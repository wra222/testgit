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242A27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Change Model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F0869" w:rsidRDefault="00F3190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0" w:author="Gao, Guan-Wei (高貫偉 ITC)" w:date="2012-07-07T10:56:00Z">
              <w:r>
                <w:rPr>
                  <w:rFonts w:ascii="Courier New" w:eastAsia="SimSun" w:hAnsi="Courier New" w:cs="Times New Roman" w:hint="eastAsia"/>
                  <w:szCs w:val="18"/>
                </w:rPr>
                <w:t>ALL</w:t>
              </w:r>
            </w:ins>
          </w:p>
        </w:tc>
        <w:tc>
          <w:tcPr>
            <w:tcW w:w="1687" w:type="dxa"/>
          </w:tcPr>
          <w:p w:rsidR="006612ED" w:rsidRPr="006F0869" w:rsidRDefault="00F3190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" w:author="Gao, Guan-Wei (高貫偉 ITC)" w:date="2012-07-07T10:56:00Z">
              <w:r>
                <w:rPr>
                  <w:rFonts w:ascii="Courier New" w:eastAsia="SimSun" w:hAnsi="Courier New" w:cs="Times New Roman" w:hint="eastAsia"/>
                  <w:szCs w:val="18"/>
                </w:rPr>
                <w:t>ALL</w:t>
              </w:r>
            </w:ins>
          </w:p>
        </w:tc>
        <w:tc>
          <w:tcPr>
            <w:tcW w:w="1345" w:type="dxa"/>
          </w:tcPr>
          <w:p w:rsidR="006612ED" w:rsidRPr="006F0869" w:rsidRDefault="00F3190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" w:author="Gao, Guan-Wei (高貫偉 ITC)" w:date="2012-07-07T10:57:00Z">
              <w:r>
                <w:rPr>
                  <w:rFonts w:ascii="Courier New" w:eastAsia="SimSun" w:hAnsi="Courier New" w:cs="Times New Roman" w:hint="eastAsia"/>
                  <w:szCs w:val="18"/>
                </w:rPr>
                <w:t>新需求</w:t>
              </w:r>
            </w:ins>
          </w:p>
        </w:tc>
        <w:tc>
          <w:tcPr>
            <w:tcW w:w="2185" w:type="dxa"/>
          </w:tcPr>
          <w:p w:rsidR="00AE5BC8" w:rsidRPr="00AE5BC8" w:rsidRDefault="00AE5BC8" w:rsidP="00AE5BC8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ins w:id="3" w:author="Gao, Guan-Wei (高貫偉 ITC)" w:date="2012-07-07T10:57:00Z"/>
                <w:rFonts w:ascii="Courier New" w:eastAsia="SimSun" w:hAnsi="Courier New" w:cs="Times New Roman"/>
                <w:szCs w:val="18"/>
                <w:rPrChange w:id="4" w:author="Gao, Guan-Wei (高貫偉 ITC)" w:date="2012-07-07T10:57:00Z">
                  <w:rPr>
                    <w:ins w:id="5" w:author="Gao, Guan-Wei (高貫偉 ITC)" w:date="2012-07-07T10:57:00Z"/>
                  </w:rPr>
                </w:rPrChange>
              </w:rPr>
              <w:pPrChange w:id="6" w:author="Gao, Guan-Wei (高貫偉 ITC)" w:date="2012-07-07T10:57:00Z">
                <w:pPr>
                  <w:jc w:val="left"/>
                </w:pPr>
              </w:pPrChange>
            </w:pPr>
            <w:ins w:id="7" w:author="Gao, Guan-Wei (高貫偉 ITC)" w:date="2012-07-07T10:57:00Z">
              <w:r w:rsidRPr="00AE5BC8">
                <w:rPr>
                  <w:rFonts w:ascii="Courier New" w:eastAsia="SimSun" w:hAnsi="Courier New" w:cs="Times New Roman" w:hint="eastAsia"/>
                  <w:szCs w:val="18"/>
                  <w:rPrChange w:id="8" w:author="Gao, Guan-Wei (高貫偉 ITC)" w:date="2012-07-07T10:57:00Z">
                    <w:rPr>
                      <w:rFonts w:hint="eastAsia"/>
                    </w:rPr>
                  </w:rPrChange>
                </w:rPr>
                <w:t>导出</w:t>
              </w:r>
              <w:r w:rsidRPr="00AE5BC8">
                <w:rPr>
                  <w:rFonts w:ascii="Courier New" w:eastAsia="SimSun" w:hAnsi="Courier New" w:cs="Times New Roman"/>
                  <w:szCs w:val="18"/>
                  <w:rPrChange w:id="9" w:author="Gao, Guan-Wei (高貫偉 ITC)" w:date="2012-07-07T10:57:00Z">
                    <w:rPr/>
                  </w:rPrChange>
                </w:rPr>
                <w:t>Excel</w:t>
              </w:r>
            </w:ins>
          </w:p>
          <w:p w:rsidR="00AE5BC8" w:rsidRPr="00AE5BC8" w:rsidRDefault="00F31904" w:rsidP="00AE5BC8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  <w:rPrChange w:id="10" w:author="Gao, Guan-Wei (高貫偉 ITC)" w:date="2012-07-07T10:57:00Z">
                  <w:rPr/>
                </w:rPrChange>
              </w:rPr>
              <w:pPrChange w:id="11" w:author="Gao, Guan-Wei (高貫偉 ITC)" w:date="2012-07-07T10:57:00Z">
                <w:pPr>
                  <w:jc w:val="left"/>
                </w:pPr>
              </w:pPrChange>
            </w:pPr>
            <w:ins w:id="12" w:author="Gao, Guan-Wei (高貫偉 ITC)" w:date="2012-07-07T10:57:00Z">
              <w:r>
                <w:rPr>
                  <w:rFonts w:ascii="Courier New" w:eastAsia="SimSun" w:hAnsi="Courier New" w:cs="Times New Roman" w:hint="eastAsia"/>
                  <w:szCs w:val="18"/>
                </w:rPr>
                <w:t>增加站号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CH</w:t>
              </w:r>
            </w:ins>
          </w:p>
        </w:tc>
        <w:tc>
          <w:tcPr>
            <w:tcW w:w="1374" w:type="dxa"/>
          </w:tcPr>
          <w:p w:rsidR="006612ED" w:rsidRPr="006F0869" w:rsidRDefault="00F31904" w:rsidP="00E5038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3" w:author="Gao, Guan-Wei (高貫偉 ITC)" w:date="2012-07-07T10:57:00Z">
              <w:r>
                <w:rPr>
                  <w:rFonts w:ascii="Courier New" w:eastAsia="SimSun" w:hAnsi="Courier New" w:cs="Times New Roman" w:hint="eastAsia"/>
                  <w:szCs w:val="18"/>
                </w:rPr>
                <w:t>2012/7/7</w:t>
              </w:r>
            </w:ins>
          </w:p>
        </w:tc>
        <w:tc>
          <w:tcPr>
            <w:tcW w:w="944" w:type="dxa"/>
          </w:tcPr>
          <w:p w:rsidR="006612ED" w:rsidRPr="006F0869" w:rsidRDefault="00F31904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4" w:author="Gao, Guan-Wei (高貫偉 ITC)" w:date="2012-07-07T10:57:00Z">
              <w:r>
                <w:rPr>
                  <w:rFonts w:ascii="Courier New" w:eastAsia="SimSun" w:hAnsi="Courier New" w:cs="Times New Roman" w:hint="eastAsia"/>
                  <w:szCs w:val="18"/>
                </w:rPr>
                <w:t>0.03a</w:t>
              </w:r>
            </w:ins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AB14BA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5" w:author="Gao, Guan-Wei (高貫偉 ITC)" w:date="2012-08-17T16:33:00Z">
              <w:r>
                <w:rPr>
                  <w:rFonts w:ascii="Courier New" w:eastAsia="SimSun" w:hAnsi="Courier New" w:cs="Times New Roman" w:hint="eastAsia"/>
                  <w:szCs w:val="18"/>
                </w:rPr>
                <w:t>2.1.5</w:t>
              </w:r>
            </w:ins>
          </w:p>
        </w:tc>
        <w:tc>
          <w:tcPr>
            <w:tcW w:w="1687" w:type="dxa"/>
          </w:tcPr>
          <w:p w:rsidR="001253A9" w:rsidRPr="006612ED" w:rsidRDefault="00AB14BA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6" w:author="Gao, Guan-Wei (高貫偉 ITC)" w:date="2012-08-17T16:33:00Z">
              <w:r>
                <w:rPr>
                  <w:rFonts w:ascii="Courier New" w:eastAsia="SimSun" w:hAnsi="Courier New" w:cs="Times New Roman" w:hint="eastAsia"/>
                  <w:szCs w:val="18"/>
                </w:rPr>
                <w:t>Save</w:t>
              </w:r>
            </w:ins>
          </w:p>
        </w:tc>
        <w:tc>
          <w:tcPr>
            <w:tcW w:w="1345" w:type="dxa"/>
          </w:tcPr>
          <w:p w:rsidR="001253A9" w:rsidRPr="006612ED" w:rsidRDefault="00AB14BA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7" w:author="Gao, Guan-Wei (高貫偉 ITC)" w:date="2012-08-17T16:33:00Z">
              <w:r>
                <w:rPr>
                  <w:rFonts w:ascii="Courier New" w:eastAsia="SimSun" w:hAnsi="Courier New" w:cs="Times New Roman" w:hint="eastAsia"/>
                  <w:szCs w:val="18"/>
                </w:rPr>
                <w:t>新需求</w:t>
              </w:r>
            </w:ins>
          </w:p>
        </w:tc>
        <w:tc>
          <w:tcPr>
            <w:tcW w:w="2185" w:type="dxa"/>
          </w:tcPr>
          <w:p w:rsidR="001253A9" w:rsidRPr="006612ED" w:rsidRDefault="00AB14BA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8" w:author="Gao, Guan-Wei (高貫偉 ITC)" w:date="2012-08-17T16:33:00Z">
              <w:r>
                <w:rPr>
                  <w:rFonts w:ascii="Courier New" w:eastAsia="SimSun" w:hAnsi="Courier New" w:cs="Times New Roman" w:hint="eastAsia"/>
                  <w:szCs w:val="18"/>
                </w:rPr>
                <w:t xml:space="preserve">Delete </w:t>
              </w:r>
              <w:r>
                <w:rPr>
                  <w:rFonts w:ascii="Courier New" w:eastAsia="SimSun" w:hAnsi="Courier New" w:cs="Times New Roman"/>
                  <w:szCs w:val="18"/>
                </w:rPr>
                <w:t>‘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 xml:space="preserve">Update </w:t>
              </w:r>
              <w:proofErr w:type="spellStart"/>
              <w:r>
                <w:rPr>
                  <w:rFonts w:ascii="Courier New" w:eastAsia="SimSun" w:hAnsi="Courier New" w:cs="Times New Roman" w:hint="eastAsia"/>
                  <w:szCs w:val="18"/>
                </w:rPr>
                <w:t>ProductLog</w:t>
              </w:r>
              <w:proofErr w:type="spellEnd"/>
              <w:r>
                <w:rPr>
                  <w:rFonts w:ascii="Courier New" w:eastAsia="SimSun" w:hAnsi="Courier New" w:cs="Times New Roman"/>
                  <w:szCs w:val="18"/>
                </w:rPr>
                <w:t>’</w:t>
              </w:r>
            </w:ins>
          </w:p>
        </w:tc>
        <w:tc>
          <w:tcPr>
            <w:tcW w:w="1374" w:type="dxa"/>
          </w:tcPr>
          <w:p w:rsidR="001253A9" w:rsidRPr="00B8069F" w:rsidRDefault="00AB14BA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  <w:ins w:id="19" w:author="Gao, Guan-Wei (高貫偉 ITC)" w:date="2012-08-17T16:33:00Z">
              <w:r>
                <w:rPr>
                  <w:rFonts w:ascii="Courier New" w:eastAsia="SimSun" w:hAnsi="Courier New" w:hint="eastAsia"/>
                  <w:szCs w:val="18"/>
                </w:rPr>
                <w:t>2012/8/17</w:t>
              </w:r>
            </w:ins>
          </w:p>
        </w:tc>
        <w:tc>
          <w:tcPr>
            <w:tcW w:w="944" w:type="dxa"/>
          </w:tcPr>
          <w:p w:rsidR="001253A9" w:rsidRPr="006612ED" w:rsidRDefault="00AB14BA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0" w:author="Gao, Guan-Wei (高貫偉 ITC)" w:date="2012-08-17T16:34:00Z">
              <w:r>
                <w:rPr>
                  <w:rFonts w:ascii="Courier New" w:eastAsia="SimSun" w:hAnsi="Courier New" w:cs="Times New Roman" w:hint="eastAsia"/>
                  <w:szCs w:val="18"/>
                </w:rPr>
                <w:t>0.05a</w:t>
              </w:r>
            </w:ins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6C6A8E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3702D2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2220D8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E542C9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0D70A8" w:rsidRDefault="00AE5BC8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9419737" w:history="1">
        <w:r w:rsidR="000D70A8" w:rsidRPr="00041375">
          <w:rPr>
            <w:rStyle w:val="a5"/>
            <w:rFonts w:ascii="Times New Roman" w:eastAsia="SimHei" w:hAnsi="Times New Roman"/>
            <w:noProof/>
          </w:rPr>
          <w:t>1.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70A8" w:rsidRDefault="00AE5BC8" w:rsidP="000D70A8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29419738" w:history="1">
        <w:r w:rsidR="000D70A8" w:rsidRPr="00041375">
          <w:rPr>
            <w:rStyle w:val="a5"/>
            <w:rFonts w:ascii="Times New Roman" w:eastAsia="SimSun" w:hAnsi="Times New Roman"/>
            <w:noProof/>
          </w:rPr>
          <w:t>1.1.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Sun" w:hAnsi="Times New Roman"/>
            <w:noProof/>
          </w:rPr>
          <w:t>Introduce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70A8" w:rsidRDefault="00AE5BC8" w:rsidP="000D70A8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29419739" w:history="1">
        <w:r w:rsidR="000D70A8" w:rsidRPr="00041375">
          <w:rPr>
            <w:rStyle w:val="a5"/>
            <w:rFonts w:ascii="Times New Roman" w:eastAsia="SimSun" w:hAnsi="Times New Roman"/>
            <w:noProof/>
          </w:rPr>
          <w:t>1.2.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Sun" w:hAnsi="Times New Roman"/>
            <w:noProof/>
          </w:rPr>
          <w:t>References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70A8" w:rsidRDefault="00AE5BC8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hyperlink w:anchor="_Toc329419740" w:history="1">
        <w:r w:rsidR="000D70A8" w:rsidRPr="00041375">
          <w:rPr>
            <w:rStyle w:val="a5"/>
            <w:rFonts w:ascii="Times New Roman" w:eastAsia="SimHei" w:hAnsi="Times New Roman"/>
            <w:noProof/>
          </w:rPr>
          <w:t>2.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Hei" w:hAnsi="Times New Roman"/>
            <w:noProof/>
          </w:rPr>
          <w:t>Use Cases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70A8" w:rsidRDefault="00AE5BC8" w:rsidP="000D70A8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29419741" w:history="1">
        <w:r w:rsidR="000D70A8" w:rsidRPr="00041375">
          <w:rPr>
            <w:rStyle w:val="a5"/>
            <w:rFonts w:ascii="Times New Roman" w:eastAsia="SimSun" w:hAnsi="Times New Roman"/>
            <w:noProof/>
          </w:rPr>
          <w:t>2.1.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Sun" w:hAnsi="Times New Roman"/>
            <w:noProof/>
          </w:rPr>
          <w:t>UC-Change Model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70A8" w:rsidRDefault="00AE5BC8" w:rsidP="000D70A8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9419742" w:history="1">
        <w:r w:rsidR="000D70A8" w:rsidRPr="00041375">
          <w:rPr>
            <w:rStyle w:val="a5"/>
            <w:rFonts w:ascii="Times New Roman" w:eastAsia="SimHei" w:hAnsi="Times New Roman"/>
            <w:noProof/>
          </w:rPr>
          <w:t>2.1.1.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Hei" w:hint="eastAsia"/>
            <w:noProof/>
          </w:rPr>
          <w:t>功能及目标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70A8" w:rsidRDefault="00AE5BC8" w:rsidP="000D70A8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9419743" w:history="1">
        <w:r w:rsidR="000D70A8" w:rsidRPr="00041375">
          <w:rPr>
            <w:rStyle w:val="a5"/>
            <w:rFonts w:ascii="Times New Roman" w:eastAsia="SimHei"/>
            <w:noProof/>
          </w:rPr>
          <w:t>2.1.2.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Hei" w:hint="eastAsia"/>
            <w:noProof/>
          </w:rPr>
          <w:t>前置条件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70A8" w:rsidRDefault="00AE5BC8" w:rsidP="000D70A8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9419744" w:history="1">
        <w:r w:rsidR="000D70A8" w:rsidRPr="00041375">
          <w:rPr>
            <w:rStyle w:val="a5"/>
            <w:rFonts w:ascii="Times New Roman" w:eastAsia="SimHei"/>
            <w:noProof/>
          </w:rPr>
          <w:t>2.1.3.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Hei" w:hint="eastAsia"/>
            <w:noProof/>
          </w:rPr>
          <w:t>后置条件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70A8" w:rsidRDefault="00AE5BC8" w:rsidP="000D70A8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9419745" w:history="1">
        <w:r w:rsidR="000D70A8" w:rsidRPr="00041375">
          <w:rPr>
            <w:rStyle w:val="a5"/>
            <w:rFonts w:ascii="Times New Roman" w:eastAsia="SimHei"/>
            <w:noProof/>
          </w:rPr>
          <w:t>2.1.4.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Hei" w:hint="eastAsia"/>
            <w:noProof/>
          </w:rPr>
          <w:t>过程描述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70A8" w:rsidRDefault="00AE5BC8" w:rsidP="000D70A8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9419746" w:history="1">
        <w:r w:rsidR="000D70A8" w:rsidRPr="00041375">
          <w:rPr>
            <w:rStyle w:val="a5"/>
            <w:rFonts w:ascii="Times New Roman" w:eastAsia="SimHei"/>
            <w:noProof/>
          </w:rPr>
          <w:t>2.1.5.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Hei" w:hint="eastAsia"/>
            <w:noProof/>
          </w:rPr>
          <w:t>业务规则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70A8" w:rsidRDefault="00AE5BC8">
      <w:pPr>
        <w:pStyle w:val="10"/>
        <w:tabs>
          <w:tab w:val="right" w:leader="dot" w:pos="8296"/>
        </w:tabs>
        <w:rPr>
          <w:noProof/>
          <w:kern w:val="0"/>
          <w:sz w:val="22"/>
        </w:rPr>
      </w:pPr>
      <w:hyperlink w:anchor="_Toc329419747" w:history="1">
        <w:r w:rsidR="000D70A8" w:rsidRPr="00041375">
          <w:rPr>
            <w:rStyle w:val="a5"/>
            <w:rFonts w:ascii="Times New Roman" w:eastAsia="SimHei" w:hAnsi="Times New Roman"/>
            <w:noProof/>
          </w:rPr>
          <w:t>Appendix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D70A8" w:rsidRDefault="00AE5BC8">
      <w:pPr>
        <w:pStyle w:val="20"/>
        <w:tabs>
          <w:tab w:val="right" w:leader="dot" w:pos="8296"/>
        </w:tabs>
        <w:rPr>
          <w:noProof/>
          <w:kern w:val="0"/>
          <w:sz w:val="22"/>
        </w:rPr>
      </w:pPr>
      <w:hyperlink w:anchor="_Toc329419748" w:history="1">
        <w:r w:rsidR="000D70A8" w:rsidRPr="00041375">
          <w:rPr>
            <w:rStyle w:val="a5"/>
            <w:noProof/>
          </w:rPr>
          <w:t>Question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2370C" w:rsidRDefault="00AE5BC8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21" w:name="_Toc329419737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21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2" w:name="_Toc329419738"/>
      <w:r w:rsidRPr="00A722CC">
        <w:rPr>
          <w:rFonts w:ascii="Times New Roman" w:eastAsia="SimSun" w:hAnsi="Times New Roman" w:hint="eastAsia"/>
        </w:rPr>
        <w:t>Introduce</w:t>
      </w:r>
      <w:bookmarkEnd w:id="22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416F8B">
        <w:rPr>
          <w:rFonts w:ascii="Courier New" w:eastAsia="SimSun" w:hAnsi="Courier New" w:hint="eastAsia"/>
        </w:rPr>
        <w:t>FA</w:t>
      </w:r>
      <w:r w:rsidR="00EC166A">
        <w:rPr>
          <w:rFonts w:ascii="Courier New" w:eastAsia="SimSun" w:hAnsi="Courier New" w:hint="eastAsia"/>
        </w:rPr>
        <w:t xml:space="preserve"> </w:t>
      </w:r>
      <w:r w:rsidR="00242A27">
        <w:rPr>
          <w:rFonts w:ascii="Courier New" w:eastAsia="SimSun" w:hAnsi="Courier New" w:hint="eastAsia"/>
        </w:rPr>
        <w:t>Change Model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1E0B3D">
        <w:rPr>
          <w:rFonts w:ascii="Courier New" w:eastAsia="SimSun" w:hAnsi="Courier New" w:hint="eastAsia"/>
        </w:rPr>
        <w:t>i</w:t>
      </w:r>
      <w:r w:rsidR="003E0EF3">
        <w:rPr>
          <w:rFonts w:ascii="Courier New" w:eastAsia="SimSun" w:hAnsi="Courier New" w:hint="eastAsia"/>
        </w:rPr>
        <w:t>MES</w:t>
      </w:r>
      <w:proofErr w:type="spellEnd"/>
      <w:r w:rsidR="00017655">
        <w:rPr>
          <w:rFonts w:ascii="Courier New" w:eastAsia="SimSun" w:hAnsi="Courier New" w:hint="eastAsia"/>
        </w:rPr>
        <w:t xml:space="preserve"> </w:t>
      </w:r>
      <w:r w:rsidR="003E0EF3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500FF4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3" w:name="_Toc329419739"/>
      <w:r w:rsidRPr="00A722CC">
        <w:rPr>
          <w:rFonts w:ascii="Times New Roman" w:eastAsia="SimSun" w:hAnsi="Times New Roman"/>
        </w:rPr>
        <w:t>References</w:t>
      </w:r>
      <w:bookmarkEnd w:id="23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24" w:name="_Toc329419740"/>
      <w:r w:rsidRPr="00A722CC">
        <w:rPr>
          <w:rFonts w:ascii="Times New Roman" w:eastAsia="SimHei" w:hAnsi="Times New Roman" w:hint="eastAsia"/>
          <w:sz w:val="32"/>
        </w:rPr>
        <w:t>Use Cases</w:t>
      </w:r>
      <w:bookmarkEnd w:id="24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5" w:name="_Toc329419741"/>
      <w:r w:rsidRPr="00C43B53">
        <w:rPr>
          <w:rFonts w:ascii="Times New Roman" w:eastAsia="SimSun" w:hAnsi="Times New Roman" w:hint="eastAsia"/>
        </w:rPr>
        <w:t>UC-</w:t>
      </w:r>
      <w:r w:rsidR="00242A27">
        <w:rPr>
          <w:rFonts w:ascii="Times New Roman" w:eastAsia="SimSun" w:hAnsi="Times New Roman" w:hint="eastAsia"/>
        </w:rPr>
        <w:t>Change Model</w:t>
      </w:r>
      <w:bookmarkEnd w:id="25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26" w:name="_Toc329419742"/>
      <w:r w:rsidRPr="00A722CC">
        <w:rPr>
          <w:rFonts w:ascii="Times New Roman" w:eastAsia="SimHei" w:hint="eastAsia"/>
          <w:sz w:val="28"/>
        </w:rPr>
        <w:t>功能及目标</w:t>
      </w:r>
      <w:bookmarkEnd w:id="26"/>
    </w:p>
    <w:p w:rsidR="000D70A8" w:rsidRPr="000D70A8" w:rsidRDefault="000D70A8" w:rsidP="00A047E7">
      <w:pPr>
        <w:ind w:left="420"/>
        <w:rPr>
          <w:rFonts w:ascii="Arial" w:eastAsia="SimSun" w:hAnsi="Arial"/>
          <w:u w:val="single"/>
        </w:rPr>
      </w:pPr>
      <w:r w:rsidRPr="000D70A8">
        <w:rPr>
          <w:rFonts w:ascii="Arial" w:eastAsia="SimSun" w:hAnsi="Arial" w:hint="eastAsia"/>
          <w:u w:val="single"/>
        </w:rPr>
        <w:t>站号：</w:t>
      </w:r>
      <w:r w:rsidRPr="000D70A8">
        <w:rPr>
          <w:rFonts w:ascii="Arial" w:eastAsia="SimSun" w:hAnsi="Arial" w:hint="eastAsia"/>
          <w:u w:val="single"/>
        </w:rPr>
        <w:t>CH</w:t>
      </w:r>
    </w:p>
    <w:p w:rsidR="00240E92" w:rsidRPr="00A047E7" w:rsidRDefault="0021556B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Product</w:t>
      </w:r>
      <w:r w:rsidR="0079541A">
        <w:rPr>
          <w:rFonts w:ascii="Arial" w:eastAsia="SimSun" w:hAnsi="Arial" w:hint="eastAsia"/>
        </w:rPr>
        <w:t xml:space="preserve"> </w:t>
      </w:r>
      <w:r w:rsidR="0079541A">
        <w:rPr>
          <w:rFonts w:ascii="Arial" w:eastAsia="SimSun" w:hAnsi="Arial" w:hint="eastAsia"/>
        </w:rPr>
        <w:t>从</w:t>
      </w:r>
      <w:r>
        <w:rPr>
          <w:rFonts w:ascii="Arial" w:eastAsia="SimSun" w:hAnsi="Arial" w:hint="eastAsia"/>
        </w:rPr>
        <w:t>一</w:t>
      </w:r>
      <w:r>
        <w:rPr>
          <w:rFonts w:ascii="Arial" w:eastAsia="SimSun" w:hAnsi="Arial" w:hint="eastAsia"/>
        </w:rPr>
        <w:t>Model</w:t>
      </w:r>
      <w:r w:rsidR="0079541A">
        <w:rPr>
          <w:rFonts w:ascii="Arial" w:eastAsia="SimSun" w:hAnsi="Arial" w:hint="eastAsia"/>
        </w:rPr>
        <w:t>更换到另一</w:t>
      </w:r>
      <w:r>
        <w:rPr>
          <w:rFonts w:ascii="Arial" w:eastAsia="SimSun" w:hAnsi="Arial" w:hint="eastAsia"/>
        </w:rPr>
        <w:t>Model</w:t>
      </w:r>
      <w:r w:rsidR="00007A1C">
        <w:rPr>
          <w:rFonts w:ascii="Arial" w:eastAsia="SimSun" w:hAnsi="Arial" w:hint="eastAsia"/>
        </w:rPr>
        <w:t>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7" w:name="_Toc329419743"/>
      <w:r w:rsidRPr="00A722CC">
        <w:rPr>
          <w:rFonts w:ascii="Times New Roman" w:eastAsia="SimHei" w:hint="eastAsia"/>
          <w:sz w:val="28"/>
        </w:rPr>
        <w:t>前置条件</w:t>
      </w:r>
      <w:bookmarkEnd w:id="27"/>
    </w:p>
    <w:p w:rsidR="00F2370C" w:rsidRPr="00EE25FF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8" w:name="_Toc329419744"/>
      <w:r w:rsidRPr="00A722CC">
        <w:rPr>
          <w:rFonts w:ascii="Times New Roman" w:eastAsia="SimHei" w:hint="eastAsia"/>
          <w:sz w:val="28"/>
        </w:rPr>
        <w:t>后置条件</w:t>
      </w:r>
      <w:bookmarkEnd w:id="28"/>
    </w:p>
    <w:p w:rsidR="00FB68C2" w:rsidRPr="0079541A" w:rsidRDefault="003D1EE6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打印</w:t>
      </w:r>
      <w:r>
        <w:rPr>
          <w:rFonts w:ascii="Arial" w:eastAsia="SimSun" w:hAnsi="Arial" w:hint="eastAsia"/>
        </w:rPr>
        <w:t>CUSTSN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9" w:name="_Toc329419745"/>
      <w:r w:rsidRPr="00A722CC">
        <w:rPr>
          <w:rFonts w:ascii="Times New Roman" w:eastAsia="SimHei" w:hint="eastAsia"/>
          <w:sz w:val="28"/>
        </w:rPr>
        <w:t>过程描述</w:t>
      </w:r>
      <w:bookmarkEnd w:id="29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RPr="005C093B" w:rsidTr="00874E66">
        <w:tc>
          <w:tcPr>
            <w:tcW w:w="278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605160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Input [</w:t>
            </w:r>
            <w:r w:rsidR="00605160">
              <w:rPr>
                <w:rFonts w:ascii="Times New Roman" w:eastAsia="SimSun" w:hAnsi="Times New Roman" w:cs="Times New Roman" w:hint="eastAsia"/>
              </w:rPr>
              <w:t>Model</w:t>
            </w:r>
            <w:r w:rsidR="00AF28C1">
              <w:rPr>
                <w:rFonts w:ascii="Times New Roman" w:eastAsia="SimSun" w:hAnsi="Times New Roman" w:cs="Times New Roman" w:hint="eastAsia"/>
              </w:rPr>
              <w:t>1</w:t>
            </w:r>
            <w:r w:rsidRPr="005C093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AE1A11" w:rsidRPr="0048732A" w:rsidRDefault="00AE1A11" w:rsidP="0048732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48732A" w:rsidRPr="005C093B" w:rsidTr="00874E66">
        <w:tc>
          <w:tcPr>
            <w:tcW w:w="2786" w:type="dxa"/>
          </w:tcPr>
          <w:p w:rsidR="0048732A" w:rsidRPr="005C093B" w:rsidRDefault="0048732A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48732A" w:rsidRPr="00605160" w:rsidRDefault="0048732A" w:rsidP="00605160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[</w:t>
            </w:r>
            <w:r w:rsidR="00605160">
              <w:rPr>
                <w:rFonts w:ascii="Times New Roman" w:eastAsia="SimSun" w:hAnsi="Times New Roman" w:cs="Times New Roman" w:hint="eastAsia"/>
              </w:rPr>
              <w:t>Model</w:t>
            </w:r>
            <w:r w:rsidR="00AF28C1"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 w:hint="eastAsia"/>
              </w:rPr>
              <w:t>]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then Display</w:t>
            </w:r>
          </w:p>
        </w:tc>
      </w:tr>
      <w:tr w:rsidR="0048732A" w:rsidRPr="005C093B" w:rsidTr="00874E66">
        <w:tc>
          <w:tcPr>
            <w:tcW w:w="2786" w:type="dxa"/>
          </w:tcPr>
          <w:p w:rsidR="0048732A" w:rsidRPr="0079541A" w:rsidRDefault="00AF28C1" w:rsidP="00605160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[Model2]</w:t>
            </w:r>
          </w:p>
        </w:tc>
        <w:tc>
          <w:tcPr>
            <w:tcW w:w="5576" w:type="dxa"/>
          </w:tcPr>
          <w:p w:rsidR="0048732A" w:rsidRPr="0079541A" w:rsidRDefault="0048732A" w:rsidP="0079541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6D48C0" w:rsidRPr="005C093B" w:rsidTr="00874E66">
        <w:tc>
          <w:tcPr>
            <w:tcW w:w="2786" w:type="dxa"/>
          </w:tcPr>
          <w:p w:rsidR="006D48C0" w:rsidRPr="00AF28C1" w:rsidRDefault="006D48C0" w:rsidP="00AF28C1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6D48C0" w:rsidRPr="0079541A" w:rsidRDefault="00AF28C1" w:rsidP="00AF28C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[Model2]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then Display</w:t>
            </w:r>
          </w:p>
        </w:tc>
      </w:tr>
      <w:tr w:rsidR="00AF28C1" w:rsidRPr="005C093B" w:rsidTr="00874E66">
        <w:tc>
          <w:tcPr>
            <w:tcW w:w="2786" w:type="dxa"/>
          </w:tcPr>
          <w:p w:rsidR="00AF28C1" w:rsidRDefault="00AF28C1" w:rsidP="00AF28C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Select [Current Station]</w:t>
            </w:r>
          </w:p>
        </w:tc>
        <w:tc>
          <w:tcPr>
            <w:tcW w:w="5576" w:type="dxa"/>
          </w:tcPr>
          <w:p w:rsidR="00AF28C1" w:rsidRDefault="00AF28C1" w:rsidP="00FA53BE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Display [Qty]</w:t>
            </w:r>
          </w:p>
        </w:tc>
      </w:tr>
      <w:tr w:rsidR="00AF28C1" w:rsidRPr="005C093B" w:rsidTr="00874E66">
        <w:tc>
          <w:tcPr>
            <w:tcW w:w="2786" w:type="dxa"/>
          </w:tcPr>
          <w:p w:rsidR="00AF28C1" w:rsidRDefault="00AF28C1" w:rsidP="00AF28C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[Change Qty]</w:t>
            </w:r>
          </w:p>
        </w:tc>
        <w:tc>
          <w:tcPr>
            <w:tcW w:w="5576" w:type="dxa"/>
          </w:tcPr>
          <w:p w:rsidR="00AF28C1" w:rsidRDefault="00AF28C1" w:rsidP="0079541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[Change Qty]</w:t>
            </w:r>
            <w:r>
              <w:rPr>
                <w:rFonts w:ascii="Times New Roman" w:eastAsia="SimSun" w:hAnsi="Times New Roman" w:cs="Times New Roman" w:hint="eastAsia"/>
              </w:rPr>
              <w:t>的范围超过</w:t>
            </w:r>
            <w:r>
              <w:rPr>
                <w:rFonts w:ascii="Times New Roman" w:eastAsia="SimSun" w:hAnsi="Times New Roman" w:cs="Times New Roman" w:hint="eastAsia"/>
              </w:rPr>
              <w:t>[1,Qty]</w:t>
            </w:r>
            <w:r>
              <w:rPr>
                <w:rFonts w:ascii="Times New Roman" w:eastAsia="SimSun" w:hAnsi="Times New Roman" w:cs="Times New Roman" w:hint="eastAsia"/>
              </w:rPr>
              <w:t>，则报错：“错误的变更数量”，并清空</w:t>
            </w:r>
            <w:r>
              <w:rPr>
                <w:rFonts w:ascii="Times New Roman" w:eastAsia="SimSun" w:hAnsi="Times New Roman" w:cs="Times New Roman" w:hint="eastAsia"/>
              </w:rPr>
              <w:t>[Change Qty]</w:t>
            </w:r>
          </w:p>
        </w:tc>
      </w:tr>
      <w:tr w:rsidR="00AF28C1" w:rsidRPr="005C093B" w:rsidTr="00874E66">
        <w:tc>
          <w:tcPr>
            <w:tcW w:w="2786" w:type="dxa"/>
          </w:tcPr>
          <w:p w:rsidR="00AF28C1" w:rsidRPr="0079541A" w:rsidRDefault="00AF28C1" w:rsidP="0048732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Click 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 w:hint="eastAsia"/>
              </w:rPr>
              <w:t>Change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 w:hint="eastAsia"/>
              </w:rPr>
              <w:t xml:space="preserve"> Button</w:t>
            </w:r>
          </w:p>
        </w:tc>
        <w:tc>
          <w:tcPr>
            <w:tcW w:w="5576" w:type="dxa"/>
          </w:tcPr>
          <w:p w:rsidR="00AF28C1" w:rsidRPr="005C093B" w:rsidRDefault="00AF28C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F28C1" w:rsidRPr="005C093B" w:rsidTr="00874E66">
        <w:tc>
          <w:tcPr>
            <w:tcW w:w="2786" w:type="dxa"/>
          </w:tcPr>
          <w:p w:rsidR="00AF28C1" w:rsidRPr="0048732A" w:rsidRDefault="00AF28C1" w:rsidP="0048732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AF28C1" w:rsidRDefault="00AF28C1" w:rsidP="0048732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Input Pass</w:t>
            </w:r>
          </w:p>
          <w:p w:rsidR="00AF28C1" w:rsidRDefault="00AF28C1" w:rsidP="00BE6358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异常操作：</w:t>
            </w:r>
          </w:p>
          <w:p w:rsidR="00AF28C1" w:rsidRDefault="00AF28C1" w:rsidP="0048732A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48732A">
              <w:rPr>
                <w:rFonts w:ascii="Times New Roman" w:eastAsia="SimSun" w:hAnsi="Times New Roman" w:cs="Times New Roman" w:hint="eastAsia"/>
              </w:rPr>
              <w:t>若</w:t>
            </w:r>
            <w:r w:rsidRPr="0048732A">
              <w:rPr>
                <w:rFonts w:ascii="Times New Roman" w:eastAsia="SimSun" w:hAnsi="Times New Roman" w:cs="Times New Roman" w:hint="eastAsia"/>
              </w:rPr>
              <w:t>[</w:t>
            </w:r>
            <w:r w:rsidR="001A00D5">
              <w:rPr>
                <w:rFonts w:ascii="Times New Roman" w:eastAsia="SimSun" w:hAnsi="Times New Roman" w:cs="Times New Roman" w:hint="eastAsia"/>
              </w:rPr>
              <w:t>Current</w:t>
            </w:r>
            <w:r>
              <w:rPr>
                <w:rFonts w:ascii="Times New Roman" w:eastAsia="SimSun" w:hAnsi="Times New Roman" w:cs="Times New Roman" w:hint="eastAsia"/>
              </w:rPr>
              <w:t xml:space="preserve"> Station</w:t>
            </w:r>
            <w:r w:rsidRPr="0048732A">
              <w:rPr>
                <w:rFonts w:ascii="Times New Roman" w:eastAsia="SimSun" w:hAnsi="Times New Roman" w:cs="Times New Roman" w:hint="eastAsia"/>
              </w:rPr>
              <w:t>]</w:t>
            </w:r>
            <w:r w:rsidRPr="0048732A">
              <w:rPr>
                <w:rFonts w:ascii="Times New Roman" w:eastAsia="SimSun" w:hAnsi="Times New Roman" w:cs="Times New Roman" w:hint="eastAsia"/>
              </w:rPr>
              <w:t>未选择，则报错：“请选择</w:t>
            </w:r>
            <w:r w:rsidR="001A00D5">
              <w:rPr>
                <w:rFonts w:ascii="Times New Roman" w:eastAsia="SimSun" w:hAnsi="Times New Roman" w:cs="Times New Roman" w:hint="eastAsia"/>
              </w:rPr>
              <w:t>Current</w:t>
            </w:r>
            <w:r>
              <w:rPr>
                <w:rFonts w:ascii="Times New Roman" w:eastAsia="SimSun" w:hAnsi="Times New Roman" w:cs="Times New Roman" w:hint="eastAsia"/>
              </w:rPr>
              <w:t xml:space="preserve"> Station</w:t>
            </w:r>
            <w:r w:rsidRPr="0048732A">
              <w:rPr>
                <w:rFonts w:ascii="Times New Roman" w:eastAsia="SimSun" w:hAnsi="Times New Roman" w:cs="Times New Roman" w:hint="eastAsia"/>
              </w:rPr>
              <w:t>”</w:t>
            </w:r>
          </w:p>
          <w:p w:rsidR="00AF28C1" w:rsidRDefault="00AF28C1" w:rsidP="0048732A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r w:rsidR="001A00D5">
              <w:rPr>
                <w:rFonts w:ascii="Times New Roman" w:eastAsia="SimSun" w:hAnsi="Times New Roman" w:cs="Times New Roman" w:hint="eastAsia"/>
              </w:rPr>
              <w:t>Model1</w:t>
            </w:r>
            <w:r>
              <w:rPr>
                <w:rFonts w:ascii="Times New Roman" w:eastAsia="SimSun" w:hAnsi="Times New Roman" w:cs="Times New Roman" w:hint="eastAsia"/>
              </w:rPr>
              <w:t>]</w:t>
            </w:r>
            <w:r>
              <w:rPr>
                <w:rFonts w:ascii="Times New Roman" w:eastAsia="SimSun" w:hAnsi="Times New Roman" w:cs="Times New Roman" w:hint="eastAsia"/>
              </w:rPr>
              <w:t>为空，则报错：“请刷入</w:t>
            </w:r>
            <w:r w:rsidR="001A00D5">
              <w:rPr>
                <w:rFonts w:ascii="Times New Roman" w:eastAsia="SimSun" w:hAnsi="Times New Roman" w:cs="Times New Roman" w:hint="eastAsia"/>
              </w:rPr>
              <w:t>Model1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  <w:p w:rsidR="00AF28C1" w:rsidRDefault="00AF28C1" w:rsidP="0048732A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r w:rsidR="001A00D5">
              <w:rPr>
                <w:rFonts w:ascii="Times New Roman" w:eastAsia="SimSun" w:hAnsi="Times New Roman" w:cs="Times New Roman" w:hint="eastAsia"/>
              </w:rPr>
              <w:t>Model2</w:t>
            </w:r>
            <w:r>
              <w:rPr>
                <w:rFonts w:ascii="Times New Roman" w:eastAsia="SimSun" w:hAnsi="Times New Roman" w:cs="Times New Roman" w:hint="eastAsia"/>
              </w:rPr>
              <w:t>]</w:t>
            </w:r>
            <w:r>
              <w:rPr>
                <w:rFonts w:ascii="Times New Roman" w:eastAsia="SimSun" w:hAnsi="Times New Roman" w:cs="Times New Roman" w:hint="eastAsia"/>
              </w:rPr>
              <w:t>为空，则报错：“请刷入</w:t>
            </w:r>
            <w:r w:rsidR="001A00D5">
              <w:rPr>
                <w:rFonts w:ascii="Times New Roman" w:eastAsia="SimSun" w:hAnsi="Times New Roman" w:cs="Times New Roman" w:hint="eastAsia"/>
              </w:rPr>
              <w:t>Model2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  <w:p w:rsidR="00AF28C1" w:rsidRPr="00BE6358" w:rsidRDefault="00AF28C1" w:rsidP="001A00D5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 w:rsidR="001A00D5">
              <w:rPr>
                <w:rFonts w:ascii="Times New Roman" w:eastAsia="SimSun" w:hAnsi="Times New Roman" w:cs="Times New Roman" w:hint="eastAsia"/>
              </w:rPr>
              <w:t>[Change Qty]</w:t>
            </w:r>
            <w:r w:rsidR="001A00D5">
              <w:rPr>
                <w:rFonts w:ascii="Times New Roman" w:eastAsia="SimSun" w:hAnsi="Times New Roman" w:cs="Times New Roman" w:hint="eastAsia"/>
              </w:rPr>
              <w:t>为空，则报错：“请输入</w:t>
            </w:r>
            <w:r w:rsidR="001A00D5">
              <w:rPr>
                <w:rFonts w:ascii="Times New Roman" w:eastAsia="SimSun" w:hAnsi="Times New Roman" w:cs="Times New Roman" w:hint="eastAsia"/>
              </w:rPr>
              <w:t>Change Qty</w:t>
            </w:r>
            <w:r w:rsidR="001A00D5"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AF28C1" w:rsidRPr="005C093B" w:rsidTr="00874E66">
        <w:tc>
          <w:tcPr>
            <w:tcW w:w="2786" w:type="dxa"/>
          </w:tcPr>
          <w:p w:rsidR="00AF28C1" w:rsidRPr="005C093B" w:rsidRDefault="00AF28C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F28C1" w:rsidRPr="00F85EE2" w:rsidRDefault="00AF28C1" w:rsidP="00F85EE2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Save</w:t>
            </w:r>
          </w:p>
        </w:tc>
      </w:tr>
      <w:tr w:rsidR="00AF28C1" w:rsidRPr="005C093B" w:rsidTr="00874E66">
        <w:tc>
          <w:tcPr>
            <w:tcW w:w="2786" w:type="dxa"/>
          </w:tcPr>
          <w:p w:rsidR="00AF28C1" w:rsidRPr="005C093B" w:rsidRDefault="00AF28C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F28C1" w:rsidRPr="0048732A" w:rsidRDefault="000D70A8" w:rsidP="000D70A8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Export Excel</w:t>
            </w:r>
          </w:p>
        </w:tc>
      </w:tr>
    </w:tbl>
    <w:p w:rsidR="00F2370C" w:rsidRDefault="00F2370C" w:rsidP="000A2F69">
      <w:pPr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30" w:name="_Toc329419746"/>
      <w:r w:rsidRPr="00A722CC">
        <w:rPr>
          <w:rFonts w:ascii="Times New Roman" w:eastAsia="SimHei" w:hint="eastAsia"/>
          <w:sz w:val="28"/>
        </w:rPr>
        <w:t>业务规则</w:t>
      </w:r>
      <w:bookmarkEnd w:id="30"/>
    </w:p>
    <w:tbl>
      <w:tblPr>
        <w:tblStyle w:val="a6"/>
        <w:tblW w:w="0" w:type="auto"/>
        <w:tblLayout w:type="fixed"/>
        <w:tblLook w:val="04A0"/>
      </w:tblPr>
      <w:tblGrid>
        <w:gridCol w:w="2802"/>
        <w:gridCol w:w="5720"/>
      </w:tblGrid>
      <w:tr w:rsidR="00BD142C" w:rsidRPr="00CA6998" w:rsidTr="000A2F69">
        <w:tc>
          <w:tcPr>
            <w:tcW w:w="2802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5B5E6F" w:rsidRPr="00CA6998" w:rsidTr="000A2F69">
        <w:tc>
          <w:tcPr>
            <w:tcW w:w="2802" w:type="dxa"/>
          </w:tcPr>
          <w:p w:rsidR="005B5E6F" w:rsidRPr="00E20EA0" w:rsidRDefault="004727EC" w:rsidP="00AF28C1">
            <w:pPr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DataEntry</w:t>
            </w:r>
            <w:proofErr w:type="spellEnd"/>
          </w:p>
        </w:tc>
        <w:tc>
          <w:tcPr>
            <w:tcW w:w="5720" w:type="dxa"/>
          </w:tcPr>
          <w:p w:rsidR="00FA53BE" w:rsidRDefault="004727EC" w:rsidP="00FA53BE">
            <w:pPr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12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位，为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Model</w:t>
            </w:r>
          </w:p>
          <w:p w:rsidR="004727EC" w:rsidRDefault="004727EC" w:rsidP="00FA53BE">
            <w:pPr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若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[Model1]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为空，则显示在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[Model1]</w:t>
            </w:r>
          </w:p>
          <w:p w:rsidR="004727EC" w:rsidRDefault="004727EC" w:rsidP="00FA53BE">
            <w:pPr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若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[Model1]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不为空，则显示在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[Model2]</w:t>
            </w:r>
          </w:p>
          <w:p w:rsidR="004727EC" w:rsidRPr="00FA53BE" w:rsidRDefault="004727EC" w:rsidP="00FA53BE">
            <w:pPr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若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[Model1]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和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[Model2]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都不为空，则报错：“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Wrong Code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”</w:t>
            </w:r>
          </w:p>
        </w:tc>
      </w:tr>
      <w:tr w:rsidR="004727EC" w:rsidRPr="00CA6998" w:rsidTr="000A2F69">
        <w:tc>
          <w:tcPr>
            <w:tcW w:w="2802" w:type="dxa"/>
          </w:tcPr>
          <w:p w:rsidR="004727EC" w:rsidRPr="00E20EA0" w:rsidRDefault="004727EC" w:rsidP="004674C5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2. Check [Model1]</w:t>
            </w:r>
          </w:p>
        </w:tc>
        <w:tc>
          <w:tcPr>
            <w:tcW w:w="5720" w:type="dxa"/>
          </w:tcPr>
          <w:p w:rsidR="004727EC" w:rsidRDefault="004727EC" w:rsidP="004674C5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FA53BE">
              <w:rPr>
                <w:rFonts w:ascii="Times New Roman" w:eastAsia="SimSun" w:hAnsi="Times New Roman" w:cs="Times New Roman" w:hint="eastAsia"/>
              </w:rPr>
              <w:t>检查</w:t>
            </w:r>
            <w:r w:rsidRPr="00FA53BE">
              <w:rPr>
                <w:rFonts w:ascii="Times New Roman" w:eastAsia="SimSun" w:hAnsi="Times New Roman" w:cs="Times New Roman" w:hint="eastAsia"/>
              </w:rPr>
              <w:t>[Model1]</w:t>
            </w:r>
            <w:r w:rsidRPr="00FA53BE">
              <w:rPr>
                <w:rFonts w:ascii="Times New Roman" w:eastAsia="SimSun" w:hAnsi="Times New Roman" w:cs="Times New Roman" w:hint="eastAsia"/>
              </w:rPr>
              <w:t>是否存在未进包装（不存在</w:t>
            </w:r>
            <w:r w:rsidRPr="00FA53BE">
              <w:rPr>
                <w:rFonts w:ascii="Times New Roman" w:eastAsia="SimSun" w:hAnsi="Times New Roman" w:cs="Times New Roman" w:hint="eastAsia"/>
              </w:rPr>
              <w:t>69</w:t>
            </w:r>
            <w:r w:rsidRPr="00FA53BE">
              <w:rPr>
                <w:rFonts w:ascii="Times New Roman" w:eastAsia="SimSun" w:hAnsi="Times New Roman" w:cs="Times New Roman" w:hint="eastAsia"/>
              </w:rPr>
              <w:t>的成功过站</w:t>
            </w:r>
            <w:r w:rsidRPr="00FA53BE">
              <w:rPr>
                <w:rFonts w:ascii="Times New Roman" w:eastAsia="SimSun" w:hAnsi="Times New Roman" w:cs="Times New Roman" w:hint="eastAsia"/>
              </w:rPr>
              <w:t>Log</w:t>
            </w:r>
            <w:r w:rsidRPr="00FA53BE">
              <w:rPr>
                <w:rFonts w:ascii="Times New Roman" w:eastAsia="SimSun" w:hAnsi="Times New Roman" w:cs="Times New Roman" w:hint="eastAsia"/>
              </w:rPr>
              <w:t>）且已经产生</w:t>
            </w:r>
            <w:r w:rsidRPr="00FA53BE">
              <w:rPr>
                <w:rFonts w:ascii="Times New Roman" w:eastAsia="SimSun" w:hAnsi="Times New Roman" w:cs="Times New Roman" w:hint="eastAsia"/>
              </w:rPr>
              <w:t>CUSTSN</w:t>
            </w:r>
            <w:r w:rsidRPr="00FA53BE">
              <w:rPr>
                <w:rFonts w:ascii="Times New Roman" w:eastAsia="SimSun" w:hAnsi="Times New Roman" w:cs="Times New Roman" w:hint="eastAsia"/>
              </w:rPr>
              <w:t>（</w:t>
            </w:r>
            <w:proofErr w:type="spellStart"/>
            <w:r w:rsidRPr="00FA53BE">
              <w:rPr>
                <w:rFonts w:ascii="Times New Roman" w:eastAsia="SimSun" w:hAnsi="Times New Roman" w:cs="Times New Roman" w:hint="eastAsia"/>
              </w:rPr>
              <w:t>Product.CUSTSN</w:t>
            </w:r>
            <w:proofErr w:type="spellEnd"/>
            <w:r w:rsidRPr="00FA53BE">
              <w:rPr>
                <w:rFonts w:ascii="Times New Roman" w:eastAsia="SimSun" w:hAnsi="Times New Roman" w:cs="Times New Roman" w:hint="eastAsia"/>
              </w:rPr>
              <w:t>&lt;&gt;</w:t>
            </w:r>
            <w:proofErr w:type="gramStart"/>
            <w:r w:rsidRPr="00FA53BE">
              <w:rPr>
                <w:rFonts w:ascii="Times New Roman" w:eastAsia="SimSun" w:hAnsi="Times New Roman" w:cs="Times New Roman"/>
              </w:rPr>
              <w:t>’’</w:t>
            </w:r>
            <w:proofErr w:type="gramEnd"/>
            <w:r w:rsidRPr="00FA53BE">
              <w:rPr>
                <w:rFonts w:ascii="Times New Roman" w:eastAsia="SimSun" w:hAnsi="Times New Roman" w:cs="Times New Roman" w:hint="eastAsia"/>
              </w:rPr>
              <w:t>）</w:t>
            </w:r>
            <w:r w:rsidR="00183B3B">
              <w:rPr>
                <w:rFonts w:ascii="Times New Roman" w:eastAsia="SimSun" w:hAnsi="Times New Roman" w:cs="Times New Roman" w:hint="eastAsia"/>
              </w:rPr>
              <w:t>的</w:t>
            </w:r>
            <w:r w:rsidR="00183B3B">
              <w:rPr>
                <w:rFonts w:ascii="Times New Roman" w:eastAsia="SimSun" w:hAnsi="Times New Roman" w:cs="Times New Roman" w:hint="eastAsia"/>
              </w:rPr>
              <w:t>Product</w:t>
            </w:r>
            <w:r w:rsidR="00183B3B">
              <w:rPr>
                <w:rFonts w:ascii="Times New Roman" w:eastAsia="SimSun" w:hAnsi="Times New Roman" w:cs="Times New Roman" w:hint="eastAsia"/>
              </w:rPr>
              <w:t>记录</w:t>
            </w:r>
            <w:r w:rsidRPr="00FA53BE">
              <w:rPr>
                <w:rFonts w:ascii="Times New Roman" w:eastAsia="SimSun" w:hAnsi="Times New Roman" w:cs="Times New Roman" w:hint="eastAsia"/>
              </w:rPr>
              <w:t>，若不存在记录，则报错：“</w:t>
            </w:r>
            <w:r>
              <w:rPr>
                <w:rFonts w:ascii="Times New Roman" w:eastAsia="SimSun" w:hAnsi="Times New Roman" w:cs="Times New Roman" w:hint="eastAsia"/>
              </w:rPr>
              <w:t>Model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XXX</w:t>
            </w:r>
            <w:r>
              <w:rPr>
                <w:rFonts w:ascii="Times New Roman" w:eastAsia="SimSun" w:hAnsi="Times New Roman" w:cs="Times New Roman" w:hint="eastAsia"/>
              </w:rPr>
              <w:t>不存在可以转换的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 w:rsidRPr="00FA53BE">
              <w:rPr>
                <w:rFonts w:ascii="Times New Roman" w:eastAsia="SimSun" w:hAnsi="Times New Roman" w:cs="Times New Roman" w:hint="eastAsia"/>
              </w:rPr>
              <w:t>”</w:t>
            </w:r>
          </w:p>
          <w:p w:rsidR="004727EC" w:rsidRDefault="004727EC" w:rsidP="004674C5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获取</w:t>
            </w:r>
            <w:r>
              <w:rPr>
                <w:rFonts w:ascii="Times New Roman" w:eastAsia="SimSun" w:hAnsi="Times New Roman" w:cs="Times New Roman" w:hint="eastAsia"/>
              </w:rPr>
              <w:t>[Current Station]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Station</w:t>
            </w:r>
            <w:r>
              <w:rPr>
                <w:rFonts w:ascii="Times New Roman" w:eastAsia="SimSun" w:hAnsi="Times New Roman" w:cs="Times New Roman" w:hint="eastAsia"/>
              </w:rPr>
              <w:t>倒序排列</w:t>
            </w:r>
          </w:p>
          <w:p w:rsidR="004727EC" w:rsidRDefault="004727EC" w:rsidP="004674C5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Test=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Data.Text</w:t>
            </w:r>
            <w:proofErr w:type="spellEnd"/>
          </w:p>
          <w:p w:rsidR="004727EC" w:rsidRDefault="004727EC" w:rsidP="004674C5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Value=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Data.Value</w:t>
            </w:r>
            <w:proofErr w:type="spellEnd"/>
          </w:p>
          <w:p w:rsidR="004727EC" w:rsidRDefault="004727EC" w:rsidP="004674C5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参考：</w:t>
            </w:r>
          </w:p>
          <w:p w:rsidR="004727EC" w:rsidRDefault="004727EC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Descr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Station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Qty</w:t>
            </w:r>
          </w:p>
          <w:p w:rsidR="004727EC" w:rsidRDefault="004727EC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ProductStatus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 c</w:t>
            </w:r>
          </w:p>
          <w:p w:rsidR="004727EC" w:rsidRDefault="004727EC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ProductID</w:t>
            </w:r>
          </w:p>
          <w:p w:rsidR="004727EC" w:rsidRDefault="004727EC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Model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@Model1</w:t>
            </w:r>
          </w:p>
          <w:p w:rsidR="004727EC" w:rsidRDefault="004727EC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:rsidR="004727EC" w:rsidRDefault="004727EC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ProductLog</w:t>
            </w:r>
          </w:p>
          <w:p w:rsidR="004727EC" w:rsidRDefault="004727EC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@Model1</w:t>
            </w:r>
          </w:p>
          <w:p w:rsidR="004727EC" w:rsidRDefault="004727EC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Station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'69'</w:t>
            </w:r>
          </w:p>
          <w:p w:rsidR="004727EC" w:rsidRDefault="004727EC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4727EC" w:rsidRDefault="004727EC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CUSTSN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4727EC" w:rsidRDefault="004727EC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</w:p>
          <w:p w:rsidR="004727EC" w:rsidRDefault="004727EC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Station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</w:t>
            </w:r>
          </w:p>
          <w:p w:rsidR="004727EC" w:rsidRDefault="004727EC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Descr </w:t>
            </w:r>
          </w:p>
          <w:p w:rsidR="004727EC" w:rsidRPr="00FA53BE" w:rsidRDefault="004727EC" w:rsidP="004674C5">
            <w:pPr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Station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</w:tc>
      </w:tr>
      <w:tr w:rsidR="004727EC" w:rsidRPr="00CA6998" w:rsidTr="000A2F69">
        <w:tc>
          <w:tcPr>
            <w:tcW w:w="2802" w:type="dxa"/>
          </w:tcPr>
          <w:p w:rsidR="004727EC" w:rsidRDefault="004727EC" w:rsidP="00AF28C1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6 Display [Qty]</w:t>
            </w:r>
          </w:p>
        </w:tc>
        <w:tc>
          <w:tcPr>
            <w:tcW w:w="5720" w:type="dxa"/>
          </w:tcPr>
          <w:p w:rsidR="004727EC" w:rsidRPr="00FA53BE" w:rsidRDefault="004727EC" w:rsidP="00FA53B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参考</w:t>
            </w:r>
            <w:r>
              <w:rPr>
                <w:rFonts w:ascii="Times New Roman" w:eastAsia="SimSun" w:hAnsi="Times New Roman" w:cs="Times New Roman" w:hint="eastAsia"/>
              </w:rPr>
              <w:t>2 Check[Model1]</w:t>
            </w:r>
          </w:p>
        </w:tc>
      </w:tr>
      <w:tr w:rsidR="004727EC" w:rsidRPr="00CA6998" w:rsidTr="000A2F69">
        <w:tc>
          <w:tcPr>
            <w:tcW w:w="2802" w:type="dxa"/>
          </w:tcPr>
          <w:p w:rsidR="004727EC" w:rsidRDefault="004727EC" w:rsidP="00AF28C1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4. Check [Model2]</w:t>
            </w:r>
          </w:p>
        </w:tc>
        <w:tc>
          <w:tcPr>
            <w:tcW w:w="5720" w:type="dxa"/>
          </w:tcPr>
          <w:p w:rsidR="004727EC" w:rsidRDefault="004727EC" w:rsidP="00FA53B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显示在</w:t>
            </w:r>
            <w:r>
              <w:rPr>
                <w:rFonts w:ascii="Times New Roman" w:eastAsia="SimSun" w:hAnsi="Times New Roman" w:cs="Times New Roman" w:hint="eastAsia"/>
              </w:rPr>
              <w:t>[Model2]</w:t>
            </w:r>
          </w:p>
        </w:tc>
      </w:tr>
      <w:tr w:rsidR="004727EC" w:rsidRPr="00AB14BA" w:rsidTr="000A2F69">
        <w:tc>
          <w:tcPr>
            <w:tcW w:w="2802" w:type="dxa"/>
          </w:tcPr>
          <w:p w:rsidR="004727EC" w:rsidRDefault="004727EC" w:rsidP="00AF28C1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4.1 Check Items</w:t>
            </w:r>
          </w:p>
        </w:tc>
        <w:tc>
          <w:tcPr>
            <w:tcW w:w="5720" w:type="dxa"/>
          </w:tcPr>
          <w:p w:rsidR="004727EC" w:rsidRPr="00BB0C16" w:rsidRDefault="004727EC" w:rsidP="00FA53BE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Sys</w:t>
            </w:r>
            <w:r w:rsidR="00CD3B2D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etting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中添加设置</w:t>
            </w:r>
          </w:p>
          <w:p w:rsidR="004727EC" w:rsidRPr="00BB0C16" w:rsidRDefault="004727EC" w:rsidP="00FA53BE">
            <w:pPr>
              <w:ind w:firstLineChars="200" w:firstLine="44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Name=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ChangeModelCheckItem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4727EC" w:rsidRPr="00BB0C16" w:rsidRDefault="004727EC" w:rsidP="00FA53BE">
            <w:pPr>
              <w:ind w:firstLineChars="200" w:firstLine="44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Value=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="002F4914"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WWAN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WL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HDD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DDR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CPU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LCM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KB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ODD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Inverter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TPDL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BTDL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BTCB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27FCC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 w:rsidR="00E175F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~VGA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4727EC" w:rsidRPr="00BB0C16" w:rsidRDefault="004727EC" w:rsidP="00FA53BE">
            <w:pPr>
              <w:ind w:firstLineChars="200" w:firstLine="44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Description=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最多限制：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WWAN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WL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HDD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DDR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CPU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LCM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KB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ODD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Inverter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TPDL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BTDL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BTCB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27FCC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 w:rsidR="00E175F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~VGA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获取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Syssetting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中添加设置的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ChangeModelCheckItem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Value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，用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分割；若为空或者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Null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，则不进行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Check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获取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[Model1]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和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[Model2]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SysSetting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CheckItem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和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，方法如下：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WWAN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BM-&gt;KP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2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P1-&gt;KP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KP</w:t>
            </w:r>
          </w:p>
          <w:p w:rsidR="004727EC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Like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WWAN%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，反查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BomNodeType=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BM</w:t>
            </w:r>
            <w:r w:rsidR="00F95C7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(P1)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.Qty*KP.Qty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（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WL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PC-&gt;BM-&gt;KP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PC-&gt;P1-&gt;KP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KP</w:t>
            </w:r>
          </w:p>
          <w:p w:rsidR="004727EC" w:rsidRDefault="004727EC" w:rsidP="00BB0C16">
            <w:pPr>
              <w:pStyle w:val="a7"/>
              <w:ind w:left="840" w:firstLineChars="0" w:firstLine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Like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’WIRELESS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，反查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BomNodeType=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BB0C16">
            <w:pPr>
              <w:pStyle w:val="a7"/>
              <w:ind w:left="840" w:firstLineChars="0" w:firstLine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BM</w:t>
            </w:r>
            <w:r w:rsidR="00F95C7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(P1)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.Qty*KP.Qty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（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HDD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PC-&gt;BM-&gt;KP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PC-&gt;P1-&gt;KP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KP</w:t>
            </w:r>
          </w:p>
          <w:p w:rsidR="004727EC" w:rsidRDefault="004727EC" w:rsidP="00BB0C16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Like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HDD%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，反查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BomNodeType=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BB0C16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BM</w:t>
            </w:r>
            <w:r w:rsidR="00F95C7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(P1)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.Qty*KP.Qty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（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DDR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PC-&gt;BM-&gt;KP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PC-&gt;P1-&gt;KP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KP</w:t>
            </w:r>
          </w:p>
          <w:p w:rsidR="004727EC" w:rsidRDefault="004727EC" w:rsidP="00BB0C16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Like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’%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MEM%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or Like 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‘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%RAM%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，反查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BomNodeType=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BB0C16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BM</w:t>
            </w:r>
            <w:r w:rsidR="00F95C7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(P1)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.Qty*KP.Qty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（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CPU</w:t>
            </w:r>
          </w:p>
          <w:p w:rsidR="004727EC" w:rsidRPr="00BB0C16" w:rsidRDefault="004727EC" w:rsidP="00BB0C16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PC-&gt;BM-&gt;P1</w:t>
            </w:r>
          </w:p>
          <w:p w:rsidR="004727EC" w:rsidRDefault="004727EC" w:rsidP="00BB0C16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like 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‘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%CPU%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BB0C16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P1.Qty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 xml:space="preserve"> 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LCM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PC-&gt;BM-&gt;KP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PC-&gt;P1-&gt;KP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KP</w:t>
            </w:r>
          </w:p>
          <w:p w:rsidR="004727EC" w:rsidRDefault="004727EC" w:rsidP="00BB0C16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Like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LCM%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，反查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BomNodeType=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BB0C16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BM</w:t>
            </w:r>
            <w:r w:rsidR="00F95C7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(P1)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.Qty*KP.Qty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（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</w:p>
          <w:p w:rsidR="004727EC" w:rsidRPr="00B94FCB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BAT</w:t>
            </w:r>
          </w:p>
          <w:p w:rsidR="004727EC" w:rsidRPr="00B94FCB" w:rsidRDefault="004727EC" w:rsidP="00E175F0">
            <w:pPr>
              <w:ind w:firstLineChars="390" w:firstLine="858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1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）</w:t>
            </w:r>
            <w:r w:rsidR="00E175F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PC-&gt;VK-&gt;P1-&gt;KP</w:t>
            </w:r>
          </w:p>
          <w:p w:rsidR="00F95C70" w:rsidRPr="00B94FCB" w:rsidRDefault="00F95C70" w:rsidP="00E175F0">
            <w:pPr>
              <w:ind w:firstLineChars="390" w:firstLine="858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2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）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PC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—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&gt;C4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—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&gt;P1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—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&gt;KP</w:t>
            </w:r>
          </w:p>
          <w:p w:rsidR="004727EC" w:rsidRPr="00B94FCB" w:rsidRDefault="004727EC" w:rsidP="00BB0C16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PartNo:</w:t>
            </w:r>
            <w:r w:rsidR="008C40C5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P1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描述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Like</w:t>
            </w:r>
            <w:r w:rsidRPr="00B94FCB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BAT%</w:t>
            </w:r>
            <w:r w:rsidRPr="00B94FCB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，</w:t>
            </w:r>
            <w:r w:rsidR="00E175F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获取</w:t>
            </w:r>
            <w:r w:rsidR="00E175F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P1</w:t>
            </w:r>
            <w:r w:rsidR="00E175F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的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94FCB" w:rsidRDefault="004727EC" w:rsidP="00BB0C16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Qty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：</w:t>
            </w:r>
            <w:r w:rsidR="00E175F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VK</w:t>
            </w:r>
            <w:r w:rsidR="00F95C7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(C4)</w:t>
            </w:r>
            <w:r w:rsidR="00E175F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.Qty*P1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.Qty</w:t>
            </w:r>
            <w:r w:rsidR="00E175F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*KP.Qty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KB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PC-&gt;BM-&gt;KP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PC-&gt;P1-&gt;KP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KP</w:t>
            </w:r>
          </w:p>
          <w:p w:rsidR="004727EC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Like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%KB%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or like 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‘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%K/B%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，反查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BomNodeType=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BM</w:t>
            </w:r>
            <w:r w:rsidR="00F95C7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(P1)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.Qty*KP.Qty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（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ODD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PC-&gt;BM-&gt;KP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PC-&gt;P1-&gt;KP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KP</w:t>
            </w:r>
          </w:p>
          <w:p w:rsidR="004727EC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Like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DVD%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or like 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‘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CD%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or like 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'ODD%' or like 'COMBO%'or like 'VCD%'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，反查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BomNodeType=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BM</w:t>
            </w:r>
            <w:r w:rsidR="00F95C7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(P1)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.Qty*KP.Qty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（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</w:p>
          <w:p w:rsidR="004727EC" w:rsidRPr="00CD3B2D" w:rsidRDefault="00E175F0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VGA</w:t>
            </w:r>
          </w:p>
          <w:p w:rsidR="004727EC" w:rsidRPr="00CD3B2D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1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）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PC-&gt;MB</w:t>
            </w:r>
          </w:p>
          <w:p w:rsidR="004727EC" w:rsidRPr="00CD3B2D" w:rsidRDefault="004727EC" w:rsidP="00BB0C16">
            <w:pPr>
              <w:pStyle w:val="a7"/>
              <w:ind w:left="840" w:firstLineChars="0" w:firstLine="0"/>
              <w:jc w:val="left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PartNo:PC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的直接下阶的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BomNodeType=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，且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阶的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PartInfo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存在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InfoType=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VGA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 xml:space="preserve"> and InfoValue=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SV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，获得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的</w:t>
            </w:r>
            <w:r w:rsidR="00E175F0"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MBCode(PartInfo.InfoValue Conditon: PartInfo.InfoType=</w:t>
            </w:r>
            <w:r w:rsidR="00E175F0"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="00E175F0"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  <w:r w:rsidR="00E175F0"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="00E175F0"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)</w:t>
            </w:r>
          </w:p>
          <w:p w:rsidR="004727EC" w:rsidRPr="00CD3B2D" w:rsidRDefault="004727EC" w:rsidP="00BB0C16">
            <w:pPr>
              <w:pStyle w:val="a7"/>
              <w:ind w:left="840" w:firstLineChars="0" w:firstLine="0"/>
              <w:jc w:val="left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Qty:</w:t>
            </w:r>
            <w:r w:rsidR="00E175F0"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1</w:t>
            </w:r>
          </w:p>
          <w:p w:rsidR="00E175F0" w:rsidRPr="00CD3B2D" w:rsidRDefault="00E175F0" w:rsidP="00E175F0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</w:p>
          <w:p w:rsidR="00E175F0" w:rsidRPr="00CD3B2D" w:rsidRDefault="00E175F0" w:rsidP="00E175F0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1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）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PC-&gt;MB</w:t>
            </w:r>
          </w:p>
          <w:p w:rsidR="00E175F0" w:rsidRPr="00CD3B2D" w:rsidRDefault="00E175F0" w:rsidP="00E175F0">
            <w:pPr>
              <w:pStyle w:val="a7"/>
              <w:ind w:left="840" w:firstLineChars="0" w:firstLine="0"/>
              <w:jc w:val="left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PartNo:PC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的直接下阶的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BomNodeType=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，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 xml:space="preserve"> 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获得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的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MBCode(PartInfo.InfoValue Conditon: PartInfo.InfoType=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)</w:t>
            </w:r>
          </w:p>
          <w:p w:rsidR="00E175F0" w:rsidRPr="00CD3B2D" w:rsidRDefault="00E175F0" w:rsidP="00E175F0">
            <w:pPr>
              <w:pStyle w:val="a7"/>
              <w:ind w:left="840" w:firstLineChars="0" w:firstLine="0"/>
              <w:jc w:val="left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Qty:1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Inverter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PC-&gt;PL</w:t>
            </w:r>
          </w:p>
          <w:p w:rsidR="004727EC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like 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‘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%Inverter%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Qty:PL.Qty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TPDL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PC-&gt;PL</w:t>
            </w:r>
          </w:p>
          <w:p w:rsidR="004727EC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的直接下阶的描述为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JGS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，且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阶的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PartInfo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存在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InfoType=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Descr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and InfoValue=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TPDL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Qty:PL.Qty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BTDL</w:t>
            </w:r>
          </w:p>
          <w:p w:rsidR="004727EC" w:rsidRPr="00052040" w:rsidRDefault="004727EC" w:rsidP="00052040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PC-&gt;PL</w:t>
            </w:r>
          </w:p>
          <w:p w:rsidR="004727EC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的直接下阶的描述为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JGS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，且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阶的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PartInfo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存在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InfoType=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Descr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and InfoValue=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BTDL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Qty:PL.Qty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BTCB</w:t>
            </w:r>
          </w:p>
          <w:p w:rsidR="004727EC" w:rsidRPr="00052040" w:rsidRDefault="004727EC" w:rsidP="00052040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PC-&gt;PL</w:t>
            </w:r>
          </w:p>
          <w:p w:rsidR="004727EC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的直接下阶的描述为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JGS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，且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阶的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PartInfo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存在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InfoType=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Descr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and InfoValue=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BTCB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Qty:PL.Qty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</w:t>
            </w:r>
          </w:p>
          <w:p w:rsidR="004727EC" w:rsidRPr="00052040" w:rsidRDefault="004727EC" w:rsidP="00052040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PC-&gt;PL</w:t>
            </w:r>
          </w:p>
          <w:p w:rsidR="004727EC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的直接下阶的描述为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JGS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，且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阶的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PartInfo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存在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InfoType=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Descr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and InfoValue=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前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码不为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151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Qty:PL.Qty</w:t>
            </w:r>
          </w:p>
          <w:p w:rsidR="004727EC" w:rsidRPr="00BB0C16" w:rsidRDefault="004727EC" w:rsidP="00FA53B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TPCB2</w:t>
            </w:r>
          </w:p>
          <w:p w:rsidR="004727EC" w:rsidRPr="001D2005" w:rsidRDefault="004727EC" w:rsidP="001D2005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1D200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1D200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1D200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PC-&gt;PL</w:t>
            </w:r>
          </w:p>
          <w:p w:rsidR="004727EC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的直接下阶的描述为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JGS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，且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阶的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PartInfo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存在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InfoType=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Descr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and InfoValue=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TPCB2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前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码为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151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Default="004727EC" w:rsidP="00FA53BE">
            <w:pPr>
              <w:pStyle w:val="a7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Qty:PL.Qty</w:t>
            </w:r>
          </w:p>
          <w:p w:rsidR="00E175F0" w:rsidRPr="00F95C70" w:rsidRDefault="004727EC" w:rsidP="00F95C70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检查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[Model1]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是否包含在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[Model2]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中，若不包含，则报错：“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Model1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XXX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Model2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XXX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组装料不一致，不能进行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”；若包含，则分别取该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在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[Model1]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[Model2]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，若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不一致，则报错：“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Model1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XXX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Model2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XXX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组装料的数量不一致，不能进行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”</w:t>
            </w:r>
          </w:p>
        </w:tc>
      </w:tr>
      <w:tr w:rsidR="00CD3B2D" w:rsidRPr="00E175F0" w:rsidTr="000A2F69">
        <w:tc>
          <w:tcPr>
            <w:tcW w:w="2802" w:type="dxa"/>
          </w:tcPr>
          <w:p w:rsidR="00CD3B2D" w:rsidRDefault="00CD3B2D" w:rsidP="00AF28C1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9. Check Input Pass</w:t>
            </w:r>
          </w:p>
        </w:tc>
        <w:tc>
          <w:tcPr>
            <w:tcW w:w="5720" w:type="dxa"/>
          </w:tcPr>
          <w:p w:rsidR="00CD3B2D" w:rsidRDefault="00CD3B2D" w:rsidP="00CD3B2D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SysS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etting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.Value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中包含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VGA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Name=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ChangeModelCheckItem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CD3B2D" w:rsidRDefault="00CD3B2D" w:rsidP="00CD3B2D">
            <w:pPr>
              <w:pStyle w:val="a7"/>
              <w:ind w:left="420" w:firstLineChars="0" w:firstLine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则获取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VGA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MBCode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，检查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MBCode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是否在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[Model2]</w:t>
            </w:r>
            <w:r w:rsidR="00B92EA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直接下阶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阶</w:t>
            </w:r>
            <w:r w:rsidR="00B92EA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VGA</w:t>
            </w:r>
            <w:r w:rsidR="00B92EA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主板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属性</w:t>
            </w:r>
            <w:r w:rsidR="00B92EA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(PartInfo.InfoValue Condtion InfoType=</w:t>
            </w:r>
            <w:r w:rsidR="00B92EA5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="00B92EA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 w:rsidR="00B92EA5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="00B92EA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中存在，若不存在，则报错“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VGA MBCode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不匹配，不能进行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”</w:t>
            </w:r>
          </w:p>
          <w:p w:rsidR="00713E3F" w:rsidRDefault="00CD3B2D" w:rsidP="00CD3B2D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参考方法：</w:t>
            </w:r>
          </w:p>
          <w:p w:rsidR="00B92EA5" w:rsidRDefault="00CD3B2D" w:rsidP="00B92EA5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获取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VGA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MBCode</w:t>
            </w:r>
          </w:p>
          <w:p w:rsidR="00B92EA5" w:rsidRDefault="00B92EA5" w:rsidP="00B92EA5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[Model1]</w:t>
            </w:r>
          </w:p>
          <w:p w:rsidR="00713E3F" w:rsidRPr="00B92EA5" w:rsidRDefault="00713E3F" w:rsidP="00B92EA5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713E3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select</w:t>
            </w: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713E3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distinct</w:t>
            </w: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left(</w:t>
            </w:r>
            <w:r w:rsidR="00FA433D" w:rsidRPr="00B94FCB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InfoValue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="00FA433D" w:rsidRPr="00B94FCB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lang w:val="es-ES"/>
              </w:rPr>
              <w:t>CHARINDEX</w:t>
            </w:r>
            <w:r w:rsidR="00FA433D" w:rsidRPr="00B94FCB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 xml:space="preserve"> 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="00FA433D" w:rsidRPr="00B94FCB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'M'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="00FA433D" w:rsidRPr="00B94FCB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InfoValue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)-</w:t>
            </w:r>
            <w:r w:rsidR="00FA433D" w:rsidRPr="00B94FCB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3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</w:t>
            </w: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713E3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from</w:t>
            </w: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ProductInfo </w:t>
            </w:r>
            <w:r w:rsidRPr="00713E3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nolock</w:t>
            </w:r>
          </w:p>
          <w:p w:rsidR="00713E3F" w:rsidRPr="00713E3F" w:rsidRDefault="00713E3F" w:rsidP="00713E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</w:pP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   </w:t>
            </w:r>
            <w:r w:rsidRPr="00713E3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where</w:t>
            </w: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InfoType </w:t>
            </w:r>
            <w:r w:rsidRPr="00713E3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713E3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'VGA'</w:t>
            </w:r>
          </w:p>
          <w:p w:rsidR="00713E3F" w:rsidRDefault="00713E3F" w:rsidP="00713E3F">
            <w:pPr>
              <w:ind w:firstLine="420"/>
              <w:jc w:val="left"/>
              <w:rPr>
                <w:rFonts w:ascii="Courier New" w:eastAsia="SimSun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</w:pPr>
            <w:r w:rsidRPr="00713E3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and</w:t>
            </w: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ProductID </w:t>
            </w:r>
            <w:r w:rsidRPr="00713E3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In</w:t>
            </w:r>
            <w:r w:rsidRPr="00713E3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 xml:space="preserve"> </w:t>
            </w:r>
            <w:r w:rsidRPr="00713E3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713E3F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[Selected Product]</w:t>
            </w:r>
            <w:r w:rsidRPr="00713E3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</w:t>
            </w:r>
          </w:p>
          <w:p w:rsidR="00B92EA5" w:rsidRPr="004C7D50" w:rsidRDefault="00B92EA5" w:rsidP="00B92EA5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4C7D5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[Model2]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'PCAM45AAE25Y'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distinct d.InfoValue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ModelBOM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PartInfo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PartInfo d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Material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Component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BomNodeType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'VGA'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'SV'</w:t>
            </w:r>
          </w:p>
          <w:p w:rsidR="00713E3F" w:rsidRPr="00713E3F" w:rsidRDefault="00B92EA5" w:rsidP="00B92EA5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CD3B2D" w:rsidRDefault="00CD3B2D" w:rsidP="00CD3B2D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SysS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etting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.Value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中包含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Name=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ChangeModelCheckItem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CD3B2D" w:rsidRDefault="00CD3B2D" w:rsidP="00CD3B2D">
            <w:pPr>
              <w:pStyle w:val="a7"/>
              <w:ind w:left="420" w:firstLineChars="0" w:firstLine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则获取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MBCode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，检查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MBCode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是否在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[Model2]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阶的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属性中存在，若不存在，则报错“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MBCode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不匹配，不能进行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”</w:t>
            </w:r>
          </w:p>
          <w:p w:rsidR="00CD3B2D" w:rsidRDefault="004C7D50" w:rsidP="004C7D50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参考方法：</w:t>
            </w:r>
          </w:p>
          <w:p w:rsidR="004C7D50" w:rsidRDefault="004C7D50" w:rsidP="004C7D50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获取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MBCode</w:t>
            </w:r>
          </w:p>
          <w:p w:rsidR="004C7D50" w:rsidRDefault="004C7D50" w:rsidP="004C7D50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[Model1]</w:t>
            </w:r>
          </w:p>
          <w:p w:rsidR="004C7D50" w:rsidRPr="00F95C7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</w:pPr>
            <w:r w:rsidRPr="00F95C7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select</w:t>
            </w: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95C7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distinct</w:t>
            </w: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left(</w:t>
            </w:r>
            <w:r w:rsidR="00FD4EC9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lang w:val="es-ES"/>
              </w:rPr>
              <w:t>PartSn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="00FA433D" w:rsidRPr="00B94FCB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lang w:val="es-ES"/>
              </w:rPr>
              <w:t>CHARINDEX</w:t>
            </w:r>
            <w:r w:rsidR="00FA433D" w:rsidRPr="00B94FCB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 xml:space="preserve"> 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="00FA433D" w:rsidRPr="00B94FCB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'M'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="00FA433D" w:rsidRPr="00B94FCB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InfoValue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)-</w:t>
            </w:r>
            <w:r w:rsidR="00FA433D" w:rsidRPr="00B94FCB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3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</w:t>
            </w: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95C7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from</w:t>
            </w: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Product_Part </w:t>
            </w:r>
            <w:r w:rsidRPr="00F95C7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nolock</w:t>
            </w:r>
          </w:p>
          <w:p w:rsidR="004C7D50" w:rsidRPr="00F95C7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</w:pP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   </w:t>
            </w:r>
            <w:r w:rsidRPr="00F95C7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where</w:t>
            </w: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BomNodeType </w:t>
            </w:r>
            <w:r w:rsidRPr="00F95C7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95C7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'MB'</w:t>
            </w:r>
          </w:p>
          <w:p w:rsidR="004C7D50" w:rsidRDefault="004C7D50" w:rsidP="004C7D50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   </w:t>
            </w:r>
            <w:r w:rsidRPr="00F95C7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and</w:t>
            </w: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ProductID </w:t>
            </w:r>
            <w:r w:rsidRPr="00F95C7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in</w:t>
            </w:r>
            <w:r w:rsidRPr="00F95C7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 xml:space="preserve"> </w:t>
            </w:r>
            <w:r w:rsidRPr="00F95C7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F95C70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[Selected Product]</w:t>
            </w:r>
            <w:r w:rsidRPr="00F95C7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</w:t>
            </w:r>
          </w:p>
          <w:p w:rsidR="008A5298" w:rsidRDefault="008A5298" w:rsidP="004C7D50">
            <w:pPr>
              <w:jc w:val="left"/>
              <w:rPr>
                <w:ins w:id="31" w:author="Gao, Guan-Wei (高貫偉 ITC)" w:date="2012-07-07T12:35:00Z"/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  <w:p w:rsidR="004C7D50" w:rsidRDefault="004C7D50" w:rsidP="004C7D50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[Model2]</w:t>
            </w:r>
          </w:p>
          <w:p w:rsidR="004C7D5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4C7D5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'PCAM45AAE25Y'</w:t>
            </w:r>
          </w:p>
          <w:p w:rsidR="004C7D5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ModelBOM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PartInfo d</w:t>
            </w:r>
          </w:p>
          <w:p w:rsidR="004C7D5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Material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</w:p>
          <w:p w:rsidR="004C7D5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Component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  <w:p w:rsidR="004C7D5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</w:p>
          <w:p w:rsidR="004C7D5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BomNodeType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AE5BC8" w:rsidRDefault="004C7D50" w:rsidP="00AE5BC8">
            <w:pPr>
              <w:ind w:firstLine="420"/>
              <w:jc w:val="left"/>
              <w:rPr>
                <w:ins w:id="32" w:author="Gao, Guan-Wei (高貫偉 ITC)" w:date="2012-07-07T12:32:00Z"/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  <w:pPrChange w:id="33" w:author="Gao, Guan-Wei (高貫偉 ITC)" w:date="2012-07-07T12:32:00Z">
                <w:pPr>
                  <w:jc w:val="left"/>
                </w:pPr>
              </w:pPrChange>
            </w:pPr>
            <w:del w:id="34" w:author="Gao, Guan-Wei (高貫偉 ITC)" w:date="2012-07-07T12:32:00Z">
              <w:r w:rsidDel="008A5298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   </w:delText>
              </w:r>
            </w:del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887489" w:rsidRDefault="008A5298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ins w:id="35" w:author="Gao, Guan-Wei (高貫偉 ITC)" w:date="2012-07-07T12:35:00Z"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 xml:space="preserve">    </w:t>
              </w:r>
            </w:ins>
            <w:ins w:id="36" w:author="Gao, Guan-Wei (高貫偉 ITC)" w:date="2012-07-07T12:32:00Z">
              <w:r w:rsidR="00AE5BC8" w:rsidRPr="00AE5BC8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cyan"/>
                  <w:rPrChange w:id="37" w:author="Gao, Guan-Wei (高貫偉 ITC)" w:date="2012-07-07T12:35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若</w:t>
              </w:r>
            </w:ins>
            <w:ins w:id="38" w:author="Gao, Guan-Wei (高貫偉 ITC)" w:date="2012-07-07T12:35:00Z">
              <w:r w:rsidR="00AE5BC8" w:rsidRPr="00AE5BC8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cyan"/>
                  <w:rPrChange w:id="39" w:author="Gao, Guan-Wei (高貫偉 ITC)" w:date="2012-07-07T12:35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上述</w:t>
              </w:r>
              <w:r w:rsidR="00AE5BC8" w:rsidRPr="00AE5BC8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40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SQL</w:t>
              </w:r>
            </w:ins>
            <w:ins w:id="41" w:author="Gao, Guan-Wei (高貫偉 ITC)" w:date="2012-07-07T12:32:00Z">
              <w:r w:rsidR="00AE5BC8" w:rsidRPr="00AE5BC8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cyan"/>
                  <w:rPrChange w:id="42" w:author="Gao, Guan-Wei (高貫偉 ITC)" w:date="2012-07-07T12:35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取</w:t>
              </w:r>
            </w:ins>
            <w:ins w:id="43" w:author="Gao, Guan-Wei (高貫偉 ITC)" w:date="2012-07-07T12:33:00Z">
              <w:r w:rsidR="00AE5BC8" w:rsidRPr="00AE5BC8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cyan"/>
                  <w:rPrChange w:id="44" w:author="Gao, Guan-Wei (高貫偉 ITC)" w:date="2012-07-07T12:35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不到数据，则取</w:t>
              </w:r>
              <w:r w:rsidR="00AE5BC8" w:rsidRPr="00AE5BC8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45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ModelInfo where Name=’MB’ or Name=’MB1’ or Name=’MB</w:t>
              </w:r>
            </w:ins>
            <w:ins w:id="46" w:author="Gao, Guan-Wei (高貫偉 ITC)" w:date="2012-07-07T12:34:00Z">
              <w:r w:rsidR="00AE5BC8" w:rsidRPr="00AE5BC8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47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2</w:t>
              </w:r>
            </w:ins>
            <w:ins w:id="48" w:author="Gao, Guan-Wei (高貫偉 ITC)" w:date="2012-07-07T12:33:00Z">
              <w:r w:rsidR="00AE5BC8" w:rsidRPr="00AE5BC8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49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’</w:t>
              </w:r>
            </w:ins>
            <w:ins w:id="50" w:author="Gao, Guan-Wei (高貫偉 ITC)" w:date="2012-07-07T12:34:00Z">
              <w:r w:rsidR="00AE5BC8" w:rsidRPr="00AE5BC8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51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 xml:space="preserve"> or Name=’MB3’</w:t>
              </w:r>
              <w:r w:rsidR="00AE5BC8" w:rsidRPr="00AE5BC8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cyan"/>
                  <w:rPrChange w:id="52" w:author="Gao, Guan-Wei (高貫偉 ITC)" w:date="2012-07-07T12:35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，取得所有的</w:t>
              </w:r>
              <w:r w:rsidR="00AE5BC8" w:rsidRPr="00AE5BC8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53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ModelInfo.Value</w:t>
              </w:r>
              <w:r w:rsidR="00AE5BC8" w:rsidRPr="00AE5BC8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cyan"/>
                  <w:rPrChange w:id="54" w:author="Gao, Guan-Wei (高貫偉 ITC)" w:date="2012-07-07T12:35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皆为共用料</w:t>
              </w:r>
            </w:ins>
            <w:ins w:id="55" w:author="Gao, Guan-Wei (高貫偉 ITC)" w:date="2012-07-07T12:35:00Z">
              <w:r w:rsidR="00AE5BC8" w:rsidRPr="00AE5BC8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56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[2012/7/7 Add]</w:t>
              </w:r>
            </w:ins>
          </w:p>
        </w:tc>
      </w:tr>
      <w:tr w:rsidR="004727EC" w:rsidRPr="00CA6998" w:rsidTr="000A2F69">
        <w:tc>
          <w:tcPr>
            <w:tcW w:w="2802" w:type="dxa"/>
          </w:tcPr>
          <w:p w:rsidR="004727EC" w:rsidRPr="00BB1C4A" w:rsidRDefault="004674C5" w:rsidP="00BE6358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10</w:t>
            </w:r>
            <w:r w:rsidR="004727EC">
              <w:rPr>
                <w:rFonts w:ascii="Times New Roman" w:eastAsia="SimSun" w:hAnsi="Times New Roman" w:cs="Times New Roman" w:hint="eastAsia"/>
              </w:rPr>
              <w:t>. Save</w:t>
            </w:r>
          </w:p>
        </w:tc>
        <w:tc>
          <w:tcPr>
            <w:tcW w:w="5720" w:type="dxa"/>
          </w:tcPr>
          <w:p w:rsidR="00E86464" w:rsidRDefault="00E86464" w:rsidP="00E86464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获取规则</w:t>
            </w:r>
          </w:p>
          <w:p w:rsidR="003D1EE6" w:rsidRDefault="00E86464" w:rsidP="003D1EE6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根据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ProductStatus.Udt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</w:rPr>
              <w:t>倒序排列，获取前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ChangeQty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笔机器</w:t>
            </w:r>
            <w:proofErr w:type="spellStart"/>
            <w:r w:rsidR="00126DF1">
              <w:rPr>
                <w:rFonts w:ascii="Times New Roman" w:eastAsia="SimSun" w:hAnsi="Times New Roman" w:cs="Times New Roman" w:hint="eastAsia"/>
              </w:rPr>
              <w:t>ProductList</w:t>
            </w:r>
            <w:proofErr w:type="spellEnd"/>
          </w:p>
          <w:p w:rsidR="003D1EE6" w:rsidRPr="006C1CAE" w:rsidRDefault="003D1EE6" w:rsidP="003D1EE6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Get Product Items in @</w:t>
            </w:r>
            <w:proofErr w:type="spellStart"/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ProductItems</w:t>
            </w:r>
            <w:proofErr w:type="spellEnd"/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 xml:space="preserve"> [2012/7/7</w:t>
            </w:r>
            <w:r w:rsidR="006C1CAE" w:rsidRPr="006C1CAE">
              <w:rPr>
                <w:rFonts w:ascii="Times New Roman" w:eastAsia="SimSun" w:hAnsi="Times New Roman" w:cs="Times New Roman" w:hint="eastAsia"/>
                <w:highlight w:val="cyan"/>
              </w:rPr>
              <w:t xml:space="preserve"> Add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]</w:t>
            </w:r>
          </w:p>
          <w:p w:rsidR="003D1EE6" w:rsidRPr="006C1CAE" w:rsidRDefault="003D1EE6" w:rsidP="003D1EE6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@</w:t>
            </w:r>
            <w:proofErr w:type="spellStart"/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ProductItems</w:t>
            </w:r>
            <w:proofErr w:type="spellEnd"/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：</w:t>
            </w:r>
          </w:p>
          <w:p w:rsidR="003D1EE6" w:rsidRPr="006C1CAE" w:rsidRDefault="003D1EE6" w:rsidP="003D1EE6">
            <w:pPr>
              <w:pStyle w:val="a7"/>
              <w:numPr>
                <w:ilvl w:val="0"/>
                <w:numId w:val="31"/>
              </w:numPr>
              <w:ind w:left="720" w:firstLineChars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Model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：</w:t>
            </w:r>
            <w:proofErr w:type="spellStart"/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Product.M</w:t>
            </w:r>
            <w:r w:rsidRPr="006C1CAE">
              <w:rPr>
                <w:rFonts w:ascii="Times New Roman" w:eastAsia="SimSun" w:hAnsi="Times New Roman" w:cs="Times New Roman"/>
                <w:highlight w:val="cyan"/>
              </w:rPr>
              <w:t>o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del</w:t>
            </w:r>
            <w:proofErr w:type="spellEnd"/>
          </w:p>
          <w:p w:rsidR="003D1EE6" w:rsidRPr="006C1CAE" w:rsidRDefault="003D1EE6" w:rsidP="003D1EE6">
            <w:pPr>
              <w:pStyle w:val="a7"/>
              <w:numPr>
                <w:ilvl w:val="0"/>
                <w:numId w:val="31"/>
              </w:numPr>
              <w:ind w:left="720" w:firstLineChars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proofErr w:type="spellStart"/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ProductID</w:t>
            </w:r>
            <w:proofErr w:type="spellEnd"/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：</w:t>
            </w:r>
            <w:proofErr w:type="spellStart"/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Product.ProductID</w:t>
            </w:r>
            <w:proofErr w:type="spellEnd"/>
          </w:p>
          <w:p w:rsidR="003D1EE6" w:rsidRPr="006C1CAE" w:rsidRDefault="003D1EE6" w:rsidP="003D1EE6">
            <w:pPr>
              <w:pStyle w:val="a7"/>
              <w:numPr>
                <w:ilvl w:val="0"/>
                <w:numId w:val="31"/>
              </w:numPr>
              <w:ind w:left="720" w:firstLineChars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CUSTSN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：</w:t>
            </w:r>
            <w:proofErr w:type="spellStart"/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Product.CUSTSN</w:t>
            </w:r>
            <w:proofErr w:type="spellEnd"/>
          </w:p>
          <w:p w:rsidR="003D1EE6" w:rsidRPr="006C1CAE" w:rsidRDefault="003D1EE6" w:rsidP="003D1EE6">
            <w:pPr>
              <w:pStyle w:val="a7"/>
              <w:numPr>
                <w:ilvl w:val="0"/>
                <w:numId w:val="31"/>
              </w:numPr>
              <w:ind w:left="720" w:firstLineChars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Station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：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[Current Station].</w:t>
            </w:r>
            <w:proofErr w:type="spellStart"/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SelectedText</w:t>
            </w:r>
            <w:proofErr w:type="spellEnd"/>
          </w:p>
          <w:p w:rsidR="003D1EE6" w:rsidRDefault="003D1EE6" w:rsidP="003D1EE6">
            <w:pPr>
              <w:pStyle w:val="a7"/>
              <w:numPr>
                <w:ilvl w:val="0"/>
                <w:numId w:val="31"/>
              </w:numPr>
              <w:ind w:left="720" w:firstLineChars="0"/>
              <w:jc w:val="left"/>
              <w:rPr>
                <w:ins w:id="57" w:author="Gao, Guan-Wei (高貫偉 ITC)" w:date="2012-07-07T10:53:00Z"/>
                <w:rFonts w:ascii="Times New Roman" w:eastAsia="SimSun" w:hAnsi="Times New Roman" w:cs="Times New Roman"/>
                <w:highlight w:val="cyan"/>
              </w:rPr>
            </w:pPr>
            <w:proofErr w:type="spellStart"/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ChangedModel</w:t>
            </w:r>
            <w:proofErr w:type="spellEnd"/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：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[Model2]</w:t>
            </w:r>
          </w:p>
          <w:p w:rsidR="000D2476" w:rsidRPr="006C1CAE" w:rsidRDefault="000D2476" w:rsidP="003D1EE6">
            <w:pPr>
              <w:pStyle w:val="a7"/>
              <w:numPr>
                <w:ilvl w:val="0"/>
                <w:numId w:val="31"/>
              </w:numPr>
              <w:ind w:left="720" w:firstLineChars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ins w:id="58" w:author="Gao, Guan-Wei (高貫偉 ITC)" w:date="2012-07-07T10:53:00Z">
              <w:r>
                <w:rPr>
                  <w:rFonts w:ascii="Times New Roman" w:eastAsia="SimSun" w:hAnsi="Times New Roman" w:cs="Times New Roman" w:hint="eastAsia"/>
                  <w:highlight w:val="cyan"/>
                </w:rPr>
                <w:t>Editor</w:t>
              </w:r>
              <w:r>
                <w:rPr>
                  <w:rFonts w:ascii="Times New Roman" w:eastAsia="SimSun" w:hAnsi="Times New Roman" w:cs="Times New Roman" w:hint="eastAsia"/>
                  <w:highlight w:val="cyan"/>
                </w:rPr>
                <w:t>：当前操作员</w:t>
              </w:r>
            </w:ins>
          </w:p>
          <w:p w:rsidR="003D1EE6" w:rsidRPr="003D1EE6" w:rsidRDefault="003D1EE6" w:rsidP="003D1EE6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</w:p>
          <w:p w:rsidR="00EA52E6" w:rsidRDefault="00F5203E" w:rsidP="00EA52E6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Create</w:t>
            </w:r>
            <w:r>
              <w:t xml:space="preserve"> </w:t>
            </w:r>
            <w:r w:rsidRPr="00F5203E">
              <w:rPr>
                <w:rFonts w:ascii="Times New Roman" w:eastAsia="SimSun" w:hAnsi="Times New Roman" w:cs="Times New Roman"/>
              </w:rPr>
              <w:t>Virtual</w:t>
            </w:r>
            <w:r>
              <w:rPr>
                <w:rFonts w:ascii="Times New Roman" w:eastAsia="SimSun" w:hAnsi="Times New Roman" w:cs="Times New Roman" w:hint="eastAsia"/>
              </w:rPr>
              <w:t xml:space="preserve"> MO</w:t>
            </w:r>
            <w:r w:rsidR="00811A66">
              <w:rPr>
                <w:rFonts w:ascii="Times New Roman" w:eastAsia="SimSun" w:hAnsi="Times New Roman" w:cs="Times New Roman" w:hint="eastAsia"/>
              </w:rPr>
              <w:t xml:space="preserve"> For [Model2]</w:t>
            </w:r>
          </w:p>
          <w:p w:rsidR="00F5203E" w:rsidRDefault="00F5203E" w:rsidP="00F5203E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创建虚拟</w:t>
            </w:r>
            <w:r>
              <w:rPr>
                <w:rFonts w:ascii="Times New Roman" w:eastAsia="SimSun" w:hAnsi="Times New Roman" w:cs="Times New Roman" w:hint="eastAsia"/>
              </w:rPr>
              <w:t>MO</w:t>
            </w:r>
            <w:r>
              <w:rPr>
                <w:rFonts w:ascii="Times New Roman" w:eastAsia="SimSun" w:hAnsi="Times New Roman" w:cs="Times New Roman" w:hint="eastAsia"/>
              </w:rPr>
              <w:t>，并插入</w:t>
            </w:r>
            <w:r>
              <w:rPr>
                <w:rFonts w:ascii="Times New Roman" w:eastAsia="SimSun" w:hAnsi="Times New Roman" w:cs="Times New Roman" w:hint="eastAsia"/>
              </w:rPr>
              <w:t>MO</w:t>
            </w:r>
            <w:r>
              <w:rPr>
                <w:rFonts w:ascii="Times New Roman" w:eastAsia="SimSun" w:hAnsi="Times New Roman" w:cs="Times New Roman" w:hint="eastAsia"/>
              </w:rPr>
              <w:t>。</w:t>
            </w:r>
          </w:p>
          <w:p w:rsidR="00F5203E" w:rsidRPr="00F5203E" w:rsidRDefault="00F5203E" w:rsidP="00F5203E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F5203E">
              <w:rPr>
                <w:rFonts w:ascii="Times New Roman" w:eastAsia="SimSun" w:hAnsi="Times New Roman" w:cs="Times New Roman"/>
              </w:rPr>
              <w:t>INSERT INTO [MO]</w:t>
            </w:r>
            <w:r w:rsidR="002F4914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Pr="00F5203E">
              <w:rPr>
                <w:rFonts w:ascii="Times New Roman" w:eastAsia="SimSun" w:hAnsi="Times New Roman" w:cs="Times New Roman"/>
              </w:rPr>
              <w:t>[MO],[Plant],[Model],[CreateDate],[StartDate],[Qty],[SAPStatus],[SAPQty],[Print_Qty],[Transfer_Qty], [</w:t>
            </w:r>
            <w:proofErr w:type="spellStart"/>
            <w:r w:rsidRPr="00F5203E">
              <w:rPr>
                <w:rFonts w:ascii="Times New Roman" w:eastAsia="SimSun" w:hAnsi="Times New Roman" w:cs="Times New Roman"/>
              </w:rPr>
              <w:t>CustomerSN_Qty</w:t>
            </w:r>
            <w:proofErr w:type="spellEnd"/>
            <w:r w:rsidRPr="00F5203E">
              <w:rPr>
                <w:rFonts w:ascii="Times New Roman" w:eastAsia="SimSun" w:hAnsi="Times New Roman" w:cs="Times New Roman"/>
              </w:rPr>
              <w:t>], [Status ],[</w:t>
            </w:r>
            <w:proofErr w:type="spellStart"/>
            <w:r w:rsidRPr="00F5203E">
              <w:rPr>
                <w:rFonts w:ascii="Times New Roman" w:eastAsia="SimSun" w:hAnsi="Times New Roman" w:cs="Times New Roman"/>
              </w:rPr>
              <w:t>Cdt</w:t>
            </w:r>
            <w:proofErr w:type="spellEnd"/>
            <w:r w:rsidRPr="00F5203E">
              <w:rPr>
                <w:rFonts w:ascii="Times New Roman" w:eastAsia="SimSun" w:hAnsi="Times New Roman" w:cs="Times New Roman"/>
              </w:rPr>
              <w:t>],[</w:t>
            </w:r>
            <w:proofErr w:type="spellStart"/>
            <w:r w:rsidRPr="00F5203E">
              <w:rPr>
                <w:rFonts w:ascii="Times New Roman" w:eastAsia="SimSun" w:hAnsi="Times New Roman" w:cs="Times New Roman"/>
              </w:rPr>
              <w:t>Udt</w:t>
            </w:r>
            <w:proofErr w:type="spellEnd"/>
            <w:r w:rsidRPr="00F5203E">
              <w:rPr>
                <w:rFonts w:ascii="Times New Roman" w:eastAsia="SimSun" w:hAnsi="Times New Roman" w:cs="Times New Roman"/>
              </w:rPr>
              <w:t>])</w:t>
            </w:r>
          </w:p>
          <w:p w:rsidR="00F5203E" w:rsidRDefault="00F5203E" w:rsidP="00F5203E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F5203E">
              <w:rPr>
                <w:rFonts w:ascii="Times New Roman" w:eastAsia="SimSun" w:hAnsi="Times New Roman" w:cs="Times New Roman"/>
              </w:rPr>
              <w:tab/>
              <w:t>VALUES(</w:t>
            </w:r>
            <w:r w:rsidRPr="00126DF1">
              <w:rPr>
                <w:rFonts w:ascii="Times New Roman" w:eastAsia="SimSun" w:hAnsi="Times New Roman" w:cs="Times New Roman"/>
                <w:highlight w:val="yellow"/>
              </w:rPr>
              <w:t>@</w:t>
            </w:r>
            <w:proofErr w:type="spellStart"/>
            <w:r w:rsidRPr="00126DF1">
              <w:rPr>
                <w:rFonts w:ascii="Times New Roman" w:eastAsia="SimSun" w:hAnsi="Times New Roman" w:cs="Times New Roman"/>
                <w:highlight w:val="yellow"/>
              </w:rPr>
              <w:t>VirtualMO</w:t>
            </w:r>
            <w:proofErr w:type="spellEnd"/>
            <w:r w:rsidRPr="00F5203E">
              <w:rPr>
                <w:rFonts w:ascii="Times New Roman" w:eastAsia="SimSun" w:hAnsi="Times New Roman" w:cs="Times New Roman"/>
              </w:rPr>
              <w:t>, 'CP81',</w:t>
            </w:r>
            <w:r w:rsidRPr="00126DF1">
              <w:rPr>
                <w:rFonts w:ascii="Times New Roman" w:eastAsia="SimSun" w:hAnsi="Times New Roman" w:cs="Times New Roman"/>
                <w:color w:val="FF0000"/>
              </w:rPr>
              <w:t xml:space="preserve"> </w:t>
            </w:r>
            <w:r w:rsidR="00126DF1" w:rsidRPr="00126DF1">
              <w:rPr>
                <w:rFonts w:ascii="Times New Roman" w:eastAsia="SimSun" w:hAnsi="Times New Roman" w:cs="Times New Roman" w:hint="eastAsia"/>
                <w:color w:val="FF0000"/>
                <w:highlight w:val="yellow"/>
              </w:rPr>
              <w:t>[Model2]</w:t>
            </w:r>
            <w:r w:rsidRPr="00F5203E">
              <w:rPr>
                <w:rFonts w:ascii="Times New Roman" w:eastAsia="SimSun" w:hAnsi="Times New Roman" w:cs="Times New Roman"/>
              </w:rPr>
              <w:t>, GETDATE(),</w:t>
            </w:r>
            <w:r w:rsidR="002F4914" w:rsidRPr="00F5203E">
              <w:rPr>
                <w:rFonts w:ascii="Times New Roman" w:eastAsia="SimSun" w:hAnsi="Times New Roman" w:cs="Times New Roman"/>
              </w:rPr>
              <w:t>GETDATE</w:t>
            </w:r>
            <w:r w:rsidR="00126DF1">
              <w:rPr>
                <w:rFonts w:ascii="Times New Roman" w:eastAsia="SimSun" w:hAnsi="Times New Roman" w:cs="Times New Roman" w:hint="eastAsia"/>
              </w:rPr>
              <w:t>()</w:t>
            </w:r>
            <w:r w:rsidRPr="00F5203E">
              <w:rPr>
                <w:rFonts w:ascii="Times New Roman" w:eastAsia="SimSun" w:hAnsi="Times New Roman" w:cs="Times New Roman"/>
              </w:rPr>
              <w:t>,</w:t>
            </w:r>
            <w:r w:rsidR="00126DF1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126DF1" w:rsidRPr="00126DF1">
              <w:rPr>
                <w:rFonts w:ascii="Times New Roman" w:eastAsia="SimSun" w:hAnsi="Times New Roman" w:cs="Times New Roman" w:hint="eastAsia"/>
                <w:highlight w:val="yellow"/>
              </w:rPr>
              <w:t>@</w:t>
            </w:r>
            <w:proofErr w:type="spellStart"/>
            <w:r w:rsidR="00126DF1" w:rsidRPr="00126DF1">
              <w:rPr>
                <w:rFonts w:ascii="Times New Roman" w:eastAsia="SimSun" w:hAnsi="Times New Roman" w:cs="Times New Roman" w:hint="eastAsia"/>
                <w:highlight w:val="yellow"/>
              </w:rPr>
              <w:t>ChangeQty</w:t>
            </w:r>
            <w:proofErr w:type="spellEnd"/>
            <w:r w:rsidRPr="00F5203E">
              <w:rPr>
                <w:rFonts w:ascii="Times New Roman" w:eastAsia="SimSun" w:hAnsi="Times New Roman" w:cs="Times New Roman"/>
              </w:rPr>
              <w:t>, '',</w:t>
            </w:r>
            <w:r w:rsidR="00811A66">
              <w:rPr>
                <w:rFonts w:ascii="Times New Roman" w:eastAsia="SimSun" w:hAnsi="Times New Roman" w:cs="Times New Roman"/>
              </w:rPr>
              <w:t xml:space="preserve"> </w:t>
            </w:r>
            <w:r w:rsidR="00674380" w:rsidRPr="00126DF1">
              <w:rPr>
                <w:rFonts w:ascii="Times New Roman" w:eastAsia="SimSun" w:hAnsi="Times New Roman" w:cs="Times New Roman" w:hint="eastAsia"/>
                <w:highlight w:val="yellow"/>
              </w:rPr>
              <w:t>@</w:t>
            </w:r>
            <w:proofErr w:type="spellStart"/>
            <w:r w:rsidR="00674380" w:rsidRPr="00126DF1">
              <w:rPr>
                <w:rFonts w:ascii="Times New Roman" w:eastAsia="SimSun" w:hAnsi="Times New Roman" w:cs="Times New Roman" w:hint="eastAsia"/>
                <w:highlight w:val="yellow"/>
              </w:rPr>
              <w:t>ChangeQty</w:t>
            </w:r>
            <w:proofErr w:type="spellEnd"/>
            <w:r w:rsidRPr="00F5203E">
              <w:rPr>
                <w:rFonts w:ascii="Times New Roman" w:eastAsia="SimSun" w:hAnsi="Times New Roman" w:cs="Times New Roman"/>
              </w:rPr>
              <w:t xml:space="preserve">, </w:t>
            </w:r>
            <w:r w:rsidR="00811A66" w:rsidRPr="00126DF1">
              <w:rPr>
                <w:rFonts w:ascii="Times New Roman" w:eastAsia="SimSun" w:hAnsi="Times New Roman" w:cs="Times New Roman" w:hint="eastAsia"/>
                <w:highlight w:val="yellow"/>
              </w:rPr>
              <w:t>@</w:t>
            </w:r>
            <w:proofErr w:type="spellStart"/>
            <w:r w:rsidR="00811A66" w:rsidRPr="00126DF1">
              <w:rPr>
                <w:rFonts w:ascii="Times New Roman" w:eastAsia="SimSun" w:hAnsi="Times New Roman" w:cs="Times New Roman" w:hint="eastAsia"/>
                <w:highlight w:val="yellow"/>
              </w:rPr>
              <w:t>ChangeQty</w:t>
            </w:r>
            <w:proofErr w:type="spellEnd"/>
            <w:r w:rsidRPr="00F5203E">
              <w:rPr>
                <w:rFonts w:ascii="Times New Roman" w:eastAsia="SimSun" w:hAnsi="Times New Roman" w:cs="Times New Roman"/>
              </w:rPr>
              <w:t xml:space="preserve">, 0, </w:t>
            </w:r>
            <w:r w:rsidR="00811A66" w:rsidRPr="00126DF1">
              <w:rPr>
                <w:rFonts w:ascii="Times New Roman" w:eastAsia="SimSun" w:hAnsi="Times New Roman" w:cs="Times New Roman" w:hint="eastAsia"/>
                <w:highlight w:val="yellow"/>
              </w:rPr>
              <w:t>@</w:t>
            </w:r>
            <w:proofErr w:type="spellStart"/>
            <w:r w:rsidR="00811A66" w:rsidRPr="00126DF1">
              <w:rPr>
                <w:rFonts w:ascii="Times New Roman" w:eastAsia="SimSun" w:hAnsi="Times New Roman" w:cs="Times New Roman" w:hint="eastAsia"/>
                <w:highlight w:val="yellow"/>
              </w:rPr>
              <w:t>ChangeQty</w:t>
            </w:r>
            <w:proofErr w:type="spellEnd"/>
            <w:r w:rsidRPr="00F5203E">
              <w:rPr>
                <w:rFonts w:ascii="Times New Roman" w:eastAsia="SimSun" w:hAnsi="Times New Roman" w:cs="Times New Roman"/>
              </w:rPr>
              <w:t>, 'H', GETDATE(), GETDATE())</w:t>
            </w:r>
          </w:p>
          <w:p w:rsidR="00F5203E" w:rsidRDefault="00126DF1" w:rsidP="00F5203E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811A66">
              <w:rPr>
                <w:rFonts w:ascii="Times New Roman" w:eastAsia="SimSun" w:hAnsi="Times New Roman" w:cs="Times New Roman" w:hint="eastAsia"/>
                <w:highlight w:val="yellow"/>
              </w:rPr>
              <w:t>@</w:t>
            </w:r>
            <w:r w:rsidR="00811A66" w:rsidRPr="00811A66">
              <w:rPr>
                <w:rFonts w:ascii="Times New Roman" w:eastAsia="SimSun" w:hAnsi="Times New Roman" w:cs="Times New Roman"/>
                <w:highlight w:val="yellow"/>
              </w:rPr>
              <w:t xml:space="preserve"> </w:t>
            </w:r>
            <w:proofErr w:type="spellStart"/>
            <w:r w:rsidR="00811A66" w:rsidRPr="00126DF1">
              <w:rPr>
                <w:rFonts w:ascii="Times New Roman" w:eastAsia="SimSun" w:hAnsi="Times New Roman" w:cs="Times New Roman"/>
                <w:highlight w:val="yellow"/>
              </w:rPr>
              <w:t>VirtualMO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</w:t>
            </w:r>
            <w:r w:rsidR="00F5203E">
              <w:rPr>
                <w:rFonts w:ascii="Times New Roman" w:eastAsia="SimSun" w:hAnsi="Times New Roman" w:cs="Times New Roman" w:hint="eastAsia"/>
              </w:rPr>
              <w:t>参考《</w:t>
            </w:r>
            <w:r w:rsidR="00F5203E" w:rsidRPr="00F5203E">
              <w:rPr>
                <w:rFonts w:ascii="Times New Roman" w:eastAsia="SimSun" w:hAnsi="Times New Roman" w:cs="Times New Roman"/>
              </w:rPr>
              <w:t>CI-MES12-SPEC-COMMON-UC Virtual MO Specification.docx</w:t>
            </w:r>
            <w:r w:rsidR="00F5203E">
              <w:rPr>
                <w:rFonts w:ascii="Times New Roman" w:eastAsia="SimSun" w:hAnsi="Times New Roman" w:cs="Times New Roman" w:hint="eastAsia"/>
              </w:rPr>
              <w:t>》</w:t>
            </w:r>
          </w:p>
          <w:p w:rsidR="00F5203E" w:rsidRDefault="00F5203E" w:rsidP="00EA52E6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Update MO</w:t>
            </w:r>
            <w:r w:rsidR="00811A66">
              <w:rPr>
                <w:rFonts w:ascii="Times New Roman" w:eastAsia="SimSun" w:hAnsi="Times New Roman" w:cs="Times New Roman" w:hint="eastAsia"/>
              </w:rPr>
              <w:t xml:space="preserve"> For Each Product</w:t>
            </w:r>
          </w:p>
          <w:p w:rsidR="00F5203E" w:rsidRDefault="00126DF1" w:rsidP="00674380">
            <w:pPr>
              <w:pStyle w:val="a7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Update MO</w:t>
            </w:r>
            <w:r w:rsidR="00674380">
              <w:rPr>
                <w:rFonts w:ascii="Times New Roman" w:eastAsia="SimSun" w:hAnsi="Times New Roman" w:cs="Times New Roman" w:hint="eastAsia"/>
              </w:rPr>
              <w:t xml:space="preserve"> set </w:t>
            </w:r>
            <w:proofErr w:type="spellStart"/>
            <w:r w:rsidR="00674380">
              <w:rPr>
                <w:rFonts w:ascii="Times New Roman" w:eastAsia="SimSun" w:hAnsi="Times New Roman" w:cs="Times New Roman" w:hint="eastAsia"/>
              </w:rPr>
              <w:t>Print_Qty</w:t>
            </w:r>
            <w:proofErr w:type="spellEnd"/>
            <w:r w:rsidR="00674380">
              <w:rPr>
                <w:rFonts w:ascii="Times New Roman" w:eastAsia="SimSun" w:hAnsi="Times New Roman" w:cs="Times New Roman" w:hint="eastAsia"/>
              </w:rPr>
              <w:t xml:space="preserve">=Print_Qty-1, </w:t>
            </w:r>
            <w:proofErr w:type="spellStart"/>
            <w:r w:rsidR="00674380">
              <w:rPr>
                <w:rFonts w:ascii="Times New Roman" w:eastAsia="SimSun" w:hAnsi="Times New Roman" w:cs="Times New Roman" w:hint="eastAsia"/>
              </w:rPr>
              <w:t>CustomerSN_Qty</w:t>
            </w:r>
            <w:proofErr w:type="spellEnd"/>
            <w:r w:rsidR="00674380">
              <w:rPr>
                <w:rFonts w:ascii="Times New Roman" w:eastAsia="SimSun" w:hAnsi="Times New Roman" w:cs="Times New Roman" w:hint="eastAsia"/>
              </w:rPr>
              <w:t>=CustomerSN_Qty-1</w:t>
            </w:r>
          </w:p>
          <w:p w:rsidR="00674380" w:rsidRPr="00F5203E" w:rsidRDefault="00674380" w:rsidP="00674380">
            <w:pPr>
              <w:pStyle w:val="a7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W</w:t>
            </w:r>
            <w:r>
              <w:rPr>
                <w:rFonts w:ascii="Times New Roman" w:eastAsia="SimSun" w:hAnsi="Times New Roman" w:cs="Times New Roman" w:hint="eastAsia"/>
              </w:rPr>
              <w:t>here MO=ProductList.MO and Model=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ProductList.Model</w:t>
            </w:r>
            <w:proofErr w:type="spellEnd"/>
          </w:p>
          <w:p w:rsidR="00126DF1" w:rsidRPr="006C1CAE" w:rsidRDefault="00F5203E" w:rsidP="00126DF1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Update Product</w:t>
            </w:r>
            <w:r w:rsidR="00811A66" w:rsidRPr="006C1CAE">
              <w:rPr>
                <w:rFonts w:ascii="Times New Roman" w:eastAsia="SimSun" w:hAnsi="Times New Roman" w:cs="Times New Roman" w:hint="eastAsia"/>
                <w:highlight w:val="cyan"/>
              </w:rPr>
              <w:t xml:space="preserve"> For Each Product</w:t>
            </w:r>
            <w:r w:rsidR="006C1CAE" w:rsidRPr="006C1CAE">
              <w:rPr>
                <w:rFonts w:ascii="Times New Roman" w:eastAsia="SimSun" w:hAnsi="Times New Roman" w:cs="Times New Roman" w:hint="eastAsia"/>
                <w:highlight w:val="cyan"/>
              </w:rPr>
              <w:t xml:space="preserve"> [2012/7/7 Update]</w:t>
            </w:r>
          </w:p>
          <w:p w:rsidR="00126DF1" w:rsidRDefault="00674380" w:rsidP="00126DF1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Update Product Set MO=</w:t>
            </w:r>
            <w:r w:rsidRPr="006C1CAE">
              <w:rPr>
                <w:rFonts w:ascii="Times New Roman" w:eastAsia="SimSun" w:hAnsi="Times New Roman" w:cs="Times New Roman"/>
                <w:highlight w:val="cyan"/>
              </w:rPr>
              <w:t>@</w:t>
            </w:r>
            <w:proofErr w:type="spellStart"/>
            <w:r w:rsidRPr="006C1CAE">
              <w:rPr>
                <w:rFonts w:ascii="Times New Roman" w:eastAsia="SimSun" w:hAnsi="Times New Roman" w:cs="Times New Roman"/>
                <w:highlight w:val="cyan"/>
              </w:rPr>
              <w:t>VirtualMO</w:t>
            </w:r>
            <w:proofErr w:type="spellEnd"/>
            <w:r w:rsidR="00811A66" w:rsidRPr="006C1CAE">
              <w:rPr>
                <w:rFonts w:ascii="Times New Roman" w:eastAsia="SimSun" w:hAnsi="Times New Roman" w:cs="Times New Roman" w:hint="eastAsia"/>
                <w:highlight w:val="cyan"/>
              </w:rPr>
              <w:t xml:space="preserve"> , Model=[Model2], </w:t>
            </w:r>
            <w:proofErr w:type="spellStart"/>
            <w:r w:rsidR="00811A66" w:rsidRPr="006C1CAE">
              <w:rPr>
                <w:rFonts w:ascii="Times New Roman" w:eastAsia="SimSun" w:hAnsi="Times New Roman" w:cs="Times New Roman" w:hint="eastAsia"/>
                <w:highlight w:val="cyan"/>
              </w:rPr>
              <w:t>Udt</w:t>
            </w:r>
            <w:proofErr w:type="spellEnd"/>
            <w:r w:rsidR="00811A66" w:rsidRPr="006C1CAE">
              <w:rPr>
                <w:rFonts w:ascii="Times New Roman" w:eastAsia="SimSun" w:hAnsi="Times New Roman" w:cs="Times New Roman" w:hint="eastAsia"/>
                <w:highlight w:val="cyan"/>
              </w:rPr>
              <w:t xml:space="preserve"> = </w:t>
            </w:r>
            <w:proofErr w:type="spellStart"/>
            <w:r w:rsidR="00811A66" w:rsidRPr="006C1CAE">
              <w:rPr>
                <w:rFonts w:ascii="Times New Roman" w:eastAsia="SimSun" w:hAnsi="Times New Roman" w:cs="Times New Roman" w:hint="eastAsia"/>
                <w:highlight w:val="cyan"/>
              </w:rPr>
              <w:t>GetDate</w:t>
            </w:r>
            <w:proofErr w:type="spellEnd"/>
            <w:r w:rsidR="00811A66" w:rsidRPr="006C1CAE">
              <w:rPr>
                <w:rFonts w:ascii="Times New Roman" w:eastAsia="SimSun" w:hAnsi="Times New Roman" w:cs="Times New Roman" w:hint="eastAsia"/>
                <w:highlight w:val="cyan"/>
              </w:rPr>
              <w:t>()</w:t>
            </w:r>
            <w:r w:rsidR="006C1CAE" w:rsidRPr="006C1CAE">
              <w:rPr>
                <w:rFonts w:ascii="Times New Roman" w:eastAsia="SimSun" w:hAnsi="Times New Roman" w:cs="Times New Roman" w:hint="eastAsia"/>
                <w:highlight w:val="cyan"/>
              </w:rPr>
              <w:t xml:space="preserve">, </w:t>
            </w:r>
            <w:r w:rsidR="006C1CAE" w:rsidRPr="006C1CAE">
              <w:rPr>
                <w:rFonts w:ascii="Times New Roman" w:eastAsia="SimSun" w:hAnsi="Times New Roman" w:cs="Times New Roman" w:hint="eastAsia"/>
                <w:color w:val="FF0000"/>
                <w:highlight w:val="cyan"/>
              </w:rPr>
              <w:t>CUSTSN=</w:t>
            </w:r>
            <w:r w:rsidR="006C1CAE" w:rsidRPr="006C1CAE">
              <w:rPr>
                <w:rFonts w:ascii="Times New Roman" w:eastAsia="SimSun" w:hAnsi="Times New Roman" w:cs="Times New Roman"/>
                <w:color w:val="FF0000"/>
                <w:highlight w:val="cyan"/>
              </w:rPr>
              <w:t>’’</w:t>
            </w:r>
            <w:r w:rsidR="00811A66" w:rsidRPr="006C1CAE">
              <w:rPr>
                <w:rFonts w:ascii="Times New Roman" w:eastAsia="SimSun" w:hAnsi="Times New Roman" w:cs="Times New Roman" w:hint="eastAsia"/>
                <w:highlight w:val="cyan"/>
              </w:rPr>
              <w:t xml:space="preserve"> where </w:t>
            </w:r>
            <w:proofErr w:type="spellStart"/>
            <w:r w:rsidR="00811A66" w:rsidRPr="006C1CAE">
              <w:rPr>
                <w:rFonts w:ascii="Times New Roman" w:eastAsia="SimSun" w:hAnsi="Times New Roman" w:cs="Times New Roman" w:hint="eastAsia"/>
                <w:highlight w:val="cyan"/>
              </w:rPr>
              <w:t>ProductID</w:t>
            </w:r>
            <w:proofErr w:type="spellEnd"/>
            <w:r w:rsidR="00811A66" w:rsidRPr="006C1CAE">
              <w:rPr>
                <w:rFonts w:ascii="Times New Roman" w:eastAsia="SimSun" w:hAnsi="Times New Roman" w:cs="Times New Roman" w:hint="eastAsia"/>
                <w:highlight w:val="cyan"/>
              </w:rPr>
              <w:t xml:space="preserve"> = </w:t>
            </w:r>
            <w:proofErr w:type="spellStart"/>
            <w:r w:rsidR="00811A66" w:rsidRPr="006C1CAE">
              <w:rPr>
                <w:rFonts w:ascii="Times New Roman" w:eastAsia="SimSun" w:hAnsi="Times New Roman" w:cs="Times New Roman" w:hint="eastAsia"/>
                <w:highlight w:val="cyan"/>
              </w:rPr>
              <w:t>ProductList.ProductID</w:t>
            </w:r>
            <w:proofErr w:type="spellEnd"/>
          </w:p>
          <w:p w:rsidR="00F5203E" w:rsidRPr="00FC01C9" w:rsidRDefault="00AE5BC8" w:rsidP="00EA52E6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  <w:strike/>
                <w:rPrChange w:id="59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AE5BC8">
              <w:rPr>
                <w:rFonts w:ascii="Times New Roman" w:eastAsia="SimSun" w:hAnsi="Times New Roman" w:cs="Times New Roman"/>
                <w:strike/>
                <w:rPrChange w:id="60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  <w:t xml:space="preserve">Update </w:t>
            </w:r>
            <w:proofErr w:type="spellStart"/>
            <w:r w:rsidRPr="00AE5BC8">
              <w:rPr>
                <w:rFonts w:ascii="Times New Roman" w:eastAsia="SimSun" w:hAnsi="Times New Roman" w:cs="Times New Roman"/>
                <w:strike/>
                <w:rPrChange w:id="61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  <w:t>ProductLog</w:t>
            </w:r>
            <w:proofErr w:type="spellEnd"/>
            <w:r w:rsidRPr="00AE5BC8">
              <w:rPr>
                <w:rFonts w:ascii="Times New Roman" w:eastAsia="SimSun" w:hAnsi="Times New Roman" w:cs="Times New Roman"/>
                <w:strike/>
                <w:rPrChange w:id="62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  <w:t xml:space="preserve"> For Each Product</w:t>
            </w:r>
          </w:p>
          <w:p w:rsidR="00811A66" w:rsidRPr="00FC01C9" w:rsidRDefault="00AE5BC8" w:rsidP="00811A66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  <w:strike/>
                <w:rPrChange w:id="63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AE5BC8">
              <w:rPr>
                <w:rFonts w:ascii="Times New Roman" w:eastAsia="SimSun" w:hAnsi="Times New Roman" w:cs="Times New Roman"/>
                <w:strike/>
                <w:rPrChange w:id="64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  <w:t xml:space="preserve">Update </w:t>
            </w:r>
            <w:proofErr w:type="spellStart"/>
            <w:r w:rsidRPr="00AE5BC8">
              <w:rPr>
                <w:rFonts w:ascii="Times New Roman" w:eastAsia="SimSun" w:hAnsi="Times New Roman" w:cs="Times New Roman"/>
                <w:strike/>
                <w:rPrChange w:id="65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  <w:t>ProductLog</w:t>
            </w:r>
            <w:proofErr w:type="spellEnd"/>
            <w:r w:rsidRPr="00AE5BC8">
              <w:rPr>
                <w:rFonts w:ascii="Times New Roman" w:eastAsia="SimSun" w:hAnsi="Times New Roman" w:cs="Times New Roman"/>
                <w:strike/>
                <w:rPrChange w:id="66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  <w:t xml:space="preserve"> Set Model=[Model2] where </w:t>
            </w:r>
            <w:proofErr w:type="spellStart"/>
            <w:r w:rsidRPr="00AE5BC8">
              <w:rPr>
                <w:rFonts w:ascii="Times New Roman" w:eastAsia="SimSun" w:hAnsi="Times New Roman" w:cs="Times New Roman"/>
                <w:strike/>
                <w:rPrChange w:id="67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  <w:t>ProductID</w:t>
            </w:r>
            <w:proofErr w:type="spellEnd"/>
            <w:r w:rsidRPr="00AE5BC8">
              <w:rPr>
                <w:rFonts w:ascii="Times New Roman" w:eastAsia="SimSun" w:hAnsi="Times New Roman" w:cs="Times New Roman"/>
                <w:strike/>
                <w:rPrChange w:id="68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  <w:t>=</w:t>
            </w:r>
            <w:proofErr w:type="spellStart"/>
            <w:r w:rsidRPr="00AE5BC8">
              <w:rPr>
                <w:rFonts w:ascii="Times New Roman" w:eastAsia="SimSun" w:hAnsi="Times New Roman" w:cs="Times New Roman"/>
                <w:strike/>
                <w:rPrChange w:id="69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  <w:t>ProductList.ProductID</w:t>
            </w:r>
            <w:proofErr w:type="spellEnd"/>
          </w:p>
          <w:p w:rsidR="00811A66" w:rsidRPr="006C1CAE" w:rsidRDefault="00AE5BC8" w:rsidP="00811A66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cyan"/>
                <w:rPrChange w:id="70" w:author="Gao, Guan-Wei (高貫偉 ITC)" w:date="2012-07-07T10:47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AE5BC8">
              <w:rPr>
                <w:rFonts w:ascii="Times New Roman" w:eastAsia="SimSun" w:hAnsi="Times New Roman" w:cs="Times New Roman"/>
                <w:highlight w:val="cyan"/>
                <w:rPrChange w:id="71" w:author="Gao, Guan-Wei (高貫偉 ITC)" w:date="2012-07-07T10:47:00Z">
                  <w:rPr>
                    <w:rFonts w:ascii="Times New Roman" w:eastAsia="SimSun" w:hAnsi="Times New Roman" w:cs="Times New Roman"/>
                  </w:rPr>
                </w:rPrChange>
              </w:rPr>
              <w:t xml:space="preserve">Insert </w:t>
            </w:r>
            <w:proofErr w:type="spellStart"/>
            <w:r w:rsidRPr="00AE5BC8">
              <w:rPr>
                <w:rFonts w:ascii="Times New Roman" w:eastAsia="SimSun" w:hAnsi="Times New Roman" w:cs="Times New Roman"/>
                <w:highlight w:val="cyan"/>
                <w:rPrChange w:id="72" w:author="Gao, Guan-Wei (高貫偉 ITC)" w:date="2012-07-07T10:47:00Z">
                  <w:rPr>
                    <w:rFonts w:ascii="Times New Roman" w:eastAsia="SimSun" w:hAnsi="Times New Roman" w:cs="Times New Roman"/>
                  </w:rPr>
                </w:rPrChange>
              </w:rPr>
              <w:t>ProductLog</w:t>
            </w:r>
            <w:proofErr w:type="spellEnd"/>
            <w:r w:rsidRPr="00AE5BC8">
              <w:rPr>
                <w:rFonts w:ascii="Times New Roman" w:eastAsia="SimSun" w:hAnsi="Times New Roman" w:cs="Times New Roman"/>
                <w:highlight w:val="cyan"/>
                <w:rPrChange w:id="73" w:author="Gao, Guan-Wei (高貫偉 ITC)" w:date="2012-07-07T10:47:00Z">
                  <w:rPr>
                    <w:rFonts w:ascii="Times New Roman" w:eastAsia="SimSun" w:hAnsi="Times New Roman" w:cs="Times New Roman"/>
                  </w:rPr>
                </w:rPrChange>
              </w:rPr>
              <w:t xml:space="preserve"> For Each Product</w:t>
            </w:r>
            <w:ins w:id="74" w:author="Gao, Guan-Wei (高貫偉 ITC)" w:date="2012-07-07T10:48:00Z">
              <w:r w:rsidR="006C1CAE" w:rsidRPr="006C1CAE">
                <w:rPr>
                  <w:rFonts w:ascii="Times New Roman" w:eastAsia="SimSun" w:hAnsi="Times New Roman" w:cs="Times New Roman" w:hint="eastAsia"/>
                  <w:highlight w:val="cyan"/>
                </w:rPr>
                <w:t xml:space="preserve"> [2012/7/7 Update]</w:t>
              </w:r>
            </w:ins>
          </w:p>
          <w:p w:rsidR="00811A66" w:rsidRPr="006C1CAE" w:rsidRDefault="00AE5BC8" w:rsidP="00811A66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  <w:highlight w:val="cyan"/>
                <w:rPrChange w:id="75" w:author="Gao, Guan-Wei (高貫偉 ITC)" w:date="2012-07-07T10:47:00Z">
                  <w:rPr>
                    <w:rFonts w:ascii="Times New Roman" w:eastAsia="SimSun" w:hAnsi="Times New Roman" w:cs="Times New Roman"/>
                  </w:rPr>
                </w:rPrChange>
              </w:rPr>
            </w:pPr>
            <w:proofErr w:type="spellStart"/>
            <w:r w:rsidRPr="00AE5BC8">
              <w:rPr>
                <w:rFonts w:ascii="Times New Roman" w:eastAsia="SimSun" w:hAnsi="Times New Roman" w:cs="Times New Roman"/>
                <w:highlight w:val="cyan"/>
                <w:rPrChange w:id="76" w:author="Gao, Guan-Wei (高貫偉 ITC)" w:date="2012-07-07T10:47:00Z">
                  <w:rPr>
                    <w:rFonts w:ascii="Times New Roman" w:eastAsia="SimSun" w:hAnsi="Times New Roman" w:cs="Times New Roman"/>
                  </w:rPr>
                </w:rPrChange>
              </w:rPr>
              <w:t>ProductID</w:t>
            </w:r>
            <w:proofErr w:type="spellEnd"/>
            <w:r w:rsidRPr="00AE5BC8">
              <w:rPr>
                <w:rFonts w:ascii="Times New Roman" w:eastAsia="SimSun" w:hAnsi="Times New Roman" w:cs="Times New Roman"/>
                <w:highlight w:val="cyan"/>
                <w:rPrChange w:id="77" w:author="Gao, Guan-Wei (高貫偉 ITC)" w:date="2012-07-07T10:47:00Z">
                  <w:rPr>
                    <w:rFonts w:ascii="Times New Roman" w:eastAsia="SimSun" w:hAnsi="Times New Roman" w:cs="Times New Roman"/>
                  </w:rPr>
                </w:rPrChange>
              </w:rPr>
              <w:t xml:space="preserve"> = </w:t>
            </w:r>
            <w:proofErr w:type="spellStart"/>
            <w:r w:rsidRPr="00AE5BC8">
              <w:rPr>
                <w:rFonts w:ascii="Times New Roman" w:eastAsia="SimSun" w:hAnsi="Times New Roman" w:cs="Times New Roman"/>
                <w:highlight w:val="cyan"/>
                <w:rPrChange w:id="78" w:author="Gao, Guan-Wei (高貫偉 ITC)" w:date="2012-07-07T10:47:00Z">
                  <w:rPr>
                    <w:rFonts w:ascii="Times New Roman" w:eastAsia="SimSun" w:hAnsi="Times New Roman" w:cs="Times New Roman"/>
                  </w:rPr>
                </w:rPrChange>
              </w:rPr>
              <w:t>ProductList.ProductID</w:t>
            </w:r>
            <w:proofErr w:type="spellEnd"/>
          </w:p>
          <w:p w:rsidR="00811A66" w:rsidRPr="00AD2CB3" w:rsidRDefault="00AE5BC8" w:rsidP="00811A66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  <w:highlight w:val="cyan"/>
                <w:rPrChange w:id="79" w:author="Gao, Guan-Wei (高貫偉 ITC)" w:date="2012-07-07T10:54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AE5BC8">
              <w:rPr>
                <w:rFonts w:ascii="Times New Roman" w:eastAsia="SimSun" w:hAnsi="Times New Roman" w:cs="Times New Roman"/>
                <w:highlight w:val="cyan"/>
                <w:rPrChange w:id="80" w:author="Gao, Guan-Wei (高貫偉 ITC)" w:date="2012-07-07T10:54:00Z">
                  <w:rPr>
                    <w:rFonts w:ascii="Times New Roman" w:eastAsia="SimSun" w:hAnsi="Times New Roman" w:cs="Times New Roman"/>
                  </w:rPr>
                </w:rPrChange>
              </w:rPr>
              <w:t>Model=[Model2]</w:t>
            </w:r>
          </w:p>
          <w:p w:rsidR="00811A66" w:rsidRPr="00AD2CB3" w:rsidRDefault="00AE5BC8" w:rsidP="00811A66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  <w:highlight w:val="cyan"/>
                <w:rPrChange w:id="81" w:author="Gao, Guan-Wei (高貫偉 ITC)" w:date="2012-07-07T10:54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AE5BC8">
              <w:rPr>
                <w:rFonts w:ascii="Times New Roman" w:eastAsia="SimSun" w:hAnsi="Times New Roman" w:cs="Times New Roman"/>
                <w:highlight w:val="cyan"/>
                <w:rPrChange w:id="82" w:author="Gao, Guan-Wei (高貫偉 ITC)" w:date="2012-07-07T10:54:00Z">
                  <w:rPr>
                    <w:rFonts w:ascii="Times New Roman" w:eastAsia="SimSun" w:hAnsi="Times New Roman" w:cs="Times New Roman"/>
                  </w:rPr>
                </w:rPrChange>
              </w:rPr>
              <w:t xml:space="preserve">Station = </w:t>
            </w:r>
            <w:del w:id="83" w:author="Gao, Guan-Wei (高貫偉 ITC)" w:date="2012-07-07T10:50:00Z">
              <w:r w:rsidRPr="00AE5BC8">
                <w:rPr>
                  <w:rFonts w:ascii="Times New Roman" w:eastAsia="SimSun" w:hAnsi="Times New Roman" w:cs="Times New Roman"/>
                  <w:highlight w:val="cyan"/>
                  <w:rPrChange w:id="84" w:author="Gao, Guan-Wei (高貫偉 ITC)" w:date="2012-07-07T10:54:00Z">
                    <w:rPr>
                      <w:rFonts w:ascii="Times New Roman" w:eastAsia="SimSun" w:hAnsi="Times New Roman" w:cs="Times New Roman"/>
                    </w:rPr>
                  </w:rPrChange>
                </w:rPr>
                <w:delText>[CrurrentStation]</w:delText>
              </w:r>
            </w:del>
            <w:ins w:id="85" w:author="Gao, Guan-Wei (高貫偉 ITC)" w:date="2012-07-07T10:50:00Z">
              <w:r w:rsidR="00E67101">
                <w:rPr>
                  <w:rFonts w:ascii="Times New Roman" w:eastAsia="SimSun" w:hAnsi="Times New Roman" w:cs="Times New Roman" w:hint="eastAsia"/>
                  <w:highlight w:val="cyan"/>
                </w:rPr>
                <w:t>当前站号</w:t>
              </w:r>
            </w:ins>
          </w:p>
          <w:p w:rsidR="00811A66" w:rsidRPr="00AD2CB3" w:rsidRDefault="00AE5BC8" w:rsidP="00811A66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  <w:highlight w:val="cyan"/>
                <w:rPrChange w:id="86" w:author="Gao, Guan-Wei (高貫偉 ITC)" w:date="2012-07-07T10:54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AE5BC8">
              <w:rPr>
                <w:rFonts w:ascii="Times New Roman" w:eastAsia="SimSun" w:hAnsi="Times New Roman" w:cs="Times New Roman"/>
                <w:highlight w:val="cyan"/>
                <w:rPrChange w:id="87" w:author="Gao, Guan-Wei (高貫偉 ITC)" w:date="2012-07-07T10:54:00Z">
                  <w:rPr>
                    <w:rFonts w:ascii="Times New Roman" w:eastAsia="SimSun" w:hAnsi="Times New Roman" w:cs="Times New Roman"/>
                  </w:rPr>
                </w:rPrChange>
              </w:rPr>
              <w:t>Status=1</w:t>
            </w:r>
          </w:p>
          <w:p w:rsidR="004727EC" w:rsidRDefault="00AE5BC8" w:rsidP="00CF0D00">
            <w:pPr>
              <w:pStyle w:val="a7"/>
              <w:ind w:left="420" w:firstLineChars="0" w:firstLine="0"/>
              <w:jc w:val="left"/>
              <w:rPr>
                <w:ins w:id="88" w:author="Gao, Guan-Wei (高貫偉 ITC)" w:date="2012-07-07T13:53:00Z"/>
                <w:rFonts w:ascii="Times New Roman" w:eastAsia="SimSun" w:hAnsi="Times New Roman" w:cs="Times New Roman"/>
              </w:rPr>
            </w:pPr>
            <w:r w:rsidRPr="00AE5BC8">
              <w:rPr>
                <w:rFonts w:ascii="Times New Roman" w:eastAsia="SimSun" w:hAnsi="Times New Roman" w:cs="Times New Roman"/>
                <w:highlight w:val="cyan"/>
                <w:rPrChange w:id="89" w:author="Gao, Guan-Wei (高貫偉 ITC)" w:date="2012-07-07T10:54:00Z">
                  <w:rPr>
                    <w:rFonts w:ascii="Times New Roman" w:eastAsia="SimSun" w:hAnsi="Times New Roman" w:cs="Times New Roman"/>
                    <w:highlight w:val="yellow"/>
                  </w:rPr>
                </w:rPrChange>
              </w:rPr>
              <w:t>Line=</w:t>
            </w:r>
            <w:proofErr w:type="spellStart"/>
            <w:del w:id="90" w:author="Gao, Guan-Wei (高貫偉 ITC)" w:date="2012-07-07T10:49:00Z">
              <w:r w:rsidRPr="00AE5BC8">
                <w:rPr>
                  <w:rFonts w:ascii="Times New Roman" w:eastAsia="SimSun" w:hAnsi="Times New Roman" w:cs="Times New Roman"/>
                  <w:highlight w:val="cyan"/>
                  <w:rPrChange w:id="91" w:author="Gao, Guan-Wei (高貫偉 ITC)" w:date="2012-07-07T10:54:00Z">
                    <w:rPr>
                      <w:rFonts w:ascii="Times New Roman" w:eastAsia="SimSun" w:hAnsi="Times New Roman" w:cs="Times New Roman"/>
                      <w:highlight w:val="yellow"/>
                    </w:rPr>
                  </w:rPrChange>
                </w:rPr>
                <w:delText>[Model1]</w:delText>
              </w:r>
            </w:del>
            <w:ins w:id="92" w:author="Gao, Guan-Wei (高貫偉 ITC)" w:date="2012-07-07T10:49:00Z">
              <w:r w:rsidRPr="00AE5BC8">
                <w:rPr>
                  <w:rFonts w:ascii="Times New Roman" w:eastAsia="SimSun" w:hAnsi="Times New Roman" w:cs="Times New Roman"/>
                  <w:highlight w:val="cyan"/>
                  <w:rPrChange w:id="93" w:author="Gao, Guan-Wei (高貫偉 ITC)" w:date="2012-07-07T10:54:00Z">
                    <w:rPr>
                      <w:rFonts w:ascii="Times New Roman" w:eastAsia="SimSun" w:hAnsi="Times New Roman" w:cs="Times New Roman"/>
                    </w:rPr>
                  </w:rPrChange>
                </w:rPr>
                <w:t>ProductStatus.Line</w:t>
              </w:r>
            </w:ins>
            <w:proofErr w:type="spellEnd"/>
          </w:p>
          <w:p w:rsidR="00453A78" w:rsidRPr="006C1CAE" w:rsidRDefault="00453A78" w:rsidP="00453A78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ins w:id="94" w:author="Gao, Guan-Wei (高貫偉 ITC)" w:date="2012-07-07T13:53:00Z"/>
                <w:rFonts w:ascii="Times New Roman" w:eastAsia="SimSun" w:hAnsi="Times New Roman" w:cs="Times New Roman"/>
                <w:highlight w:val="cyan"/>
              </w:rPr>
            </w:pPr>
            <w:ins w:id="95" w:author="Gao, Guan-Wei (高貫偉 ITC)" w:date="2012-07-07T13:53:00Z">
              <w:r>
                <w:rPr>
                  <w:rFonts w:ascii="Times New Roman" w:eastAsia="SimSun" w:hAnsi="Times New Roman" w:cs="Times New Roman" w:hint="eastAsia"/>
                  <w:highlight w:val="cyan"/>
                </w:rPr>
                <w:t>Update</w:t>
              </w:r>
              <w:r w:rsidRPr="00C557D2">
                <w:rPr>
                  <w:rFonts w:ascii="Times New Roman" w:eastAsia="SimSun" w:hAnsi="Times New Roman" w:cs="Times New Roman"/>
                  <w:highlight w:val="cyan"/>
                </w:rPr>
                <w:t xml:space="preserve"> </w:t>
              </w:r>
              <w:proofErr w:type="spellStart"/>
              <w:r w:rsidRPr="00C557D2">
                <w:rPr>
                  <w:rFonts w:ascii="Times New Roman" w:eastAsia="SimSun" w:hAnsi="Times New Roman" w:cs="Times New Roman"/>
                  <w:highlight w:val="cyan"/>
                </w:rPr>
                <w:t>Product</w:t>
              </w:r>
              <w:r>
                <w:rPr>
                  <w:rFonts w:ascii="Times New Roman" w:eastAsia="SimSun" w:hAnsi="Times New Roman" w:cs="Times New Roman" w:hint="eastAsia"/>
                  <w:highlight w:val="cyan"/>
                </w:rPr>
                <w:t>Status</w:t>
              </w:r>
              <w:proofErr w:type="spellEnd"/>
              <w:r w:rsidRPr="00C557D2">
                <w:rPr>
                  <w:rFonts w:ascii="Times New Roman" w:eastAsia="SimSun" w:hAnsi="Times New Roman" w:cs="Times New Roman"/>
                  <w:highlight w:val="cyan"/>
                </w:rPr>
                <w:t xml:space="preserve"> For Each Product</w:t>
              </w:r>
              <w:r w:rsidRPr="006C1CAE">
                <w:rPr>
                  <w:rFonts w:ascii="Times New Roman" w:eastAsia="SimSun" w:hAnsi="Times New Roman" w:cs="Times New Roman" w:hint="eastAsia"/>
                  <w:highlight w:val="cyan"/>
                </w:rPr>
                <w:t xml:space="preserve"> [2012/7/7 </w:t>
              </w:r>
            </w:ins>
            <w:ins w:id="96" w:author="Gao, Guan-Wei (高貫偉 ITC)" w:date="2012-07-07T14:00:00Z">
              <w:r w:rsidR="00DA3232">
                <w:rPr>
                  <w:rFonts w:ascii="Times New Roman" w:eastAsia="SimSun" w:hAnsi="Times New Roman" w:cs="Times New Roman" w:hint="eastAsia"/>
                  <w:highlight w:val="cyan"/>
                </w:rPr>
                <w:t>Add</w:t>
              </w:r>
            </w:ins>
            <w:ins w:id="97" w:author="Gao, Guan-Wei (高貫偉 ITC)" w:date="2012-07-07T13:53:00Z">
              <w:r w:rsidRPr="006C1CAE">
                <w:rPr>
                  <w:rFonts w:ascii="Times New Roman" w:eastAsia="SimSun" w:hAnsi="Times New Roman" w:cs="Times New Roman" w:hint="eastAsia"/>
                  <w:highlight w:val="cyan"/>
                </w:rPr>
                <w:t>]</w:t>
              </w:r>
            </w:ins>
          </w:p>
          <w:p w:rsidR="00453A78" w:rsidRPr="00B2419C" w:rsidRDefault="00453A78" w:rsidP="00B2419C">
            <w:pPr>
              <w:pStyle w:val="a7"/>
              <w:ind w:left="420" w:firstLineChars="0" w:firstLine="0"/>
              <w:jc w:val="left"/>
              <w:rPr>
                <w:ins w:id="98" w:author="Gao, Guan-Wei (高貫偉 ITC)" w:date="2012-07-07T13:53:00Z"/>
                <w:rFonts w:ascii="Times New Roman" w:eastAsia="SimSun" w:hAnsi="Times New Roman" w:cs="Times New Roman"/>
                <w:highlight w:val="cyan"/>
                <w:rPrChange w:id="99" w:author="Gao, Guan-Wei (高貫偉 ITC)" w:date="2012-07-07T14:00:00Z">
                  <w:rPr>
                    <w:ins w:id="100" w:author="Gao, Guan-Wei (高貫偉 ITC)" w:date="2012-07-07T13:53:00Z"/>
                    <w:highlight w:val="cyan"/>
                  </w:rPr>
                </w:rPrChange>
              </w:rPr>
            </w:pPr>
            <w:proofErr w:type="spellStart"/>
            <w:ins w:id="101" w:author="Gao, Guan-Wei (高貫偉 ITC)" w:date="2012-07-07T13:53:00Z">
              <w:r w:rsidRPr="00C557D2">
                <w:rPr>
                  <w:rFonts w:ascii="Times New Roman" w:eastAsia="SimSun" w:hAnsi="Times New Roman" w:cs="Times New Roman"/>
                  <w:highlight w:val="cyan"/>
                </w:rPr>
                <w:t>ProductID</w:t>
              </w:r>
              <w:proofErr w:type="spellEnd"/>
              <w:r w:rsidRPr="00C557D2">
                <w:rPr>
                  <w:rFonts w:ascii="Times New Roman" w:eastAsia="SimSun" w:hAnsi="Times New Roman" w:cs="Times New Roman"/>
                  <w:highlight w:val="cyan"/>
                </w:rPr>
                <w:t xml:space="preserve"> = </w:t>
              </w:r>
              <w:proofErr w:type="spellStart"/>
              <w:r w:rsidRPr="00C557D2">
                <w:rPr>
                  <w:rFonts w:ascii="Times New Roman" w:eastAsia="SimSun" w:hAnsi="Times New Roman" w:cs="Times New Roman"/>
                  <w:highlight w:val="cyan"/>
                </w:rPr>
                <w:t>ProductList.ProductID</w:t>
              </w:r>
              <w:proofErr w:type="spellEnd"/>
            </w:ins>
          </w:p>
          <w:p w:rsidR="00453A78" w:rsidRPr="00AD2CB3" w:rsidRDefault="00453A78" w:rsidP="00453A78">
            <w:pPr>
              <w:pStyle w:val="a7"/>
              <w:ind w:left="420" w:firstLineChars="0" w:firstLine="0"/>
              <w:jc w:val="left"/>
              <w:rPr>
                <w:ins w:id="102" w:author="Gao, Guan-Wei (高貫偉 ITC)" w:date="2012-07-07T13:53:00Z"/>
                <w:rFonts w:ascii="Times New Roman" w:eastAsia="SimSun" w:hAnsi="Times New Roman" w:cs="Times New Roman"/>
                <w:highlight w:val="cyan"/>
              </w:rPr>
            </w:pPr>
            <w:ins w:id="103" w:author="Gao, Guan-Wei (高貫偉 ITC)" w:date="2012-07-07T13:53:00Z">
              <w:r w:rsidRPr="00C557D2">
                <w:rPr>
                  <w:rFonts w:ascii="Times New Roman" w:eastAsia="SimSun" w:hAnsi="Times New Roman" w:cs="Times New Roman"/>
                  <w:highlight w:val="cyan"/>
                </w:rPr>
                <w:t xml:space="preserve">Station = </w:t>
              </w:r>
              <w:r>
                <w:rPr>
                  <w:rFonts w:ascii="Times New Roman" w:eastAsia="SimSun" w:hAnsi="Times New Roman" w:cs="Times New Roman" w:hint="eastAsia"/>
                  <w:highlight w:val="cyan"/>
                </w:rPr>
                <w:t>当前站号</w:t>
              </w:r>
            </w:ins>
          </w:p>
          <w:p w:rsidR="00453A78" w:rsidRPr="00AD2CB3" w:rsidRDefault="00453A78" w:rsidP="00453A78">
            <w:pPr>
              <w:pStyle w:val="a7"/>
              <w:ind w:left="420" w:firstLineChars="0" w:firstLine="0"/>
              <w:jc w:val="left"/>
              <w:rPr>
                <w:ins w:id="104" w:author="Gao, Guan-Wei (高貫偉 ITC)" w:date="2012-07-07T13:53:00Z"/>
                <w:rFonts w:ascii="Times New Roman" w:eastAsia="SimSun" w:hAnsi="Times New Roman" w:cs="Times New Roman"/>
                <w:highlight w:val="cyan"/>
              </w:rPr>
            </w:pPr>
            <w:ins w:id="105" w:author="Gao, Guan-Wei (高貫偉 ITC)" w:date="2012-07-07T13:53:00Z">
              <w:r w:rsidRPr="00C557D2">
                <w:rPr>
                  <w:rFonts w:ascii="Times New Roman" w:eastAsia="SimSun" w:hAnsi="Times New Roman" w:cs="Times New Roman"/>
                  <w:highlight w:val="cyan"/>
                </w:rPr>
                <w:t>Status=1</w:t>
              </w:r>
            </w:ins>
          </w:p>
          <w:p w:rsidR="00AE5BC8" w:rsidRPr="00AE5BC8" w:rsidRDefault="00AE5BC8" w:rsidP="00AE5BC8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ins w:id="106" w:author="Gao, Guan-Wei (高貫偉 ITC)" w:date="2012-07-07T10:54:00Z"/>
                <w:rFonts w:ascii="Times New Roman" w:eastAsia="SimSun" w:hAnsi="Times New Roman" w:cs="Times New Roman"/>
                <w:highlight w:val="cyan"/>
                <w:rPrChange w:id="107" w:author="Gao, Guan-Wei (高貫偉 ITC)" w:date="2012-07-07T10:56:00Z">
                  <w:rPr>
                    <w:ins w:id="108" w:author="Gao, Guan-Wei (高貫偉 ITC)" w:date="2012-07-07T10:54:00Z"/>
                    <w:rFonts w:ascii="Times New Roman" w:eastAsia="SimSun" w:hAnsi="Times New Roman" w:cs="Times New Roman"/>
                  </w:rPr>
                </w:rPrChange>
              </w:rPr>
              <w:pPrChange w:id="109" w:author="Gao, Guan-Wei (高貫偉 ITC)" w:date="2012-07-07T10:56:00Z">
                <w:pPr>
                  <w:pStyle w:val="a7"/>
                  <w:ind w:left="420" w:firstLineChars="0" w:firstLine="0"/>
                  <w:jc w:val="left"/>
                </w:pPr>
              </w:pPrChange>
            </w:pPr>
            <w:ins w:id="110" w:author="Gao, Guan-Wei (高貫偉 ITC)" w:date="2012-07-07T10:54:00Z">
              <w:r w:rsidRPr="00AE5BC8">
                <w:rPr>
                  <w:rFonts w:ascii="Times New Roman" w:eastAsia="SimSun" w:hAnsi="Times New Roman" w:cs="Times New Roman"/>
                  <w:highlight w:val="cyan"/>
                  <w:rPrChange w:id="111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 xml:space="preserve">Insert </w:t>
              </w:r>
              <w:proofErr w:type="spellStart"/>
              <w:r w:rsidRPr="00AE5BC8">
                <w:rPr>
                  <w:rFonts w:ascii="Times New Roman" w:eastAsia="SimSun" w:hAnsi="Times New Roman" w:cs="Times New Roman"/>
                  <w:highlight w:val="cyan"/>
                  <w:rPrChange w:id="112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PrintLog</w:t>
              </w:r>
            </w:ins>
            <w:proofErr w:type="spellEnd"/>
            <w:ins w:id="113" w:author="Gao, Guan-Wei (高貫偉 ITC)" w:date="2012-07-07T10:58:00Z">
              <w:r w:rsidR="001C6ABB">
                <w:rPr>
                  <w:rFonts w:ascii="Times New Roman" w:eastAsia="SimSun" w:hAnsi="Times New Roman" w:cs="Times New Roman" w:hint="eastAsia"/>
                  <w:highlight w:val="cyan"/>
                </w:rPr>
                <w:t xml:space="preserve"> [2012/7/7 Add]</w:t>
              </w:r>
            </w:ins>
          </w:p>
          <w:p w:rsidR="00AD2CB3" w:rsidRPr="00AD2CB3" w:rsidRDefault="00AE5BC8" w:rsidP="00CF0D00">
            <w:pPr>
              <w:pStyle w:val="a7"/>
              <w:ind w:left="420" w:firstLineChars="0" w:firstLine="0"/>
              <w:jc w:val="left"/>
              <w:rPr>
                <w:ins w:id="114" w:author="Gao, Guan-Wei (高貫偉 ITC)" w:date="2012-07-07T10:55:00Z"/>
                <w:rFonts w:ascii="Times New Roman" w:eastAsia="SimSun" w:hAnsi="Times New Roman" w:cs="Times New Roman"/>
                <w:highlight w:val="cyan"/>
                <w:rPrChange w:id="115" w:author="Gao, Guan-Wei (高貫偉 ITC)" w:date="2012-07-07T10:56:00Z">
                  <w:rPr>
                    <w:ins w:id="116" w:author="Gao, Guan-Wei (高貫偉 ITC)" w:date="2012-07-07T10:55:00Z"/>
                    <w:rFonts w:ascii="Times New Roman" w:eastAsia="SimSun" w:hAnsi="Times New Roman" w:cs="Times New Roman"/>
                  </w:rPr>
                </w:rPrChange>
              </w:rPr>
            </w:pPr>
            <w:ins w:id="117" w:author="Gao, Guan-Wei (高貫偉 ITC)" w:date="2012-07-07T10:54:00Z">
              <w:r w:rsidRPr="00AE5BC8">
                <w:rPr>
                  <w:rFonts w:ascii="Times New Roman" w:eastAsia="SimSun" w:hAnsi="Times New Roman" w:cs="Times New Roman"/>
                  <w:highlight w:val="cyan"/>
                  <w:rPrChange w:id="118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Name</w:t>
              </w:r>
              <w:r w:rsidRPr="00AE5BC8">
                <w:rPr>
                  <w:rFonts w:ascii="Times New Roman" w:eastAsia="SimSun" w:hAnsi="Times New Roman" w:cs="Times New Roman" w:hint="eastAsia"/>
                  <w:highlight w:val="cyan"/>
                  <w:rPrChange w:id="119" w:author="Gao, Guan-Wei (高貫偉 ITC)" w:date="2012-07-07T10:56:00Z">
                    <w:rPr>
                      <w:rFonts w:ascii="Times New Roman" w:eastAsia="SimSun" w:hAnsi="Times New Roman" w:cs="Times New Roman" w:hint="eastAsia"/>
                    </w:rPr>
                  </w:rPrChange>
                </w:rPr>
                <w:t>：</w:t>
              </w:r>
              <w:proofErr w:type="spellStart"/>
              <w:r w:rsidRPr="00AE5BC8">
                <w:rPr>
                  <w:rFonts w:ascii="Times New Roman" w:eastAsia="SimSun" w:hAnsi="Times New Roman" w:cs="Times New Roman"/>
                  <w:highlight w:val="cyan"/>
                  <w:rPrChange w:id="120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ChangeModel</w:t>
              </w:r>
            </w:ins>
            <w:proofErr w:type="spellEnd"/>
          </w:p>
          <w:p w:rsidR="00AD2CB3" w:rsidRPr="00AD2CB3" w:rsidRDefault="00AE5BC8" w:rsidP="00CF0D00">
            <w:pPr>
              <w:pStyle w:val="a7"/>
              <w:ind w:left="420" w:firstLineChars="0" w:firstLine="0"/>
              <w:jc w:val="left"/>
              <w:rPr>
                <w:ins w:id="121" w:author="Gao, Guan-Wei (高貫偉 ITC)" w:date="2012-07-07T10:55:00Z"/>
                <w:rFonts w:ascii="Times New Roman" w:eastAsia="SimSun" w:hAnsi="Times New Roman" w:cs="Times New Roman"/>
                <w:highlight w:val="cyan"/>
                <w:rPrChange w:id="122" w:author="Gao, Guan-Wei (高貫偉 ITC)" w:date="2012-07-07T10:56:00Z">
                  <w:rPr>
                    <w:ins w:id="123" w:author="Gao, Guan-Wei (高貫偉 ITC)" w:date="2012-07-07T10:55:00Z"/>
                    <w:rFonts w:ascii="Times New Roman" w:eastAsia="SimSun" w:hAnsi="Times New Roman" w:cs="Times New Roman"/>
                  </w:rPr>
                </w:rPrChange>
              </w:rPr>
            </w:pPr>
            <w:proofErr w:type="spellStart"/>
            <w:ins w:id="124" w:author="Gao, Guan-Wei (高貫偉 ITC)" w:date="2012-07-07T10:55:00Z">
              <w:r w:rsidRPr="00AE5BC8">
                <w:rPr>
                  <w:rFonts w:ascii="Times New Roman" w:eastAsia="SimSun" w:hAnsi="Times New Roman" w:cs="Times New Roman"/>
                  <w:highlight w:val="cyan"/>
                  <w:rPrChange w:id="125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BegNo</w:t>
              </w:r>
              <w:proofErr w:type="spellEnd"/>
              <w:r w:rsidRPr="00AE5BC8">
                <w:rPr>
                  <w:rFonts w:ascii="Times New Roman" w:eastAsia="SimSun" w:hAnsi="Times New Roman" w:cs="Times New Roman" w:hint="eastAsia"/>
                  <w:highlight w:val="cyan"/>
                  <w:rPrChange w:id="126" w:author="Gao, Guan-Wei (高貫偉 ITC)" w:date="2012-07-07T10:56:00Z">
                    <w:rPr>
                      <w:rFonts w:ascii="Times New Roman" w:eastAsia="SimSun" w:hAnsi="Times New Roman" w:cs="Times New Roman" w:hint="eastAsia"/>
                    </w:rPr>
                  </w:rPrChange>
                </w:rPr>
                <w:t>：</w:t>
              </w:r>
              <w:r w:rsidRPr="00AE5BC8">
                <w:rPr>
                  <w:rFonts w:ascii="Times New Roman" w:eastAsia="SimSun" w:hAnsi="Times New Roman" w:cs="Times New Roman"/>
                  <w:highlight w:val="cyan"/>
                  <w:rPrChange w:id="127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[Model1]</w:t>
              </w:r>
            </w:ins>
          </w:p>
          <w:p w:rsidR="00AD2CB3" w:rsidRPr="00AD2CB3" w:rsidRDefault="00AE5BC8" w:rsidP="00CF0D00">
            <w:pPr>
              <w:pStyle w:val="a7"/>
              <w:ind w:left="420" w:firstLineChars="0" w:firstLine="0"/>
              <w:jc w:val="left"/>
              <w:rPr>
                <w:ins w:id="128" w:author="Gao, Guan-Wei (高貫偉 ITC)" w:date="2012-07-07T10:55:00Z"/>
                <w:rFonts w:ascii="Times New Roman" w:eastAsia="SimSun" w:hAnsi="Times New Roman" w:cs="Times New Roman"/>
                <w:highlight w:val="cyan"/>
                <w:rPrChange w:id="129" w:author="Gao, Guan-Wei (高貫偉 ITC)" w:date="2012-07-07T10:56:00Z">
                  <w:rPr>
                    <w:ins w:id="130" w:author="Gao, Guan-Wei (高貫偉 ITC)" w:date="2012-07-07T10:55:00Z"/>
                    <w:rFonts w:ascii="Times New Roman" w:eastAsia="SimSun" w:hAnsi="Times New Roman" w:cs="Times New Roman"/>
                  </w:rPr>
                </w:rPrChange>
              </w:rPr>
            </w:pPr>
            <w:proofErr w:type="spellStart"/>
            <w:ins w:id="131" w:author="Gao, Guan-Wei (高貫偉 ITC)" w:date="2012-07-07T10:55:00Z">
              <w:r w:rsidRPr="00AE5BC8">
                <w:rPr>
                  <w:rFonts w:ascii="Times New Roman" w:eastAsia="SimSun" w:hAnsi="Times New Roman" w:cs="Times New Roman"/>
                  <w:highlight w:val="cyan"/>
                  <w:rPrChange w:id="132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EndNo</w:t>
              </w:r>
              <w:proofErr w:type="spellEnd"/>
              <w:r w:rsidRPr="00AE5BC8">
                <w:rPr>
                  <w:rFonts w:ascii="Times New Roman" w:eastAsia="SimSun" w:hAnsi="Times New Roman" w:cs="Times New Roman" w:hint="eastAsia"/>
                  <w:highlight w:val="cyan"/>
                  <w:rPrChange w:id="133" w:author="Gao, Guan-Wei (高貫偉 ITC)" w:date="2012-07-07T10:56:00Z">
                    <w:rPr>
                      <w:rFonts w:ascii="Times New Roman" w:eastAsia="SimSun" w:hAnsi="Times New Roman" w:cs="Times New Roman" w:hint="eastAsia"/>
                    </w:rPr>
                  </w:rPrChange>
                </w:rPr>
                <w:t>：</w:t>
              </w:r>
              <w:r w:rsidRPr="00AE5BC8">
                <w:rPr>
                  <w:rFonts w:ascii="Times New Roman" w:eastAsia="SimSun" w:hAnsi="Times New Roman" w:cs="Times New Roman"/>
                  <w:highlight w:val="cyan"/>
                  <w:rPrChange w:id="134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[Model2]</w:t>
              </w:r>
            </w:ins>
          </w:p>
          <w:p w:rsidR="00AD2CB3" w:rsidRPr="00CF0D00" w:rsidRDefault="00AE5BC8" w:rsidP="00CF0D00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ins w:id="135" w:author="Gao, Guan-Wei (高貫偉 ITC)" w:date="2012-07-07T10:55:00Z">
              <w:r w:rsidRPr="00AE5BC8">
                <w:rPr>
                  <w:rFonts w:ascii="Times New Roman" w:eastAsia="SimSun" w:hAnsi="Times New Roman" w:cs="Times New Roman"/>
                  <w:highlight w:val="cyan"/>
                  <w:rPrChange w:id="136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Descr</w:t>
              </w:r>
              <w:proofErr w:type="spellEnd"/>
              <w:r w:rsidRPr="00AE5BC8">
                <w:rPr>
                  <w:rFonts w:ascii="Times New Roman" w:eastAsia="SimSun" w:hAnsi="Times New Roman" w:cs="Times New Roman" w:hint="eastAsia"/>
                  <w:highlight w:val="cyan"/>
                  <w:rPrChange w:id="137" w:author="Gao, Guan-Wei (高貫偉 ITC)" w:date="2012-07-07T10:56:00Z">
                    <w:rPr>
                      <w:rFonts w:ascii="Times New Roman" w:eastAsia="SimSun" w:hAnsi="Times New Roman" w:cs="Times New Roman" w:hint="eastAsia"/>
                    </w:rPr>
                  </w:rPrChange>
                </w:rPr>
                <w:t>：</w:t>
              </w:r>
              <w:r w:rsidRPr="00AE5BC8">
                <w:rPr>
                  <w:rFonts w:ascii="Times New Roman" w:eastAsia="SimSun" w:hAnsi="Times New Roman" w:cs="Times New Roman"/>
                  <w:highlight w:val="cyan"/>
                  <w:rPrChange w:id="138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[Change Qty]</w:t>
              </w:r>
            </w:ins>
          </w:p>
        </w:tc>
      </w:tr>
      <w:tr w:rsidR="000D70A8" w:rsidRPr="00CA6998" w:rsidTr="000A2F69">
        <w:tc>
          <w:tcPr>
            <w:tcW w:w="2802" w:type="dxa"/>
          </w:tcPr>
          <w:p w:rsidR="000D70A8" w:rsidRPr="000D2476" w:rsidRDefault="00AE5BC8" w:rsidP="00BE6358">
            <w:pPr>
              <w:jc w:val="left"/>
              <w:rPr>
                <w:rFonts w:ascii="Times New Roman" w:eastAsia="SimSun" w:hAnsi="Times New Roman" w:cs="Times New Roman"/>
                <w:highlight w:val="cyan"/>
                <w:rPrChange w:id="139" w:author="Gao, Guan-Wei (高貫偉 ITC)" w:date="2012-07-07T10:52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AE5BC8">
              <w:rPr>
                <w:rFonts w:ascii="Times New Roman" w:eastAsia="SimSun" w:hAnsi="Times New Roman" w:cs="Times New Roman"/>
                <w:highlight w:val="cyan"/>
                <w:rPrChange w:id="140" w:author="Gao, Guan-Wei (高貫偉 ITC)" w:date="2012-07-07T10:52:00Z">
                  <w:rPr>
                    <w:rFonts w:ascii="Times New Roman" w:eastAsia="SimSun" w:hAnsi="Times New Roman" w:cs="Times New Roman"/>
                  </w:rPr>
                </w:rPrChange>
              </w:rPr>
              <w:t>11. Export Excel</w:t>
            </w:r>
          </w:p>
        </w:tc>
        <w:tc>
          <w:tcPr>
            <w:tcW w:w="5720" w:type="dxa"/>
          </w:tcPr>
          <w:p w:rsidR="00AE5BC8" w:rsidRPr="00AE5BC8" w:rsidRDefault="00AE5BC8" w:rsidP="00AE5BC8">
            <w:pPr>
              <w:jc w:val="left"/>
              <w:rPr>
                <w:ins w:id="141" w:author="Gao, Guan-Wei (高貫偉 ITC)" w:date="2012-07-07T10:52:00Z"/>
                <w:rFonts w:ascii="Times New Roman" w:eastAsia="SimSun" w:hAnsi="Times New Roman" w:cs="Times New Roman"/>
                <w:highlight w:val="cyan"/>
                <w:rPrChange w:id="142" w:author="Gao, Guan-Wei (高貫偉 ITC)" w:date="2012-07-07T10:52:00Z">
                  <w:rPr>
                    <w:ins w:id="143" w:author="Gao, Guan-Wei (高貫偉 ITC)" w:date="2012-07-07T10:52:00Z"/>
                    <w:rFonts w:ascii="Times New Roman" w:eastAsia="SimSun" w:hAnsi="Times New Roman" w:cs="Times New Roman"/>
                  </w:rPr>
                </w:rPrChange>
              </w:rPr>
              <w:pPrChange w:id="144" w:author="Gao, Guan-Wei (高貫偉 ITC)" w:date="2012-07-07T10:52:00Z">
                <w:pPr>
                  <w:pStyle w:val="a7"/>
                  <w:ind w:firstLineChars="0" w:firstLine="0"/>
                  <w:jc w:val="left"/>
                </w:pPr>
              </w:pPrChange>
            </w:pPr>
            <w:ins w:id="145" w:author="Gao, Guan-Wei (高貫偉 ITC)" w:date="2012-07-07T10:52:00Z">
              <w:r w:rsidRPr="00AE5BC8">
                <w:rPr>
                  <w:rFonts w:ascii="Times New Roman" w:eastAsia="SimSun" w:hAnsi="Times New Roman" w:cs="Times New Roman" w:hint="eastAsia"/>
                  <w:highlight w:val="cyan"/>
                  <w:rPrChange w:id="146" w:author="Gao, Guan-Wei (高貫偉 ITC)" w:date="2012-07-07T10:52:00Z">
                    <w:rPr>
                      <w:rFonts w:ascii="Times New Roman" w:eastAsia="SimSun" w:hAnsi="Times New Roman" w:cs="Times New Roman" w:hint="eastAsia"/>
                    </w:rPr>
                  </w:rPrChange>
                </w:rPr>
                <w:t>数据：</w:t>
              </w:r>
            </w:ins>
          </w:p>
          <w:p w:rsidR="000D70A8" w:rsidRPr="000D2476" w:rsidDel="000D2476" w:rsidRDefault="00AE5BC8" w:rsidP="00E86464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del w:id="147" w:author="Gao, Guan-Wei (高貫偉 ITC)" w:date="2012-07-07T10:52:00Z"/>
                <w:rFonts w:ascii="Times New Roman" w:eastAsia="SimSun" w:hAnsi="Times New Roman" w:cs="Times New Roman"/>
                <w:highlight w:val="cyan"/>
                <w:rPrChange w:id="148" w:author="Gao, Guan-Wei (高貫偉 ITC)" w:date="2012-07-07T10:52:00Z">
                  <w:rPr>
                    <w:del w:id="149" w:author="Gao, Guan-Wei (高貫偉 ITC)" w:date="2012-07-07T10:52:00Z"/>
                    <w:rFonts w:ascii="Times New Roman" w:eastAsia="SimSun" w:hAnsi="Times New Roman" w:cs="Times New Roman"/>
                  </w:rPr>
                </w:rPrChange>
              </w:rPr>
            </w:pPr>
            <w:ins w:id="150" w:author="Gao, Guan-Wei (高貫偉 ITC)" w:date="2012-07-07T10:52:00Z">
              <w:r w:rsidRPr="00AE5BC8">
                <w:rPr>
                  <w:rFonts w:ascii="Times New Roman" w:eastAsia="SimSun" w:hAnsi="Times New Roman" w:cs="Times New Roman"/>
                  <w:highlight w:val="cyan"/>
                  <w:rPrChange w:id="151" w:author="Gao, Guan-Wei (高貫偉 ITC)" w:date="2012-07-07T10:52:00Z">
                    <w:rPr>
                      <w:rFonts w:ascii="Times New Roman" w:eastAsia="SimSun" w:hAnsi="Times New Roman" w:cs="Times New Roman"/>
                    </w:rPr>
                  </w:rPrChange>
                </w:rPr>
                <w:t>@</w:t>
              </w:r>
              <w:proofErr w:type="spellStart"/>
              <w:r w:rsidRPr="00AE5BC8">
                <w:rPr>
                  <w:rFonts w:ascii="Times New Roman" w:eastAsia="SimSun" w:hAnsi="Times New Roman" w:cs="Times New Roman"/>
                  <w:highlight w:val="cyan"/>
                  <w:rPrChange w:id="152" w:author="Gao, Guan-Wei (高貫偉 ITC)" w:date="2012-07-07T10:52:00Z">
                    <w:rPr>
                      <w:rFonts w:ascii="Times New Roman" w:eastAsia="SimSun" w:hAnsi="Times New Roman" w:cs="Times New Roman"/>
                    </w:rPr>
                  </w:rPrChange>
                </w:rPr>
                <w:t>ProductItems</w:t>
              </w:r>
            </w:ins>
            <w:proofErr w:type="spellEnd"/>
            <w:del w:id="153" w:author="Gao, Guan-Wei (高貫偉 ITC)" w:date="2012-07-07T10:52:00Z">
              <w:r w:rsidRPr="00AE5BC8">
                <w:rPr>
                  <w:rFonts w:ascii="Times New Roman" w:eastAsia="SimSun" w:hAnsi="Times New Roman" w:cs="Times New Roman"/>
                  <w:highlight w:val="cyan"/>
                  <w:rPrChange w:id="154" w:author="Gao, Guan-Wei (高貫偉 ITC)" w:date="2012-07-07T10:52:00Z">
                    <w:rPr>
                      <w:rFonts w:ascii="Times New Roman" w:eastAsia="SimSun" w:hAnsi="Times New Roman" w:cs="Times New Roman"/>
                    </w:rPr>
                  </w:rPrChange>
                </w:rPr>
                <w:delText>Excel</w:delText>
              </w:r>
              <w:r w:rsidRPr="00AE5BC8">
                <w:rPr>
                  <w:rFonts w:ascii="Times New Roman" w:eastAsia="SimSun" w:hAnsi="Times New Roman" w:cs="Times New Roman" w:hint="eastAsia"/>
                  <w:highlight w:val="cyan"/>
                  <w:rPrChange w:id="155" w:author="Gao, Guan-Wei (高貫偉 ITC)" w:date="2012-07-07T10:52:00Z">
                    <w:rPr>
                      <w:rFonts w:ascii="Times New Roman" w:eastAsia="SimSun" w:hAnsi="Times New Roman" w:cs="Times New Roman" w:hint="eastAsia"/>
                    </w:rPr>
                  </w:rPrChange>
                </w:rPr>
                <w:delText>字段</w:delText>
              </w:r>
            </w:del>
          </w:p>
          <w:p w:rsidR="00AE5BC8" w:rsidRPr="00AE5BC8" w:rsidRDefault="00AE5BC8" w:rsidP="00AE5BC8">
            <w:pPr>
              <w:jc w:val="left"/>
              <w:rPr>
                <w:rFonts w:ascii="Times New Roman" w:eastAsia="SimSun" w:hAnsi="Times New Roman" w:cs="Times New Roman"/>
                <w:highlight w:val="cyan"/>
                <w:rPrChange w:id="156" w:author="Gao, Guan-Wei (高貫偉 ITC)" w:date="2012-07-07T10:52:00Z">
                  <w:rPr/>
                </w:rPrChange>
              </w:rPr>
              <w:pPrChange w:id="157" w:author="Gao, Guan-Wei (高貫偉 ITC)" w:date="2012-07-07T10:52:00Z">
                <w:pPr>
                  <w:pStyle w:val="a7"/>
                  <w:ind w:firstLineChars="0" w:firstLine="0"/>
                  <w:jc w:val="left"/>
                </w:pPr>
              </w:pPrChange>
            </w:pPr>
          </w:p>
        </w:tc>
      </w:tr>
      <w:tr w:rsidR="004727EC" w:rsidRPr="00CA6998" w:rsidTr="000A2F69">
        <w:tc>
          <w:tcPr>
            <w:tcW w:w="2802" w:type="dxa"/>
          </w:tcPr>
          <w:p w:rsidR="004727EC" w:rsidRPr="00CA6998" w:rsidRDefault="004727EC" w:rsidP="000A2F6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20" w:type="dxa"/>
          </w:tcPr>
          <w:p w:rsidR="004727EC" w:rsidRPr="00E20EA0" w:rsidRDefault="004727EC" w:rsidP="008C0BDB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</w:tbl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58" w:name="_Toc329419747"/>
      <w:r w:rsidRPr="00A722CC">
        <w:rPr>
          <w:rFonts w:ascii="Times New Roman" w:eastAsia="SimHei" w:hAnsi="Times New Roman"/>
          <w:sz w:val="32"/>
        </w:rPr>
        <w:t>Appendix</w:t>
      </w:r>
      <w:bookmarkEnd w:id="158"/>
    </w:p>
    <w:p w:rsidR="00363EA2" w:rsidRDefault="00363EA2" w:rsidP="00363EA2">
      <w:pPr>
        <w:pStyle w:val="2"/>
      </w:pPr>
      <w:bookmarkStart w:id="159" w:name="_Toc329419748"/>
      <w:r>
        <w:rPr>
          <w:rFonts w:hint="eastAsia"/>
        </w:rPr>
        <w:t>Question</w:t>
      </w:r>
      <w:bookmarkEnd w:id="159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FCC" w:rsidRDefault="00227FCC" w:rsidP="000127C3">
      <w:r>
        <w:separator/>
      </w:r>
    </w:p>
  </w:endnote>
  <w:endnote w:type="continuationSeparator" w:id="0">
    <w:p w:rsidR="00227FCC" w:rsidRDefault="00227FCC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FCC" w:rsidRDefault="00227FCC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AB14BA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AB14BA">
            <w:rPr>
              <w:noProof/>
            </w:rPr>
            <w:t>13</w:t>
          </w:r>
        </w:fldSimple>
      </w:sdtContent>
    </w:sdt>
  </w:p>
  <w:p w:rsidR="00227FCC" w:rsidRDefault="00227FC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FCC" w:rsidRDefault="00227FCC" w:rsidP="000127C3">
      <w:r>
        <w:separator/>
      </w:r>
    </w:p>
  </w:footnote>
  <w:footnote w:type="continuationSeparator" w:id="0">
    <w:p w:rsidR="00227FCC" w:rsidRDefault="00227FCC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FCC" w:rsidRPr="000127C3" w:rsidRDefault="00227FCC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227FCC" w:rsidRPr="00DE0AE1" w:rsidRDefault="00227FCC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FA</w:t>
    </w:r>
    <w:r w:rsidRPr="008F139E">
      <w:t xml:space="preserve">-UC </w:t>
    </w:r>
    <w:r>
      <w:t>Change Model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13B32"/>
    <w:multiLevelType w:val="hybridMultilevel"/>
    <w:tmpl w:val="5762B8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175B8F"/>
    <w:multiLevelType w:val="hybridMultilevel"/>
    <w:tmpl w:val="85D6CA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2F7874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CB0E9C"/>
    <w:multiLevelType w:val="hybridMultilevel"/>
    <w:tmpl w:val="CCEE687C"/>
    <w:lvl w:ilvl="0" w:tplc="B5761E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A017ACB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7B4DB7"/>
    <w:multiLevelType w:val="hybridMultilevel"/>
    <w:tmpl w:val="2C04E0CA"/>
    <w:lvl w:ilvl="0" w:tplc="8678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E84488"/>
    <w:multiLevelType w:val="hybridMultilevel"/>
    <w:tmpl w:val="B1B04D4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4C4535F7"/>
    <w:multiLevelType w:val="hybridMultilevel"/>
    <w:tmpl w:val="22EC00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8AD211F"/>
    <w:multiLevelType w:val="hybridMultilevel"/>
    <w:tmpl w:val="3BE05CB0"/>
    <w:lvl w:ilvl="0" w:tplc="4FA85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DA97013"/>
    <w:multiLevelType w:val="hybridMultilevel"/>
    <w:tmpl w:val="CFFEF9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EF52E8D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9501BF"/>
    <w:multiLevelType w:val="hybridMultilevel"/>
    <w:tmpl w:val="A462F43E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3B612C6"/>
    <w:multiLevelType w:val="hybridMultilevel"/>
    <w:tmpl w:val="C06A5A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4D17AB5"/>
    <w:multiLevelType w:val="hybridMultilevel"/>
    <w:tmpl w:val="CFEE5348"/>
    <w:lvl w:ilvl="0" w:tplc="2C14716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6DF3637"/>
    <w:multiLevelType w:val="hybridMultilevel"/>
    <w:tmpl w:val="35323D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C2D4FE9"/>
    <w:multiLevelType w:val="hybridMultilevel"/>
    <w:tmpl w:val="BBCE64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C8A3399"/>
    <w:multiLevelType w:val="hybridMultilevel"/>
    <w:tmpl w:val="5F34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5186B88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A723427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C02684"/>
    <w:multiLevelType w:val="hybridMultilevel"/>
    <w:tmpl w:val="7D129A32"/>
    <w:lvl w:ilvl="0" w:tplc="FE18A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2B7227"/>
    <w:multiLevelType w:val="hybridMultilevel"/>
    <w:tmpl w:val="8AB82052"/>
    <w:lvl w:ilvl="0" w:tplc="CDD4F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B33E18"/>
    <w:multiLevelType w:val="hybridMultilevel"/>
    <w:tmpl w:val="B6C43436"/>
    <w:lvl w:ilvl="0" w:tplc="175A5D1E">
      <w:start w:val="1"/>
      <w:numFmt w:val="decimal"/>
      <w:lvlText w:val="%1、"/>
      <w:lvlJc w:val="left"/>
      <w:pPr>
        <w:ind w:left="405" w:hanging="40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4"/>
  </w:num>
  <w:num w:numId="3">
    <w:abstractNumId w:val="1"/>
  </w:num>
  <w:num w:numId="4">
    <w:abstractNumId w:val="12"/>
  </w:num>
  <w:num w:numId="5">
    <w:abstractNumId w:val="9"/>
  </w:num>
  <w:num w:numId="6">
    <w:abstractNumId w:val="20"/>
  </w:num>
  <w:num w:numId="7">
    <w:abstractNumId w:val="5"/>
  </w:num>
  <w:num w:numId="8">
    <w:abstractNumId w:val="25"/>
  </w:num>
  <w:num w:numId="9">
    <w:abstractNumId w:val="27"/>
  </w:num>
  <w:num w:numId="10">
    <w:abstractNumId w:val="13"/>
  </w:num>
  <w:num w:numId="11">
    <w:abstractNumId w:val="26"/>
  </w:num>
  <w:num w:numId="12">
    <w:abstractNumId w:val="17"/>
  </w:num>
  <w:num w:numId="13">
    <w:abstractNumId w:val="0"/>
  </w:num>
  <w:num w:numId="14">
    <w:abstractNumId w:val="30"/>
  </w:num>
  <w:num w:numId="15">
    <w:abstractNumId w:val="16"/>
  </w:num>
  <w:num w:numId="16">
    <w:abstractNumId w:val="29"/>
  </w:num>
  <w:num w:numId="17">
    <w:abstractNumId w:val="31"/>
  </w:num>
  <w:num w:numId="18">
    <w:abstractNumId w:val="14"/>
  </w:num>
  <w:num w:numId="19">
    <w:abstractNumId w:val="4"/>
  </w:num>
  <w:num w:numId="20">
    <w:abstractNumId w:val="28"/>
  </w:num>
  <w:num w:numId="21">
    <w:abstractNumId w:val="6"/>
  </w:num>
  <w:num w:numId="22">
    <w:abstractNumId w:val="8"/>
  </w:num>
  <w:num w:numId="23">
    <w:abstractNumId w:val="23"/>
  </w:num>
  <w:num w:numId="24">
    <w:abstractNumId w:val="2"/>
  </w:num>
  <w:num w:numId="25">
    <w:abstractNumId w:val="21"/>
  </w:num>
  <w:num w:numId="26">
    <w:abstractNumId w:val="18"/>
  </w:num>
  <w:num w:numId="27">
    <w:abstractNumId w:val="15"/>
  </w:num>
  <w:num w:numId="28">
    <w:abstractNumId w:val="22"/>
  </w:num>
  <w:num w:numId="29">
    <w:abstractNumId w:val="3"/>
  </w:num>
  <w:num w:numId="30">
    <w:abstractNumId w:val="11"/>
  </w:num>
  <w:num w:numId="31">
    <w:abstractNumId w:val="10"/>
  </w:num>
  <w:num w:numId="32">
    <w:abstractNumId w:val="1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44CD"/>
    <w:rsid w:val="0000593B"/>
    <w:rsid w:val="00007A1C"/>
    <w:rsid w:val="00007ACE"/>
    <w:rsid w:val="00010B1F"/>
    <w:rsid w:val="0001184D"/>
    <w:rsid w:val="00011D74"/>
    <w:rsid w:val="0001214B"/>
    <w:rsid w:val="000127C3"/>
    <w:rsid w:val="00013FD4"/>
    <w:rsid w:val="000144DF"/>
    <w:rsid w:val="00014A30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402E"/>
    <w:rsid w:val="000242B9"/>
    <w:rsid w:val="0002672E"/>
    <w:rsid w:val="000267CB"/>
    <w:rsid w:val="00027CEC"/>
    <w:rsid w:val="000304FB"/>
    <w:rsid w:val="000306FF"/>
    <w:rsid w:val="00030D62"/>
    <w:rsid w:val="00030DF9"/>
    <w:rsid w:val="00031520"/>
    <w:rsid w:val="00031ED5"/>
    <w:rsid w:val="00033BCF"/>
    <w:rsid w:val="00033BFD"/>
    <w:rsid w:val="00033FAD"/>
    <w:rsid w:val="000343D8"/>
    <w:rsid w:val="00035779"/>
    <w:rsid w:val="0003761E"/>
    <w:rsid w:val="00040145"/>
    <w:rsid w:val="00040491"/>
    <w:rsid w:val="00042BC5"/>
    <w:rsid w:val="00042E99"/>
    <w:rsid w:val="00043B49"/>
    <w:rsid w:val="0004402F"/>
    <w:rsid w:val="0004427F"/>
    <w:rsid w:val="00044E84"/>
    <w:rsid w:val="00045110"/>
    <w:rsid w:val="00045A16"/>
    <w:rsid w:val="000464D3"/>
    <w:rsid w:val="00046E0E"/>
    <w:rsid w:val="00047DD0"/>
    <w:rsid w:val="00047ECB"/>
    <w:rsid w:val="000510EB"/>
    <w:rsid w:val="00051EC6"/>
    <w:rsid w:val="00052040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924"/>
    <w:rsid w:val="000723EF"/>
    <w:rsid w:val="00072A50"/>
    <w:rsid w:val="0007301D"/>
    <w:rsid w:val="00074962"/>
    <w:rsid w:val="00074C0E"/>
    <w:rsid w:val="00075188"/>
    <w:rsid w:val="00076C4A"/>
    <w:rsid w:val="00077B3E"/>
    <w:rsid w:val="000815C9"/>
    <w:rsid w:val="00081CCF"/>
    <w:rsid w:val="00082E08"/>
    <w:rsid w:val="00083C7B"/>
    <w:rsid w:val="00084424"/>
    <w:rsid w:val="00084D0D"/>
    <w:rsid w:val="000852AE"/>
    <w:rsid w:val="00085721"/>
    <w:rsid w:val="00087D83"/>
    <w:rsid w:val="00090BF1"/>
    <w:rsid w:val="00091F17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2F6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B7F07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476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D70A8"/>
    <w:rsid w:val="000E113B"/>
    <w:rsid w:val="000E1F23"/>
    <w:rsid w:val="000E2517"/>
    <w:rsid w:val="000E30A8"/>
    <w:rsid w:val="000E564D"/>
    <w:rsid w:val="000E576D"/>
    <w:rsid w:val="000E6785"/>
    <w:rsid w:val="000E67B8"/>
    <w:rsid w:val="000E741C"/>
    <w:rsid w:val="000E77F0"/>
    <w:rsid w:val="000F0180"/>
    <w:rsid w:val="000F189A"/>
    <w:rsid w:val="000F1ABF"/>
    <w:rsid w:val="000F2400"/>
    <w:rsid w:val="000F2D1D"/>
    <w:rsid w:val="000F2F6D"/>
    <w:rsid w:val="000F3131"/>
    <w:rsid w:val="000F361E"/>
    <w:rsid w:val="000F366C"/>
    <w:rsid w:val="000F4492"/>
    <w:rsid w:val="000F56C7"/>
    <w:rsid w:val="000F574D"/>
    <w:rsid w:val="000F79E6"/>
    <w:rsid w:val="000F7A41"/>
    <w:rsid w:val="000F7BBC"/>
    <w:rsid w:val="000F7FEF"/>
    <w:rsid w:val="00100139"/>
    <w:rsid w:val="001007F6"/>
    <w:rsid w:val="0010152A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2EA"/>
    <w:rsid w:val="00112340"/>
    <w:rsid w:val="00112C01"/>
    <w:rsid w:val="00113D43"/>
    <w:rsid w:val="0011433E"/>
    <w:rsid w:val="001149AC"/>
    <w:rsid w:val="00117997"/>
    <w:rsid w:val="00117BF8"/>
    <w:rsid w:val="00120489"/>
    <w:rsid w:val="0012130E"/>
    <w:rsid w:val="00122A26"/>
    <w:rsid w:val="00123CF2"/>
    <w:rsid w:val="00124D08"/>
    <w:rsid w:val="001253A9"/>
    <w:rsid w:val="00126DF1"/>
    <w:rsid w:val="0013059B"/>
    <w:rsid w:val="001308C9"/>
    <w:rsid w:val="00130F71"/>
    <w:rsid w:val="00133394"/>
    <w:rsid w:val="0013475D"/>
    <w:rsid w:val="0013480E"/>
    <w:rsid w:val="0013496B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7EE2"/>
    <w:rsid w:val="00180A3D"/>
    <w:rsid w:val="00180BA8"/>
    <w:rsid w:val="00180CC3"/>
    <w:rsid w:val="00180D9E"/>
    <w:rsid w:val="00180DD9"/>
    <w:rsid w:val="00181C29"/>
    <w:rsid w:val="00182A3B"/>
    <w:rsid w:val="00182C89"/>
    <w:rsid w:val="00182F7D"/>
    <w:rsid w:val="001831F9"/>
    <w:rsid w:val="00183B3B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31B"/>
    <w:rsid w:val="001945F8"/>
    <w:rsid w:val="001947A6"/>
    <w:rsid w:val="00195DA1"/>
    <w:rsid w:val="00195F6F"/>
    <w:rsid w:val="001978F8"/>
    <w:rsid w:val="0019794A"/>
    <w:rsid w:val="001A00D5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3B9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6ABB"/>
    <w:rsid w:val="001C7AEF"/>
    <w:rsid w:val="001D1016"/>
    <w:rsid w:val="001D2005"/>
    <w:rsid w:val="001D2CAF"/>
    <w:rsid w:val="001D70CD"/>
    <w:rsid w:val="001D76A9"/>
    <w:rsid w:val="001D76F8"/>
    <w:rsid w:val="001D7DB7"/>
    <w:rsid w:val="001E0057"/>
    <w:rsid w:val="001E074E"/>
    <w:rsid w:val="001E0B3D"/>
    <w:rsid w:val="001E3FFE"/>
    <w:rsid w:val="001E4013"/>
    <w:rsid w:val="001E4549"/>
    <w:rsid w:val="001E50DB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478A"/>
    <w:rsid w:val="001F5D0F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FB5"/>
    <w:rsid w:val="00205311"/>
    <w:rsid w:val="0020559C"/>
    <w:rsid w:val="00205959"/>
    <w:rsid w:val="00206889"/>
    <w:rsid w:val="0020695F"/>
    <w:rsid w:val="002112FC"/>
    <w:rsid w:val="00211FEA"/>
    <w:rsid w:val="0021284D"/>
    <w:rsid w:val="002131B9"/>
    <w:rsid w:val="0021399E"/>
    <w:rsid w:val="002141C2"/>
    <w:rsid w:val="0021468A"/>
    <w:rsid w:val="00214D20"/>
    <w:rsid w:val="0021556B"/>
    <w:rsid w:val="00215F69"/>
    <w:rsid w:val="00217855"/>
    <w:rsid w:val="00217CA5"/>
    <w:rsid w:val="002208AF"/>
    <w:rsid w:val="00221D41"/>
    <w:rsid w:val="002220D8"/>
    <w:rsid w:val="002244D6"/>
    <w:rsid w:val="00224501"/>
    <w:rsid w:val="00225A88"/>
    <w:rsid w:val="00227FCC"/>
    <w:rsid w:val="00230800"/>
    <w:rsid w:val="00230A53"/>
    <w:rsid w:val="00230F98"/>
    <w:rsid w:val="00231A10"/>
    <w:rsid w:val="00231E82"/>
    <w:rsid w:val="00232641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37B47"/>
    <w:rsid w:val="00240836"/>
    <w:rsid w:val="00240BB6"/>
    <w:rsid w:val="00240E92"/>
    <w:rsid w:val="00241157"/>
    <w:rsid w:val="00241BC0"/>
    <w:rsid w:val="00242178"/>
    <w:rsid w:val="00242A27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E4A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F94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C00B3"/>
    <w:rsid w:val="002C1AC3"/>
    <w:rsid w:val="002C1F1C"/>
    <w:rsid w:val="002C579B"/>
    <w:rsid w:val="002C6798"/>
    <w:rsid w:val="002C7A2D"/>
    <w:rsid w:val="002C7E1E"/>
    <w:rsid w:val="002D1476"/>
    <w:rsid w:val="002D1B43"/>
    <w:rsid w:val="002D245E"/>
    <w:rsid w:val="002D4583"/>
    <w:rsid w:val="002D4D27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2553"/>
    <w:rsid w:val="002F3FA4"/>
    <w:rsid w:val="002F4914"/>
    <w:rsid w:val="002F5273"/>
    <w:rsid w:val="002F5330"/>
    <w:rsid w:val="002F6120"/>
    <w:rsid w:val="002F6A23"/>
    <w:rsid w:val="002F7A48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2C9C"/>
    <w:rsid w:val="003157D9"/>
    <w:rsid w:val="00316234"/>
    <w:rsid w:val="00316747"/>
    <w:rsid w:val="003171BA"/>
    <w:rsid w:val="003175F2"/>
    <w:rsid w:val="003208F1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0C8F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71E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66C49"/>
    <w:rsid w:val="003702D2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767A"/>
    <w:rsid w:val="00381174"/>
    <w:rsid w:val="00381BB4"/>
    <w:rsid w:val="003820F7"/>
    <w:rsid w:val="00382499"/>
    <w:rsid w:val="00382A0A"/>
    <w:rsid w:val="00383818"/>
    <w:rsid w:val="00384850"/>
    <w:rsid w:val="003855AC"/>
    <w:rsid w:val="00386B8C"/>
    <w:rsid w:val="00386FC9"/>
    <w:rsid w:val="00386FED"/>
    <w:rsid w:val="003870DA"/>
    <w:rsid w:val="003927A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4C"/>
    <w:rsid w:val="0039535E"/>
    <w:rsid w:val="00395473"/>
    <w:rsid w:val="00396820"/>
    <w:rsid w:val="00397083"/>
    <w:rsid w:val="003A4EBD"/>
    <w:rsid w:val="003A5AE1"/>
    <w:rsid w:val="003A5FC1"/>
    <w:rsid w:val="003A7AF0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AF9"/>
    <w:rsid w:val="003C5D6C"/>
    <w:rsid w:val="003C5E04"/>
    <w:rsid w:val="003C6B7C"/>
    <w:rsid w:val="003C6CD4"/>
    <w:rsid w:val="003D0EC8"/>
    <w:rsid w:val="003D0F42"/>
    <w:rsid w:val="003D1A3B"/>
    <w:rsid w:val="003D1EBB"/>
    <w:rsid w:val="003D1EE6"/>
    <w:rsid w:val="003D30D4"/>
    <w:rsid w:val="003D3206"/>
    <w:rsid w:val="003D558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6DE5"/>
    <w:rsid w:val="0040775E"/>
    <w:rsid w:val="00411392"/>
    <w:rsid w:val="004141B2"/>
    <w:rsid w:val="004153A0"/>
    <w:rsid w:val="00415550"/>
    <w:rsid w:val="00416F8B"/>
    <w:rsid w:val="0042005D"/>
    <w:rsid w:val="004207D3"/>
    <w:rsid w:val="00421612"/>
    <w:rsid w:val="004224BE"/>
    <w:rsid w:val="0042481B"/>
    <w:rsid w:val="004250A8"/>
    <w:rsid w:val="00425525"/>
    <w:rsid w:val="004263DC"/>
    <w:rsid w:val="004265F0"/>
    <w:rsid w:val="00427322"/>
    <w:rsid w:val="00427F86"/>
    <w:rsid w:val="004307B9"/>
    <w:rsid w:val="00431970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5B30"/>
    <w:rsid w:val="00437603"/>
    <w:rsid w:val="00440ABC"/>
    <w:rsid w:val="00440CBA"/>
    <w:rsid w:val="004410B2"/>
    <w:rsid w:val="00443146"/>
    <w:rsid w:val="00443995"/>
    <w:rsid w:val="00444284"/>
    <w:rsid w:val="004446BB"/>
    <w:rsid w:val="00445229"/>
    <w:rsid w:val="004453EE"/>
    <w:rsid w:val="00445465"/>
    <w:rsid w:val="004454C2"/>
    <w:rsid w:val="00446154"/>
    <w:rsid w:val="00450D67"/>
    <w:rsid w:val="00452A12"/>
    <w:rsid w:val="00453523"/>
    <w:rsid w:val="00453A78"/>
    <w:rsid w:val="004542F5"/>
    <w:rsid w:val="004548BF"/>
    <w:rsid w:val="00455B17"/>
    <w:rsid w:val="00457B2A"/>
    <w:rsid w:val="00460528"/>
    <w:rsid w:val="004613CC"/>
    <w:rsid w:val="0046311A"/>
    <w:rsid w:val="00464257"/>
    <w:rsid w:val="004648BA"/>
    <w:rsid w:val="00464F5F"/>
    <w:rsid w:val="0046555A"/>
    <w:rsid w:val="00466BE3"/>
    <w:rsid w:val="004674C5"/>
    <w:rsid w:val="004675A4"/>
    <w:rsid w:val="00467649"/>
    <w:rsid w:val="00470508"/>
    <w:rsid w:val="00470BF3"/>
    <w:rsid w:val="004727EC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418"/>
    <w:rsid w:val="00485BC0"/>
    <w:rsid w:val="00485C0B"/>
    <w:rsid w:val="0048609E"/>
    <w:rsid w:val="0048732A"/>
    <w:rsid w:val="004877F5"/>
    <w:rsid w:val="004900F8"/>
    <w:rsid w:val="004903F7"/>
    <w:rsid w:val="004924BD"/>
    <w:rsid w:val="004928EB"/>
    <w:rsid w:val="004932A9"/>
    <w:rsid w:val="004939C3"/>
    <w:rsid w:val="00494134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426"/>
    <w:rsid w:val="004B0AAD"/>
    <w:rsid w:val="004B1B64"/>
    <w:rsid w:val="004B301A"/>
    <w:rsid w:val="004B31CE"/>
    <w:rsid w:val="004B35F2"/>
    <w:rsid w:val="004B3796"/>
    <w:rsid w:val="004B3822"/>
    <w:rsid w:val="004B4953"/>
    <w:rsid w:val="004B5203"/>
    <w:rsid w:val="004B5EBB"/>
    <w:rsid w:val="004B6F18"/>
    <w:rsid w:val="004B724E"/>
    <w:rsid w:val="004B74C7"/>
    <w:rsid w:val="004C1260"/>
    <w:rsid w:val="004C163F"/>
    <w:rsid w:val="004C463E"/>
    <w:rsid w:val="004C465F"/>
    <w:rsid w:val="004C4E75"/>
    <w:rsid w:val="004C51D4"/>
    <w:rsid w:val="004C68CB"/>
    <w:rsid w:val="004C7D50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6DD"/>
    <w:rsid w:val="004E191C"/>
    <w:rsid w:val="004E1B5C"/>
    <w:rsid w:val="004E2277"/>
    <w:rsid w:val="004E2BA3"/>
    <w:rsid w:val="004E2CD5"/>
    <w:rsid w:val="004E2CF4"/>
    <w:rsid w:val="004E43A8"/>
    <w:rsid w:val="004E518A"/>
    <w:rsid w:val="004E5B4A"/>
    <w:rsid w:val="004E6858"/>
    <w:rsid w:val="004F12A4"/>
    <w:rsid w:val="004F144A"/>
    <w:rsid w:val="004F2087"/>
    <w:rsid w:val="004F21CF"/>
    <w:rsid w:val="004F2DCE"/>
    <w:rsid w:val="004F3342"/>
    <w:rsid w:val="004F339B"/>
    <w:rsid w:val="004F33CD"/>
    <w:rsid w:val="004F42F5"/>
    <w:rsid w:val="004F4E98"/>
    <w:rsid w:val="004F541D"/>
    <w:rsid w:val="004F6021"/>
    <w:rsid w:val="004F635F"/>
    <w:rsid w:val="00500321"/>
    <w:rsid w:val="005006AA"/>
    <w:rsid w:val="00500FF4"/>
    <w:rsid w:val="00501F9C"/>
    <w:rsid w:val="00502664"/>
    <w:rsid w:val="005027AB"/>
    <w:rsid w:val="0050294F"/>
    <w:rsid w:val="005048E8"/>
    <w:rsid w:val="00505481"/>
    <w:rsid w:val="005058BD"/>
    <w:rsid w:val="0050592E"/>
    <w:rsid w:val="00510C8A"/>
    <w:rsid w:val="00511E94"/>
    <w:rsid w:val="005124D4"/>
    <w:rsid w:val="005138CE"/>
    <w:rsid w:val="00514133"/>
    <w:rsid w:val="00516683"/>
    <w:rsid w:val="00516CCE"/>
    <w:rsid w:val="00517133"/>
    <w:rsid w:val="005171DA"/>
    <w:rsid w:val="00517248"/>
    <w:rsid w:val="00521325"/>
    <w:rsid w:val="00521C51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0910"/>
    <w:rsid w:val="005412F1"/>
    <w:rsid w:val="00543C9F"/>
    <w:rsid w:val="00544AAF"/>
    <w:rsid w:val="00544F33"/>
    <w:rsid w:val="0054642D"/>
    <w:rsid w:val="005538CA"/>
    <w:rsid w:val="00553D09"/>
    <w:rsid w:val="00553DE9"/>
    <w:rsid w:val="0055462E"/>
    <w:rsid w:val="005548EF"/>
    <w:rsid w:val="00554D88"/>
    <w:rsid w:val="0055642D"/>
    <w:rsid w:val="0055724A"/>
    <w:rsid w:val="00560FBB"/>
    <w:rsid w:val="005617DE"/>
    <w:rsid w:val="00561BCF"/>
    <w:rsid w:val="00561D17"/>
    <w:rsid w:val="00561FA4"/>
    <w:rsid w:val="0056359F"/>
    <w:rsid w:val="005642E5"/>
    <w:rsid w:val="005659BE"/>
    <w:rsid w:val="00566232"/>
    <w:rsid w:val="0056628E"/>
    <w:rsid w:val="00566BCB"/>
    <w:rsid w:val="0056732B"/>
    <w:rsid w:val="00567B90"/>
    <w:rsid w:val="005723CC"/>
    <w:rsid w:val="00575D87"/>
    <w:rsid w:val="00576501"/>
    <w:rsid w:val="0057677D"/>
    <w:rsid w:val="005777F4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BFA"/>
    <w:rsid w:val="00593EC4"/>
    <w:rsid w:val="00595466"/>
    <w:rsid w:val="00595FC6"/>
    <w:rsid w:val="00596B40"/>
    <w:rsid w:val="005979F9"/>
    <w:rsid w:val="005A057B"/>
    <w:rsid w:val="005A06FF"/>
    <w:rsid w:val="005A09E3"/>
    <w:rsid w:val="005A0E5F"/>
    <w:rsid w:val="005A126A"/>
    <w:rsid w:val="005A2451"/>
    <w:rsid w:val="005A354A"/>
    <w:rsid w:val="005A40CA"/>
    <w:rsid w:val="005A522E"/>
    <w:rsid w:val="005A5A48"/>
    <w:rsid w:val="005A5B00"/>
    <w:rsid w:val="005A64C4"/>
    <w:rsid w:val="005B16A4"/>
    <w:rsid w:val="005B219E"/>
    <w:rsid w:val="005B267E"/>
    <w:rsid w:val="005B3FBC"/>
    <w:rsid w:val="005B402C"/>
    <w:rsid w:val="005B460A"/>
    <w:rsid w:val="005B512E"/>
    <w:rsid w:val="005B5E6F"/>
    <w:rsid w:val="005B693D"/>
    <w:rsid w:val="005B6BAC"/>
    <w:rsid w:val="005B70EE"/>
    <w:rsid w:val="005B7497"/>
    <w:rsid w:val="005C058B"/>
    <w:rsid w:val="005C0870"/>
    <w:rsid w:val="005C08E4"/>
    <w:rsid w:val="005C093B"/>
    <w:rsid w:val="005C1AA7"/>
    <w:rsid w:val="005C1FF5"/>
    <w:rsid w:val="005C2031"/>
    <w:rsid w:val="005C4052"/>
    <w:rsid w:val="005C4243"/>
    <w:rsid w:val="005C4633"/>
    <w:rsid w:val="005C4C87"/>
    <w:rsid w:val="005C5C66"/>
    <w:rsid w:val="005C5F13"/>
    <w:rsid w:val="005C6230"/>
    <w:rsid w:val="005C6435"/>
    <w:rsid w:val="005C6604"/>
    <w:rsid w:val="005C679A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37"/>
    <w:rsid w:val="005D63FF"/>
    <w:rsid w:val="005D6414"/>
    <w:rsid w:val="005D6CCB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5AE8"/>
    <w:rsid w:val="005E6B5C"/>
    <w:rsid w:val="005F1D60"/>
    <w:rsid w:val="005F2D69"/>
    <w:rsid w:val="005F3471"/>
    <w:rsid w:val="005F39CA"/>
    <w:rsid w:val="005F431E"/>
    <w:rsid w:val="005F5EA6"/>
    <w:rsid w:val="005F5FCC"/>
    <w:rsid w:val="005F6EF7"/>
    <w:rsid w:val="005F7E47"/>
    <w:rsid w:val="00601733"/>
    <w:rsid w:val="006019D3"/>
    <w:rsid w:val="00602A3D"/>
    <w:rsid w:val="00604DA3"/>
    <w:rsid w:val="00604F0F"/>
    <w:rsid w:val="00605160"/>
    <w:rsid w:val="00605921"/>
    <w:rsid w:val="006060E7"/>
    <w:rsid w:val="00606D35"/>
    <w:rsid w:val="00610341"/>
    <w:rsid w:val="00610513"/>
    <w:rsid w:val="00610D56"/>
    <w:rsid w:val="00610F81"/>
    <w:rsid w:val="006119B5"/>
    <w:rsid w:val="006120DA"/>
    <w:rsid w:val="006121B3"/>
    <w:rsid w:val="006127B9"/>
    <w:rsid w:val="0061362E"/>
    <w:rsid w:val="0061391C"/>
    <w:rsid w:val="00616DBA"/>
    <w:rsid w:val="006174AC"/>
    <w:rsid w:val="00620618"/>
    <w:rsid w:val="006214BD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368E0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01B5"/>
    <w:rsid w:val="00651788"/>
    <w:rsid w:val="00652555"/>
    <w:rsid w:val="0065258E"/>
    <w:rsid w:val="00657042"/>
    <w:rsid w:val="00657B06"/>
    <w:rsid w:val="00657E9A"/>
    <w:rsid w:val="00657F72"/>
    <w:rsid w:val="006612ED"/>
    <w:rsid w:val="00661885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B0B"/>
    <w:rsid w:val="00674380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63C"/>
    <w:rsid w:val="00693958"/>
    <w:rsid w:val="006946A4"/>
    <w:rsid w:val="0069715B"/>
    <w:rsid w:val="0069766A"/>
    <w:rsid w:val="00697B15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F95"/>
    <w:rsid w:val="006A6DF7"/>
    <w:rsid w:val="006A72D7"/>
    <w:rsid w:val="006A7DD0"/>
    <w:rsid w:val="006A7EA7"/>
    <w:rsid w:val="006A7FF6"/>
    <w:rsid w:val="006B1E72"/>
    <w:rsid w:val="006B28A7"/>
    <w:rsid w:val="006B44C7"/>
    <w:rsid w:val="006B5FE4"/>
    <w:rsid w:val="006B68A8"/>
    <w:rsid w:val="006C1794"/>
    <w:rsid w:val="006C18DE"/>
    <w:rsid w:val="006C1CAE"/>
    <w:rsid w:val="006C1D88"/>
    <w:rsid w:val="006C4D8E"/>
    <w:rsid w:val="006C5D0B"/>
    <w:rsid w:val="006C60DF"/>
    <w:rsid w:val="006C6A8E"/>
    <w:rsid w:val="006D07BB"/>
    <w:rsid w:val="006D1B4E"/>
    <w:rsid w:val="006D4687"/>
    <w:rsid w:val="006D48C0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234"/>
    <w:rsid w:val="006E24D9"/>
    <w:rsid w:val="006E5126"/>
    <w:rsid w:val="006E5578"/>
    <w:rsid w:val="006E63FE"/>
    <w:rsid w:val="006E650F"/>
    <w:rsid w:val="006E7067"/>
    <w:rsid w:val="006E7BFF"/>
    <w:rsid w:val="006F0869"/>
    <w:rsid w:val="006F0A43"/>
    <w:rsid w:val="006F154E"/>
    <w:rsid w:val="006F2AD6"/>
    <w:rsid w:val="006F488C"/>
    <w:rsid w:val="006F4AB2"/>
    <w:rsid w:val="006F4ADA"/>
    <w:rsid w:val="006F4FA1"/>
    <w:rsid w:val="006F57E6"/>
    <w:rsid w:val="006F6C7A"/>
    <w:rsid w:val="006F7BB8"/>
    <w:rsid w:val="006F7D4A"/>
    <w:rsid w:val="00702037"/>
    <w:rsid w:val="0070272B"/>
    <w:rsid w:val="00702A7B"/>
    <w:rsid w:val="00702D64"/>
    <w:rsid w:val="00702E8E"/>
    <w:rsid w:val="007036BE"/>
    <w:rsid w:val="00704372"/>
    <w:rsid w:val="00704AD6"/>
    <w:rsid w:val="00705828"/>
    <w:rsid w:val="007062F9"/>
    <w:rsid w:val="00710395"/>
    <w:rsid w:val="0071076B"/>
    <w:rsid w:val="007109FB"/>
    <w:rsid w:val="007132CD"/>
    <w:rsid w:val="00713E3F"/>
    <w:rsid w:val="0071612F"/>
    <w:rsid w:val="00716809"/>
    <w:rsid w:val="007173D0"/>
    <w:rsid w:val="00717CE4"/>
    <w:rsid w:val="00723272"/>
    <w:rsid w:val="00724A6F"/>
    <w:rsid w:val="00725C53"/>
    <w:rsid w:val="007261CA"/>
    <w:rsid w:val="0072690B"/>
    <w:rsid w:val="00726A90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17B3"/>
    <w:rsid w:val="0076287D"/>
    <w:rsid w:val="007635F4"/>
    <w:rsid w:val="00763E28"/>
    <w:rsid w:val="00764829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6A9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5C0"/>
    <w:rsid w:val="00783688"/>
    <w:rsid w:val="00783D0D"/>
    <w:rsid w:val="007842B7"/>
    <w:rsid w:val="00785020"/>
    <w:rsid w:val="007856A7"/>
    <w:rsid w:val="007869FA"/>
    <w:rsid w:val="0079113D"/>
    <w:rsid w:val="0079236D"/>
    <w:rsid w:val="00792A4B"/>
    <w:rsid w:val="007930FD"/>
    <w:rsid w:val="00793433"/>
    <w:rsid w:val="007946A7"/>
    <w:rsid w:val="007947F4"/>
    <w:rsid w:val="00794DBE"/>
    <w:rsid w:val="00795258"/>
    <w:rsid w:val="0079541A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5AF2"/>
    <w:rsid w:val="007A65E8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7F3"/>
    <w:rsid w:val="007C2EA6"/>
    <w:rsid w:val="007C341E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424"/>
    <w:rsid w:val="007D716F"/>
    <w:rsid w:val="007D7632"/>
    <w:rsid w:val="007D7A15"/>
    <w:rsid w:val="007E03BA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14AC"/>
    <w:rsid w:val="008024A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28D"/>
    <w:rsid w:val="008076DC"/>
    <w:rsid w:val="00810191"/>
    <w:rsid w:val="00810696"/>
    <w:rsid w:val="00810F1B"/>
    <w:rsid w:val="0081102C"/>
    <w:rsid w:val="00811A66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5E7D"/>
    <w:rsid w:val="00827549"/>
    <w:rsid w:val="00827C28"/>
    <w:rsid w:val="00831580"/>
    <w:rsid w:val="0083165C"/>
    <w:rsid w:val="00831DC3"/>
    <w:rsid w:val="00833264"/>
    <w:rsid w:val="008346E0"/>
    <w:rsid w:val="00834C42"/>
    <w:rsid w:val="00837446"/>
    <w:rsid w:val="00837767"/>
    <w:rsid w:val="008408C5"/>
    <w:rsid w:val="008412CD"/>
    <w:rsid w:val="0084242E"/>
    <w:rsid w:val="00842671"/>
    <w:rsid w:val="00842FB2"/>
    <w:rsid w:val="008434E5"/>
    <w:rsid w:val="00843C91"/>
    <w:rsid w:val="0084438F"/>
    <w:rsid w:val="0084534E"/>
    <w:rsid w:val="0084583E"/>
    <w:rsid w:val="00845A08"/>
    <w:rsid w:val="00846516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5588B"/>
    <w:rsid w:val="00857611"/>
    <w:rsid w:val="008603C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C18"/>
    <w:rsid w:val="008701C9"/>
    <w:rsid w:val="008705C1"/>
    <w:rsid w:val="0087063A"/>
    <w:rsid w:val="008706C1"/>
    <w:rsid w:val="00871F6B"/>
    <w:rsid w:val="008729A4"/>
    <w:rsid w:val="008744BD"/>
    <w:rsid w:val="00874E28"/>
    <w:rsid w:val="00874E66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87489"/>
    <w:rsid w:val="00892A54"/>
    <w:rsid w:val="00892DD8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399"/>
    <w:rsid w:val="008A18E3"/>
    <w:rsid w:val="008A1AFA"/>
    <w:rsid w:val="008A2793"/>
    <w:rsid w:val="008A341D"/>
    <w:rsid w:val="008A3BE6"/>
    <w:rsid w:val="008A4636"/>
    <w:rsid w:val="008A4770"/>
    <w:rsid w:val="008A4B4B"/>
    <w:rsid w:val="008A5227"/>
    <w:rsid w:val="008A5298"/>
    <w:rsid w:val="008A6517"/>
    <w:rsid w:val="008A6534"/>
    <w:rsid w:val="008A67D7"/>
    <w:rsid w:val="008B02F8"/>
    <w:rsid w:val="008B1774"/>
    <w:rsid w:val="008B2960"/>
    <w:rsid w:val="008B44DB"/>
    <w:rsid w:val="008B4990"/>
    <w:rsid w:val="008B5BDD"/>
    <w:rsid w:val="008B7BA7"/>
    <w:rsid w:val="008B7F57"/>
    <w:rsid w:val="008C0049"/>
    <w:rsid w:val="008C0BDB"/>
    <w:rsid w:val="008C152B"/>
    <w:rsid w:val="008C15F8"/>
    <w:rsid w:val="008C2188"/>
    <w:rsid w:val="008C40C5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4B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51"/>
    <w:rsid w:val="008F5B9F"/>
    <w:rsid w:val="008F6315"/>
    <w:rsid w:val="008F7547"/>
    <w:rsid w:val="009005E0"/>
    <w:rsid w:val="009012FF"/>
    <w:rsid w:val="00901A32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158D"/>
    <w:rsid w:val="00912C10"/>
    <w:rsid w:val="009133E4"/>
    <w:rsid w:val="00914832"/>
    <w:rsid w:val="009158C4"/>
    <w:rsid w:val="00917051"/>
    <w:rsid w:val="009203DE"/>
    <w:rsid w:val="0092169D"/>
    <w:rsid w:val="009221D4"/>
    <w:rsid w:val="00922571"/>
    <w:rsid w:val="009226BF"/>
    <w:rsid w:val="00922AAF"/>
    <w:rsid w:val="00923886"/>
    <w:rsid w:val="00923B9A"/>
    <w:rsid w:val="0092417C"/>
    <w:rsid w:val="009242E4"/>
    <w:rsid w:val="00924A84"/>
    <w:rsid w:val="00925DCA"/>
    <w:rsid w:val="00926F74"/>
    <w:rsid w:val="009278DF"/>
    <w:rsid w:val="00930580"/>
    <w:rsid w:val="00931456"/>
    <w:rsid w:val="00931E7F"/>
    <w:rsid w:val="00933497"/>
    <w:rsid w:val="009354F0"/>
    <w:rsid w:val="00936E17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35CB"/>
    <w:rsid w:val="009761C4"/>
    <w:rsid w:val="00980824"/>
    <w:rsid w:val="009808B9"/>
    <w:rsid w:val="00981FB5"/>
    <w:rsid w:val="00982FF1"/>
    <w:rsid w:val="00985F71"/>
    <w:rsid w:val="00990508"/>
    <w:rsid w:val="00990728"/>
    <w:rsid w:val="00990D39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27"/>
    <w:rsid w:val="009A31C7"/>
    <w:rsid w:val="009A556A"/>
    <w:rsid w:val="009A56E9"/>
    <w:rsid w:val="009B02D8"/>
    <w:rsid w:val="009B18BD"/>
    <w:rsid w:val="009B239F"/>
    <w:rsid w:val="009B3198"/>
    <w:rsid w:val="009B436D"/>
    <w:rsid w:val="009B4570"/>
    <w:rsid w:val="009B52CF"/>
    <w:rsid w:val="009B5AE3"/>
    <w:rsid w:val="009B5D40"/>
    <w:rsid w:val="009B5EC5"/>
    <w:rsid w:val="009B5EF0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547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3001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0A9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C55"/>
    <w:rsid w:val="00A26FEA"/>
    <w:rsid w:val="00A31FB5"/>
    <w:rsid w:val="00A3336A"/>
    <w:rsid w:val="00A33EC3"/>
    <w:rsid w:val="00A36117"/>
    <w:rsid w:val="00A3753D"/>
    <w:rsid w:val="00A4031A"/>
    <w:rsid w:val="00A403AA"/>
    <w:rsid w:val="00A415F5"/>
    <w:rsid w:val="00A41687"/>
    <w:rsid w:val="00A42429"/>
    <w:rsid w:val="00A432F2"/>
    <w:rsid w:val="00A44283"/>
    <w:rsid w:val="00A442A1"/>
    <w:rsid w:val="00A442B7"/>
    <w:rsid w:val="00A446A4"/>
    <w:rsid w:val="00A459AB"/>
    <w:rsid w:val="00A45D61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6704"/>
    <w:rsid w:val="00AB000B"/>
    <w:rsid w:val="00AB028C"/>
    <w:rsid w:val="00AB0BCB"/>
    <w:rsid w:val="00AB0E1A"/>
    <w:rsid w:val="00AB13C9"/>
    <w:rsid w:val="00AB140A"/>
    <w:rsid w:val="00AB14BA"/>
    <w:rsid w:val="00AB2059"/>
    <w:rsid w:val="00AB29E0"/>
    <w:rsid w:val="00AB38C9"/>
    <w:rsid w:val="00AB3CD6"/>
    <w:rsid w:val="00AB416B"/>
    <w:rsid w:val="00AB441D"/>
    <w:rsid w:val="00AB614F"/>
    <w:rsid w:val="00AB799A"/>
    <w:rsid w:val="00AC011A"/>
    <w:rsid w:val="00AC054D"/>
    <w:rsid w:val="00AC17F2"/>
    <w:rsid w:val="00AC2E6E"/>
    <w:rsid w:val="00AC3967"/>
    <w:rsid w:val="00AC458D"/>
    <w:rsid w:val="00AC4C71"/>
    <w:rsid w:val="00AC595B"/>
    <w:rsid w:val="00AC6779"/>
    <w:rsid w:val="00AC7D8B"/>
    <w:rsid w:val="00AD090C"/>
    <w:rsid w:val="00AD2418"/>
    <w:rsid w:val="00AD27DA"/>
    <w:rsid w:val="00AD2CB3"/>
    <w:rsid w:val="00AD2F2D"/>
    <w:rsid w:val="00AD396D"/>
    <w:rsid w:val="00AD54DA"/>
    <w:rsid w:val="00AD5973"/>
    <w:rsid w:val="00AD760B"/>
    <w:rsid w:val="00AD77DB"/>
    <w:rsid w:val="00AD7A21"/>
    <w:rsid w:val="00AD7F93"/>
    <w:rsid w:val="00AE051B"/>
    <w:rsid w:val="00AE1049"/>
    <w:rsid w:val="00AE1A11"/>
    <w:rsid w:val="00AE2965"/>
    <w:rsid w:val="00AE4322"/>
    <w:rsid w:val="00AE53AA"/>
    <w:rsid w:val="00AE5761"/>
    <w:rsid w:val="00AE5BC8"/>
    <w:rsid w:val="00AE5DBF"/>
    <w:rsid w:val="00AE6A17"/>
    <w:rsid w:val="00AE722E"/>
    <w:rsid w:val="00AF095B"/>
    <w:rsid w:val="00AF0973"/>
    <w:rsid w:val="00AF1B8E"/>
    <w:rsid w:val="00AF20DB"/>
    <w:rsid w:val="00AF2647"/>
    <w:rsid w:val="00AF28C1"/>
    <w:rsid w:val="00AF2AD2"/>
    <w:rsid w:val="00AF2C0A"/>
    <w:rsid w:val="00AF3869"/>
    <w:rsid w:val="00AF3D24"/>
    <w:rsid w:val="00AF433F"/>
    <w:rsid w:val="00AF447E"/>
    <w:rsid w:val="00AF7883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C78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19C"/>
    <w:rsid w:val="00B24508"/>
    <w:rsid w:val="00B24786"/>
    <w:rsid w:val="00B257FF"/>
    <w:rsid w:val="00B260FD"/>
    <w:rsid w:val="00B26765"/>
    <w:rsid w:val="00B27511"/>
    <w:rsid w:val="00B30015"/>
    <w:rsid w:val="00B3032C"/>
    <w:rsid w:val="00B30C15"/>
    <w:rsid w:val="00B31748"/>
    <w:rsid w:val="00B317E8"/>
    <w:rsid w:val="00B32492"/>
    <w:rsid w:val="00B326D7"/>
    <w:rsid w:val="00B32C16"/>
    <w:rsid w:val="00B34749"/>
    <w:rsid w:val="00B35077"/>
    <w:rsid w:val="00B361A9"/>
    <w:rsid w:val="00B3636F"/>
    <w:rsid w:val="00B372BA"/>
    <w:rsid w:val="00B372BC"/>
    <w:rsid w:val="00B4038F"/>
    <w:rsid w:val="00B427C1"/>
    <w:rsid w:val="00B42801"/>
    <w:rsid w:val="00B43B4C"/>
    <w:rsid w:val="00B43DE9"/>
    <w:rsid w:val="00B4584C"/>
    <w:rsid w:val="00B4664D"/>
    <w:rsid w:val="00B46FA6"/>
    <w:rsid w:val="00B474A0"/>
    <w:rsid w:val="00B51705"/>
    <w:rsid w:val="00B5369E"/>
    <w:rsid w:val="00B547D8"/>
    <w:rsid w:val="00B5495F"/>
    <w:rsid w:val="00B56253"/>
    <w:rsid w:val="00B5673F"/>
    <w:rsid w:val="00B5764C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5F13"/>
    <w:rsid w:val="00B66903"/>
    <w:rsid w:val="00B67402"/>
    <w:rsid w:val="00B67950"/>
    <w:rsid w:val="00B67F19"/>
    <w:rsid w:val="00B67F1E"/>
    <w:rsid w:val="00B701B9"/>
    <w:rsid w:val="00B704B1"/>
    <w:rsid w:val="00B71136"/>
    <w:rsid w:val="00B71555"/>
    <w:rsid w:val="00B72B07"/>
    <w:rsid w:val="00B73A6E"/>
    <w:rsid w:val="00B73AD5"/>
    <w:rsid w:val="00B7514D"/>
    <w:rsid w:val="00B760AC"/>
    <w:rsid w:val="00B765F3"/>
    <w:rsid w:val="00B77EEA"/>
    <w:rsid w:val="00B8069F"/>
    <w:rsid w:val="00B80A32"/>
    <w:rsid w:val="00B80D8A"/>
    <w:rsid w:val="00B80F20"/>
    <w:rsid w:val="00B815CA"/>
    <w:rsid w:val="00B81A52"/>
    <w:rsid w:val="00B81B3B"/>
    <w:rsid w:val="00B831C0"/>
    <w:rsid w:val="00B841B4"/>
    <w:rsid w:val="00B84CA8"/>
    <w:rsid w:val="00B87578"/>
    <w:rsid w:val="00B875BB"/>
    <w:rsid w:val="00B87606"/>
    <w:rsid w:val="00B90E5B"/>
    <w:rsid w:val="00B90F7A"/>
    <w:rsid w:val="00B9122C"/>
    <w:rsid w:val="00B9225E"/>
    <w:rsid w:val="00B92502"/>
    <w:rsid w:val="00B92EA5"/>
    <w:rsid w:val="00B933A6"/>
    <w:rsid w:val="00B93C44"/>
    <w:rsid w:val="00B94BCC"/>
    <w:rsid w:val="00B94FCB"/>
    <w:rsid w:val="00B9583B"/>
    <w:rsid w:val="00B9583F"/>
    <w:rsid w:val="00B9649E"/>
    <w:rsid w:val="00B968E9"/>
    <w:rsid w:val="00B96F49"/>
    <w:rsid w:val="00B97624"/>
    <w:rsid w:val="00B9782F"/>
    <w:rsid w:val="00B979F1"/>
    <w:rsid w:val="00BA0779"/>
    <w:rsid w:val="00BA101B"/>
    <w:rsid w:val="00BA2C84"/>
    <w:rsid w:val="00BA399C"/>
    <w:rsid w:val="00BA45BF"/>
    <w:rsid w:val="00BA5E32"/>
    <w:rsid w:val="00BA6284"/>
    <w:rsid w:val="00BA62A9"/>
    <w:rsid w:val="00BA6A3C"/>
    <w:rsid w:val="00BB013B"/>
    <w:rsid w:val="00BB03BF"/>
    <w:rsid w:val="00BB03F7"/>
    <w:rsid w:val="00BB0C16"/>
    <w:rsid w:val="00BB1012"/>
    <w:rsid w:val="00BB1509"/>
    <w:rsid w:val="00BB1C4A"/>
    <w:rsid w:val="00BB25C7"/>
    <w:rsid w:val="00BB2B2D"/>
    <w:rsid w:val="00BB2BB7"/>
    <w:rsid w:val="00BB2C44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E5B"/>
    <w:rsid w:val="00BC3A61"/>
    <w:rsid w:val="00BC457A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723"/>
    <w:rsid w:val="00BE145C"/>
    <w:rsid w:val="00BE2B15"/>
    <w:rsid w:val="00BE3B5B"/>
    <w:rsid w:val="00BE4541"/>
    <w:rsid w:val="00BE4FC5"/>
    <w:rsid w:val="00BE5DB2"/>
    <w:rsid w:val="00BE6358"/>
    <w:rsid w:val="00BE6F13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41B6"/>
    <w:rsid w:val="00BF730F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1E"/>
    <w:rsid w:val="00C277AE"/>
    <w:rsid w:val="00C3027B"/>
    <w:rsid w:val="00C31910"/>
    <w:rsid w:val="00C31F1F"/>
    <w:rsid w:val="00C32646"/>
    <w:rsid w:val="00C329F8"/>
    <w:rsid w:val="00C32AB5"/>
    <w:rsid w:val="00C3549C"/>
    <w:rsid w:val="00C3561E"/>
    <w:rsid w:val="00C359FF"/>
    <w:rsid w:val="00C3605D"/>
    <w:rsid w:val="00C3740F"/>
    <w:rsid w:val="00C404A0"/>
    <w:rsid w:val="00C40D5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7D2"/>
    <w:rsid w:val="00C55A50"/>
    <w:rsid w:val="00C55F4F"/>
    <w:rsid w:val="00C5622F"/>
    <w:rsid w:val="00C56617"/>
    <w:rsid w:val="00C56DCE"/>
    <w:rsid w:val="00C56FE1"/>
    <w:rsid w:val="00C60EE3"/>
    <w:rsid w:val="00C613C1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479"/>
    <w:rsid w:val="00C76CDA"/>
    <w:rsid w:val="00C771E6"/>
    <w:rsid w:val="00C7799D"/>
    <w:rsid w:val="00C77D2F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5FE8"/>
    <w:rsid w:val="00C86C2A"/>
    <w:rsid w:val="00C8788B"/>
    <w:rsid w:val="00C87C22"/>
    <w:rsid w:val="00C87F19"/>
    <w:rsid w:val="00C900A9"/>
    <w:rsid w:val="00C901F8"/>
    <w:rsid w:val="00C903FA"/>
    <w:rsid w:val="00C90EDB"/>
    <w:rsid w:val="00C91EF5"/>
    <w:rsid w:val="00C95C4E"/>
    <w:rsid w:val="00C97353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5807"/>
    <w:rsid w:val="00CA6998"/>
    <w:rsid w:val="00CA6C2D"/>
    <w:rsid w:val="00CA6C85"/>
    <w:rsid w:val="00CA6CD4"/>
    <w:rsid w:val="00CA6CFD"/>
    <w:rsid w:val="00CA6EEA"/>
    <w:rsid w:val="00CA6FA7"/>
    <w:rsid w:val="00CB014A"/>
    <w:rsid w:val="00CB0C55"/>
    <w:rsid w:val="00CB0C9A"/>
    <w:rsid w:val="00CB31C5"/>
    <w:rsid w:val="00CB3831"/>
    <w:rsid w:val="00CB3EDD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3B2D"/>
    <w:rsid w:val="00CD5486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6CBF"/>
    <w:rsid w:val="00CE76B6"/>
    <w:rsid w:val="00CF00E4"/>
    <w:rsid w:val="00CF05EC"/>
    <w:rsid w:val="00CF0D00"/>
    <w:rsid w:val="00CF0D83"/>
    <w:rsid w:val="00CF37E2"/>
    <w:rsid w:val="00CF55EB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97D"/>
    <w:rsid w:val="00D25FC0"/>
    <w:rsid w:val="00D27698"/>
    <w:rsid w:val="00D31E0C"/>
    <w:rsid w:val="00D3203C"/>
    <w:rsid w:val="00D326CF"/>
    <w:rsid w:val="00D327C2"/>
    <w:rsid w:val="00D33176"/>
    <w:rsid w:val="00D34ABB"/>
    <w:rsid w:val="00D34B6F"/>
    <w:rsid w:val="00D34E3B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B7E"/>
    <w:rsid w:val="00D45DB3"/>
    <w:rsid w:val="00D46247"/>
    <w:rsid w:val="00D46279"/>
    <w:rsid w:val="00D462B5"/>
    <w:rsid w:val="00D46F7C"/>
    <w:rsid w:val="00D47102"/>
    <w:rsid w:val="00D47342"/>
    <w:rsid w:val="00D474D6"/>
    <w:rsid w:val="00D47E83"/>
    <w:rsid w:val="00D51A2B"/>
    <w:rsid w:val="00D51CEE"/>
    <w:rsid w:val="00D51F28"/>
    <w:rsid w:val="00D52AFC"/>
    <w:rsid w:val="00D53615"/>
    <w:rsid w:val="00D53A34"/>
    <w:rsid w:val="00D53B26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715"/>
    <w:rsid w:val="00D92DDE"/>
    <w:rsid w:val="00D94D67"/>
    <w:rsid w:val="00D95466"/>
    <w:rsid w:val="00D95E00"/>
    <w:rsid w:val="00D9629F"/>
    <w:rsid w:val="00D96593"/>
    <w:rsid w:val="00D965F9"/>
    <w:rsid w:val="00D96DB8"/>
    <w:rsid w:val="00DA063D"/>
    <w:rsid w:val="00DA1AE5"/>
    <w:rsid w:val="00DA3232"/>
    <w:rsid w:val="00DA3F45"/>
    <w:rsid w:val="00DA4745"/>
    <w:rsid w:val="00DA5FBC"/>
    <w:rsid w:val="00DA61F6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05B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04C8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17F"/>
    <w:rsid w:val="00E10377"/>
    <w:rsid w:val="00E104AB"/>
    <w:rsid w:val="00E12526"/>
    <w:rsid w:val="00E12918"/>
    <w:rsid w:val="00E12FDE"/>
    <w:rsid w:val="00E13517"/>
    <w:rsid w:val="00E14CA5"/>
    <w:rsid w:val="00E1501E"/>
    <w:rsid w:val="00E1532F"/>
    <w:rsid w:val="00E1540F"/>
    <w:rsid w:val="00E15628"/>
    <w:rsid w:val="00E175F0"/>
    <w:rsid w:val="00E17A7B"/>
    <w:rsid w:val="00E207EC"/>
    <w:rsid w:val="00E20EA0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38F"/>
    <w:rsid w:val="00E504DC"/>
    <w:rsid w:val="00E50641"/>
    <w:rsid w:val="00E51DEB"/>
    <w:rsid w:val="00E52776"/>
    <w:rsid w:val="00E53E73"/>
    <w:rsid w:val="00E53F1A"/>
    <w:rsid w:val="00E542C9"/>
    <w:rsid w:val="00E54725"/>
    <w:rsid w:val="00E54769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2844"/>
    <w:rsid w:val="00E6318B"/>
    <w:rsid w:val="00E640F9"/>
    <w:rsid w:val="00E64195"/>
    <w:rsid w:val="00E6535F"/>
    <w:rsid w:val="00E662BA"/>
    <w:rsid w:val="00E66458"/>
    <w:rsid w:val="00E67101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7F3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464"/>
    <w:rsid w:val="00E868B0"/>
    <w:rsid w:val="00E868DC"/>
    <w:rsid w:val="00E86F72"/>
    <w:rsid w:val="00E87C53"/>
    <w:rsid w:val="00E87CAA"/>
    <w:rsid w:val="00E87FA8"/>
    <w:rsid w:val="00E90B11"/>
    <w:rsid w:val="00E911E9"/>
    <w:rsid w:val="00E914F2"/>
    <w:rsid w:val="00E92654"/>
    <w:rsid w:val="00E92AE9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A13D4"/>
    <w:rsid w:val="00EA267B"/>
    <w:rsid w:val="00EA2F1C"/>
    <w:rsid w:val="00EA4A2F"/>
    <w:rsid w:val="00EA521E"/>
    <w:rsid w:val="00EA52E6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2AD"/>
    <w:rsid w:val="00EB6A08"/>
    <w:rsid w:val="00EC048F"/>
    <w:rsid w:val="00EC166A"/>
    <w:rsid w:val="00EC2415"/>
    <w:rsid w:val="00EC2B51"/>
    <w:rsid w:val="00EC3426"/>
    <w:rsid w:val="00EC3B7E"/>
    <w:rsid w:val="00EC3F5C"/>
    <w:rsid w:val="00EC42A6"/>
    <w:rsid w:val="00EC455E"/>
    <w:rsid w:val="00EC5440"/>
    <w:rsid w:val="00EC5677"/>
    <w:rsid w:val="00EC5DA0"/>
    <w:rsid w:val="00EC64BE"/>
    <w:rsid w:val="00EC67B3"/>
    <w:rsid w:val="00EC6A24"/>
    <w:rsid w:val="00EC72B9"/>
    <w:rsid w:val="00EC7CA3"/>
    <w:rsid w:val="00EC7FC1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25FF"/>
    <w:rsid w:val="00EE2A15"/>
    <w:rsid w:val="00EE2C41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B29"/>
    <w:rsid w:val="00F00E91"/>
    <w:rsid w:val="00F02DDF"/>
    <w:rsid w:val="00F031D4"/>
    <w:rsid w:val="00F032EC"/>
    <w:rsid w:val="00F03A56"/>
    <w:rsid w:val="00F05887"/>
    <w:rsid w:val="00F0641F"/>
    <w:rsid w:val="00F06A43"/>
    <w:rsid w:val="00F06D77"/>
    <w:rsid w:val="00F06F7E"/>
    <w:rsid w:val="00F10115"/>
    <w:rsid w:val="00F1015C"/>
    <w:rsid w:val="00F110A4"/>
    <w:rsid w:val="00F133AC"/>
    <w:rsid w:val="00F13A5E"/>
    <w:rsid w:val="00F13B9E"/>
    <w:rsid w:val="00F13EE0"/>
    <w:rsid w:val="00F14012"/>
    <w:rsid w:val="00F14763"/>
    <w:rsid w:val="00F1499D"/>
    <w:rsid w:val="00F173BF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340"/>
    <w:rsid w:val="00F31904"/>
    <w:rsid w:val="00F31C8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4F93"/>
    <w:rsid w:val="00F45032"/>
    <w:rsid w:val="00F45B45"/>
    <w:rsid w:val="00F45B75"/>
    <w:rsid w:val="00F460CA"/>
    <w:rsid w:val="00F47B3C"/>
    <w:rsid w:val="00F511BD"/>
    <w:rsid w:val="00F5203E"/>
    <w:rsid w:val="00F520E3"/>
    <w:rsid w:val="00F53F1B"/>
    <w:rsid w:val="00F55940"/>
    <w:rsid w:val="00F5603D"/>
    <w:rsid w:val="00F56280"/>
    <w:rsid w:val="00F5724E"/>
    <w:rsid w:val="00F57E1B"/>
    <w:rsid w:val="00F6105E"/>
    <w:rsid w:val="00F6136F"/>
    <w:rsid w:val="00F61ED4"/>
    <w:rsid w:val="00F62AC6"/>
    <w:rsid w:val="00F62B60"/>
    <w:rsid w:val="00F632F5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98C"/>
    <w:rsid w:val="00F67A16"/>
    <w:rsid w:val="00F67FC6"/>
    <w:rsid w:val="00F705CF"/>
    <w:rsid w:val="00F70F00"/>
    <w:rsid w:val="00F71D52"/>
    <w:rsid w:val="00F73825"/>
    <w:rsid w:val="00F742D0"/>
    <w:rsid w:val="00F75F8C"/>
    <w:rsid w:val="00F7672F"/>
    <w:rsid w:val="00F775CF"/>
    <w:rsid w:val="00F77FA4"/>
    <w:rsid w:val="00F81612"/>
    <w:rsid w:val="00F8226C"/>
    <w:rsid w:val="00F82A2D"/>
    <w:rsid w:val="00F82D91"/>
    <w:rsid w:val="00F83799"/>
    <w:rsid w:val="00F83DD2"/>
    <w:rsid w:val="00F84A18"/>
    <w:rsid w:val="00F85C6C"/>
    <w:rsid w:val="00F85DA0"/>
    <w:rsid w:val="00F85EE2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367"/>
    <w:rsid w:val="00F95C70"/>
    <w:rsid w:val="00F95D7E"/>
    <w:rsid w:val="00F96628"/>
    <w:rsid w:val="00F96705"/>
    <w:rsid w:val="00FA0E59"/>
    <w:rsid w:val="00FA0F04"/>
    <w:rsid w:val="00FA186B"/>
    <w:rsid w:val="00FA1B80"/>
    <w:rsid w:val="00FA433D"/>
    <w:rsid w:val="00FA4353"/>
    <w:rsid w:val="00FA5039"/>
    <w:rsid w:val="00FA53BE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C01C9"/>
    <w:rsid w:val="00FC1C1F"/>
    <w:rsid w:val="00FC264B"/>
    <w:rsid w:val="00FC3255"/>
    <w:rsid w:val="00FC330E"/>
    <w:rsid w:val="00FC3D4B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EC9"/>
    <w:rsid w:val="00FD4F5E"/>
    <w:rsid w:val="00FD5570"/>
    <w:rsid w:val="00FD5782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3E60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paragraph" w:styleId="ac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E7775-639F-4290-975B-47C46A0A2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13</Pages>
  <Words>1283</Words>
  <Characters>7318</Characters>
  <Application>Microsoft Office Word</Application>
  <DocSecurity>0</DocSecurity>
  <Lines>60</Lines>
  <Paragraphs>17</Paragraphs>
  <ScaleCrop>false</ScaleCrop>
  <Company>英业达(天津）电子技术有限公司</Company>
  <LinksUpToDate>false</LinksUpToDate>
  <CharactersWithSpaces>8584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411</cp:revision>
  <dcterms:created xsi:type="dcterms:W3CDTF">2011-09-20T01:57:00Z</dcterms:created>
  <dcterms:modified xsi:type="dcterms:W3CDTF">2012-08-17T08:34:00Z</dcterms:modified>
</cp:coreProperties>
</file>