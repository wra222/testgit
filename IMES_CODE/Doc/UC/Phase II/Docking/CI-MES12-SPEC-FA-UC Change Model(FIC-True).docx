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5772B2" w:rsidRDefault="00242A27" w:rsidP="007E4B1D">
      <w:pPr>
        <w:wordWrap w:val="0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Change Model</w:t>
      </w:r>
      <w:r w:rsidR="005772B2" w:rsidRPr="005772B2">
        <w:rPr>
          <w:rFonts w:ascii="Times New Roman" w:hAnsi="Times New Roman" w:cs="Times New Roman" w:hint="eastAsia"/>
          <w:b/>
          <w:sz w:val="52"/>
          <w:szCs w:val="52"/>
        </w:rPr>
        <w:t>(FIC-True)</w:t>
      </w:r>
    </w:p>
    <w:p w:rsidR="006612ED" w:rsidRPr="006612ED" w:rsidRDefault="006612ED" w:rsidP="00691885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0" w:author="IES11FQ32" w:date="2012-12-14T19:11:00Z"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987"/>
        <w:gridCol w:w="1687"/>
        <w:gridCol w:w="1345"/>
        <w:gridCol w:w="2185"/>
        <w:gridCol w:w="1559"/>
        <w:gridCol w:w="850"/>
        <w:tblGridChange w:id="1">
          <w:tblGrid>
            <w:gridCol w:w="987"/>
            <w:gridCol w:w="1687"/>
            <w:gridCol w:w="1345"/>
            <w:gridCol w:w="2185"/>
            <w:gridCol w:w="1374"/>
            <w:gridCol w:w="944"/>
          </w:tblGrid>
        </w:tblGridChange>
      </w:tblGrid>
      <w:tr w:rsidR="006612ED" w:rsidRPr="006612ED" w:rsidTr="006A5EA6">
        <w:trPr>
          <w:trHeight w:val="313"/>
          <w:jc w:val="center"/>
          <w:trPrChange w:id="2" w:author="IES11FQ32" w:date="2012-12-14T19:11:00Z">
            <w:trPr>
              <w:trHeight w:val="313"/>
              <w:jc w:val="center"/>
            </w:trPr>
          </w:trPrChange>
        </w:trPr>
        <w:tc>
          <w:tcPr>
            <w:tcW w:w="987" w:type="dxa"/>
            <w:shd w:val="clear" w:color="auto" w:fill="000080"/>
            <w:vAlign w:val="center"/>
            <w:tcPrChange w:id="3" w:author="IES11FQ32" w:date="2012-12-14T19:11:00Z">
              <w:tcPr>
                <w:tcW w:w="987" w:type="dxa"/>
                <w:shd w:val="clear" w:color="auto" w:fill="000080"/>
                <w:vAlign w:val="center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  <w:tcPrChange w:id="4" w:author="IES11FQ32" w:date="2012-12-14T19:11:00Z">
              <w:tcPr>
                <w:tcW w:w="1687" w:type="dxa"/>
                <w:shd w:val="clear" w:color="auto" w:fill="000080"/>
                <w:vAlign w:val="center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  <w:tcPrChange w:id="5" w:author="IES11FQ32" w:date="2012-12-14T19:11:00Z">
              <w:tcPr>
                <w:tcW w:w="1345" w:type="dxa"/>
                <w:shd w:val="clear" w:color="auto" w:fill="000080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  <w:tcPrChange w:id="6" w:author="IES11FQ32" w:date="2012-12-14T19:11:00Z">
              <w:tcPr>
                <w:tcW w:w="2185" w:type="dxa"/>
                <w:shd w:val="clear" w:color="auto" w:fill="000080"/>
                <w:vAlign w:val="center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  <w:tcPrChange w:id="7" w:author="IES11FQ32" w:date="2012-12-14T19:11:00Z">
              <w:tcPr>
                <w:tcW w:w="1374" w:type="dxa"/>
                <w:shd w:val="clear" w:color="auto" w:fill="000080"/>
                <w:vAlign w:val="center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0" w:type="dxa"/>
            <w:shd w:val="clear" w:color="auto" w:fill="000080"/>
            <w:vAlign w:val="center"/>
            <w:tcPrChange w:id="8" w:author="IES11FQ32" w:date="2012-12-14T19:11:00Z">
              <w:tcPr>
                <w:tcW w:w="944" w:type="dxa"/>
                <w:shd w:val="clear" w:color="auto" w:fill="000080"/>
                <w:vAlign w:val="center"/>
              </w:tcPr>
            </w:tcPrChange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A5EA6">
        <w:trPr>
          <w:jc w:val="center"/>
          <w:trPrChange w:id="9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0" w:author="IES11FQ32" w:date="2012-12-14T19:11:00Z">
              <w:tcPr>
                <w:tcW w:w="987" w:type="dxa"/>
              </w:tcPr>
            </w:tcPrChange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1" w:author="Gao, Guan-Wei (高貫偉 ITC)" w:date="2012-07-07T10:56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1687" w:type="dxa"/>
            <w:tcPrChange w:id="12" w:author="IES11FQ32" w:date="2012-12-14T19:11:00Z">
              <w:tcPr>
                <w:tcW w:w="1687" w:type="dxa"/>
              </w:tcPr>
            </w:tcPrChange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3" w:author="Gao, Guan-Wei (高貫偉 ITC)" w:date="2012-07-07T10:56:00Z">
              <w:r>
                <w:rPr>
                  <w:rFonts w:ascii="Courier New" w:eastAsia="SimSun" w:hAnsi="Courier New" w:cs="Times New Roman" w:hint="eastAsia"/>
                  <w:szCs w:val="18"/>
                </w:rPr>
                <w:t>ALL</w:t>
              </w:r>
            </w:ins>
          </w:p>
        </w:tc>
        <w:tc>
          <w:tcPr>
            <w:tcW w:w="1345" w:type="dxa"/>
            <w:tcPrChange w:id="14" w:author="IES11FQ32" w:date="2012-12-14T19:11:00Z">
              <w:tcPr>
                <w:tcW w:w="1345" w:type="dxa"/>
              </w:tcPr>
            </w:tcPrChange>
          </w:tcPr>
          <w:p w:rsidR="006612ED" w:rsidRDefault="00F31904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ins w:id="15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新需求</w:t>
              </w:r>
            </w:ins>
          </w:p>
          <w:p w:rsidR="00C601A8" w:rsidRPr="00C601A8" w:rsidRDefault="00E40331" w:rsidP="00372274">
            <w:pPr>
              <w:jc w:val="left"/>
              <w:rPr>
                <w:rFonts w:ascii="Courier New" w:hAnsi="Courier New" w:cs="Times New Roman"/>
                <w:szCs w:val="18"/>
                <w:rPrChange w:id="16" w:author="IES11FQ32" w:date="2012-12-12T10:19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r w:rsidRPr="00E40331">
              <w:rPr>
                <w:rFonts w:ascii="Courier New" w:eastAsia="SimSun" w:hAnsi="Courier New" w:cs="Times New Roman"/>
                <w:color w:val="FF0000"/>
                <w:szCs w:val="18"/>
                <w:u w:val="single"/>
                <w:rPrChange w:id="17" w:author="IES11FQ32" w:date="2012-12-12T10:20:00Z">
                  <w:rPr>
                    <w:rFonts w:ascii="Courier New" w:hAnsi="Courier New" w:cs="Times New Roman"/>
                    <w:szCs w:val="18"/>
                  </w:rPr>
                </w:rPrChange>
              </w:rPr>
              <w:t>Mantis 1557</w:t>
            </w:r>
          </w:p>
        </w:tc>
        <w:tc>
          <w:tcPr>
            <w:tcW w:w="2185" w:type="dxa"/>
            <w:tcPrChange w:id="18" w:author="IES11FQ32" w:date="2012-12-14T19:11:00Z">
              <w:tcPr>
                <w:tcW w:w="2185" w:type="dxa"/>
              </w:tcPr>
            </w:tcPrChange>
          </w:tcPr>
          <w:p w:rsidR="00F03763" w:rsidRPr="009E05A3" w:rsidRDefault="00E40331" w:rsidP="00F35E72">
            <w:pPr>
              <w:jc w:val="left"/>
              <w:rPr>
                <w:rFonts w:ascii="Courier New" w:eastAsia="宋体" w:hAnsi="Courier New" w:cs="Times New Roman"/>
                <w:szCs w:val="18"/>
                <w:rPrChange w:id="19" w:author="IES11FQ32" w:date="2012-12-24T16:05:00Z">
                  <w:rPr/>
                </w:rPrChange>
              </w:rPr>
            </w:pPr>
            <w:r w:rsidRPr="00E40331">
              <w:rPr>
                <w:rFonts w:ascii="Courier New" w:eastAsia="宋体" w:hAnsi="Courier New" w:cs="Times New Roman" w:hint="eastAsia"/>
                <w:szCs w:val="18"/>
                <w:rPrChange w:id="20" w:author="IES11FQ32" w:date="2012-12-24T16:05:00Z">
                  <w:rPr>
                    <w:rFonts w:ascii="Courier New" w:eastAsia="宋体" w:hAnsi="Courier New" w:cs="Times New Roman" w:hint="eastAsia"/>
                    <w:szCs w:val="18"/>
                    <w:highlight w:val="yellow"/>
                  </w:rPr>
                </w:rPrChange>
              </w:rPr>
              <w:t>在</w:t>
            </w:r>
            <w:r w:rsidRPr="00E40331">
              <w:rPr>
                <w:rFonts w:ascii="Courier New" w:eastAsia="宋体" w:hAnsi="Courier New" w:cs="Times New Roman"/>
                <w:szCs w:val="18"/>
                <w:rPrChange w:id="21" w:author="IES11FQ32" w:date="2012-12-24T16:05:00Z">
                  <w:rPr>
                    <w:rFonts w:ascii="Courier New" w:eastAsia="宋体" w:hAnsi="Courier New" w:cs="Times New Roman"/>
                    <w:szCs w:val="18"/>
                    <w:highlight w:val="yellow"/>
                  </w:rPr>
                </w:rPrChange>
              </w:rPr>
              <w:t>UC CI-MES12-SPEC-FA-UC Change Model</w:t>
            </w:r>
            <w:r w:rsidR="000E54EF">
              <w:rPr>
                <w:rFonts w:ascii="Courier New" w:eastAsia="宋体" w:hAnsi="Courier New" w:cs="Times New Roman" w:hint="eastAsia"/>
                <w:szCs w:val="18"/>
              </w:rPr>
              <w:t>的基础上修改了</w:t>
            </w:r>
            <w:r w:rsidRPr="00E40331">
              <w:rPr>
                <w:rFonts w:ascii="Courier New" w:eastAsia="宋体" w:hAnsi="Courier New" w:cs="Times New Roman" w:hint="eastAsia"/>
                <w:szCs w:val="18"/>
                <w:rPrChange w:id="22" w:author="IES11FQ32" w:date="2012-12-24T16:05:00Z">
                  <w:rPr>
                    <w:rFonts w:ascii="Courier New" w:eastAsia="宋体" w:hAnsi="Courier New" w:cs="Times New Roman" w:hint="eastAsia"/>
                    <w:szCs w:val="18"/>
                    <w:highlight w:val="yellow"/>
                  </w:rPr>
                </w:rPrChange>
              </w:rPr>
              <w:t>黄色标注部分</w:t>
            </w:r>
          </w:p>
        </w:tc>
        <w:tc>
          <w:tcPr>
            <w:tcW w:w="1559" w:type="dxa"/>
            <w:tcPrChange w:id="23" w:author="IES11FQ32" w:date="2012-12-14T19:11:00Z">
              <w:tcPr>
                <w:tcW w:w="1374" w:type="dxa"/>
              </w:tcPr>
            </w:tcPrChange>
          </w:tcPr>
          <w:p w:rsidR="006612ED" w:rsidRPr="005772B2" w:rsidRDefault="00E40331" w:rsidP="005772B2">
            <w:pPr>
              <w:jc w:val="left"/>
              <w:rPr>
                <w:rFonts w:ascii="Courier New" w:eastAsia="宋体" w:hAnsi="Courier New" w:cs="Times New Roman"/>
                <w:color w:val="FF0000"/>
                <w:szCs w:val="18"/>
                <w:u w:val="single"/>
                <w:rPrChange w:id="24" w:author="IES11FQ32" w:date="2012-12-10T14:02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r w:rsidRPr="00E40331">
              <w:rPr>
                <w:rFonts w:ascii="Courier New" w:eastAsia="SimSun" w:hAnsi="Courier New" w:cs="Times New Roman"/>
                <w:color w:val="FF0000"/>
                <w:szCs w:val="18"/>
                <w:u w:val="single"/>
                <w:rPrChange w:id="25" w:author="IES11FQ32" w:date="2012-12-10T14:02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  <w:t>2012/12/10</w:t>
            </w:r>
          </w:p>
        </w:tc>
        <w:tc>
          <w:tcPr>
            <w:tcW w:w="850" w:type="dxa"/>
            <w:tcPrChange w:id="26" w:author="IES11FQ32" w:date="2012-12-14T19:11:00Z">
              <w:tcPr>
                <w:tcW w:w="944" w:type="dxa"/>
              </w:tcPr>
            </w:tcPrChange>
          </w:tcPr>
          <w:p w:rsidR="006612ED" w:rsidRPr="006F0869" w:rsidRDefault="00F31904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7" w:author="Gao, Guan-Wei (高貫偉 ITC)" w:date="2012-07-07T10:57:00Z">
              <w:r>
                <w:rPr>
                  <w:rFonts w:ascii="Courier New" w:eastAsia="SimSun" w:hAnsi="Courier New" w:cs="Times New Roman" w:hint="eastAsia"/>
                  <w:szCs w:val="18"/>
                </w:rPr>
                <w:t>0.03a</w:t>
              </w:r>
            </w:ins>
          </w:p>
        </w:tc>
      </w:tr>
      <w:tr w:rsidR="006A5EA6" w:rsidRPr="006612ED" w:rsidTr="006A5EA6">
        <w:trPr>
          <w:jc w:val="center"/>
          <w:trPrChange w:id="28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29" w:author="IES11FQ32" w:date="2012-12-14T19:11:00Z">
              <w:tcPr>
                <w:tcW w:w="987" w:type="dxa"/>
              </w:tcPr>
            </w:tcPrChange>
          </w:tcPr>
          <w:p w:rsidR="006A5EA6" w:rsidRPr="006A5EA6" w:rsidRDefault="006A5EA6" w:rsidP="00372274">
            <w:pPr>
              <w:jc w:val="left"/>
              <w:rPr>
                <w:rFonts w:ascii="Courier New" w:hAnsi="Courier New" w:cs="Times New Roman"/>
                <w:color w:val="FF0000"/>
                <w:szCs w:val="18"/>
                <w:u w:val="single"/>
                <w:rPrChange w:id="30" w:author="IES11FQ32" w:date="2012-12-14T19:12:00Z">
                  <w:rPr>
                    <w:rFonts w:ascii="Courier New" w:eastAsia="SimSun" w:hAnsi="Courier New" w:cs="Times New Roman"/>
                    <w:color w:val="FF0000"/>
                    <w:szCs w:val="18"/>
                    <w:u w:val="single"/>
                  </w:rPr>
                </w:rPrChange>
              </w:rPr>
            </w:pPr>
            <w:r>
              <w:rPr>
                <w:rFonts w:ascii="Courier New" w:hAnsi="Courier New" w:cs="Times New Roman" w:hint="eastAsia"/>
                <w:color w:val="FF0000"/>
                <w:szCs w:val="18"/>
                <w:u w:val="single"/>
              </w:rPr>
              <w:t>2.15</w:t>
            </w:r>
          </w:p>
        </w:tc>
        <w:tc>
          <w:tcPr>
            <w:tcW w:w="1687" w:type="dxa"/>
            <w:tcPrChange w:id="31" w:author="IES11FQ32" w:date="2012-12-14T19:11:00Z">
              <w:tcPr>
                <w:tcW w:w="1687" w:type="dxa"/>
              </w:tcPr>
            </w:tcPrChange>
          </w:tcPr>
          <w:p w:rsidR="006A5EA6" w:rsidRPr="006A5EA6" w:rsidRDefault="006A5EA6" w:rsidP="00372274">
            <w:pPr>
              <w:jc w:val="left"/>
              <w:rPr>
                <w:rFonts w:ascii="Courier New" w:hAnsi="Courier New" w:cs="Times New Roman"/>
                <w:color w:val="FF0000"/>
                <w:szCs w:val="18"/>
                <w:u w:val="single"/>
                <w:rPrChange w:id="32" w:author="IES11FQ32" w:date="2012-12-14T19:12:00Z">
                  <w:rPr>
                    <w:rFonts w:ascii="Courier New" w:eastAsia="SimSun" w:hAnsi="Courier New" w:cs="Times New Roman"/>
                    <w:color w:val="FF0000"/>
                    <w:szCs w:val="18"/>
                    <w:u w:val="single"/>
                  </w:rPr>
                </w:rPrChange>
              </w:rPr>
            </w:pPr>
            <w:r>
              <w:rPr>
                <w:rFonts w:ascii="Courier New" w:hAnsi="Courier New" w:cs="Times New Roman" w:hint="eastAsia"/>
                <w:color w:val="FF0000"/>
                <w:szCs w:val="18"/>
                <w:u w:val="single"/>
              </w:rPr>
              <w:t>业务规则</w:t>
            </w:r>
          </w:p>
        </w:tc>
        <w:tc>
          <w:tcPr>
            <w:tcW w:w="1345" w:type="dxa"/>
            <w:tcPrChange w:id="33" w:author="IES11FQ32" w:date="2012-12-14T19:11:00Z">
              <w:tcPr>
                <w:tcW w:w="1345" w:type="dxa"/>
              </w:tcPr>
            </w:tcPrChange>
          </w:tcPr>
          <w:p w:rsidR="006A5EA6" w:rsidRPr="006A5EA6" w:rsidRDefault="006A5EA6" w:rsidP="00ED3B17">
            <w:pPr>
              <w:jc w:val="left"/>
              <w:rPr>
                <w:rFonts w:ascii="Courier New" w:eastAsia="SimSun" w:hAnsi="Courier New" w:cs="Times New Roman"/>
                <w:color w:val="FF0000"/>
                <w:szCs w:val="18"/>
                <w:u w:val="single"/>
              </w:rPr>
            </w:pPr>
            <w:r w:rsidRPr="006A5EA6">
              <w:rPr>
                <w:rFonts w:ascii="Courier New" w:eastAsia="SimSun" w:hAnsi="Courier New" w:cs="Times New Roman" w:hint="eastAsia"/>
                <w:color w:val="FF0000"/>
                <w:szCs w:val="18"/>
                <w:u w:val="single"/>
              </w:rPr>
              <w:t>新需求</w:t>
            </w:r>
          </w:p>
          <w:p w:rsidR="006A5EA6" w:rsidRPr="006A5EA6" w:rsidRDefault="00844519" w:rsidP="00372274">
            <w:pPr>
              <w:jc w:val="left"/>
              <w:rPr>
                <w:rFonts w:ascii="Courier New" w:eastAsia="SimSun" w:hAnsi="Courier New" w:cs="Times New Roman"/>
                <w:color w:val="FF0000"/>
                <w:szCs w:val="18"/>
                <w:u w:val="single"/>
              </w:rPr>
            </w:pPr>
            <w:r>
              <w:rPr>
                <w:rFonts w:ascii="Courier New" w:eastAsia="SimSun" w:hAnsi="Courier New" w:cs="Times New Roman"/>
                <w:color w:val="FF0000"/>
                <w:szCs w:val="18"/>
                <w:u w:val="single"/>
              </w:rPr>
              <w:t>Mantis 1557</w:t>
            </w:r>
          </w:p>
        </w:tc>
        <w:tc>
          <w:tcPr>
            <w:tcW w:w="2185" w:type="dxa"/>
            <w:tcPrChange w:id="34" w:author="IES11FQ32" w:date="2012-12-14T19:11:00Z">
              <w:tcPr>
                <w:tcW w:w="2185" w:type="dxa"/>
              </w:tcPr>
            </w:tcPrChange>
          </w:tcPr>
          <w:p w:rsidR="006A5EA6" w:rsidRPr="009E05A3" w:rsidRDefault="000E54EF" w:rsidP="00335B7F">
            <w:pPr>
              <w:jc w:val="left"/>
              <w:rPr>
                <w:rFonts w:ascii="Courier New" w:hAnsi="Courier New" w:cs="Times New Roman"/>
                <w:szCs w:val="18"/>
                <w:rPrChange w:id="35" w:author="IES11FQ32" w:date="2012-12-24T16:05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修改</w:t>
            </w:r>
            <w:r w:rsidR="00E40331" w:rsidRPr="00E40331">
              <w:rPr>
                <w:rFonts w:ascii="Courier New" w:eastAsia="宋体" w:hAnsi="Courier New" w:cs="Times New Roman"/>
                <w:szCs w:val="18"/>
                <w:rPrChange w:id="36" w:author="IES11FQ32" w:date="2012-12-24T16:05:00Z">
                  <w:rPr>
                    <w:rFonts w:ascii="Times New Roman" w:eastAsia="SimSun" w:hAnsi="Times New Roman" w:cs="Times New Roman"/>
                  </w:rPr>
                </w:rPrChange>
              </w:rPr>
              <w:t>2. Check [Model1]</w:t>
            </w:r>
            <w:r w:rsidR="00E40331" w:rsidRPr="00E40331">
              <w:rPr>
                <w:rFonts w:ascii="Courier New" w:eastAsia="宋体" w:hAnsi="Courier New" w:cs="Times New Roman" w:hint="eastAsia"/>
                <w:szCs w:val="18"/>
                <w:rPrChange w:id="37" w:author="IES11FQ32" w:date="2012-12-24T16:05:00Z">
                  <w:rPr>
                    <w:rFonts w:ascii="Times New Roman" w:hAnsi="Times New Roman" w:cs="Times New Roman" w:hint="eastAsia"/>
                  </w:rPr>
                </w:rPrChange>
              </w:rPr>
              <w:t>的规则</w:t>
            </w:r>
          </w:p>
        </w:tc>
        <w:tc>
          <w:tcPr>
            <w:tcW w:w="1559" w:type="dxa"/>
            <w:tcPrChange w:id="38" w:author="IES11FQ32" w:date="2012-12-14T19:11:00Z">
              <w:tcPr>
                <w:tcW w:w="1374" w:type="dxa"/>
              </w:tcPr>
            </w:tcPrChange>
          </w:tcPr>
          <w:p w:rsidR="006A5EA6" w:rsidRPr="006A5EA6" w:rsidRDefault="006A5EA6" w:rsidP="001253A9">
            <w:pPr>
              <w:jc w:val="left"/>
              <w:rPr>
                <w:rFonts w:ascii="Courier New" w:hAnsi="Courier New"/>
                <w:szCs w:val="18"/>
              </w:rPr>
            </w:pPr>
            <w:r w:rsidRPr="00797C14">
              <w:rPr>
                <w:rFonts w:ascii="Courier New" w:eastAsia="SimSun" w:hAnsi="Courier New" w:cs="Times New Roman"/>
                <w:color w:val="FF0000"/>
                <w:szCs w:val="18"/>
                <w:u w:val="single"/>
              </w:rPr>
              <w:t>2012/12/1</w:t>
            </w:r>
            <w:r>
              <w:rPr>
                <w:rFonts w:ascii="Courier New" w:hAnsi="Courier New" w:cs="Times New Roman" w:hint="eastAsia"/>
                <w:color w:val="FF0000"/>
                <w:szCs w:val="18"/>
                <w:u w:val="single"/>
              </w:rPr>
              <w:t>4</w:t>
            </w:r>
          </w:p>
        </w:tc>
        <w:tc>
          <w:tcPr>
            <w:tcW w:w="850" w:type="dxa"/>
            <w:tcPrChange w:id="39" w:author="IES11FQ32" w:date="2012-12-14T19:11:00Z">
              <w:tcPr>
                <w:tcW w:w="944" w:type="dxa"/>
              </w:tcPr>
            </w:tcPrChange>
          </w:tcPr>
          <w:p w:rsidR="006A5EA6" w:rsidRPr="006612ED" w:rsidRDefault="00E4033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40331">
              <w:rPr>
                <w:rFonts w:ascii="Courier New" w:eastAsia="SimSun" w:hAnsi="Courier New" w:cs="Times New Roman"/>
                <w:color w:val="FF0000"/>
                <w:szCs w:val="18"/>
                <w:u w:val="single"/>
                <w:rPrChange w:id="40" w:author="IES11FQ32" w:date="2012-12-14T19:10:00Z">
                  <w:rPr>
                    <w:rFonts w:ascii="Courier New" w:eastAsia="SimSun" w:hAnsi="Courier New" w:cs="Times New Roman"/>
                    <w:szCs w:val="18"/>
                  </w:rPr>
                </w:rPrChange>
              </w:rPr>
              <w:t>0.03a</w:t>
            </w:r>
          </w:p>
        </w:tc>
      </w:tr>
      <w:tr w:rsidR="009E05A3" w:rsidRPr="006612ED" w:rsidTr="006A5EA6">
        <w:trPr>
          <w:jc w:val="center"/>
          <w:trPrChange w:id="41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42" w:author="IES11FQ32" w:date="2012-12-14T19:11:00Z">
              <w:tcPr>
                <w:tcW w:w="987" w:type="dxa"/>
              </w:tcPr>
            </w:tcPrChange>
          </w:tcPr>
          <w:p w:rsidR="009E05A3" w:rsidRPr="006612ED" w:rsidRDefault="009E05A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3" w:author="IES11FQ32" w:date="2012-12-24T16:05:00Z">
              <w:r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2.15</w:t>
              </w:r>
            </w:ins>
          </w:p>
        </w:tc>
        <w:tc>
          <w:tcPr>
            <w:tcW w:w="1687" w:type="dxa"/>
            <w:tcPrChange w:id="44" w:author="IES11FQ32" w:date="2012-12-14T19:11:00Z">
              <w:tcPr>
                <w:tcW w:w="1687" w:type="dxa"/>
              </w:tcPr>
            </w:tcPrChange>
          </w:tcPr>
          <w:p w:rsidR="009E05A3" w:rsidRPr="006612ED" w:rsidRDefault="009E05A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5" w:author="IES11FQ32" w:date="2012-12-24T16:05:00Z">
              <w:r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业务规则</w:t>
              </w:r>
            </w:ins>
          </w:p>
        </w:tc>
        <w:tc>
          <w:tcPr>
            <w:tcW w:w="1345" w:type="dxa"/>
            <w:tcPrChange w:id="46" w:author="IES11FQ32" w:date="2012-12-14T19:11:00Z">
              <w:tcPr>
                <w:tcW w:w="1345" w:type="dxa"/>
              </w:tcPr>
            </w:tcPrChange>
          </w:tcPr>
          <w:p w:rsidR="009E05A3" w:rsidRPr="006A5EA6" w:rsidRDefault="009E05A3" w:rsidP="00ED3B17">
            <w:pPr>
              <w:jc w:val="left"/>
              <w:rPr>
                <w:ins w:id="47" w:author="IES11FQ32" w:date="2012-12-24T16:05:00Z"/>
                <w:rFonts w:ascii="Courier New" w:eastAsia="SimSun" w:hAnsi="Courier New" w:cs="Times New Roman"/>
                <w:color w:val="FF0000"/>
                <w:szCs w:val="18"/>
                <w:u w:val="single"/>
              </w:rPr>
            </w:pPr>
            <w:ins w:id="48" w:author="IES11FQ32" w:date="2012-12-24T16:05:00Z">
              <w:r w:rsidRPr="006A5EA6">
                <w:rPr>
                  <w:rFonts w:ascii="Courier New" w:eastAsia="SimSun" w:hAnsi="Courier New" w:cs="Times New Roman" w:hint="eastAsia"/>
                  <w:color w:val="FF0000"/>
                  <w:szCs w:val="18"/>
                  <w:u w:val="single"/>
                </w:rPr>
                <w:t>新需求</w:t>
              </w:r>
            </w:ins>
          </w:p>
          <w:p w:rsidR="009E05A3" w:rsidRPr="006612ED" w:rsidRDefault="009E05A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9" w:author="IES11FQ32" w:date="2012-12-24T16:05:00Z">
              <w:r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Mantis 1557</w:t>
              </w:r>
            </w:ins>
          </w:p>
        </w:tc>
        <w:tc>
          <w:tcPr>
            <w:tcW w:w="2185" w:type="dxa"/>
            <w:tcPrChange w:id="50" w:author="IES11FQ32" w:date="2012-12-14T19:11:00Z">
              <w:tcPr>
                <w:tcW w:w="2185" w:type="dxa"/>
              </w:tcPr>
            </w:tcPrChange>
          </w:tcPr>
          <w:p w:rsidR="009E05A3" w:rsidRPr="006612ED" w:rsidRDefault="009E05A3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2D5B2E">
              <w:rPr>
                <w:rFonts w:ascii="Courier New" w:eastAsia="宋体" w:hAnsi="Courier New" w:cs="Times New Roman" w:hint="eastAsia"/>
                <w:szCs w:val="18"/>
                <w:rPrChange w:id="51" w:author="IES11FQ32" w:date="2012-12-26T15:48:00Z">
                  <w:rPr>
                    <w:rFonts w:ascii="Courier New" w:eastAsia="宋体" w:hAnsi="Courier New" w:cs="Times New Roman" w:hint="eastAsia"/>
                    <w:szCs w:val="18"/>
                    <w:highlight w:val="yellow"/>
                  </w:rPr>
                </w:rPrChange>
              </w:rPr>
              <w:t>修改</w:t>
            </w:r>
            <w:r w:rsidRPr="002D5B2E">
              <w:rPr>
                <w:rFonts w:ascii="Courier New" w:eastAsia="宋体" w:hAnsi="Courier New" w:cs="Times New Roman"/>
                <w:szCs w:val="18"/>
                <w:rPrChange w:id="52" w:author="IES11FQ32" w:date="2012-12-26T15:48:00Z">
                  <w:rPr>
                    <w:rFonts w:ascii="Courier New" w:eastAsia="宋体" w:hAnsi="Courier New" w:cs="Times New Roman"/>
                    <w:szCs w:val="18"/>
                    <w:highlight w:val="yellow"/>
                  </w:rPr>
                </w:rPrChange>
              </w:rPr>
              <w:t>2. Check [Model1]</w:t>
            </w:r>
            <w:r w:rsidRPr="002D5B2E">
              <w:rPr>
                <w:rFonts w:ascii="Courier New" w:eastAsia="宋体" w:hAnsi="Courier New" w:cs="Times New Roman" w:hint="eastAsia"/>
                <w:szCs w:val="18"/>
                <w:rPrChange w:id="53" w:author="IES11FQ32" w:date="2012-12-26T15:48:00Z">
                  <w:rPr>
                    <w:rFonts w:ascii="Courier New" w:eastAsia="宋体" w:hAnsi="Courier New" w:cs="Times New Roman" w:hint="eastAsia"/>
                    <w:szCs w:val="18"/>
                    <w:highlight w:val="yellow"/>
                  </w:rPr>
                </w:rPrChange>
              </w:rPr>
              <w:t>的规则</w:t>
            </w:r>
          </w:p>
        </w:tc>
        <w:tc>
          <w:tcPr>
            <w:tcW w:w="1559" w:type="dxa"/>
            <w:tcPrChange w:id="54" w:author="IES11FQ32" w:date="2012-12-14T19:11:00Z">
              <w:tcPr>
                <w:tcW w:w="1374" w:type="dxa"/>
              </w:tcPr>
            </w:tcPrChange>
          </w:tcPr>
          <w:p w:rsidR="009E05A3" w:rsidRPr="009E05A3" w:rsidRDefault="009E05A3" w:rsidP="00372274">
            <w:pPr>
              <w:jc w:val="left"/>
              <w:rPr>
                <w:rFonts w:ascii="Courier New" w:hAnsi="Courier New"/>
                <w:szCs w:val="18"/>
                <w:rPrChange w:id="55" w:author="IES11FQ32" w:date="2012-12-24T16:05:00Z">
                  <w:rPr>
                    <w:rFonts w:ascii="Courier New" w:eastAsia="SimSun" w:hAnsi="Courier New"/>
                    <w:szCs w:val="18"/>
                  </w:rPr>
                </w:rPrChange>
              </w:rPr>
            </w:pPr>
            <w:ins w:id="56" w:author="IES11FQ32" w:date="2012-12-24T16:05:00Z">
              <w:r w:rsidRPr="00797C14"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2012/12/</w:t>
              </w:r>
              <w:r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24</w:t>
              </w:r>
            </w:ins>
          </w:p>
        </w:tc>
        <w:tc>
          <w:tcPr>
            <w:tcW w:w="850" w:type="dxa"/>
            <w:tcPrChange w:id="57" w:author="IES11FQ32" w:date="2012-12-14T19:11:00Z">
              <w:tcPr>
                <w:tcW w:w="944" w:type="dxa"/>
              </w:tcPr>
            </w:tcPrChange>
          </w:tcPr>
          <w:p w:rsidR="009E05A3" w:rsidRPr="006612ED" w:rsidRDefault="009E05A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58" w:author="IES11FQ32" w:date="2012-12-24T16:05:00Z">
              <w:r w:rsidRPr="00844519"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0.03a</w:t>
              </w:r>
            </w:ins>
          </w:p>
        </w:tc>
      </w:tr>
      <w:tr w:rsidR="002D5B2E" w:rsidRPr="006612ED" w:rsidTr="006A5EA6">
        <w:trPr>
          <w:jc w:val="center"/>
          <w:trPrChange w:id="59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60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1" w:author="IES11FQ32" w:date="2012-12-26T15:48:00Z">
              <w:r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2.15</w:t>
              </w:r>
            </w:ins>
          </w:p>
        </w:tc>
        <w:tc>
          <w:tcPr>
            <w:tcW w:w="1687" w:type="dxa"/>
            <w:tcPrChange w:id="62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color w:val="FF0000"/>
                <w:szCs w:val="18"/>
                <w:u w:val="single"/>
              </w:rPr>
              <w:t>业务规则</w:t>
            </w:r>
          </w:p>
        </w:tc>
        <w:tc>
          <w:tcPr>
            <w:tcW w:w="1345" w:type="dxa"/>
            <w:tcPrChange w:id="63" w:author="IES11FQ32" w:date="2012-12-14T19:11:00Z">
              <w:tcPr>
                <w:tcW w:w="1345" w:type="dxa"/>
              </w:tcPr>
            </w:tcPrChange>
          </w:tcPr>
          <w:p w:rsidR="002D5B2E" w:rsidRPr="006A5EA6" w:rsidRDefault="002D5B2E" w:rsidP="00ED3B17">
            <w:pPr>
              <w:jc w:val="left"/>
              <w:rPr>
                <w:ins w:id="64" w:author="IES11FQ32" w:date="2012-12-26T15:48:00Z"/>
                <w:rFonts w:ascii="Courier New" w:eastAsia="SimSun" w:hAnsi="Courier New" w:cs="Times New Roman"/>
                <w:color w:val="FF0000"/>
                <w:szCs w:val="18"/>
                <w:u w:val="single"/>
              </w:rPr>
            </w:pPr>
            <w:ins w:id="65" w:author="IES11FQ32" w:date="2012-12-26T15:48:00Z">
              <w:r w:rsidRPr="006A5EA6">
                <w:rPr>
                  <w:rFonts w:ascii="Courier New" w:eastAsia="SimSun" w:hAnsi="Courier New" w:cs="Times New Roman" w:hint="eastAsia"/>
                  <w:color w:val="FF0000"/>
                  <w:szCs w:val="18"/>
                  <w:u w:val="single"/>
                </w:rPr>
                <w:t>新需求</w:t>
              </w:r>
            </w:ins>
          </w:p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6" w:author="IES11FQ32" w:date="2012-12-26T15:48:00Z">
              <w:r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Mantis 1557</w:t>
              </w:r>
            </w:ins>
          </w:p>
        </w:tc>
        <w:tc>
          <w:tcPr>
            <w:tcW w:w="2185" w:type="dxa"/>
            <w:tcPrChange w:id="67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44519"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修改</w:t>
            </w:r>
            <w:r w:rsidRPr="00844519">
              <w:rPr>
                <w:rFonts w:ascii="Courier New" w:eastAsia="宋体" w:hAnsi="Courier New" w:cs="Times New Roman"/>
                <w:szCs w:val="18"/>
                <w:highlight w:val="yellow"/>
              </w:rPr>
              <w:t>2. Check [Model1]</w:t>
            </w:r>
            <w:r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中</w:t>
            </w:r>
            <w:r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CurrentStaiton</w:t>
            </w:r>
            <w:r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的抓取</w:t>
            </w:r>
            <w:r w:rsidRPr="00844519">
              <w:rPr>
                <w:rFonts w:ascii="Courier New" w:eastAsia="宋体" w:hAnsi="Courier New" w:cs="Times New Roman" w:hint="eastAsia"/>
                <w:szCs w:val="18"/>
                <w:highlight w:val="yellow"/>
              </w:rPr>
              <w:t>规则</w:t>
            </w:r>
          </w:p>
        </w:tc>
        <w:tc>
          <w:tcPr>
            <w:tcW w:w="1559" w:type="dxa"/>
            <w:tcPrChange w:id="68" w:author="IES11FQ32" w:date="2012-12-14T19:11:00Z">
              <w:tcPr>
                <w:tcW w:w="1374" w:type="dxa"/>
              </w:tcPr>
            </w:tcPrChange>
          </w:tcPr>
          <w:p w:rsidR="002D5B2E" w:rsidRPr="006C6A8E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ins w:id="69" w:author="IES11FQ32" w:date="2012-12-26T15:48:00Z">
              <w:r w:rsidRPr="00797C14"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2012/12/</w:t>
              </w:r>
              <w:r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2</w:t>
              </w:r>
            </w:ins>
            <w:ins w:id="70" w:author="IES11FQ32" w:date="2012-12-26T16:01:00Z">
              <w:r w:rsidR="00C72C7C">
                <w:rPr>
                  <w:rFonts w:ascii="Courier New" w:hAnsi="Courier New" w:cs="Times New Roman" w:hint="eastAsia"/>
                  <w:color w:val="FF0000"/>
                  <w:szCs w:val="18"/>
                  <w:u w:val="single"/>
                </w:rPr>
                <w:t>6</w:t>
              </w:r>
            </w:ins>
          </w:p>
        </w:tc>
        <w:tc>
          <w:tcPr>
            <w:tcW w:w="850" w:type="dxa"/>
            <w:tcPrChange w:id="71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2" w:author="IES11FQ32" w:date="2012-12-26T15:48:00Z">
              <w:r w:rsidRPr="00844519">
                <w:rPr>
                  <w:rFonts w:ascii="Courier New" w:eastAsia="SimSun" w:hAnsi="Courier New" w:cs="Times New Roman"/>
                  <w:color w:val="FF0000"/>
                  <w:szCs w:val="18"/>
                  <w:u w:val="single"/>
                </w:rPr>
                <w:t>0.03a</w:t>
              </w:r>
            </w:ins>
          </w:p>
        </w:tc>
      </w:tr>
      <w:tr w:rsidR="002D5B2E" w:rsidRPr="006612ED" w:rsidTr="006A5EA6">
        <w:trPr>
          <w:jc w:val="center"/>
          <w:trPrChange w:id="73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74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75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76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77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78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79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80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81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82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83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84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85" w:author="IES11FQ32" w:date="2012-12-14T19:11:00Z">
              <w:tcPr>
                <w:tcW w:w="1374" w:type="dxa"/>
              </w:tcPr>
            </w:tcPrChange>
          </w:tcPr>
          <w:p w:rsidR="002D5B2E" w:rsidRPr="003702D2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86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87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88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89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90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91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92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93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94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95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96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97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98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99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00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01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02" w:author="IES11FQ32" w:date="2012-12-14T19:11:00Z">
              <w:tcPr>
                <w:tcW w:w="987" w:type="dxa"/>
              </w:tcPr>
            </w:tcPrChange>
          </w:tcPr>
          <w:p w:rsidR="002D5B2E" w:rsidRPr="002220D8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03" w:author="IES11FQ32" w:date="2012-12-14T19:11:00Z">
              <w:tcPr>
                <w:tcW w:w="1687" w:type="dxa"/>
              </w:tcPr>
            </w:tcPrChange>
          </w:tcPr>
          <w:p w:rsidR="002D5B2E" w:rsidRPr="002220D8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04" w:author="IES11FQ32" w:date="2012-12-14T19:11:00Z">
              <w:tcPr>
                <w:tcW w:w="1345" w:type="dxa"/>
              </w:tcPr>
            </w:tcPrChange>
          </w:tcPr>
          <w:p w:rsidR="002D5B2E" w:rsidRPr="002220D8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05" w:author="IES11FQ32" w:date="2012-12-14T19:11:00Z">
              <w:tcPr>
                <w:tcW w:w="2185" w:type="dxa"/>
              </w:tcPr>
            </w:tcPrChange>
          </w:tcPr>
          <w:p w:rsidR="002D5B2E" w:rsidRPr="002220D8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06" w:author="IES11FQ32" w:date="2012-12-14T19:11:00Z">
              <w:tcPr>
                <w:tcW w:w="1374" w:type="dxa"/>
              </w:tcPr>
            </w:tcPrChange>
          </w:tcPr>
          <w:p w:rsidR="002D5B2E" w:rsidRPr="002220D8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07" w:author="IES11FQ32" w:date="2012-12-14T19:11:00Z">
              <w:tcPr>
                <w:tcW w:w="944" w:type="dxa"/>
              </w:tcPr>
            </w:tcPrChange>
          </w:tcPr>
          <w:p w:rsidR="002D5B2E" w:rsidRPr="002220D8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08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09" w:author="IES11FQ32" w:date="2012-12-14T19:11:00Z">
              <w:tcPr>
                <w:tcW w:w="987" w:type="dxa"/>
              </w:tcPr>
            </w:tcPrChange>
          </w:tcPr>
          <w:p w:rsidR="002D5B2E" w:rsidRPr="00E542C9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10" w:author="IES11FQ32" w:date="2012-12-14T19:11:00Z">
              <w:tcPr>
                <w:tcW w:w="1687" w:type="dxa"/>
              </w:tcPr>
            </w:tcPrChange>
          </w:tcPr>
          <w:p w:rsidR="002D5B2E" w:rsidRPr="00E542C9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11" w:author="IES11FQ32" w:date="2012-12-14T19:11:00Z">
              <w:tcPr>
                <w:tcW w:w="1345" w:type="dxa"/>
              </w:tcPr>
            </w:tcPrChange>
          </w:tcPr>
          <w:p w:rsidR="002D5B2E" w:rsidRPr="00E542C9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12" w:author="IES11FQ32" w:date="2012-12-14T19:11:00Z">
              <w:tcPr>
                <w:tcW w:w="2185" w:type="dxa"/>
              </w:tcPr>
            </w:tcPrChange>
          </w:tcPr>
          <w:p w:rsidR="002D5B2E" w:rsidRPr="00E542C9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13" w:author="IES11FQ32" w:date="2012-12-14T19:11:00Z">
              <w:tcPr>
                <w:tcW w:w="1374" w:type="dxa"/>
              </w:tcPr>
            </w:tcPrChange>
          </w:tcPr>
          <w:p w:rsidR="002D5B2E" w:rsidRPr="00E542C9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14" w:author="IES11FQ32" w:date="2012-12-14T19:11:00Z">
              <w:tcPr>
                <w:tcW w:w="944" w:type="dxa"/>
              </w:tcPr>
            </w:tcPrChange>
          </w:tcPr>
          <w:p w:rsidR="002D5B2E" w:rsidRPr="00E542C9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15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16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17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18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19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20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21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22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23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24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25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26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27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28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29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30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31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32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33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34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35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D5B2E" w:rsidRPr="006612ED" w:rsidTr="006A5EA6">
        <w:trPr>
          <w:jc w:val="center"/>
          <w:trPrChange w:id="136" w:author="IES11FQ32" w:date="2012-12-14T19:11:00Z">
            <w:trPr>
              <w:jc w:val="center"/>
            </w:trPr>
          </w:trPrChange>
        </w:trPr>
        <w:tc>
          <w:tcPr>
            <w:tcW w:w="987" w:type="dxa"/>
            <w:tcPrChange w:id="137" w:author="IES11FQ32" w:date="2012-12-14T19:11:00Z">
              <w:tcPr>
                <w:tcW w:w="9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PrChange w:id="138" w:author="IES11FQ32" w:date="2012-12-14T19:11:00Z">
              <w:tcPr>
                <w:tcW w:w="1687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PrChange w:id="139" w:author="IES11FQ32" w:date="2012-12-14T19:11:00Z">
              <w:tcPr>
                <w:tcW w:w="1345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PrChange w:id="140" w:author="IES11FQ32" w:date="2012-12-14T19:11:00Z">
              <w:tcPr>
                <w:tcW w:w="2185" w:type="dxa"/>
              </w:tcPr>
            </w:tcPrChange>
          </w:tcPr>
          <w:p w:rsidR="002D5B2E" w:rsidRPr="006612ED" w:rsidRDefault="002D5B2E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59" w:type="dxa"/>
            <w:tcPrChange w:id="141" w:author="IES11FQ32" w:date="2012-12-14T19:11:00Z">
              <w:tcPr>
                <w:tcW w:w="1374" w:type="dxa"/>
              </w:tcPr>
            </w:tcPrChange>
          </w:tcPr>
          <w:p w:rsidR="002D5B2E" w:rsidRPr="008E48E4" w:rsidRDefault="002D5B2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0" w:type="dxa"/>
            <w:tcPrChange w:id="142" w:author="IES11FQ32" w:date="2012-12-14T19:11:00Z">
              <w:tcPr>
                <w:tcW w:w="944" w:type="dxa"/>
              </w:tcPr>
            </w:tcPrChange>
          </w:tcPr>
          <w:p w:rsidR="002D5B2E" w:rsidRPr="006612ED" w:rsidRDefault="002D5B2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D5B2E" w:rsidRDefault="00E40331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4300312" w:history="1">
        <w:r w:rsidR="002D5B2E" w:rsidRPr="002419BA">
          <w:rPr>
            <w:rStyle w:val="a7"/>
            <w:rFonts w:ascii="Times New Roman" w:eastAsia="SimHei" w:hAnsi="Times New Roman"/>
            <w:noProof/>
          </w:rPr>
          <w:t>1.</w:t>
        </w:r>
        <w:r w:rsidR="002D5B2E">
          <w:rPr>
            <w:noProof/>
          </w:rPr>
          <w:tab/>
        </w:r>
        <w:r w:rsidR="002D5B2E" w:rsidRPr="002419B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2D5B2E">
          <w:rPr>
            <w:noProof/>
            <w:webHidden/>
          </w:rPr>
          <w:tab/>
        </w:r>
        <w:r w:rsidR="002D5B2E">
          <w:rPr>
            <w:noProof/>
            <w:webHidden/>
          </w:rPr>
          <w:fldChar w:fldCharType="begin"/>
        </w:r>
        <w:r w:rsidR="002D5B2E">
          <w:rPr>
            <w:noProof/>
            <w:webHidden/>
          </w:rPr>
          <w:instrText xml:space="preserve"> PAGEREF _Toc344300312 \h </w:instrText>
        </w:r>
        <w:r w:rsidR="002D5B2E">
          <w:rPr>
            <w:noProof/>
            <w:webHidden/>
          </w:rPr>
        </w:r>
        <w:r w:rsidR="002D5B2E">
          <w:rPr>
            <w:noProof/>
            <w:webHidden/>
          </w:rPr>
          <w:fldChar w:fldCharType="separate"/>
        </w:r>
        <w:r w:rsidR="002D5B2E">
          <w:rPr>
            <w:noProof/>
            <w:webHidden/>
          </w:rPr>
          <w:t>4</w:t>
        </w:r>
        <w:r w:rsidR="002D5B2E">
          <w:rPr>
            <w:noProof/>
            <w:webHidden/>
          </w:rPr>
          <w:fldChar w:fldCharType="end"/>
        </w:r>
      </w:hyperlink>
    </w:p>
    <w:p w:rsidR="002D5B2E" w:rsidRDefault="002D5B2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44300313" w:history="1">
        <w:r w:rsidRPr="002419BA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44300314" w:history="1">
        <w:r w:rsidRPr="002419BA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44300315" w:history="1">
        <w:r w:rsidRPr="002419BA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44300316" w:history="1">
        <w:r w:rsidRPr="002419BA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Sun" w:hAnsi="Times New Roman"/>
            <w:noProof/>
          </w:rPr>
          <w:t>UC-Change Model(FIC-True)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44300317" w:history="1">
        <w:r w:rsidRPr="002419BA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Hei" w:hint="eastAsia"/>
            <w:noProof/>
          </w:rPr>
          <w:t>功能及目</w:t>
        </w:r>
        <w:r w:rsidRPr="002419BA">
          <w:rPr>
            <w:rStyle w:val="a7"/>
            <w:rFonts w:ascii="宋体" w:eastAsia="宋体" w:hAnsi="宋体" w:cs="宋体" w:hint="eastAsia"/>
            <w:noProof/>
          </w:rPr>
          <w:t>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44300318" w:history="1">
        <w:r w:rsidRPr="002419BA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44300319" w:history="1">
        <w:r w:rsidRPr="002419BA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</w:rPr>
          <w:tab/>
        </w:r>
        <w:r w:rsidRPr="002419BA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44300320" w:history="1">
        <w:r w:rsidRPr="002419BA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</w:rPr>
          <w:tab/>
        </w:r>
        <w:r w:rsidRPr="002419BA">
          <w:rPr>
            <w:rStyle w:val="a7"/>
            <w:rFonts w:ascii="宋体" w:eastAsia="宋体" w:hAnsi="宋体" w:cs="宋体" w:hint="eastAsia"/>
            <w:noProof/>
          </w:rPr>
          <w:t>过</w:t>
        </w:r>
        <w:r w:rsidRPr="002419BA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44300321" w:history="1">
        <w:r w:rsidRPr="002419BA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</w:rPr>
          <w:tab/>
        </w:r>
        <w:r w:rsidRPr="002419BA">
          <w:rPr>
            <w:rStyle w:val="a7"/>
            <w:rFonts w:ascii="宋体" w:eastAsia="宋体" w:hAnsi="宋体" w:cs="宋体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21"/>
        <w:tabs>
          <w:tab w:val="right" w:leader="dot" w:pos="8296"/>
        </w:tabs>
        <w:rPr>
          <w:noProof/>
        </w:rPr>
      </w:pPr>
      <w:hyperlink w:anchor="_Toc344300322" w:history="1">
        <w:r w:rsidRPr="002419BA">
          <w:rPr>
            <w:rStyle w:val="a7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5B2E" w:rsidRDefault="002D5B2E">
      <w:pPr>
        <w:pStyle w:val="21"/>
        <w:tabs>
          <w:tab w:val="right" w:leader="dot" w:pos="8296"/>
        </w:tabs>
        <w:rPr>
          <w:noProof/>
        </w:rPr>
      </w:pPr>
      <w:hyperlink w:anchor="_Toc344300323" w:history="1">
        <w:r w:rsidRPr="002419BA">
          <w:rPr>
            <w:rStyle w:val="a7"/>
            <w:noProof/>
            <w:lang w:val="es-ES"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_Toc344300323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370C" w:rsidRDefault="00E40331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43" w:name="_Toc34430031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43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44" w:name="_Toc344300313"/>
      <w:r w:rsidRPr="00A722CC">
        <w:rPr>
          <w:rFonts w:ascii="Times New Roman" w:eastAsia="SimSun" w:hAnsi="Times New Roman" w:hint="eastAsia"/>
        </w:rPr>
        <w:t>Introduce</w:t>
      </w:r>
      <w:bookmarkEnd w:id="144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242A27">
        <w:rPr>
          <w:rFonts w:ascii="Courier New" w:eastAsia="SimSun" w:hAnsi="Courier New" w:hint="eastAsia"/>
        </w:rPr>
        <w:t>Change Model</w:t>
      </w:r>
      <w:r w:rsidR="00E40331" w:rsidRPr="00E40331">
        <w:rPr>
          <w:rFonts w:ascii="Courier New" w:eastAsia="SimSun" w:hAnsi="Courier New"/>
          <w:rPrChange w:id="145" w:author="IES11FQ32" w:date="2012-12-10T14:03:00Z">
            <w:rPr>
              <w:rFonts w:ascii="Times New Roman" w:hAnsi="Times New Roman" w:cs="Times New Roman"/>
              <w:b/>
              <w:sz w:val="52"/>
              <w:szCs w:val="52"/>
            </w:rPr>
          </w:rPrChange>
        </w:rPr>
        <w:t>(FIC-True)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46" w:name="_Toc344300314"/>
      <w:r w:rsidRPr="00A722CC">
        <w:rPr>
          <w:rFonts w:ascii="Times New Roman" w:eastAsia="SimSun" w:hAnsi="Times New Roman"/>
        </w:rPr>
        <w:t>References</w:t>
      </w:r>
      <w:bookmarkEnd w:id="146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47" w:name="_Toc34430031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147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48" w:name="_Toc344300316"/>
      <w:r w:rsidRPr="00C43B53">
        <w:rPr>
          <w:rFonts w:ascii="Times New Roman" w:eastAsia="SimSun" w:hAnsi="Times New Roman" w:hint="eastAsia"/>
        </w:rPr>
        <w:t>UC-</w:t>
      </w:r>
      <w:r w:rsidR="00242A27">
        <w:rPr>
          <w:rFonts w:ascii="Times New Roman" w:eastAsia="SimSun" w:hAnsi="Times New Roman" w:hint="eastAsia"/>
        </w:rPr>
        <w:t>Change Model</w:t>
      </w:r>
      <w:r w:rsidR="00E40331" w:rsidRPr="00E40331">
        <w:rPr>
          <w:rFonts w:ascii="Times New Roman" w:eastAsia="SimSun" w:hAnsi="Times New Roman"/>
          <w:rPrChange w:id="149" w:author="IES11FQ32" w:date="2012-12-10T14:03:00Z">
            <w:rPr>
              <w:rFonts w:ascii="Times New Roman" w:eastAsiaTheme="minorEastAsia" w:hAnsi="Times New Roman" w:cs="Times New Roman"/>
              <w:b w:val="0"/>
              <w:bCs w:val="0"/>
              <w:sz w:val="52"/>
              <w:szCs w:val="52"/>
            </w:rPr>
          </w:rPrChange>
        </w:rPr>
        <w:t>(FIC-True)</w:t>
      </w:r>
      <w:bookmarkEnd w:id="148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50" w:name="_Toc344300317"/>
      <w:r w:rsidRPr="00A722CC">
        <w:rPr>
          <w:rFonts w:ascii="Times New Roman" w:eastAsia="SimHei" w:hint="eastAsia"/>
          <w:sz w:val="28"/>
        </w:rPr>
        <w:t>功能及目标</w:t>
      </w:r>
      <w:bookmarkEnd w:id="150"/>
    </w:p>
    <w:p w:rsidR="000D70A8" w:rsidRPr="00744D88" w:rsidRDefault="00E40331" w:rsidP="00A047E7">
      <w:pPr>
        <w:ind w:left="420"/>
        <w:rPr>
          <w:rFonts w:ascii="Arial" w:hAnsi="Arial"/>
          <w:u w:val="single"/>
          <w:rPrChange w:id="151" w:author="IES11FQ32" w:date="2012-12-11T16:02:00Z">
            <w:rPr>
              <w:rFonts w:ascii="Arial" w:eastAsia="SimSun" w:hAnsi="Arial"/>
              <w:u w:val="single"/>
            </w:rPr>
          </w:rPrChange>
        </w:rPr>
      </w:pPr>
      <w:r w:rsidRPr="00E40331">
        <w:rPr>
          <w:rFonts w:ascii="Arial" w:eastAsia="SimSun" w:hAnsi="Arial" w:hint="eastAsia"/>
          <w:highlight w:val="yellow"/>
          <w:u w:val="single"/>
          <w:rPrChange w:id="152" w:author="IES11FQ32" w:date="2012-12-24T16:20:00Z">
            <w:rPr>
              <w:rFonts w:ascii="Arial" w:eastAsia="SimSun" w:hAnsi="Arial" w:hint="eastAsia"/>
              <w:u w:val="single"/>
            </w:rPr>
          </w:rPrChange>
        </w:rPr>
        <w:t>站号：</w:t>
      </w:r>
      <w:r w:rsidRPr="00E40331">
        <w:rPr>
          <w:rFonts w:ascii="Arial" w:eastAsia="SimSun" w:hAnsi="Arial"/>
          <w:highlight w:val="yellow"/>
          <w:u w:val="single"/>
          <w:rPrChange w:id="153" w:author="IES11FQ32" w:date="2012-12-24T16:20:00Z">
            <w:rPr>
              <w:rFonts w:ascii="Arial" w:eastAsia="SimSun" w:hAnsi="Arial"/>
              <w:u w:val="single"/>
            </w:rPr>
          </w:rPrChange>
        </w:rPr>
        <w:t>CHP</w:t>
      </w:r>
    </w:p>
    <w:p w:rsidR="00240E92" w:rsidRPr="00A047E7" w:rsidRDefault="0021556B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Product</w:t>
      </w:r>
      <w:r w:rsidR="0079541A">
        <w:rPr>
          <w:rFonts w:ascii="Arial" w:eastAsia="SimSun" w:hAnsi="Arial" w:hint="eastAsia"/>
        </w:rPr>
        <w:t xml:space="preserve"> </w:t>
      </w:r>
      <w:r w:rsidR="0079541A">
        <w:rPr>
          <w:rFonts w:ascii="Arial" w:eastAsia="SimSun" w:hAnsi="Arial" w:hint="eastAsia"/>
        </w:rPr>
        <w:t>从</w:t>
      </w:r>
      <w:r>
        <w:rPr>
          <w:rFonts w:ascii="Arial" w:eastAsia="SimSun" w:hAnsi="Arial" w:hint="eastAsia"/>
        </w:rPr>
        <w:t>一</w:t>
      </w:r>
      <w:r>
        <w:rPr>
          <w:rFonts w:ascii="Arial" w:eastAsia="SimSun" w:hAnsi="Arial" w:hint="eastAsia"/>
        </w:rPr>
        <w:t>Model</w:t>
      </w:r>
      <w:r w:rsidR="0079541A">
        <w:rPr>
          <w:rFonts w:ascii="Arial" w:eastAsia="SimSun" w:hAnsi="Arial" w:hint="eastAsia"/>
        </w:rPr>
        <w:t>更换到另一</w:t>
      </w:r>
      <w:r>
        <w:rPr>
          <w:rFonts w:ascii="Arial" w:eastAsia="SimSun" w:hAnsi="Arial" w:hint="eastAsia"/>
        </w:rPr>
        <w:t>Model</w:t>
      </w:r>
      <w:r w:rsidR="00007A1C"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4" w:name="_Toc344300318"/>
      <w:r w:rsidRPr="00A722CC">
        <w:rPr>
          <w:rFonts w:ascii="Times New Roman" w:eastAsia="SimHei" w:hint="eastAsia"/>
          <w:sz w:val="28"/>
        </w:rPr>
        <w:t>前置条件</w:t>
      </w:r>
      <w:bookmarkEnd w:id="154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5" w:name="_Toc344300319"/>
      <w:r w:rsidRPr="00A722CC">
        <w:rPr>
          <w:rFonts w:ascii="Times New Roman" w:eastAsia="SimHei" w:hint="eastAsia"/>
          <w:sz w:val="28"/>
        </w:rPr>
        <w:t>后置条件</w:t>
      </w:r>
      <w:bookmarkEnd w:id="155"/>
    </w:p>
    <w:p w:rsidR="00FB68C2" w:rsidRPr="0079541A" w:rsidRDefault="003D1EE6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打印</w:t>
      </w:r>
      <w:r>
        <w:rPr>
          <w:rFonts w:ascii="Arial" w:eastAsia="SimSun" w:hAnsi="Arial" w:hint="eastAsia"/>
        </w:rPr>
        <w:t>CUSTSN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6" w:name="_Toc344300320"/>
      <w:r w:rsidRPr="00A722CC">
        <w:rPr>
          <w:rFonts w:ascii="Times New Roman" w:eastAsia="SimHei" w:hint="eastAsia"/>
          <w:sz w:val="28"/>
        </w:rPr>
        <w:t>过程描述</w:t>
      </w:r>
      <w:bookmarkEnd w:id="156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60516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Input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AF28C1">
              <w:rPr>
                <w:rFonts w:ascii="Times New Roman" w:eastAsia="SimSun" w:hAnsi="Times New Roman" w:cs="Times New Roman" w:hint="eastAsia"/>
              </w:rPr>
              <w:t>1</w:t>
            </w:r>
            <w:r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48732A" w:rsidRDefault="00AE1A11" w:rsidP="0048732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48732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8732A" w:rsidRPr="00605160" w:rsidRDefault="0048732A" w:rsidP="0060516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AF28C1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79541A" w:rsidRDefault="00AF28C1" w:rsidP="0060516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[Model2]</w:t>
            </w:r>
          </w:p>
        </w:tc>
        <w:tc>
          <w:tcPr>
            <w:tcW w:w="5576" w:type="dxa"/>
          </w:tcPr>
          <w:p w:rsidR="0048732A" w:rsidRPr="0079541A" w:rsidRDefault="0048732A" w:rsidP="0079541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6D48C0" w:rsidRPr="005C093B" w:rsidTr="00874E66">
        <w:tc>
          <w:tcPr>
            <w:tcW w:w="2786" w:type="dxa"/>
          </w:tcPr>
          <w:p w:rsidR="006D48C0" w:rsidRPr="00AF28C1" w:rsidRDefault="006D48C0" w:rsidP="00AF28C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6D48C0" w:rsidRPr="0079541A" w:rsidRDefault="00AF28C1" w:rsidP="00AF28C1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[Model2]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Default="00AF28C1" w:rsidP="00AF28C1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[Current Station]</w:t>
            </w:r>
          </w:p>
        </w:tc>
        <w:tc>
          <w:tcPr>
            <w:tcW w:w="5576" w:type="dxa"/>
          </w:tcPr>
          <w:p w:rsidR="00AF28C1" w:rsidRDefault="00AF28C1" w:rsidP="00FA53B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Display [Qty]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Default="00AF28C1" w:rsidP="00AF28C1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[Change Qty]</w:t>
            </w:r>
          </w:p>
        </w:tc>
        <w:tc>
          <w:tcPr>
            <w:tcW w:w="5576" w:type="dxa"/>
          </w:tcPr>
          <w:p w:rsidR="00AF28C1" w:rsidRDefault="00AF28C1" w:rsidP="0079541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[Change Qty]</w:t>
            </w:r>
            <w:r>
              <w:rPr>
                <w:rFonts w:ascii="Times New Roman" w:eastAsia="SimSun" w:hAnsi="Times New Roman" w:cs="Times New Roman" w:hint="eastAsia"/>
              </w:rPr>
              <w:t>的范围超过</w:t>
            </w:r>
            <w:r>
              <w:rPr>
                <w:rFonts w:ascii="Times New Roman" w:eastAsia="SimSun" w:hAnsi="Times New Roman" w:cs="Times New Roman" w:hint="eastAsia"/>
              </w:rPr>
              <w:t>[1,Qty]</w:t>
            </w:r>
            <w:r>
              <w:rPr>
                <w:rFonts w:ascii="Times New Roman" w:eastAsia="SimSun" w:hAnsi="Times New Roman" w:cs="Times New Roman" w:hint="eastAsia"/>
              </w:rPr>
              <w:t>，则报错：“错误的变更数量”，并清空</w:t>
            </w:r>
            <w:r>
              <w:rPr>
                <w:rFonts w:ascii="Times New Roman" w:eastAsia="SimSun" w:hAnsi="Times New Roman" w:cs="Times New Roman" w:hint="eastAsia"/>
              </w:rPr>
              <w:t>[Change Qty]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79541A" w:rsidRDefault="00AF28C1" w:rsidP="0048732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Click 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 w:hint="eastAsia"/>
              </w:rPr>
              <w:t>Change</w:t>
            </w:r>
            <w:r>
              <w:rPr>
                <w:rFonts w:ascii="Times New Roman" w:eastAsia="SimSun" w:hAnsi="Times New Roman" w:cs="Times New Roman"/>
              </w:rPr>
              <w:t>”</w:t>
            </w:r>
            <w:r>
              <w:rPr>
                <w:rFonts w:ascii="Times New Roman" w:eastAsia="SimSun" w:hAnsi="Times New Roman" w:cs="Times New Roman" w:hint="eastAsia"/>
              </w:rPr>
              <w:t xml:space="preserve"> Button</w:t>
            </w:r>
          </w:p>
        </w:tc>
        <w:tc>
          <w:tcPr>
            <w:tcW w:w="557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F28C1" w:rsidRPr="005C093B" w:rsidTr="00874E66">
        <w:tc>
          <w:tcPr>
            <w:tcW w:w="2786" w:type="dxa"/>
          </w:tcPr>
          <w:p w:rsidR="00AF28C1" w:rsidRPr="0048732A" w:rsidRDefault="00AF28C1" w:rsidP="0048732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AF28C1" w:rsidRDefault="00AF28C1" w:rsidP="0048732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  <w:p w:rsidR="00AF28C1" w:rsidRDefault="00AF28C1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异常操作：</w:t>
            </w:r>
          </w:p>
          <w:p w:rsidR="00AF28C1" w:rsidRDefault="00AF28C1" w:rsidP="0048732A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48732A">
              <w:rPr>
                <w:rFonts w:ascii="Times New Roman" w:eastAsia="SimSun" w:hAnsi="Times New Roman" w:cs="Times New Roman" w:hint="eastAsia"/>
              </w:rPr>
              <w:lastRenderedPageBreak/>
              <w:t>若</w:t>
            </w:r>
            <w:r w:rsidRPr="0048732A"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Current</w:t>
            </w:r>
            <w:r>
              <w:rPr>
                <w:rFonts w:ascii="Times New Roman" w:eastAsia="SimSun" w:hAnsi="Times New Roman" w:cs="Times New Roman" w:hint="eastAsia"/>
              </w:rPr>
              <w:t xml:space="preserve"> Station</w:t>
            </w:r>
            <w:r w:rsidRPr="0048732A">
              <w:rPr>
                <w:rFonts w:ascii="Times New Roman" w:eastAsia="SimSun" w:hAnsi="Times New Roman" w:cs="Times New Roman" w:hint="eastAsia"/>
              </w:rPr>
              <w:t>]</w:t>
            </w:r>
            <w:r w:rsidRPr="0048732A">
              <w:rPr>
                <w:rFonts w:ascii="Times New Roman" w:eastAsia="SimSun" w:hAnsi="Times New Roman" w:cs="Times New Roman" w:hint="eastAsia"/>
              </w:rPr>
              <w:t>未选择，则报错：“请选择</w:t>
            </w:r>
            <w:r w:rsidR="001A00D5">
              <w:rPr>
                <w:rFonts w:ascii="Times New Roman" w:eastAsia="SimSun" w:hAnsi="Times New Roman" w:cs="Times New Roman" w:hint="eastAsia"/>
              </w:rPr>
              <w:t>Current</w:t>
            </w:r>
            <w:r>
              <w:rPr>
                <w:rFonts w:ascii="Times New Roman" w:eastAsia="SimSun" w:hAnsi="Times New Roman" w:cs="Times New Roman" w:hint="eastAsia"/>
              </w:rPr>
              <w:t xml:space="preserve"> Station</w:t>
            </w:r>
            <w:r w:rsidRPr="0048732A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Default="00AF28C1" w:rsidP="0048732A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Model1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为空，则报错：“请刷入</w:t>
            </w:r>
            <w:r w:rsidR="001A00D5">
              <w:rPr>
                <w:rFonts w:ascii="Times New Roman" w:eastAsia="SimSun" w:hAnsi="Times New Roman" w:cs="Times New Roman" w:hint="eastAsia"/>
              </w:rPr>
              <w:t>Model1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Default="00AF28C1" w:rsidP="0048732A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r w:rsidR="001A00D5">
              <w:rPr>
                <w:rFonts w:ascii="Times New Roman" w:eastAsia="SimSun" w:hAnsi="Times New Roman" w:cs="Times New Roman" w:hint="eastAsia"/>
              </w:rPr>
              <w:t>Model2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为空，则报错：“请刷入</w:t>
            </w:r>
            <w:r w:rsidR="001A00D5">
              <w:rPr>
                <w:rFonts w:ascii="Times New Roman" w:eastAsia="SimSun" w:hAnsi="Times New Roman" w:cs="Times New Roman" w:hint="eastAsia"/>
              </w:rPr>
              <w:t>Model2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AF28C1" w:rsidRPr="00BE6358" w:rsidRDefault="00AF28C1" w:rsidP="001A00D5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 w:rsidR="001A00D5">
              <w:rPr>
                <w:rFonts w:ascii="Times New Roman" w:eastAsia="SimSun" w:hAnsi="Times New Roman" w:cs="Times New Roman" w:hint="eastAsia"/>
              </w:rPr>
              <w:t>[Change Qty]</w:t>
            </w:r>
            <w:r w:rsidR="001A00D5">
              <w:rPr>
                <w:rFonts w:ascii="Times New Roman" w:eastAsia="SimSun" w:hAnsi="Times New Roman" w:cs="Times New Roman" w:hint="eastAsia"/>
              </w:rPr>
              <w:t>为空，则报错：“请输入</w:t>
            </w:r>
            <w:r w:rsidR="001A00D5">
              <w:rPr>
                <w:rFonts w:ascii="Times New Roman" w:eastAsia="SimSun" w:hAnsi="Times New Roman" w:cs="Times New Roman" w:hint="eastAsia"/>
              </w:rPr>
              <w:t>Change Qty</w:t>
            </w:r>
            <w:r w:rsidR="001A00D5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F28C1" w:rsidRPr="00F85EE2" w:rsidRDefault="00AF28C1" w:rsidP="00F85EE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AF28C1" w:rsidRPr="005C093B" w:rsidTr="00874E66">
        <w:tc>
          <w:tcPr>
            <w:tcW w:w="2786" w:type="dxa"/>
          </w:tcPr>
          <w:p w:rsidR="00AF28C1" w:rsidRPr="005C093B" w:rsidRDefault="00AF28C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F28C1" w:rsidRPr="0048732A" w:rsidRDefault="000D70A8" w:rsidP="000D70A8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Export Excel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7" w:name="_Toc344300321"/>
      <w:r w:rsidRPr="00A722CC">
        <w:rPr>
          <w:rFonts w:ascii="Times New Roman" w:eastAsia="SimHei" w:hint="eastAsia"/>
          <w:sz w:val="28"/>
        </w:rPr>
        <w:t>业务规则</w:t>
      </w:r>
      <w:bookmarkEnd w:id="157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E20EA0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</w:p>
        </w:tc>
        <w:tc>
          <w:tcPr>
            <w:tcW w:w="5720" w:type="dxa"/>
          </w:tcPr>
          <w:p w:rsidR="00FA53BE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位，为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Model</w:t>
            </w:r>
          </w:p>
          <w:p w:rsidR="004727EC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为空，则显示在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</w:p>
          <w:p w:rsidR="004727EC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不为空，则显示在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[Model2]</w:t>
            </w:r>
          </w:p>
          <w:p w:rsidR="004727EC" w:rsidRPr="00FA53BE" w:rsidRDefault="004727EC" w:rsidP="00FA53BE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都不为空，则报错：“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Wrong Code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”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E20EA0" w:rsidRDefault="004727EC" w:rsidP="004674C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2. Check [Model1]</w:t>
            </w:r>
          </w:p>
        </w:tc>
        <w:tc>
          <w:tcPr>
            <w:tcW w:w="5720" w:type="dxa"/>
          </w:tcPr>
          <w:p w:rsidR="00AB3CFB" w:rsidRPr="009E05A3" w:rsidRDefault="00E40331" w:rsidP="00AB3CFB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E40331">
              <w:rPr>
                <w:rFonts w:ascii="Times New Roman" w:eastAsia="SimSun" w:hAnsi="Times New Roman" w:cs="Times New Roman"/>
                <w:rPrChange w:id="158" w:author="IES11FQ32" w:date="2012-12-24T16:06:00Z">
                  <w:rPr>
                    <w:rFonts w:ascii="Courier New" w:hAnsi="Courier New" w:cs="Courier New"/>
                    <w:noProof/>
                    <w:kern w:val="0"/>
                    <w:sz w:val="28"/>
                    <w:szCs w:val="28"/>
                  </w:rPr>
                </w:rPrChange>
              </w:rPr>
              <w:t>ConstValue</w:t>
            </w:r>
            <w:r w:rsidR="000E54EF">
              <w:rPr>
                <w:rFonts w:ascii="Times New Roman" w:eastAsia="SimSun" w:hAnsi="Times New Roman" w:cs="Times New Roman" w:hint="eastAsia"/>
              </w:rPr>
              <w:t>中添加设置</w:t>
            </w:r>
          </w:p>
          <w:p w:rsidR="00AB3CFB" w:rsidRPr="009E05A3" w:rsidRDefault="000E54EF" w:rsidP="0083391B">
            <w:pPr>
              <w:ind w:firstLineChars="200" w:firstLine="420"/>
              <w:rPr>
                <w:rFonts w:ascii="Times New Roman" w:hAnsi="Times New Roman" w:cs="Times New Roman"/>
                <w:rPrChange w:id="159" w:author="IES11FQ32" w:date="2012-12-24T16:06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</w:pPr>
            <w:r>
              <w:rPr>
                <w:rFonts w:ascii="Times New Roman" w:eastAsia="SimSun" w:hAnsi="Times New Roman" w:cs="Times New Roman"/>
              </w:rPr>
              <w:t>Name</w:t>
            </w:r>
            <w:r w:rsidR="005D34C2">
              <w:rPr>
                <w:rFonts w:ascii="Times New Roman" w:hAnsi="Times New Roman" w:cs="Times New Roman" w:hint="eastAsia"/>
              </w:rPr>
              <w:t xml:space="preserve"> like</w:t>
            </w:r>
            <w:r>
              <w:rPr>
                <w:rFonts w:ascii="Times New Roman" w:eastAsia="SimSun" w:hAnsi="Times New Roman" w:cs="Times New Roman"/>
              </w:rPr>
              <w:t>’ChangeModelStation</w:t>
            </w:r>
            <w:r w:rsidR="005D34C2">
              <w:rPr>
                <w:rFonts w:ascii="Times New Roman" w:hAnsi="Times New Roman" w:cs="Times New Roman" w:hint="eastAsia"/>
              </w:rPr>
              <w:t>%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6A5EA6" w:rsidRPr="009E05A3" w:rsidRDefault="00E40331" w:rsidP="0083391B">
            <w:pPr>
              <w:ind w:firstLineChars="200" w:firstLine="420"/>
              <w:rPr>
                <w:rFonts w:ascii="Times New Roman" w:hAnsi="Times New Roman" w:cs="Times New Roman"/>
                <w:rPrChange w:id="160" w:author="IES11FQ32" w:date="2012-12-24T16:06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hAnsi="Times New Roman" w:cs="Times New Roman"/>
                <w:rPrChange w:id="161" w:author="IES11FQ32" w:date="2012-12-24T16:06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  <w:t>Type=’</w:t>
            </w:r>
            <w:r w:rsidRPr="00E40331">
              <w:rPr>
                <w:rFonts w:ascii="Times New Roman" w:eastAsia="SimSun" w:hAnsi="Times New Roman" w:cs="Times New Roman"/>
                <w:rPrChange w:id="162" w:author="IES11FQ32" w:date="2012-12-24T16:06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 xml:space="preserve"> ChangeModel</w:t>
            </w:r>
            <w:r w:rsidRPr="00E40331">
              <w:rPr>
                <w:rFonts w:ascii="Times New Roman" w:hAnsi="Times New Roman" w:cs="Times New Roman"/>
                <w:rPrChange w:id="163" w:author="IES11FQ32" w:date="2012-12-24T16:06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  <w:t>’</w:t>
            </w:r>
          </w:p>
          <w:p w:rsidR="00AB3CFB" w:rsidRPr="009E05A3" w:rsidRDefault="000E54EF" w:rsidP="0083391B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Value=’</w:t>
            </w:r>
            <w:r>
              <w:rPr>
                <w:rFonts w:ascii="Times New Roman" w:eastAsia="宋体" w:hAnsi="Times New Roman" w:cs="Times New Roman"/>
              </w:rPr>
              <w:t>58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6C786E" w:rsidRDefault="000E54EF">
            <w:pPr>
              <w:ind w:firstLineChars="200"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Description=’</w:t>
            </w:r>
            <w:r w:rsidR="00E40331" w:rsidRPr="00E40331">
              <w:rPr>
                <w:rFonts w:ascii="Times New Roman" w:eastAsia="宋体" w:hAnsi="Times New Roman" w:cs="Times New Roman" w:hint="eastAsia"/>
                <w:rPrChange w:id="164" w:author="IES11FQ32" w:date="2012-12-24T16:06:00Z">
                  <w:rPr>
                    <w:rFonts w:ascii="Times New Roman" w:eastAsia="宋体" w:hAnsi="Times New Roman" w:cs="Times New Roman" w:hint="eastAsia"/>
                    <w:highlight w:val="yellow"/>
                  </w:rPr>
                </w:rPrChange>
              </w:rPr>
              <w:t>维护</w:t>
            </w:r>
            <w:r w:rsidR="00E40331" w:rsidRPr="00E40331">
              <w:rPr>
                <w:rFonts w:ascii="Times New Roman" w:eastAsia="宋体" w:hAnsi="Times New Roman" w:cs="Times New Roman"/>
                <w:rPrChange w:id="165" w:author="IES11FQ32" w:date="2012-12-24T16:06:00Z">
                  <w:rPr>
                    <w:rFonts w:ascii="Times New Roman" w:eastAsia="宋体" w:hAnsi="Times New Roman" w:cs="Times New Roman"/>
                    <w:highlight w:val="yellow"/>
                  </w:rPr>
                </w:rPrChange>
              </w:rPr>
              <w:t>Change Model(FIC-True)</w:t>
            </w:r>
            <w:r w:rsidR="00E40331" w:rsidRPr="00E40331">
              <w:rPr>
                <w:rFonts w:ascii="Times New Roman" w:eastAsia="宋体" w:hAnsi="Times New Roman" w:cs="Times New Roman" w:hint="eastAsia"/>
                <w:rPrChange w:id="166" w:author="IES11FQ32" w:date="2012-12-24T16:06:00Z">
                  <w:rPr>
                    <w:rFonts w:ascii="Times New Roman" w:eastAsia="宋体" w:hAnsi="Times New Roman" w:cs="Times New Roman" w:hint="eastAsia"/>
                    <w:highlight w:val="yellow"/>
                  </w:rPr>
                </w:rPrChange>
              </w:rPr>
              <w:t>页面的</w:t>
            </w:r>
            <w:r w:rsidR="00E40331" w:rsidRPr="00E40331">
              <w:rPr>
                <w:rFonts w:ascii="Times New Roman" w:eastAsia="宋体" w:hAnsi="Times New Roman" w:cs="Times New Roman"/>
                <w:rPrChange w:id="167" w:author="IES11FQ32" w:date="2012-12-24T16:06:00Z">
                  <w:rPr>
                    <w:rFonts w:ascii="Times New Roman" w:eastAsia="宋体" w:hAnsi="Times New Roman" w:cs="Times New Roman"/>
                    <w:highlight w:val="yellow"/>
                  </w:rPr>
                </w:rPrChange>
              </w:rPr>
              <w:t>check</w:t>
            </w:r>
            <w:r w:rsidR="00E40331" w:rsidRPr="00E40331">
              <w:rPr>
                <w:rFonts w:ascii="Times New Roman" w:eastAsia="宋体" w:hAnsi="Times New Roman" w:cs="Times New Roman" w:hint="eastAsia"/>
                <w:rPrChange w:id="168" w:author="IES11FQ32" w:date="2012-12-24T16:06:00Z">
                  <w:rPr>
                    <w:rFonts w:ascii="Times New Roman" w:eastAsia="宋体" w:hAnsi="Times New Roman" w:cs="Times New Roman" w:hint="eastAsia"/>
                    <w:highlight w:val="yellow"/>
                  </w:rPr>
                </w:rPrChange>
              </w:rPr>
              <w:t>规则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E97E80" w:rsidRPr="009E05A3" w:rsidRDefault="00844519" w:rsidP="00E97E8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9E05A3">
              <w:rPr>
                <w:rFonts w:ascii="Times New Roman" w:eastAsia="SimSun" w:hAnsi="Times New Roman" w:cs="Times New Roman" w:hint="eastAsia"/>
              </w:rPr>
              <w:t>获取</w:t>
            </w:r>
            <w:r w:rsidR="00E40331" w:rsidRPr="00E40331">
              <w:rPr>
                <w:rFonts w:ascii="Times New Roman" w:eastAsia="SimSun" w:hAnsi="Times New Roman" w:cs="Times New Roman"/>
                <w:rPrChange w:id="169" w:author="IES11FQ32" w:date="2012-12-24T16:06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ConstValue</w:t>
            </w:r>
            <w:r w:rsidR="000E54EF">
              <w:rPr>
                <w:rFonts w:ascii="Times New Roman" w:eastAsia="SimSun" w:hAnsi="Times New Roman" w:cs="Times New Roman" w:hint="eastAsia"/>
              </w:rPr>
              <w:t>中添加设置的</w:t>
            </w:r>
            <w:r w:rsidR="00E97E80" w:rsidRPr="00ED3B17">
              <w:rPr>
                <w:rFonts w:ascii="Times New Roman" w:hAnsi="Times New Roman" w:cs="Times New Roman"/>
                <w:highlight w:val="yellow"/>
                <w:rPrChange w:id="170" w:author="IES11FQ32" w:date="2012-12-26T15:52:00Z">
                  <w:rPr>
                    <w:rFonts w:ascii="Times New Roman" w:hAnsi="Times New Roman" w:cs="Times New Roman"/>
                  </w:rPr>
                </w:rPrChange>
              </w:rPr>
              <w:t>Type=’</w:t>
            </w:r>
            <w:r w:rsidR="00E97E80" w:rsidRPr="00ED3B17">
              <w:rPr>
                <w:rFonts w:ascii="Times New Roman" w:eastAsia="SimSun" w:hAnsi="Times New Roman" w:cs="Times New Roman"/>
                <w:highlight w:val="yellow"/>
                <w:rPrChange w:id="171" w:author="IES11FQ32" w:date="2012-12-26T15:52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 Change</w:t>
            </w:r>
            <w:r w:rsidR="00E97E80" w:rsidRPr="00C72C7C">
              <w:rPr>
                <w:rFonts w:ascii="Times New Roman" w:eastAsia="SimSun" w:hAnsi="Times New Roman" w:cs="Times New Roman"/>
                <w:highlight w:val="yellow"/>
                <w:rPrChange w:id="172" w:author="IES11FQ32" w:date="2012-12-26T16:03:00Z">
                  <w:rPr>
                    <w:rFonts w:ascii="Times New Roman" w:eastAsia="SimSun" w:hAnsi="Times New Roman" w:cs="Times New Roman"/>
                  </w:rPr>
                </w:rPrChange>
              </w:rPr>
              <w:t>Model</w:t>
            </w:r>
            <w:r w:rsidR="00E97E80" w:rsidRPr="00C72C7C">
              <w:rPr>
                <w:rFonts w:ascii="Times New Roman" w:hAnsi="Times New Roman" w:cs="Times New Roman"/>
                <w:highlight w:val="yellow"/>
                <w:rPrChange w:id="173" w:author="IES11FQ32" w:date="2012-12-26T16:03:00Z">
                  <w:rPr>
                    <w:rFonts w:ascii="Times New Roman" w:hAnsi="Times New Roman" w:cs="Times New Roman"/>
                  </w:rPr>
                </w:rPrChange>
              </w:rPr>
              <w:t>’</w:t>
            </w:r>
            <w:r w:rsidR="00C72C7C" w:rsidRPr="00C72C7C">
              <w:rPr>
                <w:rFonts w:ascii="Times New Roman" w:hAnsi="Times New Roman" w:cs="Times New Roman" w:hint="eastAsia"/>
                <w:highlight w:val="yellow"/>
                <w:rPrChange w:id="174" w:author="IES11FQ32" w:date="2012-12-26T16:03:00Z">
                  <w:rPr>
                    <w:rFonts w:ascii="Times New Roman" w:hAnsi="Times New Roman" w:cs="Times New Roman" w:hint="eastAsia"/>
                  </w:rPr>
                </w:rPrChange>
              </w:rPr>
              <w:t xml:space="preserve"> and</w:t>
            </w:r>
          </w:p>
          <w:p w:rsidR="006C786E" w:rsidRPr="006C786E" w:rsidRDefault="00C72C7C" w:rsidP="00E97E80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rPrChange w:id="175" w:author="IES11FQ32" w:date="2012-12-24T16:10:00Z">
                  <w:rPr>
                    <w:rFonts w:ascii="Times New Roman" w:eastAsia="宋体" w:hAnsi="Times New Roman" w:cs="Times New Roman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Name </w:t>
            </w:r>
            <w:r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>like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'ChangeModelStation</w:t>
            </w: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%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'</w:t>
            </w:r>
            <w:r w:rsidR="000E54EF">
              <w:rPr>
                <w:rFonts w:ascii="Times New Roman" w:eastAsia="SimSun" w:hAnsi="Times New Roman" w:cs="Times New Roman" w:hint="eastAsia"/>
              </w:rPr>
              <w:t>的</w:t>
            </w:r>
            <w:r w:rsidR="000E54EF">
              <w:rPr>
                <w:rFonts w:ascii="Times New Roman" w:eastAsia="SimSun" w:hAnsi="Times New Roman" w:cs="Times New Roman"/>
              </w:rPr>
              <w:t>Value</w:t>
            </w:r>
            <w:r w:rsidR="000E54EF">
              <w:rPr>
                <w:rFonts w:ascii="Times New Roman" w:hAnsi="Times New Roman" w:cs="Times New Roman" w:hint="eastAsia"/>
              </w:rPr>
              <w:t>值</w:t>
            </w:r>
            <w:r w:rsidR="000E54EF">
              <w:rPr>
                <w:rFonts w:ascii="Times New Roman" w:eastAsia="SimSun" w:hAnsi="Times New Roman" w:cs="Times New Roman" w:hint="eastAsia"/>
              </w:rPr>
              <w:t>；若为空或者</w:t>
            </w:r>
            <w:r w:rsidR="000E54EF">
              <w:rPr>
                <w:rFonts w:ascii="Times New Roman" w:eastAsia="SimSun" w:hAnsi="Times New Roman" w:cs="Times New Roman"/>
              </w:rPr>
              <w:t>Null</w:t>
            </w:r>
            <w:r w:rsidR="000E54EF">
              <w:rPr>
                <w:rFonts w:ascii="Times New Roman" w:eastAsia="SimSun" w:hAnsi="Times New Roman" w:cs="Times New Roman" w:hint="eastAsia"/>
              </w:rPr>
              <w:t>，则报错：“请联系</w:t>
            </w:r>
            <w:r w:rsidR="00E40331" w:rsidRPr="00E40331">
              <w:rPr>
                <w:rFonts w:ascii="Times New Roman" w:eastAsia="SimSun" w:hAnsi="Times New Roman" w:cs="Times New Roman"/>
                <w:rPrChange w:id="176" w:author="IES11FQ32" w:date="2012-12-24T16:06:00Z">
                  <w:rPr>
                    <w:rFonts w:ascii="Times New Roman" w:eastAsia="宋体" w:hAnsi="Times New Roman" w:cs="Times New Roman"/>
                  </w:rPr>
                </w:rPrChange>
              </w:rPr>
              <w:t>IE</w:t>
            </w:r>
            <w:r w:rsidR="00E40331" w:rsidRPr="00E40331">
              <w:rPr>
                <w:rFonts w:ascii="Times New Roman" w:eastAsia="SimSun" w:hAnsi="Times New Roman" w:cs="Times New Roman" w:hint="eastAsia"/>
                <w:rPrChange w:id="177" w:author="IES11FQ32" w:date="2012-12-24T16:06:00Z">
                  <w:rPr>
                    <w:rFonts w:ascii="Times New Roman" w:eastAsia="宋体" w:hAnsi="Times New Roman" w:cs="Times New Roman" w:hint="eastAsia"/>
                  </w:rPr>
                </w:rPrChange>
              </w:rPr>
              <w:t>维护允许转换机型的站号”</w:t>
            </w:r>
          </w:p>
          <w:p w:rsidR="00ED3B17" w:rsidRPr="00E52564" w:rsidRDefault="00E40331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rPrChange w:id="178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  <w:pPrChange w:id="179" w:author="IES11FQ32" w:date="2012-12-24T16:18:00Z">
                <w:pPr>
                  <w:pStyle w:val="a9"/>
                  <w:numPr>
                    <w:numId w:val="26"/>
                  </w:numPr>
                  <w:ind w:left="420" w:firstLineChars="0" w:hanging="420"/>
                  <w:jc w:val="left"/>
                </w:pPr>
              </w:pPrChange>
            </w:pPr>
            <w:r w:rsidRPr="00E52564">
              <w:rPr>
                <w:rFonts w:ascii="Times New Roman" w:eastAsia="SimSun" w:hAnsi="Times New Roman" w:cs="Times New Roman" w:hint="eastAsia"/>
                <w:rPrChange w:id="180" w:author="IES11FQ32" w:date="2012-12-26T14:58:00Z">
                  <w:rPr>
                    <w:rFonts w:ascii="SimSun" w:hAnsi="SimSun" w:cs="SimSun" w:hint="eastAsia"/>
                    <w:szCs w:val="21"/>
                    <w:highlight w:val="yellow"/>
                  </w:rPr>
                </w:rPrChange>
              </w:rPr>
              <w:t>检查</w:t>
            </w:r>
            <w:r w:rsidRPr="00E52564">
              <w:rPr>
                <w:rFonts w:ascii="Times New Roman" w:eastAsia="SimSun" w:hAnsi="Times New Roman" w:cs="Times New Roman"/>
                <w:rPrChange w:id="181" w:author="IES11FQ32" w:date="2012-12-26T14:58:00Z">
                  <w:rPr>
                    <w:rFonts w:ascii="Times New Roman" w:hAnsi="Times New Roman" w:cs="Times New Roman"/>
                    <w:szCs w:val="21"/>
                    <w:highlight w:val="yellow"/>
                    <w:lang w:val="es-ES"/>
                  </w:rPr>
                </w:rPrChange>
              </w:rPr>
              <w:t>[Model1]</w:t>
            </w:r>
            <w:r w:rsidRPr="00E52564">
              <w:rPr>
                <w:rFonts w:ascii="Times New Roman" w:eastAsia="SimSun" w:hAnsi="Times New Roman" w:cs="Times New Roman" w:hint="eastAsia"/>
                <w:rPrChange w:id="182" w:author="IES11FQ32" w:date="2012-12-26T14:58:00Z">
                  <w:rPr>
                    <w:rFonts w:ascii="SimSun" w:hAnsi="SimSun" w:cs="SimSun" w:hint="eastAsia"/>
                    <w:szCs w:val="21"/>
                    <w:highlight w:val="yellow"/>
                  </w:rPr>
                </w:rPrChange>
              </w:rPr>
              <w:t>下是否存在</w:t>
            </w:r>
            <w:r w:rsidRPr="00E52564">
              <w:rPr>
                <w:rFonts w:ascii="Times New Roman" w:eastAsia="SimSun" w:hAnsi="Times New Roman" w:cs="Times New Roman"/>
                <w:rPrChange w:id="183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t>ProductStatus.Station</w:t>
            </w:r>
            <w:r w:rsidRPr="00E52564">
              <w:rPr>
                <w:rFonts w:ascii="Times New Roman" w:eastAsia="SimSun" w:hAnsi="Times New Roman" w:cs="Times New Roman" w:hint="eastAsia"/>
                <w:rPrChange w:id="184" w:author="IES11FQ32" w:date="2012-12-26T14:58:00Z">
                  <w:rPr>
                    <w:rFonts w:ascii="宋体" w:eastAsia="宋体" w:hAnsi="Times New Roman" w:cs="宋体" w:hint="eastAsia"/>
                    <w:szCs w:val="21"/>
                    <w:highlight w:val="yellow"/>
                    <w:lang w:val="zh-CN"/>
                  </w:rPr>
                </w:rPrChange>
              </w:rPr>
              <w:t>等于</w:t>
            </w:r>
            <w:r w:rsidRPr="00E52564">
              <w:rPr>
                <w:rFonts w:ascii="Times New Roman" w:eastAsia="SimSun" w:hAnsi="Times New Roman" w:cs="Times New Roman"/>
                <w:rPrChange w:id="185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lastRenderedPageBreak/>
              <w:t>ConstValue</w:t>
            </w:r>
            <w:r w:rsidRPr="00E52564">
              <w:rPr>
                <w:rFonts w:ascii="Times New Roman" w:eastAsia="SimSun" w:hAnsi="Times New Roman" w:cs="Times New Roman" w:hint="eastAsia"/>
                <w:rPrChange w:id="186" w:author="IES11FQ32" w:date="2012-12-26T14:58:00Z">
                  <w:rPr>
                    <w:rFonts w:ascii="SimSun" w:eastAsia="宋体" w:hAnsi="SimSun" w:cs="SimSun" w:hint="eastAsia"/>
                    <w:szCs w:val="21"/>
                    <w:highlight w:val="yellow"/>
                  </w:rPr>
                </w:rPrChange>
              </w:rPr>
              <w:t>中</w:t>
            </w:r>
            <w:r w:rsidR="00E97E80" w:rsidRPr="00ED3B17">
              <w:rPr>
                <w:rFonts w:ascii="Times New Roman" w:hAnsi="Times New Roman" w:cs="Times New Roman" w:hint="eastAsia"/>
                <w:highlight w:val="yellow"/>
                <w:rPrChange w:id="187" w:author="IES11FQ32" w:date="2012-12-26T15:53:00Z">
                  <w:rPr>
                    <w:rFonts w:ascii="Times New Roman" w:hAnsi="Times New Roman" w:cs="Times New Roman" w:hint="eastAsia"/>
                  </w:rPr>
                </w:rPrChange>
              </w:rPr>
              <w:t>Type=</w:t>
            </w:r>
            <w:r w:rsidRPr="00ED3B17">
              <w:rPr>
                <w:rFonts w:ascii="Times New Roman" w:eastAsia="SimSun" w:hAnsi="Times New Roman" w:cs="Times New Roman"/>
                <w:highlight w:val="yellow"/>
                <w:rPrChange w:id="188" w:author="IES11FQ32" w:date="2012-12-26T15:53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t>’ChangeModel</w:t>
            </w:r>
            <w:r w:rsidRPr="00C72C7C">
              <w:rPr>
                <w:rFonts w:ascii="Times New Roman" w:hAnsi="Times New Roman" w:cs="Times New Roman"/>
                <w:highlight w:val="yellow"/>
                <w:rPrChange w:id="189" w:author="IES11FQ32" w:date="2012-12-26T16:04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t>’</w:t>
            </w:r>
            <w:r w:rsidR="00C72C7C" w:rsidRPr="00C72C7C">
              <w:rPr>
                <w:rFonts w:ascii="Times New Roman" w:hAnsi="Times New Roman" w:cs="Times New Roman" w:hint="eastAsia"/>
                <w:highlight w:val="yellow"/>
                <w:rPrChange w:id="190" w:author="IES11FQ32" w:date="2012-12-26T16:04:00Z">
                  <w:rPr>
                    <w:rFonts w:ascii="Times New Roman" w:hAnsi="Times New Roman" w:cs="Times New Roman" w:hint="eastAsia"/>
                  </w:rPr>
                </w:rPrChange>
              </w:rPr>
              <w:t xml:space="preserve"> and Name like </w:t>
            </w:r>
            <w:r w:rsidR="00C72C7C" w:rsidRPr="00C72C7C">
              <w:rPr>
                <w:rFonts w:ascii="Times New Roman" w:hAnsi="Times New Roman" w:cs="Times New Roman"/>
                <w:highlight w:val="yellow"/>
                <w:rPrChange w:id="191" w:author="IES11FQ32" w:date="2012-12-26T16:04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8"/>
                    <w:szCs w:val="28"/>
                  </w:rPr>
                </w:rPrChange>
              </w:rPr>
              <w:t>'ChangeModelStation%'</w:t>
            </w:r>
            <w:r w:rsidRPr="00E52564">
              <w:rPr>
                <w:rFonts w:ascii="Times New Roman" w:eastAsia="SimSun" w:hAnsi="Times New Roman" w:cs="Times New Roman" w:hint="eastAsia"/>
                <w:rPrChange w:id="192" w:author="IES11FQ32" w:date="2012-12-26T14:58:00Z">
                  <w:rPr>
                    <w:rFonts w:ascii="SimSun" w:eastAsia="宋体" w:hAnsi="SimSun" w:cs="SimSun" w:hint="eastAsia"/>
                    <w:szCs w:val="21"/>
                    <w:highlight w:val="yellow"/>
                  </w:rPr>
                </w:rPrChange>
              </w:rPr>
              <w:t>的</w:t>
            </w:r>
            <w:r w:rsidRPr="00E52564">
              <w:rPr>
                <w:rFonts w:ascii="Times New Roman" w:eastAsia="SimSun" w:hAnsi="Times New Roman" w:cs="Times New Roman"/>
                <w:rPrChange w:id="193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t>Value</w:t>
            </w:r>
            <w:r w:rsidRPr="00E52564">
              <w:rPr>
                <w:rFonts w:ascii="Times New Roman" w:eastAsia="SimSun" w:hAnsi="Times New Roman" w:cs="Times New Roman" w:hint="eastAsia"/>
                <w:rPrChange w:id="194" w:author="IES11FQ32" w:date="2012-12-26T14:58:00Z">
                  <w:rPr>
                    <w:rFonts w:ascii="宋体" w:eastAsia="宋体" w:hAnsi="Times New Roman" w:cs="宋体" w:hint="eastAsia"/>
                    <w:szCs w:val="21"/>
                    <w:highlight w:val="yellow"/>
                    <w:lang w:val="zh-CN"/>
                  </w:rPr>
                </w:rPrChange>
              </w:rPr>
              <w:t>值的机器，</w:t>
            </w:r>
            <w:r w:rsidRPr="00E52564">
              <w:rPr>
                <w:rFonts w:ascii="Times New Roman" w:eastAsia="SimSun" w:hAnsi="Times New Roman" w:cs="Times New Roman"/>
                <w:rPrChange w:id="195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</w:rPr>
                </w:rPrChange>
              </w:rPr>
              <w:t xml:space="preserve"> </w:t>
            </w:r>
            <w:r w:rsidRPr="00E52564">
              <w:rPr>
                <w:rFonts w:ascii="Times New Roman" w:eastAsia="SimSun" w:hAnsi="Times New Roman" w:cs="Times New Roman" w:hint="eastAsia"/>
                <w:rPrChange w:id="196" w:author="IES11FQ32" w:date="2012-12-26T14:58:00Z">
                  <w:rPr>
                    <w:rFonts w:ascii="SimSun" w:eastAsia="宋体" w:hAnsi="SimSun" w:cs="SimSun" w:hint="eastAsia"/>
                    <w:szCs w:val="21"/>
                    <w:highlight w:val="yellow"/>
                  </w:rPr>
                </w:rPrChange>
              </w:rPr>
              <w:t>若不存在，则报错：</w:t>
            </w:r>
            <w:r w:rsidRPr="00E52564">
              <w:rPr>
                <w:rFonts w:ascii="Times New Roman" w:eastAsia="SimSun" w:hAnsi="Times New Roman" w:cs="Times New Roman"/>
                <w:rPrChange w:id="197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  <w:lang w:val="es-ES"/>
                  </w:rPr>
                </w:rPrChange>
              </w:rPr>
              <w:t>“Model</w:t>
            </w:r>
            <w:r w:rsidRPr="00E52564">
              <w:rPr>
                <w:rFonts w:ascii="Times New Roman" w:eastAsia="SimSun" w:hAnsi="Times New Roman" w:cs="Times New Roman" w:hint="eastAsia"/>
                <w:rPrChange w:id="198" w:author="IES11FQ32" w:date="2012-12-26T14:58:00Z">
                  <w:rPr>
                    <w:rFonts w:ascii="SimSun" w:eastAsia="宋体" w:hAnsi="SimSun" w:cs="SimSun" w:hint="eastAsia"/>
                    <w:szCs w:val="21"/>
                    <w:highlight w:val="yellow"/>
                    <w:lang w:val="es-ES"/>
                  </w:rPr>
                </w:rPrChange>
              </w:rPr>
              <w:t>：</w:t>
            </w:r>
            <w:r w:rsidRPr="00E52564">
              <w:rPr>
                <w:rFonts w:ascii="Times New Roman" w:eastAsia="SimSun" w:hAnsi="Times New Roman" w:cs="Times New Roman"/>
                <w:rPrChange w:id="199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  <w:lang w:val="es-ES"/>
                  </w:rPr>
                </w:rPrChange>
              </w:rPr>
              <w:t>XXX</w:t>
            </w:r>
            <w:r w:rsidRPr="00E52564">
              <w:rPr>
                <w:rFonts w:ascii="Times New Roman" w:eastAsia="SimSun" w:hAnsi="Times New Roman" w:cs="Times New Roman" w:hint="eastAsia"/>
                <w:rPrChange w:id="200" w:author="IES11FQ32" w:date="2012-12-26T14:58:00Z">
                  <w:rPr>
                    <w:rFonts w:ascii="SimSun" w:eastAsia="宋体" w:hAnsi="SimSun" w:cs="SimSun" w:hint="eastAsia"/>
                    <w:szCs w:val="21"/>
                    <w:highlight w:val="yellow"/>
                  </w:rPr>
                </w:rPrChange>
              </w:rPr>
              <w:t>不存在可以转换的</w:t>
            </w:r>
            <w:r w:rsidRPr="00E52564">
              <w:rPr>
                <w:rFonts w:ascii="Times New Roman" w:eastAsia="SimSun" w:hAnsi="Times New Roman" w:cs="Times New Roman"/>
                <w:rPrChange w:id="201" w:author="IES11FQ32" w:date="2012-12-26T14:58:00Z">
                  <w:rPr>
                    <w:rFonts w:ascii="Times New Roman" w:eastAsia="宋体" w:hAnsi="Times New Roman" w:cs="Times New Roman"/>
                    <w:szCs w:val="21"/>
                    <w:highlight w:val="yellow"/>
                    <w:lang w:val="es-ES"/>
                  </w:rPr>
                </w:rPrChange>
              </w:rPr>
              <w:t>Product”</w:t>
            </w:r>
          </w:p>
          <w:p w:rsidR="004727EC" w:rsidRPr="00EC5FE9" w:rsidRDefault="004727EC" w:rsidP="004674C5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rPrChange w:id="202" w:author="IES11FQ32" w:date="2012-12-26T15:57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C5FE9">
              <w:rPr>
                <w:rFonts w:ascii="Times New Roman" w:eastAsia="SimSun" w:hAnsi="Times New Roman" w:cs="Times New Roman" w:hint="eastAsia"/>
                <w:rPrChange w:id="203" w:author="IES11FQ32" w:date="2012-12-26T15:57:00Z">
                  <w:rPr>
                    <w:rFonts w:ascii="Times New Roman" w:eastAsia="SimSun" w:hAnsi="Times New Roman" w:cs="Times New Roman" w:hint="eastAsia"/>
                  </w:rPr>
                </w:rPrChange>
              </w:rPr>
              <w:t>获取</w:t>
            </w:r>
            <w:r w:rsidRPr="00EC5FE9">
              <w:rPr>
                <w:rFonts w:ascii="Times New Roman" w:eastAsia="SimSun" w:hAnsi="Times New Roman" w:cs="Times New Roman" w:hint="eastAsia"/>
                <w:rPrChange w:id="204" w:author="IES11FQ32" w:date="2012-12-26T15:57:00Z">
                  <w:rPr>
                    <w:rFonts w:ascii="Times New Roman" w:eastAsia="SimSun" w:hAnsi="Times New Roman" w:cs="Times New Roman" w:hint="eastAsia"/>
                  </w:rPr>
                </w:rPrChange>
              </w:rPr>
              <w:t>[Current Station]</w:t>
            </w:r>
            <w:r w:rsidRPr="00EC5FE9">
              <w:rPr>
                <w:rFonts w:ascii="Times New Roman" w:eastAsia="SimSun" w:hAnsi="Times New Roman" w:cs="Times New Roman" w:hint="eastAsia"/>
                <w:rPrChange w:id="205" w:author="IES11FQ32" w:date="2012-12-26T15:57:00Z">
                  <w:rPr>
                    <w:rFonts w:ascii="Times New Roman" w:eastAsia="SimSun" w:hAnsi="Times New Roman" w:cs="Times New Roman" w:hint="eastAsia"/>
                  </w:rPr>
                </w:rPrChange>
              </w:rPr>
              <w:t>，</w:t>
            </w:r>
            <w:r w:rsidRPr="00EC5FE9">
              <w:rPr>
                <w:rFonts w:ascii="Times New Roman" w:eastAsia="SimSun" w:hAnsi="Times New Roman" w:cs="Times New Roman" w:hint="eastAsia"/>
                <w:rPrChange w:id="206" w:author="IES11FQ32" w:date="2012-12-26T15:57:00Z">
                  <w:rPr>
                    <w:rFonts w:ascii="Times New Roman" w:eastAsia="SimSun" w:hAnsi="Times New Roman" w:cs="Times New Roman" w:hint="eastAsia"/>
                  </w:rPr>
                </w:rPrChange>
              </w:rPr>
              <w:t>Station</w:t>
            </w:r>
            <w:r w:rsidRPr="00EC5FE9">
              <w:rPr>
                <w:rFonts w:ascii="Times New Roman" w:eastAsia="SimSun" w:hAnsi="Times New Roman" w:cs="Times New Roman" w:hint="eastAsia"/>
                <w:rPrChange w:id="207" w:author="IES11FQ32" w:date="2012-12-26T15:57:00Z">
                  <w:rPr>
                    <w:rFonts w:ascii="Times New Roman" w:eastAsia="SimSun" w:hAnsi="Times New Roman" w:cs="Times New Roman" w:hint="eastAsia"/>
                  </w:rPr>
                </w:rPrChange>
              </w:rPr>
              <w:t>倒序排列</w:t>
            </w:r>
          </w:p>
          <w:p w:rsidR="004727EC" w:rsidRPr="00E52564" w:rsidRDefault="004727EC" w:rsidP="004674C5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yellow"/>
                <w:rPrChange w:id="208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C5FE9">
              <w:rPr>
                <w:rFonts w:ascii="Times New Roman" w:eastAsia="SimSun" w:hAnsi="Times New Roman" w:cs="Times New Roman" w:hint="eastAsia"/>
                <w:rPrChange w:id="209" w:author="IES11FQ32" w:date="2012-12-26T15:58:00Z">
                  <w:rPr>
                    <w:rFonts w:ascii="Times New Roman" w:eastAsia="SimSun" w:hAnsi="Times New Roman" w:cs="Times New Roman" w:hint="eastAsia"/>
                  </w:rPr>
                </w:rPrChange>
              </w:rPr>
              <w:t>Test=Data.</w:t>
            </w:r>
            <w:r w:rsidR="00E52564" w:rsidRPr="00E5256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Descr</w:t>
            </w:r>
          </w:p>
          <w:p w:rsidR="004169BB" w:rsidRPr="00126EB3" w:rsidRDefault="004727EC" w:rsidP="00126EB3">
            <w:pPr>
              <w:pStyle w:val="a9"/>
              <w:ind w:left="420" w:firstLineChars="0" w:firstLine="0"/>
              <w:jc w:val="left"/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rPrChange w:id="210" w:author="IES11FQ32" w:date="2012-12-26T15:46:00Z">
                  <w:rPr/>
                </w:rPrChange>
              </w:rPr>
            </w:pPr>
            <w:r w:rsidRPr="00EC5FE9">
              <w:rPr>
                <w:rFonts w:ascii="Times New Roman" w:eastAsia="SimSun" w:hAnsi="Times New Roman" w:cs="Times New Roman" w:hint="eastAsia"/>
                <w:rPrChange w:id="211" w:author="IES11FQ32" w:date="2012-12-26T15:58:00Z">
                  <w:rPr>
                    <w:rFonts w:ascii="Times New Roman" w:eastAsia="SimSun" w:hAnsi="Times New Roman" w:cs="Times New Roman" w:hint="eastAsia"/>
                  </w:rPr>
                </w:rPrChange>
              </w:rPr>
              <w:t>Value=Data.</w:t>
            </w:r>
            <w:r w:rsidR="00E52564" w:rsidRPr="00E5256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Station</w:t>
            </w:r>
          </w:p>
          <w:p w:rsidR="004727EC" w:rsidRPr="001C0712" w:rsidRDefault="00E40331" w:rsidP="004674C5">
            <w:pPr>
              <w:jc w:val="left"/>
              <w:rPr>
                <w:rFonts w:ascii="Times New Roman" w:eastAsia="SimSun" w:hAnsi="Times New Roman" w:cs="Times New Roman"/>
                <w:highlight w:val="yellow"/>
                <w:rPrChange w:id="212" w:author="IES11FQ32" w:date="2012-12-25T10:23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 w:hint="eastAsia"/>
                <w:highlight w:val="yellow"/>
                <w:rPrChange w:id="213" w:author="IES11FQ32" w:date="2012-12-25T10:23:00Z">
                  <w:rPr>
                    <w:rFonts w:ascii="Times New Roman" w:eastAsia="SimSun" w:hAnsi="Times New Roman" w:cs="Times New Roman" w:hint="eastAsia"/>
                  </w:rPr>
                </w:rPrChange>
              </w:rPr>
              <w:t>参考：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1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15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1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rPrChange w:id="217" w:author="IES11FQ32" w:date="2012-12-26T15:57:00Z">
                  <w:rPr>
                    <w:rFonts w:ascii="Courier New" w:hAnsi="Courier New" w:cs="Courier New"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Rtrim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18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1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20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21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22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23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24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EC5FE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rPrChange w:id="225" w:author="IES11FQ32" w:date="2012-12-26T15:5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 '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26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rPrChange w:id="227" w:author="IES11FQ32" w:date="2012-12-26T15:57:00Z">
                  <w:rPr>
                    <w:rFonts w:ascii="Courier New" w:hAnsi="Courier New" w:cs="Courier New"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RTRIM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28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29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3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31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3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Descr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33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3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35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as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3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="00E52564"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23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Descr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38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23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240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241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42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  <w:rPrChange w:id="243" w:author="IES11FQ32" w:date="2012-12-26T15:57:00Z">
                  <w:rPr>
                    <w:rFonts w:ascii="Courier New" w:hAnsi="Courier New" w:cs="Courier New"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COUNT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244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="00B8074E"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rPrChange w:id="245" w:author="IES11FQ32" w:date="2012-12-26T15:57:00Z">
                  <w:rPr>
                    <w:rFonts w:ascii="Courier New" w:hAnsi="Courier New" w:cs="Courier New" w:hint="eastAsia"/>
                    <w:noProof/>
                    <w:color w:val="808080"/>
                    <w:kern w:val="0"/>
                    <w:sz w:val="20"/>
                    <w:szCs w:val="20"/>
                    <w:highlight w:val="yellow"/>
                  </w:rPr>
                </w:rPrChange>
              </w:rPr>
              <w:t>1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246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4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48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as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4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Qty</w:t>
            </w:r>
          </w:p>
          <w:p w:rsidR="00E40331" w:rsidRPr="00EC5FE9" w:rsidRDefault="00E40331" w:rsidP="00E40331">
            <w:pPr>
              <w:autoSpaceDE w:val="0"/>
              <w:autoSpaceDN w:val="0"/>
              <w:adjustRightInd w:val="0"/>
              <w:ind w:left="600" w:hangingChars="300" w:hanging="6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5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pPrChange w:id="251" w:author="IES11FQ32" w:date="2012-12-11T16:12:00Z">
                <w:pPr>
                  <w:autoSpaceDE w:val="0"/>
                  <w:autoSpaceDN w:val="0"/>
                  <w:adjustRightInd w:val="0"/>
                  <w:jc w:val="left"/>
                </w:pPr>
              </w:pPrChange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52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53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ProductStatus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54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55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Product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56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5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Station c,</w:t>
            </w:r>
            <w:r w:rsidRPr="00EC5FE9">
              <w:rPr>
                <w:rFonts w:ascii="Courier New" w:hAnsi="Courier New" w:cs="Courier New"/>
                <w:noProof/>
                <w:kern w:val="0"/>
                <w:sz w:val="28"/>
                <w:szCs w:val="28"/>
                <w:rPrChange w:id="25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8"/>
                    <w:szCs w:val="28"/>
                  </w:rPr>
                </w:rPrChange>
              </w:rPr>
              <w:t xml:space="preserve"> </w:t>
            </w:r>
            <w:r w:rsidR="002C18A0"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  <w:rPrChange w:id="259" w:author="IES11FQ32" w:date="2012-12-26T15:57:00Z">
                  <w:rPr>
                    <w:rFonts w:ascii="Courier New" w:hAnsi="Courier New" w:cs="Courier New" w:hint="eastAsia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ConstValue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d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1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63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ProductID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65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67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6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ProductID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rPrChange w:id="269" w:author="IES11FQ32" w:date="2012-12-26T15:5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</w:t>
            </w:r>
            <w:r w:rsidRPr="00EC5FE9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  <w:rPrChange w:id="271" w:author="IES11FQ32" w:date="2012-12-26T15:57:00Z">
                  <w:rPr>
                    <w:rFonts w:ascii="Courier New" w:eastAsia="宋体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72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3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74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5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Model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76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@Model1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7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80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81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82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283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Status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8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85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8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1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8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8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89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91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Station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93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95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Station</w:t>
            </w:r>
          </w:p>
          <w:p w:rsidR="003D746A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29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29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0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a.Station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01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= 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0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d.Value</w:t>
            </w:r>
          </w:p>
          <w:p w:rsidR="003D746A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rPrChange w:id="303" w:author="IES11FQ32" w:date="2012-12-26T15:57:00Z">
                  <w:rPr>
                    <w:rFonts w:ascii="Courier New" w:hAnsi="Courier New" w:cs="Courier New" w:hint="eastAsia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0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05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30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07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d.Name </w:t>
            </w:r>
            <w:r w:rsidR="00181FBC"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  <w:rPrChange w:id="308" w:author="IES11FQ32" w:date="2012-12-26T15:57:00Z">
                  <w:rPr>
                    <w:rFonts w:ascii="Courier New" w:hAnsi="Courier New" w:cs="Courier New" w:hint="eastAsia"/>
                    <w:noProof/>
                    <w:color w:val="808080"/>
                    <w:kern w:val="0"/>
                    <w:sz w:val="20"/>
                    <w:szCs w:val="20"/>
                    <w:highlight w:val="yellow"/>
                  </w:rPr>
                </w:rPrChange>
              </w:rPr>
              <w:t>like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0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="003402CD"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10" w:author="IES11FQ32" w:date="2012-12-26T15:5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8"/>
                    <w:szCs w:val="28"/>
                  </w:rPr>
                </w:rPrChange>
              </w:rPr>
              <w:t>'ChangeModelStation</w:t>
            </w:r>
            <w:r w:rsidR="00181FBC"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  <w:rPrChange w:id="311" w:author="IES11FQ32" w:date="2012-12-26T15:57:00Z">
                  <w:rPr>
                    <w:rFonts w:ascii="Courier New" w:hAnsi="Courier New" w:cs="Courier New" w:hint="eastAsia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%</w:t>
            </w:r>
            <w:r w:rsidR="003402CD"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12" w:author="IES11FQ32" w:date="2012-12-26T15:57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8"/>
                    <w:szCs w:val="28"/>
                  </w:rPr>
                </w:rPrChange>
              </w:rPr>
              <w:t>'</w:t>
            </w:r>
          </w:p>
          <w:p w:rsidR="003402CD" w:rsidRPr="00EC5FE9" w:rsidRDefault="003402CD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13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rPrChange w:id="314" w:author="IES11FQ32" w:date="2012-12-26T15:57:00Z">
                  <w:rPr>
                    <w:rFonts w:ascii="Courier New" w:hAnsi="Courier New" w:cs="Courier New" w:hint="eastAsia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315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8"/>
                    <w:szCs w:val="28"/>
                  </w:rPr>
                </w:rPrChange>
              </w:rPr>
              <w:t xml:space="preserve">and 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1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8"/>
                    <w:szCs w:val="28"/>
                  </w:rPr>
                </w:rPrChange>
              </w:rPr>
              <w:t xml:space="preserve">d.Type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rPrChange w:id="317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8"/>
                    <w:szCs w:val="28"/>
                  </w:rPr>
                </w:rPrChange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rPrChange w:id="31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8"/>
                    <w:szCs w:val="28"/>
                  </w:rPr>
                </w:rPrChange>
              </w:rPr>
              <w:t xml:space="preserve"> 'ChangeModel'</w:t>
            </w:r>
          </w:p>
          <w:p w:rsidR="004727EC" w:rsidRPr="00EC5FE9" w:rsidRDefault="00E40331" w:rsidP="00467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19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2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321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Group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2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323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by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2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25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2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27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2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29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30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Descr </w:t>
            </w:r>
          </w:p>
          <w:p w:rsidR="00126EB3" w:rsidRDefault="00E40331" w:rsidP="004674C5">
            <w:pPr>
              <w:jc w:val="left"/>
              <w:rPr>
                <w:ins w:id="331" w:author="IES11FQ32" w:date="2012-12-26T15:50:00Z"/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32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333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order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34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335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by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36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rPrChange w:id="337" w:author="IES11FQ32" w:date="2012-12-26T15:57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rPrChange w:id="338" w:author="IES11FQ32" w:date="2012-12-26T15:57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t xml:space="preserve">Station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rPrChange w:id="339" w:author="IES11FQ32" w:date="2012-12-26T15:57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desc</w:t>
            </w:r>
          </w:p>
          <w:p w:rsidR="002D5B2E" w:rsidRDefault="002D5B2E" w:rsidP="004674C5">
            <w:pPr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</w:p>
          <w:p w:rsidR="00B210E9" w:rsidRPr="00217EC9" w:rsidRDefault="00B210E9" w:rsidP="00B210E9">
            <w:pPr>
              <w:rPr>
                <w:rFonts w:ascii="Times New Roman" w:hAnsi="Times New Roman" w:cs="Times New Roman"/>
                <w:color w:val="FF0000"/>
                <w:highlight w:val="yellow"/>
                <w:rPrChange w:id="340" w:author="IES11FQ32" w:date="2012-12-26T16:07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  <w:pPrChange w:id="341" w:author="IES11FQ32" w:date="2012-12-26T15:59:00Z">
                <w:pPr>
                  <w:ind w:firstLineChars="200" w:firstLine="402"/>
                </w:pPr>
              </w:pPrChange>
            </w:pP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  <w:rPrChange w:id="342" w:author="IES11FQ32" w:date="2012-12-26T16:07:00Z">
                  <w:rPr>
                    <w:rFonts w:ascii="Courier New" w:hAnsi="Courier New" w:cs="Courier New" w:hint="eastAsia"/>
                    <w:b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【注】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  <w:rPrChange w:id="343" w:author="IES11FQ32" w:date="2012-12-26T16:07:00Z">
                  <w:rPr>
                    <w:rFonts w:ascii="Courier New" w:hAnsi="Courier New" w:cs="Courier New" w:hint="eastAsia"/>
                    <w:b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ConstValue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  <w:rPrChange w:id="344" w:author="IES11FQ32" w:date="2012-12-26T16:07:00Z">
                  <w:rPr>
                    <w:rFonts w:ascii="Courier New" w:hAnsi="Courier New" w:cs="Courier New" w:hint="eastAsia"/>
                    <w:b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表需要维护</w:t>
            </w:r>
            <w:r w:rsidRPr="00217EC9">
              <w:rPr>
                <w:rFonts w:ascii="Times New Roman" w:hAnsi="Times New Roman" w:cs="Times New Roman"/>
                <w:color w:val="FF0000"/>
                <w:highlight w:val="yellow"/>
                <w:rPrChange w:id="345" w:author="IES11FQ32" w:date="2012-12-26T16:07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  <w:t>Type=’</w:t>
            </w:r>
            <w:r w:rsidRPr="00217EC9">
              <w:rPr>
                <w:rFonts w:ascii="Times New Roman" w:eastAsia="SimSun" w:hAnsi="Times New Roman" w:cs="Times New Roman"/>
                <w:color w:val="FF0000"/>
                <w:highlight w:val="yellow"/>
                <w:rPrChange w:id="346" w:author="IES11FQ32" w:date="2012-12-26T16:07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 xml:space="preserve"> ChangeModel</w:t>
            </w:r>
            <w:r w:rsidRPr="00217EC9">
              <w:rPr>
                <w:rFonts w:ascii="Times New Roman" w:hAnsi="Times New Roman" w:cs="Times New Roman"/>
                <w:color w:val="FF0000"/>
                <w:highlight w:val="yellow"/>
                <w:rPrChange w:id="347" w:author="IES11FQ32" w:date="2012-12-26T16:07:00Z">
                  <w:rPr>
                    <w:rFonts w:ascii="Times New Roman" w:hAnsi="Times New Roman" w:cs="Times New Roman"/>
                    <w:highlight w:val="yellow"/>
                  </w:rPr>
                </w:rPrChange>
              </w:rPr>
              <w:t>’</w:t>
            </w:r>
          </w:p>
          <w:p w:rsidR="00B210E9" w:rsidRPr="00217EC9" w:rsidDel="00B210E9" w:rsidRDefault="00B210E9" w:rsidP="00B210E9">
            <w:pPr>
              <w:ind w:firstLineChars="298" w:firstLine="598"/>
              <w:jc w:val="left"/>
              <w:rPr>
                <w:del w:id="348" w:author="IES11FQ32" w:date="2012-12-26T15:59:00Z"/>
                <w:rFonts w:ascii="Times New Roman" w:hAnsi="Times New Roman" w:cs="Times New Roman" w:hint="eastAsia"/>
                <w:color w:val="FF0000"/>
                <w:rPrChange w:id="349" w:author="IES11FQ32" w:date="2012-12-26T16:07:00Z">
                  <w:rPr>
                    <w:del w:id="350" w:author="IES11FQ32" w:date="2012-12-26T15:59:00Z"/>
                    <w:rFonts w:ascii="Times New Roman" w:hAnsi="Times New Roman" w:cs="Times New Roman" w:hint="eastAsia"/>
                  </w:rPr>
                </w:rPrChange>
              </w:rPr>
              <w:pPrChange w:id="351" w:author="IES11FQ32" w:date="2012-12-26T15:59:00Z">
                <w:pPr>
                  <w:ind w:firstLineChars="200" w:firstLine="402"/>
                  <w:jc w:val="left"/>
                </w:pPr>
              </w:pPrChange>
            </w:pP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  <w:rPrChange w:id="352" w:author="IES11FQ32" w:date="2012-12-26T16:07:00Z">
                  <w:rPr>
                    <w:rFonts w:ascii="Courier New" w:hAnsi="Courier New" w:cs="Courier New" w:hint="eastAsia"/>
                    <w:b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的不同</w:t>
            </w:r>
            <w:r w:rsidRPr="00217EC9">
              <w:rPr>
                <w:rFonts w:ascii="Times New Roman" w:eastAsia="SimSun" w:hAnsi="Times New Roman" w:cs="Times New Roman"/>
                <w:color w:val="FF0000"/>
                <w:highlight w:val="yellow"/>
                <w:rPrChange w:id="353" w:author="IES11FQ32" w:date="2012-12-26T16:07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Name</w:t>
            </w:r>
            <w:r w:rsidRPr="00217EC9">
              <w:rPr>
                <w:rFonts w:ascii="Times New Roman" w:hAnsi="Times New Roman" w:cs="Times New Roman" w:hint="eastAsia"/>
                <w:color w:val="FF0000"/>
                <w:highlight w:val="yellow"/>
                <w:rPrChange w:id="354" w:author="IES11FQ32" w:date="2012-12-26T16:07:00Z">
                  <w:rPr>
                    <w:rFonts w:ascii="Times New Roman" w:hAnsi="Times New Roman" w:cs="Times New Roman" w:hint="eastAsia"/>
                    <w:highlight w:val="yellow"/>
                  </w:rPr>
                </w:rPrChange>
              </w:rPr>
              <w:t>和</w:t>
            </w:r>
            <w:r w:rsidRPr="00217EC9">
              <w:rPr>
                <w:rFonts w:ascii="Times New Roman" w:hAnsi="Times New Roman" w:cs="Times New Roman" w:hint="eastAsia"/>
                <w:color w:val="FF0000"/>
                <w:highlight w:val="yellow"/>
                <w:rPrChange w:id="355" w:author="IES11FQ32" w:date="2012-12-26T16:07:00Z">
                  <w:rPr>
                    <w:rFonts w:ascii="Times New Roman" w:hAnsi="Times New Roman" w:cs="Times New Roman" w:hint="eastAsia"/>
                    <w:highlight w:val="yellow"/>
                  </w:rPr>
                </w:rPrChange>
              </w:rPr>
              <w:t>Value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  <w:rPrChange w:id="356" w:author="IES11FQ32" w:date="2012-12-26T16:07:00Z">
                  <w:rPr>
                    <w:rFonts w:ascii="Courier New" w:hAnsi="Courier New" w:cs="Courier New" w:hint="eastAsia"/>
                    <w:b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t>的多条数据</w:t>
            </w:r>
          </w:p>
          <w:p w:rsidR="00126EB3" w:rsidRPr="00B210E9" w:rsidRDefault="00126EB3" w:rsidP="00B210E9">
            <w:pPr>
              <w:jc w:val="left"/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  <w:rPrChange w:id="357" w:author="IES11FQ32" w:date="2012-12-26T15:59:00Z">
                  <w:rPr>
                    <w:rFonts w:ascii="Courier New" w:eastAsia="SimSun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pPrChange w:id="358" w:author="IES11FQ32" w:date="2012-12-26T15:59:00Z">
                <w:pPr>
                  <w:jc w:val="left"/>
                </w:pPr>
              </w:pPrChange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6 Display [Qty]</w:t>
            </w:r>
          </w:p>
        </w:tc>
        <w:tc>
          <w:tcPr>
            <w:tcW w:w="5720" w:type="dxa"/>
          </w:tcPr>
          <w:p w:rsidR="004727EC" w:rsidRPr="00FA53BE" w:rsidRDefault="004727EC" w:rsidP="00FA53B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参考</w:t>
            </w:r>
            <w:r>
              <w:rPr>
                <w:rFonts w:ascii="Times New Roman" w:eastAsia="SimSun" w:hAnsi="Times New Roman" w:cs="Times New Roman" w:hint="eastAsia"/>
              </w:rPr>
              <w:t>2 Check[Model1]</w:t>
            </w:r>
          </w:p>
        </w:tc>
      </w:tr>
      <w:tr w:rsidR="004727EC" w:rsidRPr="00814D02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[Model2]</w:t>
            </w:r>
          </w:p>
        </w:tc>
        <w:tc>
          <w:tcPr>
            <w:tcW w:w="5720" w:type="dxa"/>
          </w:tcPr>
          <w:p w:rsidR="00612EA0" w:rsidRPr="00612EA0" w:rsidRDefault="00E40331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  <w:rPrChange w:id="359" w:author="IES11FQ32" w:date="2012-12-10T15:26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52564">
              <w:rPr>
                <w:rFonts w:ascii="Times New Roman" w:eastAsia="SimSun" w:hAnsi="Times New Roman" w:cs="Times New Roman" w:hint="eastAsia"/>
                <w:rPrChange w:id="360" w:author="IES11FQ32" w:date="2012-12-26T14:58:00Z">
                  <w:rPr>
                    <w:rFonts w:ascii="Times New Roman" w:eastAsia="SimSun" w:hAnsi="Times New Roman" w:cs="Times New Roman" w:hint="eastAsia"/>
                  </w:rPr>
                </w:rPrChange>
              </w:rPr>
              <w:t>检查</w:t>
            </w:r>
            <w:r w:rsidRPr="00E52564">
              <w:rPr>
                <w:rFonts w:ascii="Times New Roman" w:eastAsia="SimSun" w:hAnsi="Times New Roman" w:cs="Times New Roman"/>
                <w:rPrChange w:id="361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  <w:t>Model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62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  <w:t>1</w:t>
            </w:r>
            <w:r w:rsidRPr="00E52564">
              <w:rPr>
                <w:rFonts w:ascii="Times New Roman" w:eastAsia="SimSun" w:hAnsi="Times New Roman" w:cs="Times New Roman" w:hint="eastAsia"/>
                <w:rPrChange w:id="363" w:author="IES11FQ32" w:date="2012-12-26T14:58:00Z">
                  <w:rPr>
                    <w:rFonts w:ascii="Times New Roman" w:eastAsia="SimSun" w:hAnsi="Times New Roman" w:cs="Times New Roman" w:hint="eastAsia"/>
                  </w:rPr>
                </w:rPrChange>
              </w:rPr>
              <w:t>和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64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  <w:t>Model2</w:t>
            </w:r>
            <w:r w:rsidRPr="00E52564">
              <w:rPr>
                <w:rFonts w:ascii="Times New Roman" w:eastAsia="SimSun" w:hAnsi="Times New Roman" w:cs="Times New Roman" w:hint="eastAsia"/>
                <w:rPrChange w:id="365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的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66" w:author="IES11FQ32" w:date="2012-12-26T14:58:00Z">
                  <w:rPr>
                    <w:rFonts w:ascii="Times New Roman" w:eastAsia="宋体" w:hAnsi="Times New Roman" w:cs="Times New Roman"/>
                  </w:rPr>
                </w:rPrChange>
              </w:rPr>
              <w:t>Family</w:t>
            </w:r>
            <w:r w:rsidRPr="00E52564">
              <w:rPr>
                <w:rFonts w:ascii="Times New Roman" w:eastAsia="SimSun" w:hAnsi="Times New Roman" w:cs="Times New Roman" w:hint="eastAsia"/>
                <w:rPrChange w:id="367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是否一致</w:t>
            </w:r>
            <w:r w:rsidRPr="00E52564">
              <w:rPr>
                <w:rFonts w:ascii="Times New Roman" w:eastAsia="SimSun" w:hAnsi="Times New Roman" w:cs="Times New Roman" w:hint="eastAsia"/>
                <w:lang w:val="es-ES"/>
                <w:rPrChange w:id="368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，</w:t>
            </w:r>
            <w:r w:rsidRPr="00E52564">
              <w:rPr>
                <w:rFonts w:ascii="Times New Roman" w:eastAsia="SimSun" w:hAnsi="Times New Roman" w:cs="Times New Roman" w:hint="eastAsia"/>
                <w:rPrChange w:id="369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若不一致</w:t>
            </w:r>
            <w:r w:rsidRPr="00E52564">
              <w:rPr>
                <w:rFonts w:ascii="Times New Roman" w:eastAsia="SimSun" w:hAnsi="Times New Roman" w:cs="Times New Roman" w:hint="eastAsia"/>
                <w:lang w:val="es-ES"/>
                <w:rPrChange w:id="370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，</w:t>
            </w:r>
            <w:r w:rsidRPr="00E52564">
              <w:rPr>
                <w:rFonts w:ascii="Times New Roman" w:eastAsia="SimSun" w:hAnsi="Times New Roman" w:cs="Times New Roman" w:hint="eastAsia"/>
                <w:rPrChange w:id="371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则报错</w:t>
            </w:r>
            <w:r w:rsidRPr="00E52564">
              <w:rPr>
                <w:rFonts w:ascii="Times New Roman" w:eastAsia="SimSun" w:hAnsi="Times New Roman" w:cs="Times New Roman" w:hint="eastAsia"/>
                <w:lang w:val="es-ES"/>
                <w:rPrChange w:id="372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：“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73" w:author="IES11FQ32" w:date="2012-12-26T14:58:00Z">
                  <w:rPr>
                    <w:rFonts w:ascii="Times New Roman" w:eastAsia="宋体" w:hAnsi="Times New Roman" w:cs="Times New Roman"/>
                  </w:rPr>
                </w:rPrChange>
              </w:rPr>
              <w:t>@Model1</w:t>
            </w:r>
            <w:r w:rsidRPr="00E52564">
              <w:rPr>
                <w:rFonts w:ascii="Times New Roman" w:eastAsia="SimSun" w:hAnsi="Times New Roman" w:cs="Times New Roman" w:hint="eastAsia"/>
                <w:rPrChange w:id="374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和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75" w:author="IES11FQ32" w:date="2012-12-26T14:58:00Z">
                  <w:rPr>
                    <w:rFonts w:ascii="Times New Roman" w:eastAsia="宋体" w:hAnsi="Times New Roman" w:cs="Times New Roman"/>
                  </w:rPr>
                </w:rPrChange>
              </w:rPr>
              <w:t>@Model2</w:t>
            </w:r>
            <w:r w:rsidRPr="00E52564">
              <w:rPr>
                <w:rFonts w:ascii="Times New Roman" w:eastAsia="SimSun" w:hAnsi="Times New Roman" w:cs="Times New Roman" w:hint="eastAsia"/>
                <w:rPrChange w:id="376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的</w:t>
            </w:r>
            <w:r w:rsidRPr="00E52564">
              <w:rPr>
                <w:rFonts w:ascii="Times New Roman" w:eastAsia="SimSun" w:hAnsi="Times New Roman" w:cs="Times New Roman"/>
                <w:lang w:val="es-ES"/>
                <w:rPrChange w:id="377" w:author="IES11FQ32" w:date="2012-12-26T14:58:00Z">
                  <w:rPr>
                    <w:rFonts w:ascii="Times New Roman" w:eastAsia="SimSun" w:hAnsi="Times New Roman" w:cs="Times New Roman"/>
                  </w:rPr>
                </w:rPrChange>
              </w:rPr>
              <w:t>Family</w:t>
            </w:r>
            <w:r w:rsidRPr="00E52564">
              <w:rPr>
                <w:rFonts w:ascii="Times New Roman" w:eastAsia="SimSun" w:hAnsi="Times New Roman" w:cs="Times New Roman" w:hint="eastAsia"/>
                <w:rPrChange w:id="378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不一致</w:t>
            </w:r>
            <w:r w:rsidRPr="00E52564">
              <w:rPr>
                <w:rFonts w:ascii="Times New Roman" w:eastAsia="SimSun" w:hAnsi="Times New Roman" w:cs="Times New Roman" w:hint="eastAsia"/>
                <w:lang w:val="es-ES"/>
                <w:rPrChange w:id="379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，</w:t>
            </w:r>
            <w:r w:rsidRPr="00E52564">
              <w:rPr>
                <w:rFonts w:ascii="Times New Roman" w:eastAsia="SimSun" w:hAnsi="Times New Roman" w:cs="Times New Roman" w:hint="eastAsia"/>
                <w:rPrChange w:id="380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不可以转换</w:t>
            </w:r>
            <w:r w:rsidRPr="00E52564">
              <w:rPr>
                <w:rFonts w:ascii="Times New Roman" w:eastAsia="SimSun" w:hAnsi="Times New Roman" w:cs="Times New Roman" w:hint="eastAsia"/>
                <w:lang w:val="es-ES"/>
                <w:rPrChange w:id="381" w:author="IES11FQ32" w:date="2012-12-26T14:58:00Z">
                  <w:rPr>
                    <w:rFonts w:ascii="Times New Roman" w:eastAsia="宋体" w:hAnsi="Times New Roman" w:cs="Times New Roman" w:hint="eastAsia"/>
                  </w:rPr>
                </w:rPrChange>
              </w:rPr>
              <w:t>”</w:t>
            </w:r>
          </w:p>
        </w:tc>
      </w:tr>
      <w:tr w:rsidR="004727EC" w:rsidRPr="003402CD" w:rsidTr="000A2F69">
        <w:tc>
          <w:tcPr>
            <w:tcW w:w="2802" w:type="dxa"/>
          </w:tcPr>
          <w:p w:rsidR="004727EC" w:rsidRDefault="004727EC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4.1 Check Items</w:t>
            </w:r>
          </w:p>
        </w:tc>
        <w:tc>
          <w:tcPr>
            <w:tcW w:w="5720" w:type="dxa"/>
          </w:tcPr>
          <w:p w:rsidR="004727EC" w:rsidRPr="00BB0C16" w:rsidRDefault="004727EC" w:rsidP="00FA53BE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</w:t>
            </w:r>
            <w:r w:rsidR="00CD3B2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中添加设置</w:t>
            </w:r>
          </w:p>
          <w:p w:rsidR="004727EC" w:rsidRPr="00BB0C16" w:rsidRDefault="004727EC" w:rsidP="00FA53BE">
            <w:pPr>
              <w:ind w:firstLineChars="200" w:firstLine="44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ind w:firstLineChars="200" w:firstLine="44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HDD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DDR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CPU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LCM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27FCC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F4914"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E175F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~VGA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ind w:firstLineChars="200" w:firstLine="44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Description=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最多限制：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HDD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DDR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CPU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LCM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="00227FCC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="002F4914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E175F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~VGA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Syssetting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中添加设置的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Value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，用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~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分割；若为空或者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Null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，则不进行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Check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CheckItem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，方法如下：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WWAN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P1-&gt;KP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WWAN%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WL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’WIRELESS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HDD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HDD%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DDR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’%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MEM%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%RAM%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CPU</w:t>
            </w:r>
          </w:p>
          <w:p w:rsidR="004727EC" w:rsidRPr="00BB0C16" w:rsidRDefault="004727EC" w:rsidP="00BB0C16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PC-&gt;BM-&gt;P1</w:t>
            </w:r>
          </w:p>
          <w:p w:rsidR="004727EC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%CPU%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P1.Qty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 xml:space="preserve"> 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LCM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LCM%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94FCB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BAT</w:t>
            </w:r>
          </w:p>
          <w:p w:rsidR="004727EC" w:rsidRPr="00B94FCB" w:rsidRDefault="004727EC" w:rsidP="00E175F0">
            <w:pPr>
              <w:ind w:firstLineChars="390" w:firstLine="858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PC-&gt;VK-&gt;P1-&gt;KP</w:t>
            </w:r>
          </w:p>
          <w:p w:rsidR="00F95C70" w:rsidRPr="00B94FCB" w:rsidRDefault="00F95C70" w:rsidP="00E175F0">
            <w:pPr>
              <w:ind w:firstLineChars="390" w:firstLine="858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2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&gt;C4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—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&gt;KP</w:t>
            </w:r>
          </w:p>
          <w:p w:rsidR="004727EC" w:rsidRPr="00B94FCB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</w:t>
            </w:r>
            <w:r w:rsidR="008C40C5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描述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Like</w:t>
            </w:r>
            <w:r w:rsidRPr="00B94FCB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BAT%</w:t>
            </w:r>
            <w:r w:rsidRPr="00B94FCB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获取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P1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94FCB" w:rsidRDefault="004727EC" w:rsidP="00BB0C16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：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VK</w:t>
            </w:r>
            <w:r w:rsidR="00F95C7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(C4)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.Qty*P1</w:t>
            </w:r>
            <w:r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.Qty</w:t>
            </w:r>
            <w:r w:rsidR="00E175F0" w:rsidRPr="00B94FCB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*KP.Qty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KB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%KB%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%K/B%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ODD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PC-&gt;BM-&gt;KP</w:t>
            </w:r>
          </w:p>
          <w:p w:rsidR="004727EC" w:rsidRPr="00BB0C16" w:rsidRDefault="004727EC" w:rsidP="00FA53BE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PC-&gt;P1-&gt;KP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KP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Like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DVD%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CD%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or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'ODD%' or like 'COMBO%'or like 'VCD%'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，反查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BomNodeType=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BM</w:t>
            </w:r>
            <w:r w:rsidR="00F95C7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(P1)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.Qty*KP.Qty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（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直接下带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KP.Qty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</w:p>
          <w:p w:rsidR="004727EC" w:rsidRPr="00CD3B2D" w:rsidRDefault="00E175F0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VGA</w:t>
            </w:r>
          </w:p>
          <w:p w:rsidR="004727EC" w:rsidRPr="00CD3B2D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PC-&gt;MB</w:t>
            </w:r>
          </w:p>
          <w:p w:rsidR="004727EC" w:rsidRPr="00CD3B2D" w:rsidRDefault="004727EC" w:rsidP="00BB0C16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PartNo:PC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的直接下阶的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BomNodeType=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，且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PartInfo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存在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InfoType=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VGA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 xml:space="preserve"> and InfoValue=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SV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，获得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MBCode(PartInfo.InfoValue Conditon: PartInfo.InfoType=</w:t>
            </w:r>
            <w:r w:rsidR="00E175F0"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="00E175F0"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)</w:t>
            </w:r>
          </w:p>
          <w:p w:rsidR="004727EC" w:rsidRPr="00CD3B2D" w:rsidRDefault="004727EC" w:rsidP="00BB0C16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Qty:</w:t>
            </w:r>
            <w:r w:rsidR="00E175F0"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</w:p>
          <w:p w:rsidR="00E175F0" w:rsidRPr="00CD3B2D" w:rsidRDefault="00E175F0" w:rsidP="00E175F0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</w:p>
          <w:p w:rsidR="00E175F0" w:rsidRPr="00CD3B2D" w:rsidRDefault="00E175F0" w:rsidP="00E175F0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1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）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PC-&gt;MB</w:t>
            </w:r>
          </w:p>
          <w:p w:rsidR="00E175F0" w:rsidRPr="00CD3B2D" w:rsidRDefault="00E175F0" w:rsidP="00E175F0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PartNo:PC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的直接下阶的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BomNodeType=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，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 xml:space="preserve"> 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获得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的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 xml:space="preserve">MBCode(PartInfo.InfoValue Conditon: 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lastRenderedPageBreak/>
              <w:t>PartInfo.InfoType=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MB</w:t>
            </w:r>
            <w:r w:rsidRPr="00CD3B2D"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  <w:t>’</w:t>
            </w: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)</w:t>
            </w:r>
          </w:p>
          <w:p w:rsidR="00E175F0" w:rsidRPr="00CD3B2D" w:rsidRDefault="00E175F0" w:rsidP="00E175F0">
            <w:pPr>
              <w:pStyle w:val="a9"/>
              <w:ind w:left="84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</w:rPr>
            </w:pPr>
            <w:r w:rsidRPr="00CD3B2D">
              <w:rPr>
                <w:rFonts w:ascii="Courier New" w:eastAsia="SimSun" w:hAnsi="Courier New" w:cs="Courier New" w:hint="eastAsia"/>
                <w:strike/>
                <w:noProof/>
                <w:kern w:val="0"/>
                <w:sz w:val="22"/>
                <w:lang w:val="es-ES"/>
              </w:rPr>
              <w:t>Qty:1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Inverter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like 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‘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%Inverter%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TPDL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BTDL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BTCB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</w:p>
          <w:p w:rsidR="004727EC" w:rsidRPr="00052040" w:rsidRDefault="004727EC" w:rsidP="00052040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05204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前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码不为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Pr="00BB0C16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4727EC" w:rsidRPr="00BB0C16" w:rsidRDefault="004727EC" w:rsidP="00FA53B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TPCB2</w:t>
            </w:r>
          </w:p>
          <w:p w:rsidR="004727EC" w:rsidRPr="001D2005" w:rsidRDefault="004727EC" w:rsidP="001D2005">
            <w:pPr>
              <w:ind w:firstLineChars="390" w:firstLine="858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</w:t>
            </w: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）</w:t>
            </w:r>
            <w:r w:rsidRPr="001D200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PC-&gt;PL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PartNo: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PC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的直接下阶的描述为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JGS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，且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PartInfo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存在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InfoType=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Descr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and InfoValue=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TPCB2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前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3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码为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151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，获得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PL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</w:p>
          <w:p w:rsidR="004727EC" w:rsidRDefault="004727EC" w:rsidP="00FA53BE">
            <w:pPr>
              <w:pStyle w:val="a9"/>
              <w:ind w:left="840" w:firstLineChars="0" w:firstLine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Qty:PL.Qty</w:t>
            </w:r>
          </w:p>
          <w:p w:rsidR="00E175F0" w:rsidRPr="00F95C70" w:rsidRDefault="004727EC" w:rsidP="00F95C70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是否包含在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中，若不包含，则报错：“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Model1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Model2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组装料不一致，不能进行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”；若包含，则分别取该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PartNo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Qty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不一致，则报错：“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Model1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Model2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：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XXX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组装料的数量不一致，不能进行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</w:tc>
      </w:tr>
      <w:tr w:rsidR="00CD3B2D" w:rsidRPr="00E175F0" w:rsidTr="000A2F69">
        <w:tc>
          <w:tcPr>
            <w:tcW w:w="2802" w:type="dxa"/>
          </w:tcPr>
          <w:p w:rsidR="00CD3B2D" w:rsidRDefault="00CD3B2D" w:rsidP="00AF28C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9. Check Input Pass</w:t>
            </w:r>
          </w:p>
        </w:tc>
        <w:tc>
          <w:tcPr>
            <w:tcW w:w="5720" w:type="dxa"/>
          </w:tcPr>
          <w:p w:rsidR="00CD3B2D" w:rsidRDefault="00CD3B2D" w:rsidP="00CD3B2D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.Value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中包含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CD3B2D" w:rsidRDefault="00CD3B2D" w:rsidP="00CD3B2D">
            <w:pPr>
              <w:pStyle w:val="a9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则获取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直接下阶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主板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属性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(PartInfo.InfoValue Condtion 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InfoType=</w:t>
            </w:r>
            <w:r w:rsidR="00B92EA5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 w:rsidR="00B92EA5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="00B92EA5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)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中存在，若不存在，则报错“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 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不匹配，不能进行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  <w:p w:rsidR="00713E3F" w:rsidRDefault="00CD3B2D" w:rsidP="00CD3B2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参考方法：</w:t>
            </w:r>
          </w:p>
          <w:p w:rsidR="00B92EA5" w:rsidRDefault="00CD3B2D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</w:p>
          <w:p w:rsidR="00B92EA5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</w:p>
          <w:p w:rsidR="00713E3F" w:rsidRPr="00B92EA5" w:rsidRDefault="00713E3F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distinct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left(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CHARINDEX</w:t>
            </w:r>
            <w:r w:rsidR="00FA433D" w:rsidRPr="00B94FC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="00FA433D" w:rsidRPr="00B94F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'M'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)-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3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ProductInfo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713E3F" w:rsidRPr="00713E3F" w:rsidRDefault="00713E3F" w:rsidP="00713E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InfoType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'VGA'</w:t>
            </w:r>
          </w:p>
          <w:p w:rsidR="00713E3F" w:rsidRDefault="00713E3F" w:rsidP="00713E3F">
            <w:pPr>
              <w:ind w:firstLine="420"/>
              <w:jc w:val="left"/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</w:pP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713E3F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ProductID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In</w:t>
            </w:r>
            <w:r w:rsidRPr="00713E3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713E3F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[Selected Product]</w:t>
            </w:r>
            <w:r w:rsidRPr="00713E3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</w:p>
          <w:p w:rsidR="00B92EA5" w:rsidRPr="004C7D50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4C7D50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'PCAM45AAE25Y'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distinct d.InfoValue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d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'VGA'</w:t>
            </w:r>
          </w:p>
          <w:p w:rsidR="00B92EA5" w:rsidRDefault="00B92EA5" w:rsidP="00B92E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'SV'</w:t>
            </w:r>
          </w:p>
          <w:p w:rsidR="00713E3F" w:rsidRPr="00713E3F" w:rsidRDefault="00B92EA5" w:rsidP="00B92EA5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CD3B2D" w:rsidRDefault="00CD3B2D" w:rsidP="00CD3B2D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SysS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etting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.Value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中包含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Name=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 w:rsidRPr="00BB0C16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ChangeModelCheckItem</w:t>
            </w:r>
            <w:r w:rsidRPr="00BB0C16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CD3B2D" w:rsidRDefault="00CD3B2D" w:rsidP="00CD3B2D">
            <w:pPr>
              <w:pStyle w:val="a9"/>
              <w:ind w:left="420" w:firstLineChars="0" w:firstLine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则获取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，检查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是否在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阶的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属性中存在，若不存在，则报错“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不匹配，不能进行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Change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”</w:t>
            </w:r>
          </w:p>
          <w:p w:rsidR="00CD3B2D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参考方法：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获取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MBCode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[Model1]</w:t>
            </w:r>
          </w:p>
          <w:p w:rsidR="004C7D50" w:rsidRPr="00F95C7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distinct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left(</w:t>
            </w:r>
            <w:r w:rsidR="00FD4EC9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PartSn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CHARINDEX</w:t>
            </w:r>
            <w:r w:rsidR="00FA433D" w:rsidRPr="00B94FC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="00FA433D" w:rsidRPr="00B94F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'M'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InfoValue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)-</w:t>
            </w:r>
            <w:r w:rsidR="00FA433D" w:rsidRPr="00B94FCB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3</w:t>
            </w:r>
            <w:r w:rsidR="00FA433D" w:rsidRPr="00B94FC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Product_Part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4C7D50" w:rsidRPr="00F95C7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BomNodeType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'MB'</w:t>
            </w: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  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and</w:t>
            </w:r>
            <w:r w:rsidRPr="00F95C7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ProductID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in</w:t>
            </w:r>
            <w:r w:rsidRPr="00F95C7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 xml:space="preserve"> 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F95C70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[Selected Product]</w:t>
            </w:r>
            <w:r w:rsidRPr="00F95C7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</w:p>
          <w:p w:rsidR="008A5298" w:rsidRDefault="008A5298" w:rsidP="004C7D50">
            <w:pPr>
              <w:jc w:val="left"/>
              <w:rPr>
                <w:ins w:id="382" w:author="Gao, Guan-Wei (高貫偉 ITC)" w:date="2012-07-07T12:35:00Z"/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</w:p>
          <w:p w:rsidR="004C7D50" w:rsidRDefault="004C7D50" w:rsidP="004C7D50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[Model2]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'PCAM45AAE25Y'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PartInfo d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</w:p>
          <w:p w:rsidR="004C7D50" w:rsidRDefault="004C7D50" w:rsidP="004C7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E40331" w:rsidRDefault="004C7D50" w:rsidP="00E40331">
            <w:pPr>
              <w:ind w:firstLine="420"/>
              <w:jc w:val="left"/>
              <w:rPr>
                <w:ins w:id="383" w:author="Gao, Guan-Wei (高貫偉 ITC)" w:date="2012-07-07T12:32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pPrChange w:id="384" w:author="Gao, Guan-Wei (高貫偉 ITC)" w:date="2012-07-07T12:32:00Z">
                <w:pPr>
                  <w:jc w:val="left"/>
                </w:pPr>
              </w:pPrChange>
            </w:pPr>
            <w:del w:id="385" w:author="Gao, Guan-Wei (高貫偉 ITC)" w:date="2012-07-07T12:32:00Z">
              <w:r w:rsidDel="008A5298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  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887489" w:rsidRDefault="008A5298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ins w:id="386" w:author="Gao, Guan-Wei (高貫偉 ITC)" w:date="2012-07-07T12:35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 xml:space="preserve">    </w:t>
              </w:r>
            </w:ins>
            <w:ins w:id="387" w:author="Gao, Guan-Wei (高貫偉 ITC)" w:date="2012-07-07T12:32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88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若</w:t>
              </w:r>
            </w:ins>
            <w:ins w:id="389" w:author="Gao, Guan-Wei (高貫偉 ITC)" w:date="2012-07-07T12:35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0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上述</w:t>
              </w:r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1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SQL</w:t>
              </w:r>
            </w:ins>
            <w:ins w:id="392" w:author="Gao, Guan-Wei (高貫偉 ITC)" w:date="2012-07-07T12:32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3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取</w:t>
              </w:r>
            </w:ins>
            <w:ins w:id="394" w:author="Gao, Guan-Wei (高貫偉 ITC)" w:date="2012-07-07T12:33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5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不到数据，则取</w:t>
              </w:r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6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ModelInfo where Name=’MB’ or Name=’MB1’ or Name=’MB</w:t>
              </w:r>
            </w:ins>
            <w:ins w:id="397" w:author="Gao, Guan-Wei (高貫偉 ITC)" w:date="2012-07-07T12:34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398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2</w:t>
              </w:r>
            </w:ins>
            <w:ins w:id="399" w:author="Gao, Guan-Wei (高貫偉 ITC)" w:date="2012-07-07T12:33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0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’</w:t>
              </w:r>
            </w:ins>
            <w:ins w:id="401" w:author="Gao, Guan-Wei (高貫偉 ITC)" w:date="2012-07-07T12:34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2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 xml:space="preserve"> or Name=’MB3’</w:t>
              </w:r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3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，取得所有的</w:t>
              </w:r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4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ModelInfo.Value</w:t>
              </w:r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5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皆为共用料</w:t>
              </w:r>
            </w:ins>
            <w:ins w:id="406" w:author="Gao, Guan-Wei (高貫偉 ITC)" w:date="2012-07-07T12:35:00Z">
              <w:r w:rsidR="00E40331" w:rsidRPr="00E40331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cyan"/>
                  <w:rPrChange w:id="407" w:author="Gao, Guan-Wei (高貫偉 ITC)" w:date="2012-07-07T12:35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[2012/7/7 Add]</w:t>
              </w:r>
            </w:ins>
          </w:p>
        </w:tc>
      </w:tr>
      <w:tr w:rsidR="004727EC" w:rsidRPr="00CA6998" w:rsidTr="000A2F69">
        <w:tc>
          <w:tcPr>
            <w:tcW w:w="2802" w:type="dxa"/>
          </w:tcPr>
          <w:p w:rsidR="004727EC" w:rsidRPr="00BB1C4A" w:rsidRDefault="004674C5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10</w:t>
            </w:r>
            <w:r w:rsidR="004727EC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5720" w:type="dxa"/>
          </w:tcPr>
          <w:p w:rsidR="00E86464" w:rsidRDefault="00E86464" w:rsidP="00E864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获取规则</w:t>
            </w:r>
          </w:p>
          <w:p w:rsidR="003D1EE6" w:rsidRDefault="00E86464" w:rsidP="003D1EE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根据</w:t>
            </w:r>
            <w:r>
              <w:rPr>
                <w:rFonts w:ascii="Times New Roman" w:eastAsia="SimSun" w:hAnsi="Times New Roman" w:cs="Times New Roman" w:hint="eastAsia"/>
              </w:rPr>
              <w:t xml:space="preserve">ProductStatus.Udt </w:t>
            </w:r>
            <w:r>
              <w:rPr>
                <w:rFonts w:ascii="Times New Roman" w:eastAsia="SimSun" w:hAnsi="Times New Roman" w:cs="Times New Roman" w:hint="eastAsia"/>
              </w:rPr>
              <w:t>倒序排列，获取前</w:t>
            </w:r>
            <w:r>
              <w:rPr>
                <w:rFonts w:ascii="Times New Roman" w:eastAsia="SimSun" w:hAnsi="Times New Roman" w:cs="Times New Roman" w:hint="eastAsia"/>
              </w:rPr>
              <w:t>@ChangeQty</w:t>
            </w:r>
            <w:r>
              <w:rPr>
                <w:rFonts w:ascii="Times New Roman" w:eastAsia="SimSun" w:hAnsi="Times New Roman" w:cs="Times New Roman" w:hint="eastAsia"/>
              </w:rPr>
              <w:t>笔机器</w:t>
            </w:r>
            <w:r w:rsidR="00126DF1">
              <w:rPr>
                <w:rFonts w:ascii="Times New Roman" w:eastAsia="SimSun" w:hAnsi="Times New Roman" w:cs="Times New Roman" w:hint="eastAsia"/>
              </w:rPr>
              <w:t>ProductList</w:t>
            </w:r>
          </w:p>
          <w:p w:rsidR="003D1EE6" w:rsidRPr="006C1CAE" w:rsidRDefault="003D1EE6" w:rsidP="003D1EE6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Get Product Items in @ProductItems [2012/7/7</w:t>
            </w:r>
            <w:r w:rsidR="006C1CAE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Add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]</w:t>
            </w:r>
          </w:p>
          <w:p w:rsidR="003D1EE6" w:rsidRPr="006C1CAE" w:rsidRDefault="003D1EE6" w:rsidP="003D1EE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@ProductItems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</w:p>
          <w:p w:rsidR="003D1EE6" w:rsidRPr="006C1CAE" w:rsidRDefault="003D1EE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Model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Product.M</w:t>
            </w:r>
            <w:r w:rsidRPr="006C1CAE">
              <w:rPr>
                <w:rFonts w:ascii="Times New Roman" w:eastAsia="SimSun" w:hAnsi="Times New Roman" w:cs="Times New Roman"/>
                <w:highlight w:val="cyan"/>
              </w:rPr>
              <w:t>o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del</w:t>
            </w:r>
          </w:p>
          <w:p w:rsidR="003D1EE6" w:rsidRPr="006C1CAE" w:rsidRDefault="003D1EE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ProductID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Product.ProductID</w:t>
            </w:r>
          </w:p>
          <w:p w:rsidR="003D1EE6" w:rsidRPr="006C1CAE" w:rsidRDefault="003D1EE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CUSTSN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Product.CUSTSN</w:t>
            </w:r>
          </w:p>
          <w:p w:rsidR="003D1EE6" w:rsidRPr="006C1CAE" w:rsidRDefault="003D1EE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Station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[Current Station].SelectedText</w:t>
            </w:r>
          </w:p>
          <w:p w:rsidR="003D1EE6" w:rsidRDefault="003D1EE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ins w:id="408" w:author="Gao, Guan-Wei (高貫偉 ITC)" w:date="2012-07-07T10:53:00Z"/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ChangedModel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：</w:t>
            </w: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[Model2]</w:t>
            </w:r>
          </w:p>
          <w:p w:rsidR="000D2476" w:rsidRPr="006C1CAE" w:rsidRDefault="000D2476" w:rsidP="003D1EE6">
            <w:pPr>
              <w:pStyle w:val="a9"/>
              <w:numPr>
                <w:ilvl w:val="0"/>
                <w:numId w:val="31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ins w:id="409" w:author="Gao, Guan-Wei (高貫偉 ITC)" w:date="2012-07-07T10:53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Editor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：当前操作员</w:t>
              </w:r>
            </w:ins>
          </w:p>
          <w:p w:rsidR="003D1EE6" w:rsidRPr="003D1EE6" w:rsidRDefault="003D1EE6" w:rsidP="003D1EE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  <w:p w:rsidR="00EA52E6" w:rsidRDefault="00F5203E" w:rsidP="00EA52E6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Create</w:t>
            </w:r>
            <w:r>
              <w:t xml:space="preserve"> </w:t>
            </w:r>
            <w:r w:rsidRPr="00F5203E">
              <w:rPr>
                <w:rFonts w:ascii="Times New Roman" w:eastAsia="SimSun" w:hAnsi="Times New Roman" w:cs="Times New Roman"/>
              </w:rPr>
              <w:t>Virtual</w:t>
            </w:r>
            <w:r>
              <w:rPr>
                <w:rFonts w:ascii="Times New Roman" w:eastAsia="SimSun" w:hAnsi="Times New Roman" w:cs="Times New Roman" w:hint="eastAsia"/>
              </w:rPr>
              <w:t xml:space="preserve"> MO</w:t>
            </w:r>
            <w:r w:rsidR="00811A66">
              <w:rPr>
                <w:rFonts w:ascii="Times New Roman" w:eastAsia="SimSun" w:hAnsi="Times New Roman" w:cs="Times New Roman" w:hint="eastAsia"/>
              </w:rPr>
              <w:t xml:space="preserve"> For [Model2]</w:t>
            </w:r>
          </w:p>
          <w:p w:rsidR="00F5203E" w:rsidRDefault="00F5203E" w:rsidP="00F5203E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创建虚拟</w:t>
            </w:r>
            <w:r>
              <w:rPr>
                <w:rFonts w:ascii="Times New Roman" w:eastAsia="SimSun" w:hAnsi="Times New Roman" w:cs="Times New Roman" w:hint="eastAsia"/>
              </w:rPr>
              <w:t>MO</w:t>
            </w:r>
            <w:r>
              <w:rPr>
                <w:rFonts w:ascii="Times New Roman" w:eastAsia="SimSun" w:hAnsi="Times New Roman" w:cs="Times New Roman" w:hint="eastAsia"/>
              </w:rPr>
              <w:t>，并插入</w:t>
            </w:r>
            <w:r>
              <w:rPr>
                <w:rFonts w:ascii="Times New Roman" w:eastAsia="SimSun" w:hAnsi="Times New Roman" w:cs="Times New Roman" w:hint="eastAsia"/>
              </w:rPr>
              <w:t>MO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  <w:p w:rsidR="00F5203E" w:rsidRPr="00F5203E" w:rsidRDefault="00F5203E" w:rsidP="00F5203E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F5203E">
              <w:rPr>
                <w:rFonts w:ascii="Times New Roman" w:eastAsia="SimSun" w:hAnsi="Times New Roman" w:cs="Times New Roman"/>
              </w:rPr>
              <w:t>INSERT INTO [MO]</w:t>
            </w:r>
            <w:r w:rsidR="002F4914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Pr="00F5203E">
              <w:rPr>
                <w:rFonts w:ascii="Times New Roman" w:eastAsia="SimSun" w:hAnsi="Times New Roman" w:cs="Times New Roman"/>
              </w:rPr>
              <w:t>[MO],[Plant],[Model],[CreateDate],[StartDate],[Qty],[SAP</w:t>
            </w:r>
            <w:r w:rsidRPr="00F5203E">
              <w:rPr>
                <w:rFonts w:ascii="Times New Roman" w:eastAsia="SimSun" w:hAnsi="Times New Roman" w:cs="Times New Roman"/>
              </w:rPr>
              <w:lastRenderedPageBreak/>
              <w:t>Status],[SAPQty],[Print_Qty],[Transfer_Qty], [CustomerSN_Qty], [Status ],[Cdt],[Udt])</w:t>
            </w:r>
          </w:p>
          <w:p w:rsidR="00F5203E" w:rsidRDefault="00F5203E" w:rsidP="00F5203E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F5203E">
              <w:rPr>
                <w:rFonts w:ascii="Times New Roman" w:eastAsia="SimSun" w:hAnsi="Times New Roman" w:cs="Times New Roman"/>
              </w:rPr>
              <w:tab/>
              <w:t>VALUES(</w:t>
            </w:r>
            <w:r w:rsidR="00E40331" w:rsidRPr="00E40331">
              <w:rPr>
                <w:rFonts w:ascii="Times New Roman" w:eastAsia="SimSun" w:hAnsi="Times New Roman" w:cs="Times New Roman"/>
                <w:highlight w:val="green"/>
                <w:rPrChange w:id="410" w:author="IES11FQ32" w:date="2012-12-11T16:30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@VirtualMO</w:t>
            </w:r>
            <w:r w:rsidRPr="00F5203E">
              <w:rPr>
                <w:rFonts w:ascii="Times New Roman" w:eastAsia="SimSun" w:hAnsi="Times New Roman" w:cs="Times New Roman"/>
              </w:rPr>
              <w:t>, 'CP81',</w:t>
            </w:r>
            <w:r w:rsidRPr="00126DF1">
              <w:rPr>
                <w:rFonts w:ascii="Times New Roman" w:eastAsia="SimSun" w:hAnsi="Times New Roman" w:cs="Times New Roman"/>
                <w:color w:val="FF0000"/>
              </w:rPr>
              <w:t xml:space="preserve"> </w:t>
            </w:r>
            <w:r w:rsidR="00E40331" w:rsidRPr="00E40331">
              <w:rPr>
                <w:rFonts w:ascii="Times New Roman" w:eastAsia="SimSun" w:hAnsi="Times New Roman" w:cs="Times New Roman"/>
                <w:color w:val="FF0000"/>
                <w:highlight w:val="green"/>
                <w:rPrChange w:id="411" w:author="IES11FQ32" w:date="2012-12-11T16:30:00Z">
                  <w:rPr>
                    <w:rFonts w:ascii="Times New Roman" w:eastAsia="SimSun" w:hAnsi="Times New Roman" w:cs="Times New Roman"/>
                    <w:color w:val="FF0000"/>
                    <w:highlight w:val="yellow"/>
                  </w:rPr>
                </w:rPrChange>
              </w:rPr>
              <w:t>[Model2]</w:t>
            </w:r>
            <w:r w:rsidRPr="00F5203E">
              <w:rPr>
                <w:rFonts w:ascii="Times New Roman" w:eastAsia="SimSun" w:hAnsi="Times New Roman" w:cs="Times New Roman"/>
              </w:rPr>
              <w:t>, GETDATE(),</w:t>
            </w:r>
            <w:r w:rsidR="002F4914" w:rsidRPr="00F5203E">
              <w:rPr>
                <w:rFonts w:ascii="Times New Roman" w:eastAsia="SimSun" w:hAnsi="Times New Roman" w:cs="Times New Roman"/>
              </w:rPr>
              <w:t>GETDATE</w:t>
            </w:r>
            <w:r w:rsidR="00126DF1">
              <w:rPr>
                <w:rFonts w:ascii="Times New Roman" w:eastAsia="SimSun" w:hAnsi="Times New Roman" w:cs="Times New Roman" w:hint="eastAsia"/>
              </w:rPr>
              <w:t>()</w:t>
            </w:r>
            <w:r w:rsidRPr="00F5203E">
              <w:rPr>
                <w:rFonts w:ascii="Times New Roman" w:eastAsia="SimSun" w:hAnsi="Times New Roman" w:cs="Times New Roman"/>
              </w:rPr>
              <w:t>,</w:t>
            </w:r>
            <w:r w:rsidR="00126DF1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E40331" w:rsidRPr="00E40331">
              <w:rPr>
                <w:rFonts w:ascii="Times New Roman" w:eastAsia="SimSun" w:hAnsi="Times New Roman" w:cs="Times New Roman"/>
                <w:highlight w:val="green"/>
                <w:rPrChange w:id="412" w:author="IES11FQ32" w:date="2012-12-11T16:31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@ChangeQty</w:t>
            </w:r>
            <w:r w:rsidRPr="00F5203E">
              <w:rPr>
                <w:rFonts w:ascii="Times New Roman" w:eastAsia="SimSun" w:hAnsi="Times New Roman" w:cs="Times New Roman"/>
              </w:rPr>
              <w:t>, '',</w:t>
            </w:r>
            <w:r w:rsidR="00811A66">
              <w:rPr>
                <w:rFonts w:ascii="Times New Roman" w:eastAsia="SimSun" w:hAnsi="Times New Roman" w:cs="Times New Roman"/>
              </w:rPr>
              <w:t xml:space="preserve"> </w:t>
            </w:r>
            <w:r w:rsidR="00E40331" w:rsidRPr="00E40331">
              <w:rPr>
                <w:rFonts w:ascii="Times New Roman" w:eastAsia="SimSun" w:hAnsi="Times New Roman" w:cs="Times New Roman"/>
                <w:highlight w:val="green"/>
                <w:rPrChange w:id="413" w:author="IES11FQ32" w:date="2012-12-11T16:31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@ChangeQty</w:t>
            </w:r>
            <w:r w:rsidRPr="00F5203E">
              <w:rPr>
                <w:rFonts w:ascii="Times New Roman" w:eastAsia="SimSun" w:hAnsi="Times New Roman" w:cs="Times New Roman"/>
              </w:rPr>
              <w:t xml:space="preserve">, </w:t>
            </w:r>
            <w:r w:rsidR="00E40331" w:rsidRPr="00E40331">
              <w:rPr>
                <w:rFonts w:ascii="Times New Roman" w:eastAsia="SimSun" w:hAnsi="Times New Roman" w:cs="Times New Roman"/>
                <w:highlight w:val="green"/>
                <w:rPrChange w:id="414" w:author="IES11FQ32" w:date="2012-12-11T16:30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@ChangeQty</w:t>
            </w:r>
            <w:r w:rsidRPr="00F5203E">
              <w:rPr>
                <w:rFonts w:ascii="Times New Roman" w:eastAsia="SimSun" w:hAnsi="Times New Roman" w:cs="Times New Roman"/>
              </w:rPr>
              <w:t xml:space="preserve">, 0, </w:t>
            </w:r>
            <w:r w:rsidR="00E40331" w:rsidRPr="00E40331">
              <w:rPr>
                <w:rFonts w:ascii="Times New Roman" w:eastAsia="SimSun" w:hAnsi="Times New Roman" w:cs="Times New Roman"/>
                <w:highlight w:val="green"/>
                <w:rPrChange w:id="415" w:author="IES11FQ32" w:date="2012-12-11T16:31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@ChangeQty</w:t>
            </w:r>
            <w:r w:rsidRPr="00F5203E">
              <w:rPr>
                <w:rFonts w:ascii="Times New Roman" w:eastAsia="SimSun" w:hAnsi="Times New Roman" w:cs="Times New Roman"/>
              </w:rPr>
              <w:t>, 'H', GETDATE(), GETDATE())</w:t>
            </w:r>
          </w:p>
          <w:p w:rsidR="00F5203E" w:rsidRDefault="00E40331" w:rsidP="00F5203E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40331">
              <w:rPr>
                <w:rFonts w:ascii="Times New Roman" w:eastAsia="SimSun" w:hAnsi="Times New Roman" w:cs="Times New Roman"/>
                <w:highlight w:val="green"/>
                <w:rPrChange w:id="416" w:author="IES11FQ32" w:date="2012-12-11T16:31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@ VirtualMO</w:t>
            </w:r>
            <w:r w:rsidR="00126DF1">
              <w:rPr>
                <w:rFonts w:ascii="Times New Roman" w:eastAsia="SimSun" w:hAnsi="Times New Roman" w:cs="Times New Roman" w:hint="eastAsia"/>
              </w:rPr>
              <w:t>：</w:t>
            </w:r>
            <w:r w:rsidR="00F5203E">
              <w:rPr>
                <w:rFonts w:ascii="Times New Roman" w:eastAsia="SimSun" w:hAnsi="Times New Roman" w:cs="Times New Roman" w:hint="eastAsia"/>
              </w:rPr>
              <w:t>参考《</w:t>
            </w:r>
            <w:r w:rsidR="00F5203E" w:rsidRPr="00F5203E">
              <w:rPr>
                <w:rFonts w:ascii="Times New Roman" w:eastAsia="SimSun" w:hAnsi="Times New Roman" w:cs="Times New Roman"/>
              </w:rPr>
              <w:t>CI-MES12-SPEC-COMMON-UC Virtual MO Specification.docx</w:t>
            </w:r>
            <w:r w:rsidR="00F5203E">
              <w:rPr>
                <w:rFonts w:ascii="Times New Roman" w:eastAsia="SimSun" w:hAnsi="Times New Roman" w:cs="Times New Roman" w:hint="eastAsia"/>
              </w:rPr>
              <w:t>》</w:t>
            </w:r>
          </w:p>
          <w:p w:rsidR="00F5203E" w:rsidRDefault="00F5203E" w:rsidP="00EA52E6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MO</w:t>
            </w:r>
            <w:r w:rsidR="00811A66">
              <w:rPr>
                <w:rFonts w:ascii="Times New Roman" w:eastAsia="SimSun" w:hAnsi="Times New Roman" w:cs="Times New Roman" w:hint="eastAsia"/>
              </w:rPr>
              <w:t xml:space="preserve"> For Each Product</w:t>
            </w:r>
          </w:p>
          <w:p w:rsidR="00F5203E" w:rsidRDefault="00126DF1" w:rsidP="00674380">
            <w:pPr>
              <w:pStyle w:val="a9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MO</w:t>
            </w:r>
            <w:r w:rsidR="00674380">
              <w:rPr>
                <w:rFonts w:ascii="Times New Roman" w:eastAsia="SimSun" w:hAnsi="Times New Roman" w:cs="Times New Roman" w:hint="eastAsia"/>
              </w:rPr>
              <w:t xml:space="preserve"> set Print_Qty=Print_Qty-1, CustomerSN_Qty=CustomerSN_Qty-1</w:t>
            </w:r>
          </w:p>
          <w:p w:rsidR="00674380" w:rsidRDefault="00674380" w:rsidP="00674380">
            <w:pPr>
              <w:pStyle w:val="a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W</w:t>
            </w:r>
            <w:r>
              <w:rPr>
                <w:rFonts w:ascii="Times New Roman" w:eastAsia="SimSun" w:hAnsi="Times New Roman" w:cs="Times New Roman" w:hint="eastAsia"/>
              </w:rPr>
              <w:t>here MO=ProductList.MO and Model=ProductList.Model</w:t>
            </w:r>
          </w:p>
          <w:p w:rsidR="00E40331" w:rsidRPr="00E40331" w:rsidRDefault="00E40331" w:rsidP="00E40331">
            <w:pPr>
              <w:jc w:val="left"/>
              <w:rPr>
                <w:rFonts w:ascii="Times New Roman" w:hAnsi="Times New Roman" w:cs="Times New Roman"/>
                <w:rPrChange w:id="417" w:author="IES11FQ32" w:date="2012-12-14T19:19:00Z">
                  <w:rPr>
                    <w:rFonts w:ascii="Times New Roman" w:eastAsia="SimSun" w:hAnsi="Times New Roman" w:cs="Times New Roman"/>
                  </w:rPr>
                </w:rPrChange>
              </w:rPr>
              <w:pPrChange w:id="418" w:author="IES11FQ32" w:date="2012-12-14T19:19:00Z">
                <w:pPr>
                  <w:pStyle w:val="a9"/>
                  <w:jc w:val="left"/>
                </w:pPr>
              </w:pPrChange>
            </w:pPr>
            <w:r w:rsidRPr="005A71C8">
              <w:rPr>
                <w:rFonts w:ascii="Times New Roman" w:hAnsi="Times New Roman" w:cs="Times New Roman"/>
                <w:rPrChange w:id="419" w:author="IES11FQ32" w:date="2012-12-26T15:00:00Z">
                  <w:rPr>
                    <w:rFonts w:ascii="Times New Roman" w:hAnsi="Times New Roman" w:cs="Times New Roman"/>
                  </w:rPr>
                </w:rPrChange>
              </w:rPr>
              <w:t>----</w:t>
            </w:r>
            <w:r w:rsidRPr="005A71C8">
              <w:rPr>
                <w:rFonts w:ascii="Times New Roman" w:hAnsi="Times New Roman" w:cs="Times New Roman" w:hint="eastAsia"/>
                <w:rPrChange w:id="420" w:author="IES11FQ32" w:date="2012-12-26T15:00:00Z">
                  <w:rPr>
                    <w:rFonts w:ascii="Times New Roman" w:hAnsi="Times New Roman" w:cs="Times New Roman" w:hint="eastAsia"/>
                  </w:rPr>
                </w:rPrChange>
              </w:rPr>
              <w:t>不需要对</w:t>
            </w:r>
            <w:r w:rsidRPr="005A71C8">
              <w:rPr>
                <w:rFonts w:ascii="Times New Roman" w:hAnsi="Times New Roman" w:cs="Times New Roman"/>
                <w:rPrChange w:id="421" w:author="IES11FQ32" w:date="2012-12-26T15:00:00Z">
                  <w:rPr>
                    <w:rFonts w:ascii="Times New Roman" w:hAnsi="Times New Roman" w:cs="Times New Roman"/>
                  </w:rPr>
                </w:rPrChange>
              </w:rPr>
              <w:t>CUSTSN</w:t>
            </w:r>
            <w:r w:rsidRPr="005A71C8">
              <w:rPr>
                <w:rFonts w:ascii="Times New Roman" w:hAnsi="Times New Roman" w:cs="Times New Roman" w:hint="eastAsia"/>
                <w:rPrChange w:id="422" w:author="IES11FQ32" w:date="2012-12-26T15:00:00Z">
                  <w:rPr>
                    <w:rFonts w:ascii="Times New Roman" w:hAnsi="Times New Roman" w:cs="Times New Roman" w:hint="eastAsia"/>
                  </w:rPr>
                </w:rPrChange>
              </w:rPr>
              <w:t>做任何动作</w:t>
            </w:r>
          </w:p>
          <w:p w:rsidR="00126DF1" w:rsidRPr="006C1CAE" w:rsidRDefault="00F5203E" w:rsidP="00126DF1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Update Product</w:t>
            </w:r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For Each Product</w:t>
            </w:r>
            <w:r w:rsidR="006C1CAE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[2012/7/7 Update]</w:t>
            </w:r>
          </w:p>
          <w:p w:rsidR="00126DF1" w:rsidRDefault="00674380" w:rsidP="00126DF1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6C1CAE">
              <w:rPr>
                <w:rFonts w:ascii="Times New Roman" w:eastAsia="SimSun" w:hAnsi="Times New Roman" w:cs="Times New Roman" w:hint="eastAsia"/>
                <w:highlight w:val="cyan"/>
              </w:rPr>
              <w:t>Update Product Set MO=</w:t>
            </w:r>
            <w:r w:rsidRPr="006C1CAE">
              <w:rPr>
                <w:rFonts w:ascii="Times New Roman" w:eastAsia="SimSun" w:hAnsi="Times New Roman" w:cs="Times New Roman"/>
                <w:highlight w:val="cyan"/>
              </w:rPr>
              <w:t>@VirtualMO</w:t>
            </w:r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 xml:space="preserve"> , Model=[Model2], Udt = GetDate()</w:t>
            </w:r>
            <w:r w:rsidR="005A71C8">
              <w:rPr>
                <w:rFonts w:ascii="Times New Roman" w:hAnsi="Times New Roman" w:cs="Times New Roman" w:hint="eastAsia"/>
                <w:highlight w:val="cyan"/>
              </w:rPr>
              <w:t xml:space="preserve"> </w:t>
            </w:r>
            <w:r w:rsidR="00E40331" w:rsidRPr="005A71C8">
              <w:rPr>
                <w:rFonts w:ascii="Times New Roman" w:eastAsia="SimSun" w:hAnsi="Times New Roman" w:cs="Times New Roman"/>
                <w:strike/>
                <w:highlight w:val="cyan"/>
                <w:rPrChange w:id="423" w:author="IES11FQ32" w:date="2012-12-26T14:59:00Z">
                  <w:rPr>
                    <w:rFonts w:ascii="Times New Roman" w:eastAsia="SimSun" w:hAnsi="Times New Roman" w:cs="Times New Roman"/>
                    <w:highlight w:val="cyan"/>
                  </w:rPr>
                </w:rPrChange>
              </w:rPr>
              <w:t>,</w:t>
            </w:r>
            <w:del w:id="424" w:author="IES11FQ32" w:date="2012-12-26T14:59:00Z">
              <w:r w:rsidR="00E40331" w:rsidRPr="005A71C8" w:rsidDel="00E52564">
                <w:rPr>
                  <w:rFonts w:ascii="Times New Roman" w:eastAsia="SimSun" w:hAnsi="Times New Roman" w:cs="Times New Roman"/>
                  <w:strike/>
                  <w:highlight w:val="cyan"/>
                  <w:rPrChange w:id="425" w:author="IES11FQ32" w:date="2012-12-26T14:59:00Z">
                    <w:rPr>
                      <w:rFonts w:ascii="Times New Roman" w:eastAsia="SimSun" w:hAnsi="Times New Roman" w:cs="Times New Roman"/>
                      <w:highlight w:val="cyan"/>
                    </w:rPr>
                  </w:rPrChange>
                </w:rPr>
                <w:delText xml:space="preserve"> CUSTSN=’’</w:delText>
              </w:r>
              <w:r w:rsidR="00281D63" w:rsidRPr="005A71C8" w:rsidDel="00E52564">
                <w:rPr>
                  <w:rFonts w:ascii="Times New Roman" w:eastAsia="SimSun" w:hAnsi="Times New Roman" w:cs="Times New Roman" w:hint="eastAsia"/>
                  <w:strike/>
                  <w:highlight w:val="cyan"/>
                  <w:rPrChange w:id="426" w:author="IES11FQ32" w:date="2012-12-26T14:59:00Z">
                    <w:rPr>
                      <w:rFonts w:ascii="Times New Roman" w:hAnsi="Times New Roman" w:cs="Times New Roman" w:hint="eastAsia"/>
                      <w:color w:val="FF0000"/>
                      <w:highlight w:val="cyan"/>
                    </w:rPr>
                  </w:rPrChange>
                </w:rPr>
                <w:delText xml:space="preserve"> </w:delText>
              </w:r>
            </w:del>
            <w:r w:rsidR="00811A66" w:rsidRPr="006C1CAE">
              <w:rPr>
                <w:rFonts w:ascii="Times New Roman" w:eastAsia="SimSun" w:hAnsi="Times New Roman" w:cs="Times New Roman" w:hint="eastAsia"/>
                <w:highlight w:val="cyan"/>
              </w:rPr>
              <w:t>where ProductID = ProductList.ProductID</w:t>
            </w:r>
          </w:p>
          <w:p w:rsidR="00F5203E" w:rsidRPr="00FC01C9" w:rsidRDefault="00E40331" w:rsidP="00EA52E6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strike/>
                <w:rPrChange w:id="427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strike/>
                <w:rPrChange w:id="428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Update ProductLog For Each Product</w:t>
            </w:r>
          </w:p>
          <w:p w:rsidR="00811A66" w:rsidRPr="00FC01C9" w:rsidRDefault="00E40331" w:rsidP="00811A6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strike/>
                <w:rPrChange w:id="429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strike/>
                <w:rPrChange w:id="430" w:author="Gao, Guan-Wei (高貫偉 ITC)" w:date="2012-08-17T16:32:00Z">
                  <w:rPr>
                    <w:rFonts w:ascii="Times New Roman" w:eastAsia="SimSun" w:hAnsi="Times New Roman" w:cs="Times New Roman"/>
                  </w:rPr>
                </w:rPrChange>
              </w:rPr>
              <w:t>Update ProductLog Set Model=[Model2] where ProductID=ProductList.ProductID</w:t>
            </w:r>
          </w:p>
          <w:p w:rsidR="00811A66" w:rsidRPr="006C1CAE" w:rsidRDefault="00E40331" w:rsidP="00811A66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  <w:highlight w:val="cyan"/>
                <w:rPrChange w:id="431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32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>Insert ProductLog For Each Product</w:t>
            </w:r>
            <w:ins w:id="433" w:author="Gao, Guan-Wei (高貫偉 ITC)" w:date="2012-07-07T10:48:00Z">
              <w:r w:rsidR="006C1CAE"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Update]</w:t>
              </w:r>
            </w:ins>
          </w:p>
          <w:p w:rsidR="00811A66" w:rsidRPr="006C1CAE" w:rsidRDefault="00E40331" w:rsidP="00811A6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434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35" w:author="Gao, Guan-Wei (高貫偉 ITC)" w:date="2012-07-07T10:47:00Z">
                  <w:rPr>
                    <w:rFonts w:ascii="Times New Roman" w:eastAsia="SimSun" w:hAnsi="Times New Roman" w:cs="Times New Roman"/>
                  </w:rPr>
                </w:rPrChange>
              </w:rPr>
              <w:t>ProductID = ProductList.ProductID</w:t>
            </w:r>
          </w:p>
          <w:p w:rsidR="00811A66" w:rsidRPr="00AD2CB3" w:rsidRDefault="00E40331" w:rsidP="00811A6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436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37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>Model=[Model2]</w:t>
            </w:r>
          </w:p>
          <w:p w:rsidR="00811A66" w:rsidRPr="00AD2CB3" w:rsidRDefault="00E40331" w:rsidP="00811A6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438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39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 xml:space="preserve">Station = </w:t>
            </w:r>
            <w:del w:id="440" w:author="Gao, Guan-Wei (高貫偉 ITC)" w:date="2012-07-07T10:50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41" w:author="Gao, Guan-Wei (高貫偉 ITC)" w:date="2012-07-07T10:54:00Z">
                    <w:rPr>
                      <w:rFonts w:ascii="Times New Roman" w:eastAsia="SimSun" w:hAnsi="Times New Roman" w:cs="Times New Roman"/>
                    </w:rPr>
                  </w:rPrChange>
                </w:rPr>
                <w:delText>[CrurrentStation]</w:delText>
              </w:r>
            </w:del>
            <w:ins w:id="442" w:author="Gao, Guan-Wei (高貫偉 ITC)" w:date="2012-07-07T10:50:00Z">
              <w:r w:rsidR="00E67101">
                <w:rPr>
                  <w:rFonts w:ascii="Times New Roman" w:eastAsia="SimSun" w:hAnsi="Times New Roman" w:cs="Times New Roman" w:hint="eastAsia"/>
                  <w:highlight w:val="cyan"/>
                </w:rPr>
                <w:t>当前站号</w:t>
              </w:r>
            </w:ins>
          </w:p>
          <w:p w:rsidR="00811A66" w:rsidRPr="00AD2CB3" w:rsidRDefault="00E40331" w:rsidP="00811A66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cyan"/>
                <w:rPrChange w:id="443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44" w:author="Gao, Guan-Wei (高貫偉 ITC)" w:date="2012-07-07T10:54:00Z">
                  <w:rPr>
                    <w:rFonts w:ascii="Times New Roman" w:eastAsia="SimSun" w:hAnsi="Times New Roman" w:cs="Times New Roman"/>
                  </w:rPr>
                </w:rPrChange>
              </w:rPr>
              <w:t>Status=1</w:t>
            </w:r>
          </w:p>
          <w:p w:rsidR="004727EC" w:rsidRDefault="00E40331" w:rsidP="00CF0D00">
            <w:pPr>
              <w:pStyle w:val="a9"/>
              <w:ind w:left="420" w:firstLineChars="0" w:firstLine="0"/>
              <w:jc w:val="left"/>
              <w:rPr>
                <w:ins w:id="445" w:author="Gao, Guan-Wei (高貫偉 ITC)" w:date="2012-07-07T13:53:00Z"/>
                <w:rFonts w:ascii="Times New Roman" w:eastAsia="SimSun" w:hAnsi="Times New Roman" w:cs="Times New Roman"/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46" w:author="Gao, Guan-Wei (高貫偉 ITC)" w:date="2012-07-07T10:54:00Z">
                  <w:rPr>
                    <w:rFonts w:ascii="Times New Roman" w:eastAsia="SimSun" w:hAnsi="Times New Roman" w:cs="Times New Roman"/>
                    <w:highlight w:val="yellow"/>
                  </w:rPr>
                </w:rPrChange>
              </w:rPr>
              <w:t>Line=</w:t>
            </w:r>
            <w:del w:id="447" w:author="Gao, Guan-Wei (高貫偉 ITC)" w:date="2012-07-07T10:49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48" w:author="Gao, Guan-Wei (高貫偉 ITC)" w:date="2012-07-07T10:54:00Z">
                    <w:rPr>
                      <w:rFonts w:ascii="Times New Roman" w:eastAsia="SimSun" w:hAnsi="Times New Roman" w:cs="Times New Roman"/>
                      <w:highlight w:val="yellow"/>
                    </w:rPr>
                  </w:rPrChange>
                </w:rPr>
                <w:delText>[Model1]</w:delText>
              </w:r>
            </w:del>
            <w:ins w:id="449" w:author="Gao, Guan-Wei (高貫偉 ITC)" w:date="2012-07-07T10:49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50" w:author="Gao, Guan-Wei (高貫偉 ITC)" w:date="2012-07-07T10:54:00Z">
                    <w:rPr>
                      <w:rFonts w:ascii="Times New Roman" w:eastAsia="SimSun" w:hAnsi="Times New Roman" w:cs="Times New Roman"/>
                    </w:rPr>
                  </w:rPrChange>
                </w:rPr>
                <w:t>ProductStatus.Line</w:t>
              </w:r>
            </w:ins>
          </w:p>
          <w:p w:rsidR="00453A78" w:rsidRPr="006C1CAE" w:rsidRDefault="00453A78" w:rsidP="00453A78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ins w:id="451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452" w:author="Gao, Guan-Wei (高貫偉 ITC)" w:date="2012-07-07T13:53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Update</w:t>
              </w:r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 Product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Status</w:t>
              </w:r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 For Each Product</w:t>
              </w:r>
              <w:r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</w:t>
              </w:r>
            </w:ins>
            <w:ins w:id="453" w:author="Gao, Guan-Wei (高貫偉 ITC)" w:date="2012-07-07T14:00:00Z">
              <w:r w:rsidR="00DA3232">
                <w:rPr>
                  <w:rFonts w:ascii="Times New Roman" w:eastAsia="SimSun" w:hAnsi="Times New Roman" w:cs="Times New Roman" w:hint="eastAsia"/>
                  <w:highlight w:val="cyan"/>
                </w:rPr>
                <w:t>Add</w:t>
              </w:r>
            </w:ins>
            <w:ins w:id="454" w:author="Gao, Guan-Wei (高貫偉 ITC)" w:date="2012-07-07T13:53:00Z">
              <w:r w:rsidRPr="006C1CAE">
                <w:rPr>
                  <w:rFonts w:ascii="Times New Roman" w:eastAsia="SimSun" w:hAnsi="Times New Roman" w:cs="Times New Roman" w:hint="eastAsia"/>
                  <w:highlight w:val="cyan"/>
                </w:rPr>
                <w:t>]</w:t>
              </w:r>
            </w:ins>
          </w:p>
          <w:p w:rsidR="00453A78" w:rsidRPr="00B2419C" w:rsidRDefault="00453A78" w:rsidP="00B2419C">
            <w:pPr>
              <w:pStyle w:val="a9"/>
              <w:ind w:left="420" w:firstLineChars="0" w:firstLine="0"/>
              <w:jc w:val="left"/>
              <w:rPr>
                <w:ins w:id="455" w:author="Gao, Guan-Wei (高貫偉 ITC)" w:date="2012-07-07T13:53:00Z"/>
                <w:rFonts w:ascii="Times New Roman" w:eastAsia="SimSun" w:hAnsi="Times New Roman" w:cs="Times New Roman"/>
                <w:highlight w:val="cyan"/>
                <w:rPrChange w:id="456" w:author="Gao, Guan-Wei (高貫偉 ITC)" w:date="2012-07-07T14:00:00Z">
                  <w:rPr>
                    <w:ins w:id="457" w:author="Gao, Guan-Wei (高貫偉 ITC)" w:date="2012-07-07T13:53:00Z"/>
                    <w:highlight w:val="cyan"/>
                  </w:rPr>
                </w:rPrChange>
              </w:rPr>
            </w:pPr>
            <w:ins w:id="458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ProductID = ProductList.ProductID</w:t>
              </w:r>
            </w:ins>
          </w:p>
          <w:p w:rsidR="00453A78" w:rsidRPr="00AD2CB3" w:rsidRDefault="00453A78" w:rsidP="00453A78">
            <w:pPr>
              <w:pStyle w:val="a9"/>
              <w:ind w:left="420" w:firstLineChars="0" w:firstLine="0"/>
              <w:jc w:val="left"/>
              <w:rPr>
                <w:ins w:id="459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460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 xml:space="preserve">Station = 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当前站号</w:t>
              </w:r>
            </w:ins>
          </w:p>
          <w:p w:rsidR="00453A78" w:rsidRPr="00AD2CB3" w:rsidRDefault="00453A78" w:rsidP="00453A78">
            <w:pPr>
              <w:pStyle w:val="a9"/>
              <w:ind w:left="420" w:firstLineChars="0" w:firstLine="0"/>
              <w:jc w:val="left"/>
              <w:rPr>
                <w:ins w:id="461" w:author="Gao, Guan-Wei (高貫偉 ITC)" w:date="2012-07-07T13:53:00Z"/>
                <w:rFonts w:ascii="Times New Roman" w:eastAsia="SimSun" w:hAnsi="Times New Roman" w:cs="Times New Roman"/>
                <w:highlight w:val="cyan"/>
              </w:rPr>
            </w:pPr>
            <w:ins w:id="462" w:author="Gao, Guan-Wei (高貫偉 ITC)" w:date="2012-07-07T13:53:00Z">
              <w:r w:rsidRPr="00C557D2">
                <w:rPr>
                  <w:rFonts w:ascii="Times New Roman" w:eastAsia="SimSun" w:hAnsi="Times New Roman" w:cs="Times New Roman"/>
                  <w:highlight w:val="cyan"/>
                </w:rPr>
                <w:t>Status=1</w:t>
              </w:r>
            </w:ins>
          </w:p>
          <w:p w:rsidR="00E40331" w:rsidRPr="00E40331" w:rsidRDefault="00E40331" w:rsidP="00E40331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ins w:id="463" w:author="Gao, Guan-Wei (高貫偉 ITC)" w:date="2012-07-07T10:54:00Z"/>
                <w:rFonts w:ascii="Times New Roman" w:eastAsia="SimSun" w:hAnsi="Times New Roman" w:cs="Times New Roman"/>
                <w:highlight w:val="cyan"/>
                <w:rPrChange w:id="464" w:author="Gao, Guan-Wei (高貫偉 ITC)" w:date="2012-07-07T10:56:00Z">
                  <w:rPr>
                    <w:ins w:id="465" w:author="Gao, Guan-Wei (高貫偉 ITC)" w:date="2012-07-07T10:54:00Z"/>
                    <w:rFonts w:ascii="Times New Roman" w:eastAsia="SimSun" w:hAnsi="Times New Roman" w:cs="Times New Roman"/>
                  </w:rPr>
                </w:rPrChange>
              </w:rPr>
              <w:pPrChange w:id="466" w:author="Gao, Guan-Wei (高貫偉 ITC)" w:date="2012-07-07T10:56:00Z">
                <w:pPr>
                  <w:pStyle w:val="a9"/>
                  <w:ind w:left="420" w:firstLineChars="0" w:firstLine="0"/>
                  <w:jc w:val="left"/>
                </w:pPr>
              </w:pPrChange>
            </w:pPr>
            <w:ins w:id="467" w:author="Gao, Guan-Wei (高貫偉 ITC)" w:date="2012-07-07T10:54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68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Insert PrintLog</w:t>
              </w:r>
            </w:ins>
            <w:ins w:id="469" w:author="Gao, Guan-Wei (高貫偉 ITC)" w:date="2012-07-07T10:58:00Z">
              <w:r w:rsidR="001C6ABB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[2012/7/7 Add]</w:t>
              </w:r>
            </w:ins>
          </w:p>
          <w:p w:rsidR="00AD2CB3" w:rsidRPr="00AD2CB3" w:rsidRDefault="00E40331" w:rsidP="00CF0D00">
            <w:pPr>
              <w:pStyle w:val="a9"/>
              <w:ind w:left="420" w:firstLineChars="0" w:firstLine="0"/>
              <w:jc w:val="left"/>
              <w:rPr>
                <w:ins w:id="470" w:author="Gao, Guan-Wei (高貫偉 ITC)" w:date="2012-07-07T10:55:00Z"/>
                <w:rFonts w:ascii="Times New Roman" w:eastAsia="SimSun" w:hAnsi="Times New Roman" w:cs="Times New Roman"/>
                <w:highlight w:val="cyan"/>
                <w:rPrChange w:id="471" w:author="Gao, Guan-Wei (高貫偉 ITC)" w:date="2012-07-07T10:56:00Z">
                  <w:rPr>
                    <w:ins w:id="472" w:author="Gao, Guan-Wei (高貫偉 ITC)" w:date="2012-07-07T10:55:00Z"/>
                    <w:rFonts w:ascii="Times New Roman" w:eastAsia="SimSun" w:hAnsi="Times New Roman" w:cs="Times New Roman"/>
                  </w:rPr>
                </w:rPrChange>
              </w:rPr>
            </w:pPr>
            <w:ins w:id="473" w:author="Gao, Guan-Wei (高貫偉 ITC)" w:date="2012-07-07T10:54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74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Name</w:t>
              </w:r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475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E40331">
                <w:rPr>
                  <w:rFonts w:ascii="Times New Roman" w:eastAsia="SimSun" w:hAnsi="Times New Roman" w:cs="Times New Roman"/>
                  <w:highlight w:val="cyan"/>
                  <w:rPrChange w:id="476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ChangeModel</w:t>
              </w:r>
            </w:ins>
          </w:p>
          <w:p w:rsidR="00AD2CB3" w:rsidRPr="00AD2CB3" w:rsidRDefault="00E40331" w:rsidP="00CF0D00">
            <w:pPr>
              <w:pStyle w:val="a9"/>
              <w:ind w:left="420" w:firstLineChars="0" w:firstLine="0"/>
              <w:jc w:val="left"/>
              <w:rPr>
                <w:ins w:id="477" w:author="Gao, Guan-Wei (高貫偉 ITC)" w:date="2012-07-07T10:55:00Z"/>
                <w:rFonts w:ascii="Times New Roman" w:eastAsia="SimSun" w:hAnsi="Times New Roman" w:cs="Times New Roman"/>
                <w:highlight w:val="cyan"/>
                <w:rPrChange w:id="478" w:author="Gao, Guan-Wei (高貫偉 ITC)" w:date="2012-07-07T10:56:00Z">
                  <w:rPr>
                    <w:ins w:id="479" w:author="Gao, Guan-Wei (高貫偉 ITC)" w:date="2012-07-07T10:55:00Z"/>
                    <w:rFonts w:ascii="Times New Roman" w:eastAsia="SimSun" w:hAnsi="Times New Roman" w:cs="Times New Roman"/>
                  </w:rPr>
                </w:rPrChange>
              </w:rPr>
            </w:pPr>
            <w:ins w:id="480" w:author="Gao, Guan-Wei (高貫偉 ITC)" w:date="2012-07-07T10:55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81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BegNo</w:t>
              </w:r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482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E40331">
                <w:rPr>
                  <w:rFonts w:ascii="Times New Roman" w:eastAsia="SimSun" w:hAnsi="Times New Roman" w:cs="Times New Roman"/>
                  <w:highlight w:val="cyan"/>
                  <w:rPrChange w:id="483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[Model1]</w:t>
              </w:r>
            </w:ins>
          </w:p>
          <w:p w:rsidR="00AD2CB3" w:rsidRPr="00AD2CB3" w:rsidRDefault="00E40331" w:rsidP="00CF0D00">
            <w:pPr>
              <w:pStyle w:val="a9"/>
              <w:tabs>
                <w:tab w:val="center" w:pos="4153"/>
                <w:tab w:val="right" w:pos="8306"/>
              </w:tabs>
              <w:snapToGrid w:val="0"/>
              <w:ind w:left="420" w:firstLineChars="0" w:firstLine="0"/>
              <w:jc w:val="left"/>
              <w:rPr>
                <w:ins w:id="484" w:author="Gao, Guan-Wei (高貫偉 ITC)" w:date="2012-07-07T10:55:00Z"/>
                <w:rFonts w:ascii="Times New Roman" w:eastAsia="SimSun" w:hAnsi="Times New Roman" w:cs="Times New Roman"/>
                <w:highlight w:val="cyan"/>
                <w:rPrChange w:id="485" w:author="Gao, Guan-Wei (高貫偉 ITC)" w:date="2012-07-07T10:56:00Z">
                  <w:rPr>
                    <w:ins w:id="486" w:author="Gao, Guan-Wei (高貫偉 ITC)" w:date="2012-07-07T10:55:00Z"/>
                    <w:rFonts w:ascii="Times New Roman" w:eastAsia="SimSun" w:hAnsi="Times New Roman" w:cs="Times New Roman"/>
                    <w:sz w:val="18"/>
                    <w:szCs w:val="18"/>
                  </w:rPr>
                </w:rPrChange>
              </w:rPr>
            </w:pPr>
            <w:ins w:id="487" w:author="Gao, Guan-Wei (高貫偉 ITC)" w:date="2012-07-07T10:55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88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EndNo</w:t>
              </w:r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489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E40331">
                <w:rPr>
                  <w:rFonts w:ascii="Times New Roman" w:eastAsia="SimSun" w:hAnsi="Times New Roman" w:cs="Times New Roman"/>
                  <w:highlight w:val="cyan"/>
                  <w:rPrChange w:id="490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[Model2]</w:t>
              </w:r>
            </w:ins>
          </w:p>
          <w:p w:rsidR="00AD2CB3" w:rsidRPr="00CF0D00" w:rsidRDefault="00E40331" w:rsidP="00CF0D00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ins w:id="491" w:author="Gao, Guan-Wei (高貫偉 ITC)" w:date="2012-07-07T10:55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492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Descr</w:t>
              </w:r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493" w:author="Gao, Guan-Wei (高貫偉 ITC)" w:date="2012-07-07T10:56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：</w:t>
              </w:r>
              <w:r w:rsidRPr="00E40331">
                <w:rPr>
                  <w:rFonts w:ascii="Times New Roman" w:eastAsia="SimSun" w:hAnsi="Times New Roman" w:cs="Times New Roman"/>
                  <w:highlight w:val="cyan"/>
                  <w:rPrChange w:id="494" w:author="Gao, Guan-Wei (高貫偉 ITC)" w:date="2012-07-07T10:56:00Z">
                    <w:rPr>
                      <w:rFonts w:ascii="Times New Roman" w:eastAsia="SimSun" w:hAnsi="Times New Roman" w:cs="Times New Roman"/>
                    </w:rPr>
                  </w:rPrChange>
                </w:rPr>
                <w:t>[Change Qty]</w:t>
              </w:r>
            </w:ins>
          </w:p>
        </w:tc>
      </w:tr>
      <w:tr w:rsidR="000D70A8" w:rsidRPr="00CA6998" w:rsidTr="000A2F69">
        <w:tc>
          <w:tcPr>
            <w:tcW w:w="2802" w:type="dxa"/>
          </w:tcPr>
          <w:p w:rsidR="000D70A8" w:rsidRPr="000D2476" w:rsidRDefault="00E40331" w:rsidP="00BE6358">
            <w:pPr>
              <w:jc w:val="left"/>
              <w:rPr>
                <w:rFonts w:ascii="Times New Roman" w:eastAsia="SimSun" w:hAnsi="Times New Roman" w:cs="Times New Roman"/>
                <w:highlight w:val="cyan"/>
                <w:rPrChange w:id="495" w:author="Gao, Guan-Wei (高貫偉 ITC)" w:date="2012-07-07T10:52:00Z">
                  <w:rPr>
                    <w:rFonts w:ascii="Times New Roman" w:eastAsia="SimSun" w:hAnsi="Times New Roman" w:cs="Times New Roman"/>
                  </w:rPr>
                </w:rPrChange>
              </w:rPr>
            </w:pPr>
            <w:r w:rsidRPr="00E40331">
              <w:rPr>
                <w:rFonts w:ascii="Times New Roman" w:eastAsia="SimSun" w:hAnsi="Times New Roman" w:cs="Times New Roman"/>
                <w:highlight w:val="cyan"/>
                <w:rPrChange w:id="496" w:author="Gao, Guan-Wei (高貫偉 ITC)" w:date="2012-07-07T10:52:00Z">
                  <w:rPr>
                    <w:rFonts w:ascii="Times New Roman" w:eastAsia="SimSun" w:hAnsi="Times New Roman" w:cs="Times New Roman"/>
                  </w:rPr>
                </w:rPrChange>
              </w:rPr>
              <w:lastRenderedPageBreak/>
              <w:t>11. Export Excel</w:t>
            </w:r>
          </w:p>
        </w:tc>
        <w:tc>
          <w:tcPr>
            <w:tcW w:w="5720" w:type="dxa"/>
          </w:tcPr>
          <w:p w:rsidR="00E40331" w:rsidRPr="00E40331" w:rsidRDefault="00E40331" w:rsidP="00E40331">
            <w:pPr>
              <w:jc w:val="left"/>
              <w:rPr>
                <w:ins w:id="497" w:author="Gao, Guan-Wei (高貫偉 ITC)" w:date="2012-07-07T10:52:00Z"/>
                <w:rFonts w:ascii="Times New Roman" w:eastAsia="SimSun" w:hAnsi="Times New Roman" w:cs="Times New Roman"/>
                <w:highlight w:val="cyan"/>
                <w:rPrChange w:id="498" w:author="Gao, Guan-Wei (高貫偉 ITC)" w:date="2012-07-07T10:52:00Z">
                  <w:rPr>
                    <w:ins w:id="499" w:author="Gao, Guan-Wei (高貫偉 ITC)" w:date="2012-07-07T10:52:00Z"/>
                    <w:rFonts w:ascii="Times New Roman" w:eastAsia="SimSun" w:hAnsi="Times New Roman" w:cs="Times New Roman"/>
                  </w:rPr>
                </w:rPrChange>
              </w:rPr>
              <w:pPrChange w:id="500" w:author="Gao, Guan-Wei (高貫偉 ITC)" w:date="2012-07-07T10:52:00Z">
                <w:pPr>
                  <w:pStyle w:val="a9"/>
                  <w:ind w:firstLineChars="0" w:firstLine="0"/>
                  <w:jc w:val="left"/>
                </w:pPr>
              </w:pPrChange>
            </w:pPr>
            <w:ins w:id="501" w:author="Gao, Guan-Wei (高貫偉 ITC)" w:date="2012-07-07T10:52:00Z"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502" w:author="Gao, Guan-Wei (高貫偉 ITC)" w:date="2012-07-07T10:52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t>数据：</w:t>
              </w:r>
            </w:ins>
          </w:p>
          <w:p w:rsidR="000D70A8" w:rsidRPr="000D2476" w:rsidDel="000D2476" w:rsidRDefault="00E40331" w:rsidP="00E8646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del w:id="503" w:author="Gao, Guan-Wei (高貫偉 ITC)" w:date="2012-07-07T10:52:00Z"/>
                <w:rFonts w:ascii="Times New Roman" w:eastAsia="SimSun" w:hAnsi="Times New Roman" w:cs="Times New Roman"/>
                <w:highlight w:val="cyan"/>
                <w:rPrChange w:id="504" w:author="Gao, Guan-Wei (高貫偉 ITC)" w:date="2012-07-07T10:52:00Z">
                  <w:rPr>
                    <w:del w:id="505" w:author="Gao, Guan-Wei (高貫偉 ITC)" w:date="2012-07-07T10:52:00Z"/>
                    <w:rFonts w:ascii="Times New Roman" w:eastAsia="SimSun" w:hAnsi="Times New Roman" w:cs="Times New Roman"/>
                  </w:rPr>
                </w:rPrChange>
              </w:rPr>
            </w:pPr>
            <w:ins w:id="506" w:author="Gao, Guan-Wei (高貫偉 ITC)" w:date="2012-07-07T10:52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507" w:author="Gao, Guan-Wei (高貫偉 ITC)" w:date="2012-07-07T10:52:00Z">
                    <w:rPr>
                      <w:rFonts w:ascii="Times New Roman" w:eastAsia="SimSun" w:hAnsi="Times New Roman" w:cs="Times New Roman"/>
                    </w:rPr>
                  </w:rPrChange>
                </w:rPr>
                <w:t>@ProductItems</w:t>
              </w:r>
            </w:ins>
            <w:del w:id="508" w:author="Gao, Guan-Wei (高貫偉 ITC)" w:date="2012-07-07T10:52:00Z">
              <w:r w:rsidRPr="00E40331">
                <w:rPr>
                  <w:rFonts w:ascii="Times New Roman" w:eastAsia="SimSun" w:hAnsi="Times New Roman" w:cs="Times New Roman"/>
                  <w:highlight w:val="cyan"/>
                  <w:rPrChange w:id="509" w:author="Gao, Guan-Wei (高貫偉 ITC)" w:date="2012-07-07T10:52:00Z">
                    <w:rPr>
                      <w:rFonts w:ascii="Times New Roman" w:eastAsia="SimSun" w:hAnsi="Times New Roman" w:cs="Times New Roman"/>
                    </w:rPr>
                  </w:rPrChange>
                </w:rPr>
                <w:delText>Excel</w:delText>
              </w:r>
              <w:r w:rsidRPr="00E40331">
                <w:rPr>
                  <w:rFonts w:ascii="Times New Roman" w:eastAsia="SimSun" w:hAnsi="Times New Roman" w:cs="Times New Roman" w:hint="eastAsia"/>
                  <w:highlight w:val="cyan"/>
                  <w:rPrChange w:id="510" w:author="Gao, Guan-Wei (高貫偉 ITC)" w:date="2012-07-07T10:52:00Z">
                    <w:rPr>
                      <w:rFonts w:ascii="Times New Roman" w:eastAsia="SimSun" w:hAnsi="Times New Roman" w:cs="Times New Roman" w:hint="eastAsia"/>
                    </w:rPr>
                  </w:rPrChange>
                </w:rPr>
                <w:delText>字段</w:delText>
              </w:r>
            </w:del>
          </w:p>
          <w:p w:rsidR="00E40331" w:rsidRPr="00E40331" w:rsidRDefault="00E40331" w:rsidP="00E40331">
            <w:pPr>
              <w:jc w:val="left"/>
              <w:rPr>
                <w:rFonts w:ascii="Times New Roman" w:eastAsia="SimSun" w:hAnsi="Times New Roman" w:cs="Times New Roman"/>
                <w:highlight w:val="cyan"/>
                <w:rPrChange w:id="511" w:author="Gao, Guan-Wei (高貫偉 ITC)" w:date="2012-07-07T10:52:00Z">
                  <w:rPr/>
                </w:rPrChange>
              </w:rPr>
              <w:pPrChange w:id="512" w:author="Gao, Guan-Wei (高貫偉 ITC)" w:date="2012-07-07T10:52:00Z">
                <w:pPr>
                  <w:pStyle w:val="a9"/>
                  <w:ind w:firstLineChars="0" w:firstLine="0"/>
                  <w:jc w:val="left"/>
                </w:pPr>
              </w:pPrChange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Pr="00CA6998" w:rsidRDefault="004727EC" w:rsidP="000A2F6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4727EC" w:rsidRPr="00E20EA0" w:rsidRDefault="004727EC" w:rsidP="008C0BD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ED3B17" w:rsidRDefault="00E40331">
      <w:pPr>
        <w:pStyle w:val="2"/>
        <w:pPrChange w:id="513" w:author="IES11FQ32" w:date="2012-12-24T16:13:00Z">
          <w:pPr>
            <w:pStyle w:val="1"/>
            <w:spacing w:line="240" w:lineRule="auto"/>
          </w:pPr>
        </w:pPrChange>
      </w:pPr>
      <w:bookmarkStart w:id="514" w:name="_Toc344300322"/>
      <w:r w:rsidRPr="00E40331">
        <w:rPr>
          <w:rPrChange w:id="515" w:author="IES11FQ32" w:date="2012-12-24T16:13:00Z">
            <w:rPr>
              <w:rFonts w:ascii="Times New Roman" w:eastAsia="SimHei" w:hAnsi="Times New Roman"/>
            </w:rPr>
          </w:rPrChange>
        </w:rPr>
        <w:lastRenderedPageBreak/>
        <w:t>Appendix</w:t>
      </w:r>
      <w:bookmarkEnd w:id="514"/>
    </w:p>
    <w:p w:rsidR="00ED3B17" w:rsidRDefault="00E40331">
      <w:pPr>
        <w:rPr>
          <w:rFonts w:ascii="Times New Roman" w:hAnsi="Times New Roman" w:cs="Times New Roman"/>
          <w:sz w:val="28"/>
          <w:szCs w:val="28"/>
          <w:rPrChange w:id="516" w:author="IES11FQ32" w:date="2012-12-24T16:16:00Z">
            <w:rPr>
              <w:rFonts w:ascii="Times New Roman" w:hAnsi="Times New Roman" w:cs="Times New Roman"/>
            </w:rPr>
          </w:rPrChange>
        </w:rPr>
        <w:pPrChange w:id="517" w:author="IES11FQ32" w:date="2012-12-24T16:14:00Z">
          <w:pPr>
            <w:pStyle w:val="1"/>
            <w:spacing w:line="240" w:lineRule="auto"/>
          </w:pPr>
        </w:pPrChange>
      </w:pPr>
      <w:r w:rsidRPr="00E40331">
        <w:rPr>
          <w:rFonts w:ascii="Times New Roman" w:hAnsi="Times New Roman" w:cs="Times New Roman"/>
          <w:sz w:val="28"/>
          <w:szCs w:val="28"/>
          <w:rPrChange w:id="518" w:author="IES11FQ32" w:date="2012-12-24T16:15:00Z">
            <w:rPr>
              <w:rFonts w:ascii="Times New Roman" w:hAnsi="Times New Roman" w:cs="Times New Roman"/>
              <w:b w:val="0"/>
              <w:bCs w:val="0"/>
            </w:rPr>
          </w:rPrChange>
        </w:rPr>
        <w:t>1</w:t>
      </w:r>
      <w:r w:rsidRPr="00E40331">
        <w:rPr>
          <w:rFonts w:ascii="Times New Roman" w:hAnsi="Times New Roman" w:cs="Times New Roman"/>
          <w:b/>
          <w:sz w:val="28"/>
          <w:szCs w:val="28"/>
          <w:rPrChange w:id="519" w:author="IES11FQ32" w:date="2012-12-24T16:16:00Z">
            <w:rPr>
              <w:rFonts w:ascii="Times New Roman" w:hAnsi="Times New Roman" w:cs="Times New Roman"/>
              <w:b w:val="0"/>
              <w:bCs w:val="0"/>
            </w:rPr>
          </w:rPrChange>
        </w:rPr>
        <w:t>.</w:t>
      </w:r>
      <w:r w:rsidRPr="00E40331">
        <w:rPr>
          <w:rFonts w:ascii="Times New Roman" w:hAnsi="Times New Roman" w:cs="Times New Roman" w:hint="eastAsia"/>
          <w:b/>
          <w:sz w:val="28"/>
          <w:szCs w:val="28"/>
          <w:rPrChange w:id="520" w:author="IES11FQ32" w:date="2012-12-24T16:16:00Z">
            <w:rPr>
              <w:rFonts w:ascii="Times New Roman" w:hAnsi="Times New Roman" w:cs="Times New Roman" w:hint="eastAsia"/>
              <w:b w:val="0"/>
              <w:bCs w:val="0"/>
              <w:sz w:val="28"/>
              <w:szCs w:val="28"/>
            </w:rPr>
          </w:rPrChange>
        </w:rPr>
        <w:t>修改检查</w:t>
      </w:r>
      <w:r w:rsidRPr="00E40331">
        <w:rPr>
          <w:rFonts w:ascii="Times New Roman" w:hAnsi="Times New Roman" w:cs="Times New Roman"/>
          <w:b/>
          <w:sz w:val="28"/>
          <w:szCs w:val="28"/>
          <w:rPrChange w:id="521" w:author="IES11FQ32" w:date="2012-12-24T16:16:00Z">
            <w:rPr>
              <w:rFonts w:ascii="Times New Roman" w:eastAsia="SimSun" w:hAnsi="Times New Roman" w:cs="Times New Roman"/>
              <w:b w:val="0"/>
              <w:bCs w:val="0"/>
              <w:strike/>
              <w:lang w:val="es-ES"/>
            </w:rPr>
          </w:rPrChange>
        </w:rPr>
        <w:t>[Model1]</w:t>
      </w:r>
      <w:r w:rsidRPr="00E40331">
        <w:rPr>
          <w:rFonts w:ascii="Times New Roman" w:hAnsi="Times New Roman" w:cs="Times New Roman" w:hint="eastAsia"/>
          <w:b/>
          <w:sz w:val="28"/>
          <w:szCs w:val="28"/>
          <w:rPrChange w:id="522" w:author="IES11FQ32" w:date="2012-12-24T16:16:00Z">
            <w:rPr>
              <w:rFonts w:ascii="Times New Roman" w:hAnsi="Times New Roman" w:cs="Times New Roman" w:hint="eastAsia"/>
              <w:b w:val="0"/>
              <w:bCs w:val="0"/>
              <w:strike/>
              <w:lang w:val="es-ES"/>
            </w:rPr>
          </w:rPrChange>
        </w:rPr>
        <w:t>的规则</w:t>
      </w:r>
      <w:r w:rsidR="00C279EB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Pr="00E40331">
        <w:rPr>
          <w:rFonts w:ascii="Times New Roman" w:hAnsi="Times New Roman" w:cs="Times New Roman" w:hint="eastAsia"/>
          <w:sz w:val="24"/>
          <w:szCs w:val="24"/>
          <w:rPrChange w:id="523" w:author="IES11FQ32" w:date="2012-12-24T16:22:00Z">
            <w:rPr>
              <w:rFonts w:ascii="Times New Roman" w:hAnsi="Times New Roman" w:cs="Times New Roman" w:hint="eastAsia"/>
              <w:bCs w:val="0"/>
              <w:sz w:val="28"/>
              <w:szCs w:val="28"/>
            </w:rPr>
          </w:rPrChange>
        </w:rPr>
        <w:t>修改时间：</w:t>
      </w:r>
      <w:r w:rsidRPr="00E40331">
        <w:rPr>
          <w:rFonts w:ascii="Times New Roman" w:hAnsi="Times New Roman" w:cs="Times New Roman"/>
          <w:sz w:val="24"/>
          <w:szCs w:val="24"/>
          <w:rPrChange w:id="524" w:author="IES11FQ32" w:date="2012-12-24T16:22:00Z">
            <w:rPr>
              <w:rFonts w:ascii="Times New Roman" w:hAnsi="Times New Roman" w:cs="Times New Roman"/>
              <w:bCs w:val="0"/>
              <w:sz w:val="28"/>
              <w:szCs w:val="28"/>
            </w:rPr>
          </w:rPrChange>
        </w:rPr>
        <w:t>2012/12/24,</w:t>
      </w:r>
      <w:r w:rsidRPr="00E40331">
        <w:rPr>
          <w:rFonts w:ascii="Times New Roman" w:hAnsi="Times New Roman" w:cs="Times New Roman" w:hint="eastAsia"/>
          <w:sz w:val="24"/>
          <w:szCs w:val="24"/>
          <w:rPrChange w:id="525" w:author="IES11FQ32" w:date="2012-12-24T16:22:00Z">
            <w:rPr>
              <w:rFonts w:ascii="Times New Roman" w:hAnsi="Times New Roman" w:cs="Times New Roman" w:hint="eastAsia"/>
              <w:bCs w:val="0"/>
              <w:sz w:val="28"/>
              <w:szCs w:val="28"/>
            </w:rPr>
          </w:rPrChange>
        </w:rPr>
        <w:t>修改页码：第</w:t>
      </w:r>
      <w:r w:rsidRPr="00E40331">
        <w:rPr>
          <w:rFonts w:ascii="Times New Roman" w:hAnsi="Times New Roman" w:cs="Times New Roman"/>
          <w:sz w:val="24"/>
          <w:szCs w:val="24"/>
          <w:rPrChange w:id="526" w:author="IES11FQ32" w:date="2012-12-24T16:22:00Z">
            <w:rPr>
              <w:rFonts w:ascii="Times New Roman" w:hAnsi="Times New Roman" w:cs="Times New Roman"/>
              <w:bCs w:val="0"/>
              <w:sz w:val="28"/>
              <w:szCs w:val="28"/>
            </w:rPr>
          </w:rPrChange>
        </w:rPr>
        <w:t>6</w:t>
      </w:r>
      <w:r w:rsidRPr="00E40331">
        <w:rPr>
          <w:rFonts w:ascii="Times New Roman" w:hAnsi="Times New Roman" w:cs="Times New Roman" w:hint="eastAsia"/>
          <w:sz w:val="24"/>
          <w:szCs w:val="24"/>
          <w:rPrChange w:id="527" w:author="IES11FQ32" w:date="2012-12-24T16:22:00Z">
            <w:rPr>
              <w:rFonts w:ascii="Times New Roman" w:hAnsi="Times New Roman" w:cs="Times New Roman" w:hint="eastAsia"/>
              <w:bCs w:val="0"/>
              <w:sz w:val="28"/>
              <w:szCs w:val="28"/>
            </w:rPr>
          </w:rPrChange>
        </w:rPr>
        <w:t>页</w:t>
      </w:r>
      <w:r w:rsidR="00C279EB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ED3B17" w:rsidRDefault="00E40331">
      <w:pPr>
        <w:ind w:firstLineChars="150" w:firstLine="316"/>
        <w:rPr>
          <w:rPrChange w:id="528" w:author="IES11FQ32" w:date="2012-12-24T16:16:00Z">
            <w:rPr>
              <w:rFonts w:ascii="Times New Roman" w:hAnsi="Times New Roman"/>
              <w:sz w:val="32"/>
            </w:rPr>
          </w:rPrChange>
        </w:rPr>
        <w:pPrChange w:id="529" w:author="IES11FQ32" w:date="2012-12-24T16:16:00Z">
          <w:pPr>
            <w:pStyle w:val="1"/>
            <w:spacing w:line="240" w:lineRule="auto"/>
          </w:pPr>
        </w:pPrChange>
      </w:pPr>
      <w:r w:rsidRPr="00E40331">
        <w:rPr>
          <w:rFonts w:ascii="Times New Roman" w:hAnsi="Times New Roman" w:cs="Times New Roman" w:hint="eastAsia"/>
          <w:b/>
          <w:rPrChange w:id="530" w:author="IES11FQ32" w:date="2012-12-24T16:16:00Z">
            <w:rPr>
              <w:rFonts w:ascii="Times New Roman" w:hAnsi="Times New Roman" w:cs="Times New Roman" w:hint="eastAsia"/>
              <w:b w:val="0"/>
              <w:bCs w:val="0"/>
              <w:strike/>
            </w:rPr>
          </w:rPrChange>
        </w:rPr>
        <w:t>修改前的</w:t>
      </w:r>
      <w:r w:rsidRPr="00E40331">
        <w:rPr>
          <w:rFonts w:ascii="Times New Roman" w:hAnsi="Times New Roman" w:cs="Times New Roman"/>
          <w:b/>
          <w:rPrChange w:id="531" w:author="IES11FQ32" w:date="2012-12-24T16:17:00Z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rPrChange>
        </w:rPr>
        <w:t>[Model1]</w:t>
      </w:r>
      <w:r w:rsidRPr="00E40331">
        <w:rPr>
          <w:rFonts w:ascii="Times New Roman" w:hAnsi="Times New Roman" w:cs="Times New Roman" w:hint="eastAsia"/>
          <w:b/>
          <w:rPrChange w:id="532" w:author="IES11FQ32" w:date="2012-12-24T16:17:00Z">
            <w:rPr>
              <w:rFonts w:ascii="Times New Roman" w:hAnsi="Times New Roman" w:cs="Times New Roman" w:hint="eastAsia"/>
              <w:b w:val="0"/>
              <w:bCs w:val="0"/>
              <w:sz w:val="28"/>
              <w:szCs w:val="28"/>
            </w:rPr>
          </w:rPrChange>
        </w:rPr>
        <w:t>的规则</w:t>
      </w:r>
    </w:p>
    <w:p w:rsidR="00ED3B17" w:rsidRDefault="00E40331">
      <w:pPr>
        <w:pStyle w:val="a9"/>
        <w:numPr>
          <w:ilvl w:val="1"/>
          <w:numId w:val="26"/>
        </w:numPr>
        <w:ind w:firstLineChars="0"/>
        <w:jc w:val="left"/>
        <w:rPr>
          <w:rFonts w:ascii="Times New Roman" w:eastAsia="SimSun" w:hAnsi="Times New Roman" w:cs="Times New Roman"/>
          <w:strike/>
          <w:highlight w:val="yellow"/>
          <w:lang w:val="es-ES"/>
          <w:rPrChange w:id="533" w:author="IES11FQ32" w:date="2012-12-24T16:14:00Z">
            <w:rPr>
              <w:rFonts w:ascii="Times New Roman" w:eastAsia="SimSun" w:hAnsi="Times New Roman" w:cs="Times New Roman"/>
              <w:highlight w:val="yellow"/>
              <w:lang w:val="es-ES"/>
            </w:rPr>
          </w:rPrChange>
        </w:rPr>
        <w:pPrChange w:id="534" w:author="IES11FQ32" w:date="2012-12-24T16:24:00Z">
          <w:pPr>
            <w:pStyle w:val="a9"/>
            <w:numPr>
              <w:numId w:val="26"/>
            </w:numPr>
            <w:ind w:left="420" w:firstLineChars="0" w:hanging="420"/>
            <w:jc w:val="left"/>
          </w:pPr>
        </w:pPrChange>
      </w:pPr>
      <w:r w:rsidRPr="00E40331">
        <w:rPr>
          <w:rFonts w:ascii="Times New Roman" w:eastAsia="SimSun" w:hAnsi="Times New Roman" w:cs="Times New Roman" w:hint="eastAsia"/>
          <w:strike/>
          <w:rPrChange w:id="535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并清空检查</w:t>
      </w:r>
      <w:r w:rsidRPr="00E40331">
        <w:rPr>
          <w:rFonts w:ascii="Times New Roman" w:eastAsia="SimSun" w:hAnsi="Times New Roman" w:cs="Times New Roman"/>
          <w:strike/>
          <w:lang w:val="es-ES"/>
          <w:rPrChange w:id="536" w:author="IES11FQ32" w:date="2012-12-24T16:14:00Z">
            <w:rPr>
              <w:rFonts w:ascii="Times New Roman" w:eastAsia="SimSun" w:hAnsi="Times New Roman" w:cs="Times New Roman"/>
              <w:lang w:val="es-ES"/>
            </w:rPr>
          </w:rPrChange>
        </w:rPr>
        <w:t>[Model1]</w:t>
      </w:r>
      <w:r w:rsidRPr="00E40331">
        <w:rPr>
          <w:rFonts w:ascii="Times New Roman" w:eastAsia="SimSun" w:hAnsi="Times New Roman" w:cs="Times New Roman" w:hint="eastAsia"/>
          <w:strike/>
          <w:rPrChange w:id="537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下机器的</w:t>
      </w:r>
      <w:r w:rsidRPr="00E40331">
        <w:rPr>
          <w:rFonts w:ascii="Times New Roman" w:eastAsia="SimSun" w:hAnsi="Times New Roman" w:cs="Times New Roman"/>
          <w:strike/>
          <w:rPrChange w:id="538" w:author="IES11FQ32" w:date="2012-12-24T16:14:00Z">
            <w:rPr>
              <w:rFonts w:ascii="Times New Roman" w:eastAsia="SimSun" w:hAnsi="Times New Roman" w:cs="Times New Roman"/>
            </w:rPr>
          </w:rPrChange>
        </w:rPr>
        <w:t>ProductStatus.Station</w:t>
      </w:r>
      <w:r w:rsidRPr="00E40331">
        <w:rPr>
          <w:rFonts w:ascii="Times New Roman" w:eastAsia="SimSun" w:hAnsi="Times New Roman" w:cs="Times New Roman" w:hint="eastAsia"/>
          <w:strike/>
          <w:rPrChange w:id="539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是否</w:t>
      </w:r>
      <w:r w:rsidRPr="00E40331">
        <w:rPr>
          <w:rFonts w:ascii="Times New Roman" w:hAnsi="Times New Roman" w:cs="Times New Roman" w:hint="eastAsia"/>
          <w:strike/>
          <w:rPrChange w:id="540" w:author="IES11FQ32" w:date="2012-12-24T16:14:00Z">
            <w:rPr>
              <w:rFonts w:ascii="Times New Roman" w:hAnsi="Times New Roman" w:cs="Times New Roman" w:hint="eastAsia"/>
            </w:rPr>
          </w:rPrChange>
        </w:rPr>
        <w:t>等于</w:t>
      </w:r>
      <w:r w:rsidRPr="00E40331">
        <w:rPr>
          <w:rFonts w:ascii="Times New Roman" w:eastAsia="SimSun" w:hAnsi="Times New Roman" w:cs="Times New Roman"/>
          <w:strike/>
          <w:rPrChange w:id="541" w:author="IES11FQ32" w:date="2012-12-24T16:14:00Z">
            <w:rPr>
              <w:rFonts w:ascii="Times New Roman" w:eastAsia="SimSun" w:hAnsi="Times New Roman" w:cs="Times New Roman"/>
            </w:rPr>
          </w:rPrChange>
        </w:rPr>
        <w:t>ConstValue</w:t>
      </w:r>
      <w:r w:rsidRPr="00E40331">
        <w:rPr>
          <w:rFonts w:ascii="Times New Roman" w:eastAsia="SimSun" w:hAnsi="Times New Roman" w:cs="Times New Roman" w:hint="eastAsia"/>
          <w:strike/>
          <w:rPrChange w:id="542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中</w:t>
      </w:r>
      <w:r w:rsidRPr="00E40331">
        <w:rPr>
          <w:rFonts w:ascii="Times New Roman" w:eastAsia="SimSun" w:hAnsi="Times New Roman" w:cs="Times New Roman"/>
          <w:strike/>
          <w:rPrChange w:id="543" w:author="IES11FQ32" w:date="2012-12-24T16:14:00Z">
            <w:rPr>
              <w:rFonts w:ascii="Times New Roman" w:eastAsia="SimSun" w:hAnsi="Times New Roman" w:cs="Times New Roman"/>
            </w:rPr>
          </w:rPrChange>
        </w:rPr>
        <w:t>’ChangeModelStation’</w:t>
      </w:r>
      <w:r w:rsidRPr="00E40331">
        <w:rPr>
          <w:rFonts w:ascii="Times New Roman" w:eastAsia="SimSun" w:hAnsi="Times New Roman" w:cs="Times New Roman" w:hint="eastAsia"/>
          <w:strike/>
          <w:rPrChange w:id="544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的</w:t>
      </w:r>
      <w:r w:rsidRPr="00E40331">
        <w:rPr>
          <w:rFonts w:ascii="Times New Roman" w:eastAsia="SimSun" w:hAnsi="Times New Roman" w:cs="Times New Roman"/>
          <w:strike/>
          <w:rPrChange w:id="545" w:author="IES11FQ32" w:date="2012-12-24T16:14:00Z">
            <w:rPr>
              <w:rFonts w:ascii="Times New Roman" w:eastAsia="SimSun" w:hAnsi="Times New Roman" w:cs="Times New Roman"/>
            </w:rPr>
          </w:rPrChange>
        </w:rPr>
        <w:t>Value</w:t>
      </w:r>
      <w:r w:rsidRPr="00E40331">
        <w:rPr>
          <w:rFonts w:ascii="Times New Roman" w:hAnsi="Times New Roman" w:cs="Times New Roman" w:hint="eastAsia"/>
          <w:strike/>
          <w:rPrChange w:id="546" w:author="IES11FQ32" w:date="2012-12-24T16:14:00Z">
            <w:rPr>
              <w:rFonts w:ascii="Times New Roman" w:hAnsi="Times New Roman" w:cs="Times New Roman" w:hint="eastAsia"/>
            </w:rPr>
          </w:rPrChange>
        </w:rPr>
        <w:t>值，</w:t>
      </w:r>
      <w:r w:rsidRPr="00E40331">
        <w:rPr>
          <w:rFonts w:ascii="Times New Roman" w:hAnsi="Times New Roman" w:cs="Times New Roman"/>
          <w:strike/>
          <w:rPrChange w:id="547" w:author="IES11FQ32" w:date="2012-12-24T16:14:00Z">
            <w:rPr>
              <w:rFonts w:ascii="Times New Roman" w:hAnsi="Times New Roman" w:cs="Times New Roman"/>
            </w:rPr>
          </w:rPrChange>
        </w:rPr>
        <w:t xml:space="preserve"> </w:t>
      </w:r>
      <w:r w:rsidRPr="00E40331">
        <w:rPr>
          <w:rFonts w:ascii="Times New Roman" w:eastAsia="SimSun" w:hAnsi="Times New Roman" w:cs="Times New Roman" w:hint="eastAsia"/>
          <w:strike/>
          <w:rPrChange w:id="548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若不</w:t>
      </w:r>
      <w:r w:rsidRPr="00E40331">
        <w:rPr>
          <w:rFonts w:ascii="Times New Roman" w:hAnsi="Times New Roman" w:cs="Times New Roman" w:hint="eastAsia"/>
          <w:strike/>
          <w:rPrChange w:id="549" w:author="IES11FQ32" w:date="2012-12-24T16:14:00Z">
            <w:rPr>
              <w:rFonts w:ascii="Times New Roman" w:hAnsi="Times New Roman" w:cs="Times New Roman" w:hint="eastAsia"/>
            </w:rPr>
          </w:rPrChange>
        </w:rPr>
        <w:t>等于</w:t>
      </w:r>
      <w:r w:rsidRPr="00E40331">
        <w:rPr>
          <w:rFonts w:ascii="Times New Roman" w:eastAsia="SimSun" w:hAnsi="Times New Roman" w:cs="Times New Roman" w:hint="eastAsia"/>
          <w:strike/>
          <w:lang w:val="es-ES"/>
          <w:rPrChange w:id="550" w:author="IES11FQ32" w:date="2012-12-24T16:14:00Z">
            <w:rPr>
              <w:rFonts w:ascii="Times New Roman" w:eastAsia="SimSun" w:hAnsi="Times New Roman" w:cs="Times New Roman" w:hint="eastAsia"/>
              <w:lang w:val="es-ES"/>
            </w:rPr>
          </w:rPrChange>
        </w:rPr>
        <w:t>，</w:t>
      </w:r>
      <w:r w:rsidRPr="00E40331">
        <w:rPr>
          <w:rFonts w:ascii="Times New Roman" w:eastAsia="SimSun" w:hAnsi="Times New Roman" w:cs="Times New Roman" w:hint="eastAsia"/>
          <w:strike/>
          <w:rPrChange w:id="551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则报错</w:t>
      </w:r>
      <w:r w:rsidRPr="00E40331">
        <w:rPr>
          <w:rFonts w:ascii="Times New Roman" w:eastAsia="SimSun" w:hAnsi="Times New Roman" w:cs="Times New Roman" w:hint="eastAsia"/>
          <w:strike/>
          <w:lang w:val="es-ES"/>
          <w:rPrChange w:id="552" w:author="IES11FQ32" w:date="2012-12-24T16:14:00Z">
            <w:rPr>
              <w:rFonts w:ascii="Times New Roman" w:eastAsia="SimSun" w:hAnsi="Times New Roman" w:cs="Times New Roman" w:hint="eastAsia"/>
              <w:lang w:val="es-ES"/>
            </w:rPr>
          </w:rPrChange>
        </w:rPr>
        <w:t>：“</w:t>
      </w:r>
      <w:r w:rsidRPr="00E40331">
        <w:rPr>
          <w:rFonts w:ascii="Times New Roman" w:eastAsia="SimSun" w:hAnsi="Times New Roman" w:cs="Times New Roman"/>
          <w:strike/>
          <w:lang w:val="es-ES"/>
          <w:rPrChange w:id="553" w:author="IES11FQ32" w:date="2012-12-24T16:14:00Z">
            <w:rPr>
              <w:rFonts w:ascii="Times New Roman" w:eastAsia="SimSun" w:hAnsi="Times New Roman" w:cs="Times New Roman"/>
              <w:lang w:val="es-ES"/>
            </w:rPr>
          </w:rPrChange>
        </w:rPr>
        <w:t>Model</w:t>
      </w:r>
      <w:r w:rsidRPr="00E40331">
        <w:rPr>
          <w:rFonts w:ascii="Times New Roman" w:eastAsia="SimSun" w:hAnsi="Times New Roman" w:cs="Times New Roman" w:hint="eastAsia"/>
          <w:strike/>
          <w:lang w:val="es-ES"/>
          <w:rPrChange w:id="554" w:author="IES11FQ32" w:date="2012-12-24T16:14:00Z">
            <w:rPr>
              <w:rFonts w:ascii="Times New Roman" w:eastAsia="SimSun" w:hAnsi="Times New Roman" w:cs="Times New Roman" w:hint="eastAsia"/>
              <w:lang w:val="es-ES"/>
            </w:rPr>
          </w:rPrChange>
        </w:rPr>
        <w:t>：</w:t>
      </w:r>
      <w:r w:rsidRPr="00E40331">
        <w:rPr>
          <w:rFonts w:ascii="Times New Roman" w:eastAsia="SimSun" w:hAnsi="Times New Roman" w:cs="Times New Roman"/>
          <w:strike/>
          <w:lang w:val="es-ES"/>
          <w:rPrChange w:id="555" w:author="IES11FQ32" w:date="2012-12-24T16:14:00Z">
            <w:rPr>
              <w:rFonts w:ascii="Times New Roman" w:eastAsia="SimSun" w:hAnsi="Times New Roman" w:cs="Times New Roman"/>
              <w:lang w:val="es-ES"/>
            </w:rPr>
          </w:rPrChange>
        </w:rPr>
        <w:t>XXX</w:t>
      </w:r>
      <w:r w:rsidRPr="00E40331">
        <w:rPr>
          <w:rFonts w:ascii="Times New Roman" w:eastAsia="SimSun" w:hAnsi="Times New Roman" w:cs="Times New Roman" w:hint="eastAsia"/>
          <w:strike/>
          <w:rPrChange w:id="556" w:author="IES11FQ32" w:date="2012-12-24T16:14:00Z">
            <w:rPr>
              <w:rFonts w:ascii="Times New Roman" w:eastAsia="SimSun" w:hAnsi="Times New Roman" w:cs="Times New Roman" w:hint="eastAsia"/>
            </w:rPr>
          </w:rPrChange>
        </w:rPr>
        <w:t>不存在可以转换的</w:t>
      </w:r>
      <w:r w:rsidRPr="00E40331">
        <w:rPr>
          <w:rFonts w:ascii="Times New Roman" w:eastAsia="SimSun" w:hAnsi="Times New Roman" w:cs="Times New Roman"/>
          <w:strike/>
          <w:lang w:val="es-ES"/>
          <w:rPrChange w:id="557" w:author="IES11FQ32" w:date="2012-12-24T16:14:00Z">
            <w:rPr>
              <w:rFonts w:ascii="Times New Roman" w:eastAsia="SimSun" w:hAnsi="Times New Roman" w:cs="Times New Roman"/>
              <w:lang w:val="es-ES"/>
            </w:rPr>
          </w:rPrChange>
        </w:rPr>
        <w:t>Product</w:t>
      </w:r>
      <w:r w:rsidRPr="00E40331">
        <w:rPr>
          <w:rFonts w:ascii="Times New Roman" w:eastAsia="SimSun" w:hAnsi="Times New Roman" w:cs="Times New Roman" w:hint="eastAsia"/>
          <w:strike/>
          <w:lang w:val="es-ES"/>
          <w:rPrChange w:id="558" w:author="IES11FQ32" w:date="2012-12-24T16:14:00Z">
            <w:rPr>
              <w:rFonts w:ascii="Times New Roman" w:eastAsia="SimSun" w:hAnsi="Times New Roman" w:cs="Times New Roman" w:hint="eastAsia"/>
              <w:lang w:val="es-ES"/>
            </w:rPr>
          </w:rPrChange>
        </w:rPr>
        <w:t>”</w:t>
      </w:r>
    </w:p>
    <w:p w:rsidR="0036307B" w:rsidRPr="0036307B" w:rsidRDefault="0036307B" w:rsidP="0036307B">
      <w:pPr>
        <w:ind w:firstLineChars="150" w:firstLine="316"/>
        <w:rPr>
          <w:rFonts w:ascii="Times New Roman" w:hAnsi="Times New Roman" w:cs="Times New Roman"/>
          <w:b/>
          <w:lang w:val="es-ES"/>
          <w:rPrChange w:id="559" w:author="IES11FQ32" w:date="2012-12-24T16:18:00Z">
            <w:rPr>
              <w:b/>
            </w:rPr>
          </w:rPrChange>
        </w:rPr>
      </w:pPr>
      <w:r w:rsidRPr="0036307B">
        <w:rPr>
          <w:rFonts w:ascii="Times New Roman" w:hAnsi="Times New Roman" w:cs="Times New Roman" w:hint="eastAsia"/>
          <w:b/>
        </w:rPr>
        <w:t>修改</w:t>
      </w:r>
      <w:r>
        <w:rPr>
          <w:rFonts w:ascii="Times New Roman" w:hAnsi="Times New Roman" w:cs="Times New Roman" w:hint="eastAsia"/>
          <w:b/>
        </w:rPr>
        <w:t>后</w:t>
      </w:r>
      <w:r w:rsidRPr="0036307B">
        <w:rPr>
          <w:rFonts w:ascii="Times New Roman" w:hAnsi="Times New Roman" w:cs="Times New Roman" w:hint="eastAsia"/>
          <w:b/>
        </w:rPr>
        <w:t>的</w:t>
      </w:r>
      <w:r w:rsidR="00E40331" w:rsidRPr="00E40331">
        <w:rPr>
          <w:rFonts w:ascii="Times New Roman" w:hAnsi="Times New Roman" w:cs="Times New Roman"/>
          <w:b/>
          <w:lang w:val="es-ES"/>
          <w:rPrChange w:id="560" w:author="IES11FQ32" w:date="2012-12-24T16:18:00Z">
            <w:rPr>
              <w:rFonts w:ascii="Times New Roman" w:hAnsi="Times New Roman" w:cs="Times New Roman"/>
              <w:b/>
            </w:rPr>
          </w:rPrChange>
        </w:rPr>
        <w:t>[Model1]</w:t>
      </w:r>
      <w:r w:rsidRPr="0036307B">
        <w:rPr>
          <w:rFonts w:ascii="Times New Roman" w:hAnsi="Times New Roman" w:cs="Times New Roman" w:hint="eastAsia"/>
          <w:b/>
        </w:rPr>
        <w:t>的规则</w:t>
      </w:r>
    </w:p>
    <w:p w:rsidR="00ED3B17" w:rsidRDefault="000E54EF">
      <w:pPr>
        <w:ind w:leftChars="200" w:left="420"/>
        <w:rPr>
          <w:rFonts w:ascii="Times New Roman" w:hAnsi="Times New Roman" w:cs="Times New Roman"/>
          <w:lang w:val="es-ES"/>
          <w:rPrChange w:id="561" w:author="IES11FQ32" w:date="2012-12-25T10:23:00Z">
            <w:rPr>
              <w:rFonts w:ascii="Times New Roman" w:hAnsi="Times New Roman" w:cs="Times New Roman"/>
            </w:rPr>
          </w:rPrChange>
        </w:rPr>
        <w:pPrChange w:id="562" w:author="IES11FQ32" w:date="2012-12-24T16:24:00Z">
          <w:pPr>
            <w:pStyle w:val="1"/>
            <w:spacing w:line="240" w:lineRule="auto"/>
          </w:pPr>
        </w:pPrChange>
      </w:pPr>
      <w:r w:rsidRPr="000E54EF">
        <w:rPr>
          <w:rFonts w:ascii="Wingdings" w:hAnsi="Wingdings" w:cs="Wingdings"/>
          <w:szCs w:val="21"/>
          <w:highlight w:val="yellow"/>
        </w:rPr>
        <w:t></w:t>
      </w:r>
      <w:r w:rsidR="00E40331" w:rsidRPr="00E40331">
        <w:rPr>
          <w:rFonts w:ascii="Times New Roman" w:eastAsia="SimSun" w:hAnsi="Times New Roman" w:cs="Times New Roman" w:hint="eastAsia"/>
          <w:highlight w:val="yellow"/>
          <w:lang w:val="es-ES"/>
          <w:rPrChange w:id="563" w:author="IES11FQ32" w:date="2012-12-25T10:23:00Z">
            <w:rPr>
              <w:rFonts w:ascii="Wingdings" w:hAnsi="Wingdings" w:cs="Wingdings"/>
              <w:b w:val="0"/>
              <w:bCs w:val="0"/>
              <w:szCs w:val="21"/>
              <w:highlight w:val="yellow"/>
            </w:rPr>
          </w:rPrChange>
        </w:rPr>
        <w:tab/>
      </w:r>
      <w:r w:rsidR="0036307B" w:rsidRPr="0036307B">
        <w:rPr>
          <w:rFonts w:ascii="Times New Roman" w:eastAsia="SimSun" w:hAnsi="Times New Roman" w:cs="Times New Roman"/>
          <w:highlight w:val="yellow"/>
        </w:rPr>
        <w:t>检查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64" w:author="IES11FQ32" w:date="2012-12-25T10:23:00Z">
            <w:rPr>
              <w:rFonts w:ascii="Times New Roman" w:hAnsi="Times New Roman" w:cs="Times New Roman"/>
              <w:b w:val="0"/>
              <w:bCs w:val="0"/>
              <w:szCs w:val="21"/>
              <w:highlight w:val="yellow"/>
              <w:lang w:val="es-ES"/>
            </w:rPr>
          </w:rPrChange>
        </w:rPr>
        <w:t>[Model1]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65" w:author="IES11FQ32" w:date="2012-12-24T16:19:00Z">
            <w:rPr>
              <w:rFonts w:ascii="SimSun" w:hAnsi="SimSun" w:cs="SimSun" w:hint="eastAsia"/>
              <w:b w:val="0"/>
              <w:bCs w:val="0"/>
              <w:szCs w:val="21"/>
              <w:highlight w:val="yellow"/>
            </w:rPr>
          </w:rPrChange>
        </w:rPr>
        <w:t>下是否存在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66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</w:rPr>
          </w:rPrChange>
        </w:rPr>
        <w:t>ProductStatus.Station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67" w:author="IES11FQ32" w:date="2012-12-24T16:19:00Z">
            <w:rPr>
              <w:rFonts w:ascii="宋体" w:eastAsia="宋体" w:hAnsi="Times New Roman" w:cs="宋体" w:hint="eastAsia"/>
              <w:b w:val="0"/>
              <w:bCs w:val="0"/>
              <w:szCs w:val="21"/>
              <w:highlight w:val="yellow"/>
              <w:lang w:val="zh-CN"/>
            </w:rPr>
          </w:rPrChange>
        </w:rPr>
        <w:t>等于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68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</w:rPr>
          </w:rPrChange>
        </w:rPr>
        <w:t>ConstValue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69" w:author="IES11FQ32" w:date="2012-12-24T16:19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</w:rPr>
          </w:rPrChange>
        </w:rPr>
        <w:t>中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70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</w:rPr>
          </w:rPrChange>
        </w:rPr>
        <w:t>’ChangeModelStation’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71" w:author="IES11FQ32" w:date="2012-12-24T16:19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</w:rPr>
          </w:rPrChange>
        </w:rPr>
        <w:t>的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72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</w:rPr>
          </w:rPrChange>
        </w:rPr>
        <w:t>Value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73" w:author="IES11FQ32" w:date="2012-12-24T16:19:00Z">
            <w:rPr>
              <w:rFonts w:ascii="宋体" w:eastAsia="宋体" w:hAnsi="Times New Roman" w:cs="宋体" w:hint="eastAsia"/>
              <w:b w:val="0"/>
              <w:bCs w:val="0"/>
              <w:szCs w:val="21"/>
              <w:highlight w:val="yellow"/>
              <w:lang w:val="zh-CN"/>
            </w:rPr>
          </w:rPrChange>
        </w:rPr>
        <w:t>值的机器</w:t>
      </w:r>
      <w:r w:rsidR="00E40331" w:rsidRPr="00E40331">
        <w:rPr>
          <w:rFonts w:ascii="Times New Roman" w:eastAsia="SimSun" w:hAnsi="Times New Roman" w:cs="Times New Roman" w:hint="eastAsia"/>
          <w:highlight w:val="yellow"/>
          <w:lang w:val="es-ES"/>
          <w:rPrChange w:id="574" w:author="IES11FQ32" w:date="2012-12-25T10:23:00Z">
            <w:rPr>
              <w:rFonts w:ascii="宋体" w:eastAsia="宋体" w:hAnsi="SimSun" w:cs="宋体" w:hint="eastAsia"/>
              <w:b w:val="0"/>
              <w:bCs w:val="0"/>
              <w:szCs w:val="21"/>
              <w:highlight w:val="yellow"/>
              <w:lang w:val="zh-CN"/>
            </w:rPr>
          </w:rPrChange>
        </w:rPr>
        <w:t>，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75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</w:rPr>
          </w:rPrChange>
        </w:rPr>
        <w:t xml:space="preserve"> 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76" w:author="IES11FQ32" w:date="2012-12-24T16:19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</w:rPr>
          </w:rPrChange>
        </w:rPr>
        <w:t>若不存在</w:t>
      </w:r>
      <w:r w:rsidR="00E40331" w:rsidRPr="00E40331">
        <w:rPr>
          <w:rFonts w:ascii="Times New Roman" w:eastAsia="SimSun" w:hAnsi="Times New Roman" w:cs="Times New Roman" w:hint="eastAsia"/>
          <w:highlight w:val="yellow"/>
          <w:lang w:val="es-ES"/>
          <w:rPrChange w:id="577" w:author="IES11FQ32" w:date="2012-12-25T10:23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  <w:lang w:val="es-ES"/>
            </w:rPr>
          </w:rPrChange>
        </w:rPr>
        <w:t>，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78" w:author="IES11FQ32" w:date="2012-12-24T16:19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  <w:lang w:val="es-ES"/>
            </w:rPr>
          </w:rPrChange>
        </w:rPr>
        <w:t>则报错</w:t>
      </w:r>
      <w:r w:rsidR="00E40331" w:rsidRPr="00E40331">
        <w:rPr>
          <w:rFonts w:ascii="Times New Roman" w:eastAsia="SimSun" w:hAnsi="Times New Roman" w:cs="Times New Roman" w:hint="eastAsia"/>
          <w:highlight w:val="yellow"/>
          <w:lang w:val="es-ES"/>
          <w:rPrChange w:id="579" w:author="IES11FQ32" w:date="2012-12-25T10:23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  <w:lang w:val="es-ES"/>
            </w:rPr>
          </w:rPrChange>
        </w:rPr>
        <w:t>：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80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  <w:lang w:val="es-ES"/>
            </w:rPr>
          </w:rPrChange>
        </w:rPr>
        <w:t>“Model</w:t>
      </w:r>
      <w:r w:rsidR="00E40331" w:rsidRPr="00E40331">
        <w:rPr>
          <w:rFonts w:ascii="Times New Roman" w:eastAsia="SimSun" w:hAnsi="Times New Roman" w:cs="Times New Roman" w:hint="eastAsia"/>
          <w:highlight w:val="yellow"/>
          <w:lang w:val="es-ES"/>
          <w:rPrChange w:id="581" w:author="IES11FQ32" w:date="2012-12-25T10:23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  <w:lang w:val="es-ES"/>
            </w:rPr>
          </w:rPrChange>
        </w:rPr>
        <w:t>：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82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  <w:lang w:val="es-ES"/>
            </w:rPr>
          </w:rPrChange>
        </w:rPr>
        <w:t>XXX</w:t>
      </w:r>
      <w:r w:rsidR="00E40331" w:rsidRPr="00E40331">
        <w:rPr>
          <w:rFonts w:ascii="Times New Roman" w:eastAsia="SimSun" w:hAnsi="Times New Roman" w:cs="Times New Roman" w:hint="eastAsia"/>
          <w:highlight w:val="yellow"/>
          <w:rPrChange w:id="583" w:author="IES11FQ32" w:date="2012-12-24T16:19:00Z">
            <w:rPr>
              <w:rFonts w:ascii="SimSun" w:eastAsia="宋体" w:hAnsi="SimSun" w:cs="SimSun" w:hint="eastAsia"/>
              <w:b w:val="0"/>
              <w:bCs w:val="0"/>
              <w:szCs w:val="21"/>
              <w:highlight w:val="yellow"/>
            </w:rPr>
          </w:rPrChange>
        </w:rPr>
        <w:t>不存在可以转换的</w:t>
      </w:r>
      <w:r w:rsidR="00E40331" w:rsidRPr="00E40331">
        <w:rPr>
          <w:rFonts w:ascii="Times New Roman" w:eastAsia="SimSun" w:hAnsi="Times New Roman" w:cs="Times New Roman"/>
          <w:highlight w:val="yellow"/>
          <w:lang w:val="es-ES"/>
          <w:rPrChange w:id="584" w:author="IES11FQ32" w:date="2012-12-25T10:23:00Z">
            <w:rPr>
              <w:rFonts w:ascii="Times New Roman" w:eastAsia="宋体" w:hAnsi="Times New Roman" w:cs="Times New Roman"/>
              <w:b w:val="0"/>
              <w:bCs w:val="0"/>
              <w:szCs w:val="21"/>
              <w:highlight w:val="yellow"/>
              <w:lang w:val="es-ES"/>
            </w:rPr>
          </w:rPrChange>
        </w:rPr>
        <w:t>Product”</w:t>
      </w:r>
    </w:p>
    <w:p w:rsidR="00ED3B17" w:rsidRDefault="00E40331">
      <w:pPr>
        <w:rPr>
          <w:rFonts w:ascii="Times New Roman" w:hAnsi="Times New Roman" w:cs="Times New Roman" w:hint="eastAsia"/>
        </w:rPr>
        <w:pPrChange w:id="585" w:author="IES11FQ32" w:date="2012-12-24T16:13:00Z">
          <w:pPr>
            <w:pStyle w:val="1"/>
            <w:spacing w:line="240" w:lineRule="auto"/>
          </w:pPr>
        </w:pPrChange>
      </w:pPr>
      <w:r w:rsidRPr="00E40331">
        <w:rPr>
          <w:rFonts w:ascii="Times New Roman" w:hAnsi="Times New Roman" w:cs="Times New Roman" w:hint="eastAsia"/>
          <w:highlight w:val="yellow"/>
          <w:rPrChange w:id="586" w:author="IES11FQ32" w:date="2012-12-24T16:24:00Z">
            <w:rPr>
              <w:rFonts w:ascii="Times New Roman" w:hAnsi="Times New Roman" w:cs="Times New Roman" w:hint="eastAsia"/>
              <w:b w:val="0"/>
              <w:bCs w:val="0"/>
            </w:rPr>
          </w:rPrChange>
        </w:rPr>
        <w:t>【注】此页面站号为</w:t>
      </w:r>
      <w:r w:rsidRPr="00E40331">
        <w:rPr>
          <w:rFonts w:ascii="Times New Roman" w:hAnsi="Times New Roman" w:cs="Times New Roman"/>
          <w:highlight w:val="yellow"/>
          <w:rPrChange w:id="587" w:author="IES11FQ32" w:date="2012-12-24T16:24:00Z">
            <w:rPr>
              <w:rFonts w:ascii="Times New Roman" w:hAnsi="Times New Roman" w:cs="Times New Roman"/>
              <w:b w:val="0"/>
              <w:bCs w:val="0"/>
            </w:rPr>
          </w:rPrChange>
        </w:rPr>
        <w:t>CHP</w:t>
      </w:r>
      <w:r w:rsidRPr="00E40331">
        <w:rPr>
          <w:rFonts w:ascii="Times New Roman" w:hAnsi="Times New Roman" w:cs="Times New Roman" w:hint="eastAsia"/>
          <w:highlight w:val="yellow"/>
          <w:rPrChange w:id="588" w:author="IES11FQ32" w:date="2012-12-24T16:24:00Z">
            <w:rPr>
              <w:rFonts w:ascii="Times New Roman" w:hAnsi="Times New Roman" w:cs="Times New Roman" w:hint="eastAsia"/>
              <w:b w:val="0"/>
              <w:bCs w:val="0"/>
            </w:rPr>
          </w:rPrChange>
        </w:rPr>
        <w:t>，</w:t>
      </w:r>
      <w:r w:rsidRPr="00E40331">
        <w:rPr>
          <w:rFonts w:ascii="Times New Roman" w:hAnsi="Times New Roman" w:cs="Times New Roman"/>
          <w:highlight w:val="yellow"/>
          <w:rPrChange w:id="589" w:author="IES11FQ32" w:date="2012-12-24T16:24:00Z">
            <w:rPr>
              <w:rFonts w:ascii="Times New Roman" w:hAnsi="Times New Roman" w:cs="Times New Roman"/>
              <w:b w:val="0"/>
              <w:bCs w:val="0"/>
            </w:rPr>
          </w:rPrChange>
        </w:rPr>
        <w:t>changeModel</w:t>
      </w:r>
      <w:r w:rsidRPr="00E40331">
        <w:rPr>
          <w:rFonts w:ascii="Times New Roman" w:hAnsi="Times New Roman" w:cs="Times New Roman" w:hint="eastAsia"/>
          <w:highlight w:val="yellow"/>
          <w:rPrChange w:id="590" w:author="IES11FQ32" w:date="2012-12-24T16:24:00Z">
            <w:rPr>
              <w:rFonts w:ascii="Times New Roman" w:hAnsi="Times New Roman" w:cs="Times New Roman" w:hint="eastAsia"/>
              <w:b w:val="0"/>
              <w:bCs w:val="0"/>
            </w:rPr>
          </w:rPrChange>
        </w:rPr>
        <w:t>后保存的</w:t>
      </w:r>
      <w:r w:rsidRPr="00E40331">
        <w:rPr>
          <w:rFonts w:ascii="Times New Roman" w:hAnsi="Times New Roman" w:cs="Times New Roman"/>
          <w:highlight w:val="yellow"/>
          <w:rPrChange w:id="591" w:author="IES11FQ32" w:date="2012-12-24T16:24:00Z">
            <w:rPr>
              <w:rFonts w:ascii="Times New Roman" w:hAnsi="Times New Roman" w:cs="Times New Roman"/>
              <w:b w:val="0"/>
              <w:bCs w:val="0"/>
            </w:rPr>
          </w:rPrChange>
        </w:rPr>
        <w:t>Station</w:t>
      </w:r>
      <w:r w:rsidRPr="00E40331">
        <w:rPr>
          <w:rFonts w:ascii="Times New Roman" w:hAnsi="Times New Roman" w:cs="Times New Roman" w:hint="eastAsia"/>
          <w:highlight w:val="yellow"/>
          <w:rPrChange w:id="592" w:author="IES11FQ32" w:date="2012-12-24T16:24:00Z">
            <w:rPr>
              <w:rFonts w:ascii="Times New Roman" w:hAnsi="Times New Roman" w:cs="Times New Roman" w:hint="eastAsia"/>
              <w:b w:val="0"/>
              <w:bCs w:val="0"/>
            </w:rPr>
          </w:rPrChange>
        </w:rPr>
        <w:t>应为</w:t>
      </w:r>
      <w:r w:rsidRPr="00E40331">
        <w:rPr>
          <w:rFonts w:ascii="Times New Roman" w:hAnsi="Times New Roman" w:cs="Times New Roman"/>
          <w:highlight w:val="yellow"/>
          <w:rPrChange w:id="593" w:author="IES11FQ32" w:date="2012-12-24T16:24:00Z">
            <w:rPr>
              <w:rFonts w:ascii="Times New Roman" w:hAnsi="Times New Roman" w:cs="Times New Roman"/>
              <w:b w:val="0"/>
              <w:bCs w:val="0"/>
            </w:rPr>
          </w:rPrChange>
        </w:rPr>
        <w:t>CHP</w:t>
      </w:r>
    </w:p>
    <w:p w:rsidR="00C72C7C" w:rsidRDefault="00C72C7C">
      <w:pPr>
        <w:rPr>
          <w:rFonts w:ascii="Times New Roman" w:hAnsi="Times New Roman" w:cs="Times New Roman" w:hint="eastAsia"/>
        </w:rPr>
        <w:pPrChange w:id="594" w:author="IES11FQ32" w:date="2012-12-24T16:13:00Z">
          <w:pPr>
            <w:pStyle w:val="1"/>
            <w:spacing w:line="240" w:lineRule="auto"/>
          </w:pPr>
        </w:pPrChange>
      </w:pPr>
    </w:p>
    <w:p w:rsidR="00C72C7C" w:rsidRDefault="00C72C7C" w:rsidP="00C7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40331">
        <w:rPr>
          <w:rFonts w:ascii="Times New Roman" w:hAnsi="Times New Roman" w:cs="Times New Roman"/>
          <w:b/>
          <w:sz w:val="28"/>
          <w:szCs w:val="28"/>
        </w:rPr>
        <w:t>.</w:t>
      </w:r>
      <w:r w:rsidRPr="00E40331">
        <w:rPr>
          <w:rFonts w:ascii="Times New Roman" w:hAnsi="Times New Roman" w:cs="Times New Roman" w:hint="eastAsia"/>
          <w:b/>
          <w:sz w:val="28"/>
          <w:szCs w:val="28"/>
        </w:rPr>
        <w:t>修改检查</w:t>
      </w:r>
      <w:r w:rsidRPr="00E40331">
        <w:rPr>
          <w:rFonts w:ascii="Times New Roman" w:hAnsi="Times New Roman" w:cs="Times New Roman"/>
          <w:b/>
          <w:sz w:val="28"/>
          <w:szCs w:val="28"/>
        </w:rPr>
        <w:t>[Model1]</w:t>
      </w:r>
      <w:r w:rsidRPr="00E40331">
        <w:rPr>
          <w:rFonts w:ascii="Times New Roman" w:hAnsi="Times New Roman" w:cs="Times New Roman" w:hint="eastAsia"/>
          <w:b/>
          <w:sz w:val="28"/>
          <w:szCs w:val="28"/>
        </w:rPr>
        <w:t>的规则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 w:rsidRPr="00E40331">
        <w:rPr>
          <w:rFonts w:ascii="Times New Roman" w:hAnsi="Times New Roman" w:cs="Times New Roman" w:hint="eastAsia"/>
          <w:sz w:val="24"/>
          <w:szCs w:val="24"/>
        </w:rPr>
        <w:t>修改时间：</w:t>
      </w:r>
      <w:r w:rsidRPr="00E40331">
        <w:rPr>
          <w:rFonts w:ascii="Times New Roman" w:hAnsi="Times New Roman" w:cs="Times New Roman"/>
          <w:sz w:val="24"/>
          <w:szCs w:val="24"/>
        </w:rPr>
        <w:t>2012/12/2</w:t>
      </w:r>
      <w:r w:rsidR="00255FF5">
        <w:rPr>
          <w:rFonts w:ascii="Times New Roman" w:hAnsi="Times New Roman" w:cs="Times New Roman" w:hint="eastAsia"/>
          <w:sz w:val="24"/>
          <w:szCs w:val="24"/>
        </w:rPr>
        <w:t>6</w:t>
      </w:r>
      <w:r w:rsidRPr="00E40331">
        <w:rPr>
          <w:rFonts w:ascii="Times New Roman" w:hAnsi="Times New Roman" w:cs="Times New Roman"/>
          <w:sz w:val="24"/>
          <w:szCs w:val="24"/>
        </w:rPr>
        <w:t>,</w:t>
      </w:r>
      <w:r w:rsidRPr="00E40331">
        <w:rPr>
          <w:rFonts w:ascii="Times New Roman" w:hAnsi="Times New Roman" w:cs="Times New Roman" w:hint="eastAsia"/>
          <w:sz w:val="24"/>
          <w:szCs w:val="24"/>
        </w:rPr>
        <w:t>修改页码：第</w:t>
      </w:r>
      <w:r w:rsidRPr="00E40331">
        <w:rPr>
          <w:rFonts w:ascii="Times New Roman" w:hAnsi="Times New Roman" w:cs="Times New Roman"/>
          <w:sz w:val="24"/>
          <w:szCs w:val="24"/>
        </w:rPr>
        <w:t>6</w:t>
      </w:r>
      <w:r w:rsidRPr="00E40331">
        <w:rPr>
          <w:rFonts w:ascii="Times New Roman" w:hAnsi="Times New Roman" w:cs="Times New Roman" w:hint="eastAsia"/>
          <w:sz w:val="24"/>
          <w:szCs w:val="24"/>
        </w:rPr>
        <w:t>页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255FF5" w:rsidRPr="0036307B" w:rsidRDefault="00255FF5" w:rsidP="00255FF5">
      <w:pPr>
        <w:ind w:firstLineChars="150" w:firstLine="316"/>
        <w:rPr>
          <w:rFonts w:ascii="Times New Roman" w:hAnsi="Times New Roman" w:cs="Times New Roman"/>
          <w:b/>
          <w:lang w:val="es-ES"/>
        </w:rPr>
      </w:pPr>
      <w:r w:rsidRPr="0036307B">
        <w:rPr>
          <w:rFonts w:ascii="Times New Roman" w:hAnsi="Times New Roman" w:cs="Times New Roman" w:hint="eastAsia"/>
          <w:b/>
        </w:rPr>
        <w:t>修改</w:t>
      </w:r>
      <w:r>
        <w:rPr>
          <w:rFonts w:ascii="Times New Roman" w:hAnsi="Times New Roman" w:cs="Times New Roman" w:hint="eastAsia"/>
          <w:b/>
        </w:rPr>
        <w:t>后</w:t>
      </w:r>
      <w:r w:rsidRPr="0036307B">
        <w:rPr>
          <w:rFonts w:ascii="Times New Roman" w:hAnsi="Times New Roman" w:cs="Times New Roman" w:hint="eastAsia"/>
          <w:b/>
        </w:rPr>
        <w:t>的</w:t>
      </w:r>
      <w:r w:rsidRPr="00E40331">
        <w:rPr>
          <w:rFonts w:ascii="Times New Roman" w:hAnsi="Times New Roman" w:cs="Times New Roman"/>
          <w:b/>
          <w:lang w:val="es-ES"/>
        </w:rPr>
        <w:t>[Model1]</w:t>
      </w:r>
      <w:r w:rsidRPr="0036307B">
        <w:rPr>
          <w:rFonts w:ascii="Times New Roman" w:hAnsi="Times New Roman" w:cs="Times New Roman" w:hint="eastAsia"/>
          <w:b/>
        </w:rPr>
        <w:t>的规则</w:t>
      </w:r>
      <w:r>
        <w:rPr>
          <w:rFonts w:ascii="Times New Roman" w:hAnsi="Times New Roman" w:cs="Times New Roman" w:hint="eastAsia"/>
          <w:b/>
        </w:rPr>
        <w:t>为黄色标注部分</w:t>
      </w:r>
    </w:p>
    <w:p w:rsidR="00255FF5" w:rsidRPr="00255FF5" w:rsidRDefault="00255FF5">
      <w:pPr>
        <w:rPr>
          <w:rFonts w:ascii="Times New Roman" w:hAnsi="Times New Roman" w:cs="Times New Roman"/>
          <w:lang w:val="es-ES"/>
          <w:rPrChange w:id="595" w:author="IES11FQ32" w:date="2012-12-26T16:09:00Z">
            <w:rPr>
              <w:rFonts w:ascii="Times New Roman" w:hAnsi="Times New Roman" w:cs="Times New Roman"/>
            </w:rPr>
          </w:rPrChange>
        </w:rPr>
      </w:pPr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255FF5" w:rsidRPr="00B210E9" w:rsidTr="00056F2A">
        <w:tc>
          <w:tcPr>
            <w:tcW w:w="2802" w:type="dxa"/>
          </w:tcPr>
          <w:p w:rsidR="00255FF5" w:rsidRPr="00E20EA0" w:rsidRDefault="00255FF5" w:rsidP="00056F2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2. Check [Model1]</w:t>
            </w:r>
          </w:p>
        </w:tc>
        <w:tc>
          <w:tcPr>
            <w:tcW w:w="5720" w:type="dxa"/>
          </w:tcPr>
          <w:p w:rsidR="00255FF5" w:rsidRPr="009E05A3" w:rsidRDefault="00255FF5" w:rsidP="00056F2A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E40331">
              <w:rPr>
                <w:rFonts w:ascii="Times New Roman" w:eastAsia="SimSun" w:hAnsi="Times New Roman" w:cs="Times New Roman"/>
              </w:rPr>
              <w:t>ConstValue</w:t>
            </w:r>
            <w:r>
              <w:rPr>
                <w:rFonts w:ascii="Times New Roman" w:eastAsia="SimSun" w:hAnsi="Times New Roman" w:cs="Times New Roman" w:hint="eastAsia"/>
              </w:rPr>
              <w:t>中添加设置</w:t>
            </w:r>
          </w:p>
          <w:p w:rsidR="00255FF5" w:rsidRPr="009E05A3" w:rsidRDefault="00255FF5" w:rsidP="00056F2A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Name</w:t>
            </w:r>
            <w:r>
              <w:rPr>
                <w:rFonts w:ascii="Times New Roman" w:hAnsi="Times New Roman" w:cs="Times New Roman" w:hint="eastAsia"/>
              </w:rPr>
              <w:t xml:space="preserve"> like</w:t>
            </w:r>
            <w:r>
              <w:rPr>
                <w:rFonts w:ascii="Times New Roman" w:eastAsia="SimSun" w:hAnsi="Times New Roman" w:cs="Times New Roman"/>
              </w:rPr>
              <w:t>’ChangeModelStation</w:t>
            </w:r>
            <w:r>
              <w:rPr>
                <w:rFonts w:ascii="Times New Roman" w:hAnsi="Times New Roman" w:cs="Times New Roman" w:hint="eastAsia"/>
              </w:rPr>
              <w:t>%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255FF5" w:rsidRPr="009E05A3" w:rsidRDefault="00255FF5" w:rsidP="00056F2A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40331">
              <w:rPr>
                <w:rFonts w:ascii="Times New Roman" w:hAnsi="Times New Roman" w:cs="Times New Roman"/>
              </w:rPr>
              <w:t>Type=’</w:t>
            </w:r>
            <w:r w:rsidRPr="00E40331">
              <w:rPr>
                <w:rFonts w:ascii="Times New Roman" w:eastAsia="SimSun" w:hAnsi="Times New Roman" w:cs="Times New Roman"/>
              </w:rPr>
              <w:t xml:space="preserve"> ChangeModel</w:t>
            </w:r>
            <w:r w:rsidRPr="00E40331">
              <w:rPr>
                <w:rFonts w:ascii="Times New Roman" w:hAnsi="Times New Roman" w:cs="Times New Roman"/>
              </w:rPr>
              <w:t>’</w:t>
            </w:r>
          </w:p>
          <w:p w:rsidR="00255FF5" w:rsidRPr="009E05A3" w:rsidRDefault="00255FF5" w:rsidP="00056F2A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Value=’</w:t>
            </w:r>
            <w:r>
              <w:rPr>
                <w:rFonts w:ascii="Times New Roman" w:eastAsia="宋体" w:hAnsi="Times New Roman" w:cs="Times New Roman"/>
              </w:rPr>
              <w:t>58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255FF5" w:rsidRDefault="00255FF5" w:rsidP="00056F2A">
            <w:pPr>
              <w:ind w:firstLineChars="200" w:firstLine="42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SimSun" w:hAnsi="Times New Roman" w:cs="Times New Roman"/>
              </w:rPr>
              <w:t>Description=’</w:t>
            </w:r>
            <w:r w:rsidRPr="00E40331">
              <w:rPr>
                <w:rFonts w:ascii="Times New Roman" w:eastAsia="宋体" w:hAnsi="Times New Roman" w:cs="Times New Roman" w:hint="eastAsia"/>
              </w:rPr>
              <w:t>维护</w:t>
            </w:r>
            <w:r w:rsidRPr="00E40331">
              <w:rPr>
                <w:rFonts w:ascii="Times New Roman" w:eastAsia="宋体" w:hAnsi="Times New Roman" w:cs="Times New Roman"/>
              </w:rPr>
              <w:t>Change Model(FIC-True)</w:t>
            </w:r>
            <w:r w:rsidRPr="00E40331">
              <w:rPr>
                <w:rFonts w:ascii="Times New Roman" w:eastAsia="宋体" w:hAnsi="Times New Roman" w:cs="Times New Roman" w:hint="eastAsia"/>
              </w:rPr>
              <w:t>页面的</w:t>
            </w:r>
            <w:r w:rsidRPr="00E40331">
              <w:rPr>
                <w:rFonts w:ascii="Times New Roman" w:eastAsia="宋体" w:hAnsi="Times New Roman" w:cs="Times New Roman"/>
              </w:rPr>
              <w:t>check</w:t>
            </w:r>
            <w:r w:rsidRPr="00E40331">
              <w:rPr>
                <w:rFonts w:ascii="Times New Roman" w:eastAsia="宋体" w:hAnsi="Times New Roman" w:cs="Times New Roman" w:hint="eastAsia"/>
              </w:rPr>
              <w:t>规则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255FF5" w:rsidRPr="009E05A3" w:rsidRDefault="00255FF5" w:rsidP="00056F2A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9E05A3">
              <w:rPr>
                <w:rFonts w:ascii="Times New Roman" w:eastAsia="SimSun" w:hAnsi="Times New Roman" w:cs="Times New Roman" w:hint="eastAsia"/>
              </w:rPr>
              <w:t>获取</w:t>
            </w:r>
            <w:r w:rsidRPr="00E40331">
              <w:rPr>
                <w:rFonts w:ascii="Times New Roman" w:eastAsia="SimSun" w:hAnsi="Times New Roman" w:cs="Times New Roman"/>
              </w:rPr>
              <w:t>ConstValue</w:t>
            </w:r>
            <w:r>
              <w:rPr>
                <w:rFonts w:ascii="Times New Roman" w:eastAsia="SimSun" w:hAnsi="Times New Roman" w:cs="Times New Roman" w:hint="eastAsia"/>
              </w:rPr>
              <w:t>中添加设置的</w:t>
            </w:r>
            <w:r w:rsidRPr="00ED3B17">
              <w:rPr>
                <w:rFonts w:ascii="Times New Roman" w:hAnsi="Times New Roman" w:cs="Times New Roman"/>
                <w:highlight w:val="yellow"/>
              </w:rPr>
              <w:t>Type=’</w:t>
            </w:r>
            <w:r w:rsidRPr="00ED3B17">
              <w:rPr>
                <w:rFonts w:ascii="Times New Roman" w:eastAsia="SimSun" w:hAnsi="Times New Roman" w:cs="Times New Roman"/>
                <w:highlight w:val="yellow"/>
              </w:rPr>
              <w:t xml:space="preserve"> Change</w:t>
            </w:r>
            <w:r w:rsidRPr="00C72C7C">
              <w:rPr>
                <w:rFonts w:ascii="Times New Roman" w:eastAsia="SimSun" w:hAnsi="Times New Roman" w:cs="Times New Roman"/>
                <w:highlight w:val="yellow"/>
              </w:rPr>
              <w:t>Model</w:t>
            </w:r>
            <w:r w:rsidRPr="00C72C7C">
              <w:rPr>
                <w:rFonts w:ascii="Times New Roman" w:hAnsi="Times New Roman" w:cs="Times New Roman"/>
                <w:highlight w:val="yellow"/>
              </w:rPr>
              <w:t>’</w:t>
            </w:r>
            <w:r w:rsidRPr="00C72C7C">
              <w:rPr>
                <w:rFonts w:ascii="Times New Roman" w:hAnsi="Times New Roman" w:cs="Times New Roman" w:hint="eastAsia"/>
                <w:highlight w:val="yellow"/>
              </w:rPr>
              <w:t xml:space="preserve"> and</w:t>
            </w:r>
          </w:p>
          <w:p w:rsidR="00255FF5" w:rsidRPr="006C786E" w:rsidRDefault="00255FF5" w:rsidP="00056F2A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Name </w:t>
            </w:r>
            <w:r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>like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'ChangeModelStation</w:t>
            </w: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%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'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/>
              </w:rPr>
              <w:t>Value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eastAsia="SimSun" w:hAnsi="Times New Roman" w:cs="Times New Roman" w:hint="eastAsia"/>
              </w:rPr>
              <w:t>；若为空或者</w:t>
            </w:r>
            <w:r>
              <w:rPr>
                <w:rFonts w:ascii="Times New Roman" w:eastAsia="SimSun" w:hAnsi="Times New Roman" w:cs="Times New Roman"/>
              </w:rPr>
              <w:t>Null</w:t>
            </w:r>
            <w:r>
              <w:rPr>
                <w:rFonts w:ascii="Times New Roman" w:eastAsia="SimSun" w:hAnsi="Times New Roman" w:cs="Times New Roman" w:hint="eastAsia"/>
              </w:rPr>
              <w:t>，则报错：“请联系</w:t>
            </w:r>
            <w:r w:rsidRPr="00E40331">
              <w:rPr>
                <w:rFonts w:ascii="Times New Roman" w:eastAsia="SimSun" w:hAnsi="Times New Roman" w:cs="Times New Roman"/>
              </w:rPr>
              <w:t>IE</w:t>
            </w:r>
            <w:r w:rsidRPr="00E40331">
              <w:rPr>
                <w:rFonts w:ascii="Times New Roman" w:eastAsia="SimSun" w:hAnsi="Times New Roman" w:cs="Times New Roman" w:hint="eastAsia"/>
              </w:rPr>
              <w:t>维护允许转换机型的站号”</w:t>
            </w:r>
          </w:p>
          <w:p w:rsidR="00255FF5" w:rsidRPr="00E52564" w:rsidRDefault="00255FF5" w:rsidP="00056F2A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52564">
              <w:rPr>
                <w:rFonts w:ascii="Times New Roman" w:eastAsia="SimSun" w:hAnsi="Times New Roman" w:cs="Times New Roman" w:hint="eastAsia"/>
              </w:rPr>
              <w:t>检查</w:t>
            </w:r>
            <w:r w:rsidRPr="00E52564">
              <w:rPr>
                <w:rFonts w:ascii="Times New Roman" w:eastAsia="SimSun" w:hAnsi="Times New Roman" w:cs="Times New Roman"/>
              </w:rPr>
              <w:t>[Model1]</w:t>
            </w:r>
            <w:r w:rsidRPr="00E52564">
              <w:rPr>
                <w:rFonts w:ascii="Times New Roman" w:eastAsia="SimSun" w:hAnsi="Times New Roman" w:cs="Times New Roman" w:hint="eastAsia"/>
              </w:rPr>
              <w:t>下是否存在</w:t>
            </w:r>
            <w:r w:rsidRPr="00E52564">
              <w:rPr>
                <w:rFonts w:ascii="Times New Roman" w:eastAsia="SimSun" w:hAnsi="Times New Roman" w:cs="Times New Roman"/>
              </w:rPr>
              <w:t>ProductStatus.Station</w:t>
            </w:r>
            <w:r w:rsidRPr="00E52564">
              <w:rPr>
                <w:rFonts w:ascii="Times New Roman" w:eastAsia="SimSun" w:hAnsi="Times New Roman" w:cs="Times New Roman" w:hint="eastAsia"/>
              </w:rPr>
              <w:t>等于</w:t>
            </w:r>
            <w:r w:rsidRPr="00E52564">
              <w:rPr>
                <w:rFonts w:ascii="Times New Roman" w:eastAsia="SimSun" w:hAnsi="Times New Roman" w:cs="Times New Roman"/>
              </w:rPr>
              <w:t>ConstValue</w:t>
            </w:r>
            <w:r w:rsidRPr="00E52564">
              <w:rPr>
                <w:rFonts w:ascii="Times New Roman" w:eastAsia="SimSun" w:hAnsi="Times New Roman" w:cs="Times New Roman" w:hint="eastAsia"/>
              </w:rPr>
              <w:t>中</w:t>
            </w:r>
            <w:r w:rsidRPr="00ED3B17">
              <w:rPr>
                <w:rFonts w:ascii="Times New Roman" w:hAnsi="Times New Roman" w:cs="Times New Roman" w:hint="eastAsia"/>
                <w:highlight w:val="yellow"/>
              </w:rPr>
              <w:t>Type=</w:t>
            </w:r>
            <w:r w:rsidRPr="00ED3B17">
              <w:rPr>
                <w:rFonts w:ascii="Times New Roman" w:eastAsia="SimSun" w:hAnsi="Times New Roman" w:cs="Times New Roman"/>
                <w:highlight w:val="yellow"/>
              </w:rPr>
              <w:t>’ChangeModel</w:t>
            </w:r>
            <w:r w:rsidRPr="00C72C7C">
              <w:rPr>
                <w:rFonts w:ascii="Times New Roman" w:hAnsi="Times New Roman" w:cs="Times New Roman"/>
                <w:highlight w:val="yellow"/>
              </w:rPr>
              <w:t>’</w:t>
            </w:r>
            <w:r w:rsidRPr="00C72C7C">
              <w:rPr>
                <w:rFonts w:ascii="Times New Roman" w:hAnsi="Times New Roman" w:cs="Times New Roman" w:hint="eastAsia"/>
                <w:highlight w:val="yellow"/>
              </w:rPr>
              <w:t xml:space="preserve"> and Name like </w:t>
            </w:r>
            <w:r w:rsidRPr="00C72C7C">
              <w:rPr>
                <w:rFonts w:ascii="Times New Roman" w:hAnsi="Times New Roman" w:cs="Times New Roman"/>
                <w:highlight w:val="yellow"/>
              </w:rPr>
              <w:lastRenderedPageBreak/>
              <w:t>'ChangeModelStation%'</w:t>
            </w:r>
            <w:r w:rsidRPr="00E52564">
              <w:rPr>
                <w:rFonts w:ascii="Times New Roman" w:eastAsia="SimSun" w:hAnsi="Times New Roman" w:cs="Times New Roman" w:hint="eastAsia"/>
              </w:rPr>
              <w:t>的</w:t>
            </w:r>
            <w:r w:rsidRPr="00E52564">
              <w:rPr>
                <w:rFonts w:ascii="Times New Roman" w:eastAsia="SimSun" w:hAnsi="Times New Roman" w:cs="Times New Roman"/>
              </w:rPr>
              <w:t>Value</w:t>
            </w:r>
            <w:r w:rsidRPr="00E52564">
              <w:rPr>
                <w:rFonts w:ascii="Times New Roman" w:eastAsia="SimSun" w:hAnsi="Times New Roman" w:cs="Times New Roman" w:hint="eastAsia"/>
              </w:rPr>
              <w:t>值的机器，</w:t>
            </w:r>
            <w:r w:rsidRPr="00E52564">
              <w:rPr>
                <w:rFonts w:ascii="Times New Roman" w:eastAsia="SimSun" w:hAnsi="Times New Roman" w:cs="Times New Roman"/>
              </w:rPr>
              <w:t xml:space="preserve"> </w:t>
            </w:r>
            <w:r w:rsidRPr="00E52564">
              <w:rPr>
                <w:rFonts w:ascii="Times New Roman" w:eastAsia="SimSun" w:hAnsi="Times New Roman" w:cs="Times New Roman" w:hint="eastAsia"/>
              </w:rPr>
              <w:t>若不存在，则报错：</w:t>
            </w:r>
            <w:r w:rsidRPr="00E52564">
              <w:rPr>
                <w:rFonts w:ascii="Times New Roman" w:eastAsia="SimSun" w:hAnsi="Times New Roman" w:cs="Times New Roman"/>
              </w:rPr>
              <w:t>“Model</w:t>
            </w:r>
            <w:r w:rsidRPr="00E52564">
              <w:rPr>
                <w:rFonts w:ascii="Times New Roman" w:eastAsia="SimSun" w:hAnsi="Times New Roman" w:cs="Times New Roman" w:hint="eastAsia"/>
              </w:rPr>
              <w:t>：</w:t>
            </w:r>
            <w:r w:rsidRPr="00E52564">
              <w:rPr>
                <w:rFonts w:ascii="Times New Roman" w:eastAsia="SimSun" w:hAnsi="Times New Roman" w:cs="Times New Roman"/>
              </w:rPr>
              <w:t>XXX</w:t>
            </w:r>
            <w:r w:rsidRPr="00E52564">
              <w:rPr>
                <w:rFonts w:ascii="Times New Roman" w:eastAsia="SimSun" w:hAnsi="Times New Roman" w:cs="Times New Roman" w:hint="eastAsia"/>
              </w:rPr>
              <w:t>不存在可以转换的</w:t>
            </w:r>
            <w:r w:rsidRPr="00E52564">
              <w:rPr>
                <w:rFonts w:ascii="Times New Roman" w:eastAsia="SimSun" w:hAnsi="Times New Roman" w:cs="Times New Roman"/>
              </w:rPr>
              <w:t>Product”</w:t>
            </w:r>
          </w:p>
          <w:p w:rsidR="00255FF5" w:rsidRPr="00EC5FE9" w:rsidRDefault="00255FF5" w:rsidP="00056F2A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C5FE9">
              <w:rPr>
                <w:rFonts w:ascii="Times New Roman" w:eastAsia="SimSun" w:hAnsi="Times New Roman" w:cs="Times New Roman" w:hint="eastAsia"/>
              </w:rPr>
              <w:t>获取</w:t>
            </w:r>
            <w:r w:rsidRPr="00EC5FE9">
              <w:rPr>
                <w:rFonts w:ascii="Times New Roman" w:eastAsia="SimSun" w:hAnsi="Times New Roman" w:cs="Times New Roman" w:hint="eastAsia"/>
              </w:rPr>
              <w:t>[Current Station]</w:t>
            </w:r>
            <w:r w:rsidRPr="00EC5FE9">
              <w:rPr>
                <w:rFonts w:ascii="Times New Roman" w:eastAsia="SimSun" w:hAnsi="Times New Roman" w:cs="Times New Roman" w:hint="eastAsia"/>
              </w:rPr>
              <w:t>，</w:t>
            </w:r>
            <w:r w:rsidRPr="00EC5FE9">
              <w:rPr>
                <w:rFonts w:ascii="Times New Roman" w:eastAsia="SimSun" w:hAnsi="Times New Roman" w:cs="Times New Roman" w:hint="eastAsia"/>
              </w:rPr>
              <w:t>Station</w:t>
            </w:r>
            <w:r w:rsidRPr="00EC5FE9">
              <w:rPr>
                <w:rFonts w:ascii="Times New Roman" w:eastAsia="SimSun" w:hAnsi="Times New Roman" w:cs="Times New Roman" w:hint="eastAsia"/>
              </w:rPr>
              <w:t>倒序排列</w:t>
            </w:r>
          </w:p>
          <w:p w:rsidR="00255FF5" w:rsidRPr="00E52564" w:rsidRDefault="00255FF5" w:rsidP="00056F2A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EC5FE9">
              <w:rPr>
                <w:rFonts w:ascii="Times New Roman" w:eastAsia="SimSun" w:hAnsi="Times New Roman" w:cs="Times New Roman" w:hint="eastAsia"/>
              </w:rPr>
              <w:t>Test=Data.</w:t>
            </w:r>
            <w:r w:rsidRPr="00E5256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Descr</w:t>
            </w:r>
          </w:p>
          <w:p w:rsidR="00255FF5" w:rsidRPr="00126EB3" w:rsidRDefault="00255FF5" w:rsidP="00056F2A">
            <w:pPr>
              <w:pStyle w:val="a9"/>
              <w:ind w:left="420" w:firstLineChars="0" w:firstLine="0"/>
              <w:jc w:val="left"/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Times New Roman" w:eastAsia="SimSun" w:hAnsi="Times New Roman" w:cs="Times New Roman" w:hint="eastAsia"/>
              </w:rPr>
              <w:t>Value=Data.</w:t>
            </w:r>
            <w:r w:rsidRPr="00E5256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Station</w:t>
            </w:r>
          </w:p>
          <w:p w:rsidR="00255FF5" w:rsidRPr="001C0712" w:rsidRDefault="00255FF5" w:rsidP="00056F2A">
            <w:pPr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E40331">
              <w:rPr>
                <w:rFonts w:ascii="Times New Roman" w:eastAsia="SimSun" w:hAnsi="Times New Roman" w:cs="Times New Roman" w:hint="eastAsia"/>
                <w:highlight w:val="yellow"/>
              </w:rPr>
              <w:t>参考：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EC5FE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Descr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C5FE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COUNT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>1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ind w:left="600" w:hangingChars="300" w:hanging="6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ProductStatus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 c,</w:t>
            </w:r>
            <w:r w:rsidRPr="00EC5FE9">
              <w:rPr>
                <w:rFonts w:ascii="Courier New" w:hAnsi="Courier New" w:cs="Courier New"/>
                <w:noProof/>
                <w:kern w:val="0"/>
                <w:sz w:val="28"/>
                <w:szCs w:val="28"/>
              </w:rPr>
              <w:t xml:space="preserve"> </w:t>
            </w: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ConstValue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ProductID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EC5FE9">
              <w:rPr>
                <w:rFonts w:ascii="Courier New" w:eastAsia="宋体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@Model1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a.Station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= 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d.Value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d.Name </w:t>
            </w:r>
            <w:r w:rsidRPr="00EC5FE9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>like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'ChangeModelStation</w:t>
            </w: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%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'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 xml:space="preserve">and 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d.Type 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'ChangeModel'</w:t>
            </w:r>
          </w:p>
          <w:p w:rsidR="00255FF5" w:rsidRPr="00EC5FE9" w:rsidRDefault="00255FF5" w:rsidP="00056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</w:p>
          <w:p w:rsidR="00255FF5" w:rsidRDefault="00255FF5" w:rsidP="00056F2A">
            <w:pPr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 w:rsidRPr="00EC5FE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C5F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 w:rsidRPr="00EC5FE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255FF5" w:rsidRDefault="00255FF5" w:rsidP="00056F2A">
            <w:pPr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</w:p>
          <w:p w:rsidR="00255FF5" w:rsidRPr="00217EC9" w:rsidRDefault="00255FF5" w:rsidP="00056F2A"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</w:rPr>
              <w:t>【注】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</w:rPr>
              <w:t>ConstValue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</w:rPr>
              <w:t>表需要维护</w:t>
            </w:r>
            <w:r w:rsidRPr="00217EC9">
              <w:rPr>
                <w:rFonts w:ascii="Times New Roman" w:hAnsi="Times New Roman" w:cs="Times New Roman"/>
                <w:color w:val="FF0000"/>
                <w:highlight w:val="yellow"/>
              </w:rPr>
              <w:t>Type=’</w:t>
            </w:r>
            <w:r w:rsidRPr="00217EC9">
              <w:rPr>
                <w:rFonts w:ascii="Times New Roman" w:eastAsia="SimSun" w:hAnsi="Times New Roman" w:cs="Times New Roman"/>
                <w:color w:val="FF0000"/>
                <w:highlight w:val="yellow"/>
              </w:rPr>
              <w:t xml:space="preserve"> ChangeModel</w:t>
            </w:r>
            <w:r w:rsidRPr="00217EC9">
              <w:rPr>
                <w:rFonts w:ascii="Times New Roman" w:hAnsi="Times New Roman" w:cs="Times New Roman"/>
                <w:color w:val="FF0000"/>
                <w:highlight w:val="yellow"/>
              </w:rPr>
              <w:t>’</w:t>
            </w:r>
          </w:p>
          <w:p w:rsidR="00255FF5" w:rsidRPr="00B210E9" w:rsidRDefault="00255FF5" w:rsidP="00056F2A">
            <w:pPr>
              <w:jc w:val="left"/>
              <w:rPr>
                <w:rFonts w:ascii="Courier New" w:hAnsi="Courier New" w:cs="Courier New" w:hint="eastAsia"/>
                <w:b/>
                <w:noProof/>
                <w:kern w:val="0"/>
                <w:sz w:val="20"/>
                <w:szCs w:val="20"/>
              </w:rPr>
            </w:pP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</w:rPr>
              <w:t>的不同</w:t>
            </w:r>
            <w:r w:rsidRPr="00217EC9">
              <w:rPr>
                <w:rFonts w:ascii="Times New Roman" w:eastAsia="SimSun" w:hAnsi="Times New Roman" w:cs="Times New Roman"/>
                <w:color w:val="FF0000"/>
                <w:highlight w:val="yellow"/>
              </w:rPr>
              <w:t>Name</w:t>
            </w:r>
            <w:r w:rsidRPr="00217EC9">
              <w:rPr>
                <w:rFonts w:ascii="Times New Roman" w:hAnsi="Times New Roman" w:cs="Times New Roman" w:hint="eastAsia"/>
                <w:color w:val="FF0000"/>
                <w:highlight w:val="yellow"/>
              </w:rPr>
              <w:t>和</w:t>
            </w:r>
            <w:r w:rsidRPr="00217EC9">
              <w:rPr>
                <w:rFonts w:ascii="Times New Roman" w:hAnsi="Times New Roman" w:cs="Times New Roman" w:hint="eastAsia"/>
                <w:color w:val="FF0000"/>
                <w:highlight w:val="yellow"/>
              </w:rPr>
              <w:t>Value</w:t>
            </w:r>
            <w:r w:rsidRPr="00217EC9">
              <w:rPr>
                <w:rFonts w:ascii="Courier New" w:hAnsi="Courier New" w:cs="Courier New" w:hint="eastAsia"/>
                <w:b/>
                <w:noProof/>
                <w:color w:val="FF0000"/>
                <w:kern w:val="0"/>
                <w:sz w:val="20"/>
                <w:szCs w:val="20"/>
                <w:highlight w:val="yellow"/>
              </w:rPr>
              <w:t>的多条数据</w:t>
            </w:r>
          </w:p>
        </w:tc>
      </w:tr>
    </w:tbl>
    <w:p w:rsidR="00C72C7C" w:rsidRPr="00C72C7C" w:rsidRDefault="00C72C7C">
      <w:pPr>
        <w:rPr>
          <w:rFonts w:ascii="Times New Roman" w:hAnsi="Times New Roman" w:cs="Times New Roman" w:hint="eastAsia"/>
          <w:rPrChange w:id="596" w:author="IES11FQ32" w:date="2012-12-26T16:01:00Z">
            <w:rPr>
              <w:rFonts w:ascii="Times New Roman" w:hAnsi="Times New Roman" w:cs="Times New Roman" w:hint="eastAsia"/>
            </w:rPr>
          </w:rPrChange>
        </w:rPr>
        <w:pPrChange w:id="597" w:author="IES11FQ32" w:date="2012-12-24T16:13:00Z">
          <w:pPr>
            <w:pStyle w:val="1"/>
            <w:spacing w:line="240" w:lineRule="auto"/>
          </w:pPr>
        </w:pPrChange>
      </w:pPr>
    </w:p>
    <w:p w:rsidR="00C72C7C" w:rsidRPr="00C72C7C" w:rsidRDefault="00C72C7C">
      <w:pPr>
        <w:rPr>
          <w:strike/>
          <w:rPrChange w:id="598" w:author="IES11FQ32" w:date="2012-12-26T16:01:00Z">
            <w:rPr>
              <w:rFonts w:ascii="Times New Roman" w:eastAsia="SimHei" w:hAnsi="Times New Roman"/>
              <w:sz w:val="32"/>
            </w:rPr>
          </w:rPrChange>
        </w:rPr>
        <w:pPrChange w:id="599" w:author="IES11FQ32" w:date="2012-12-24T16:13:00Z">
          <w:pPr>
            <w:pStyle w:val="1"/>
            <w:spacing w:line="240" w:lineRule="auto"/>
          </w:pPr>
        </w:pPrChange>
      </w:pPr>
    </w:p>
    <w:p w:rsidR="00363EA2" w:rsidRPr="0036307B" w:rsidRDefault="00E40331" w:rsidP="00363EA2">
      <w:pPr>
        <w:pStyle w:val="2"/>
        <w:rPr>
          <w:lang w:val="es-ES"/>
          <w:rPrChange w:id="600" w:author="IES11FQ32" w:date="2012-12-24T16:18:00Z">
            <w:rPr/>
          </w:rPrChange>
        </w:rPr>
      </w:pPr>
      <w:bookmarkStart w:id="601" w:name="_Toc344300323"/>
      <w:r w:rsidRPr="00E40331">
        <w:rPr>
          <w:lang w:val="es-ES"/>
          <w:rPrChange w:id="602" w:author="IES11FQ32" w:date="2012-12-24T16:18:00Z">
            <w:rPr>
              <w:rFonts w:asciiTheme="minorHAnsi" w:eastAsiaTheme="minorEastAsia" w:hAnsiTheme="minorHAnsi" w:cstheme="minorBidi"/>
              <w:kern w:val="44"/>
              <w:sz w:val="44"/>
              <w:szCs w:val="44"/>
            </w:rPr>
          </w:rPrChange>
        </w:rPr>
        <w:t>Question</w:t>
      </w:r>
      <w:bookmarkEnd w:id="601"/>
    </w:p>
    <w:sectPr w:rsidR="00363EA2" w:rsidRPr="0036307B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113" w:rsidRDefault="00D50113" w:rsidP="000127C3">
      <w:r>
        <w:separator/>
      </w:r>
    </w:p>
  </w:endnote>
  <w:endnote w:type="continuationSeparator" w:id="1">
    <w:p w:rsidR="00D50113" w:rsidRDefault="00D5011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17" w:rsidRDefault="00ED3B1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55FF5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255FF5">
            <w:rPr>
              <w:noProof/>
            </w:rPr>
            <w:t>19</w:t>
          </w:r>
        </w:fldSimple>
      </w:sdtContent>
    </w:sdt>
  </w:p>
  <w:p w:rsidR="00ED3B17" w:rsidRDefault="00ED3B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113" w:rsidRDefault="00D50113" w:rsidP="000127C3">
      <w:r>
        <w:separator/>
      </w:r>
    </w:p>
  </w:footnote>
  <w:footnote w:type="continuationSeparator" w:id="1">
    <w:p w:rsidR="00D50113" w:rsidRDefault="00D5011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17" w:rsidRPr="000127C3" w:rsidRDefault="00ED3B1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D3B17" w:rsidRPr="00DE0AE1" w:rsidRDefault="00ED3B1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Change Model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1"/>
  </w:num>
  <w:num w:numId="4">
    <w:abstractNumId w:val="12"/>
  </w:num>
  <w:num w:numId="5">
    <w:abstractNumId w:val="9"/>
  </w:num>
  <w:num w:numId="6">
    <w:abstractNumId w:val="20"/>
  </w:num>
  <w:num w:numId="7">
    <w:abstractNumId w:val="5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17"/>
  </w:num>
  <w:num w:numId="13">
    <w:abstractNumId w:val="0"/>
  </w:num>
  <w:num w:numId="14">
    <w:abstractNumId w:val="30"/>
  </w:num>
  <w:num w:numId="15">
    <w:abstractNumId w:val="16"/>
  </w:num>
  <w:num w:numId="16">
    <w:abstractNumId w:val="29"/>
  </w:num>
  <w:num w:numId="17">
    <w:abstractNumId w:val="31"/>
  </w:num>
  <w:num w:numId="18">
    <w:abstractNumId w:val="14"/>
  </w:num>
  <w:num w:numId="19">
    <w:abstractNumId w:val="4"/>
  </w:num>
  <w:num w:numId="20">
    <w:abstractNumId w:val="28"/>
  </w:num>
  <w:num w:numId="21">
    <w:abstractNumId w:val="6"/>
  </w:num>
  <w:num w:numId="22">
    <w:abstractNumId w:val="8"/>
  </w:num>
  <w:num w:numId="23">
    <w:abstractNumId w:val="23"/>
  </w:num>
  <w:num w:numId="24">
    <w:abstractNumId w:val="2"/>
  </w:num>
  <w:num w:numId="25">
    <w:abstractNumId w:val="21"/>
  </w:num>
  <w:num w:numId="26">
    <w:abstractNumId w:val="18"/>
  </w:num>
  <w:num w:numId="27">
    <w:abstractNumId w:val="15"/>
  </w:num>
  <w:num w:numId="28">
    <w:abstractNumId w:val="22"/>
  </w:num>
  <w:num w:numId="29">
    <w:abstractNumId w:val="3"/>
  </w:num>
  <w:num w:numId="30">
    <w:abstractNumId w:val="11"/>
  </w:num>
  <w:num w:numId="31">
    <w:abstractNumId w:val="10"/>
  </w:num>
  <w:num w:numId="32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34A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1D74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22D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4EF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26EB3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1FBC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00D5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712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6D63"/>
    <w:rsid w:val="00217855"/>
    <w:rsid w:val="00217CA5"/>
    <w:rsid w:val="00217EC9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5FF5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1A5A"/>
    <w:rsid w:val="00281D63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8A0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B2E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2CD"/>
    <w:rsid w:val="0034042D"/>
    <w:rsid w:val="003427C1"/>
    <w:rsid w:val="00342EF6"/>
    <w:rsid w:val="003436BD"/>
    <w:rsid w:val="003436D0"/>
    <w:rsid w:val="00344D2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07B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49C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46A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9BB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103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2B2"/>
    <w:rsid w:val="005777F4"/>
    <w:rsid w:val="0057794C"/>
    <w:rsid w:val="00577CB5"/>
    <w:rsid w:val="005819F0"/>
    <w:rsid w:val="00583FC9"/>
    <w:rsid w:val="0058431D"/>
    <w:rsid w:val="00585642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A71C8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34C2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6B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2EA0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B9D"/>
    <w:rsid w:val="0066308E"/>
    <w:rsid w:val="006639EE"/>
    <w:rsid w:val="00663B13"/>
    <w:rsid w:val="00663EEB"/>
    <w:rsid w:val="006649C3"/>
    <w:rsid w:val="00664AFC"/>
    <w:rsid w:val="00664E46"/>
    <w:rsid w:val="00665036"/>
    <w:rsid w:val="006658AC"/>
    <w:rsid w:val="006659F9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1885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EA6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CAE"/>
    <w:rsid w:val="006C1D88"/>
    <w:rsid w:val="006C4D8E"/>
    <w:rsid w:val="006C58E2"/>
    <w:rsid w:val="006C5D0B"/>
    <w:rsid w:val="006C60DF"/>
    <w:rsid w:val="006C6A8E"/>
    <w:rsid w:val="006C786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4D88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97C14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082"/>
    <w:rsid w:val="007C341E"/>
    <w:rsid w:val="007C3C16"/>
    <w:rsid w:val="007C431C"/>
    <w:rsid w:val="007C44BF"/>
    <w:rsid w:val="007C5962"/>
    <w:rsid w:val="007C7853"/>
    <w:rsid w:val="007C7B92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4D02"/>
    <w:rsid w:val="00815128"/>
    <w:rsid w:val="0081516C"/>
    <w:rsid w:val="00815789"/>
    <w:rsid w:val="00815C43"/>
    <w:rsid w:val="00817A0B"/>
    <w:rsid w:val="00820828"/>
    <w:rsid w:val="00822140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391B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4519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88A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281F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3B0"/>
    <w:rsid w:val="0091158D"/>
    <w:rsid w:val="00912C10"/>
    <w:rsid w:val="009133E4"/>
    <w:rsid w:val="00914832"/>
    <w:rsid w:val="009158C4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0CA"/>
    <w:rsid w:val="009761C4"/>
    <w:rsid w:val="0098082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05A3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9EA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2B99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14BA"/>
    <w:rsid w:val="00AB2059"/>
    <w:rsid w:val="00AB29E0"/>
    <w:rsid w:val="00AB38C9"/>
    <w:rsid w:val="00AB3CD6"/>
    <w:rsid w:val="00AB3CFB"/>
    <w:rsid w:val="00AB416B"/>
    <w:rsid w:val="00AB441D"/>
    <w:rsid w:val="00AB614F"/>
    <w:rsid w:val="00AB799A"/>
    <w:rsid w:val="00AC005D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BC8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10E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74E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79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279EB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1A8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2C7C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016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011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39B8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31"/>
    <w:rsid w:val="00E403E5"/>
    <w:rsid w:val="00E42036"/>
    <w:rsid w:val="00E429B7"/>
    <w:rsid w:val="00E439C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564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5C4E"/>
    <w:rsid w:val="00E56232"/>
    <w:rsid w:val="00E566E1"/>
    <w:rsid w:val="00E5757A"/>
    <w:rsid w:val="00E57BC4"/>
    <w:rsid w:val="00E608A6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65E8"/>
    <w:rsid w:val="00E77D70"/>
    <w:rsid w:val="00E8110C"/>
    <w:rsid w:val="00E81A6F"/>
    <w:rsid w:val="00E81D9A"/>
    <w:rsid w:val="00E8280C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1DD1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97E80"/>
    <w:rsid w:val="00EA13D4"/>
    <w:rsid w:val="00EA267B"/>
    <w:rsid w:val="00EA2F1C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5FE9"/>
    <w:rsid w:val="00EC64BE"/>
    <w:rsid w:val="00EC67B3"/>
    <w:rsid w:val="00EC6A24"/>
    <w:rsid w:val="00EC72B9"/>
    <w:rsid w:val="00EC7CA3"/>
    <w:rsid w:val="00EC7FC1"/>
    <w:rsid w:val="00ED10B4"/>
    <w:rsid w:val="00ED38C7"/>
    <w:rsid w:val="00ED3B17"/>
    <w:rsid w:val="00ED3F40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763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5E72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5EB9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2625"/>
    <w:rsid w:val="00F73825"/>
    <w:rsid w:val="00F742D0"/>
    <w:rsid w:val="00F75F8C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01C9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EC9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paragraph" w:styleId="af1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7775-639F-4290-975B-47C46A0A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1579</Words>
  <Characters>9002</Characters>
  <Application>Microsoft Office Word</Application>
  <DocSecurity>0</DocSecurity>
  <Lines>75</Lines>
  <Paragraphs>21</Paragraphs>
  <ScaleCrop>false</ScaleCrop>
  <Company>英业达(天津）电子技术有限公司</Company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Jenny W.H. (王紅 IES)</dc:creator>
  <cp:lastModifiedBy>IES11FQ32</cp:lastModifiedBy>
  <cp:revision>48</cp:revision>
  <dcterms:created xsi:type="dcterms:W3CDTF">2012-12-10T05:59:00Z</dcterms:created>
  <dcterms:modified xsi:type="dcterms:W3CDTF">2012-12-26T08:09:00Z</dcterms:modified>
</cp:coreProperties>
</file>