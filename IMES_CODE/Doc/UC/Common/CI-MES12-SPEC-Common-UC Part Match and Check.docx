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3F" w:rsidRPr="009B4164" w:rsidRDefault="00254B3F" w:rsidP="00371BF0">
      <w:pPr>
        <w:jc w:val="left"/>
        <w:rPr>
          <w:rFonts w:eastAsia="SimSun" w:cstheme="minorHAnsi"/>
        </w:rPr>
      </w:pPr>
    </w:p>
    <w:p w:rsidR="00F84835" w:rsidRPr="009B4164" w:rsidRDefault="00F84835" w:rsidP="00371BF0">
      <w:pPr>
        <w:jc w:val="left"/>
        <w:rPr>
          <w:rFonts w:cstheme="minorHAnsi"/>
        </w:rPr>
      </w:pPr>
    </w:p>
    <w:p w:rsidR="00F84835" w:rsidRPr="009B4164" w:rsidRDefault="00F84835" w:rsidP="00371BF0">
      <w:pPr>
        <w:jc w:val="left"/>
        <w:rPr>
          <w:rFonts w:cstheme="minorHAnsi"/>
        </w:rPr>
      </w:pPr>
    </w:p>
    <w:p w:rsidR="00F84835" w:rsidRPr="009B4164" w:rsidRDefault="00F84835" w:rsidP="00371BF0">
      <w:pPr>
        <w:jc w:val="left"/>
        <w:rPr>
          <w:rFonts w:cstheme="minorHAnsi"/>
        </w:rPr>
      </w:pPr>
    </w:p>
    <w:p w:rsidR="00F84835" w:rsidRPr="009B4164" w:rsidRDefault="00F84835" w:rsidP="00371BF0">
      <w:pPr>
        <w:jc w:val="left"/>
        <w:rPr>
          <w:rFonts w:cstheme="minorHAnsi"/>
        </w:rPr>
      </w:pPr>
    </w:p>
    <w:p w:rsidR="00F84835" w:rsidRPr="009B4164" w:rsidRDefault="00F84835" w:rsidP="00371BF0">
      <w:pPr>
        <w:jc w:val="left"/>
        <w:rPr>
          <w:rFonts w:cstheme="minorHAnsi"/>
        </w:rPr>
      </w:pPr>
    </w:p>
    <w:p w:rsidR="00F84835" w:rsidRPr="009B4164" w:rsidRDefault="001A2CEF" w:rsidP="002D7EF6">
      <w:pPr>
        <w:jc w:val="right"/>
        <w:rPr>
          <w:rFonts w:cstheme="minorHAnsi"/>
          <w:b/>
          <w:sz w:val="40"/>
          <w:szCs w:val="40"/>
          <w:lang w:eastAsia="zh-TW"/>
        </w:rPr>
      </w:pPr>
      <w:r w:rsidRPr="002D7EF6">
        <w:rPr>
          <w:rFonts w:cstheme="minorHAnsi"/>
          <w:b/>
          <w:sz w:val="40"/>
          <w:szCs w:val="40"/>
          <w:lang w:eastAsia="zh-TW"/>
        </w:rPr>
        <w:t>Part Match and Check</w:t>
      </w:r>
    </w:p>
    <w:p w:rsidR="001A2CEF" w:rsidRPr="002D7EF6" w:rsidRDefault="001A2CEF">
      <w:pPr>
        <w:wordWrap w:val="0"/>
        <w:jc w:val="right"/>
        <w:rPr>
          <w:rFonts w:cstheme="minorHAnsi"/>
          <w:b/>
          <w:sz w:val="40"/>
          <w:szCs w:val="40"/>
          <w:lang w:eastAsia="zh-TW"/>
        </w:rPr>
      </w:pPr>
      <w:r w:rsidRPr="009B4164">
        <w:rPr>
          <w:rFonts w:cstheme="minorHAnsi"/>
          <w:b/>
          <w:sz w:val="40"/>
          <w:szCs w:val="40"/>
          <w:lang w:eastAsia="zh-TW"/>
        </w:rPr>
        <w:t>Use case</w:t>
      </w:r>
    </w:p>
    <w:p w:rsidR="00F84835" w:rsidRPr="009B4164" w:rsidRDefault="00F84835" w:rsidP="00371BF0">
      <w:pPr>
        <w:widowControl/>
        <w:jc w:val="left"/>
        <w:rPr>
          <w:rFonts w:eastAsia="SimSun" w:cstheme="minorHAnsi"/>
        </w:rPr>
      </w:pPr>
      <w:r w:rsidRPr="009B4164">
        <w:rPr>
          <w:rFonts w:cstheme="minorHAnsi"/>
        </w:rPr>
        <w:br w:type="page"/>
      </w:r>
    </w:p>
    <w:p w:rsidR="00F84835" w:rsidRPr="009B4164" w:rsidRDefault="00F84835" w:rsidP="002A1F57">
      <w:pPr>
        <w:jc w:val="center"/>
        <w:rPr>
          <w:rFonts w:eastAsia="SimHei" w:cstheme="minorHAnsi"/>
          <w:b/>
          <w:sz w:val="30"/>
          <w:szCs w:val="30"/>
        </w:rPr>
      </w:pPr>
      <w:r w:rsidRPr="009B4164">
        <w:rPr>
          <w:rFonts w:eastAsia="SimHei" w:cstheme="minorHAnsi" w:hint="eastAsia"/>
          <w:b/>
          <w:sz w:val="30"/>
          <w:szCs w:val="30"/>
        </w:rPr>
        <w:lastRenderedPageBreak/>
        <w:t>变更记录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558"/>
        <w:gridCol w:w="1241"/>
        <w:gridCol w:w="2355"/>
        <w:gridCol w:w="1364"/>
        <w:gridCol w:w="1045"/>
      </w:tblGrid>
      <w:tr w:rsidR="00F84835" w:rsidRPr="00F24801" w:rsidTr="003938EE">
        <w:trPr>
          <w:trHeight w:val="313"/>
        </w:trPr>
        <w:tc>
          <w:tcPr>
            <w:tcW w:w="563" w:type="pct"/>
            <w:shd w:val="clear" w:color="auto" w:fill="000080"/>
            <w:vAlign w:val="center"/>
          </w:tcPr>
          <w:p w:rsidR="00F84835" w:rsidRPr="00F24801" w:rsidRDefault="00F84835" w:rsidP="00371BF0">
            <w:pPr>
              <w:jc w:val="left"/>
              <w:rPr>
                <w:rFonts w:eastAsia="SimHei" w:cstheme="minorHAnsi"/>
                <w:sz w:val="24"/>
                <w:szCs w:val="24"/>
              </w:rPr>
            </w:pPr>
            <w:r w:rsidRPr="00F24801">
              <w:rPr>
                <w:rFonts w:eastAsia="SimHei" w:cstheme="minorHAnsi" w:hint="eastAsia"/>
                <w:sz w:val="24"/>
                <w:szCs w:val="24"/>
              </w:rPr>
              <w:t>章节号</w:t>
            </w:r>
          </w:p>
        </w:tc>
        <w:tc>
          <w:tcPr>
            <w:tcW w:w="914" w:type="pct"/>
            <w:shd w:val="clear" w:color="auto" w:fill="000080"/>
            <w:vAlign w:val="center"/>
          </w:tcPr>
          <w:p w:rsidR="00F84835" w:rsidRPr="00F24801" w:rsidRDefault="00F84835" w:rsidP="00371BF0">
            <w:pPr>
              <w:jc w:val="left"/>
              <w:rPr>
                <w:rFonts w:eastAsia="SimHei" w:cstheme="minorHAnsi"/>
                <w:sz w:val="24"/>
                <w:szCs w:val="24"/>
              </w:rPr>
            </w:pPr>
            <w:r w:rsidRPr="00F24801">
              <w:rPr>
                <w:rFonts w:eastAsia="SimHei" w:cstheme="minorHAnsi" w:hint="eastAsia"/>
                <w:sz w:val="24"/>
                <w:szCs w:val="24"/>
              </w:rPr>
              <w:t>章节名称</w:t>
            </w:r>
          </w:p>
        </w:tc>
        <w:tc>
          <w:tcPr>
            <w:tcW w:w="728" w:type="pct"/>
            <w:shd w:val="clear" w:color="auto" w:fill="000080"/>
          </w:tcPr>
          <w:p w:rsidR="00F84835" w:rsidRPr="00F24801" w:rsidRDefault="00F84835" w:rsidP="00371BF0">
            <w:pPr>
              <w:jc w:val="left"/>
              <w:rPr>
                <w:rFonts w:eastAsia="SimHei" w:cstheme="minorHAnsi"/>
                <w:sz w:val="24"/>
                <w:szCs w:val="24"/>
              </w:rPr>
            </w:pPr>
            <w:r w:rsidRPr="00F24801">
              <w:rPr>
                <w:rFonts w:eastAsia="SimHei" w:cstheme="minorHAnsi" w:hint="eastAsia"/>
                <w:sz w:val="24"/>
                <w:szCs w:val="24"/>
              </w:rPr>
              <w:t>变更原因</w:t>
            </w:r>
          </w:p>
        </w:tc>
        <w:tc>
          <w:tcPr>
            <w:tcW w:w="1382" w:type="pct"/>
            <w:shd w:val="clear" w:color="auto" w:fill="000080"/>
            <w:vAlign w:val="center"/>
          </w:tcPr>
          <w:p w:rsidR="00F84835" w:rsidRPr="00F24801" w:rsidRDefault="00F84835" w:rsidP="00371BF0">
            <w:pPr>
              <w:jc w:val="left"/>
              <w:rPr>
                <w:rFonts w:eastAsia="SimHei" w:cstheme="minorHAnsi"/>
                <w:sz w:val="24"/>
                <w:szCs w:val="24"/>
              </w:rPr>
            </w:pPr>
            <w:r w:rsidRPr="00F24801">
              <w:rPr>
                <w:rFonts w:eastAsia="SimHei" w:cstheme="minorHAnsi" w:hint="eastAsia"/>
                <w:sz w:val="24"/>
                <w:szCs w:val="24"/>
              </w:rPr>
              <w:t>变更内容描述</w:t>
            </w:r>
          </w:p>
        </w:tc>
        <w:tc>
          <w:tcPr>
            <w:tcW w:w="800" w:type="pct"/>
            <w:shd w:val="clear" w:color="auto" w:fill="000080"/>
            <w:vAlign w:val="center"/>
          </w:tcPr>
          <w:p w:rsidR="00F84835" w:rsidRPr="00F24801" w:rsidRDefault="00F84835" w:rsidP="00371BF0">
            <w:pPr>
              <w:jc w:val="left"/>
              <w:rPr>
                <w:rFonts w:eastAsia="SimHei" w:cstheme="minorHAnsi"/>
                <w:sz w:val="24"/>
                <w:szCs w:val="24"/>
              </w:rPr>
            </w:pPr>
            <w:r w:rsidRPr="00F24801">
              <w:rPr>
                <w:rFonts w:eastAsia="SimHei" w:cstheme="minorHAnsi" w:hint="eastAsia"/>
                <w:sz w:val="24"/>
                <w:szCs w:val="24"/>
              </w:rPr>
              <w:t>变更日期</w:t>
            </w:r>
          </w:p>
        </w:tc>
        <w:tc>
          <w:tcPr>
            <w:tcW w:w="613" w:type="pct"/>
            <w:shd w:val="clear" w:color="auto" w:fill="000080"/>
            <w:vAlign w:val="center"/>
          </w:tcPr>
          <w:p w:rsidR="00F84835" w:rsidRPr="00F24801" w:rsidRDefault="00F84835" w:rsidP="00371BF0">
            <w:pPr>
              <w:jc w:val="left"/>
              <w:rPr>
                <w:rFonts w:eastAsia="SimHei" w:cstheme="minorHAnsi"/>
                <w:sz w:val="24"/>
                <w:szCs w:val="24"/>
              </w:rPr>
            </w:pPr>
            <w:r w:rsidRPr="00F24801">
              <w:rPr>
                <w:rFonts w:eastAsia="SimHei" w:cstheme="minorHAnsi" w:hint="eastAsia"/>
                <w:sz w:val="24"/>
                <w:szCs w:val="24"/>
              </w:rPr>
              <w:t>版本</w:t>
            </w:r>
          </w:p>
        </w:tc>
      </w:tr>
      <w:tr w:rsidR="00F84835" w:rsidRPr="00F24801" w:rsidTr="003938EE">
        <w:tc>
          <w:tcPr>
            <w:tcW w:w="563" w:type="pct"/>
          </w:tcPr>
          <w:p w:rsidR="00F84835" w:rsidRPr="002D7EF6" w:rsidRDefault="00F24801" w:rsidP="00371BF0">
            <w:pPr>
              <w:jc w:val="left"/>
              <w:rPr>
                <w:rFonts w:cstheme="minorHAnsi"/>
                <w:szCs w:val="18"/>
                <w:lang w:eastAsia="zh-TW"/>
              </w:rPr>
            </w:pPr>
            <w:r w:rsidRPr="00F24801">
              <w:rPr>
                <w:rFonts w:cstheme="minorHAnsi"/>
                <w:szCs w:val="18"/>
                <w:lang w:eastAsia="zh-TW"/>
              </w:rPr>
              <w:t>All</w:t>
            </w:r>
          </w:p>
        </w:tc>
        <w:tc>
          <w:tcPr>
            <w:tcW w:w="914" w:type="pct"/>
          </w:tcPr>
          <w:p w:rsidR="00F84835" w:rsidRPr="00F24801" w:rsidRDefault="00F84835" w:rsidP="00371BF0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728" w:type="pct"/>
          </w:tcPr>
          <w:p w:rsidR="00F84835" w:rsidRPr="00F24801" w:rsidRDefault="00F84835" w:rsidP="00371BF0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1382" w:type="pct"/>
          </w:tcPr>
          <w:p w:rsidR="00F84835" w:rsidRPr="00F24801" w:rsidRDefault="00F24801" w:rsidP="00371BF0">
            <w:pPr>
              <w:jc w:val="left"/>
              <w:rPr>
                <w:rFonts w:eastAsia="SimSun" w:cstheme="minorHAnsi"/>
                <w:szCs w:val="18"/>
              </w:rPr>
            </w:pPr>
            <w:r w:rsidRPr="002D7EF6">
              <w:rPr>
                <w:rFonts w:cstheme="minorHAnsi" w:hint="eastAsia"/>
                <w:szCs w:val="18"/>
                <w:lang w:eastAsia="zh-TW"/>
              </w:rPr>
              <w:t>整理</w:t>
            </w:r>
            <w:r w:rsidRPr="002D7EF6">
              <w:rPr>
                <w:rFonts w:cstheme="minorHAnsi"/>
                <w:szCs w:val="18"/>
                <w:lang w:eastAsia="zh-TW"/>
              </w:rPr>
              <w:t>Part Match and Check</w:t>
            </w:r>
            <w:r w:rsidRPr="002D7EF6">
              <w:rPr>
                <w:rFonts w:cstheme="minorHAnsi" w:hint="eastAsia"/>
                <w:szCs w:val="18"/>
                <w:lang w:eastAsia="zh-TW"/>
              </w:rPr>
              <w:t>文檔</w:t>
            </w:r>
          </w:p>
        </w:tc>
        <w:tc>
          <w:tcPr>
            <w:tcW w:w="800" w:type="pct"/>
          </w:tcPr>
          <w:p w:rsidR="003A40FB" w:rsidRPr="002D7EF6" w:rsidRDefault="00F24801" w:rsidP="00FF5878">
            <w:pPr>
              <w:jc w:val="left"/>
              <w:rPr>
                <w:rFonts w:cstheme="minorHAnsi"/>
                <w:szCs w:val="18"/>
                <w:lang w:eastAsia="zh-TW"/>
              </w:rPr>
            </w:pPr>
            <w:r w:rsidRPr="00F24801">
              <w:rPr>
                <w:rFonts w:cstheme="minorHAnsi"/>
                <w:szCs w:val="18"/>
                <w:lang w:eastAsia="zh-TW"/>
              </w:rPr>
              <w:t>2013-05-15</w:t>
            </w:r>
          </w:p>
        </w:tc>
        <w:tc>
          <w:tcPr>
            <w:tcW w:w="613" w:type="pct"/>
          </w:tcPr>
          <w:p w:rsidR="00F84835" w:rsidRPr="002D7EF6" w:rsidRDefault="00F24801" w:rsidP="00FA1A19">
            <w:pPr>
              <w:jc w:val="left"/>
              <w:rPr>
                <w:rFonts w:cstheme="minorHAnsi"/>
                <w:szCs w:val="18"/>
                <w:lang w:eastAsia="zh-TW"/>
              </w:rPr>
            </w:pPr>
            <w:r w:rsidRPr="00F24801">
              <w:rPr>
                <w:rFonts w:cstheme="minorHAnsi"/>
                <w:szCs w:val="18"/>
                <w:lang w:eastAsia="zh-TW"/>
              </w:rPr>
              <w:t>0.01a</w:t>
            </w:r>
          </w:p>
        </w:tc>
      </w:tr>
      <w:tr w:rsidR="00F24801" w:rsidRPr="00F24801" w:rsidTr="003938EE">
        <w:tc>
          <w:tcPr>
            <w:tcW w:w="563" w:type="pct"/>
          </w:tcPr>
          <w:p w:rsidR="00F24801" w:rsidRPr="002D7EF6" w:rsidRDefault="00F24801" w:rsidP="0023104E">
            <w:pPr>
              <w:jc w:val="left"/>
              <w:rPr>
                <w:rFonts w:cstheme="minorHAnsi"/>
                <w:szCs w:val="18"/>
                <w:lang w:eastAsia="zh-TW"/>
              </w:rPr>
            </w:pPr>
            <w:r w:rsidRPr="00F24801">
              <w:rPr>
                <w:rFonts w:cstheme="minorHAnsi"/>
                <w:szCs w:val="18"/>
                <w:lang w:eastAsia="zh-TW"/>
              </w:rPr>
              <w:t>1.44</w:t>
            </w:r>
          </w:p>
        </w:tc>
        <w:tc>
          <w:tcPr>
            <w:tcW w:w="914" w:type="pct"/>
          </w:tcPr>
          <w:p w:rsidR="00F24801" w:rsidRPr="00F24801" w:rsidRDefault="00F24801" w:rsidP="0023104E">
            <w:pPr>
              <w:jc w:val="left"/>
              <w:rPr>
                <w:rFonts w:eastAsia="SimSun" w:cstheme="minorHAnsi"/>
                <w:szCs w:val="18"/>
              </w:rPr>
            </w:pPr>
            <w:r w:rsidRPr="00F24801">
              <w:rPr>
                <w:rFonts w:eastAsia="SimSun" w:cstheme="minorHAnsi"/>
                <w:szCs w:val="18"/>
              </w:rPr>
              <w:t>Rule of CheckItemType</w:t>
            </w:r>
            <w:r w:rsidRPr="00F24801">
              <w:rPr>
                <w:rFonts w:cstheme="minorHAnsi"/>
                <w:szCs w:val="18"/>
                <w:lang w:eastAsia="zh-TW"/>
              </w:rPr>
              <w:t xml:space="preserve"> </w:t>
            </w:r>
            <w:r w:rsidRPr="00F24801">
              <w:rPr>
                <w:rFonts w:eastAsia="SimSun" w:cstheme="minorHAnsi"/>
                <w:szCs w:val="18"/>
              </w:rPr>
              <w:t>(W8SPS)</w:t>
            </w:r>
          </w:p>
        </w:tc>
        <w:tc>
          <w:tcPr>
            <w:tcW w:w="728" w:type="pct"/>
          </w:tcPr>
          <w:p w:rsidR="00F24801" w:rsidRPr="002D7EF6" w:rsidRDefault="00F24801" w:rsidP="0023104E">
            <w:pPr>
              <w:jc w:val="left"/>
              <w:rPr>
                <w:rFonts w:cstheme="minorHAnsi"/>
                <w:szCs w:val="18"/>
                <w:lang w:eastAsia="zh-TW"/>
              </w:rPr>
            </w:pPr>
            <w:r w:rsidRPr="002D7EF6">
              <w:rPr>
                <w:rFonts w:cstheme="minorHAnsi" w:hint="eastAsia"/>
                <w:szCs w:val="18"/>
                <w:lang w:eastAsia="zh-TW"/>
              </w:rPr>
              <w:t>新需求</w:t>
            </w:r>
            <w:r w:rsidRPr="002D7EF6">
              <w:rPr>
                <w:rFonts w:cstheme="minorHAnsi"/>
                <w:szCs w:val="18"/>
                <w:lang w:eastAsia="zh-TW"/>
              </w:rPr>
              <w:t>:</w:t>
            </w:r>
          </w:p>
          <w:p w:rsidR="00F24801" w:rsidRPr="00F24801" w:rsidRDefault="00F24801" w:rsidP="0023104E">
            <w:pPr>
              <w:jc w:val="left"/>
              <w:rPr>
                <w:rFonts w:eastAsia="SimSun" w:cstheme="minorHAnsi"/>
                <w:szCs w:val="18"/>
              </w:rPr>
            </w:pPr>
            <w:r w:rsidRPr="002D7EF6">
              <w:rPr>
                <w:rFonts w:cstheme="minorHAnsi"/>
                <w:szCs w:val="18"/>
                <w:lang w:eastAsia="zh-TW"/>
              </w:rPr>
              <w:t>ICC Maintis #0000020</w:t>
            </w:r>
          </w:p>
        </w:tc>
        <w:tc>
          <w:tcPr>
            <w:tcW w:w="1382" w:type="pct"/>
          </w:tcPr>
          <w:p w:rsidR="00F24801" w:rsidRDefault="00F24801" w:rsidP="0023104E">
            <w:pPr>
              <w:jc w:val="left"/>
              <w:rPr>
                <w:rFonts w:cstheme="minorHAnsi"/>
                <w:szCs w:val="18"/>
                <w:lang w:eastAsia="zh-TW"/>
              </w:rPr>
            </w:pPr>
            <w:r>
              <w:rPr>
                <w:rFonts w:cstheme="minorHAnsi" w:hint="eastAsia"/>
                <w:szCs w:val="18"/>
                <w:lang w:eastAsia="zh-TW"/>
              </w:rPr>
              <w:t>重慶廠需求：</w:t>
            </w:r>
          </w:p>
          <w:p w:rsidR="00F24801" w:rsidRPr="00F24801" w:rsidRDefault="00F24801" w:rsidP="0023104E">
            <w:pPr>
              <w:jc w:val="left"/>
              <w:rPr>
                <w:rFonts w:eastAsia="SimSun" w:cstheme="minorHAnsi"/>
                <w:szCs w:val="18"/>
              </w:rPr>
            </w:pPr>
            <w:r w:rsidRPr="002D7EF6">
              <w:rPr>
                <w:rFonts w:cstheme="minorHAnsi" w:hint="eastAsia"/>
                <w:szCs w:val="18"/>
                <w:lang w:eastAsia="zh-TW"/>
              </w:rPr>
              <w:t>新增</w:t>
            </w:r>
            <w:r>
              <w:rPr>
                <w:rFonts w:cstheme="minorHAnsi" w:hint="eastAsia"/>
                <w:szCs w:val="18"/>
                <w:lang w:eastAsia="zh-TW"/>
              </w:rPr>
              <w:t xml:space="preserve">CheckItemType : W8SPS </w:t>
            </w:r>
          </w:p>
        </w:tc>
        <w:tc>
          <w:tcPr>
            <w:tcW w:w="800" w:type="pct"/>
          </w:tcPr>
          <w:p w:rsidR="00F24801" w:rsidRPr="00F24801" w:rsidRDefault="00F24801" w:rsidP="0023104E">
            <w:pPr>
              <w:jc w:val="left"/>
              <w:rPr>
                <w:rFonts w:eastAsia="SimSun" w:cstheme="minorHAnsi"/>
                <w:szCs w:val="18"/>
              </w:rPr>
            </w:pPr>
            <w:r w:rsidRPr="00196FE6">
              <w:t>2013-05-15</w:t>
            </w:r>
          </w:p>
        </w:tc>
        <w:tc>
          <w:tcPr>
            <w:tcW w:w="613" w:type="pct"/>
          </w:tcPr>
          <w:p w:rsidR="00F24801" w:rsidRPr="00F24801" w:rsidRDefault="00F24801" w:rsidP="0023104E">
            <w:pPr>
              <w:jc w:val="left"/>
              <w:rPr>
                <w:rFonts w:eastAsia="SimSun" w:cstheme="minorHAnsi"/>
                <w:szCs w:val="18"/>
              </w:rPr>
            </w:pPr>
            <w:r w:rsidRPr="00196FE6">
              <w:t>0.01a</w:t>
            </w:r>
          </w:p>
        </w:tc>
      </w:tr>
      <w:tr w:rsidR="0023104E" w:rsidRPr="00F24801" w:rsidTr="003938EE">
        <w:tc>
          <w:tcPr>
            <w:tcW w:w="563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914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728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1382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800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613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</w:tr>
      <w:tr w:rsidR="0023104E" w:rsidRPr="00F24801" w:rsidTr="003938EE">
        <w:tc>
          <w:tcPr>
            <w:tcW w:w="563" w:type="pct"/>
          </w:tcPr>
          <w:p w:rsidR="0023104E" w:rsidRPr="00F24801" w:rsidRDefault="0023104E" w:rsidP="0023104E">
            <w:pPr>
              <w:jc w:val="left"/>
              <w:rPr>
                <w:rFonts w:cstheme="minorHAnsi"/>
                <w:szCs w:val="18"/>
              </w:rPr>
            </w:pPr>
          </w:p>
        </w:tc>
        <w:tc>
          <w:tcPr>
            <w:tcW w:w="914" w:type="pct"/>
          </w:tcPr>
          <w:p w:rsidR="0023104E" w:rsidRPr="00F24801" w:rsidRDefault="0023104E" w:rsidP="0023104E">
            <w:pPr>
              <w:jc w:val="left"/>
              <w:rPr>
                <w:rFonts w:cstheme="minorHAnsi"/>
                <w:szCs w:val="18"/>
              </w:rPr>
            </w:pPr>
          </w:p>
        </w:tc>
        <w:tc>
          <w:tcPr>
            <w:tcW w:w="728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1382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800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613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</w:tr>
      <w:tr w:rsidR="0023104E" w:rsidRPr="00F24801" w:rsidTr="003938EE">
        <w:tc>
          <w:tcPr>
            <w:tcW w:w="563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914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728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1382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800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613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</w:tr>
      <w:tr w:rsidR="0023104E" w:rsidRPr="00F24801" w:rsidTr="003938EE">
        <w:tc>
          <w:tcPr>
            <w:tcW w:w="563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914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728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1382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800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613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</w:tr>
      <w:tr w:rsidR="0023104E" w:rsidRPr="00F24801" w:rsidTr="003938EE">
        <w:tc>
          <w:tcPr>
            <w:tcW w:w="563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914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728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1382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800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  <w:tc>
          <w:tcPr>
            <w:tcW w:w="613" w:type="pct"/>
          </w:tcPr>
          <w:p w:rsidR="0023104E" w:rsidRPr="00F24801" w:rsidRDefault="0023104E" w:rsidP="0023104E">
            <w:pPr>
              <w:jc w:val="left"/>
              <w:rPr>
                <w:rFonts w:eastAsia="SimSun" w:cstheme="minorHAnsi"/>
                <w:szCs w:val="18"/>
              </w:rPr>
            </w:pPr>
          </w:p>
        </w:tc>
      </w:tr>
    </w:tbl>
    <w:p w:rsidR="00F84835" w:rsidRPr="009B4164" w:rsidRDefault="00F84835" w:rsidP="00371BF0">
      <w:pPr>
        <w:jc w:val="left"/>
        <w:rPr>
          <w:rFonts w:cstheme="minorHAnsi"/>
        </w:rPr>
      </w:pPr>
    </w:p>
    <w:p w:rsidR="00D57689" w:rsidRPr="009B4164" w:rsidRDefault="00D57689" w:rsidP="00371BF0">
      <w:pPr>
        <w:widowControl/>
        <w:jc w:val="left"/>
        <w:rPr>
          <w:rFonts w:cstheme="minorHAnsi"/>
        </w:rPr>
      </w:pPr>
      <w:r w:rsidRPr="009B4164">
        <w:rPr>
          <w:rFonts w:cstheme="minorHAnsi"/>
        </w:rPr>
        <w:br w:type="page"/>
      </w:r>
    </w:p>
    <w:p w:rsidR="00D57689" w:rsidRPr="009B4164" w:rsidRDefault="00243F16" w:rsidP="002A1F57">
      <w:pPr>
        <w:jc w:val="center"/>
        <w:rPr>
          <w:rFonts w:eastAsia="SimHei" w:cstheme="minorHAnsi"/>
          <w:b/>
          <w:sz w:val="30"/>
          <w:szCs w:val="30"/>
        </w:rPr>
      </w:pPr>
      <w:r w:rsidRPr="009B4164">
        <w:rPr>
          <w:rFonts w:eastAsia="SimHei" w:cstheme="minorHAnsi" w:hint="eastAsia"/>
          <w:b/>
          <w:sz w:val="30"/>
          <w:szCs w:val="30"/>
        </w:rPr>
        <w:lastRenderedPageBreak/>
        <w:t>目录</w:t>
      </w:r>
    </w:p>
    <w:bookmarkStart w:id="0" w:name="_GoBack"/>
    <w:bookmarkEnd w:id="0"/>
    <w:p w:rsidR="00A118CB" w:rsidRDefault="007C2111">
      <w:pPr>
        <w:pStyle w:val="11"/>
        <w:tabs>
          <w:tab w:val="left" w:pos="420"/>
          <w:tab w:val="right" w:leader="dot" w:pos="8296"/>
        </w:tabs>
        <w:rPr>
          <w:ins w:id="1" w:author="IEC960923" w:date="2013-05-17T10:37:00Z"/>
          <w:noProof/>
          <w:sz w:val="24"/>
          <w:lang w:eastAsia="zh-TW"/>
        </w:rPr>
      </w:pPr>
      <w:r w:rsidRPr="002D7EF6">
        <w:rPr>
          <w:rFonts w:cstheme="minorHAnsi"/>
        </w:rPr>
        <w:fldChar w:fldCharType="begin"/>
      </w:r>
      <w:r w:rsidR="00243F16" w:rsidRPr="009B4164">
        <w:rPr>
          <w:rFonts w:cstheme="minorHAnsi"/>
        </w:rPr>
        <w:instrText xml:space="preserve"> TOC \o "1-4" \h \z \u </w:instrText>
      </w:r>
      <w:r w:rsidRPr="002D7EF6">
        <w:rPr>
          <w:rFonts w:cstheme="minorHAnsi"/>
        </w:rPr>
        <w:fldChar w:fldCharType="separate"/>
      </w:r>
      <w:ins w:id="2" w:author="IEC960923" w:date="2013-05-17T10:37:00Z">
        <w:r w:rsidR="00A118CB" w:rsidRPr="002052CD">
          <w:rPr>
            <w:rStyle w:val="aa"/>
            <w:noProof/>
          </w:rPr>
          <w:fldChar w:fldCharType="begin"/>
        </w:r>
        <w:r w:rsidR="00A118CB" w:rsidRPr="002052CD">
          <w:rPr>
            <w:rStyle w:val="aa"/>
            <w:noProof/>
          </w:rPr>
          <w:instrText xml:space="preserve"> </w:instrText>
        </w:r>
        <w:r w:rsidR="00A118CB">
          <w:rPr>
            <w:noProof/>
          </w:rPr>
          <w:instrText>HYPERLINK \l "_Toc356550351"</w:instrText>
        </w:r>
        <w:r w:rsidR="00A118CB" w:rsidRPr="002052CD">
          <w:rPr>
            <w:rStyle w:val="aa"/>
            <w:noProof/>
          </w:rPr>
          <w:instrText xml:space="preserve"> </w:instrText>
        </w:r>
        <w:r w:rsidR="00A118CB" w:rsidRPr="002052CD">
          <w:rPr>
            <w:rStyle w:val="aa"/>
            <w:noProof/>
          </w:rPr>
        </w:r>
        <w:r w:rsidR="00A118CB" w:rsidRPr="002052CD">
          <w:rPr>
            <w:rStyle w:val="aa"/>
            <w:noProof/>
          </w:rPr>
          <w:fldChar w:fldCharType="separate"/>
        </w:r>
        <w:r w:rsidR="00A118CB" w:rsidRPr="002052CD">
          <w:rPr>
            <w:rStyle w:val="aa"/>
            <w:rFonts w:ascii="Times New Roman" w:hAnsi="Times New Roman" w:cs="Times New Roman"/>
            <w:noProof/>
          </w:rPr>
          <w:t>0</w:t>
        </w:r>
        <w:r w:rsidR="00A118CB">
          <w:rPr>
            <w:noProof/>
            <w:sz w:val="24"/>
            <w:lang w:eastAsia="zh-TW"/>
          </w:rPr>
          <w:tab/>
        </w:r>
        <w:r w:rsidR="00A118CB" w:rsidRPr="002052CD">
          <w:rPr>
            <w:rStyle w:val="aa"/>
            <w:rFonts w:cstheme="minorHAnsi" w:hint="eastAsia"/>
            <w:noProof/>
          </w:rPr>
          <w:t>说明</w:t>
        </w:r>
        <w:r w:rsidR="00A118CB">
          <w:rPr>
            <w:noProof/>
            <w:webHidden/>
          </w:rPr>
          <w:tab/>
        </w:r>
        <w:r w:rsidR="00A118CB">
          <w:rPr>
            <w:noProof/>
            <w:webHidden/>
          </w:rPr>
          <w:fldChar w:fldCharType="begin"/>
        </w:r>
        <w:r w:rsidR="00A118CB">
          <w:rPr>
            <w:noProof/>
            <w:webHidden/>
          </w:rPr>
          <w:instrText xml:space="preserve"> PAGEREF _Toc356550351 \h </w:instrText>
        </w:r>
        <w:r w:rsidR="00A118CB">
          <w:rPr>
            <w:noProof/>
            <w:webHidden/>
          </w:rPr>
        </w:r>
      </w:ins>
      <w:r w:rsidR="00A118CB">
        <w:rPr>
          <w:noProof/>
          <w:webHidden/>
        </w:rPr>
        <w:fldChar w:fldCharType="separate"/>
      </w:r>
      <w:ins w:id="3" w:author="IEC960923" w:date="2013-05-17T10:37:00Z">
        <w:r w:rsidR="00A118CB">
          <w:rPr>
            <w:noProof/>
            <w:webHidden/>
          </w:rPr>
          <w:t>5</w:t>
        </w:r>
        <w:r w:rsidR="00A118CB">
          <w:rPr>
            <w:noProof/>
            <w:webHidden/>
          </w:rPr>
          <w:fldChar w:fldCharType="end"/>
        </w:r>
        <w:r w:rsidR="00A118CB" w:rsidRPr="002052CD">
          <w:rPr>
            <w:rStyle w:val="aa"/>
            <w:noProof/>
          </w:rPr>
          <w:fldChar w:fldCharType="end"/>
        </w:r>
      </w:ins>
    </w:p>
    <w:p w:rsidR="00A118CB" w:rsidRDefault="00A118CB">
      <w:pPr>
        <w:pStyle w:val="11"/>
        <w:tabs>
          <w:tab w:val="left" w:pos="420"/>
          <w:tab w:val="right" w:leader="dot" w:pos="8296"/>
        </w:tabs>
        <w:rPr>
          <w:ins w:id="4" w:author="IEC960923" w:date="2013-05-17T10:37:00Z"/>
          <w:noProof/>
          <w:sz w:val="24"/>
          <w:lang w:eastAsia="zh-TW"/>
        </w:rPr>
      </w:pPr>
      <w:ins w:id="5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"_Toc356550352"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rFonts w:ascii="Times New Roman" w:hAnsi="Times New Roman" w:cs="Times New Roman"/>
            <w:noProof/>
          </w:rPr>
          <w:t>1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Part Match and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_Toc356550352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" w:author="IEC960923" w:date="2013-05-17T10:37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7" w:author="IEC960923" w:date="2013-05-17T10:37:00Z"/>
          <w:noProof/>
          <w:sz w:val="24"/>
          <w:lang w:eastAsia="zh-TW"/>
        </w:rPr>
        <w:pPrChange w:id="8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9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"_Toc356550353"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</w:rPr>
          <w:t>1.1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CheckItemType(1stPizzaID)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_Toc356550353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" w:author="IEC960923" w:date="2013-05-17T10:37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1" w:author="IEC960923" w:date="2013-05-17T10:37:00Z"/>
          <w:noProof/>
          <w:sz w:val="24"/>
          <w:lang w:eastAsia="zh-TW"/>
        </w:rPr>
        <w:pPrChange w:id="12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3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"_Toc356550354"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</w:rPr>
          <w:t>1.2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CheckItemType(2ndPizzaID)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_Toc356550354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" w:author="IEC960923" w:date="2013-05-17T10:3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5" w:author="IEC960923" w:date="2013-05-17T10:37:00Z"/>
          <w:noProof/>
          <w:sz w:val="24"/>
          <w:lang w:eastAsia="zh-TW"/>
        </w:rPr>
        <w:pPrChange w:id="16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7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"_Toc356550355"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</w:rPr>
          <w:t>1.3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CheckItemType(BTCB)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_Toc356550355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" w:author="IEC960923" w:date="2013-05-17T10:37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9" w:author="IEC960923" w:date="2013-05-17T10:37:00Z"/>
          <w:noProof/>
          <w:sz w:val="24"/>
          <w:lang w:eastAsia="zh-TW"/>
        </w:rPr>
        <w:pPrChange w:id="20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21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"_Toc356550356"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1.4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CheckItemType(BTDL)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_Toc356550356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" w:author="IEC960923" w:date="2013-05-17T10:3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23" w:author="IEC960923" w:date="2013-05-17T10:37:00Z"/>
          <w:noProof/>
          <w:sz w:val="24"/>
          <w:lang w:eastAsia="zh-TW"/>
        </w:rPr>
        <w:pPrChange w:id="24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25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"_Toc356550357"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1.5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CheckItemType(Battery)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_Toc356550357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IEC960923" w:date="2013-05-17T10:37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27" w:author="IEC960923" w:date="2013-05-17T10:37:00Z"/>
          <w:noProof/>
          <w:sz w:val="24"/>
          <w:lang w:eastAsia="zh-TW"/>
        </w:rPr>
        <w:pPrChange w:id="28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29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"_Toc356550358"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1.6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CheckItemType(C5)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_Toc356550358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0" w:author="IEC960923" w:date="2013-05-17T10:3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31" w:author="IEC960923" w:date="2013-05-17T10:37:00Z"/>
          <w:noProof/>
          <w:sz w:val="24"/>
          <w:lang w:eastAsia="zh-TW"/>
        </w:rPr>
        <w:pPrChange w:id="32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33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"_Toc356550359"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1.7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CheckItemType(CN)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_Toc356550359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" w:author="IEC960923" w:date="2013-05-17T10:37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35" w:author="IEC960923" w:date="2013-05-17T10:37:00Z"/>
          <w:noProof/>
          <w:sz w:val="24"/>
          <w:lang w:eastAsia="zh-TW"/>
        </w:rPr>
        <w:pPrChange w:id="36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37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"_Toc356550360"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1.8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CheckItemType(CPU)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_Toc356550360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IEC960923" w:date="2013-05-17T10:37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39" w:author="IEC960923" w:date="2013-05-17T10:37:00Z"/>
          <w:noProof/>
          <w:sz w:val="24"/>
          <w:lang w:eastAsia="zh-TW"/>
        </w:rPr>
        <w:pPrChange w:id="40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41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"_Toc356550361"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1.9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" w:author="IEC960923" w:date="2013-05-17T10:37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43" w:author="IEC960923" w:date="2013-05-17T10:37:00Z"/>
          <w:noProof/>
          <w:sz w:val="24"/>
          <w:lang w:eastAsia="zh-TW"/>
        </w:rPr>
        <w:pPrChange w:id="44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45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"_Toc356550362"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</w:rPr>
          <w:t>1.10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CheckItemType(CTNonBattery)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6" w:author="IEC960923" w:date="2013-05-17T10:37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47" w:author="IEC960923" w:date="2013-05-17T10:37:00Z"/>
          <w:noProof/>
          <w:sz w:val="24"/>
          <w:lang w:eastAsia="zh-TW"/>
        </w:rPr>
        <w:pPrChange w:id="48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49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"_Toc356550363"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1.11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CheckItemType(DDR)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IEC960923" w:date="2013-05-17T10:37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51" w:author="IEC960923" w:date="2013-05-17T10:37:00Z"/>
          <w:noProof/>
          <w:sz w:val="24"/>
          <w:lang w:eastAsia="zh-TW"/>
        </w:rPr>
        <w:pPrChange w:id="52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53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"_Toc356550364"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1.12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CheckItemType(DockingPN)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4" w:author="IEC960923" w:date="2013-05-17T10:37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55" w:author="IEC960923" w:date="2013-05-17T10:37:00Z"/>
          <w:noProof/>
          <w:sz w:val="24"/>
          <w:lang w:eastAsia="zh-TW"/>
        </w:rPr>
        <w:pPrChange w:id="56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57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"_Toc356550365"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1.13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CheckItemType(DockingSN)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8" w:author="IEC960923" w:date="2013-05-17T10:37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59" w:author="IEC960923" w:date="2013-05-17T10:37:00Z"/>
          <w:noProof/>
          <w:sz w:val="24"/>
          <w:lang w:eastAsia="zh-TW"/>
        </w:rPr>
        <w:pPrChange w:id="60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61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"_Toc356550366"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1.14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CheckItemType(HDD)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" w:author="IEC960923" w:date="2013-05-17T10:37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63" w:author="IEC960923" w:date="2013-05-17T10:37:00Z"/>
          <w:noProof/>
          <w:sz w:val="24"/>
          <w:lang w:eastAsia="zh-TW"/>
        </w:rPr>
        <w:pPrChange w:id="64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65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"_Toc356550367"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1.15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CheckItemType(HDDDoor)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" w:author="IEC960923" w:date="2013-05-17T10:37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67" w:author="IEC960923" w:date="2013-05-17T10:37:00Z"/>
          <w:noProof/>
          <w:sz w:val="24"/>
          <w:lang w:eastAsia="zh-TW"/>
        </w:rPr>
        <w:pPrChange w:id="68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69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"_Toc356550368"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1.16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CheckItemType(HomeCard)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_Toc356550368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0" w:author="IEC960923" w:date="2013-05-17T10:37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71" w:author="IEC960923" w:date="2013-05-17T10:37:00Z"/>
          <w:noProof/>
          <w:sz w:val="24"/>
          <w:lang w:eastAsia="zh-TW"/>
        </w:rPr>
        <w:pPrChange w:id="72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73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"_Toc356550369"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1.17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CheckItemType(Inverter)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" w:author="IEC960923" w:date="2013-05-17T10:37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75" w:author="IEC960923" w:date="2013-05-17T10:37:00Z"/>
          <w:noProof/>
          <w:sz w:val="24"/>
          <w:lang w:eastAsia="zh-TW"/>
        </w:rPr>
        <w:pPrChange w:id="76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77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"_Toc356550370"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1.18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CheckItemType(Inverter)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_Toc356550370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8" w:author="IEC960923" w:date="2013-05-17T10:37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79" w:author="IEC960923" w:date="2013-05-17T10:37:00Z"/>
          <w:noProof/>
          <w:sz w:val="24"/>
          <w:lang w:eastAsia="zh-TW"/>
        </w:rPr>
        <w:pPrChange w:id="80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81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"_Toc356550371"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1.19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CheckItemType(KB)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_Toc356550371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2" w:author="IEC960923" w:date="2013-05-17T10:37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83" w:author="IEC960923" w:date="2013-05-17T10:37:00Z"/>
          <w:noProof/>
          <w:sz w:val="24"/>
          <w:lang w:eastAsia="zh-TW"/>
        </w:rPr>
        <w:pPrChange w:id="84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85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"_Toc356550372"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1.20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CheckItemType(LCM)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6" w:author="IEC960923" w:date="2013-05-17T10:37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87" w:author="IEC960923" w:date="2013-05-17T10:37:00Z"/>
          <w:noProof/>
          <w:sz w:val="24"/>
          <w:lang w:eastAsia="zh-TW"/>
        </w:rPr>
        <w:pPrChange w:id="88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89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"_Toc356550373"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1.21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CheckItemType(MB)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_Toc356550373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0" w:author="IEC960923" w:date="2013-05-17T10:37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91" w:author="IEC960923" w:date="2013-05-17T10:37:00Z"/>
          <w:noProof/>
          <w:sz w:val="24"/>
          <w:lang w:eastAsia="zh-TW"/>
        </w:rPr>
        <w:pPrChange w:id="92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93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"_Toc356550374"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1.22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CheckItemType(NylonCaseXX)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4" w:author="IEC960923" w:date="2013-05-17T10:37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95" w:author="IEC960923" w:date="2013-05-17T10:37:00Z"/>
          <w:noProof/>
          <w:sz w:val="24"/>
          <w:lang w:eastAsia="zh-TW"/>
        </w:rPr>
        <w:pPrChange w:id="96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97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"_Toc356550375"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1.23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CheckItemType(ODD)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_Toc356550375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8" w:author="IEC960923" w:date="2013-05-17T10:37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99" w:author="IEC960923" w:date="2013-05-17T10:37:00Z"/>
          <w:noProof/>
          <w:sz w:val="24"/>
          <w:lang w:eastAsia="zh-TW"/>
        </w:rPr>
        <w:pPrChange w:id="100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01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"_Toc356550376"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1.24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CheckItemType(OOA)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_Toc356550376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2" w:author="IEC960923" w:date="2013-05-17T10:37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03" w:author="IEC960923" w:date="2013-05-17T10:37:00Z"/>
          <w:noProof/>
          <w:sz w:val="24"/>
          <w:lang w:eastAsia="zh-TW"/>
        </w:rPr>
        <w:pPrChange w:id="104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05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"_Toc356550377"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1.25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CheckItemType(PizzaPart)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_Toc356550377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6" w:author="IEC960923" w:date="2013-05-17T10:37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07" w:author="IEC960923" w:date="2013-05-17T10:37:00Z"/>
          <w:noProof/>
          <w:sz w:val="24"/>
          <w:lang w:eastAsia="zh-TW"/>
        </w:rPr>
        <w:pPrChange w:id="108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09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"_Toc356550378"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1.26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CheckItemType(PosterCard)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_Toc356550378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0" w:author="IEC960923" w:date="2013-05-17T10:37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11" w:author="IEC960923" w:date="2013-05-17T10:37:00Z"/>
          <w:noProof/>
          <w:sz w:val="24"/>
          <w:lang w:eastAsia="zh-TW"/>
        </w:rPr>
        <w:pPrChange w:id="112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13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"_Toc356550379"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1.27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CheckItemType(PosterCardXX)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_Toc356550379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4" w:author="IEC960923" w:date="2013-05-17T10:37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15" w:author="IEC960923" w:date="2013-05-17T10:37:00Z"/>
          <w:noProof/>
          <w:sz w:val="24"/>
          <w:lang w:eastAsia="zh-TW"/>
        </w:rPr>
        <w:pPrChange w:id="116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17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"_Toc356550380"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1.28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CheckItemType(PrivacyFilter)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_Toc356550380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8" w:author="IEC960923" w:date="2013-05-17T10:37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19" w:author="IEC960923" w:date="2013-05-17T10:37:00Z"/>
          <w:noProof/>
          <w:sz w:val="24"/>
          <w:lang w:eastAsia="zh-TW"/>
        </w:rPr>
        <w:pPrChange w:id="120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21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"_Toc356550381"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1.29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CheckItemType(RomeoBattery)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_Toc356550381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2" w:author="IEC960923" w:date="2013-05-17T10:37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23" w:author="IEC960923" w:date="2013-05-17T10:37:00Z"/>
          <w:noProof/>
          <w:sz w:val="24"/>
          <w:lang w:eastAsia="zh-TW"/>
        </w:rPr>
        <w:pPrChange w:id="124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25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"_Toc356550382"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1.30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CheckItemType(RoyaltyPaper)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_Toc356550382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6" w:author="IEC960923" w:date="2013-05-17T10:37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27" w:author="IEC960923" w:date="2013-05-17T10:37:00Z"/>
          <w:noProof/>
          <w:sz w:val="24"/>
          <w:lang w:eastAsia="zh-TW"/>
        </w:rPr>
        <w:pPrChange w:id="128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29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"_Toc356550383"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1.31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CheckItemType(ServiceDoor)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_Toc356550383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0" w:author="IEC960923" w:date="2013-05-17T10:37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31" w:author="IEC960923" w:date="2013-05-17T10:37:00Z"/>
          <w:noProof/>
          <w:sz w:val="24"/>
          <w:lang w:eastAsia="zh-TW"/>
        </w:rPr>
        <w:pPrChange w:id="132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33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"_Toc356550384"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1.32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CheckItemType(SwitchCover)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_Toc356550384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4" w:author="IEC960923" w:date="2013-05-17T10:37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35" w:author="IEC960923" w:date="2013-05-17T10:37:00Z"/>
          <w:noProof/>
          <w:sz w:val="24"/>
          <w:lang w:eastAsia="zh-TW"/>
        </w:rPr>
        <w:pPrChange w:id="136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37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"_Toc356550385"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1.33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CheckItemType(TPCB)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_Toc356550385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8" w:author="IEC960923" w:date="2013-05-17T10:37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39" w:author="IEC960923" w:date="2013-05-17T10:37:00Z"/>
          <w:noProof/>
          <w:sz w:val="24"/>
          <w:lang w:eastAsia="zh-TW"/>
        </w:rPr>
        <w:pPrChange w:id="140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41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"_Toc356550386"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1.34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CheckItemType(TPCB2)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_Toc356550386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2" w:author="IEC960923" w:date="2013-05-17T10:37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43" w:author="IEC960923" w:date="2013-05-17T10:37:00Z"/>
          <w:noProof/>
          <w:sz w:val="24"/>
          <w:lang w:eastAsia="zh-TW"/>
        </w:rPr>
        <w:pPrChange w:id="144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45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"_Toc356550387"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1.35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CheckItemType(TPDL)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_Toc356550387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6" w:author="IEC960923" w:date="2013-05-17T10:37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47" w:author="IEC960923" w:date="2013-05-17T10:37:00Z"/>
          <w:noProof/>
          <w:sz w:val="24"/>
          <w:lang w:eastAsia="zh-TW"/>
        </w:rPr>
        <w:pPrChange w:id="148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49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"_Toc356550388"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1.36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CheckItemType(Thermal)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_Toc356550388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0" w:author="IEC960923" w:date="2013-05-17T10:37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51" w:author="IEC960923" w:date="2013-05-17T10:37:00Z"/>
          <w:noProof/>
          <w:sz w:val="24"/>
          <w:lang w:eastAsia="zh-TW"/>
        </w:rPr>
        <w:pPrChange w:id="152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53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"_Toc356550389"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1.37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CheckItemType(TouchScreen)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_Toc356550389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4" w:author="IEC960923" w:date="2013-05-17T10:37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55" w:author="IEC960923" w:date="2013-05-17T10:37:00Z"/>
          <w:noProof/>
          <w:sz w:val="24"/>
          <w:lang w:eastAsia="zh-TW"/>
        </w:rPr>
        <w:pPrChange w:id="156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57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"_Toc356550390"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1.38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CheckItemType(V2)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_Toc356550390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8" w:author="IEC960923" w:date="2013-05-17T10:37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59" w:author="IEC960923" w:date="2013-05-17T10:37:00Z"/>
          <w:noProof/>
          <w:sz w:val="24"/>
          <w:lang w:eastAsia="zh-TW"/>
        </w:rPr>
        <w:pPrChange w:id="160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61" w:author="IEC960923" w:date="2013-05-17T10:37:00Z">
        <w:r w:rsidRPr="002052CD">
          <w:rPr>
            <w:rStyle w:val="aa"/>
            <w:noProof/>
          </w:rPr>
          <w:lastRenderedPageBreak/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"_Toc356550391"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1.39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CheckItemType(VGA)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_Toc356550391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2" w:author="IEC960923" w:date="2013-05-17T10:37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63" w:author="IEC960923" w:date="2013-05-17T10:37:00Z"/>
          <w:noProof/>
          <w:sz w:val="24"/>
          <w:lang w:eastAsia="zh-TW"/>
        </w:rPr>
        <w:pPrChange w:id="164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65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"_Toc356550392"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1.40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CheckItemType(VirtualTPCB)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_Toc356550392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6" w:author="IEC960923" w:date="2013-05-17T10:37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67" w:author="IEC960923" w:date="2013-05-17T10:37:00Z"/>
          <w:noProof/>
          <w:sz w:val="24"/>
          <w:lang w:eastAsia="zh-TW"/>
        </w:rPr>
        <w:pPrChange w:id="168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69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"_Toc356550393"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1.41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CheckItemType(WL)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_Toc356550393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0" w:author="IEC960923" w:date="2013-05-17T10:37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71" w:author="IEC960923" w:date="2013-05-17T10:37:00Z"/>
          <w:noProof/>
          <w:sz w:val="24"/>
          <w:lang w:eastAsia="zh-TW"/>
        </w:rPr>
        <w:pPrChange w:id="172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73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"_Toc356550394"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1.42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CheckItemType(WWAN)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_Toc356550394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4" w:author="IEC960923" w:date="2013-05-17T10:37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75" w:author="IEC960923" w:date="2013-05-17T10:37:00Z"/>
          <w:noProof/>
          <w:sz w:val="24"/>
          <w:lang w:eastAsia="zh-TW"/>
        </w:rPr>
        <w:pPrChange w:id="176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77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"_Toc356550395"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lang w:eastAsia="zh-TW"/>
          </w:rPr>
          <w:t>1.43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</w:rPr>
          <w:t>Rule of CheckItemType(WarrantyCard)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_Toc356550395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8" w:author="IEC960923" w:date="2013-05-17T10:37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 w:rsidP="00A118CB">
      <w:pPr>
        <w:pStyle w:val="21"/>
        <w:tabs>
          <w:tab w:val="left" w:pos="1200"/>
          <w:tab w:val="right" w:leader="dot" w:pos="8296"/>
        </w:tabs>
        <w:rPr>
          <w:ins w:id="179" w:author="IEC960923" w:date="2013-05-17T10:37:00Z"/>
          <w:noProof/>
          <w:sz w:val="24"/>
          <w:lang w:eastAsia="zh-TW"/>
        </w:rPr>
        <w:pPrChange w:id="180" w:author="IEC960923" w:date="2013-05-17T10:37:00Z">
          <w:pPr>
            <w:pStyle w:val="21"/>
            <w:tabs>
              <w:tab w:val="left" w:pos="1200"/>
              <w:tab w:val="right" w:leader="dot" w:pos="8296"/>
            </w:tabs>
          </w:pPr>
        </w:pPrChange>
      </w:pPr>
      <w:ins w:id="181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"_Toc356550396"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noProof/>
            <w:highlight w:val="lightGray"/>
            <w:lang w:eastAsia="zh-TW"/>
          </w:rPr>
          <w:t>1.44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noProof/>
            <w:highlight w:val="lightGray"/>
          </w:rPr>
          <w:t>Rule of CheckItemType(</w:t>
        </w:r>
        <w:r w:rsidRPr="002052CD">
          <w:rPr>
            <w:rStyle w:val="aa"/>
            <w:noProof/>
            <w:highlight w:val="lightGray"/>
            <w:lang w:eastAsia="zh-TW"/>
          </w:rPr>
          <w:t>W8SPS</w:t>
        </w:r>
        <w:r w:rsidRPr="002052CD">
          <w:rPr>
            <w:rStyle w:val="aa"/>
            <w:noProof/>
            <w:highlight w:val="lightGray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2" w:author="IEC960923" w:date="2013-05-17T10:37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A118CB" w:rsidRDefault="00A118CB">
      <w:pPr>
        <w:pStyle w:val="11"/>
        <w:tabs>
          <w:tab w:val="left" w:pos="420"/>
          <w:tab w:val="right" w:leader="dot" w:pos="8296"/>
        </w:tabs>
        <w:rPr>
          <w:ins w:id="183" w:author="IEC960923" w:date="2013-05-17T10:37:00Z"/>
          <w:noProof/>
          <w:sz w:val="24"/>
          <w:lang w:eastAsia="zh-TW"/>
        </w:rPr>
      </w:pPr>
      <w:ins w:id="184" w:author="IEC960923" w:date="2013-05-17T10:37:00Z">
        <w:r w:rsidRPr="002052CD">
          <w:rPr>
            <w:rStyle w:val="aa"/>
            <w:noProof/>
          </w:rPr>
          <w:fldChar w:fldCharType="begin"/>
        </w:r>
        <w:r w:rsidRPr="002052CD">
          <w:rPr>
            <w:rStyle w:val="aa"/>
            <w:noProof/>
          </w:rPr>
          <w:instrText xml:space="preserve"> </w:instrText>
        </w:r>
        <w:r>
          <w:rPr>
            <w:noProof/>
          </w:rPr>
          <w:instrText>HYPERLINK \l "_Toc356550397"</w:instrText>
        </w:r>
        <w:r w:rsidRPr="002052CD">
          <w:rPr>
            <w:rStyle w:val="aa"/>
            <w:noProof/>
          </w:rPr>
          <w:instrText xml:space="preserve"> </w:instrText>
        </w:r>
        <w:r w:rsidRPr="002052CD">
          <w:rPr>
            <w:rStyle w:val="aa"/>
            <w:noProof/>
          </w:rPr>
        </w:r>
        <w:r w:rsidRPr="002052CD">
          <w:rPr>
            <w:rStyle w:val="aa"/>
            <w:noProof/>
          </w:rPr>
          <w:fldChar w:fldCharType="separate"/>
        </w:r>
        <w:r w:rsidRPr="002052CD">
          <w:rPr>
            <w:rStyle w:val="aa"/>
            <w:rFonts w:ascii="Times New Roman" w:hAnsi="Times New Roman" w:cs="Times New Roman"/>
            <w:noProof/>
            <w:lang w:eastAsia="zh-TW"/>
          </w:rPr>
          <w:t>2</w:t>
        </w:r>
        <w:r>
          <w:rPr>
            <w:noProof/>
            <w:sz w:val="24"/>
            <w:lang w:eastAsia="zh-TW"/>
          </w:rPr>
          <w:tab/>
        </w:r>
        <w:r w:rsidRPr="002052CD">
          <w:rPr>
            <w:rStyle w:val="aa"/>
            <w:rFonts w:cstheme="minorHAnsi" w:hint="eastAsia"/>
            <w:noProof/>
          </w:rPr>
          <w:t>涉及到此模组的文档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_Toc356550397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5" w:author="IEC960923" w:date="2013-05-17T10:37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2052CD">
          <w:rPr>
            <w:rStyle w:val="aa"/>
            <w:noProof/>
          </w:rPr>
          <w:fldChar w:fldCharType="end"/>
        </w:r>
      </w:ins>
    </w:p>
    <w:p w:rsidR="00FA090D" w:rsidDel="00B50946" w:rsidRDefault="00FA090D">
      <w:pPr>
        <w:pStyle w:val="11"/>
        <w:tabs>
          <w:tab w:val="left" w:pos="420"/>
          <w:tab w:val="right" w:leader="dot" w:pos="8296"/>
        </w:tabs>
        <w:rPr>
          <w:del w:id="186" w:author="IEC960923" w:date="2013-05-17T09:49:00Z"/>
          <w:noProof/>
          <w:sz w:val="24"/>
          <w:lang w:eastAsia="zh-TW"/>
        </w:rPr>
      </w:pPr>
      <w:del w:id="187" w:author="IEC960923" w:date="2013-05-17T09:49:00Z">
        <w:r w:rsidRPr="00B50946" w:rsidDel="00B50946">
          <w:rPr>
            <w:rStyle w:val="aa"/>
            <w:rFonts w:ascii="Times New Roman" w:hAnsi="Times New Roman" w:cs="Times New Roman"/>
            <w:noProof/>
            <w:rPrChange w:id="188" w:author="IEC960923" w:date="2013-05-17T09:49:00Z">
              <w:rPr>
                <w:rStyle w:val="aa"/>
                <w:rFonts w:ascii="Times New Roman" w:hAnsi="Times New Roman" w:cs="Times New Roman"/>
                <w:noProof/>
              </w:rPr>
            </w:rPrChange>
          </w:rPr>
          <w:delText>0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rFonts w:cstheme="minorHAnsi" w:hint="eastAsia"/>
            <w:noProof/>
            <w:rPrChange w:id="189" w:author="IEC960923" w:date="2013-05-17T09:49:00Z">
              <w:rPr>
                <w:rStyle w:val="aa"/>
                <w:rFonts w:cstheme="minorHAnsi" w:hint="eastAsia"/>
                <w:noProof/>
              </w:rPr>
            </w:rPrChange>
          </w:rPr>
          <w:delText>说明</w:delText>
        </w:r>
        <w:r w:rsidDel="00B50946">
          <w:rPr>
            <w:noProof/>
            <w:webHidden/>
          </w:rPr>
          <w:tab/>
          <w:delText>5</w:delText>
        </w:r>
      </w:del>
    </w:p>
    <w:p w:rsidR="00FA090D" w:rsidDel="00B50946" w:rsidRDefault="00FA090D">
      <w:pPr>
        <w:pStyle w:val="11"/>
        <w:tabs>
          <w:tab w:val="left" w:pos="420"/>
          <w:tab w:val="right" w:leader="dot" w:pos="8296"/>
        </w:tabs>
        <w:rPr>
          <w:del w:id="190" w:author="IEC960923" w:date="2013-05-17T09:49:00Z"/>
          <w:noProof/>
          <w:sz w:val="24"/>
          <w:lang w:eastAsia="zh-TW"/>
        </w:rPr>
      </w:pPr>
      <w:del w:id="191" w:author="IEC960923" w:date="2013-05-17T09:49:00Z">
        <w:r w:rsidRPr="00B50946" w:rsidDel="00B50946">
          <w:rPr>
            <w:rStyle w:val="aa"/>
            <w:rFonts w:ascii="Times New Roman" w:hAnsi="Times New Roman" w:cs="Times New Roman"/>
            <w:noProof/>
            <w:rPrChange w:id="192" w:author="IEC960923" w:date="2013-05-17T09:49:00Z">
              <w:rPr>
                <w:rStyle w:val="aa"/>
                <w:rFonts w:ascii="Times New Roman" w:hAnsi="Times New Roman" w:cs="Times New Roman"/>
                <w:noProof/>
              </w:rPr>
            </w:rPrChange>
          </w:rPr>
          <w:delText>1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193" w:author="IEC960923" w:date="2013-05-17T09:49:00Z">
              <w:rPr>
                <w:rStyle w:val="aa"/>
                <w:noProof/>
              </w:rPr>
            </w:rPrChange>
          </w:rPr>
          <w:delText>Part Match and Check</w:delText>
        </w:r>
        <w:r w:rsidDel="00B50946">
          <w:rPr>
            <w:noProof/>
            <w:webHidden/>
          </w:rPr>
          <w:tab/>
          <w:delText>5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194" w:author="IEC960923" w:date="2013-05-17T09:49:00Z"/>
          <w:noProof/>
          <w:sz w:val="24"/>
          <w:lang w:eastAsia="zh-TW"/>
        </w:rPr>
      </w:pPr>
      <w:del w:id="195" w:author="IEC960923" w:date="2013-05-17T09:49:00Z">
        <w:r w:rsidRPr="00B50946" w:rsidDel="00B50946">
          <w:rPr>
            <w:rStyle w:val="aa"/>
            <w:noProof/>
            <w:rPrChange w:id="196" w:author="IEC960923" w:date="2013-05-17T09:49:00Z">
              <w:rPr>
                <w:rStyle w:val="aa"/>
                <w:noProof/>
              </w:rPr>
            </w:rPrChange>
          </w:rPr>
          <w:delText>1.1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197" w:author="IEC960923" w:date="2013-05-17T09:49:00Z">
              <w:rPr>
                <w:rStyle w:val="aa"/>
                <w:noProof/>
              </w:rPr>
            </w:rPrChange>
          </w:rPr>
          <w:delText>Rule of CheckItemType(1stPizzaID)</w:delText>
        </w:r>
        <w:r w:rsidDel="00B50946">
          <w:rPr>
            <w:noProof/>
            <w:webHidden/>
          </w:rPr>
          <w:tab/>
          <w:delText>6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198" w:author="IEC960923" w:date="2013-05-17T09:49:00Z"/>
          <w:noProof/>
          <w:sz w:val="24"/>
          <w:lang w:eastAsia="zh-TW"/>
        </w:rPr>
      </w:pPr>
      <w:del w:id="199" w:author="IEC960923" w:date="2013-05-17T09:49:00Z">
        <w:r w:rsidRPr="00B50946" w:rsidDel="00B50946">
          <w:rPr>
            <w:rStyle w:val="aa"/>
            <w:noProof/>
            <w:rPrChange w:id="200" w:author="IEC960923" w:date="2013-05-17T09:49:00Z">
              <w:rPr>
                <w:rStyle w:val="aa"/>
                <w:noProof/>
              </w:rPr>
            </w:rPrChange>
          </w:rPr>
          <w:delText>1.2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01" w:author="IEC960923" w:date="2013-05-17T09:49:00Z">
              <w:rPr>
                <w:rStyle w:val="aa"/>
                <w:noProof/>
              </w:rPr>
            </w:rPrChange>
          </w:rPr>
          <w:delText>Rule of CheckItemType(2ndPizzaID)</w:delText>
        </w:r>
        <w:r w:rsidDel="00B50946">
          <w:rPr>
            <w:noProof/>
            <w:webHidden/>
          </w:rPr>
          <w:tab/>
          <w:delText>7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02" w:author="IEC960923" w:date="2013-05-17T09:49:00Z"/>
          <w:noProof/>
          <w:sz w:val="24"/>
          <w:lang w:eastAsia="zh-TW"/>
        </w:rPr>
      </w:pPr>
      <w:del w:id="203" w:author="IEC960923" w:date="2013-05-17T09:49:00Z">
        <w:r w:rsidRPr="00B50946" w:rsidDel="00B50946">
          <w:rPr>
            <w:rStyle w:val="aa"/>
            <w:noProof/>
            <w:rPrChange w:id="204" w:author="IEC960923" w:date="2013-05-17T09:49:00Z">
              <w:rPr>
                <w:rStyle w:val="aa"/>
                <w:noProof/>
              </w:rPr>
            </w:rPrChange>
          </w:rPr>
          <w:delText>1.3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05" w:author="IEC960923" w:date="2013-05-17T09:49:00Z">
              <w:rPr>
                <w:rStyle w:val="aa"/>
                <w:noProof/>
              </w:rPr>
            </w:rPrChange>
          </w:rPr>
          <w:delText>Rule of CheckItemType(BTCB)</w:delText>
        </w:r>
        <w:r w:rsidDel="00B50946">
          <w:rPr>
            <w:noProof/>
            <w:webHidden/>
          </w:rPr>
          <w:tab/>
          <w:delText>7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06" w:author="IEC960923" w:date="2013-05-17T09:49:00Z"/>
          <w:noProof/>
          <w:sz w:val="24"/>
          <w:lang w:eastAsia="zh-TW"/>
        </w:rPr>
      </w:pPr>
      <w:del w:id="207" w:author="IEC960923" w:date="2013-05-17T09:49:00Z">
        <w:r w:rsidRPr="00B50946" w:rsidDel="00B50946">
          <w:rPr>
            <w:rStyle w:val="aa"/>
            <w:noProof/>
            <w:lang w:eastAsia="zh-TW"/>
            <w:rPrChange w:id="208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1.4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09" w:author="IEC960923" w:date="2013-05-17T09:49:00Z">
              <w:rPr>
                <w:rStyle w:val="aa"/>
                <w:noProof/>
              </w:rPr>
            </w:rPrChange>
          </w:rPr>
          <w:delText>Rule of CheckItemType(BTDL)</w:delText>
        </w:r>
        <w:r w:rsidDel="00B50946">
          <w:rPr>
            <w:noProof/>
            <w:webHidden/>
          </w:rPr>
          <w:tab/>
          <w:delText>8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10" w:author="IEC960923" w:date="2013-05-17T09:49:00Z"/>
          <w:noProof/>
          <w:sz w:val="24"/>
          <w:lang w:eastAsia="zh-TW"/>
        </w:rPr>
      </w:pPr>
      <w:del w:id="211" w:author="IEC960923" w:date="2013-05-17T09:49:00Z">
        <w:r w:rsidRPr="00B50946" w:rsidDel="00B50946">
          <w:rPr>
            <w:rStyle w:val="aa"/>
            <w:noProof/>
            <w:lang w:eastAsia="zh-TW"/>
            <w:rPrChange w:id="212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1.5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13" w:author="IEC960923" w:date="2013-05-17T09:49:00Z">
              <w:rPr>
                <w:rStyle w:val="aa"/>
                <w:noProof/>
              </w:rPr>
            </w:rPrChange>
          </w:rPr>
          <w:delText>Rule of CheckItemType(Battery)</w:delText>
        </w:r>
        <w:r w:rsidDel="00B50946">
          <w:rPr>
            <w:noProof/>
            <w:webHidden/>
          </w:rPr>
          <w:tab/>
          <w:delText>8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14" w:author="IEC960923" w:date="2013-05-17T09:49:00Z"/>
          <w:noProof/>
          <w:sz w:val="24"/>
          <w:lang w:eastAsia="zh-TW"/>
        </w:rPr>
      </w:pPr>
      <w:del w:id="215" w:author="IEC960923" w:date="2013-05-17T09:49:00Z">
        <w:r w:rsidRPr="00B50946" w:rsidDel="00B50946">
          <w:rPr>
            <w:rStyle w:val="aa"/>
            <w:noProof/>
            <w:lang w:eastAsia="zh-TW"/>
            <w:rPrChange w:id="216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1.6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17" w:author="IEC960923" w:date="2013-05-17T09:49:00Z">
              <w:rPr>
                <w:rStyle w:val="aa"/>
                <w:noProof/>
              </w:rPr>
            </w:rPrChange>
          </w:rPr>
          <w:delText>Rule of CheckItemType(C5)</w:delText>
        </w:r>
        <w:r w:rsidDel="00B50946">
          <w:rPr>
            <w:noProof/>
            <w:webHidden/>
          </w:rPr>
          <w:tab/>
          <w:delText>9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18" w:author="IEC960923" w:date="2013-05-17T09:49:00Z"/>
          <w:noProof/>
          <w:sz w:val="24"/>
          <w:lang w:eastAsia="zh-TW"/>
        </w:rPr>
      </w:pPr>
      <w:del w:id="219" w:author="IEC960923" w:date="2013-05-17T09:49:00Z">
        <w:r w:rsidRPr="00B50946" w:rsidDel="00B50946">
          <w:rPr>
            <w:rStyle w:val="aa"/>
            <w:noProof/>
            <w:lang w:eastAsia="zh-TW"/>
            <w:rPrChange w:id="220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1.7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21" w:author="IEC960923" w:date="2013-05-17T09:49:00Z">
              <w:rPr>
                <w:rStyle w:val="aa"/>
                <w:noProof/>
              </w:rPr>
            </w:rPrChange>
          </w:rPr>
          <w:delText>Rule of CheckItemType(CN)</w:delText>
        </w:r>
        <w:r w:rsidDel="00B50946">
          <w:rPr>
            <w:noProof/>
            <w:webHidden/>
          </w:rPr>
          <w:tab/>
          <w:delText>9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22" w:author="IEC960923" w:date="2013-05-17T09:49:00Z"/>
          <w:noProof/>
          <w:sz w:val="24"/>
          <w:lang w:eastAsia="zh-TW"/>
        </w:rPr>
      </w:pPr>
      <w:del w:id="223" w:author="IEC960923" w:date="2013-05-17T09:49:00Z">
        <w:r w:rsidRPr="00B50946" w:rsidDel="00B50946">
          <w:rPr>
            <w:rStyle w:val="aa"/>
            <w:noProof/>
            <w:lang w:eastAsia="zh-TW"/>
            <w:rPrChange w:id="224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1.8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25" w:author="IEC960923" w:date="2013-05-17T09:49:00Z">
              <w:rPr>
                <w:rStyle w:val="aa"/>
                <w:noProof/>
              </w:rPr>
            </w:rPrChange>
          </w:rPr>
          <w:delText>Rule of CheckItemType(CPU)</w:delText>
        </w:r>
        <w:r w:rsidDel="00B50946">
          <w:rPr>
            <w:noProof/>
            <w:webHidden/>
          </w:rPr>
          <w:tab/>
          <w:delText>10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26" w:author="IEC960923" w:date="2013-05-17T09:49:00Z"/>
          <w:noProof/>
          <w:sz w:val="24"/>
          <w:lang w:eastAsia="zh-TW"/>
        </w:rPr>
      </w:pPr>
      <w:del w:id="227" w:author="IEC960923" w:date="2013-05-17T09:49:00Z">
        <w:r w:rsidRPr="00B50946" w:rsidDel="00B50946">
          <w:rPr>
            <w:rStyle w:val="aa"/>
            <w:noProof/>
            <w:lang w:eastAsia="zh-TW"/>
            <w:rPrChange w:id="228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1.9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29" w:author="IEC960923" w:date="2013-05-17T09:49:00Z">
              <w:rPr>
                <w:rStyle w:val="aa"/>
                <w:noProof/>
              </w:rPr>
            </w:rPrChange>
          </w:rPr>
          <w:delText>Rule of CheckItemType(CT)</w:delText>
        </w:r>
        <w:r w:rsidDel="00B50946">
          <w:rPr>
            <w:noProof/>
            <w:webHidden/>
          </w:rPr>
          <w:tab/>
          <w:delText>10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30" w:author="IEC960923" w:date="2013-05-17T09:49:00Z"/>
          <w:noProof/>
          <w:sz w:val="24"/>
          <w:lang w:eastAsia="zh-TW"/>
        </w:rPr>
      </w:pPr>
      <w:del w:id="231" w:author="IEC960923" w:date="2013-05-17T09:49:00Z">
        <w:r w:rsidRPr="00B50946" w:rsidDel="00B50946">
          <w:rPr>
            <w:rStyle w:val="aa"/>
            <w:noProof/>
            <w:rPrChange w:id="232" w:author="IEC960923" w:date="2013-05-17T09:49:00Z">
              <w:rPr>
                <w:rStyle w:val="aa"/>
                <w:noProof/>
              </w:rPr>
            </w:rPrChange>
          </w:rPr>
          <w:delText>1.10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33" w:author="IEC960923" w:date="2013-05-17T09:49:00Z">
              <w:rPr>
                <w:rStyle w:val="aa"/>
                <w:noProof/>
              </w:rPr>
            </w:rPrChange>
          </w:rPr>
          <w:delText>Rule of CheckItemType(CTNonBattery)</w:delText>
        </w:r>
        <w:r w:rsidDel="00B50946">
          <w:rPr>
            <w:noProof/>
            <w:webHidden/>
          </w:rPr>
          <w:tab/>
          <w:delText>11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34" w:author="IEC960923" w:date="2013-05-17T09:49:00Z"/>
          <w:noProof/>
          <w:sz w:val="24"/>
          <w:lang w:eastAsia="zh-TW"/>
        </w:rPr>
      </w:pPr>
      <w:del w:id="235" w:author="IEC960923" w:date="2013-05-17T09:49:00Z">
        <w:r w:rsidRPr="00B50946" w:rsidDel="00B50946">
          <w:rPr>
            <w:rStyle w:val="aa"/>
            <w:noProof/>
            <w:lang w:eastAsia="zh-TW"/>
            <w:rPrChange w:id="236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1.11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37" w:author="IEC960923" w:date="2013-05-17T09:49:00Z">
              <w:rPr>
                <w:rStyle w:val="aa"/>
                <w:noProof/>
              </w:rPr>
            </w:rPrChange>
          </w:rPr>
          <w:delText>Rule of CheckItemType(DDR)</w:delText>
        </w:r>
        <w:r w:rsidDel="00B50946">
          <w:rPr>
            <w:noProof/>
            <w:webHidden/>
          </w:rPr>
          <w:tab/>
          <w:delText>11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38" w:author="IEC960923" w:date="2013-05-17T09:49:00Z"/>
          <w:noProof/>
          <w:sz w:val="24"/>
          <w:lang w:eastAsia="zh-TW"/>
        </w:rPr>
      </w:pPr>
      <w:del w:id="239" w:author="IEC960923" w:date="2013-05-17T09:49:00Z">
        <w:r w:rsidRPr="00B50946" w:rsidDel="00B50946">
          <w:rPr>
            <w:rStyle w:val="aa"/>
            <w:noProof/>
            <w:lang w:eastAsia="zh-TW"/>
            <w:rPrChange w:id="240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1.12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41" w:author="IEC960923" w:date="2013-05-17T09:49:00Z">
              <w:rPr>
                <w:rStyle w:val="aa"/>
                <w:noProof/>
              </w:rPr>
            </w:rPrChange>
          </w:rPr>
          <w:delText>Rule of CheckItemType(DockingPN)</w:delText>
        </w:r>
        <w:r w:rsidDel="00B50946">
          <w:rPr>
            <w:noProof/>
            <w:webHidden/>
          </w:rPr>
          <w:tab/>
          <w:delText>12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42" w:author="IEC960923" w:date="2013-05-17T09:49:00Z"/>
          <w:noProof/>
          <w:sz w:val="24"/>
          <w:lang w:eastAsia="zh-TW"/>
        </w:rPr>
      </w:pPr>
      <w:del w:id="243" w:author="IEC960923" w:date="2013-05-17T09:49:00Z">
        <w:r w:rsidRPr="00B50946" w:rsidDel="00B50946">
          <w:rPr>
            <w:rStyle w:val="aa"/>
            <w:noProof/>
            <w:lang w:eastAsia="zh-TW"/>
            <w:rPrChange w:id="244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1.13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45" w:author="IEC960923" w:date="2013-05-17T09:49:00Z">
              <w:rPr>
                <w:rStyle w:val="aa"/>
                <w:noProof/>
              </w:rPr>
            </w:rPrChange>
          </w:rPr>
          <w:delText>Rule of CheckItemType(DockingSN)</w:delText>
        </w:r>
        <w:r w:rsidDel="00B50946">
          <w:rPr>
            <w:noProof/>
            <w:webHidden/>
          </w:rPr>
          <w:tab/>
          <w:delText>12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46" w:author="IEC960923" w:date="2013-05-17T09:49:00Z"/>
          <w:noProof/>
          <w:sz w:val="24"/>
          <w:lang w:eastAsia="zh-TW"/>
        </w:rPr>
      </w:pPr>
      <w:del w:id="247" w:author="IEC960923" w:date="2013-05-17T09:49:00Z">
        <w:r w:rsidRPr="00B50946" w:rsidDel="00B50946">
          <w:rPr>
            <w:rStyle w:val="aa"/>
            <w:noProof/>
            <w:lang w:eastAsia="zh-TW"/>
            <w:rPrChange w:id="248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1.14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49" w:author="IEC960923" w:date="2013-05-17T09:49:00Z">
              <w:rPr>
                <w:rStyle w:val="aa"/>
                <w:noProof/>
              </w:rPr>
            </w:rPrChange>
          </w:rPr>
          <w:delText>Rule of CheckItemType(HDD)</w:delText>
        </w:r>
        <w:r w:rsidDel="00B50946">
          <w:rPr>
            <w:noProof/>
            <w:webHidden/>
          </w:rPr>
          <w:tab/>
          <w:delText>12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50" w:author="IEC960923" w:date="2013-05-17T09:49:00Z"/>
          <w:noProof/>
          <w:sz w:val="24"/>
          <w:lang w:eastAsia="zh-TW"/>
        </w:rPr>
      </w:pPr>
      <w:del w:id="251" w:author="IEC960923" w:date="2013-05-17T09:49:00Z">
        <w:r w:rsidRPr="00B50946" w:rsidDel="00B50946">
          <w:rPr>
            <w:rStyle w:val="aa"/>
            <w:noProof/>
            <w:lang w:eastAsia="zh-TW"/>
            <w:rPrChange w:id="252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1.15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53" w:author="IEC960923" w:date="2013-05-17T09:49:00Z">
              <w:rPr>
                <w:rStyle w:val="aa"/>
                <w:noProof/>
              </w:rPr>
            </w:rPrChange>
          </w:rPr>
          <w:delText>Rule of CheckItemType(HDDDoor)</w:delText>
        </w:r>
        <w:r w:rsidDel="00B50946">
          <w:rPr>
            <w:noProof/>
            <w:webHidden/>
          </w:rPr>
          <w:tab/>
          <w:delText>13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54" w:author="IEC960923" w:date="2013-05-17T09:49:00Z"/>
          <w:noProof/>
          <w:sz w:val="24"/>
          <w:lang w:eastAsia="zh-TW"/>
        </w:rPr>
      </w:pPr>
      <w:del w:id="255" w:author="IEC960923" w:date="2013-05-17T09:49:00Z">
        <w:r w:rsidRPr="00B50946" w:rsidDel="00B50946">
          <w:rPr>
            <w:rStyle w:val="aa"/>
            <w:noProof/>
            <w:lang w:eastAsia="zh-TW"/>
            <w:rPrChange w:id="256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1.16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57" w:author="IEC960923" w:date="2013-05-17T09:49:00Z">
              <w:rPr>
                <w:rStyle w:val="aa"/>
                <w:noProof/>
              </w:rPr>
            </w:rPrChange>
          </w:rPr>
          <w:delText>Rule of CheckItemType(HomeCard)</w:delText>
        </w:r>
        <w:r w:rsidDel="00B50946">
          <w:rPr>
            <w:noProof/>
            <w:webHidden/>
          </w:rPr>
          <w:tab/>
          <w:delText>14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58" w:author="IEC960923" w:date="2013-05-17T09:49:00Z"/>
          <w:noProof/>
          <w:sz w:val="24"/>
          <w:lang w:eastAsia="zh-TW"/>
        </w:rPr>
      </w:pPr>
      <w:del w:id="259" w:author="IEC960923" w:date="2013-05-17T09:49:00Z">
        <w:r w:rsidRPr="00B50946" w:rsidDel="00B50946">
          <w:rPr>
            <w:rStyle w:val="aa"/>
            <w:noProof/>
            <w:lang w:eastAsia="zh-TW"/>
            <w:rPrChange w:id="260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1.17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61" w:author="IEC960923" w:date="2013-05-17T09:49:00Z">
              <w:rPr>
                <w:rStyle w:val="aa"/>
                <w:noProof/>
              </w:rPr>
            </w:rPrChange>
          </w:rPr>
          <w:delText>Rule of CheckItemType(Inverter)</w:delText>
        </w:r>
        <w:r w:rsidDel="00B50946">
          <w:rPr>
            <w:noProof/>
            <w:webHidden/>
          </w:rPr>
          <w:tab/>
          <w:delText>14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62" w:author="IEC960923" w:date="2013-05-17T09:49:00Z"/>
          <w:noProof/>
          <w:sz w:val="24"/>
          <w:lang w:eastAsia="zh-TW"/>
        </w:rPr>
      </w:pPr>
      <w:del w:id="263" w:author="IEC960923" w:date="2013-05-17T09:49:00Z">
        <w:r w:rsidRPr="00B50946" w:rsidDel="00B50946">
          <w:rPr>
            <w:rStyle w:val="aa"/>
            <w:noProof/>
            <w:lang w:eastAsia="zh-TW"/>
            <w:rPrChange w:id="264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1.18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65" w:author="IEC960923" w:date="2013-05-17T09:49:00Z">
              <w:rPr>
                <w:rStyle w:val="aa"/>
                <w:noProof/>
              </w:rPr>
            </w:rPrChange>
          </w:rPr>
          <w:delText>Rule of CheckItemType(Inverter)</w:delText>
        </w:r>
        <w:r w:rsidDel="00B50946">
          <w:rPr>
            <w:noProof/>
            <w:webHidden/>
          </w:rPr>
          <w:tab/>
          <w:delText>14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66" w:author="IEC960923" w:date="2013-05-17T09:49:00Z"/>
          <w:noProof/>
          <w:sz w:val="24"/>
          <w:lang w:eastAsia="zh-TW"/>
        </w:rPr>
      </w:pPr>
      <w:del w:id="267" w:author="IEC960923" w:date="2013-05-17T09:49:00Z">
        <w:r w:rsidRPr="00B50946" w:rsidDel="00B50946">
          <w:rPr>
            <w:rStyle w:val="aa"/>
            <w:noProof/>
            <w:lang w:eastAsia="zh-TW"/>
            <w:rPrChange w:id="268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1.19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69" w:author="IEC960923" w:date="2013-05-17T09:49:00Z">
              <w:rPr>
                <w:rStyle w:val="aa"/>
                <w:noProof/>
              </w:rPr>
            </w:rPrChange>
          </w:rPr>
          <w:delText>Rule of CheckItemType(KB)</w:delText>
        </w:r>
        <w:r w:rsidDel="00B50946">
          <w:rPr>
            <w:noProof/>
            <w:webHidden/>
          </w:rPr>
          <w:tab/>
          <w:delText>15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70" w:author="IEC960923" w:date="2013-05-17T09:49:00Z"/>
          <w:noProof/>
          <w:sz w:val="24"/>
          <w:lang w:eastAsia="zh-TW"/>
        </w:rPr>
      </w:pPr>
      <w:del w:id="271" w:author="IEC960923" w:date="2013-05-17T09:49:00Z">
        <w:r w:rsidRPr="00B50946" w:rsidDel="00B50946">
          <w:rPr>
            <w:rStyle w:val="aa"/>
            <w:noProof/>
            <w:lang w:eastAsia="zh-TW"/>
            <w:rPrChange w:id="272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1.20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73" w:author="IEC960923" w:date="2013-05-17T09:49:00Z">
              <w:rPr>
                <w:rStyle w:val="aa"/>
                <w:noProof/>
              </w:rPr>
            </w:rPrChange>
          </w:rPr>
          <w:delText>Rule of CheckItemType(LCM)</w:delText>
        </w:r>
        <w:r w:rsidDel="00B50946">
          <w:rPr>
            <w:noProof/>
            <w:webHidden/>
          </w:rPr>
          <w:tab/>
          <w:delText>15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74" w:author="IEC960923" w:date="2013-05-17T09:49:00Z"/>
          <w:noProof/>
          <w:sz w:val="24"/>
          <w:lang w:eastAsia="zh-TW"/>
        </w:rPr>
      </w:pPr>
      <w:del w:id="275" w:author="IEC960923" w:date="2013-05-17T09:49:00Z">
        <w:r w:rsidRPr="00B50946" w:rsidDel="00B50946">
          <w:rPr>
            <w:rStyle w:val="aa"/>
            <w:noProof/>
            <w:lang w:eastAsia="zh-TW"/>
            <w:rPrChange w:id="276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1.21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77" w:author="IEC960923" w:date="2013-05-17T09:49:00Z">
              <w:rPr>
                <w:rStyle w:val="aa"/>
                <w:noProof/>
              </w:rPr>
            </w:rPrChange>
          </w:rPr>
          <w:delText>Rule of CheckItemType(MB)</w:delText>
        </w:r>
        <w:r w:rsidDel="00B50946">
          <w:rPr>
            <w:noProof/>
            <w:webHidden/>
          </w:rPr>
          <w:tab/>
          <w:delText>15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78" w:author="IEC960923" w:date="2013-05-17T09:49:00Z"/>
          <w:noProof/>
          <w:sz w:val="24"/>
          <w:lang w:eastAsia="zh-TW"/>
        </w:rPr>
      </w:pPr>
      <w:del w:id="279" w:author="IEC960923" w:date="2013-05-17T09:49:00Z">
        <w:r w:rsidRPr="00B50946" w:rsidDel="00B50946">
          <w:rPr>
            <w:rStyle w:val="aa"/>
            <w:noProof/>
            <w:lang w:eastAsia="zh-TW"/>
            <w:rPrChange w:id="280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1.22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81" w:author="IEC960923" w:date="2013-05-17T09:49:00Z">
              <w:rPr>
                <w:rStyle w:val="aa"/>
                <w:noProof/>
              </w:rPr>
            </w:rPrChange>
          </w:rPr>
          <w:delText>Rule of CheckItemType(NylonCaseXX)</w:delText>
        </w:r>
        <w:r w:rsidDel="00B50946">
          <w:rPr>
            <w:noProof/>
            <w:webHidden/>
          </w:rPr>
          <w:tab/>
          <w:delText>16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82" w:author="IEC960923" w:date="2013-05-17T09:49:00Z"/>
          <w:noProof/>
          <w:sz w:val="24"/>
          <w:lang w:eastAsia="zh-TW"/>
        </w:rPr>
      </w:pPr>
      <w:del w:id="283" w:author="IEC960923" w:date="2013-05-17T09:49:00Z">
        <w:r w:rsidRPr="00B50946" w:rsidDel="00B50946">
          <w:rPr>
            <w:rStyle w:val="aa"/>
            <w:noProof/>
            <w:lang w:eastAsia="zh-TW"/>
            <w:rPrChange w:id="284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1.23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85" w:author="IEC960923" w:date="2013-05-17T09:49:00Z">
              <w:rPr>
                <w:rStyle w:val="aa"/>
                <w:noProof/>
              </w:rPr>
            </w:rPrChange>
          </w:rPr>
          <w:delText>Rule of CheckItemType(ODD)</w:delText>
        </w:r>
        <w:r w:rsidDel="00B50946">
          <w:rPr>
            <w:noProof/>
            <w:webHidden/>
          </w:rPr>
          <w:tab/>
          <w:delText>17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86" w:author="IEC960923" w:date="2013-05-17T09:49:00Z"/>
          <w:noProof/>
          <w:sz w:val="24"/>
          <w:lang w:eastAsia="zh-TW"/>
        </w:rPr>
      </w:pPr>
      <w:del w:id="287" w:author="IEC960923" w:date="2013-05-17T09:49:00Z">
        <w:r w:rsidRPr="00B50946" w:rsidDel="00B50946">
          <w:rPr>
            <w:rStyle w:val="aa"/>
            <w:noProof/>
            <w:lang w:eastAsia="zh-TW"/>
            <w:rPrChange w:id="288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1.24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89" w:author="IEC960923" w:date="2013-05-17T09:49:00Z">
              <w:rPr>
                <w:rStyle w:val="aa"/>
                <w:noProof/>
              </w:rPr>
            </w:rPrChange>
          </w:rPr>
          <w:delText>Rule of CheckItemType(OOA)</w:delText>
        </w:r>
        <w:r w:rsidDel="00B50946">
          <w:rPr>
            <w:noProof/>
            <w:webHidden/>
          </w:rPr>
          <w:tab/>
          <w:delText>17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90" w:author="IEC960923" w:date="2013-05-17T09:49:00Z"/>
          <w:noProof/>
          <w:sz w:val="24"/>
          <w:lang w:eastAsia="zh-TW"/>
        </w:rPr>
      </w:pPr>
      <w:del w:id="291" w:author="IEC960923" w:date="2013-05-17T09:49:00Z">
        <w:r w:rsidRPr="00B50946" w:rsidDel="00B50946">
          <w:rPr>
            <w:rStyle w:val="aa"/>
            <w:noProof/>
            <w:lang w:eastAsia="zh-TW"/>
            <w:rPrChange w:id="292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1.25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93" w:author="IEC960923" w:date="2013-05-17T09:49:00Z">
              <w:rPr>
                <w:rStyle w:val="aa"/>
                <w:noProof/>
              </w:rPr>
            </w:rPrChange>
          </w:rPr>
          <w:delText>Rule of CheckItemType(PizzaPart)</w:delText>
        </w:r>
        <w:r w:rsidDel="00B50946">
          <w:rPr>
            <w:noProof/>
            <w:webHidden/>
          </w:rPr>
          <w:tab/>
          <w:delText>17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94" w:author="IEC960923" w:date="2013-05-17T09:49:00Z"/>
          <w:noProof/>
          <w:sz w:val="24"/>
          <w:lang w:eastAsia="zh-TW"/>
        </w:rPr>
      </w:pPr>
      <w:del w:id="295" w:author="IEC960923" w:date="2013-05-17T09:49:00Z">
        <w:r w:rsidRPr="00B50946" w:rsidDel="00B50946">
          <w:rPr>
            <w:rStyle w:val="aa"/>
            <w:noProof/>
            <w:lang w:eastAsia="zh-TW"/>
            <w:rPrChange w:id="296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1.26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297" w:author="IEC960923" w:date="2013-05-17T09:49:00Z">
              <w:rPr>
                <w:rStyle w:val="aa"/>
                <w:noProof/>
              </w:rPr>
            </w:rPrChange>
          </w:rPr>
          <w:delText>Rule of CheckItemType(PosterCard)</w:delText>
        </w:r>
        <w:r w:rsidDel="00B50946">
          <w:rPr>
            <w:noProof/>
            <w:webHidden/>
          </w:rPr>
          <w:tab/>
          <w:delText>18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298" w:author="IEC960923" w:date="2013-05-17T09:49:00Z"/>
          <w:noProof/>
          <w:sz w:val="24"/>
          <w:lang w:eastAsia="zh-TW"/>
        </w:rPr>
      </w:pPr>
      <w:del w:id="299" w:author="IEC960923" w:date="2013-05-17T09:49:00Z">
        <w:r w:rsidRPr="00B50946" w:rsidDel="00B50946">
          <w:rPr>
            <w:rStyle w:val="aa"/>
            <w:noProof/>
            <w:lang w:eastAsia="zh-TW"/>
            <w:rPrChange w:id="300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1.27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01" w:author="IEC960923" w:date="2013-05-17T09:49:00Z">
              <w:rPr>
                <w:rStyle w:val="aa"/>
                <w:noProof/>
              </w:rPr>
            </w:rPrChange>
          </w:rPr>
          <w:delText>Rule of CheckItemType(PosterCardXX)</w:delText>
        </w:r>
        <w:r w:rsidDel="00B50946">
          <w:rPr>
            <w:noProof/>
            <w:webHidden/>
          </w:rPr>
          <w:tab/>
          <w:delText>18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02" w:author="IEC960923" w:date="2013-05-17T09:49:00Z"/>
          <w:noProof/>
          <w:sz w:val="24"/>
          <w:lang w:eastAsia="zh-TW"/>
        </w:rPr>
      </w:pPr>
      <w:del w:id="303" w:author="IEC960923" w:date="2013-05-17T09:49:00Z">
        <w:r w:rsidRPr="00B50946" w:rsidDel="00B50946">
          <w:rPr>
            <w:rStyle w:val="aa"/>
            <w:noProof/>
            <w:lang w:eastAsia="zh-TW"/>
            <w:rPrChange w:id="304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1.28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05" w:author="IEC960923" w:date="2013-05-17T09:49:00Z">
              <w:rPr>
                <w:rStyle w:val="aa"/>
                <w:noProof/>
              </w:rPr>
            </w:rPrChange>
          </w:rPr>
          <w:delText>Rule of CheckItemType(PrivacyFilter)</w:delText>
        </w:r>
        <w:r w:rsidDel="00B50946">
          <w:rPr>
            <w:noProof/>
            <w:webHidden/>
          </w:rPr>
          <w:tab/>
          <w:delText>18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06" w:author="IEC960923" w:date="2013-05-17T09:49:00Z"/>
          <w:noProof/>
          <w:sz w:val="24"/>
          <w:lang w:eastAsia="zh-TW"/>
        </w:rPr>
      </w:pPr>
      <w:del w:id="307" w:author="IEC960923" w:date="2013-05-17T09:49:00Z">
        <w:r w:rsidRPr="00B50946" w:rsidDel="00B50946">
          <w:rPr>
            <w:rStyle w:val="aa"/>
            <w:noProof/>
            <w:lang w:eastAsia="zh-TW"/>
            <w:rPrChange w:id="308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1.29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09" w:author="IEC960923" w:date="2013-05-17T09:49:00Z">
              <w:rPr>
                <w:rStyle w:val="aa"/>
                <w:noProof/>
              </w:rPr>
            </w:rPrChange>
          </w:rPr>
          <w:delText>Rule of CheckItemType(RomeoBattery)</w:delText>
        </w:r>
        <w:r w:rsidDel="00B50946">
          <w:rPr>
            <w:noProof/>
            <w:webHidden/>
          </w:rPr>
          <w:tab/>
          <w:delText>19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10" w:author="IEC960923" w:date="2013-05-17T09:49:00Z"/>
          <w:noProof/>
          <w:sz w:val="24"/>
          <w:lang w:eastAsia="zh-TW"/>
        </w:rPr>
      </w:pPr>
      <w:del w:id="311" w:author="IEC960923" w:date="2013-05-17T09:49:00Z">
        <w:r w:rsidRPr="00B50946" w:rsidDel="00B50946">
          <w:rPr>
            <w:rStyle w:val="aa"/>
            <w:noProof/>
            <w:lang w:eastAsia="zh-TW"/>
            <w:rPrChange w:id="312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1.30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13" w:author="IEC960923" w:date="2013-05-17T09:49:00Z">
              <w:rPr>
                <w:rStyle w:val="aa"/>
                <w:noProof/>
              </w:rPr>
            </w:rPrChange>
          </w:rPr>
          <w:delText>Rule of CheckItemType(RoyaltyPaper)</w:delText>
        </w:r>
        <w:r w:rsidDel="00B50946">
          <w:rPr>
            <w:noProof/>
            <w:webHidden/>
          </w:rPr>
          <w:tab/>
          <w:delText>19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14" w:author="IEC960923" w:date="2013-05-17T09:49:00Z"/>
          <w:noProof/>
          <w:sz w:val="24"/>
          <w:lang w:eastAsia="zh-TW"/>
        </w:rPr>
      </w:pPr>
      <w:del w:id="315" w:author="IEC960923" w:date="2013-05-17T09:49:00Z">
        <w:r w:rsidRPr="00B50946" w:rsidDel="00B50946">
          <w:rPr>
            <w:rStyle w:val="aa"/>
            <w:noProof/>
            <w:lang w:eastAsia="zh-TW"/>
            <w:rPrChange w:id="316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1.31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17" w:author="IEC960923" w:date="2013-05-17T09:49:00Z">
              <w:rPr>
                <w:rStyle w:val="aa"/>
                <w:noProof/>
              </w:rPr>
            </w:rPrChange>
          </w:rPr>
          <w:delText>Rule of CheckItemType(ServiceDoor)</w:delText>
        </w:r>
        <w:r w:rsidDel="00B50946">
          <w:rPr>
            <w:noProof/>
            <w:webHidden/>
          </w:rPr>
          <w:tab/>
          <w:delText>19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18" w:author="IEC960923" w:date="2013-05-17T09:49:00Z"/>
          <w:noProof/>
          <w:sz w:val="24"/>
          <w:lang w:eastAsia="zh-TW"/>
        </w:rPr>
      </w:pPr>
      <w:del w:id="319" w:author="IEC960923" w:date="2013-05-17T09:49:00Z">
        <w:r w:rsidRPr="00B50946" w:rsidDel="00B50946">
          <w:rPr>
            <w:rStyle w:val="aa"/>
            <w:noProof/>
            <w:lang w:eastAsia="zh-TW"/>
            <w:rPrChange w:id="320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1.32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21" w:author="IEC960923" w:date="2013-05-17T09:49:00Z">
              <w:rPr>
                <w:rStyle w:val="aa"/>
                <w:noProof/>
              </w:rPr>
            </w:rPrChange>
          </w:rPr>
          <w:delText>Rule of CheckItemType(SwitchCover)</w:delText>
        </w:r>
        <w:r w:rsidDel="00B50946">
          <w:rPr>
            <w:noProof/>
            <w:webHidden/>
          </w:rPr>
          <w:tab/>
          <w:delText>20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22" w:author="IEC960923" w:date="2013-05-17T09:49:00Z"/>
          <w:noProof/>
          <w:sz w:val="24"/>
          <w:lang w:eastAsia="zh-TW"/>
        </w:rPr>
      </w:pPr>
      <w:del w:id="323" w:author="IEC960923" w:date="2013-05-17T09:49:00Z">
        <w:r w:rsidRPr="00B50946" w:rsidDel="00B50946">
          <w:rPr>
            <w:rStyle w:val="aa"/>
            <w:noProof/>
            <w:lang w:eastAsia="zh-TW"/>
            <w:rPrChange w:id="324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1.33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25" w:author="IEC960923" w:date="2013-05-17T09:49:00Z">
              <w:rPr>
                <w:rStyle w:val="aa"/>
                <w:noProof/>
              </w:rPr>
            </w:rPrChange>
          </w:rPr>
          <w:delText>Rule of CheckItemType(TPCB)</w:delText>
        </w:r>
        <w:r w:rsidDel="00B50946">
          <w:rPr>
            <w:noProof/>
            <w:webHidden/>
          </w:rPr>
          <w:tab/>
          <w:delText>20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26" w:author="IEC960923" w:date="2013-05-17T09:49:00Z"/>
          <w:noProof/>
          <w:sz w:val="24"/>
          <w:lang w:eastAsia="zh-TW"/>
        </w:rPr>
      </w:pPr>
      <w:del w:id="327" w:author="IEC960923" w:date="2013-05-17T09:49:00Z">
        <w:r w:rsidRPr="00B50946" w:rsidDel="00B50946">
          <w:rPr>
            <w:rStyle w:val="aa"/>
            <w:noProof/>
            <w:lang w:eastAsia="zh-TW"/>
            <w:rPrChange w:id="328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1.34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29" w:author="IEC960923" w:date="2013-05-17T09:49:00Z">
              <w:rPr>
                <w:rStyle w:val="aa"/>
                <w:noProof/>
              </w:rPr>
            </w:rPrChange>
          </w:rPr>
          <w:delText>Rule of CheckItemType(TPCB2)</w:delText>
        </w:r>
        <w:r w:rsidDel="00B50946">
          <w:rPr>
            <w:noProof/>
            <w:webHidden/>
          </w:rPr>
          <w:tab/>
          <w:delText>20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30" w:author="IEC960923" w:date="2013-05-17T09:49:00Z"/>
          <w:noProof/>
          <w:sz w:val="24"/>
          <w:lang w:eastAsia="zh-TW"/>
        </w:rPr>
      </w:pPr>
      <w:del w:id="331" w:author="IEC960923" w:date="2013-05-17T09:49:00Z">
        <w:r w:rsidRPr="00B50946" w:rsidDel="00B50946">
          <w:rPr>
            <w:rStyle w:val="aa"/>
            <w:noProof/>
            <w:lang w:eastAsia="zh-TW"/>
            <w:rPrChange w:id="332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1.35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33" w:author="IEC960923" w:date="2013-05-17T09:49:00Z">
              <w:rPr>
                <w:rStyle w:val="aa"/>
                <w:noProof/>
              </w:rPr>
            </w:rPrChange>
          </w:rPr>
          <w:delText>Rule of CheckItemType(TPDL)</w:delText>
        </w:r>
        <w:r w:rsidDel="00B50946">
          <w:rPr>
            <w:noProof/>
            <w:webHidden/>
          </w:rPr>
          <w:tab/>
          <w:delText>21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34" w:author="IEC960923" w:date="2013-05-17T09:49:00Z"/>
          <w:noProof/>
          <w:sz w:val="24"/>
          <w:lang w:eastAsia="zh-TW"/>
        </w:rPr>
      </w:pPr>
      <w:del w:id="335" w:author="IEC960923" w:date="2013-05-17T09:49:00Z">
        <w:r w:rsidRPr="00B50946" w:rsidDel="00B50946">
          <w:rPr>
            <w:rStyle w:val="aa"/>
            <w:noProof/>
            <w:lang w:eastAsia="zh-TW"/>
            <w:rPrChange w:id="336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1.36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37" w:author="IEC960923" w:date="2013-05-17T09:49:00Z">
              <w:rPr>
                <w:rStyle w:val="aa"/>
                <w:noProof/>
              </w:rPr>
            </w:rPrChange>
          </w:rPr>
          <w:delText>Rule of CheckItemType(Thermal)</w:delText>
        </w:r>
        <w:r w:rsidDel="00B50946">
          <w:rPr>
            <w:noProof/>
            <w:webHidden/>
          </w:rPr>
          <w:tab/>
          <w:delText>21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38" w:author="IEC960923" w:date="2013-05-17T09:49:00Z"/>
          <w:noProof/>
          <w:sz w:val="24"/>
          <w:lang w:eastAsia="zh-TW"/>
        </w:rPr>
      </w:pPr>
      <w:del w:id="339" w:author="IEC960923" w:date="2013-05-17T09:49:00Z">
        <w:r w:rsidRPr="00B50946" w:rsidDel="00B50946">
          <w:rPr>
            <w:rStyle w:val="aa"/>
            <w:noProof/>
            <w:lang w:eastAsia="zh-TW"/>
            <w:rPrChange w:id="340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1.37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41" w:author="IEC960923" w:date="2013-05-17T09:49:00Z">
              <w:rPr>
                <w:rStyle w:val="aa"/>
                <w:noProof/>
              </w:rPr>
            </w:rPrChange>
          </w:rPr>
          <w:delText>Rule of CheckItemType(TouchScreen)</w:delText>
        </w:r>
        <w:r w:rsidDel="00B50946">
          <w:rPr>
            <w:noProof/>
            <w:webHidden/>
          </w:rPr>
          <w:tab/>
          <w:delText>21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42" w:author="IEC960923" w:date="2013-05-17T09:49:00Z"/>
          <w:noProof/>
          <w:sz w:val="24"/>
          <w:lang w:eastAsia="zh-TW"/>
        </w:rPr>
      </w:pPr>
      <w:del w:id="343" w:author="IEC960923" w:date="2013-05-17T09:49:00Z">
        <w:r w:rsidRPr="00B50946" w:rsidDel="00B50946">
          <w:rPr>
            <w:rStyle w:val="aa"/>
            <w:noProof/>
            <w:lang w:eastAsia="zh-TW"/>
            <w:rPrChange w:id="344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1.38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45" w:author="IEC960923" w:date="2013-05-17T09:49:00Z">
              <w:rPr>
                <w:rStyle w:val="aa"/>
                <w:noProof/>
              </w:rPr>
            </w:rPrChange>
          </w:rPr>
          <w:delText>Rule of CheckItemType(V2)</w:delText>
        </w:r>
        <w:r w:rsidDel="00B50946">
          <w:rPr>
            <w:noProof/>
            <w:webHidden/>
          </w:rPr>
          <w:tab/>
          <w:delText>22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46" w:author="IEC960923" w:date="2013-05-17T09:49:00Z"/>
          <w:noProof/>
          <w:sz w:val="24"/>
          <w:lang w:eastAsia="zh-TW"/>
        </w:rPr>
      </w:pPr>
      <w:del w:id="347" w:author="IEC960923" w:date="2013-05-17T09:49:00Z">
        <w:r w:rsidRPr="00B50946" w:rsidDel="00B50946">
          <w:rPr>
            <w:rStyle w:val="aa"/>
            <w:noProof/>
            <w:lang w:eastAsia="zh-TW"/>
            <w:rPrChange w:id="348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1.39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49" w:author="IEC960923" w:date="2013-05-17T09:49:00Z">
              <w:rPr>
                <w:rStyle w:val="aa"/>
                <w:noProof/>
              </w:rPr>
            </w:rPrChange>
          </w:rPr>
          <w:delText>Rule of CheckItemType(VGA)</w:delText>
        </w:r>
        <w:r w:rsidDel="00B50946">
          <w:rPr>
            <w:noProof/>
            <w:webHidden/>
          </w:rPr>
          <w:tab/>
          <w:delText>22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50" w:author="IEC960923" w:date="2013-05-17T09:49:00Z"/>
          <w:noProof/>
          <w:sz w:val="24"/>
          <w:lang w:eastAsia="zh-TW"/>
        </w:rPr>
      </w:pPr>
      <w:del w:id="351" w:author="IEC960923" w:date="2013-05-17T09:49:00Z">
        <w:r w:rsidRPr="00B50946" w:rsidDel="00B50946">
          <w:rPr>
            <w:rStyle w:val="aa"/>
            <w:noProof/>
            <w:lang w:eastAsia="zh-TW"/>
            <w:rPrChange w:id="352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1.40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53" w:author="IEC960923" w:date="2013-05-17T09:49:00Z">
              <w:rPr>
                <w:rStyle w:val="aa"/>
                <w:noProof/>
              </w:rPr>
            </w:rPrChange>
          </w:rPr>
          <w:delText>Rule of CheckItemType(VirtualTPCB)</w:delText>
        </w:r>
        <w:r w:rsidDel="00B50946">
          <w:rPr>
            <w:noProof/>
            <w:webHidden/>
          </w:rPr>
          <w:tab/>
          <w:delText>22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54" w:author="IEC960923" w:date="2013-05-17T09:49:00Z"/>
          <w:noProof/>
          <w:sz w:val="24"/>
          <w:lang w:eastAsia="zh-TW"/>
        </w:rPr>
      </w:pPr>
      <w:del w:id="355" w:author="IEC960923" w:date="2013-05-17T09:49:00Z">
        <w:r w:rsidRPr="00B50946" w:rsidDel="00B50946">
          <w:rPr>
            <w:rStyle w:val="aa"/>
            <w:noProof/>
            <w:lang w:eastAsia="zh-TW"/>
            <w:rPrChange w:id="356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1.41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57" w:author="IEC960923" w:date="2013-05-17T09:49:00Z">
              <w:rPr>
                <w:rStyle w:val="aa"/>
                <w:noProof/>
              </w:rPr>
            </w:rPrChange>
          </w:rPr>
          <w:delText>Rule of CheckItemType(WL)</w:delText>
        </w:r>
        <w:r w:rsidDel="00B50946">
          <w:rPr>
            <w:noProof/>
            <w:webHidden/>
          </w:rPr>
          <w:tab/>
          <w:delText>23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58" w:author="IEC960923" w:date="2013-05-17T09:49:00Z"/>
          <w:noProof/>
          <w:sz w:val="24"/>
          <w:lang w:eastAsia="zh-TW"/>
        </w:rPr>
      </w:pPr>
      <w:del w:id="359" w:author="IEC960923" w:date="2013-05-17T09:49:00Z">
        <w:r w:rsidRPr="00B50946" w:rsidDel="00B50946">
          <w:rPr>
            <w:rStyle w:val="aa"/>
            <w:noProof/>
            <w:lang w:eastAsia="zh-TW"/>
            <w:rPrChange w:id="360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1.42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61" w:author="IEC960923" w:date="2013-05-17T09:49:00Z">
              <w:rPr>
                <w:rStyle w:val="aa"/>
                <w:noProof/>
              </w:rPr>
            </w:rPrChange>
          </w:rPr>
          <w:delText>Rule of CheckItemType(WWAN)</w:delText>
        </w:r>
        <w:r w:rsidDel="00B50946">
          <w:rPr>
            <w:noProof/>
            <w:webHidden/>
          </w:rPr>
          <w:tab/>
          <w:delText>23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62" w:author="IEC960923" w:date="2013-05-17T09:49:00Z"/>
          <w:noProof/>
          <w:sz w:val="24"/>
          <w:lang w:eastAsia="zh-TW"/>
        </w:rPr>
      </w:pPr>
      <w:del w:id="363" w:author="IEC960923" w:date="2013-05-17T09:49:00Z">
        <w:r w:rsidRPr="00B50946" w:rsidDel="00B50946">
          <w:rPr>
            <w:rStyle w:val="aa"/>
            <w:noProof/>
            <w:lang w:eastAsia="zh-TW"/>
            <w:rPrChange w:id="364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1.43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65" w:author="IEC960923" w:date="2013-05-17T09:49:00Z">
              <w:rPr>
                <w:rStyle w:val="aa"/>
                <w:noProof/>
              </w:rPr>
            </w:rPrChange>
          </w:rPr>
          <w:delText>Rule of CheckItemType(WarrantyCard)</w:delText>
        </w:r>
        <w:r w:rsidDel="00B50946">
          <w:rPr>
            <w:noProof/>
            <w:webHidden/>
          </w:rPr>
          <w:tab/>
          <w:delText>23</w:delText>
        </w:r>
      </w:del>
    </w:p>
    <w:p w:rsidR="00FA090D" w:rsidDel="00B50946" w:rsidRDefault="00FA090D">
      <w:pPr>
        <w:pStyle w:val="21"/>
        <w:tabs>
          <w:tab w:val="left" w:pos="1200"/>
          <w:tab w:val="right" w:leader="dot" w:pos="8296"/>
        </w:tabs>
        <w:rPr>
          <w:del w:id="366" w:author="IEC960923" w:date="2013-05-17T09:49:00Z"/>
          <w:noProof/>
          <w:sz w:val="24"/>
          <w:lang w:eastAsia="zh-TW"/>
        </w:rPr>
      </w:pPr>
      <w:del w:id="367" w:author="IEC960923" w:date="2013-05-17T09:49:00Z">
        <w:r w:rsidRPr="00B50946" w:rsidDel="00B50946">
          <w:rPr>
            <w:rStyle w:val="aa"/>
            <w:noProof/>
            <w:lang w:eastAsia="zh-TW"/>
            <w:rPrChange w:id="368" w:author="IEC960923" w:date="2013-05-17T09:49:00Z">
              <w:rPr>
                <w:rStyle w:val="aa"/>
                <w:noProof/>
                <w:lang w:eastAsia="zh-TW"/>
              </w:rPr>
            </w:rPrChange>
          </w:rPr>
          <w:delText>1.44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noProof/>
            <w:rPrChange w:id="369" w:author="IEC960923" w:date="2013-05-17T09:49:00Z">
              <w:rPr>
                <w:rStyle w:val="aa"/>
                <w:noProof/>
              </w:rPr>
            </w:rPrChange>
          </w:rPr>
          <w:delText>Rule of CheckItemType(</w:delText>
        </w:r>
        <w:r w:rsidRPr="00B50946" w:rsidDel="00B50946">
          <w:rPr>
            <w:rStyle w:val="aa"/>
            <w:noProof/>
            <w:lang w:eastAsia="zh-TW"/>
            <w:rPrChange w:id="370" w:author="IEC960923" w:date="2013-05-17T09:49:00Z">
              <w:rPr>
                <w:rStyle w:val="aa"/>
                <w:noProof/>
                <w:lang w:eastAsia="zh-TW"/>
              </w:rPr>
            </w:rPrChange>
          </w:rPr>
          <w:delText>W8SPS</w:delText>
        </w:r>
        <w:r w:rsidRPr="00B50946" w:rsidDel="00B50946">
          <w:rPr>
            <w:rStyle w:val="aa"/>
            <w:noProof/>
            <w:rPrChange w:id="371" w:author="IEC960923" w:date="2013-05-17T09:49:00Z">
              <w:rPr>
                <w:rStyle w:val="aa"/>
                <w:noProof/>
              </w:rPr>
            </w:rPrChange>
          </w:rPr>
          <w:delText>)</w:delText>
        </w:r>
        <w:r w:rsidDel="00B50946">
          <w:rPr>
            <w:noProof/>
            <w:webHidden/>
          </w:rPr>
          <w:tab/>
          <w:delText>25</w:delText>
        </w:r>
      </w:del>
    </w:p>
    <w:p w:rsidR="00FA090D" w:rsidDel="00B50946" w:rsidRDefault="00FA090D">
      <w:pPr>
        <w:pStyle w:val="11"/>
        <w:tabs>
          <w:tab w:val="left" w:pos="420"/>
          <w:tab w:val="right" w:leader="dot" w:pos="8296"/>
        </w:tabs>
        <w:rPr>
          <w:del w:id="372" w:author="IEC960923" w:date="2013-05-17T09:49:00Z"/>
          <w:noProof/>
          <w:sz w:val="24"/>
          <w:lang w:eastAsia="zh-TW"/>
        </w:rPr>
      </w:pPr>
      <w:del w:id="373" w:author="IEC960923" w:date="2013-05-17T09:49:00Z">
        <w:r w:rsidRPr="00B50946" w:rsidDel="00B50946">
          <w:rPr>
            <w:rStyle w:val="aa"/>
            <w:rFonts w:ascii="Times New Roman" w:hAnsi="Times New Roman" w:cs="Times New Roman"/>
            <w:noProof/>
            <w:lang w:eastAsia="zh-TW"/>
            <w:rPrChange w:id="374" w:author="IEC960923" w:date="2013-05-17T09:49:00Z">
              <w:rPr>
                <w:rStyle w:val="aa"/>
                <w:rFonts w:ascii="Times New Roman" w:hAnsi="Times New Roman" w:cs="Times New Roman"/>
                <w:noProof/>
                <w:lang w:eastAsia="zh-TW"/>
              </w:rPr>
            </w:rPrChange>
          </w:rPr>
          <w:delText>2</w:delText>
        </w:r>
        <w:r w:rsidDel="00B50946">
          <w:rPr>
            <w:noProof/>
            <w:sz w:val="24"/>
            <w:lang w:eastAsia="zh-TW"/>
          </w:rPr>
          <w:tab/>
        </w:r>
        <w:r w:rsidRPr="00B50946" w:rsidDel="00B50946">
          <w:rPr>
            <w:rStyle w:val="aa"/>
            <w:rFonts w:cstheme="minorHAnsi" w:hint="eastAsia"/>
            <w:noProof/>
            <w:rPrChange w:id="375" w:author="IEC960923" w:date="2013-05-17T09:49:00Z">
              <w:rPr>
                <w:rStyle w:val="aa"/>
                <w:rFonts w:cstheme="minorHAnsi" w:hint="eastAsia"/>
                <w:noProof/>
              </w:rPr>
            </w:rPrChange>
          </w:rPr>
          <w:delText>涉及到此模组的文档</w:delText>
        </w:r>
        <w:r w:rsidDel="00B50946">
          <w:rPr>
            <w:noProof/>
            <w:webHidden/>
          </w:rPr>
          <w:tab/>
          <w:delText>27</w:delText>
        </w:r>
      </w:del>
    </w:p>
    <w:p w:rsidR="00762416" w:rsidRPr="009B4164" w:rsidRDefault="007C2111" w:rsidP="00371BF0">
      <w:pPr>
        <w:jc w:val="left"/>
        <w:rPr>
          <w:rFonts w:cstheme="minorHAnsi"/>
        </w:rPr>
      </w:pPr>
      <w:r w:rsidRPr="002D7EF6">
        <w:rPr>
          <w:rFonts w:cstheme="minorHAnsi"/>
        </w:rPr>
        <w:fldChar w:fldCharType="end"/>
      </w:r>
    </w:p>
    <w:p w:rsidR="00762416" w:rsidRPr="009B4164" w:rsidRDefault="00762416">
      <w:pPr>
        <w:widowControl/>
        <w:jc w:val="left"/>
        <w:rPr>
          <w:rFonts w:cstheme="minorHAnsi"/>
        </w:rPr>
      </w:pPr>
      <w:r w:rsidRPr="009B4164">
        <w:rPr>
          <w:rFonts w:cstheme="minorHAnsi"/>
        </w:rPr>
        <w:br w:type="page"/>
      </w:r>
    </w:p>
    <w:p w:rsidR="00243F16" w:rsidRPr="009B4164" w:rsidRDefault="00243F16" w:rsidP="00371BF0">
      <w:pPr>
        <w:jc w:val="left"/>
        <w:rPr>
          <w:rFonts w:cstheme="minorHAnsi"/>
        </w:rPr>
      </w:pPr>
    </w:p>
    <w:p w:rsidR="00762416" w:rsidRPr="009B4164" w:rsidRDefault="00762416" w:rsidP="00FF5878">
      <w:pPr>
        <w:pStyle w:val="1"/>
        <w:rPr>
          <w:rFonts w:cstheme="minorHAnsi"/>
        </w:rPr>
      </w:pPr>
      <w:bookmarkStart w:id="376" w:name="_Toc222031004"/>
      <w:bookmarkStart w:id="377" w:name="_Toc356550351"/>
      <w:r w:rsidRPr="002D7EF6">
        <w:rPr>
          <w:rFonts w:cstheme="minorHAnsi" w:hint="eastAsia"/>
        </w:rPr>
        <w:t>说明</w:t>
      </w:r>
      <w:bookmarkEnd w:id="376"/>
      <w:bookmarkEnd w:id="377"/>
    </w:p>
    <w:p w:rsidR="00762416" w:rsidRPr="009B4164" w:rsidRDefault="00FF5878" w:rsidP="00FF5878">
      <w:pPr>
        <w:ind w:firstLineChars="200" w:firstLine="420"/>
        <w:rPr>
          <w:rFonts w:eastAsia="SimSun" w:cstheme="minorHAnsi"/>
        </w:rPr>
      </w:pPr>
      <w:r w:rsidRPr="009B4164">
        <w:rPr>
          <w:rFonts w:eastAsia="SimSun" w:cstheme="minorHAnsi" w:hint="eastAsia"/>
        </w:rPr>
        <w:t>描述</w:t>
      </w:r>
      <w:r w:rsidR="006C5D36" w:rsidRPr="002D7EF6">
        <w:rPr>
          <w:rFonts w:cstheme="minorHAnsi" w:hint="eastAsia"/>
          <w:lang w:eastAsia="zh-TW"/>
        </w:rPr>
        <w:t>站點收集</w:t>
      </w:r>
      <w:r w:rsidR="006C5D36" w:rsidRPr="009B4164">
        <w:rPr>
          <w:rFonts w:cstheme="minorHAnsi"/>
          <w:lang w:eastAsia="zh-TW"/>
        </w:rPr>
        <w:t>Part</w:t>
      </w:r>
      <w:r w:rsidR="006C5D36" w:rsidRPr="009B4164">
        <w:rPr>
          <w:rFonts w:cstheme="minorHAnsi" w:hint="eastAsia"/>
          <w:lang w:eastAsia="zh-TW"/>
        </w:rPr>
        <w:t>的</w:t>
      </w:r>
      <w:r w:rsidR="006C5D36" w:rsidRPr="009B4164">
        <w:rPr>
          <w:rFonts w:cstheme="minorHAnsi"/>
          <w:lang w:eastAsia="zh-TW"/>
        </w:rPr>
        <w:t>filter</w:t>
      </w:r>
      <w:r w:rsidR="006C5D36" w:rsidRPr="009B4164">
        <w:rPr>
          <w:rFonts w:cstheme="minorHAnsi" w:hint="eastAsia"/>
          <w:lang w:eastAsia="zh-TW"/>
        </w:rPr>
        <w:t>、</w:t>
      </w:r>
      <w:r w:rsidR="006C5D36" w:rsidRPr="009B4164">
        <w:rPr>
          <w:rFonts w:cstheme="minorHAnsi"/>
          <w:lang w:eastAsia="zh-TW"/>
        </w:rPr>
        <w:t>check</w:t>
      </w:r>
      <w:r w:rsidR="006C5D36" w:rsidRPr="009B4164">
        <w:rPr>
          <w:rFonts w:cstheme="minorHAnsi" w:hint="eastAsia"/>
          <w:lang w:eastAsia="zh-TW"/>
        </w:rPr>
        <w:t>、以及</w:t>
      </w:r>
      <w:r w:rsidR="006C5D36" w:rsidRPr="009B4164">
        <w:rPr>
          <w:rFonts w:cstheme="minorHAnsi"/>
          <w:lang w:eastAsia="zh-TW"/>
        </w:rPr>
        <w:t>match</w:t>
      </w:r>
      <w:r w:rsidR="006C5D36" w:rsidRPr="009B4164">
        <w:rPr>
          <w:rFonts w:cstheme="minorHAnsi" w:hint="eastAsia"/>
          <w:lang w:eastAsia="zh-TW"/>
        </w:rPr>
        <w:t>的邏輯與設定</w:t>
      </w:r>
      <w:r w:rsidR="006C5D36" w:rsidRPr="002D7EF6">
        <w:rPr>
          <w:rFonts w:cstheme="minorHAnsi" w:hint="eastAsia"/>
          <w:lang w:eastAsia="zh-TW"/>
        </w:rPr>
        <w:t>之</w:t>
      </w:r>
      <w:r w:rsidRPr="009B4164">
        <w:rPr>
          <w:rFonts w:eastAsia="SimSun" w:cstheme="minorHAnsi" w:hint="eastAsia"/>
        </w:rPr>
        <w:t>规格，作为规格设计与程序设计的依据；读者为</w:t>
      </w:r>
      <w:r w:rsidRPr="009B4164">
        <w:rPr>
          <w:rFonts w:eastAsia="SimSun" w:cstheme="minorHAnsi"/>
        </w:rPr>
        <w:t xml:space="preserve">iMES </w:t>
      </w:r>
      <w:r w:rsidRPr="009B4164">
        <w:rPr>
          <w:rFonts w:eastAsia="SimSun" w:cstheme="minorHAnsi" w:hint="eastAsia"/>
        </w:rPr>
        <w:t>项目的用户，设计人员，开发人员和质检人员。</w:t>
      </w:r>
    </w:p>
    <w:p w:rsidR="00762416" w:rsidRPr="002D7EF6" w:rsidRDefault="00123508">
      <w:pPr>
        <w:pStyle w:val="1"/>
      </w:pPr>
      <w:bookmarkStart w:id="378" w:name="_Toc356550352"/>
      <w:r w:rsidRPr="002D7EF6">
        <w:t>Part Match and Check</w:t>
      </w:r>
      <w:bookmarkEnd w:id="378"/>
    </w:p>
    <w:p w:rsidR="002208D5" w:rsidRPr="002D7EF6" w:rsidRDefault="002208D5" w:rsidP="002208D5">
      <w:pPr>
        <w:rPr>
          <w:rFonts w:cstheme="minorHAnsi"/>
          <w:lang w:eastAsia="zh-TW"/>
        </w:rPr>
      </w:pPr>
      <w:r w:rsidRPr="002D7EF6">
        <w:rPr>
          <w:rFonts w:cstheme="minorHAnsi" w:hint="eastAsia"/>
          <w:lang w:eastAsia="zh-TW"/>
        </w:rPr>
        <w:t>新增下列检料规则设定表：</w:t>
      </w:r>
      <w:r w:rsidRPr="002D7EF6">
        <w:rPr>
          <w:rFonts w:cstheme="minorHAnsi"/>
          <w:lang w:eastAsia="zh-TW"/>
        </w:rPr>
        <w:t xml:space="preserve"> </w:t>
      </w:r>
    </w:p>
    <w:p w:rsidR="002208D5" w:rsidRPr="002D7EF6" w:rsidRDefault="002208D5" w:rsidP="001A2CEF">
      <w:pPr>
        <w:rPr>
          <w:rFonts w:cstheme="minorHAnsi"/>
          <w:lang w:eastAsia="zh-TW"/>
        </w:rPr>
      </w:pPr>
      <w:r w:rsidRPr="002D7EF6">
        <w:rPr>
          <w:rFonts w:cstheme="minorHAnsi"/>
          <w:noProof/>
          <w:lang w:eastAsia="zh-TW"/>
        </w:rPr>
        <w:drawing>
          <wp:inline distT="0" distB="0" distL="0" distR="0" wp14:anchorId="1028C883" wp14:editId="07A0F2E1">
            <wp:extent cx="3819525" cy="177165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D5" w:rsidRPr="002D7EF6" w:rsidRDefault="00123508" w:rsidP="001A2CEF">
      <w:pPr>
        <w:rPr>
          <w:rFonts w:cstheme="minorHAnsi"/>
          <w:color w:val="000000"/>
          <w:szCs w:val="21"/>
          <w:lang w:eastAsia="zh-TW"/>
        </w:rPr>
      </w:pPr>
      <w:r w:rsidRPr="002D7EF6">
        <w:rPr>
          <w:rStyle w:val="af0"/>
          <w:rFonts w:cstheme="minorHAnsi"/>
          <w:lang w:eastAsia="zh-TW"/>
        </w:rPr>
        <w:t>Schema</w:t>
      </w:r>
      <w:r w:rsidRPr="002D7EF6">
        <w:rPr>
          <w:rStyle w:val="af0"/>
          <w:rFonts w:cstheme="minorHAnsi" w:hint="eastAsia"/>
          <w:lang w:eastAsia="zh-TW"/>
        </w:rPr>
        <w:t>說明</w:t>
      </w:r>
      <w:r w:rsidR="002208D5" w:rsidRPr="002D7EF6">
        <w:rPr>
          <w:rStyle w:val="af0"/>
          <w:rFonts w:cstheme="minorHAnsi" w:hint="eastAsia"/>
        </w:rPr>
        <w:t>：</w:t>
      </w:r>
    </w:p>
    <w:tbl>
      <w:tblPr>
        <w:tblStyle w:val="a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27"/>
        <w:gridCol w:w="1559"/>
        <w:gridCol w:w="5135"/>
      </w:tblGrid>
      <w:tr w:rsidR="002208D5" w:rsidRPr="009B4164" w:rsidTr="001A2CEF">
        <w:tc>
          <w:tcPr>
            <w:tcW w:w="1801" w:type="dxa"/>
            <w:tcBorders>
              <w:top w:val="nil"/>
              <w:left w:val="nil"/>
              <w:right w:val="nil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  <w:b/>
                <w:bCs/>
                <w:color w:val="000000"/>
                <w:szCs w:val="21"/>
                <w:lang w:eastAsia="zh-TW"/>
              </w:rPr>
            </w:pPr>
            <w:r w:rsidRPr="002D7EF6">
              <w:rPr>
                <w:rFonts w:cstheme="minorHAnsi"/>
                <w:b/>
                <w:bCs/>
                <w:color w:val="000000"/>
                <w:szCs w:val="21"/>
                <w:lang w:eastAsia="zh-TW"/>
              </w:rPr>
              <w:t>StationCheck</w:t>
            </w:r>
            <w:r w:rsidRPr="002D7EF6">
              <w:rPr>
                <w:rFonts w:cstheme="minorHAnsi"/>
                <w:b/>
                <w:bCs/>
                <w:color w:val="000000"/>
                <w:szCs w:val="21"/>
                <w:lang w:eastAsia="zh-TW"/>
              </w:rPr>
              <w:tab/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  <w:b/>
                <w:bCs/>
                <w:color w:val="000000"/>
                <w:szCs w:val="21"/>
                <w:lang w:eastAsia="zh-TW"/>
              </w:rPr>
            </w:pPr>
          </w:p>
        </w:tc>
        <w:tc>
          <w:tcPr>
            <w:tcW w:w="5135" w:type="dxa"/>
            <w:tcBorders>
              <w:top w:val="nil"/>
              <w:left w:val="nil"/>
              <w:right w:val="nil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  <w:b/>
                <w:bCs/>
                <w:color w:val="000000"/>
                <w:szCs w:val="21"/>
                <w:lang w:eastAsia="zh-TW"/>
              </w:rPr>
            </w:pPr>
          </w:p>
        </w:tc>
      </w:tr>
      <w:tr w:rsidR="002208D5" w:rsidRPr="009B4164" w:rsidTr="001A2CEF">
        <w:tc>
          <w:tcPr>
            <w:tcW w:w="1801" w:type="dxa"/>
            <w:tcBorders>
              <w:bottom w:val="single" w:sz="4" w:space="0" w:color="BFBFBF" w:themeColor="background1" w:themeShade="BF"/>
            </w:tcBorders>
            <w:shd w:val="clear" w:color="auto" w:fill="92D050"/>
          </w:tcPr>
          <w:p w:rsidR="002208D5" w:rsidRPr="002D7EF6" w:rsidRDefault="002208D5">
            <w:pPr>
              <w:jc w:val="left"/>
              <w:rPr>
                <w:rFonts w:cstheme="minorHAnsi"/>
                <w:b/>
                <w:bCs/>
                <w:color w:val="FFFFFF" w:themeColor="background1"/>
                <w:szCs w:val="21"/>
                <w:lang w:eastAsia="zh-TW"/>
              </w:rPr>
            </w:pPr>
            <w:r w:rsidRPr="002D7EF6">
              <w:rPr>
                <w:rFonts w:cstheme="minorHAnsi"/>
                <w:b/>
                <w:color w:val="FFFFFF" w:themeColor="background1"/>
              </w:rPr>
              <w:t>ColumnName</w:t>
            </w:r>
          </w:p>
        </w:tc>
        <w:tc>
          <w:tcPr>
            <w:tcW w:w="1559" w:type="dxa"/>
            <w:tcBorders>
              <w:bottom w:val="single" w:sz="4" w:space="0" w:color="BFBFBF" w:themeColor="background1" w:themeShade="BF"/>
            </w:tcBorders>
            <w:shd w:val="clear" w:color="auto" w:fill="92D050"/>
          </w:tcPr>
          <w:p w:rsidR="002208D5" w:rsidRPr="002D7EF6" w:rsidRDefault="002208D5">
            <w:pPr>
              <w:jc w:val="left"/>
              <w:rPr>
                <w:rFonts w:cstheme="minorHAnsi"/>
                <w:b/>
                <w:bCs/>
                <w:color w:val="FFFFFF" w:themeColor="background1"/>
                <w:szCs w:val="21"/>
                <w:lang w:eastAsia="zh-TW"/>
              </w:rPr>
            </w:pPr>
            <w:r w:rsidRPr="002D7EF6">
              <w:rPr>
                <w:rFonts w:cstheme="minorHAnsi"/>
                <w:b/>
                <w:color w:val="FFFFFF" w:themeColor="background1"/>
              </w:rPr>
              <w:t>DataType</w:t>
            </w:r>
          </w:p>
        </w:tc>
        <w:tc>
          <w:tcPr>
            <w:tcW w:w="5135" w:type="dxa"/>
            <w:tcBorders>
              <w:bottom w:val="single" w:sz="4" w:space="0" w:color="BFBFBF" w:themeColor="background1" w:themeShade="BF"/>
            </w:tcBorders>
            <w:shd w:val="clear" w:color="auto" w:fill="92D050"/>
          </w:tcPr>
          <w:p w:rsidR="002208D5" w:rsidRPr="002D7EF6" w:rsidRDefault="002208D5">
            <w:pPr>
              <w:jc w:val="left"/>
              <w:rPr>
                <w:rFonts w:cstheme="minorHAnsi"/>
                <w:b/>
                <w:bCs/>
                <w:color w:val="FFFFFF" w:themeColor="background1"/>
                <w:szCs w:val="21"/>
                <w:lang w:eastAsia="zh-TW"/>
              </w:rPr>
            </w:pPr>
            <w:r w:rsidRPr="002D7EF6">
              <w:rPr>
                <w:rFonts w:cstheme="minorHAnsi"/>
                <w:b/>
                <w:color w:val="FFFFFF" w:themeColor="background1"/>
              </w:rPr>
              <w:t>Description</w:t>
            </w:r>
          </w:p>
        </w:tc>
      </w:tr>
      <w:tr w:rsidR="002208D5" w:rsidRPr="009B4164" w:rsidTr="001A2CEF">
        <w:tc>
          <w:tcPr>
            <w:tcW w:w="1801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  <w:b/>
                <w:bCs/>
                <w:color w:val="000000"/>
                <w:szCs w:val="21"/>
                <w:lang w:eastAsia="zh-TW"/>
              </w:rPr>
            </w:pPr>
            <w:r w:rsidRPr="002D7EF6"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  <w:b/>
                <w:bCs/>
                <w:color w:val="000000"/>
                <w:szCs w:val="21"/>
                <w:lang w:eastAsia="zh-TW"/>
              </w:rPr>
            </w:pPr>
            <w:r w:rsidRPr="002D7EF6">
              <w:rPr>
                <w:rFonts w:cstheme="minorHAnsi"/>
              </w:rPr>
              <w:t>int identity(PK)</w:t>
            </w:r>
          </w:p>
        </w:tc>
        <w:tc>
          <w:tcPr>
            <w:tcW w:w="5135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  <w:b/>
                <w:bCs/>
                <w:color w:val="000000"/>
                <w:szCs w:val="21"/>
                <w:lang w:eastAsia="zh-TW"/>
              </w:rPr>
            </w:pPr>
            <w:r w:rsidRPr="002D7EF6">
              <w:rPr>
                <w:rFonts w:cstheme="minorHAnsi"/>
              </w:rPr>
              <w:t>ID</w:t>
            </w:r>
          </w:p>
        </w:tc>
      </w:tr>
      <w:tr w:rsidR="002208D5" w:rsidRPr="009B4164" w:rsidTr="001A2CEF">
        <w:tc>
          <w:tcPr>
            <w:tcW w:w="1801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  <w:b/>
                <w:bCs/>
                <w:color w:val="000000"/>
                <w:szCs w:val="21"/>
                <w:lang w:eastAsia="zh-TW"/>
              </w:rPr>
            </w:pPr>
            <w:r w:rsidRPr="002D7EF6">
              <w:rPr>
                <w:rFonts w:cstheme="minorHAnsi"/>
              </w:rPr>
              <w:t>Station</w:t>
            </w:r>
          </w:p>
        </w:tc>
        <w:tc>
          <w:tcPr>
            <w:tcW w:w="1559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  <w:b/>
                <w:bCs/>
                <w:color w:val="000000"/>
                <w:szCs w:val="21"/>
                <w:lang w:eastAsia="zh-TW"/>
              </w:rPr>
            </w:pPr>
            <w:r w:rsidRPr="002D7EF6">
              <w:rPr>
                <w:rFonts w:cstheme="minorHAnsi"/>
              </w:rPr>
              <w:t>char(10)</w:t>
            </w:r>
          </w:p>
        </w:tc>
        <w:tc>
          <w:tcPr>
            <w:tcW w:w="5135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  <w:b/>
                <w:bCs/>
                <w:color w:val="000000"/>
                <w:szCs w:val="21"/>
                <w:lang w:eastAsia="zh-TW"/>
              </w:rPr>
            </w:pPr>
            <w:r w:rsidRPr="002D7EF6">
              <w:rPr>
                <w:rFonts w:cstheme="minorHAnsi"/>
              </w:rPr>
              <w:t>Station</w:t>
            </w:r>
          </w:p>
        </w:tc>
      </w:tr>
      <w:tr w:rsidR="002208D5" w:rsidRPr="009B4164" w:rsidTr="001A2CEF">
        <w:tc>
          <w:tcPr>
            <w:tcW w:w="1801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Line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varchar(12)</w:t>
            </w:r>
          </w:p>
        </w:tc>
        <w:tc>
          <w:tcPr>
            <w:tcW w:w="5135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Line</w:t>
            </w:r>
          </w:p>
        </w:tc>
      </w:tr>
      <w:tr w:rsidR="002208D5" w:rsidRPr="009B4164" w:rsidTr="001A2CEF">
        <w:tc>
          <w:tcPr>
            <w:tcW w:w="1801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  <w:b/>
                <w:bCs/>
                <w:color w:val="000000"/>
                <w:szCs w:val="21"/>
                <w:lang w:eastAsia="zh-TW"/>
              </w:rPr>
            </w:pPr>
            <w:r w:rsidRPr="002D7EF6">
              <w:rPr>
                <w:rFonts w:cstheme="minorHAnsi"/>
              </w:rPr>
              <w:t>CheckItemType</w:t>
            </w:r>
          </w:p>
        </w:tc>
        <w:tc>
          <w:tcPr>
            <w:tcW w:w="1559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  <w:b/>
                <w:bCs/>
                <w:color w:val="000000"/>
                <w:szCs w:val="21"/>
                <w:lang w:eastAsia="zh-TW"/>
              </w:rPr>
            </w:pPr>
            <w:r w:rsidRPr="002D7EF6">
              <w:rPr>
                <w:rFonts w:cstheme="minorHAnsi"/>
              </w:rPr>
              <w:t>varchar(20)</w:t>
            </w:r>
          </w:p>
        </w:tc>
        <w:tc>
          <w:tcPr>
            <w:tcW w:w="5135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  <w:b/>
                <w:bCs/>
                <w:color w:val="000000"/>
                <w:szCs w:val="21"/>
                <w:lang w:eastAsia="zh-TW"/>
              </w:rPr>
            </w:pPr>
            <w:r w:rsidRPr="002D7EF6">
              <w:rPr>
                <w:rFonts w:cstheme="minorHAnsi" w:hint="eastAsia"/>
              </w:rPr>
              <w:t>指定站需要收集的</w:t>
            </w:r>
            <w:r w:rsidRPr="002D7EF6">
              <w:rPr>
                <w:rFonts w:cstheme="minorHAnsi"/>
              </w:rPr>
              <w:t>CheckItemType</w:t>
            </w:r>
          </w:p>
        </w:tc>
      </w:tr>
      <w:tr w:rsidR="002208D5" w:rsidRPr="009B4164" w:rsidTr="001A2CEF"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</w:p>
        </w:tc>
        <w:tc>
          <w:tcPr>
            <w:tcW w:w="5135" w:type="dxa"/>
            <w:tcBorders>
              <w:left w:val="nil"/>
              <w:bottom w:val="nil"/>
              <w:right w:val="nil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</w:p>
        </w:tc>
      </w:tr>
      <w:tr w:rsidR="002208D5" w:rsidRPr="009B4164" w:rsidTr="001A2CEF">
        <w:tc>
          <w:tcPr>
            <w:tcW w:w="1801" w:type="dxa"/>
            <w:tcBorders>
              <w:top w:val="nil"/>
              <w:left w:val="nil"/>
              <w:right w:val="nil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  <w:b/>
              </w:rPr>
            </w:pPr>
            <w:r w:rsidRPr="002D7EF6">
              <w:rPr>
                <w:rFonts w:cstheme="minorHAnsi"/>
                <w:b/>
              </w:rPr>
              <w:t>CheckItemType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</w:p>
        </w:tc>
        <w:tc>
          <w:tcPr>
            <w:tcW w:w="5135" w:type="dxa"/>
            <w:tcBorders>
              <w:top w:val="nil"/>
              <w:left w:val="nil"/>
              <w:right w:val="nil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</w:p>
        </w:tc>
      </w:tr>
      <w:tr w:rsidR="002208D5" w:rsidRPr="009B4164" w:rsidTr="001A2CEF">
        <w:tc>
          <w:tcPr>
            <w:tcW w:w="1801" w:type="dxa"/>
            <w:tcBorders>
              <w:bottom w:val="single" w:sz="4" w:space="0" w:color="BFBFBF" w:themeColor="background1" w:themeShade="BF"/>
            </w:tcBorders>
            <w:shd w:val="clear" w:color="auto" w:fill="92D050"/>
          </w:tcPr>
          <w:p w:rsidR="002208D5" w:rsidRPr="002D7EF6" w:rsidRDefault="002208D5" w:rsidP="002208D5">
            <w:pPr>
              <w:jc w:val="left"/>
              <w:rPr>
                <w:rFonts w:cstheme="minorHAnsi"/>
                <w:b/>
                <w:color w:val="FFFFFF" w:themeColor="background1"/>
              </w:rPr>
            </w:pPr>
            <w:r w:rsidRPr="002D7EF6">
              <w:rPr>
                <w:rFonts w:cstheme="minorHAnsi"/>
                <w:b/>
                <w:color w:val="FFFFFF" w:themeColor="background1"/>
              </w:rPr>
              <w:t>ColumnName</w:t>
            </w:r>
          </w:p>
        </w:tc>
        <w:tc>
          <w:tcPr>
            <w:tcW w:w="1559" w:type="dxa"/>
            <w:tcBorders>
              <w:bottom w:val="single" w:sz="4" w:space="0" w:color="BFBFBF" w:themeColor="background1" w:themeShade="BF"/>
            </w:tcBorders>
            <w:shd w:val="clear" w:color="auto" w:fill="92D050"/>
          </w:tcPr>
          <w:p w:rsidR="002208D5" w:rsidRPr="002D7EF6" w:rsidRDefault="002208D5" w:rsidP="002208D5">
            <w:pPr>
              <w:jc w:val="left"/>
              <w:rPr>
                <w:rFonts w:cstheme="minorHAnsi"/>
                <w:b/>
                <w:color w:val="FFFFFF" w:themeColor="background1"/>
              </w:rPr>
            </w:pPr>
            <w:r w:rsidRPr="002D7EF6">
              <w:rPr>
                <w:rFonts w:cstheme="minorHAnsi"/>
                <w:b/>
                <w:color w:val="FFFFFF" w:themeColor="background1"/>
              </w:rPr>
              <w:t>DataType</w:t>
            </w:r>
          </w:p>
        </w:tc>
        <w:tc>
          <w:tcPr>
            <w:tcW w:w="5135" w:type="dxa"/>
            <w:tcBorders>
              <w:bottom w:val="single" w:sz="4" w:space="0" w:color="BFBFBF" w:themeColor="background1" w:themeShade="BF"/>
            </w:tcBorders>
            <w:shd w:val="clear" w:color="auto" w:fill="92D050"/>
          </w:tcPr>
          <w:p w:rsidR="002208D5" w:rsidRPr="002D7EF6" w:rsidRDefault="002208D5" w:rsidP="002208D5">
            <w:pPr>
              <w:jc w:val="left"/>
              <w:rPr>
                <w:rFonts w:cstheme="minorHAnsi"/>
                <w:b/>
                <w:color w:val="FFFFFF" w:themeColor="background1"/>
              </w:rPr>
            </w:pPr>
            <w:r w:rsidRPr="002D7EF6">
              <w:rPr>
                <w:rFonts w:cstheme="minorHAnsi"/>
                <w:b/>
                <w:color w:val="FFFFFF" w:themeColor="background1"/>
              </w:rPr>
              <w:t>Description</w:t>
            </w:r>
          </w:p>
        </w:tc>
      </w:tr>
      <w:tr w:rsidR="002208D5" w:rsidRPr="009B4164" w:rsidTr="001A2CEF">
        <w:tc>
          <w:tcPr>
            <w:tcW w:w="1801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varchar(20)(PK)</w:t>
            </w:r>
          </w:p>
        </w:tc>
        <w:tc>
          <w:tcPr>
            <w:tcW w:w="5135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  <w:lang w:eastAsia="zh-TW"/>
              </w:rPr>
            </w:pPr>
            <w:r w:rsidRPr="002D7EF6">
              <w:rPr>
                <w:rFonts w:cstheme="minorHAnsi"/>
              </w:rPr>
              <w:t>CheckItemType</w:t>
            </w:r>
            <w:r w:rsidRPr="002D7EF6">
              <w:rPr>
                <w:rFonts w:cstheme="minorHAnsi" w:hint="eastAsia"/>
              </w:rPr>
              <w:t>名称</w:t>
            </w:r>
          </w:p>
          <w:p w:rsidR="00123508" w:rsidRPr="002D7EF6" w:rsidRDefault="00123508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 w:hint="eastAsia"/>
                <w:lang w:eastAsia="zh-TW"/>
              </w:rPr>
              <w:t>欄位值需與</w:t>
            </w:r>
            <w:r w:rsidRPr="002D7EF6">
              <w:rPr>
                <w:rFonts w:cstheme="minorHAnsi"/>
                <w:lang w:eastAsia="zh-TW"/>
              </w:rPr>
              <w:t>StationCheck.CheckItemType</w:t>
            </w:r>
            <w:r w:rsidRPr="002D7EF6">
              <w:rPr>
                <w:rFonts w:cstheme="minorHAnsi" w:hint="eastAsia"/>
                <w:lang w:eastAsia="zh-TW"/>
              </w:rPr>
              <w:t>設定相同</w:t>
            </w:r>
          </w:p>
        </w:tc>
      </w:tr>
      <w:tr w:rsidR="002208D5" w:rsidRPr="009B4164" w:rsidTr="001A2CEF">
        <w:tc>
          <w:tcPr>
            <w:tcW w:w="1801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DisplayName</w:t>
            </w:r>
          </w:p>
        </w:tc>
        <w:tc>
          <w:tcPr>
            <w:tcW w:w="1559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varchar(50)</w:t>
            </w:r>
          </w:p>
        </w:tc>
        <w:tc>
          <w:tcPr>
            <w:tcW w:w="5135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 w:hint="eastAsia"/>
              </w:rPr>
              <w:t>界面显示的待检料类型</w:t>
            </w:r>
          </w:p>
        </w:tc>
      </w:tr>
      <w:tr w:rsidR="002208D5" w:rsidRPr="009B4164" w:rsidTr="001A2CEF">
        <w:tc>
          <w:tcPr>
            <w:tcW w:w="1801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FilterModule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varchar(50)</w:t>
            </w:r>
          </w:p>
        </w:tc>
        <w:tc>
          <w:tcPr>
            <w:tcW w:w="5135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 w:hint="eastAsia"/>
              </w:rPr>
              <w:t>从</w:t>
            </w:r>
            <w:r w:rsidRPr="002D7EF6">
              <w:rPr>
                <w:rFonts w:cstheme="minorHAnsi"/>
              </w:rPr>
              <w:t>bom</w:t>
            </w:r>
            <w:r w:rsidRPr="002D7EF6">
              <w:rPr>
                <w:rFonts w:cstheme="minorHAnsi" w:hint="eastAsia"/>
              </w:rPr>
              <w:t>中筛选该类型待检料的模块名称</w:t>
            </w:r>
          </w:p>
        </w:tc>
      </w:tr>
      <w:tr w:rsidR="002208D5" w:rsidRPr="009B4164" w:rsidTr="001A2CEF">
        <w:tc>
          <w:tcPr>
            <w:tcW w:w="1801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MatchModule</w:t>
            </w:r>
          </w:p>
        </w:tc>
        <w:tc>
          <w:tcPr>
            <w:tcW w:w="1559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varchar(50)</w:t>
            </w:r>
          </w:p>
        </w:tc>
        <w:tc>
          <w:tcPr>
            <w:tcW w:w="5135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 w:hint="eastAsia"/>
              </w:rPr>
              <w:t>对此类型的</w:t>
            </w:r>
            <w:r w:rsidRPr="002D7EF6">
              <w:rPr>
                <w:rFonts w:cstheme="minorHAnsi"/>
              </w:rPr>
              <w:t>Part</w:t>
            </w:r>
            <w:r w:rsidRPr="002D7EF6">
              <w:rPr>
                <w:rFonts w:cstheme="minorHAnsi" w:hint="eastAsia"/>
              </w:rPr>
              <w:t>进行</w:t>
            </w:r>
            <w:r w:rsidRPr="002D7EF6">
              <w:rPr>
                <w:rFonts w:cstheme="minorHAnsi"/>
              </w:rPr>
              <w:t>Match</w:t>
            </w:r>
            <w:r w:rsidRPr="002D7EF6">
              <w:rPr>
                <w:rFonts w:cstheme="minorHAnsi" w:hint="eastAsia"/>
              </w:rPr>
              <w:t>处理的模块名称</w:t>
            </w:r>
          </w:p>
        </w:tc>
      </w:tr>
      <w:tr w:rsidR="002208D5" w:rsidRPr="009B4164" w:rsidTr="001A2CEF">
        <w:tc>
          <w:tcPr>
            <w:tcW w:w="1801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CheckModule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varchar(50)</w:t>
            </w:r>
          </w:p>
        </w:tc>
        <w:tc>
          <w:tcPr>
            <w:tcW w:w="5135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 w:hint="eastAsia"/>
              </w:rPr>
              <w:t>对此类型的</w:t>
            </w:r>
            <w:r w:rsidRPr="002D7EF6">
              <w:rPr>
                <w:rFonts w:cstheme="minorHAnsi"/>
              </w:rPr>
              <w:t>Part</w:t>
            </w:r>
            <w:r w:rsidRPr="002D7EF6">
              <w:rPr>
                <w:rFonts w:cstheme="minorHAnsi" w:hint="eastAsia"/>
              </w:rPr>
              <w:t>进行</w:t>
            </w:r>
            <w:r w:rsidRPr="002D7EF6">
              <w:rPr>
                <w:rFonts w:cstheme="minorHAnsi"/>
              </w:rPr>
              <w:t>Check</w:t>
            </w:r>
            <w:r w:rsidRPr="002D7EF6">
              <w:rPr>
                <w:rFonts w:cstheme="minorHAnsi" w:hint="eastAsia"/>
              </w:rPr>
              <w:t>处理的模块名称</w:t>
            </w:r>
          </w:p>
        </w:tc>
      </w:tr>
      <w:tr w:rsidR="002208D5" w:rsidRPr="009B4164" w:rsidTr="001A2CEF">
        <w:tc>
          <w:tcPr>
            <w:tcW w:w="1801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SaveModel</w:t>
            </w:r>
          </w:p>
        </w:tc>
        <w:tc>
          <w:tcPr>
            <w:tcW w:w="1559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varchar(50)</w:t>
            </w:r>
          </w:p>
        </w:tc>
        <w:tc>
          <w:tcPr>
            <w:tcW w:w="5135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 w:hint="eastAsia"/>
              </w:rPr>
              <w:t>对此类型的</w:t>
            </w:r>
            <w:r w:rsidRPr="002D7EF6">
              <w:rPr>
                <w:rFonts w:cstheme="minorHAnsi"/>
              </w:rPr>
              <w:t>Part</w:t>
            </w:r>
            <w:r w:rsidRPr="002D7EF6">
              <w:rPr>
                <w:rFonts w:cstheme="minorHAnsi" w:hint="eastAsia"/>
              </w:rPr>
              <w:t>进行</w:t>
            </w:r>
            <w:r w:rsidRPr="002D7EF6">
              <w:rPr>
                <w:rFonts w:cstheme="minorHAnsi"/>
              </w:rPr>
              <w:t>Save</w:t>
            </w:r>
            <w:r w:rsidRPr="002D7EF6">
              <w:rPr>
                <w:rFonts w:cstheme="minorHAnsi" w:hint="eastAsia"/>
              </w:rPr>
              <w:t>处理的模块名称</w:t>
            </w:r>
          </w:p>
        </w:tc>
      </w:tr>
      <w:tr w:rsidR="002208D5" w:rsidRPr="009B4164" w:rsidTr="001A2CEF">
        <w:tc>
          <w:tcPr>
            <w:tcW w:w="1801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NeedUniqueCheck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bit</w:t>
            </w:r>
          </w:p>
        </w:tc>
        <w:tc>
          <w:tcPr>
            <w:tcW w:w="5135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 w:hint="eastAsia"/>
              </w:rPr>
              <w:t>此类型的</w:t>
            </w:r>
            <w:r w:rsidRPr="002D7EF6">
              <w:rPr>
                <w:rFonts w:cstheme="minorHAnsi"/>
              </w:rPr>
              <w:t>Part</w:t>
            </w:r>
            <w:r w:rsidRPr="002D7EF6">
              <w:rPr>
                <w:rFonts w:cstheme="minorHAnsi" w:hint="eastAsia"/>
              </w:rPr>
              <w:t>是否需要做唯一性检查</w:t>
            </w:r>
          </w:p>
        </w:tc>
      </w:tr>
      <w:tr w:rsidR="002208D5" w:rsidRPr="009B4164" w:rsidTr="001A2CEF">
        <w:tc>
          <w:tcPr>
            <w:tcW w:w="1801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NeedCommonsave</w:t>
            </w:r>
          </w:p>
        </w:tc>
        <w:tc>
          <w:tcPr>
            <w:tcW w:w="1559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bit</w:t>
            </w:r>
          </w:p>
        </w:tc>
        <w:tc>
          <w:tcPr>
            <w:tcW w:w="5135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 w:hint="eastAsia"/>
              </w:rPr>
              <w:t>此类型的</w:t>
            </w:r>
            <w:r w:rsidRPr="002D7EF6">
              <w:rPr>
                <w:rFonts w:cstheme="minorHAnsi"/>
              </w:rPr>
              <w:t>Part</w:t>
            </w:r>
            <w:r w:rsidRPr="002D7EF6">
              <w:rPr>
                <w:rFonts w:cstheme="minorHAnsi" w:hint="eastAsia"/>
              </w:rPr>
              <w:t>是否需要做通用保存至</w:t>
            </w:r>
            <w:r w:rsidRPr="002D7EF6">
              <w:rPr>
                <w:rFonts w:cstheme="minorHAnsi"/>
              </w:rPr>
              <w:t>Product_Part</w:t>
            </w:r>
          </w:p>
        </w:tc>
      </w:tr>
      <w:tr w:rsidR="002208D5" w:rsidRPr="009B4164" w:rsidTr="001A2CEF">
        <w:tc>
          <w:tcPr>
            <w:tcW w:w="1801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Editor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varchar(30)</w:t>
            </w:r>
          </w:p>
        </w:tc>
        <w:tc>
          <w:tcPr>
            <w:tcW w:w="5135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Editor</w:t>
            </w:r>
          </w:p>
        </w:tc>
      </w:tr>
      <w:tr w:rsidR="002208D5" w:rsidRPr="009B4164" w:rsidTr="001A2CEF">
        <w:tc>
          <w:tcPr>
            <w:tcW w:w="1801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lastRenderedPageBreak/>
              <w:t>Cdt</w:t>
            </w:r>
          </w:p>
        </w:tc>
        <w:tc>
          <w:tcPr>
            <w:tcW w:w="1559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datetime</w:t>
            </w:r>
          </w:p>
        </w:tc>
        <w:tc>
          <w:tcPr>
            <w:tcW w:w="5135" w:type="dxa"/>
            <w:tcBorders>
              <w:bottom w:val="single" w:sz="4" w:space="0" w:color="BFBFBF" w:themeColor="background1" w:themeShade="BF"/>
            </w:tcBorders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Cdt</w:t>
            </w:r>
          </w:p>
        </w:tc>
      </w:tr>
      <w:tr w:rsidR="002208D5" w:rsidRPr="009B4164" w:rsidTr="001A2CEF">
        <w:tc>
          <w:tcPr>
            <w:tcW w:w="1801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Udt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datetime</w:t>
            </w:r>
          </w:p>
        </w:tc>
        <w:tc>
          <w:tcPr>
            <w:tcW w:w="5135" w:type="dxa"/>
            <w:shd w:val="clear" w:color="auto" w:fill="F2F2F2" w:themeFill="background1" w:themeFillShade="F2"/>
          </w:tcPr>
          <w:p w:rsidR="002208D5" w:rsidRPr="002D7EF6" w:rsidRDefault="002208D5" w:rsidP="002208D5">
            <w:pPr>
              <w:jc w:val="left"/>
              <w:rPr>
                <w:rFonts w:cstheme="minorHAnsi"/>
              </w:rPr>
            </w:pPr>
            <w:r w:rsidRPr="002D7EF6">
              <w:rPr>
                <w:rFonts w:cstheme="minorHAnsi"/>
              </w:rPr>
              <w:t>Udt</w:t>
            </w:r>
          </w:p>
        </w:tc>
      </w:tr>
    </w:tbl>
    <w:p w:rsidR="002208D5" w:rsidRPr="002D7EF6" w:rsidRDefault="002208D5" w:rsidP="001A2CEF">
      <w:pPr>
        <w:jc w:val="left"/>
        <w:rPr>
          <w:rFonts w:cstheme="minorHAnsi"/>
          <w:color w:val="000000"/>
          <w:szCs w:val="21"/>
          <w:lang w:eastAsia="zh-TW"/>
        </w:rPr>
      </w:pPr>
    </w:p>
    <w:p w:rsidR="002208D5" w:rsidRPr="002D7EF6" w:rsidRDefault="002208D5" w:rsidP="001A2CEF">
      <w:pPr>
        <w:pStyle w:val="ab"/>
        <w:numPr>
          <w:ilvl w:val="0"/>
          <w:numId w:val="19"/>
        </w:numPr>
        <w:ind w:firstLineChars="0"/>
        <w:jc w:val="left"/>
        <w:rPr>
          <w:rFonts w:cstheme="minorHAnsi"/>
          <w:color w:val="000000"/>
          <w:szCs w:val="21"/>
          <w:lang w:eastAsia="zh-TW"/>
        </w:rPr>
      </w:pPr>
      <w:r w:rsidRPr="002D7EF6">
        <w:rPr>
          <w:rFonts w:cstheme="minorHAnsi" w:hint="eastAsia"/>
          <w:bCs/>
          <w:color w:val="000000"/>
          <w:szCs w:val="21"/>
          <w:lang w:eastAsia="zh-TW"/>
        </w:rPr>
        <w:t>获取指定站待检料：</w:t>
      </w:r>
    </w:p>
    <w:p w:rsidR="002208D5" w:rsidRPr="002D7EF6" w:rsidRDefault="002208D5" w:rsidP="001A2CEF">
      <w:pPr>
        <w:pStyle w:val="ab"/>
        <w:ind w:left="480" w:firstLineChars="0" w:firstLine="0"/>
        <w:jc w:val="left"/>
        <w:rPr>
          <w:rFonts w:cstheme="minorHAnsi"/>
          <w:color w:val="000000"/>
          <w:szCs w:val="21"/>
          <w:lang w:eastAsia="zh-TW"/>
        </w:rPr>
      </w:pPr>
      <w:r w:rsidRPr="002D7EF6">
        <w:rPr>
          <w:rFonts w:cstheme="minorHAnsi" w:hint="eastAsia"/>
          <w:bCs/>
          <w:color w:val="000000"/>
          <w:szCs w:val="21"/>
          <w:lang w:eastAsia="zh-TW"/>
        </w:rPr>
        <w:t>系统根据当前站</w:t>
      </w:r>
      <w:r w:rsidRPr="002D7EF6">
        <w:rPr>
          <w:rFonts w:cstheme="minorHAnsi"/>
          <w:bCs/>
          <w:color w:val="000000"/>
          <w:szCs w:val="21"/>
          <w:lang w:eastAsia="zh-TW"/>
        </w:rPr>
        <w:t>Station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，</w:t>
      </w:r>
      <w:r w:rsidRPr="002D7EF6">
        <w:rPr>
          <w:rFonts w:cstheme="minorHAnsi"/>
          <w:bCs/>
          <w:color w:val="000000"/>
          <w:szCs w:val="21"/>
          <w:lang w:eastAsia="zh-TW"/>
        </w:rPr>
        <w:t>Line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从</w:t>
      </w:r>
      <w:r w:rsidRPr="002D7EF6">
        <w:rPr>
          <w:rFonts w:cstheme="minorHAnsi"/>
          <w:bCs/>
          <w:color w:val="000000"/>
          <w:szCs w:val="21"/>
          <w:lang w:eastAsia="zh-TW"/>
        </w:rPr>
        <w:t>StationCheck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表中获取</w:t>
      </w:r>
      <w:r w:rsidRPr="002D7EF6">
        <w:rPr>
          <w:rFonts w:cstheme="minorHAnsi"/>
          <w:bCs/>
          <w:color w:val="000000"/>
          <w:szCs w:val="21"/>
          <w:lang w:eastAsia="zh-TW"/>
        </w:rPr>
        <w:t>CheckItemType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列表（本站有可能需要收集的待检料类型列表）；</w:t>
      </w:r>
    </w:p>
    <w:p w:rsidR="002208D5" w:rsidRPr="002D7EF6" w:rsidRDefault="002208D5" w:rsidP="001A2CEF">
      <w:pPr>
        <w:pStyle w:val="ab"/>
        <w:ind w:left="480" w:firstLineChars="0" w:firstLine="0"/>
        <w:jc w:val="left"/>
        <w:rPr>
          <w:rFonts w:cstheme="minorHAnsi"/>
          <w:color w:val="000000"/>
          <w:szCs w:val="21"/>
          <w:lang w:eastAsia="zh-TW"/>
        </w:rPr>
      </w:pPr>
      <w:r w:rsidRPr="002D7EF6">
        <w:rPr>
          <w:rFonts w:cstheme="minorHAnsi" w:hint="eastAsia"/>
          <w:bCs/>
          <w:color w:val="000000"/>
          <w:szCs w:val="21"/>
          <w:lang w:eastAsia="zh-TW"/>
        </w:rPr>
        <w:t>根据</w:t>
      </w:r>
      <w:r w:rsidRPr="002D7EF6">
        <w:rPr>
          <w:rFonts w:cstheme="minorHAnsi"/>
          <w:bCs/>
          <w:color w:val="000000"/>
          <w:szCs w:val="21"/>
          <w:lang w:eastAsia="zh-TW"/>
        </w:rPr>
        <w:t>CheckItemType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从</w:t>
      </w:r>
      <w:r w:rsidRPr="002D7EF6">
        <w:rPr>
          <w:rFonts w:cstheme="minorHAnsi"/>
          <w:bCs/>
          <w:color w:val="000000"/>
          <w:szCs w:val="21"/>
          <w:lang w:eastAsia="zh-TW"/>
        </w:rPr>
        <w:t>CheckItemType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表中获取各自类型的待检料过滤模块名称</w:t>
      </w:r>
      <w:r w:rsidRPr="002D7EF6">
        <w:rPr>
          <w:rFonts w:cstheme="minorHAnsi"/>
          <w:bCs/>
          <w:color w:val="000000"/>
          <w:szCs w:val="21"/>
          <w:lang w:eastAsia="zh-TW"/>
        </w:rPr>
        <w:t>(FilterModule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字段</w:t>
      </w:r>
      <w:r w:rsidRPr="002D7EF6">
        <w:rPr>
          <w:rFonts w:cstheme="minorHAnsi"/>
          <w:bCs/>
          <w:color w:val="000000"/>
          <w:szCs w:val="21"/>
          <w:lang w:eastAsia="zh-TW"/>
        </w:rPr>
        <w:t>)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；</w:t>
      </w:r>
    </w:p>
    <w:p w:rsidR="002208D5" w:rsidRPr="002D7EF6" w:rsidRDefault="002208D5" w:rsidP="001A2CEF">
      <w:pPr>
        <w:pStyle w:val="ab"/>
        <w:ind w:left="480" w:firstLineChars="0" w:firstLine="0"/>
        <w:jc w:val="left"/>
        <w:rPr>
          <w:rFonts w:cstheme="minorHAnsi"/>
          <w:color w:val="000000"/>
          <w:szCs w:val="21"/>
          <w:lang w:eastAsia="zh-TW"/>
        </w:rPr>
      </w:pPr>
      <w:r w:rsidRPr="002D7EF6">
        <w:rPr>
          <w:rFonts w:cstheme="minorHAnsi" w:hint="eastAsia"/>
          <w:bCs/>
          <w:color w:val="000000"/>
          <w:szCs w:val="21"/>
          <w:lang w:eastAsia="zh-TW"/>
        </w:rPr>
        <w:t>依次执行获取到的</w:t>
      </w:r>
      <w:r w:rsidRPr="002D7EF6">
        <w:rPr>
          <w:rFonts w:cstheme="minorHAnsi"/>
          <w:bCs/>
          <w:color w:val="000000"/>
          <w:szCs w:val="21"/>
          <w:lang w:eastAsia="zh-TW"/>
        </w:rPr>
        <w:t>FilterModule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，得到当前站待检料列表；</w:t>
      </w:r>
    </w:p>
    <w:p w:rsidR="002208D5" w:rsidRPr="002D7EF6" w:rsidRDefault="002208D5" w:rsidP="001A2CEF">
      <w:pPr>
        <w:pStyle w:val="ab"/>
        <w:numPr>
          <w:ilvl w:val="0"/>
          <w:numId w:val="19"/>
        </w:numPr>
        <w:ind w:firstLineChars="0"/>
        <w:jc w:val="left"/>
        <w:rPr>
          <w:rFonts w:cstheme="minorHAnsi"/>
          <w:color w:val="000000"/>
          <w:szCs w:val="21"/>
          <w:lang w:eastAsia="zh-TW"/>
        </w:rPr>
      </w:pPr>
      <w:r w:rsidRPr="002D7EF6">
        <w:rPr>
          <w:rFonts w:cstheme="minorHAnsi"/>
          <w:bCs/>
          <w:color w:val="000000"/>
          <w:szCs w:val="21"/>
          <w:lang w:eastAsia="zh-TW"/>
        </w:rPr>
        <w:t>Part Match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：</w:t>
      </w:r>
    </w:p>
    <w:p w:rsidR="002208D5" w:rsidRPr="002D7EF6" w:rsidRDefault="002208D5" w:rsidP="001A2CEF">
      <w:pPr>
        <w:pStyle w:val="ab"/>
        <w:ind w:left="480" w:firstLineChars="0" w:firstLine="0"/>
        <w:jc w:val="left"/>
        <w:rPr>
          <w:rFonts w:cstheme="minorHAnsi"/>
          <w:color w:val="000000"/>
          <w:szCs w:val="21"/>
          <w:lang w:eastAsia="zh-TW"/>
        </w:rPr>
      </w:pPr>
      <w:r w:rsidRPr="002D7EF6">
        <w:rPr>
          <w:rFonts w:cstheme="minorHAnsi" w:hint="eastAsia"/>
          <w:bCs/>
          <w:color w:val="000000"/>
          <w:szCs w:val="21"/>
          <w:lang w:eastAsia="zh-TW"/>
        </w:rPr>
        <w:t>针对刷入的</w:t>
      </w:r>
      <w:r w:rsidRPr="002D7EF6">
        <w:rPr>
          <w:rFonts w:cstheme="minorHAnsi"/>
          <w:bCs/>
          <w:color w:val="000000"/>
          <w:szCs w:val="21"/>
          <w:lang w:eastAsia="zh-TW"/>
        </w:rPr>
        <w:t>Part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序号，依次调用待检料列表中各自类型对应的</w:t>
      </w:r>
      <w:r w:rsidRPr="002D7EF6">
        <w:rPr>
          <w:rFonts w:cstheme="minorHAnsi"/>
          <w:bCs/>
          <w:color w:val="000000"/>
          <w:szCs w:val="21"/>
          <w:lang w:eastAsia="zh-TW"/>
        </w:rPr>
        <w:t>MatchModule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，直到与某个待检料</w:t>
      </w:r>
      <w:r w:rsidRPr="002D7EF6">
        <w:rPr>
          <w:rFonts w:cstheme="minorHAnsi"/>
          <w:bCs/>
          <w:color w:val="000000"/>
          <w:szCs w:val="21"/>
          <w:lang w:eastAsia="zh-TW"/>
        </w:rPr>
        <w:t>match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成功；</w:t>
      </w:r>
    </w:p>
    <w:p w:rsidR="002208D5" w:rsidRPr="002D7EF6" w:rsidRDefault="002208D5" w:rsidP="001A2CEF">
      <w:pPr>
        <w:pStyle w:val="ab"/>
        <w:numPr>
          <w:ilvl w:val="0"/>
          <w:numId w:val="19"/>
        </w:numPr>
        <w:ind w:firstLineChars="0"/>
        <w:jc w:val="left"/>
        <w:rPr>
          <w:rFonts w:cstheme="minorHAnsi"/>
          <w:color w:val="000000"/>
          <w:szCs w:val="21"/>
          <w:lang w:eastAsia="zh-TW"/>
        </w:rPr>
      </w:pPr>
      <w:r w:rsidRPr="002D7EF6">
        <w:rPr>
          <w:rFonts w:cstheme="minorHAnsi"/>
          <w:bCs/>
          <w:color w:val="000000"/>
          <w:szCs w:val="21"/>
          <w:lang w:eastAsia="zh-TW"/>
        </w:rPr>
        <w:t>Check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：</w:t>
      </w:r>
    </w:p>
    <w:p w:rsidR="002208D5" w:rsidRPr="002D7EF6" w:rsidRDefault="002208D5" w:rsidP="001A2CEF">
      <w:pPr>
        <w:pStyle w:val="ab"/>
        <w:ind w:left="480" w:firstLineChars="0" w:firstLine="0"/>
        <w:jc w:val="left"/>
        <w:rPr>
          <w:rFonts w:cstheme="minorHAnsi"/>
          <w:color w:val="000000"/>
          <w:szCs w:val="21"/>
          <w:lang w:eastAsia="zh-TW"/>
        </w:rPr>
      </w:pPr>
      <w:r w:rsidRPr="002D7EF6">
        <w:rPr>
          <w:rFonts w:cstheme="minorHAnsi" w:hint="eastAsia"/>
          <w:bCs/>
          <w:color w:val="000000"/>
          <w:szCs w:val="21"/>
          <w:lang w:eastAsia="zh-TW"/>
        </w:rPr>
        <w:t>针对刷入的</w:t>
      </w:r>
      <w:r w:rsidRPr="002D7EF6">
        <w:rPr>
          <w:rFonts w:cstheme="minorHAnsi"/>
          <w:bCs/>
          <w:color w:val="000000"/>
          <w:szCs w:val="21"/>
          <w:lang w:eastAsia="zh-TW"/>
        </w:rPr>
        <w:t>Part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序号，调用其</w:t>
      </w:r>
      <w:r w:rsidRPr="002D7EF6">
        <w:rPr>
          <w:rFonts w:cstheme="minorHAnsi"/>
          <w:bCs/>
          <w:color w:val="000000"/>
          <w:szCs w:val="21"/>
          <w:lang w:eastAsia="zh-TW"/>
        </w:rPr>
        <w:t>Match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到的待检料的类型所对应的</w:t>
      </w:r>
      <w:r w:rsidRPr="002D7EF6">
        <w:rPr>
          <w:rFonts w:cstheme="minorHAnsi"/>
          <w:bCs/>
          <w:color w:val="000000"/>
          <w:szCs w:val="21"/>
          <w:lang w:eastAsia="zh-TW"/>
        </w:rPr>
        <w:t>CheckModule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进行</w:t>
      </w:r>
      <w:r w:rsidRPr="002D7EF6">
        <w:rPr>
          <w:rFonts w:cstheme="minorHAnsi"/>
          <w:bCs/>
          <w:color w:val="000000"/>
          <w:szCs w:val="21"/>
          <w:lang w:eastAsia="zh-TW"/>
        </w:rPr>
        <w:t>check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；</w:t>
      </w:r>
    </w:p>
    <w:p w:rsidR="002208D5" w:rsidRPr="002D7EF6" w:rsidRDefault="002208D5" w:rsidP="001A2CEF">
      <w:pPr>
        <w:pStyle w:val="ab"/>
        <w:numPr>
          <w:ilvl w:val="0"/>
          <w:numId w:val="19"/>
        </w:numPr>
        <w:ind w:firstLineChars="0"/>
        <w:jc w:val="left"/>
        <w:rPr>
          <w:rFonts w:cstheme="minorHAnsi"/>
          <w:color w:val="000000"/>
          <w:szCs w:val="21"/>
          <w:lang w:eastAsia="zh-TW"/>
        </w:rPr>
      </w:pPr>
      <w:r w:rsidRPr="002D7EF6">
        <w:rPr>
          <w:rFonts w:cstheme="minorHAnsi"/>
          <w:bCs/>
          <w:color w:val="000000"/>
          <w:szCs w:val="21"/>
          <w:lang w:eastAsia="zh-TW"/>
        </w:rPr>
        <w:t>Save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：</w:t>
      </w:r>
    </w:p>
    <w:p w:rsidR="002208D5" w:rsidRPr="002D7EF6" w:rsidRDefault="002208D5" w:rsidP="001A2CEF">
      <w:pPr>
        <w:pStyle w:val="ab"/>
        <w:ind w:left="480" w:firstLineChars="0" w:firstLine="0"/>
        <w:jc w:val="left"/>
        <w:rPr>
          <w:rFonts w:cstheme="minorHAnsi"/>
          <w:color w:val="000000"/>
          <w:szCs w:val="21"/>
          <w:lang w:eastAsia="zh-TW"/>
        </w:rPr>
      </w:pPr>
      <w:r w:rsidRPr="002D7EF6">
        <w:rPr>
          <w:rFonts w:cstheme="minorHAnsi" w:hint="eastAsia"/>
          <w:bCs/>
          <w:color w:val="000000"/>
          <w:szCs w:val="21"/>
          <w:lang w:eastAsia="zh-TW"/>
        </w:rPr>
        <w:t>根据类型调用各自</w:t>
      </w:r>
      <w:r w:rsidRPr="002D7EF6">
        <w:rPr>
          <w:rFonts w:cstheme="minorHAnsi"/>
          <w:bCs/>
          <w:color w:val="000000"/>
          <w:szCs w:val="21"/>
          <w:lang w:eastAsia="zh-TW"/>
        </w:rPr>
        <w:t>SaveModule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进行保存；</w:t>
      </w:r>
    </w:p>
    <w:p w:rsidR="002208D5" w:rsidRPr="002D7EF6" w:rsidRDefault="002208D5" w:rsidP="001A2CEF">
      <w:pPr>
        <w:pStyle w:val="ab"/>
        <w:ind w:left="480" w:firstLineChars="0" w:firstLine="0"/>
        <w:jc w:val="left"/>
        <w:rPr>
          <w:rFonts w:cstheme="minorHAnsi"/>
          <w:color w:val="000000"/>
          <w:szCs w:val="21"/>
          <w:lang w:eastAsia="zh-TW"/>
        </w:rPr>
      </w:pPr>
    </w:p>
    <w:p w:rsidR="002208D5" w:rsidRPr="002D7EF6" w:rsidRDefault="002208D5" w:rsidP="001A2CEF">
      <w:pPr>
        <w:pStyle w:val="ab"/>
        <w:ind w:left="480" w:firstLineChars="0" w:firstLine="0"/>
        <w:jc w:val="left"/>
        <w:rPr>
          <w:rFonts w:cstheme="minorHAnsi"/>
          <w:bCs/>
          <w:color w:val="000000"/>
          <w:szCs w:val="21"/>
          <w:lang w:eastAsia="zh-TW"/>
        </w:rPr>
      </w:pPr>
      <w:r w:rsidRPr="002D7EF6">
        <w:rPr>
          <w:rFonts w:cstheme="minorHAnsi"/>
          <w:bCs/>
          <w:color w:val="000000"/>
          <w:szCs w:val="21"/>
          <w:lang w:eastAsia="zh-TW"/>
        </w:rPr>
        <w:t xml:space="preserve">CheckItemType </w:t>
      </w:r>
      <w:r w:rsidRPr="002D7EF6">
        <w:rPr>
          <w:rFonts w:cstheme="minorHAnsi" w:hint="eastAsia"/>
          <w:bCs/>
          <w:color w:val="000000"/>
          <w:szCs w:val="21"/>
          <w:lang w:eastAsia="zh-TW"/>
        </w:rPr>
        <w:t>对应业务规则说明文档请参考以下各項說明。</w:t>
      </w:r>
    </w:p>
    <w:p w:rsidR="009B4164" w:rsidRPr="002D7EF6" w:rsidRDefault="009B4164" w:rsidP="001A2CEF">
      <w:pPr>
        <w:pStyle w:val="ab"/>
        <w:ind w:left="480" w:firstLineChars="0" w:firstLine="0"/>
        <w:jc w:val="left"/>
        <w:rPr>
          <w:rFonts w:cstheme="minorHAnsi"/>
          <w:color w:val="000000"/>
          <w:szCs w:val="21"/>
          <w:lang w:eastAsia="zh-TW"/>
        </w:rPr>
      </w:pPr>
      <w:r w:rsidRPr="002D7EF6">
        <w:rPr>
          <w:rFonts w:cstheme="minorHAnsi" w:hint="eastAsia"/>
          <w:bCs/>
          <w:color w:val="000000"/>
          <w:szCs w:val="21"/>
          <w:lang w:eastAsia="zh-TW"/>
        </w:rPr>
        <w:t>輔助說明文檔</w:t>
      </w:r>
      <w:r w:rsidRPr="002D7EF6">
        <w:rPr>
          <w:rFonts w:cstheme="minorHAnsi"/>
          <w:bCs/>
          <w:color w:val="000000"/>
          <w:szCs w:val="21"/>
          <w:lang w:eastAsia="zh-TW"/>
        </w:rPr>
        <w:t>IMES_HP_PartCheck.xlsx</w:t>
      </w:r>
    </w:p>
    <w:p w:rsidR="0012617F" w:rsidRPr="00572A32" w:rsidRDefault="0012617F">
      <w:pPr>
        <w:pStyle w:val="2"/>
      </w:pPr>
      <w:bookmarkStart w:id="379" w:name="_Toc237752591"/>
      <w:bookmarkStart w:id="380" w:name="_Toc356550353"/>
      <w:r w:rsidRPr="00572A32">
        <w:t xml:space="preserve">Rule of </w:t>
      </w:r>
      <w:r w:rsidR="003938EE" w:rsidRPr="002D7EF6">
        <w:t>CheckItemType</w:t>
      </w:r>
      <w:r w:rsidRPr="00572A32">
        <w:t>(</w:t>
      </w:r>
      <w:r w:rsidR="009B4164" w:rsidRPr="002D7EF6">
        <w:t>1stPizzaID</w:t>
      </w:r>
      <w:r w:rsidRPr="00572A32">
        <w:t>)</w:t>
      </w:r>
      <w:bookmarkEnd w:id="380"/>
    </w:p>
    <w:p w:rsidR="002C39C9" w:rsidRPr="009B4164" w:rsidRDefault="00160323" w:rsidP="009B4164">
      <w:pPr>
        <w:pStyle w:val="ab"/>
        <w:numPr>
          <w:ilvl w:val="0"/>
          <w:numId w:val="16"/>
        </w:numPr>
        <w:ind w:firstLineChars="0"/>
        <w:rPr>
          <w:rFonts w:cstheme="minorHAnsi"/>
          <w:b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="009B4164" w:rsidRPr="002D7EF6">
        <w:rPr>
          <w:rFonts w:cstheme="minorHAnsi"/>
          <w:b/>
          <w:lang w:eastAsia="zh-TW"/>
        </w:rPr>
        <w:t>1stPizzaID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3938EE" w:rsidRPr="009B4164" w:rsidTr="002208D5">
        <w:tc>
          <w:tcPr>
            <w:tcW w:w="1951" w:type="dxa"/>
            <w:shd w:val="clear" w:color="auto" w:fill="00B050"/>
          </w:tcPr>
          <w:p w:rsidR="003938EE" w:rsidRPr="002D7EF6" w:rsidRDefault="002078FB" w:rsidP="003938EE">
            <w:pPr>
              <w:rPr>
                <w:rFonts w:cstheme="minorHAnsi"/>
                <w:b/>
                <w:sz w:val="20"/>
                <w:szCs w:val="20"/>
                <w:lang w:eastAsia="zh-TW"/>
              </w:rPr>
            </w:pPr>
            <w:r w:rsidRPr="002D7EF6">
              <w:rPr>
                <w:rFonts w:cstheme="minorHAnsi" w:hint="eastAsia"/>
                <w:b/>
                <w:sz w:val="20"/>
                <w:szCs w:val="20"/>
                <w:lang w:eastAsia="zh-TW"/>
              </w:rPr>
              <w:t>項目</w:t>
            </w:r>
          </w:p>
        </w:tc>
        <w:tc>
          <w:tcPr>
            <w:tcW w:w="6411" w:type="dxa"/>
            <w:shd w:val="clear" w:color="auto" w:fill="00B050"/>
          </w:tcPr>
          <w:p w:rsidR="003938EE" w:rsidRPr="002D7EF6" w:rsidRDefault="002078FB" w:rsidP="003938EE">
            <w:pPr>
              <w:rPr>
                <w:rFonts w:cstheme="minorHAnsi"/>
                <w:b/>
                <w:sz w:val="20"/>
                <w:szCs w:val="20"/>
                <w:lang w:eastAsia="zh-TW"/>
              </w:rPr>
            </w:pPr>
            <w:r w:rsidRPr="002D7EF6">
              <w:rPr>
                <w:rFonts w:cstheme="minorHAnsi" w:hint="eastAsia"/>
                <w:b/>
                <w:sz w:val="20"/>
                <w:szCs w:val="20"/>
                <w:lang w:eastAsia="zh-TW"/>
              </w:rPr>
              <w:t>描述</w:t>
            </w:r>
          </w:p>
        </w:tc>
      </w:tr>
      <w:tr w:rsidR="003938EE" w:rsidRPr="009B4164" w:rsidTr="002208D5">
        <w:tc>
          <w:tcPr>
            <w:tcW w:w="1951" w:type="dxa"/>
          </w:tcPr>
          <w:p w:rsidR="003938EE" w:rsidRPr="002D7EF6" w:rsidRDefault="003938EE" w:rsidP="003938EE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2D7EF6">
              <w:rPr>
                <w:rFonts w:cstheme="minorHAnsi"/>
                <w:sz w:val="20"/>
                <w:szCs w:val="20"/>
                <w:lang w:eastAsia="zh-TW"/>
              </w:rPr>
              <w:t>Filter rule</w:t>
            </w:r>
          </w:p>
        </w:tc>
        <w:tc>
          <w:tcPr>
            <w:tcW w:w="6411" w:type="dxa"/>
          </w:tcPr>
          <w:p w:rsidR="003938EE" w:rsidRPr="002D7EF6" w:rsidRDefault="00226882" w:rsidP="003938EE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226882">
              <w:rPr>
                <w:rFonts w:cstheme="minorHAnsi" w:hint="eastAsia"/>
                <w:sz w:val="20"/>
                <w:szCs w:val="20"/>
                <w:lang w:eastAsia="zh-TW"/>
              </w:rPr>
              <w:t>若</w:t>
            </w:r>
            <w:r w:rsidRPr="00226882">
              <w:rPr>
                <w:rFonts w:cstheme="minorHAnsi"/>
                <w:sz w:val="20"/>
                <w:szCs w:val="20"/>
                <w:lang w:eastAsia="zh-TW"/>
              </w:rPr>
              <w:t xml:space="preserve">ModelBOM </w:t>
            </w:r>
            <w:r w:rsidRPr="00226882">
              <w:rPr>
                <w:rFonts w:cstheme="minorHAnsi" w:hint="eastAsia"/>
                <w:sz w:val="20"/>
                <w:szCs w:val="20"/>
                <w:lang w:eastAsia="zh-TW"/>
              </w:rPr>
              <w:t>中</w:t>
            </w:r>
            <w:r w:rsidRPr="00226882">
              <w:rPr>
                <w:rFonts w:cstheme="minorHAnsi"/>
                <w:sz w:val="20"/>
                <w:szCs w:val="20"/>
                <w:lang w:eastAsia="zh-TW"/>
              </w:rPr>
              <w:t xml:space="preserve">Model </w:t>
            </w:r>
            <w:r w:rsidRPr="00226882">
              <w:rPr>
                <w:rFonts w:cstheme="minorHAnsi" w:hint="eastAsia"/>
                <w:sz w:val="20"/>
                <w:szCs w:val="20"/>
                <w:lang w:eastAsia="zh-TW"/>
              </w:rPr>
              <w:t>的直接下阶存在</w:t>
            </w:r>
            <w:r w:rsidRPr="00226882">
              <w:rPr>
                <w:rFonts w:cstheme="minorHAnsi"/>
                <w:sz w:val="20"/>
                <w:szCs w:val="20"/>
                <w:lang w:eastAsia="zh-TW"/>
              </w:rPr>
              <w:t>Remark(Part.Remark)</w:t>
            </w:r>
            <w:r>
              <w:rPr>
                <w:rFonts w:hint="eastAsia"/>
              </w:rPr>
              <w:t xml:space="preserve"> </w:t>
            </w:r>
            <w:r w:rsidRPr="00226882">
              <w:rPr>
                <w:rFonts w:cstheme="minorHAnsi" w:hint="eastAsia"/>
                <w:sz w:val="20"/>
                <w:szCs w:val="20"/>
                <w:lang w:eastAsia="zh-TW"/>
              </w:rPr>
              <w:t>前两位为</w:t>
            </w:r>
            <w:r w:rsidRPr="00226882">
              <w:rPr>
                <w:rFonts w:cstheme="minorHAnsi"/>
                <w:sz w:val="20"/>
                <w:szCs w:val="20"/>
                <w:lang w:eastAsia="zh-TW"/>
              </w:rPr>
              <w:t xml:space="preserve">PK </w:t>
            </w:r>
            <w:r w:rsidRPr="00226882">
              <w:rPr>
                <w:rFonts w:cstheme="minorHAnsi" w:hint="eastAsia"/>
                <w:sz w:val="20"/>
                <w:szCs w:val="20"/>
                <w:lang w:eastAsia="zh-TW"/>
              </w:rPr>
              <w:t>或者</w:t>
            </w:r>
            <w:r w:rsidRPr="00226882">
              <w:rPr>
                <w:rFonts w:cstheme="minorHAnsi"/>
                <w:sz w:val="20"/>
                <w:szCs w:val="20"/>
                <w:lang w:eastAsia="zh-TW"/>
              </w:rPr>
              <w:t xml:space="preserve">DESC </w:t>
            </w:r>
            <w:r w:rsidRPr="00226882">
              <w:rPr>
                <w:rFonts w:cstheme="minorHAnsi" w:hint="eastAsia"/>
                <w:sz w:val="20"/>
                <w:szCs w:val="20"/>
                <w:lang w:eastAsia="zh-TW"/>
              </w:rPr>
              <w:t>属性</w:t>
            </w:r>
            <w:r w:rsidRPr="00226882">
              <w:rPr>
                <w:rFonts w:cstheme="minorHAnsi"/>
                <w:sz w:val="20"/>
                <w:szCs w:val="20"/>
                <w:lang w:eastAsia="zh-TW"/>
              </w:rPr>
              <w:t>(PartInfo.InfoValue, Condition: InfoType = ‘DESC’)</w:t>
            </w:r>
            <w:r w:rsidRPr="00226882">
              <w:rPr>
                <w:rFonts w:cstheme="minorHAnsi" w:hint="eastAsia"/>
                <w:sz w:val="20"/>
                <w:szCs w:val="20"/>
                <w:lang w:eastAsia="zh-TW"/>
              </w:rPr>
              <w:t>前两位为</w:t>
            </w:r>
            <w:r w:rsidRPr="00226882">
              <w:rPr>
                <w:rFonts w:cstheme="minorHAnsi"/>
                <w:sz w:val="20"/>
                <w:szCs w:val="20"/>
                <w:lang w:eastAsia="zh-TW"/>
              </w:rPr>
              <w:t xml:space="preserve">PK </w:t>
            </w:r>
            <w:r w:rsidRPr="00226882">
              <w:rPr>
                <w:rFonts w:cstheme="minorHAnsi" w:hint="eastAsia"/>
                <w:sz w:val="20"/>
                <w:szCs w:val="20"/>
                <w:lang w:eastAsia="zh-TW"/>
              </w:rPr>
              <w:t>的</w:t>
            </w:r>
            <w:r w:rsidRPr="00226882">
              <w:rPr>
                <w:rFonts w:cstheme="minorHAnsi"/>
                <w:sz w:val="20"/>
                <w:szCs w:val="20"/>
                <w:lang w:eastAsia="zh-TW"/>
              </w:rPr>
              <w:t xml:space="preserve">BomNodeType </w:t>
            </w:r>
            <w:r w:rsidRPr="00226882">
              <w:rPr>
                <w:rFonts w:cstheme="minorHAnsi" w:hint="eastAsia"/>
                <w:sz w:val="20"/>
                <w:szCs w:val="20"/>
                <w:lang w:eastAsia="zh-TW"/>
              </w:rPr>
              <w:t>为</w:t>
            </w:r>
            <w:r w:rsidRPr="00226882">
              <w:rPr>
                <w:rFonts w:cstheme="minorHAnsi"/>
                <w:sz w:val="20"/>
                <w:szCs w:val="20"/>
                <w:lang w:eastAsia="zh-TW"/>
              </w:rPr>
              <w:t xml:space="preserve">VK / C2 Part </w:t>
            </w:r>
            <w:r w:rsidRPr="00226882">
              <w:rPr>
                <w:rFonts w:cstheme="minorHAnsi" w:hint="eastAsia"/>
                <w:sz w:val="20"/>
                <w:szCs w:val="20"/>
                <w:lang w:eastAsia="zh-TW"/>
              </w:rPr>
              <w:t>或者</w:t>
            </w:r>
            <w:r w:rsidRPr="00226882">
              <w:rPr>
                <w:rFonts w:cstheme="minorHAnsi"/>
                <w:sz w:val="20"/>
                <w:szCs w:val="20"/>
                <w:lang w:eastAsia="zh-TW"/>
              </w:rPr>
              <w:t xml:space="preserve">ModelBOM </w:t>
            </w:r>
            <w:r w:rsidRPr="00226882">
              <w:rPr>
                <w:rFonts w:cstheme="minorHAnsi" w:hint="eastAsia"/>
                <w:sz w:val="20"/>
                <w:szCs w:val="20"/>
                <w:lang w:eastAsia="zh-TW"/>
              </w:rPr>
              <w:t>中</w:t>
            </w:r>
            <w:r w:rsidRPr="00226882">
              <w:rPr>
                <w:rFonts w:cstheme="minorHAnsi"/>
                <w:sz w:val="20"/>
                <w:szCs w:val="20"/>
                <w:lang w:eastAsia="zh-TW"/>
              </w:rPr>
              <w:t xml:space="preserve">Model </w:t>
            </w:r>
            <w:r w:rsidRPr="00226882">
              <w:rPr>
                <w:rFonts w:cstheme="minorHAnsi" w:hint="eastAsia"/>
                <w:sz w:val="20"/>
                <w:szCs w:val="20"/>
                <w:lang w:eastAsia="zh-TW"/>
              </w:rPr>
              <w:t>的直接下阶存在</w:t>
            </w:r>
            <w:r w:rsidRPr="00226882">
              <w:rPr>
                <w:rFonts w:cstheme="minorHAnsi"/>
                <w:sz w:val="20"/>
                <w:szCs w:val="20"/>
                <w:lang w:eastAsia="zh-TW"/>
              </w:rPr>
              <w:t xml:space="preserve">Descr LIKE 'OOA%' </w:t>
            </w:r>
            <w:r w:rsidRPr="00226882">
              <w:rPr>
                <w:rFonts w:cstheme="minorHAnsi" w:hint="eastAsia"/>
                <w:sz w:val="20"/>
                <w:szCs w:val="20"/>
                <w:lang w:eastAsia="zh-TW"/>
              </w:rPr>
              <w:t>的</w:t>
            </w:r>
            <w:r w:rsidRPr="00226882">
              <w:rPr>
                <w:rFonts w:cstheme="minorHAnsi"/>
                <w:sz w:val="20"/>
                <w:szCs w:val="20"/>
                <w:lang w:eastAsia="zh-TW"/>
              </w:rPr>
              <w:t>P1 Part</w:t>
            </w:r>
            <w:r w:rsidRPr="00226882">
              <w:rPr>
                <w:rFonts w:cstheme="minorHAnsi" w:hint="eastAsia"/>
                <w:sz w:val="20"/>
                <w:szCs w:val="20"/>
                <w:lang w:eastAsia="zh-TW"/>
              </w:rPr>
              <w:t>则需要收集</w:t>
            </w:r>
            <w:r w:rsidRPr="00226882">
              <w:rPr>
                <w:rFonts w:cstheme="minorHAnsi"/>
                <w:sz w:val="20"/>
                <w:szCs w:val="20"/>
                <w:lang w:eastAsia="zh-TW"/>
              </w:rPr>
              <w:t>1st Pizza ID</w:t>
            </w:r>
          </w:p>
        </w:tc>
      </w:tr>
      <w:tr w:rsidR="003938EE" w:rsidRPr="009B4164" w:rsidTr="002208D5">
        <w:tc>
          <w:tcPr>
            <w:tcW w:w="1951" w:type="dxa"/>
          </w:tcPr>
          <w:p w:rsidR="003938EE" w:rsidRPr="002D7EF6" w:rsidRDefault="003938EE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2D7EF6">
              <w:rPr>
                <w:rFonts w:cstheme="minorHAnsi"/>
                <w:sz w:val="20"/>
                <w:szCs w:val="20"/>
                <w:lang w:eastAsia="zh-TW"/>
              </w:rPr>
              <w:t>Match rule</w:t>
            </w:r>
          </w:p>
        </w:tc>
        <w:tc>
          <w:tcPr>
            <w:tcW w:w="6411" w:type="dxa"/>
          </w:tcPr>
          <w:p w:rsidR="003938EE" w:rsidRPr="002D7EF6" w:rsidRDefault="00273B48" w:rsidP="003938EE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若</w:t>
            </w:r>
            <w:r w:rsidRPr="00273B48">
              <w:rPr>
                <w:rFonts w:cstheme="minorHAnsi"/>
                <w:sz w:val="20"/>
                <w:szCs w:val="20"/>
                <w:lang w:eastAsia="zh-TW"/>
              </w:rPr>
              <w:t xml:space="preserve">@Data 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长度为</w:t>
            </w:r>
            <w:r w:rsidRPr="00273B48">
              <w:rPr>
                <w:rFonts w:cstheme="minorHAnsi"/>
                <w:sz w:val="20"/>
                <w:szCs w:val="20"/>
                <w:lang w:eastAsia="zh-TW"/>
              </w:rPr>
              <w:t>10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位，并且第</w:t>
            </w:r>
            <w:r w:rsidRPr="00273B48">
              <w:rPr>
                <w:rFonts w:cstheme="minorHAnsi"/>
                <w:sz w:val="20"/>
                <w:szCs w:val="20"/>
                <w:lang w:eastAsia="zh-TW"/>
              </w:rPr>
              <w:t>1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位是今年或者去年的西元年最后一位，则用户刷入的是</w:t>
            </w:r>
            <w:r w:rsidRPr="00273B48">
              <w:rPr>
                <w:rFonts w:cstheme="minorHAnsi"/>
                <w:sz w:val="20"/>
                <w:szCs w:val="20"/>
                <w:lang w:eastAsia="zh-TW"/>
              </w:rPr>
              <w:t>1st Pizza ID Barcode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，</w:t>
            </w:r>
            <w:r w:rsidRPr="00273B48">
              <w:rPr>
                <w:rFonts w:cstheme="minorHAnsi"/>
                <w:sz w:val="20"/>
                <w:szCs w:val="20"/>
                <w:lang w:eastAsia="zh-TW"/>
              </w:rPr>
              <w:t xml:space="preserve">@Data 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前</w:t>
            </w:r>
            <w:r w:rsidRPr="00273B48">
              <w:rPr>
                <w:rFonts w:cstheme="minorHAnsi"/>
                <w:sz w:val="20"/>
                <w:szCs w:val="20"/>
                <w:lang w:eastAsia="zh-TW"/>
              </w:rPr>
              <w:t>9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位为真正的</w:t>
            </w:r>
            <w:r w:rsidRPr="00273B48">
              <w:rPr>
                <w:rFonts w:cstheme="minorHAnsi"/>
                <w:sz w:val="20"/>
                <w:szCs w:val="20"/>
                <w:lang w:eastAsia="zh-TW"/>
              </w:rPr>
              <w:t>1st Pizza ID</w:t>
            </w:r>
          </w:p>
        </w:tc>
      </w:tr>
      <w:tr w:rsidR="00273B48" w:rsidRPr="009B4164" w:rsidTr="002208D5">
        <w:tc>
          <w:tcPr>
            <w:tcW w:w="1951" w:type="dxa"/>
          </w:tcPr>
          <w:p w:rsidR="00273B48" w:rsidRPr="002D7EF6" w:rsidRDefault="00273B48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273B48">
              <w:rPr>
                <w:rFonts w:cstheme="minorHAnsi"/>
                <w:sz w:val="20"/>
                <w:szCs w:val="20"/>
                <w:lang w:eastAsia="zh-TW"/>
              </w:rPr>
              <w:t>Check rule</w:t>
            </w:r>
          </w:p>
        </w:tc>
        <w:tc>
          <w:tcPr>
            <w:tcW w:w="6411" w:type="dxa"/>
          </w:tcPr>
          <w:p w:rsidR="00273B48" w:rsidRPr="00273B48" w:rsidRDefault="00273B48" w:rsidP="00273B48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273B48">
              <w:rPr>
                <w:rFonts w:cstheme="minorHAnsi"/>
                <w:sz w:val="20"/>
                <w:szCs w:val="20"/>
                <w:lang w:eastAsia="zh-TW"/>
              </w:rPr>
              <w:t>1.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状态必须是</w:t>
            </w:r>
            <w:r w:rsidRPr="00273B48">
              <w:rPr>
                <w:rFonts w:cstheme="minorHAnsi"/>
                <w:sz w:val="20"/>
                <w:szCs w:val="20"/>
                <w:lang w:eastAsia="zh-TW"/>
              </w:rPr>
              <w:t xml:space="preserve">'OK' 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或者</w:t>
            </w:r>
            <w:r w:rsidRPr="00273B48">
              <w:rPr>
                <w:rFonts w:cstheme="minorHAnsi"/>
                <w:sz w:val="20"/>
                <w:szCs w:val="20"/>
                <w:lang w:eastAsia="zh-TW"/>
              </w:rPr>
              <w:t>'MP' (IMES_PAK..PizzaStatus)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，否则报告错误：“</w:t>
            </w:r>
            <w:r w:rsidRPr="00273B48">
              <w:rPr>
                <w:rFonts w:cstheme="minorHAnsi"/>
                <w:sz w:val="20"/>
                <w:szCs w:val="20"/>
                <w:lang w:eastAsia="zh-TW"/>
              </w:rPr>
              <w:t xml:space="preserve">Pizza 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状态不正确！”；</w:t>
            </w:r>
          </w:p>
          <w:p w:rsidR="00273B48" w:rsidRPr="00273B48" w:rsidRDefault="00273B48" w:rsidP="00273B48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2.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不能被其他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Product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占用（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Product.PizzaId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）；</w:t>
            </w:r>
          </w:p>
          <w:p w:rsidR="00273B48" w:rsidRPr="002D7EF6" w:rsidRDefault="00273B48" w:rsidP="00273B48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273B48">
              <w:rPr>
                <w:rFonts w:cstheme="minorHAnsi"/>
                <w:sz w:val="20"/>
                <w:szCs w:val="20"/>
                <w:lang w:eastAsia="zh-TW"/>
              </w:rPr>
              <w:t>3.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必须与当前</w:t>
            </w:r>
            <w:r w:rsidRPr="00273B48">
              <w:rPr>
                <w:rFonts w:cstheme="minorHAnsi"/>
                <w:sz w:val="20"/>
                <w:szCs w:val="20"/>
                <w:lang w:eastAsia="zh-TW"/>
              </w:rPr>
              <w:t>Product.PizzaId</w:t>
            </w:r>
            <w:r w:rsidRPr="00273B48">
              <w:rPr>
                <w:rFonts w:cstheme="minorHAnsi" w:hint="eastAsia"/>
                <w:sz w:val="20"/>
                <w:szCs w:val="20"/>
                <w:lang w:eastAsia="zh-TW"/>
              </w:rPr>
              <w:t>的值一致；</w:t>
            </w:r>
          </w:p>
        </w:tc>
      </w:tr>
      <w:tr w:rsidR="00273B48" w:rsidRPr="009B4164" w:rsidTr="002208D5">
        <w:tc>
          <w:tcPr>
            <w:tcW w:w="1951" w:type="dxa"/>
          </w:tcPr>
          <w:p w:rsidR="003F4CBF" w:rsidRPr="00273B48" w:rsidRDefault="003F4CBF">
            <w:pPr>
              <w:rPr>
                <w:rFonts w:cstheme="minorHAnsi"/>
                <w:sz w:val="20"/>
                <w:szCs w:val="20"/>
                <w:lang w:eastAsia="zh-TW"/>
              </w:rPr>
            </w:pPr>
            <w:r>
              <w:rPr>
                <w:rFonts w:cstheme="minorHAnsi" w:hint="eastAsia"/>
                <w:sz w:val="20"/>
                <w:szCs w:val="20"/>
                <w:lang w:eastAsia="zh-TW"/>
              </w:rPr>
              <w:t>NeedUniqueCheck</w:t>
            </w:r>
          </w:p>
        </w:tc>
        <w:tc>
          <w:tcPr>
            <w:tcW w:w="6411" w:type="dxa"/>
          </w:tcPr>
          <w:p w:rsidR="00273B48" w:rsidRPr="002D7EF6" w:rsidRDefault="00273B48" w:rsidP="003938EE">
            <w:pPr>
              <w:rPr>
                <w:rFonts w:cstheme="minorHAnsi"/>
                <w:sz w:val="20"/>
                <w:szCs w:val="20"/>
                <w:lang w:eastAsia="zh-TW"/>
              </w:rPr>
            </w:pPr>
            <w:r>
              <w:rPr>
                <w:rFonts w:cstheme="minorHAnsi" w:hint="eastAsia"/>
                <w:sz w:val="20"/>
                <w:szCs w:val="20"/>
                <w:lang w:eastAsia="zh-TW"/>
              </w:rPr>
              <w:t>Yes</w:t>
            </w:r>
          </w:p>
        </w:tc>
      </w:tr>
      <w:tr w:rsidR="003938EE" w:rsidRPr="009B4164" w:rsidTr="002208D5">
        <w:tc>
          <w:tcPr>
            <w:tcW w:w="1951" w:type="dxa"/>
          </w:tcPr>
          <w:p w:rsidR="003938EE" w:rsidRPr="002D7EF6" w:rsidRDefault="003938EE" w:rsidP="003938EE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2D7EF6">
              <w:rPr>
                <w:rFonts w:cstheme="minorHAnsi"/>
                <w:sz w:val="20"/>
                <w:szCs w:val="20"/>
                <w:lang w:eastAsia="zh-TW"/>
              </w:rPr>
              <w:t>Save rule</w:t>
            </w:r>
          </w:p>
        </w:tc>
        <w:tc>
          <w:tcPr>
            <w:tcW w:w="6411" w:type="dxa"/>
          </w:tcPr>
          <w:p w:rsidR="003938EE" w:rsidRPr="002D7EF6" w:rsidRDefault="003938EE" w:rsidP="003938EE">
            <w:pPr>
              <w:rPr>
                <w:rFonts w:cstheme="minorHAnsi"/>
                <w:sz w:val="20"/>
                <w:szCs w:val="20"/>
                <w:lang w:eastAsia="zh-TW"/>
              </w:rPr>
            </w:pPr>
          </w:p>
        </w:tc>
      </w:tr>
      <w:tr w:rsidR="003938EE" w:rsidRPr="009B4164" w:rsidTr="002208D5">
        <w:tc>
          <w:tcPr>
            <w:tcW w:w="1951" w:type="dxa"/>
          </w:tcPr>
          <w:p w:rsidR="003F4CBF" w:rsidRDefault="003F4CBF">
            <w:pPr>
              <w:rPr>
                <w:rFonts w:cstheme="minorHAnsi"/>
                <w:sz w:val="20"/>
                <w:szCs w:val="20"/>
                <w:lang w:eastAsia="zh-TW"/>
              </w:rPr>
            </w:pPr>
            <w:r>
              <w:rPr>
                <w:rFonts w:cstheme="minorHAnsi" w:hint="eastAsia"/>
                <w:sz w:val="20"/>
                <w:szCs w:val="20"/>
                <w:lang w:eastAsia="zh-TW"/>
              </w:rPr>
              <w:t>NeedCommonSave</w:t>
            </w:r>
          </w:p>
          <w:p w:rsidR="003F4CBF" w:rsidRPr="002D7EF6" w:rsidRDefault="003F4CBF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3F4CBF">
              <w:rPr>
                <w:rFonts w:cstheme="minorHAnsi" w:hint="eastAsia"/>
                <w:sz w:val="20"/>
                <w:szCs w:val="20"/>
                <w:lang w:eastAsia="zh-TW"/>
              </w:rPr>
              <w:t>通用保存至</w:t>
            </w:r>
            <w:r w:rsidRPr="003F4CBF">
              <w:rPr>
                <w:rFonts w:cstheme="minorHAnsi" w:hint="eastAsia"/>
                <w:sz w:val="20"/>
                <w:szCs w:val="20"/>
                <w:lang w:eastAsia="zh-TW"/>
              </w:rPr>
              <w:t>Product_Part</w:t>
            </w:r>
          </w:p>
        </w:tc>
        <w:tc>
          <w:tcPr>
            <w:tcW w:w="6411" w:type="dxa"/>
          </w:tcPr>
          <w:p w:rsidR="003938EE" w:rsidRPr="002D7EF6" w:rsidRDefault="00273B48" w:rsidP="003938EE">
            <w:pPr>
              <w:rPr>
                <w:rFonts w:cstheme="minorHAnsi"/>
                <w:sz w:val="20"/>
                <w:szCs w:val="20"/>
                <w:lang w:eastAsia="zh-TW"/>
              </w:rPr>
            </w:pPr>
            <w:r>
              <w:rPr>
                <w:rFonts w:cstheme="minorHAnsi" w:hint="eastAsia"/>
                <w:sz w:val="20"/>
                <w:szCs w:val="20"/>
                <w:lang w:eastAsia="zh-TW"/>
              </w:rPr>
              <w:t>No</w:t>
            </w:r>
          </w:p>
        </w:tc>
      </w:tr>
    </w:tbl>
    <w:p w:rsidR="003938EE" w:rsidRPr="009B4164" w:rsidRDefault="003938EE">
      <w:pPr>
        <w:widowControl/>
        <w:jc w:val="left"/>
        <w:rPr>
          <w:rFonts w:eastAsiaTheme="majorEastAsia" w:cstheme="minorHAnsi"/>
          <w:b/>
          <w:bCs/>
          <w:sz w:val="30"/>
          <w:szCs w:val="32"/>
        </w:rPr>
      </w:pPr>
      <w:r w:rsidRPr="002D7EF6">
        <w:rPr>
          <w:rFonts w:cstheme="minorHAnsi"/>
        </w:rPr>
        <w:br w:type="page"/>
      </w:r>
    </w:p>
    <w:p w:rsidR="003F514F" w:rsidRPr="00572A32" w:rsidRDefault="003F514F">
      <w:pPr>
        <w:pStyle w:val="2"/>
      </w:pPr>
      <w:bookmarkStart w:id="381" w:name="_Toc356550354"/>
      <w:r w:rsidRPr="00572A32">
        <w:lastRenderedPageBreak/>
        <w:t xml:space="preserve">Rule of </w:t>
      </w:r>
      <w:r w:rsidRPr="002D7EF6">
        <w:t>C</w:t>
      </w:r>
      <w:r w:rsidR="00D643C5" w:rsidRPr="002D7EF6">
        <w:t>heckItemType</w:t>
      </w:r>
      <w:r w:rsidRPr="00572A32">
        <w:t>(</w:t>
      </w:r>
      <w:r w:rsidR="009B4164" w:rsidRPr="002D7EF6">
        <w:t>2ndPizzaID</w:t>
      </w:r>
      <w:r w:rsidRPr="00572A32">
        <w:t>)</w:t>
      </w:r>
      <w:bookmarkEnd w:id="381"/>
    </w:p>
    <w:p w:rsidR="003F514F" w:rsidRPr="009B4164" w:rsidRDefault="00AC1F30" w:rsidP="009B4164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="009B4164" w:rsidRPr="002D7EF6">
        <w:rPr>
          <w:rFonts w:cstheme="minorHAnsi"/>
          <w:b/>
          <w:lang w:eastAsia="zh-TW"/>
        </w:rPr>
        <w:t>2ndPizzaID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AC1F30" w:rsidRPr="009B4164" w:rsidTr="00560703">
        <w:tc>
          <w:tcPr>
            <w:tcW w:w="1951" w:type="dxa"/>
            <w:shd w:val="clear" w:color="auto" w:fill="00B050"/>
          </w:tcPr>
          <w:p w:rsidR="00AC1F30" w:rsidRPr="002D7EF6" w:rsidRDefault="00AC1F30" w:rsidP="00560703">
            <w:pPr>
              <w:rPr>
                <w:rFonts w:cstheme="minorHAnsi"/>
                <w:b/>
                <w:sz w:val="20"/>
                <w:szCs w:val="20"/>
                <w:lang w:eastAsia="zh-TW"/>
              </w:rPr>
            </w:pPr>
            <w:r w:rsidRPr="002D7EF6">
              <w:rPr>
                <w:rFonts w:cstheme="minorHAnsi" w:hint="eastAsia"/>
                <w:b/>
                <w:sz w:val="20"/>
                <w:szCs w:val="20"/>
                <w:lang w:eastAsia="zh-TW"/>
              </w:rPr>
              <w:t>項目</w:t>
            </w:r>
          </w:p>
        </w:tc>
        <w:tc>
          <w:tcPr>
            <w:tcW w:w="6411" w:type="dxa"/>
            <w:shd w:val="clear" w:color="auto" w:fill="00B050"/>
          </w:tcPr>
          <w:p w:rsidR="00AC1F30" w:rsidRPr="002D7EF6" w:rsidRDefault="00AC1F30" w:rsidP="00560703">
            <w:pPr>
              <w:rPr>
                <w:rFonts w:cstheme="minorHAnsi"/>
                <w:b/>
                <w:sz w:val="20"/>
                <w:szCs w:val="20"/>
                <w:lang w:eastAsia="zh-TW"/>
              </w:rPr>
            </w:pPr>
            <w:r w:rsidRPr="002D7EF6">
              <w:rPr>
                <w:rFonts w:cstheme="minorHAnsi" w:hint="eastAsia"/>
                <w:b/>
                <w:sz w:val="20"/>
                <w:szCs w:val="20"/>
                <w:lang w:eastAsia="zh-TW"/>
              </w:rPr>
              <w:t>描述</w:t>
            </w:r>
          </w:p>
        </w:tc>
      </w:tr>
      <w:tr w:rsidR="00AC1F30" w:rsidRPr="009B4164" w:rsidTr="00560703">
        <w:tc>
          <w:tcPr>
            <w:tcW w:w="1951" w:type="dxa"/>
          </w:tcPr>
          <w:p w:rsidR="00AC1F30" w:rsidRPr="002D7EF6" w:rsidRDefault="00AC1F30" w:rsidP="00560703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2D7EF6">
              <w:rPr>
                <w:rFonts w:cstheme="minorHAnsi"/>
                <w:sz w:val="20"/>
                <w:szCs w:val="20"/>
                <w:lang w:eastAsia="zh-TW"/>
              </w:rPr>
              <w:t>Filter rule</w:t>
            </w:r>
          </w:p>
        </w:tc>
        <w:tc>
          <w:tcPr>
            <w:tcW w:w="6411" w:type="dxa"/>
          </w:tcPr>
          <w:p w:rsidR="00AC1F30" w:rsidRPr="002D7EF6" w:rsidRDefault="00335E0E" w:rsidP="00560703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335E0E">
              <w:rPr>
                <w:rFonts w:cstheme="minorHAnsi"/>
                <w:sz w:val="20"/>
                <w:szCs w:val="20"/>
                <w:lang w:eastAsia="zh-TW"/>
              </w:rPr>
              <w:t xml:space="preserve">Model </w:t>
            </w:r>
            <w:r w:rsidRPr="00335E0E">
              <w:rPr>
                <w:rFonts w:cstheme="minorHAnsi" w:hint="eastAsia"/>
                <w:sz w:val="20"/>
                <w:szCs w:val="20"/>
                <w:lang w:eastAsia="zh-TW"/>
              </w:rPr>
              <w:t>的直接下阶存在</w:t>
            </w:r>
            <w:r w:rsidRPr="00335E0E">
              <w:rPr>
                <w:rFonts w:cstheme="minorHAnsi"/>
                <w:sz w:val="20"/>
                <w:szCs w:val="20"/>
                <w:lang w:eastAsia="zh-TW"/>
              </w:rPr>
              <w:t xml:space="preserve">Part Type </w:t>
            </w:r>
            <w:r w:rsidRPr="00335E0E">
              <w:rPr>
                <w:rFonts w:cstheme="minorHAnsi" w:hint="eastAsia"/>
                <w:sz w:val="20"/>
                <w:szCs w:val="20"/>
                <w:lang w:eastAsia="zh-TW"/>
              </w:rPr>
              <w:t>为</w:t>
            </w:r>
            <w:r w:rsidRPr="00335E0E">
              <w:rPr>
                <w:rFonts w:cstheme="minorHAnsi"/>
                <w:sz w:val="20"/>
                <w:szCs w:val="20"/>
                <w:lang w:eastAsia="zh-TW"/>
              </w:rPr>
              <w:t xml:space="preserve">'CN','C5','V2' </w:t>
            </w:r>
            <w:r w:rsidRPr="00335E0E">
              <w:rPr>
                <w:rFonts w:cstheme="minorHAnsi" w:hint="eastAsia"/>
                <w:sz w:val="20"/>
                <w:szCs w:val="20"/>
                <w:lang w:eastAsia="zh-TW"/>
              </w:rPr>
              <w:t>的记录</w:t>
            </w:r>
          </w:p>
        </w:tc>
      </w:tr>
      <w:tr w:rsidR="00AC1F30" w:rsidRPr="009B4164" w:rsidTr="00560703">
        <w:tc>
          <w:tcPr>
            <w:tcW w:w="1951" w:type="dxa"/>
          </w:tcPr>
          <w:p w:rsidR="00AC1F30" w:rsidRPr="002D7EF6" w:rsidRDefault="00AC1F30" w:rsidP="00560703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2D7EF6">
              <w:rPr>
                <w:rFonts w:cstheme="minorHAnsi"/>
                <w:sz w:val="20"/>
                <w:szCs w:val="20"/>
                <w:lang w:eastAsia="zh-TW"/>
              </w:rPr>
              <w:t>Match rule</w:t>
            </w:r>
          </w:p>
        </w:tc>
        <w:tc>
          <w:tcPr>
            <w:tcW w:w="6411" w:type="dxa"/>
          </w:tcPr>
          <w:p w:rsidR="00AC1F30" w:rsidRPr="002D7EF6" w:rsidRDefault="00335E0E" w:rsidP="00560703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335E0E">
              <w:rPr>
                <w:rFonts w:cstheme="minorHAnsi" w:hint="eastAsia"/>
                <w:sz w:val="20"/>
                <w:szCs w:val="20"/>
                <w:lang w:eastAsia="zh-TW"/>
              </w:rPr>
              <w:t>长度为</w:t>
            </w:r>
            <w:r w:rsidRPr="00335E0E">
              <w:rPr>
                <w:rFonts w:cstheme="minorHAnsi"/>
                <w:sz w:val="20"/>
                <w:szCs w:val="20"/>
                <w:lang w:eastAsia="zh-TW"/>
              </w:rPr>
              <w:t>10</w:t>
            </w:r>
            <w:r w:rsidRPr="00335E0E">
              <w:rPr>
                <w:rFonts w:cstheme="minorHAnsi" w:hint="eastAsia"/>
                <w:sz w:val="20"/>
                <w:szCs w:val="20"/>
                <w:lang w:eastAsia="zh-TW"/>
              </w:rPr>
              <w:t>，且以</w:t>
            </w:r>
            <w:r w:rsidRPr="00335E0E">
              <w:rPr>
                <w:rFonts w:cstheme="minorHAnsi"/>
                <w:sz w:val="20"/>
                <w:szCs w:val="20"/>
                <w:lang w:eastAsia="zh-TW"/>
              </w:rPr>
              <w:t xml:space="preserve">'P' </w:t>
            </w:r>
            <w:r w:rsidRPr="00335E0E">
              <w:rPr>
                <w:rFonts w:cstheme="minorHAnsi" w:hint="eastAsia"/>
                <w:sz w:val="20"/>
                <w:szCs w:val="20"/>
                <w:lang w:eastAsia="zh-TW"/>
              </w:rPr>
              <w:t>开头，（前</w:t>
            </w:r>
            <w:r w:rsidRPr="00335E0E">
              <w:rPr>
                <w:rFonts w:cstheme="minorHAnsi"/>
                <w:sz w:val="20"/>
                <w:szCs w:val="20"/>
                <w:lang w:eastAsia="zh-TW"/>
              </w:rPr>
              <w:t>9</w:t>
            </w:r>
            <w:r w:rsidRPr="00335E0E">
              <w:rPr>
                <w:rFonts w:cstheme="minorHAnsi" w:hint="eastAsia"/>
                <w:sz w:val="20"/>
                <w:szCs w:val="20"/>
                <w:lang w:eastAsia="zh-TW"/>
              </w:rPr>
              <w:t>位为真正的</w:t>
            </w:r>
            <w:r w:rsidRPr="00335E0E">
              <w:rPr>
                <w:rFonts w:cstheme="minorHAnsi"/>
                <w:sz w:val="20"/>
                <w:szCs w:val="20"/>
                <w:lang w:eastAsia="zh-TW"/>
              </w:rPr>
              <w:t>2nd Pizza ID</w:t>
            </w:r>
            <w:r w:rsidRPr="00335E0E">
              <w:rPr>
                <w:rFonts w:cstheme="minorHAnsi" w:hint="eastAsia"/>
                <w:sz w:val="20"/>
                <w:szCs w:val="20"/>
                <w:lang w:eastAsia="zh-TW"/>
              </w:rPr>
              <w:t>）</w:t>
            </w:r>
          </w:p>
        </w:tc>
      </w:tr>
      <w:tr w:rsidR="00463D3F" w:rsidRPr="009B4164" w:rsidTr="00560703">
        <w:tc>
          <w:tcPr>
            <w:tcW w:w="1951" w:type="dxa"/>
          </w:tcPr>
          <w:p w:rsidR="00463D3F" w:rsidRPr="002D7EF6" w:rsidRDefault="00463D3F" w:rsidP="00560703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463D3F">
              <w:rPr>
                <w:rFonts w:cstheme="minorHAnsi"/>
                <w:sz w:val="20"/>
                <w:szCs w:val="20"/>
                <w:lang w:eastAsia="zh-TW"/>
              </w:rPr>
              <w:t>Check rule</w:t>
            </w:r>
          </w:p>
        </w:tc>
        <w:tc>
          <w:tcPr>
            <w:tcW w:w="6411" w:type="dxa"/>
          </w:tcPr>
          <w:p w:rsidR="00463D3F" w:rsidRPr="002D7EF6" w:rsidRDefault="00335E0E" w:rsidP="00560703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335E0E">
              <w:rPr>
                <w:rFonts w:cstheme="minorHAnsi"/>
                <w:sz w:val="20"/>
                <w:szCs w:val="20"/>
                <w:lang w:eastAsia="zh-TW"/>
              </w:rPr>
              <w:t xml:space="preserve">Pizza ID </w:t>
            </w:r>
            <w:r w:rsidRPr="00335E0E">
              <w:rPr>
                <w:rFonts w:cstheme="minorHAnsi" w:hint="eastAsia"/>
                <w:sz w:val="20"/>
                <w:szCs w:val="20"/>
                <w:lang w:eastAsia="zh-TW"/>
              </w:rPr>
              <w:t>的状态</w:t>
            </w:r>
            <w:r w:rsidRPr="00335E0E">
              <w:rPr>
                <w:rFonts w:cstheme="minorHAnsi"/>
                <w:sz w:val="20"/>
                <w:szCs w:val="20"/>
                <w:lang w:eastAsia="zh-TW"/>
              </w:rPr>
              <w:t xml:space="preserve">(IMES_PAK..PizzaStatus.Station &lt;&gt; 'OK' </w:t>
            </w:r>
            <w:r w:rsidRPr="00335E0E">
              <w:rPr>
                <w:rFonts w:cstheme="minorHAnsi" w:hint="eastAsia"/>
                <w:sz w:val="20"/>
                <w:szCs w:val="20"/>
                <w:lang w:eastAsia="zh-TW"/>
              </w:rPr>
              <w:t>和</w:t>
            </w:r>
            <w:r w:rsidRPr="00335E0E">
              <w:rPr>
                <w:rFonts w:cstheme="minorHAnsi"/>
                <w:sz w:val="20"/>
                <w:szCs w:val="20"/>
                <w:lang w:eastAsia="zh-TW"/>
              </w:rPr>
              <w:t>'MP'</w:t>
            </w:r>
            <w:r w:rsidRPr="00335E0E">
              <w:rPr>
                <w:rFonts w:cstheme="minorHAnsi" w:hint="eastAsia"/>
                <w:sz w:val="20"/>
                <w:szCs w:val="20"/>
                <w:lang w:eastAsia="zh-TW"/>
              </w:rPr>
              <w:t>，则报告错误：“</w:t>
            </w:r>
            <w:r w:rsidRPr="00335E0E">
              <w:rPr>
                <w:rFonts w:cstheme="minorHAnsi"/>
                <w:sz w:val="20"/>
                <w:szCs w:val="20"/>
                <w:lang w:eastAsia="zh-TW"/>
              </w:rPr>
              <w:t xml:space="preserve">Pizza </w:t>
            </w:r>
            <w:r w:rsidRPr="00335E0E">
              <w:rPr>
                <w:rFonts w:cstheme="minorHAnsi" w:hint="eastAsia"/>
                <w:sz w:val="20"/>
                <w:szCs w:val="20"/>
                <w:lang w:eastAsia="zh-TW"/>
              </w:rPr>
              <w:t>状态错误</w:t>
            </w:r>
            <w:r w:rsidRPr="00335E0E">
              <w:rPr>
                <w:rFonts w:cstheme="minorHAnsi"/>
                <w:sz w:val="20"/>
                <w:szCs w:val="20"/>
                <w:lang w:eastAsia="zh-TW"/>
              </w:rPr>
              <w:t>!”</w:t>
            </w:r>
          </w:p>
        </w:tc>
      </w:tr>
      <w:tr w:rsidR="00AC1F30" w:rsidRPr="009B4164" w:rsidTr="00560703">
        <w:tc>
          <w:tcPr>
            <w:tcW w:w="1951" w:type="dxa"/>
          </w:tcPr>
          <w:p w:rsidR="00AC1F30" w:rsidRPr="002D7EF6" w:rsidRDefault="00463D3F" w:rsidP="00560703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463D3F">
              <w:rPr>
                <w:rFonts w:cstheme="minorHAnsi"/>
                <w:sz w:val="20"/>
                <w:szCs w:val="20"/>
                <w:lang w:eastAsia="zh-TW"/>
              </w:rPr>
              <w:t>NeedUniqueCheck</w:t>
            </w:r>
          </w:p>
        </w:tc>
        <w:tc>
          <w:tcPr>
            <w:tcW w:w="6411" w:type="dxa"/>
          </w:tcPr>
          <w:p w:rsidR="00AC1F30" w:rsidRPr="002D7EF6" w:rsidRDefault="00463D3F" w:rsidP="00560703">
            <w:pPr>
              <w:rPr>
                <w:rFonts w:cstheme="minorHAnsi"/>
                <w:sz w:val="20"/>
                <w:szCs w:val="20"/>
                <w:lang w:eastAsia="zh-TW"/>
              </w:rPr>
            </w:pPr>
            <w:r>
              <w:rPr>
                <w:rFonts w:cstheme="minorHAnsi" w:hint="eastAsia"/>
                <w:sz w:val="20"/>
                <w:szCs w:val="20"/>
                <w:lang w:eastAsia="zh-TW"/>
              </w:rPr>
              <w:t>No</w:t>
            </w:r>
          </w:p>
        </w:tc>
      </w:tr>
      <w:tr w:rsidR="00463D3F" w:rsidRPr="009B4164" w:rsidTr="00560703">
        <w:tc>
          <w:tcPr>
            <w:tcW w:w="1951" w:type="dxa"/>
          </w:tcPr>
          <w:p w:rsidR="00463D3F" w:rsidRPr="00463D3F" w:rsidRDefault="00463D3F" w:rsidP="00560703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463D3F">
              <w:rPr>
                <w:rFonts w:cstheme="minorHAnsi"/>
                <w:sz w:val="20"/>
                <w:szCs w:val="20"/>
                <w:lang w:eastAsia="zh-TW"/>
              </w:rPr>
              <w:t>Save rule</w:t>
            </w:r>
          </w:p>
        </w:tc>
        <w:tc>
          <w:tcPr>
            <w:tcW w:w="6411" w:type="dxa"/>
          </w:tcPr>
          <w:p w:rsidR="00335E0E" w:rsidRPr="00335E0E" w:rsidRDefault="00335E0E" w:rsidP="00335E0E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335E0E">
              <w:rPr>
                <w:rFonts w:cstheme="minorHAnsi"/>
                <w:sz w:val="20"/>
                <w:szCs w:val="20"/>
                <w:lang w:eastAsia="zh-TW"/>
              </w:rPr>
              <w:t>IMES_FA..ProductInfo.InfoValue (InfoType= ‘KIT2’)</w:t>
            </w:r>
          </w:p>
          <w:p w:rsidR="00463D3F" w:rsidRPr="002D7EF6" w:rsidRDefault="00335E0E" w:rsidP="00335E0E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335E0E">
              <w:rPr>
                <w:rFonts w:cstheme="minorHAnsi" w:hint="eastAsia"/>
                <w:sz w:val="20"/>
                <w:szCs w:val="20"/>
                <w:lang w:eastAsia="zh-TW"/>
              </w:rPr>
              <w:t>还需要更新</w:t>
            </w:r>
            <w:r w:rsidRPr="00335E0E">
              <w:rPr>
                <w:rFonts w:cstheme="minorHAnsi"/>
                <w:sz w:val="20"/>
                <w:szCs w:val="20"/>
                <w:lang w:eastAsia="zh-TW"/>
              </w:rPr>
              <w:t xml:space="preserve">IMES_PAK..PizzaStatus (Station – DDD Kitting 6 </w:t>
            </w:r>
            <w:r w:rsidRPr="00335E0E">
              <w:rPr>
                <w:rFonts w:cstheme="minorHAnsi" w:hint="eastAsia"/>
                <w:sz w:val="20"/>
                <w:szCs w:val="20"/>
                <w:lang w:eastAsia="zh-TW"/>
              </w:rPr>
              <w:t>站号后两位</w:t>
            </w:r>
            <w:r w:rsidRPr="00335E0E">
              <w:rPr>
                <w:rFonts w:cstheme="minorHAnsi"/>
                <w:sz w:val="20"/>
                <w:szCs w:val="20"/>
                <w:lang w:eastAsia="zh-TW"/>
              </w:rPr>
              <w:t>)</w:t>
            </w:r>
          </w:p>
        </w:tc>
      </w:tr>
      <w:tr w:rsidR="00AC1F30" w:rsidRPr="009B4164" w:rsidTr="00560703">
        <w:tc>
          <w:tcPr>
            <w:tcW w:w="1951" w:type="dxa"/>
          </w:tcPr>
          <w:p w:rsidR="00463D3F" w:rsidRPr="00463D3F" w:rsidRDefault="00463D3F" w:rsidP="00463D3F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463D3F">
              <w:rPr>
                <w:rFonts w:cstheme="minorHAnsi"/>
                <w:sz w:val="20"/>
                <w:szCs w:val="20"/>
                <w:lang w:eastAsia="zh-TW"/>
              </w:rPr>
              <w:t>NeedCommonSave</w:t>
            </w:r>
          </w:p>
          <w:p w:rsidR="00AC1F30" w:rsidRPr="002D7EF6" w:rsidRDefault="00463D3F" w:rsidP="00463D3F">
            <w:pPr>
              <w:rPr>
                <w:rFonts w:cstheme="minorHAnsi"/>
                <w:sz w:val="20"/>
                <w:szCs w:val="20"/>
                <w:lang w:eastAsia="zh-TW"/>
              </w:rPr>
            </w:pPr>
            <w:r w:rsidRPr="00463D3F">
              <w:rPr>
                <w:rFonts w:cstheme="minorHAnsi" w:hint="eastAsia"/>
                <w:sz w:val="20"/>
                <w:szCs w:val="20"/>
                <w:lang w:eastAsia="zh-TW"/>
              </w:rPr>
              <w:t>通用保存至</w:t>
            </w:r>
            <w:r w:rsidRPr="00463D3F">
              <w:rPr>
                <w:rFonts w:cstheme="minorHAnsi" w:hint="eastAsia"/>
                <w:sz w:val="20"/>
                <w:szCs w:val="20"/>
                <w:lang w:eastAsia="zh-TW"/>
              </w:rPr>
              <w:t>Product_Part</w:t>
            </w:r>
          </w:p>
        </w:tc>
        <w:tc>
          <w:tcPr>
            <w:tcW w:w="6411" w:type="dxa"/>
          </w:tcPr>
          <w:p w:rsidR="00AC1F30" w:rsidRPr="002D7EF6" w:rsidRDefault="00463D3F" w:rsidP="00560703">
            <w:pPr>
              <w:rPr>
                <w:rFonts w:cstheme="minorHAnsi"/>
                <w:sz w:val="20"/>
                <w:szCs w:val="20"/>
                <w:lang w:eastAsia="zh-TW"/>
              </w:rPr>
            </w:pPr>
            <w:r>
              <w:rPr>
                <w:rFonts w:cstheme="minorHAnsi" w:hint="eastAsia"/>
                <w:sz w:val="20"/>
                <w:szCs w:val="20"/>
                <w:lang w:eastAsia="zh-TW"/>
              </w:rPr>
              <w:t>No</w:t>
            </w:r>
          </w:p>
        </w:tc>
      </w:tr>
    </w:tbl>
    <w:p w:rsidR="003F514F" w:rsidRPr="009B4164" w:rsidRDefault="003F514F" w:rsidP="003F514F">
      <w:pPr>
        <w:rPr>
          <w:rFonts w:cstheme="minorHAnsi"/>
          <w:lang w:eastAsia="zh-TW"/>
        </w:rPr>
      </w:pPr>
    </w:p>
    <w:p w:rsidR="009B4164" w:rsidRPr="002D7EF6" w:rsidRDefault="009B4164" w:rsidP="002D7EF6">
      <w:pPr>
        <w:pStyle w:val="2"/>
      </w:pPr>
      <w:bookmarkStart w:id="382" w:name="_Toc356550355"/>
      <w:r w:rsidRPr="002D7EF6">
        <w:t>Rule of CheckItemType(</w:t>
      </w:r>
      <w:r w:rsidR="00572A32" w:rsidRPr="002D7EF6">
        <w:t>BTCB</w:t>
      </w:r>
      <w:r w:rsidRPr="002D7EF6">
        <w:t>)</w:t>
      </w:r>
      <w:bookmarkEnd w:id="382"/>
    </w:p>
    <w:p w:rsidR="009B4164" w:rsidRDefault="009B4164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="00572A32" w:rsidRPr="00572A32">
        <w:rPr>
          <w:rFonts w:cstheme="minorHAnsi"/>
          <w:b/>
          <w:lang w:eastAsia="zh-TW"/>
        </w:rPr>
        <w:t>BTCB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572A32" w:rsidRPr="00572A32" w:rsidTr="002D7EF6">
        <w:tc>
          <w:tcPr>
            <w:tcW w:w="1951" w:type="dxa"/>
            <w:shd w:val="clear" w:color="auto" w:fill="00B050"/>
          </w:tcPr>
          <w:p w:rsidR="00572A32" w:rsidRPr="00572A32" w:rsidRDefault="00572A32" w:rsidP="009B4164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411" w:type="dxa"/>
            <w:shd w:val="clear" w:color="auto" w:fill="00B050"/>
          </w:tcPr>
          <w:p w:rsidR="00572A32" w:rsidRPr="00572A32" w:rsidRDefault="00572A32" w:rsidP="009B4164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572A32" w:rsidRPr="00634213" w:rsidTr="002D7EF6">
        <w:tc>
          <w:tcPr>
            <w:tcW w:w="1951" w:type="dxa"/>
          </w:tcPr>
          <w:p w:rsidR="00572A32" w:rsidRPr="005C0FBA" w:rsidRDefault="00572A32" w:rsidP="009B4164">
            <w:pPr>
              <w:rPr>
                <w:rFonts w:cstheme="minorHAnsi"/>
                <w:lang w:eastAsia="zh-TW"/>
              </w:rPr>
            </w:pPr>
            <w:r w:rsidRPr="00634213">
              <w:t>Filter rule</w:t>
            </w:r>
          </w:p>
        </w:tc>
        <w:tc>
          <w:tcPr>
            <w:tcW w:w="6411" w:type="dxa"/>
          </w:tcPr>
          <w:p w:rsidR="00634213" w:rsidRPr="005C0FBA" w:rsidRDefault="00634213" w:rsidP="00634213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Model</w:t>
            </w:r>
            <w:r w:rsidRPr="005C0FBA">
              <w:rPr>
                <w:rFonts w:cstheme="minorHAnsi" w:hint="eastAsia"/>
                <w:lang w:eastAsia="zh-TW"/>
              </w:rPr>
              <w:t>下第一阶的</w:t>
            </w:r>
            <w:r w:rsidRPr="005C0FBA">
              <w:rPr>
                <w:rFonts w:cstheme="minorHAnsi"/>
                <w:lang w:eastAsia="zh-TW"/>
              </w:rPr>
              <w:t>Descr</w:t>
            </w:r>
            <w:r w:rsidRPr="005C0FBA">
              <w:rPr>
                <w:rFonts w:cstheme="minorHAnsi" w:hint="eastAsia"/>
                <w:lang w:eastAsia="zh-TW"/>
              </w:rPr>
              <w:t>描述为</w:t>
            </w:r>
            <w:r w:rsidRPr="005C0FBA">
              <w:rPr>
                <w:rFonts w:cstheme="minorHAnsi"/>
                <w:lang w:eastAsia="zh-TW"/>
              </w:rPr>
              <w:t>Descr</w:t>
            </w:r>
            <w:r w:rsidRPr="005C0FBA">
              <w:rPr>
                <w:rFonts w:cstheme="minorHAnsi" w:hint="eastAsia"/>
                <w:lang w:eastAsia="zh-TW"/>
              </w:rPr>
              <w:t>为</w:t>
            </w:r>
            <w:r w:rsidRPr="005C0FBA">
              <w:rPr>
                <w:rFonts w:cstheme="minorHAnsi"/>
                <w:lang w:eastAsia="zh-TW"/>
              </w:rPr>
              <w:t>( 'JGS'</w:t>
            </w:r>
            <w:r w:rsidRPr="005C0FBA">
              <w:rPr>
                <w:rFonts w:cstheme="minorHAnsi" w:hint="eastAsia"/>
                <w:lang w:eastAsia="zh-TW"/>
              </w:rPr>
              <w:t>）且第一阶的</w:t>
            </w:r>
            <w:r w:rsidRPr="005C0FBA">
              <w:rPr>
                <w:rFonts w:cstheme="minorHAnsi"/>
                <w:lang w:eastAsia="zh-TW"/>
              </w:rPr>
              <w:t>PartInfo</w:t>
            </w:r>
            <w:r w:rsidRPr="005C0FBA">
              <w:rPr>
                <w:rFonts w:cstheme="minorHAnsi" w:hint="eastAsia"/>
                <w:lang w:eastAsia="zh-TW"/>
              </w:rPr>
              <w:t>中的</w:t>
            </w:r>
            <w:r w:rsidRPr="005C0FBA">
              <w:rPr>
                <w:rFonts w:cstheme="minorHAnsi"/>
                <w:lang w:eastAsia="zh-TW"/>
              </w:rPr>
              <w:t>Descr</w:t>
            </w:r>
            <w:r w:rsidRPr="005C0FBA">
              <w:rPr>
                <w:rFonts w:cstheme="minorHAnsi" w:hint="eastAsia"/>
                <w:lang w:eastAsia="zh-TW"/>
              </w:rPr>
              <w:t>描述为</w:t>
            </w:r>
            <w:r w:rsidRPr="005C0FBA">
              <w:rPr>
                <w:rFonts w:cstheme="minorHAnsi"/>
                <w:lang w:eastAsia="zh-TW"/>
              </w:rPr>
              <w:t>( 'BTCB'</w:t>
            </w:r>
            <w:r w:rsidRPr="005C0FBA">
              <w:rPr>
                <w:rFonts w:cstheme="minorHAnsi" w:hint="eastAsia"/>
                <w:lang w:eastAsia="zh-TW"/>
              </w:rPr>
              <w:t>）</w:t>
            </w:r>
          </w:p>
          <w:p w:rsidR="00634213" w:rsidRPr="005C0FBA" w:rsidRDefault="00634213" w:rsidP="00634213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且</w:t>
            </w:r>
            <w:r w:rsidRPr="005C0FBA">
              <w:rPr>
                <w:rFonts w:cstheme="minorHAnsi"/>
                <w:lang w:eastAsia="zh-TW"/>
              </w:rPr>
              <w:t>Model</w:t>
            </w:r>
            <w:r w:rsidRPr="005C0FBA">
              <w:rPr>
                <w:rFonts w:cstheme="minorHAnsi" w:hint="eastAsia"/>
                <w:lang w:eastAsia="zh-TW"/>
              </w:rPr>
              <w:t>下</w:t>
            </w:r>
            <w:r w:rsidRPr="005C0FBA">
              <w:rPr>
                <w:rFonts w:cstheme="minorHAnsi"/>
                <w:lang w:eastAsia="zh-TW"/>
              </w:rPr>
              <w:t>BOM</w:t>
            </w:r>
            <w:r w:rsidRPr="005C0FBA">
              <w:rPr>
                <w:rFonts w:cstheme="minorHAnsi" w:hint="eastAsia"/>
                <w:lang w:eastAsia="zh-TW"/>
              </w:rPr>
              <w:t>需符合如下</w:t>
            </w:r>
            <w:r w:rsidRPr="005C0FBA">
              <w:rPr>
                <w:rFonts w:cstheme="minorHAnsi"/>
                <w:lang w:eastAsia="zh-TW"/>
              </w:rPr>
              <w:t>BOM</w:t>
            </w:r>
            <w:r w:rsidRPr="005C0FBA">
              <w:rPr>
                <w:rFonts w:cstheme="minorHAnsi" w:hint="eastAsia"/>
                <w:lang w:eastAsia="zh-TW"/>
              </w:rPr>
              <w:t>结构</w:t>
            </w:r>
          </w:p>
          <w:p w:rsidR="00572A32" w:rsidRPr="005C0FBA" w:rsidRDefault="00634213" w:rsidP="00634213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1</w:t>
            </w:r>
            <w:r w:rsidRPr="005C0FBA">
              <w:rPr>
                <w:rFonts w:cstheme="minorHAnsi" w:hint="eastAsia"/>
                <w:lang w:eastAsia="zh-TW"/>
              </w:rPr>
              <w:t>）</w:t>
            </w:r>
            <w:r w:rsidRPr="005C0FBA">
              <w:rPr>
                <w:rFonts w:cstheme="minorHAnsi"/>
                <w:lang w:eastAsia="zh-TW"/>
              </w:rPr>
              <w:t>PL</w:t>
            </w:r>
          </w:p>
        </w:tc>
      </w:tr>
      <w:tr w:rsidR="00572A32" w:rsidRPr="00634213" w:rsidTr="002D7EF6">
        <w:tc>
          <w:tcPr>
            <w:tcW w:w="1951" w:type="dxa"/>
          </w:tcPr>
          <w:p w:rsidR="00572A32" w:rsidRPr="005C0FBA" w:rsidRDefault="00572A32" w:rsidP="009B4164">
            <w:pPr>
              <w:rPr>
                <w:rFonts w:cstheme="minorHAnsi"/>
                <w:lang w:eastAsia="zh-TW"/>
              </w:rPr>
            </w:pPr>
            <w:r w:rsidRPr="00634213">
              <w:t>Match rule</w:t>
            </w:r>
          </w:p>
        </w:tc>
        <w:tc>
          <w:tcPr>
            <w:tcW w:w="6411" w:type="dxa"/>
          </w:tcPr>
          <w:p w:rsidR="00634213" w:rsidRPr="00634213" w:rsidRDefault="00634213" w:rsidP="00634213">
            <w:pPr>
              <w:rPr>
                <w:rFonts w:cstheme="minorHAnsi"/>
                <w:lang w:eastAsia="zh-TW"/>
              </w:rPr>
            </w:pPr>
            <w:r w:rsidRPr="00634213">
              <w:rPr>
                <w:rFonts w:cstheme="minorHAnsi"/>
                <w:lang w:eastAsia="zh-TW"/>
              </w:rPr>
              <w:t>1) 14</w:t>
            </w:r>
            <w:r w:rsidRPr="00634213">
              <w:rPr>
                <w:rFonts w:cstheme="minorHAnsi" w:hint="eastAsia"/>
                <w:lang w:eastAsia="zh-TW"/>
              </w:rPr>
              <w:t>码或</w:t>
            </w:r>
            <w:r w:rsidRPr="00634213">
              <w:rPr>
                <w:rFonts w:cstheme="minorHAnsi"/>
                <w:lang w:eastAsia="zh-TW"/>
              </w:rPr>
              <w:t>15</w:t>
            </w:r>
            <w:r w:rsidRPr="00634213">
              <w:rPr>
                <w:rFonts w:cstheme="minorHAnsi" w:hint="eastAsia"/>
                <w:lang w:eastAsia="zh-TW"/>
              </w:rPr>
              <w:t>码或</w:t>
            </w:r>
            <w:r w:rsidRPr="00634213">
              <w:rPr>
                <w:rFonts w:cstheme="minorHAnsi"/>
                <w:lang w:eastAsia="zh-TW"/>
              </w:rPr>
              <w:t>18</w:t>
            </w:r>
            <w:r w:rsidRPr="00634213">
              <w:rPr>
                <w:rFonts w:cstheme="minorHAnsi" w:hint="eastAsia"/>
                <w:lang w:eastAsia="zh-TW"/>
              </w:rPr>
              <w:t>码，前</w:t>
            </w:r>
            <w:r w:rsidRPr="00634213">
              <w:rPr>
                <w:rFonts w:cstheme="minorHAnsi"/>
                <w:lang w:eastAsia="zh-TW"/>
              </w:rPr>
              <w:t>5</w:t>
            </w:r>
            <w:r w:rsidRPr="00634213">
              <w:rPr>
                <w:rFonts w:cstheme="minorHAnsi" w:hint="eastAsia"/>
                <w:lang w:eastAsia="zh-TW"/>
              </w:rPr>
              <w:t>位等于</w:t>
            </w:r>
            <w:r w:rsidRPr="00634213">
              <w:rPr>
                <w:rFonts w:cstheme="minorHAnsi"/>
                <w:lang w:eastAsia="zh-TW"/>
              </w:rPr>
              <w:t>VC</w:t>
            </w:r>
          </w:p>
          <w:p w:rsidR="00572A32" w:rsidRPr="005C0FBA" w:rsidRDefault="00634213" w:rsidP="00634213">
            <w:pPr>
              <w:rPr>
                <w:rFonts w:cstheme="minorHAnsi"/>
                <w:lang w:eastAsia="zh-TW"/>
              </w:rPr>
            </w:pPr>
            <w:r w:rsidRPr="00634213">
              <w:rPr>
                <w:rFonts w:cstheme="minorHAnsi"/>
                <w:lang w:eastAsia="zh-TW"/>
              </w:rPr>
              <w:t>2</w:t>
            </w:r>
            <w:r w:rsidRPr="00634213">
              <w:rPr>
                <w:rFonts w:cstheme="minorHAnsi" w:hint="eastAsia"/>
                <w:lang w:eastAsia="zh-TW"/>
              </w:rPr>
              <w:t>）若</w:t>
            </w:r>
            <w:r w:rsidRPr="00634213">
              <w:rPr>
                <w:rFonts w:cstheme="minorHAnsi"/>
                <w:lang w:eastAsia="zh-TW"/>
              </w:rPr>
              <w:t>Len=17,</w:t>
            </w:r>
            <w:r w:rsidRPr="00634213">
              <w:rPr>
                <w:rFonts w:cstheme="minorHAnsi" w:hint="eastAsia"/>
                <w:lang w:eastAsia="zh-TW"/>
              </w:rPr>
              <w:t>前</w:t>
            </w:r>
            <w:r w:rsidRPr="00634213">
              <w:rPr>
                <w:rFonts w:cstheme="minorHAnsi"/>
                <w:lang w:eastAsia="zh-TW"/>
              </w:rPr>
              <w:t>2</w:t>
            </w:r>
            <w:r w:rsidRPr="00634213">
              <w:rPr>
                <w:rFonts w:cstheme="minorHAnsi" w:hint="eastAsia"/>
                <w:lang w:eastAsia="zh-TW"/>
              </w:rPr>
              <w:t>码为</w:t>
            </w:r>
            <w:r w:rsidRPr="00634213">
              <w:rPr>
                <w:rFonts w:cstheme="minorHAnsi"/>
                <w:lang w:eastAsia="zh-TW"/>
              </w:rPr>
              <w:t>'SN'</w:t>
            </w:r>
            <w:r w:rsidRPr="00634213">
              <w:rPr>
                <w:rFonts w:cstheme="minorHAnsi" w:hint="eastAsia"/>
                <w:lang w:eastAsia="zh-TW"/>
              </w:rPr>
              <w:t>，则截取后</w:t>
            </w:r>
            <w:r w:rsidRPr="00634213">
              <w:rPr>
                <w:rFonts w:cstheme="minorHAnsi"/>
                <w:lang w:eastAsia="zh-TW"/>
              </w:rPr>
              <w:t>15</w:t>
            </w:r>
            <w:r w:rsidRPr="00634213">
              <w:rPr>
                <w:rFonts w:cstheme="minorHAnsi" w:hint="eastAsia"/>
                <w:lang w:eastAsia="zh-TW"/>
              </w:rPr>
              <w:t>码，作为</w:t>
            </w:r>
            <w:r w:rsidRPr="00634213">
              <w:rPr>
                <w:rFonts w:cstheme="minorHAnsi"/>
                <w:lang w:eastAsia="zh-TW"/>
              </w:rPr>
              <w:t>Match</w:t>
            </w:r>
            <w:r w:rsidRPr="00634213">
              <w:rPr>
                <w:rFonts w:cstheme="minorHAnsi" w:hint="eastAsia"/>
                <w:lang w:eastAsia="zh-TW"/>
              </w:rPr>
              <w:t>与保存的数据</w:t>
            </w:r>
          </w:p>
        </w:tc>
      </w:tr>
      <w:tr w:rsidR="00634213" w:rsidRPr="00634213" w:rsidTr="002D7EF6">
        <w:tc>
          <w:tcPr>
            <w:tcW w:w="1951" w:type="dxa"/>
          </w:tcPr>
          <w:p w:rsidR="00634213" w:rsidRPr="00634213" w:rsidRDefault="00634213" w:rsidP="009B4164">
            <w:r w:rsidRPr="00634213">
              <w:t>Check rule</w:t>
            </w:r>
          </w:p>
        </w:tc>
        <w:tc>
          <w:tcPr>
            <w:tcW w:w="6411" w:type="dxa"/>
          </w:tcPr>
          <w:p w:rsidR="00634213" w:rsidRPr="00634213" w:rsidRDefault="00634213" w:rsidP="00634213">
            <w:pPr>
              <w:rPr>
                <w:rFonts w:cstheme="minorHAnsi"/>
                <w:lang w:eastAsia="zh-TW"/>
              </w:rPr>
            </w:pPr>
            <w:r w:rsidRPr="00634213">
              <w:rPr>
                <w:rFonts w:cstheme="minorHAnsi" w:hint="eastAsia"/>
                <w:lang w:eastAsia="zh-TW"/>
              </w:rPr>
              <w:t>检查当前内存中是否已经刷入</w:t>
            </w:r>
            <w:r w:rsidRPr="00634213">
              <w:rPr>
                <w:rFonts w:cstheme="minorHAnsi"/>
                <w:lang w:eastAsia="zh-TW"/>
              </w:rPr>
              <w:t>BTCB/ServiceDoor/HDDDoor</w:t>
            </w:r>
            <w:r w:rsidRPr="00634213">
              <w:rPr>
                <w:rFonts w:cstheme="minorHAnsi" w:hint="eastAsia"/>
                <w:lang w:eastAsia="zh-TW"/>
              </w:rPr>
              <w:t>料号，获取当前刷入料</w:t>
            </w:r>
            <w:r w:rsidRPr="00634213">
              <w:rPr>
                <w:rFonts w:cstheme="minorHAnsi"/>
                <w:lang w:eastAsia="zh-TW"/>
              </w:rPr>
              <w:t>VC</w:t>
            </w:r>
            <w:r w:rsidRPr="00634213">
              <w:rPr>
                <w:rFonts w:cstheme="minorHAnsi" w:hint="eastAsia"/>
                <w:lang w:eastAsia="zh-TW"/>
              </w:rPr>
              <w:t>对应</w:t>
            </w:r>
            <w:r w:rsidRPr="00634213">
              <w:rPr>
                <w:rFonts w:cstheme="minorHAnsi"/>
                <w:lang w:eastAsia="zh-TW"/>
              </w:rPr>
              <w:t>PartNo</w:t>
            </w:r>
            <w:r w:rsidRPr="00634213">
              <w:rPr>
                <w:rFonts w:cstheme="minorHAnsi" w:hint="eastAsia"/>
                <w:lang w:eastAsia="zh-TW"/>
              </w:rPr>
              <w:t>的</w:t>
            </w:r>
            <w:r w:rsidRPr="00634213">
              <w:rPr>
                <w:rFonts w:cstheme="minorHAnsi"/>
                <w:lang w:eastAsia="zh-TW"/>
              </w:rPr>
              <w:t>Vendor</w:t>
            </w:r>
            <w:r w:rsidRPr="00634213">
              <w:rPr>
                <w:rFonts w:cstheme="minorHAnsi" w:hint="eastAsia"/>
                <w:lang w:eastAsia="zh-TW"/>
              </w:rPr>
              <w:t>属性，并做大写处理。</w:t>
            </w:r>
          </w:p>
          <w:p w:rsidR="00634213" w:rsidRPr="005C0FBA" w:rsidRDefault="00634213" w:rsidP="00634213">
            <w:pPr>
              <w:rPr>
                <w:rFonts w:cstheme="minorHAnsi"/>
                <w:lang w:eastAsia="zh-TW"/>
              </w:rPr>
            </w:pPr>
            <w:r w:rsidRPr="00634213">
              <w:rPr>
                <w:rFonts w:cstheme="minorHAnsi" w:hint="eastAsia"/>
                <w:lang w:eastAsia="zh-TW"/>
              </w:rPr>
              <w:t>若</w:t>
            </w:r>
            <w:r w:rsidRPr="00634213">
              <w:rPr>
                <w:rFonts w:cstheme="minorHAnsi"/>
                <w:lang w:eastAsia="zh-TW"/>
              </w:rPr>
              <w:t>Vendor</w:t>
            </w:r>
            <w:r w:rsidRPr="00634213">
              <w:rPr>
                <w:rFonts w:cstheme="minorHAnsi" w:hint="eastAsia"/>
                <w:lang w:eastAsia="zh-TW"/>
              </w:rPr>
              <w:t>属性不存在，则不做判断；若获取的</w:t>
            </w:r>
            <w:r w:rsidRPr="00634213">
              <w:rPr>
                <w:rFonts w:cstheme="minorHAnsi"/>
                <w:lang w:eastAsia="zh-TW"/>
              </w:rPr>
              <w:t>Vendor</w:t>
            </w:r>
            <w:r w:rsidRPr="00634213">
              <w:rPr>
                <w:rFonts w:cstheme="minorHAnsi" w:hint="eastAsia"/>
                <w:lang w:eastAsia="zh-TW"/>
              </w:rPr>
              <w:t>属性值（不包括不存在的</w:t>
            </w:r>
            <w:r w:rsidRPr="00634213">
              <w:rPr>
                <w:rFonts w:cstheme="minorHAnsi"/>
                <w:lang w:eastAsia="zh-TW"/>
              </w:rPr>
              <w:t>Vendor</w:t>
            </w:r>
            <w:r w:rsidRPr="00634213">
              <w:rPr>
                <w:rFonts w:cstheme="minorHAnsi" w:hint="eastAsia"/>
                <w:lang w:eastAsia="zh-TW"/>
              </w:rPr>
              <w:t>属性）的数量，大于</w:t>
            </w:r>
            <w:r w:rsidRPr="00634213">
              <w:rPr>
                <w:rFonts w:cstheme="minorHAnsi"/>
                <w:lang w:eastAsia="zh-TW"/>
              </w:rPr>
              <w:t>2</w:t>
            </w:r>
            <w:r w:rsidRPr="00634213">
              <w:rPr>
                <w:rFonts w:cstheme="minorHAnsi" w:hint="eastAsia"/>
                <w:lang w:eastAsia="zh-TW"/>
              </w:rPr>
              <w:t>，则报错：“供应商不一致，该</w:t>
            </w:r>
            <w:r w:rsidRPr="00634213">
              <w:rPr>
                <w:rFonts w:cstheme="minorHAnsi"/>
                <w:lang w:eastAsia="zh-TW"/>
              </w:rPr>
              <w:t>Part</w:t>
            </w:r>
            <w:r w:rsidRPr="00634213">
              <w:rPr>
                <w:rFonts w:cstheme="minorHAnsi" w:hint="eastAsia"/>
                <w:lang w:eastAsia="zh-TW"/>
              </w:rPr>
              <w:t>不能刷入”，取消该</w:t>
            </w:r>
            <w:r w:rsidRPr="00634213">
              <w:rPr>
                <w:rFonts w:cstheme="minorHAnsi"/>
                <w:lang w:eastAsia="zh-TW"/>
              </w:rPr>
              <w:t>Part</w:t>
            </w:r>
            <w:r w:rsidRPr="00634213">
              <w:rPr>
                <w:rFonts w:cstheme="minorHAnsi" w:hint="eastAsia"/>
                <w:lang w:eastAsia="zh-TW"/>
              </w:rPr>
              <w:t>的刷入，并等待刷入下一个</w:t>
            </w:r>
            <w:r w:rsidRPr="00634213">
              <w:rPr>
                <w:rFonts w:cstheme="minorHAnsi"/>
                <w:lang w:eastAsia="zh-TW"/>
              </w:rPr>
              <w:t>PartSn</w:t>
            </w:r>
          </w:p>
        </w:tc>
      </w:tr>
      <w:tr w:rsidR="00572A32" w:rsidRPr="00634213" w:rsidTr="002D7EF6">
        <w:tc>
          <w:tcPr>
            <w:tcW w:w="1951" w:type="dxa"/>
          </w:tcPr>
          <w:p w:rsidR="00572A32" w:rsidRPr="005C0FBA" w:rsidRDefault="00634213" w:rsidP="009B4164">
            <w:pPr>
              <w:rPr>
                <w:rFonts w:cstheme="minorHAnsi"/>
                <w:lang w:eastAsia="zh-TW"/>
              </w:rPr>
            </w:pPr>
            <w:r w:rsidRPr="00634213">
              <w:t>NeedUniqueCheck</w:t>
            </w:r>
          </w:p>
        </w:tc>
        <w:tc>
          <w:tcPr>
            <w:tcW w:w="6411" w:type="dxa"/>
          </w:tcPr>
          <w:p w:rsidR="00572A32" w:rsidRPr="005C0FBA" w:rsidRDefault="00634213" w:rsidP="009B4164">
            <w:pPr>
              <w:rPr>
                <w:rFonts w:cstheme="minorHAnsi"/>
                <w:lang w:eastAsia="zh-TW"/>
              </w:rPr>
            </w:pPr>
            <w:r>
              <w:rPr>
                <w:rFonts w:cstheme="minorHAnsi" w:hint="eastAsia"/>
                <w:lang w:eastAsia="zh-TW"/>
              </w:rPr>
              <w:t>No</w:t>
            </w:r>
          </w:p>
        </w:tc>
      </w:tr>
      <w:tr w:rsidR="00634213" w:rsidRPr="00634213" w:rsidTr="002D7EF6">
        <w:tc>
          <w:tcPr>
            <w:tcW w:w="1951" w:type="dxa"/>
          </w:tcPr>
          <w:p w:rsidR="00634213" w:rsidRPr="00634213" w:rsidRDefault="00634213" w:rsidP="009B4164">
            <w:r w:rsidRPr="00634213">
              <w:t>Save rule</w:t>
            </w:r>
          </w:p>
        </w:tc>
        <w:tc>
          <w:tcPr>
            <w:tcW w:w="6411" w:type="dxa"/>
          </w:tcPr>
          <w:p w:rsidR="00634213" w:rsidRPr="005C0FBA" w:rsidRDefault="00634213" w:rsidP="009B4164">
            <w:pPr>
              <w:rPr>
                <w:rFonts w:cstheme="minorHAnsi"/>
                <w:lang w:eastAsia="zh-TW"/>
              </w:rPr>
            </w:pPr>
          </w:p>
        </w:tc>
      </w:tr>
      <w:tr w:rsidR="00572A32" w:rsidRPr="00634213" w:rsidTr="002D7EF6">
        <w:tc>
          <w:tcPr>
            <w:tcW w:w="1951" w:type="dxa"/>
          </w:tcPr>
          <w:p w:rsidR="00634213" w:rsidRPr="00634213" w:rsidRDefault="00634213" w:rsidP="009B4164">
            <w:pPr>
              <w:rPr>
                <w:lang w:eastAsia="zh-TW"/>
              </w:rPr>
            </w:pPr>
            <w:r w:rsidRPr="00634213">
              <w:rPr>
                <w:lang w:eastAsia="zh-TW"/>
              </w:rPr>
              <w:t>NeedCommonSave</w:t>
            </w:r>
          </w:p>
          <w:p w:rsidR="00572A32" w:rsidRPr="005C0FBA" w:rsidRDefault="00572A32" w:rsidP="009B4164">
            <w:pPr>
              <w:rPr>
                <w:rFonts w:cstheme="minorHAnsi"/>
                <w:lang w:eastAsia="zh-TW"/>
              </w:rPr>
            </w:pPr>
            <w:r w:rsidRPr="00634213">
              <w:rPr>
                <w:rFonts w:hint="eastAsia"/>
              </w:rPr>
              <w:t>是否要保存到</w:t>
            </w:r>
            <w:r w:rsidRPr="00634213">
              <w:t>Product_Part</w:t>
            </w:r>
          </w:p>
        </w:tc>
        <w:tc>
          <w:tcPr>
            <w:tcW w:w="6411" w:type="dxa"/>
          </w:tcPr>
          <w:p w:rsidR="00572A32" w:rsidRPr="005C0FBA" w:rsidRDefault="00634213" w:rsidP="009B4164">
            <w:pPr>
              <w:rPr>
                <w:rFonts w:cstheme="minorHAnsi"/>
                <w:lang w:eastAsia="zh-TW"/>
              </w:rPr>
            </w:pPr>
            <w:r>
              <w:rPr>
                <w:rFonts w:cstheme="minorHAnsi" w:hint="eastAsia"/>
                <w:lang w:eastAsia="zh-TW"/>
              </w:rPr>
              <w:t>Yes</w:t>
            </w:r>
          </w:p>
        </w:tc>
      </w:tr>
    </w:tbl>
    <w:p w:rsidR="009B4164" w:rsidRDefault="009B4164">
      <w:pPr>
        <w:rPr>
          <w:rFonts w:cstheme="minorHAnsi"/>
          <w:b/>
          <w:lang w:eastAsia="zh-TW"/>
        </w:rPr>
      </w:pPr>
    </w:p>
    <w:p w:rsidR="00572A32" w:rsidRDefault="00572A32" w:rsidP="002D7EF6">
      <w:pPr>
        <w:pStyle w:val="2"/>
        <w:rPr>
          <w:lang w:eastAsia="zh-TW"/>
        </w:rPr>
      </w:pPr>
      <w:bookmarkStart w:id="383" w:name="_Toc356550356"/>
      <w:r w:rsidRPr="002D7EF6">
        <w:lastRenderedPageBreak/>
        <w:t>Rule of CheckItemType(</w:t>
      </w:r>
      <w:r w:rsidRPr="00572A32">
        <w:t>BTDL</w:t>
      </w:r>
      <w:r w:rsidRPr="002D7EF6">
        <w:t>)</w:t>
      </w:r>
      <w:bookmarkEnd w:id="383"/>
    </w:p>
    <w:p w:rsidR="00572A32" w:rsidRDefault="00572A32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Pr="00572A32">
        <w:rPr>
          <w:rFonts w:cstheme="minorHAnsi"/>
          <w:b/>
          <w:lang w:eastAsia="zh-TW"/>
        </w:rPr>
        <w:t>BTDL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572A32" w:rsidRPr="00572A32" w:rsidTr="002D7EF6">
        <w:tc>
          <w:tcPr>
            <w:tcW w:w="1951" w:type="dxa"/>
            <w:shd w:val="clear" w:color="auto" w:fill="00B050"/>
          </w:tcPr>
          <w:p w:rsidR="00572A32" w:rsidRPr="00572A32" w:rsidRDefault="00572A32" w:rsidP="00572A32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411" w:type="dxa"/>
            <w:shd w:val="clear" w:color="auto" w:fill="00B050"/>
          </w:tcPr>
          <w:p w:rsidR="00572A32" w:rsidRPr="00572A32" w:rsidRDefault="00572A32" w:rsidP="00572A32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572A32" w:rsidRPr="00C54F67" w:rsidTr="002D7EF6">
        <w:tc>
          <w:tcPr>
            <w:tcW w:w="1951" w:type="dxa"/>
          </w:tcPr>
          <w:p w:rsidR="00572A32" w:rsidRPr="005C0FBA" w:rsidRDefault="00572A32" w:rsidP="00572A32">
            <w:pPr>
              <w:rPr>
                <w:rFonts w:cstheme="minorHAnsi"/>
                <w:lang w:eastAsia="zh-TW"/>
              </w:rPr>
            </w:pPr>
            <w:r w:rsidRPr="00C54F67">
              <w:t>Filter rule</w:t>
            </w:r>
          </w:p>
        </w:tc>
        <w:tc>
          <w:tcPr>
            <w:tcW w:w="6411" w:type="dxa"/>
          </w:tcPr>
          <w:p w:rsidR="00C54F67" w:rsidRPr="005C0FBA" w:rsidRDefault="00C54F67" w:rsidP="00C54F67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Model</w:t>
            </w:r>
            <w:r w:rsidRPr="005C0FBA">
              <w:rPr>
                <w:rFonts w:cstheme="minorHAnsi" w:hint="eastAsia"/>
                <w:lang w:eastAsia="zh-TW"/>
              </w:rPr>
              <w:t>下第一阶的</w:t>
            </w:r>
            <w:r w:rsidRPr="005C0FBA">
              <w:rPr>
                <w:rFonts w:cstheme="minorHAnsi"/>
                <w:lang w:eastAsia="zh-TW"/>
              </w:rPr>
              <w:t>Descr</w:t>
            </w:r>
            <w:r w:rsidRPr="005C0FBA">
              <w:rPr>
                <w:rFonts w:cstheme="minorHAnsi" w:hint="eastAsia"/>
                <w:lang w:eastAsia="zh-TW"/>
              </w:rPr>
              <w:t>描述为</w:t>
            </w:r>
            <w:r w:rsidRPr="005C0FBA">
              <w:rPr>
                <w:rFonts w:cstheme="minorHAnsi"/>
                <w:lang w:eastAsia="zh-TW"/>
              </w:rPr>
              <w:t>Descr</w:t>
            </w:r>
            <w:r w:rsidRPr="005C0FBA">
              <w:rPr>
                <w:rFonts w:cstheme="minorHAnsi" w:hint="eastAsia"/>
                <w:lang w:eastAsia="zh-TW"/>
              </w:rPr>
              <w:t>为</w:t>
            </w:r>
            <w:r w:rsidRPr="005C0FBA">
              <w:rPr>
                <w:rFonts w:cstheme="minorHAnsi"/>
                <w:lang w:eastAsia="zh-TW"/>
              </w:rPr>
              <w:t>( 'JGS'</w:t>
            </w:r>
            <w:r w:rsidRPr="005C0FBA">
              <w:rPr>
                <w:rFonts w:cstheme="minorHAnsi" w:hint="eastAsia"/>
                <w:lang w:eastAsia="zh-TW"/>
              </w:rPr>
              <w:t>）且第一阶的</w:t>
            </w:r>
            <w:r w:rsidRPr="005C0FBA">
              <w:rPr>
                <w:rFonts w:cstheme="minorHAnsi"/>
                <w:lang w:eastAsia="zh-TW"/>
              </w:rPr>
              <w:t>PartInfo</w:t>
            </w:r>
            <w:r w:rsidRPr="005C0FBA">
              <w:rPr>
                <w:rFonts w:cstheme="minorHAnsi" w:hint="eastAsia"/>
                <w:lang w:eastAsia="zh-TW"/>
              </w:rPr>
              <w:t>中的</w:t>
            </w:r>
            <w:r w:rsidRPr="005C0FBA">
              <w:rPr>
                <w:rFonts w:cstheme="minorHAnsi"/>
                <w:lang w:eastAsia="zh-TW"/>
              </w:rPr>
              <w:t>Descr</w:t>
            </w:r>
            <w:r w:rsidRPr="005C0FBA">
              <w:rPr>
                <w:rFonts w:cstheme="minorHAnsi" w:hint="eastAsia"/>
                <w:lang w:eastAsia="zh-TW"/>
              </w:rPr>
              <w:t>描述为</w:t>
            </w:r>
            <w:r w:rsidRPr="005C0FBA">
              <w:rPr>
                <w:rFonts w:cstheme="minorHAnsi"/>
                <w:lang w:eastAsia="zh-TW"/>
              </w:rPr>
              <w:t>( 'BTDL'</w:t>
            </w:r>
            <w:r w:rsidRPr="005C0FBA">
              <w:rPr>
                <w:rFonts w:cstheme="minorHAnsi" w:hint="eastAsia"/>
                <w:lang w:eastAsia="zh-TW"/>
              </w:rPr>
              <w:t>）</w:t>
            </w:r>
          </w:p>
          <w:p w:rsidR="00C54F67" w:rsidRPr="005C0FBA" w:rsidRDefault="00C54F67" w:rsidP="00C54F67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且</w:t>
            </w:r>
            <w:r w:rsidRPr="005C0FBA">
              <w:rPr>
                <w:rFonts w:cstheme="minorHAnsi"/>
                <w:lang w:eastAsia="zh-TW"/>
              </w:rPr>
              <w:t>Model</w:t>
            </w:r>
            <w:r w:rsidRPr="005C0FBA">
              <w:rPr>
                <w:rFonts w:cstheme="minorHAnsi" w:hint="eastAsia"/>
                <w:lang w:eastAsia="zh-TW"/>
              </w:rPr>
              <w:t>下</w:t>
            </w:r>
            <w:r w:rsidRPr="005C0FBA">
              <w:rPr>
                <w:rFonts w:cstheme="minorHAnsi"/>
                <w:lang w:eastAsia="zh-TW"/>
              </w:rPr>
              <w:t>BOM</w:t>
            </w:r>
            <w:r w:rsidRPr="005C0FBA">
              <w:rPr>
                <w:rFonts w:cstheme="minorHAnsi" w:hint="eastAsia"/>
                <w:lang w:eastAsia="zh-TW"/>
              </w:rPr>
              <w:t>需符合如下</w:t>
            </w:r>
            <w:r w:rsidRPr="005C0FBA">
              <w:rPr>
                <w:rFonts w:cstheme="minorHAnsi"/>
                <w:lang w:eastAsia="zh-TW"/>
              </w:rPr>
              <w:t>BOM</w:t>
            </w:r>
            <w:r w:rsidRPr="005C0FBA">
              <w:rPr>
                <w:rFonts w:cstheme="minorHAnsi" w:hint="eastAsia"/>
                <w:lang w:eastAsia="zh-TW"/>
              </w:rPr>
              <w:t>结构</w:t>
            </w:r>
          </w:p>
          <w:p w:rsidR="00572A32" w:rsidRPr="005C0FBA" w:rsidRDefault="00C54F67" w:rsidP="00C54F67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1</w:t>
            </w:r>
            <w:r w:rsidRPr="005C0FBA">
              <w:rPr>
                <w:rFonts w:cstheme="minorHAnsi" w:hint="eastAsia"/>
                <w:lang w:eastAsia="zh-TW"/>
              </w:rPr>
              <w:t>）</w:t>
            </w:r>
            <w:r w:rsidRPr="005C0FBA">
              <w:rPr>
                <w:rFonts w:cstheme="minorHAnsi"/>
                <w:lang w:eastAsia="zh-TW"/>
              </w:rPr>
              <w:t>PL</w:t>
            </w:r>
          </w:p>
        </w:tc>
      </w:tr>
      <w:tr w:rsidR="00572A32" w:rsidRPr="00C54F67" w:rsidTr="002D7EF6">
        <w:tc>
          <w:tcPr>
            <w:tcW w:w="1951" w:type="dxa"/>
          </w:tcPr>
          <w:p w:rsidR="00572A32" w:rsidRPr="005C0FBA" w:rsidRDefault="00572A32" w:rsidP="00572A32">
            <w:pPr>
              <w:rPr>
                <w:rFonts w:cstheme="minorHAnsi"/>
                <w:lang w:eastAsia="zh-TW"/>
              </w:rPr>
            </w:pPr>
            <w:r w:rsidRPr="00C54F67">
              <w:t>Match rule</w:t>
            </w:r>
          </w:p>
        </w:tc>
        <w:tc>
          <w:tcPr>
            <w:tcW w:w="6411" w:type="dxa"/>
          </w:tcPr>
          <w:p w:rsidR="00C54F67" w:rsidRPr="005C0FBA" w:rsidRDefault="00C54F67" w:rsidP="00C54F67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1) 14</w:t>
            </w:r>
            <w:r w:rsidRPr="005C0FBA">
              <w:rPr>
                <w:rFonts w:cstheme="minorHAnsi" w:hint="eastAsia"/>
                <w:lang w:eastAsia="zh-TW"/>
              </w:rPr>
              <w:t>码或</w:t>
            </w:r>
            <w:r w:rsidRPr="005C0FBA">
              <w:rPr>
                <w:rFonts w:cstheme="minorHAnsi"/>
                <w:lang w:eastAsia="zh-TW"/>
              </w:rPr>
              <w:t>15</w:t>
            </w:r>
            <w:r w:rsidRPr="005C0FBA">
              <w:rPr>
                <w:rFonts w:cstheme="minorHAnsi" w:hint="eastAsia"/>
                <w:lang w:eastAsia="zh-TW"/>
              </w:rPr>
              <w:t>码或</w:t>
            </w:r>
            <w:r w:rsidRPr="005C0FBA">
              <w:rPr>
                <w:rFonts w:cstheme="minorHAnsi"/>
                <w:lang w:eastAsia="zh-TW"/>
              </w:rPr>
              <w:t>18</w:t>
            </w:r>
            <w:r w:rsidRPr="005C0FBA">
              <w:rPr>
                <w:rFonts w:cstheme="minorHAnsi" w:hint="eastAsia"/>
                <w:lang w:eastAsia="zh-TW"/>
              </w:rPr>
              <w:t>码，前</w:t>
            </w:r>
            <w:r w:rsidRPr="005C0FBA">
              <w:rPr>
                <w:rFonts w:cstheme="minorHAnsi"/>
                <w:lang w:eastAsia="zh-TW"/>
              </w:rPr>
              <w:t>5</w:t>
            </w:r>
            <w:r w:rsidRPr="005C0FBA">
              <w:rPr>
                <w:rFonts w:cstheme="minorHAnsi" w:hint="eastAsia"/>
                <w:lang w:eastAsia="zh-TW"/>
              </w:rPr>
              <w:t>位等于</w:t>
            </w:r>
            <w:r>
              <w:rPr>
                <w:rFonts w:cstheme="minorHAnsi"/>
                <w:lang w:eastAsia="zh-TW"/>
              </w:rPr>
              <w:t>VC</w:t>
            </w:r>
          </w:p>
          <w:p w:rsidR="00572A32" w:rsidRPr="005C0FBA" w:rsidRDefault="00C54F67" w:rsidP="00C54F67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2</w:t>
            </w:r>
            <w:r w:rsidRPr="005C0FBA">
              <w:rPr>
                <w:rFonts w:cstheme="minorHAnsi" w:hint="eastAsia"/>
                <w:lang w:eastAsia="zh-TW"/>
              </w:rPr>
              <w:t>）若</w:t>
            </w:r>
            <w:r w:rsidRPr="005C0FBA">
              <w:rPr>
                <w:rFonts w:cstheme="minorHAnsi"/>
                <w:lang w:eastAsia="zh-TW"/>
              </w:rPr>
              <w:t>Len=17,</w:t>
            </w:r>
            <w:r w:rsidRPr="005C0FBA">
              <w:rPr>
                <w:rFonts w:cstheme="minorHAnsi" w:hint="eastAsia"/>
                <w:lang w:eastAsia="zh-TW"/>
              </w:rPr>
              <w:t>前</w:t>
            </w:r>
            <w:r w:rsidRPr="005C0FBA">
              <w:rPr>
                <w:rFonts w:cstheme="minorHAnsi"/>
                <w:lang w:eastAsia="zh-TW"/>
              </w:rPr>
              <w:t>2</w:t>
            </w:r>
            <w:r w:rsidRPr="005C0FBA">
              <w:rPr>
                <w:rFonts w:cstheme="minorHAnsi" w:hint="eastAsia"/>
                <w:lang w:eastAsia="zh-TW"/>
              </w:rPr>
              <w:t>码为</w:t>
            </w:r>
            <w:r w:rsidRPr="005C0FBA">
              <w:rPr>
                <w:rFonts w:cstheme="minorHAnsi"/>
                <w:lang w:eastAsia="zh-TW"/>
              </w:rPr>
              <w:t>'SN'</w:t>
            </w:r>
            <w:r w:rsidRPr="005C0FBA">
              <w:rPr>
                <w:rFonts w:cstheme="minorHAnsi" w:hint="eastAsia"/>
                <w:lang w:eastAsia="zh-TW"/>
              </w:rPr>
              <w:t>，则截取后</w:t>
            </w:r>
            <w:r w:rsidRPr="005C0FBA">
              <w:rPr>
                <w:rFonts w:cstheme="minorHAnsi"/>
                <w:lang w:eastAsia="zh-TW"/>
              </w:rPr>
              <w:t>15</w:t>
            </w:r>
            <w:r w:rsidRPr="005C0FBA">
              <w:rPr>
                <w:rFonts w:cstheme="minorHAnsi" w:hint="eastAsia"/>
                <w:lang w:eastAsia="zh-TW"/>
              </w:rPr>
              <w:t>码，作为</w:t>
            </w:r>
            <w:r w:rsidRPr="005C0FBA">
              <w:rPr>
                <w:rFonts w:cstheme="minorHAnsi"/>
                <w:lang w:eastAsia="zh-TW"/>
              </w:rPr>
              <w:t>Match</w:t>
            </w:r>
            <w:r w:rsidRPr="005C0FBA">
              <w:rPr>
                <w:rFonts w:cstheme="minorHAnsi" w:hint="eastAsia"/>
                <w:lang w:eastAsia="zh-TW"/>
              </w:rPr>
              <w:t>与保存的数据</w:t>
            </w:r>
          </w:p>
        </w:tc>
      </w:tr>
      <w:tr w:rsidR="00C54F67" w:rsidRPr="00C54F67" w:rsidTr="002D7EF6">
        <w:tc>
          <w:tcPr>
            <w:tcW w:w="1951" w:type="dxa"/>
          </w:tcPr>
          <w:p w:rsidR="00C54F67" w:rsidRPr="00C54F67" w:rsidRDefault="00C54F67" w:rsidP="00572A32">
            <w:r w:rsidRPr="00C54F67">
              <w:t>Check rule</w:t>
            </w:r>
          </w:p>
        </w:tc>
        <w:tc>
          <w:tcPr>
            <w:tcW w:w="6411" w:type="dxa"/>
          </w:tcPr>
          <w:p w:rsidR="00C54F67" w:rsidRPr="005C0FBA" w:rsidRDefault="00C54F67" w:rsidP="00572A32">
            <w:pPr>
              <w:rPr>
                <w:rFonts w:cstheme="minorHAnsi"/>
                <w:lang w:eastAsia="zh-TW"/>
              </w:rPr>
            </w:pPr>
          </w:p>
        </w:tc>
      </w:tr>
      <w:tr w:rsidR="00572A32" w:rsidRPr="00C54F67" w:rsidTr="002D7EF6">
        <w:tc>
          <w:tcPr>
            <w:tcW w:w="1951" w:type="dxa"/>
          </w:tcPr>
          <w:p w:rsidR="00572A32" w:rsidRPr="005C0FBA" w:rsidRDefault="00C54F67" w:rsidP="00572A32">
            <w:pPr>
              <w:rPr>
                <w:rFonts w:cstheme="minorHAnsi"/>
                <w:lang w:eastAsia="zh-TW"/>
              </w:rPr>
            </w:pPr>
            <w:r w:rsidRPr="00C54F67">
              <w:t>NeedUniqueCheck</w:t>
            </w:r>
          </w:p>
        </w:tc>
        <w:tc>
          <w:tcPr>
            <w:tcW w:w="6411" w:type="dxa"/>
          </w:tcPr>
          <w:p w:rsidR="00572A32" w:rsidRPr="005C0FBA" w:rsidRDefault="00C54F67" w:rsidP="00572A32">
            <w:pPr>
              <w:rPr>
                <w:rFonts w:cstheme="minorHAnsi"/>
                <w:lang w:eastAsia="zh-TW"/>
              </w:rPr>
            </w:pPr>
            <w:r>
              <w:rPr>
                <w:rFonts w:cstheme="minorHAnsi" w:hint="eastAsia"/>
                <w:lang w:eastAsia="zh-TW"/>
              </w:rPr>
              <w:t>No</w:t>
            </w:r>
          </w:p>
        </w:tc>
      </w:tr>
      <w:tr w:rsidR="00C54F67" w:rsidRPr="00C54F67" w:rsidTr="002D7EF6">
        <w:tc>
          <w:tcPr>
            <w:tcW w:w="1951" w:type="dxa"/>
          </w:tcPr>
          <w:p w:rsidR="00C54F67" w:rsidRPr="00C54F67" w:rsidRDefault="00C54F67" w:rsidP="00572A32">
            <w:r w:rsidRPr="00C54F67">
              <w:t>Save rule</w:t>
            </w:r>
          </w:p>
        </w:tc>
        <w:tc>
          <w:tcPr>
            <w:tcW w:w="6411" w:type="dxa"/>
          </w:tcPr>
          <w:p w:rsidR="00C54F67" w:rsidRPr="005C0FBA" w:rsidRDefault="00C54F67" w:rsidP="00572A32">
            <w:pPr>
              <w:rPr>
                <w:rFonts w:cstheme="minorHAnsi"/>
                <w:lang w:eastAsia="zh-TW"/>
              </w:rPr>
            </w:pPr>
          </w:p>
        </w:tc>
      </w:tr>
      <w:tr w:rsidR="00572A32" w:rsidRPr="00C54F67" w:rsidTr="002D7EF6">
        <w:tc>
          <w:tcPr>
            <w:tcW w:w="1951" w:type="dxa"/>
          </w:tcPr>
          <w:p w:rsidR="00572A32" w:rsidRPr="005C0FBA" w:rsidRDefault="00C54F67" w:rsidP="00572A32">
            <w:pPr>
              <w:rPr>
                <w:rFonts w:cstheme="minorHAnsi"/>
                <w:lang w:eastAsia="zh-TW"/>
              </w:rPr>
            </w:pPr>
            <w:r w:rsidRPr="00C54F67">
              <w:t>NeedCommonSave</w:t>
            </w:r>
            <w:r w:rsidR="00572A32" w:rsidRPr="00C54F67">
              <w:rPr>
                <w:rFonts w:hint="eastAsia"/>
              </w:rPr>
              <w:t>是否要保存到</w:t>
            </w:r>
            <w:r w:rsidR="00572A32" w:rsidRPr="00C54F67">
              <w:t>Product_Part</w:t>
            </w:r>
          </w:p>
        </w:tc>
        <w:tc>
          <w:tcPr>
            <w:tcW w:w="6411" w:type="dxa"/>
          </w:tcPr>
          <w:p w:rsidR="00572A32" w:rsidRPr="005C0FBA" w:rsidRDefault="00C54F67" w:rsidP="00572A32">
            <w:pPr>
              <w:rPr>
                <w:rFonts w:cstheme="minorHAnsi"/>
                <w:lang w:eastAsia="zh-TW"/>
              </w:rPr>
            </w:pPr>
            <w:r>
              <w:rPr>
                <w:rFonts w:cstheme="minorHAnsi" w:hint="eastAsia"/>
                <w:lang w:eastAsia="zh-TW"/>
              </w:rPr>
              <w:t>Yes</w:t>
            </w:r>
          </w:p>
        </w:tc>
      </w:tr>
    </w:tbl>
    <w:p w:rsidR="00572A32" w:rsidRPr="00572A32" w:rsidRDefault="00572A32">
      <w:pPr>
        <w:rPr>
          <w:rFonts w:cstheme="minorHAnsi"/>
          <w:b/>
          <w:lang w:eastAsia="zh-TW"/>
        </w:rPr>
      </w:pPr>
    </w:p>
    <w:p w:rsidR="00572A32" w:rsidRDefault="00572A32" w:rsidP="002D7EF6">
      <w:pPr>
        <w:pStyle w:val="2"/>
        <w:rPr>
          <w:lang w:eastAsia="zh-TW"/>
        </w:rPr>
      </w:pPr>
      <w:bookmarkStart w:id="384" w:name="_Toc356550357"/>
      <w:r w:rsidRPr="002D7EF6">
        <w:t>Rule of CheckItemType(</w:t>
      </w:r>
      <w:r w:rsidRPr="00572A32">
        <w:t>Battery</w:t>
      </w:r>
      <w:r w:rsidRPr="002D7EF6">
        <w:t>)</w:t>
      </w:r>
      <w:bookmarkEnd w:id="384"/>
    </w:p>
    <w:p w:rsidR="00572A32" w:rsidRDefault="00572A32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Pr="00572A32">
        <w:rPr>
          <w:rFonts w:cstheme="minorHAnsi"/>
          <w:b/>
          <w:lang w:eastAsia="zh-TW"/>
        </w:rPr>
        <w:t>Battery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572A32" w:rsidRPr="00572A32" w:rsidTr="002D7EF6">
        <w:tc>
          <w:tcPr>
            <w:tcW w:w="1951" w:type="dxa"/>
            <w:shd w:val="clear" w:color="auto" w:fill="00B050"/>
          </w:tcPr>
          <w:p w:rsidR="00572A32" w:rsidRPr="00572A32" w:rsidRDefault="00572A32" w:rsidP="00572A32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411" w:type="dxa"/>
            <w:shd w:val="clear" w:color="auto" w:fill="00B050"/>
          </w:tcPr>
          <w:p w:rsidR="00572A32" w:rsidRPr="00572A32" w:rsidRDefault="00572A32" w:rsidP="00572A32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572A32" w:rsidRPr="007E0FBE" w:rsidTr="002D7EF6">
        <w:tc>
          <w:tcPr>
            <w:tcW w:w="1951" w:type="dxa"/>
          </w:tcPr>
          <w:p w:rsidR="00572A32" w:rsidRPr="005C0FBA" w:rsidRDefault="00572A32" w:rsidP="00572A32">
            <w:pPr>
              <w:rPr>
                <w:rFonts w:cstheme="minorHAnsi"/>
                <w:lang w:eastAsia="zh-TW"/>
              </w:rPr>
            </w:pPr>
            <w:r w:rsidRPr="007E0FBE">
              <w:t>Filter rule</w:t>
            </w:r>
          </w:p>
        </w:tc>
        <w:tc>
          <w:tcPr>
            <w:tcW w:w="6411" w:type="dxa"/>
          </w:tcPr>
          <w:p w:rsidR="00572A32" w:rsidRPr="005C0FBA" w:rsidRDefault="007E0FBE" w:rsidP="00572A32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 xml:space="preserve">Model </w:t>
            </w:r>
            <w:r w:rsidRPr="005C0FBA">
              <w:rPr>
                <w:rFonts w:cstheme="minorHAnsi" w:hint="eastAsia"/>
                <w:lang w:eastAsia="zh-TW"/>
              </w:rPr>
              <w:t>的直接下阶</w:t>
            </w:r>
            <w:r w:rsidRPr="005C0FBA">
              <w:rPr>
                <w:rFonts w:cstheme="minorHAnsi"/>
                <w:lang w:eastAsia="zh-TW"/>
              </w:rPr>
              <w:t>BomNodeType = 'VK'</w:t>
            </w:r>
            <w:r w:rsidRPr="005C0FBA">
              <w:rPr>
                <w:rFonts w:cstheme="minorHAnsi" w:hint="eastAsia"/>
                <w:lang w:eastAsia="zh-TW"/>
              </w:rPr>
              <w:t>，</w:t>
            </w:r>
            <w:r w:rsidRPr="005C0FBA">
              <w:rPr>
                <w:rFonts w:cstheme="minorHAnsi"/>
                <w:lang w:eastAsia="zh-TW"/>
              </w:rPr>
              <w:t>Remark = 'PK' (IMES_GetData..Part.Remark) (</w:t>
            </w:r>
            <w:r w:rsidRPr="005C0FBA">
              <w:rPr>
                <w:rFonts w:cstheme="minorHAnsi" w:hint="eastAsia"/>
                <w:lang w:eastAsia="zh-TW"/>
              </w:rPr>
              <w:t>且存在</w:t>
            </w:r>
            <w:r w:rsidRPr="005C0FBA">
              <w:rPr>
                <w:rFonts w:cstheme="minorHAnsi"/>
                <w:lang w:eastAsia="zh-TW"/>
              </w:rPr>
              <w:t>VC)</w:t>
            </w:r>
          </w:p>
        </w:tc>
      </w:tr>
      <w:tr w:rsidR="00572A32" w:rsidRPr="007E0FBE" w:rsidTr="002D7EF6">
        <w:tc>
          <w:tcPr>
            <w:tcW w:w="1951" w:type="dxa"/>
          </w:tcPr>
          <w:p w:rsidR="00572A32" w:rsidRPr="005C0FBA" w:rsidRDefault="00572A32" w:rsidP="00572A32">
            <w:pPr>
              <w:rPr>
                <w:rFonts w:cstheme="minorHAnsi"/>
                <w:lang w:eastAsia="zh-TW"/>
              </w:rPr>
            </w:pPr>
            <w:r w:rsidRPr="007E0FBE">
              <w:t>Match rule</w:t>
            </w:r>
          </w:p>
        </w:tc>
        <w:tc>
          <w:tcPr>
            <w:tcW w:w="6411" w:type="dxa"/>
          </w:tcPr>
          <w:p w:rsidR="007E0FBE" w:rsidRPr="005C0FBA" w:rsidRDefault="007E0FBE" w:rsidP="007E0FBE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长</w:t>
            </w:r>
            <w:r w:rsidRPr="005C0FBA">
              <w:rPr>
                <w:rFonts w:cstheme="minorHAnsi"/>
                <w:lang w:eastAsia="zh-TW"/>
              </w:rPr>
              <w:t>14</w:t>
            </w:r>
          </w:p>
          <w:p w:rsidR="007E0FBE" w:rsidRPr="005C0FBA" w:rsidRDefault="007E0FBE" w:rsidP="007E0FBE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在</w:t>
            </w:r>
            <w:r w:rsidRPr="005C0FBA">
              <w:rPr>
                <w:rFonts w:cstheme="minorHAnsi"/>
                <w:lang w:eastAsia="zh-TW"/>
              </w:rPr>
              <w:t>IMES_PAK..COAStatus (COASN)</w:t>
            </w:r>
            <w:r w:rsidRPr="005C0FBA">
              <w:rPr>
                <w:rFonts w:cstheme="minorHAnsi" w:hint="eastAsia"/>
                <w:lang w:eastAsia="zh-TW"/>
              </w:rPr>
              <w:t>表中不存在</w:t>
            </w:r>
          </w:p>
          <w:p w:rsidR="00572A32" w:rsidRPr="005C0FBA" w:rsidRDefault="007E0FBE" w:rsidP="007E0FBE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前</w:t>
            </w:r>
            <w:r w:rsidRPr="005C0FBA">
              <w:rPr>
                <w:rFonts w:cstheme="minorHAnsi"/>
                <w:lang w:eastAsia="zh-TW"/>
              </w:rPr>
              <w:t>5</w:t>
            </w:r>
            <w:r w:rsidRPr="005C0FBA">
              <w:rPr>
                <w:rFonts w:cstheme="minorHAnsi" w:hint="eastAsia"/>
                <w:lang w:eastAsia="zh-TW"/>
              </w:rPr>
              <w:t>位与</w:t>
            </w:r>
            <w:r w:rsidRPr="005C0FBA">
              <w:rPr>
                <w:rFonts w:cstheme="minorHAnsi"/>
                <w:lang w:eastAsia="zh-TW"/>
              </w:rPr>
              <w:t xml:space="preserve">Vendor Code </w:t>
            </w:r>
            <w:r w:rsidRPr="005C0FBA">
              <w:rPr>
                <w:rFonts w:cstheme="minorHAnsi" w:hint="eastAsia"/>
                <w:lang w:eastAsia="zh-TW"/>
              </w:rPr>
              <w:t>相同</w:t>
            </w:r>
          </w:p>
        </w:tc>
      </w:tr>
      <w:tr w:rsidR="00A25DDE" w:rsidRPr="007E0FBE" w:rsidTr="002D7EF6">
        <w:tc>
          <w:tcPr>
            <w:tcW w:w="1951" w:type="dxa"/>
          </w:tcPr>
          <w:p w:rsidR="00A25DDE" w:rsidRPr="007E0FBE" w:rsidRDefault="00A25DDE" w:rsidP="00572A32">
            <w:r w:rsidRPr="007E0FBE">
              <w:t>Check rule</w:t>
            </w:r>
          </w:p>
        </w:tc>
        <w:tc>
          <w:tcPr>
            <w:tcW w:w="6411" w:type="dxa"/>
          </w:tcPr>
          <w:p w:rsidR="007E0FBE" w:rsidRPr="005C0FBA" w:rsidRDefault="007E0FBE" w:rsidP="007E0FBE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1.</w:t>
            </w:r>
            <w:r w:rsidRPr="005C0FBA">
              <w:rPr>
                <w:rFonts w:cstheme="minorHAnsi" w:hint="eastAsia"/>
                <w:lang w:eastAsia="zh-TW"/>
              </w:rPr>
              <w:t>没有结合其它</w:t>
            </w:r>
            <w:r w:rsidRPr="005C0FBA">
              <w:rPr>
                <w:rFonts w:cstheme="minorHAnsi"/>
                <w:lang w:eastAsia="zh-TW"/>
              </w:rPr>
              <w:t>Product</w:t>
            </w:r>
          </w:p>
          <w:p w:rsidR="00A25DDE" w:rsidRPr="005C0FBA" w:rsidRDefault="007E0FBE" w:rsidP="007E0FBE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2.Battery check:</w:t>
            </w:r>
            <w:r w:rsidRPr="005C0FBA">
              <w:rPr>
                <w:rFonts w:cstheme="minorHAnsi" w:hint="eastAsia"/>
                <w:lang w:eastAsia="zh-TW"/>
              </w:rPr>
              <w:t>对</w:t>
            </w:r>
            <w:r w:rsidRPr="005C0FBA">
              <w:rPr>
                <w:rFonts w:cstheme="minorHAnsi"/>
                <w:lang w:eastAsia="zh-TW"/>
              </w:rPr>
              <w:t>Battery</w:t>
            </w:r>
            <w:r w:rsidRPr="005C0FBA">
              <w:rPr>
                <w:rFonts w:cstheme="minorHAnsi" w:hint="eastAsia"/>
                <w:lang w:eastAsia="zh-TW"/>
              </w:rPr>
              <w:t>类型</w:t>
            </w:r>
            <w:r w:rsidRPr="005C0FBA">
              <w:rPr>
                <w:rFonts w:cstheme="minorHAnsi"/>
                <w:lang w:eastAsia="zh-TW"/>
              </w:rPr>
              <w:t xml:space="preserve"> Part S/N </w:t>
            </w:r>
            <w:r w:rsidRPr="005C0FBA">
              <w:rPr>
                <w:rFonts w:cstheme="minorHAnsi" w:hint="eastAsia"/>
                <w:lang w:eastAsia="zh-TW"/>
              </w:rPr>
              <w:t>的前</w:t>
            </w:r>
            <w:r w:rsidRPr="005C0FBA">
              <w:rPr>
                <w:rFonts w:cstheme="minorHAnsi"/>
                <w:lang w:eastAsia="zh-TW"/>
              </w:rPr>
              <w:t>5</w:t>
            </w:r>
            <w:r w:rsidRPr="005C0FBA">
              <w:rPr>
                <w:rFonts w:cstheme="minorHAnsi" w:hint="eastAsia"/>
                <w:lang w:eastAsia="zh-TW"/>
              </w:rPr>
              <w:t>位</w:t>
            </w:r>
            <w:r w:rsidRPr="005C0FBA">
              <w:rPr>
                <w:rFonts w:cstheme="minorHAnsi"/>
                <w:lang w:eastAsia="zh-TW"/>
              </w:rPr>
              <w:t xml:space="preserve"> = OlymBattery.HPPN </w:t>
            </w:r>
            <w:r w:rsidRPr="005C0FBA">
              <w:rPr>
                <w:rFonts w:cstheme="minorHAnsi" w:hint="eastAsia"/>
                <w:lang w:eastAsia="zh-TW"/>
              </w:rPr>
              <w:t>为条件查询</w:t>
            </w:r>
            <w:r w:rsidRPr="005C0FBA">
              <w:rPr>
                <w:rFonts w:cstheme="minorHAnsi"/>
                <w:lang w:eastAsia="zh-TW"/>
              </w:rPr>
              <w:t xml:space="preserve">OlymBattery </w:t>
            </w:r>
            <w:r w:rsidRPr="005C0FBA">
              <w:rPr>
                <w:rFonts w:cstheme="minorHAnsi" w:hint="eastAsia"/>
                <w:lang w:eastAsia="zh-TW"/>
              </w:rPr>
              <w:t>表，如果没有记录，或者查询到的记录的</w:t>
            </w:r>
            <w:r w:rsidRPr="005C0FBA">
              <w:rPr>
                <w:rFonts w:cstheme="minorHAnsi"/>
                <w:lang w:eastAsia="zh-TW"/>
              </w:rPr>
              <w:t xml:space="preserve">HSSN </w:t>
            </w:r>
            <w:r w:rsidRPr="005C0FBA">
              <w:rPr>
                <w:rFonts w:cstheme="minorHAnsi" w:hint="eastAsia"/>
                <w:lang w:eastAsia="zh-TW"/>
              </w:rPr>
              <w:t>字段值为</w:t>
            </w:r>
            <w:r w:rsidRPr="005C0FBA">
              <w:rPr>
                <w:rFonts w:cstheme="minorHAnsi"/>
                <w:lang w:eastAsia="zh-TW"/>
              </w:rPr>
              <w:t xml:space="preserve">'', </w:t>
            </w:r>
            <w:r w:rsidRPr="005C0FBA">
              <w:rPr>
                <w:rFonts w:cstheme="minorHAnsi" w:hint="eastAsia"/>
                <w:lang w:eastAsia="zh-TW"/>
              </w:rPr>
              <w:t>则报告错误：“请联系</w:t>
            </w:r>
            <w:r w:rsidRPr="005C0FBA">
              <w:rPr>
                <w:rFonts w:cstheme="minorHAnsi"/>
                <w:lang w:eastAsia="zh-TW"/>
              </w:rPr>
              <w:t xml:space="preserve">IE Maintain ”+ LEFT(@BatteryPartSN, 5) + ' </w:t>
            </w:r>
            <w:r w:rsidRPr="005C0FBA">
              <w:rPr>
                <w:rFonts w:cstheme="minorHAnsi" w:hint="eastAsia"/>
                <w:lang w:eastAsia="zh-TW"/>
              </w:rPr>
              <w:t>的</w:t>
            </w:r>
            <w:r w:rsidRPr="005C0FBA">
              <w:rPr>
                <w:rFonts w:cstheme="minorHAnsi"/>
                <w:lang w:eastAsia="zh-TW"/>
              </w:rPr>
              <w:t xml:space="preserve">HSTNN </w:t>
            </w:r>
            <w:r w:rsidRPr="005C0FBA">
              <w:rPr>
                <w:rFonts w:cstheme="minorHAnsi" w:hint="eastAsia"/>
                <w:lang w:eastAsia="zh-TW"/>
              </w:rPr>
              <w:t>号码</w:t>
            </w:r>
            <w:r w:rsidRPr="005C0FBA">
              <w:rPr>
                <w:rFonts w:cstheme="minorHAnsi"/>
                <w:lang w:eastAsia="zh-TW"/>
              </w:rPr>
              <w:t xml:space="preserve">!' - @BatteryPartSN </w:t>
            </w:r>
            <w:r w:rsidRPr="005C0FBA">
              <w:rPr>
                <w:rFonts w:cstheme="minorHAnsi" w:hint="eastAsia"/>
                <w:lang w:eastAsia="zh-TW"/>
              </w:rPr>
              <w:t>为</w:t>
            </w:r>
            <w:r w:rsidRPr="005C0FBA">
              <w:rPr>
                <w:rFonts w:cstheme="minorHAnsi"/>
                <w:lang w:eastAsia="zh-TW"/>
              </w:rPr>
              <w:t>Battery Part S/N</w:t>
            </w:r>
            <w:r w:rsidRPr="005C0FBA">
              <w:rPr>
                <w:rFonts w:cstheme="minorHAnsi" w:hint="eastAsia"/>
                <w:lang w:eastAsia="zh-TW"/>
              </w:rPr>
              <w:t>（判断是否为</w:t>
            </w:r>
            <w:r w:rsidRPr="005C0FBA">
              <w:rPr>
                <w:rFonts w:cstheme="minorHAnsi"/>
                <w:lang w:eastAsia="zh-TW"/>
              </w:rPr>
              <w:t>Battery Condition: LEFT(PartSn,1) = ’6’ and LEN(PartSn)=14)</w:t>
            </w:r>
            <w:r w:rsidRPr="005C0FBA">
              <w:rPr>
                <w:rFonts w:cstheme="minorHAnsi" w:hint="eastAsia"/>
                <w:lang w:eastAsia="zh-TW"/>
              </w:rPr>
              <w:t>）</w:t>
            </w:r>
          </w:p>
        </w:tc>
      </w:tr>
      <w:tr w:rsidR="00572A32" w:rsidRPr="007E0FBE" w:rsidTr="002D7EF6">
        <w:tc>
          <w:tcPr>
            <w:tcW w:w="1951" w:type="dxa"/>
          </w:tcPr>
          <w:p w:rsidR="00572A32" w:rsidRPr="005C0FBA" w:rsidRDefault="00A25DDE" w:rsidP="005C0FBA">
            <w:pPr>
              <w:tabs>
                <w:tab w:val="right" w:pos="1735"/>
              </w:tabs>
              <w:rPr>
                <w:rFonts w:cstheme="minorHAnsi"/>
                <w:lang w:eastAsia="zh-TW"/>
              </w:rPr>
            </w:pPr>
            <w:r w:rsidRPr="007E0FBE">
              <w:t>NeedUniqueCheck</w:t>
            </w:r>
          </w:p>
        </w:tc>
        <w:tc>
          <w:tcPr>
            <w:tcW w:w="6411" w:type="dxa"/>
          </w:tcPr>
          <w:p w:rsidR="00572A32" w:rsidRPr="005C0FBA" w:rsidRDefault="007E0FBE" w:rsidP="00572A32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  <w:tr w:rsidR="00A25DDE" w:rsidRPr="007E0FBE" w:rsidTr="002D7EF6">
        <w:tc>
          <w:tcPr>
            <w:tcW w:w="1951" w:type="dxa"/>
          </w:tcPr>
          <w:p w:rsidR="00A25DDE" w:rsidRPr="007E0FBE" w:rsidRDefault="00A25DDE" w:rsidP="00572A32">
            <w:r w:rsidRPr="007E0FBE">
              <w:t>Save rule</w:t>
            </w:r>
          </w:p>
        </w:tc>
        <w:tc>
          <w:tcPr>
            <w:tcW w:w="6411" w:type="dxa"/>
          </w:tcPr>
          <w:p w:rsidR="00A25DDE" w:rsidRPr="005C0FBA" w:rsidRDefault="00A25DDE" w:rsidP="00572A32">
            <w:pPr>
              <w:rPr>
                <w:rFonts w:cstheme="minorHAnsi"/>
                <w:lang w:eastAsia="zh-TW"/>
              </w:rPr>
            </w:pPr>
          </w:p>
        </w:tc>
      </w:tr>
      <w:tr w:rsidR="00572A32" w:rsidRPr="007E0FBE" w:rsidTr="002D7EF6">
        <w:tc>
          <w:tcPr>
            <w:tcW w:w="1951" w:type="dxa"/>
          </w:tcPr>
          <w:p w:rsidR="00572A32" w:rsidRPr="005C0FBA" w:rsidRDefault="00A25DDE" w:rsidP="00572A32">
            <w:pPr>
              <w:rPr>
                <w:rFonts w:cstheme="minorHAnsi"/>
                <w:lang w:eastAsia="zh-TW"/>
              </w:rPr>
            </w:pPr>
            <w:r w:rsidRPr="007E0FBE">
              <w:t>NeedCommonSave</w:t>
            </w:r>
            <w:r w:rsidR="00572A32" w:rsidRPr="007E0FBE">
              <w:rPr>
                <w:rFonts w:hint="eastAsia"/>
              </w:rPr>
              <w:t>是否要保存到</w:t>
            </w:r>
            <w:r w:rsidR="00572A32" w:rsidRPr="007E0FBE">
              <w:t>Product_Part</w:t>
            </w:r>
          </w:p>
        </w:tc>
        <w:tc>
          <w:tcPr>
            <w:tcW w:w="6411" w:type="dxa"/>
          </w:tcPr>
          <w:p w:rsidR="00572A32" w:rsidRPr="005C0FBA" w:rsidRDefault="007E0FBE" w:rsidP="00572A32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</w:tbl>
    <w:p w:rsidR="00572A32" w:rsidRDefault="00572A32" w:rsidP="002D7EF6">
      <w:pPr>
        <w:pStyle w:val="2"/>
        <w:rPr>
          <w:lang w:eastAsia="zh-TW"/>
        </w:rPr>
      </w:pPr>
      <w:bookmarkStart w:id="385" w:name="_Toc356550358"/>
      <w:r w:rsidRPr="002D7EF6">
        <w:lastRenderedPageBreak/>
        <w:t>Rule of CheckItemType(</w:t>
      </w:r>
      <w:r w:rsidRPr="00572A32">
        <w:t>C5</w:t>
      </w:r>
      <w:r w:rsidRPr="002D7EF6">
        <w:t>)</w:t>
      </w:r>
      <w:bookmarkEnd w:id="385"/>
    </w:p>
    <w:p w:rsidR="00572A32" w:rsidRDefault="00572A32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Pr="00572A32">
        <w:rPr>
          <w:rFonts w:cstheme="minorHAnsi"/>
          <w:b/>
          <w:lang w:eastAsia="zh-TW"/>
        </w:rPr>
        <w:t>C5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572A32" w:rsidRPr="00572A32" w:rsidTr="002D7EF6">
        <w:tc>
          <w:tcPr>
            <w:tcW w:w="1951" w:type="dxa"/>
            <w:shd w:val="clear" w:color="auto" w:fill="00B050"/>
          </w:tcPr>
          <w:p w:rsidR="00572A32" w:rsidRPr="00572A32" w:rsidRDefault="00572A32" w:rsidP="00572A32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411" w:type="dxa"/>
            <w:shd w:val="clear" w:color="auto" w:fill="00B050"/>
          </w:tcPr>
          <w:p w:rsidR="00572A32" w:rsidRPr="00572A32" w:rsidRDefault="00572A32" w:rsidP="00572A32">
            <w:pPr>
              <w:rPr>
                <w:rFonts w:cstheme="minorHAnsi"/>
                <w:b/>
                <w:lang w:eastAsia="zh-TW"/>
              </w:rPr>
            </w:pPr>
            <w:r w:rsidRPr="00572A32">
              <w:rPr>
                <w:rFonts w:cstheme="minorHAnsi" w:hint="eastAsia"/>
                <w:b/>
                <w:lang w:eastAsia="zh-TW"/>
              </w:rPr>
              <w:t>描述</w:t>
            </w:r>
          </w:p>
        </w:tc>
      </w:tr>
      <w:tr w:rsidR="00572A32" w:rsidRPr="000F439A" w:rsidTr="002D7EF6">
        <w:tc>
          <w:tcPr>
            <w:tcW w:w="1951" w:type="dxa"/>
          </w:tcPr>
          <w:p w:rsidR="00572A32" w:rsidRPr="005C0FBA" w:rsidRDefault="00572A32" w:rsidP="00572A32">
            <w:pPr>
              <w:rPr>
                <w:rFonts w:cstheme="minorHAnsi"/>
                <w:lang w:eastAsia="zh-TW"/>
              </w:rPr>
            </w:pPr>
            <w:r w:rsidRPr="000F439A">
              <w:t>Filter rule</w:t>
            </w:r>
          </w:p>
        </w:tc>
        <w:tc>
          <w:tcPr>
            <w:tcW w:w="6411" w:type="dxa"/>
          </w:tcPr>
          <w:p w:rsidR="000F439A" w:rsidRPr="005C0FBA" w:rsidRDefault="000F439A" w:rsidP="000F439A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根据</w:t>
            </w:r>
            <w:r w:rsidRPr="005C0FBA">
              <w:rPr>
                <w:rFonts w:cstheme="minorHAnsi"/>
                <w:lang w:eastAsia="zh-TW"/>
              </w:rPr>
              <w:t>Model</w:t>
            </w:r>
            <w:r w:rsidRPr="005C0FBA">
              <w:rPr>
                <w:rFonts w:cstheme="minorHAnsi" w:hint="eastAsia"/>
                <w:lang w:eastAsia="zh-TW"/>
              </w:rPr>
              <w:t>展下阶得到</w:t>
            </w:r>
            <w:r w:rsidRPr="005C0FBA">
              <w:rPr>
                <w:rFonts w:cstheme="minorHAnsi"/>
                <w:lang w:eastAsia="zh-TW"/>
              </w:rPr>
              <w:t>BomNodeType=C5</w:t>
            </w:r>
            <w:r w:rsidRPr="005C0FBA">
              <w:rPr>
                <w:rFonts w:cstheme="minorHAnsi" w:hint="eastAsia"/>
                <w:lang w:eastAsia="zh-TW"/>
              </w:rPr>
              <w:t>的</w:t>
            </w:r>
            <w:r w:rsidRPr="005C0FBA">
              <w:rPr>
                <w:rFonts w:cstheme="minorHAnsi"/>
                <w:lang w:eastAsia="zh-TW"/>
              </w:rPr>
              <w:t>part(Pn</w:t>
            </w:r>
            <w:r w:rsidRPr="005C0FBA">
              <w:rPr>
                <w:rFonts w:cstheme="minorHAnsi" w:hint="eastAsia"/>
                <w:lang w:eastAsia="zh-TW"/>
              </w:rPr>
              <w:t>前</w:t>
            </w:r>
            <w:r w:rsidRPr="005C0FBA">
              <w:rPr>
                <w:rFonts w:cstheme="minorHAnsi"/>
                <w:lang w:eastAsia="zh-TW"/>
              </w:rPr>
              <w:t>5</w:t>
            </w:r>
            <w:r w:rsidRPr="005C0FBA">
              <w:rPr>
                <w:rFonts w:cstheme="minorHAnsi" w:hint="eastAsia"/>
                <w:lang w:eastAsia="zh-TW"/>
              </w:rPr>
              <w:t>为是</w:t>
            </w:r>
            <w:r w:rsidRPr="005C0FBA">
              <w:rPr>
                <w:rFonts w:cstheme="minorHAnsi"/>
                <w:lang w:eastAsia="zh-TW"/>
              </w:rPr>
              <w:t>DUMMY</w:t>
            </w:r>
            <w:r w:rsidRPr="005C0FBA">
              <w:rPr>
                <w:rFonts w:cstheme="minorHAnsi" w:hint="eastAsia"/>
                <w:lang w:eastAsia="zh-TW"/>
              </w:rPr>
              <w:t>取其</w:t>
            </w:r>
            <w:r w:rsidRPr="005C0FBA">
              <w:rPr>
                <w:rFonts w:cstheme="minorHAnsi"/>
                <w:lang w:eastAsia="zh-TW"/>
              </w:rPr>
              <w:t>part</w:t>
            </w:r>
            <w:r w:rsidRPr="005C0FBA">
              <w:rPr>
                <w:rFonts w:cstheme="minorHAnsi" w:hint="eastAsia"/>
                <w:lang w:eastAsia="zh-TW"/>
              </w:rPr>
              <w:t>的</w:t>
            </w:r>
            <w:r w:rsidRPr="005C0FBA">
              <w:rPr>
                <w:rFonts w:cstheme="minorHAnsi"/>
                <w:lang w:eastAsia="zh-TW"/>
              </w:rPr>
              <w:t>PN</w:t>
            </w:r>
            <w:r w:rsidRPr="005C0FBA">
              <w:rPr>
                <w:rFonts w:cstheme="minorHAnsi" w:hint="eastAsia"/>
                <w:lang w:eastAsia="zh-TW"/>
              </w:rPr>
              <w:t>属性值作为</w:t>
            </w:r>
            <w:r w:rsidRPr="005C0FBA">
              <w:rPr>
                <w:rFonts w:cstheme="minorHAnsi"/>
                <w:lang w:eastAsia="zh-TW"/>
              </w:rPr>
              <w:t>pn)</w:t>
            </w:r>
          </w:p>
          <w:p w:rsidR="00572A32" w:rsidRPr="005C0FBA" w:rsidRDefault="000F439A" w:rsidP="000F439A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删掉</w:t>
            </w:r>
            <w:r w:rsidRPr="005C0FBA">
              <w:rPr>
                <w:rFonts w:cstheme="minorHAnsi"/>
                <w:lang w:eastAsia="zh-TW"/>
              </w:rPr>
              <w:t>PN</w:t>
            </w:r>
            <w:r w:rsidRPr="005C0FBA">
              <w:rPr>
                <w:rFonts w:cstheme="minorHAnsi" w:hint="eastAsia"/>
                <w:lang w:eastAsia="zh-TW"/>
              </w:rPr>
              <w:t>前</w:t>
            </w:r>
            <w:r w:rsidRPr="005C0FBA">
              <w:rPr>
                <w:rFonts w:cstheme="minorHAnsi"/>
                <w:lang w:eastAsia="zh-TW"/>
              </w:rPr>
              <w:t>3</w:t>
            </w:r>
            <w:r w:rsidRPr="005C0FBA">
              <w:rPr>
                <w:rFonts w:cstheme="minorHAnsi" w:hint="eastAsia"/>
                <w:lang w:eastAsia="zh-TW"/>
              </w:rPr>
              <w:t>位是</w:t>
            </w:r>
            <w:r w:rsidRPr="005C0FBA">
              <w:rPr>
                <w:rFonts w:cstheme="minorHAnsi"/>
                <w:lang w:eastAsia="zh-TW"/>
              </w:rPr>
              <w:t>MMI</w:t>
            </w:r>
            <w:r w:rsidRPr="005C0FBA">
              <w:rPr>
                <w:rFonts w:cstheme="minorHAnsi" w:hint="eastAsia"/>
                <w:lang w:eastAsia="zh-TW"/>
              </w:rPr>
              <w:t>的</w:t>
            </w:r>
            <w:r w:rsidRPr="005C0FBA">
              <w:rPr>
                <w:rFonts w:cstheme="minorHAnsi"/>
                <w:lang w:eastAsia="zh-TW"/>
              </w:rPr>
              <w:t>Part ((GYJ</w:t>
            </w:r>
            <w:r w:rsidRPr="005C0FBA">
              <w:rPr>
                <w:rFonts w:cstheme="minorHAnsi" w:hint="eastAsia"/>
                <w:lang w:eastAsia="zh-TW"/>
              </w:rPr>
              <w:t>）前三位只是代号，可能有</w:t>
            </w:r>
            <w:r w:rsidRPr="005C0FBA">
              <w:rPr>
                <w:rFonts w:cstheme="minorHAnsi"/>
                <w:lang w:eastAsia="zh-TW"/>
              </w:rPr>
              <w:t>DIB,MMI</w:t>
            </w:r>
            <w:r w:rsidRPr="005C0FBA">
              <w:rPr>
                <w:rFonts w:cstheme="minorHAnsi" w:hint="eastAsia"/>
                <w:lang w:eastAsia="zh-TW"/>
              </w:rPr>
              <w:t>等</w:t>
            </w:r>
            <w:r w:rsidRPr="005C0FBA">
              <w:rPr>
                <w:rFonts w:cstheme="minorHAnsi"/>
                <w:lang w:eastAsia="zh-TW"/>
              </w:rPr>
              <w:t>)</w:t>
            </w:r>
          </w:p>
        </w:tc>
      </w:tr>
      <w:tr w:rsidR="00572A32" w:rsidRPr="000F439A" w:rsidTr="002D7EF6">
        <w:tc>
          <w:tcPr>
            <w:tcW w:w="1951" w:type="dxa"/>
          </w:tcPr>
          <w:p w:rsidR="00572A32" w:rsidRPr="005C0FBA" w:rsidRDefault="00572A32" w:rsidP="00572A32">
            <w:pPr>
              <w:rPr>
                <w:rFonts w:cstheme="minorHAnsi"/>
                <w:lang w:eastAsia="zh-TW"/>
              </w:rPr>
            </w:pPr>
            <w:r w:rsidRPr="000F439A">
              <w:t>Match rule</w:t>
            </w:r>
          </w:p>
        </w:tc>
        <w:tc>
          <w:tcPr>
            <w:tcW w:w="6411" w:type="dxa"/>
          </w:tcPr>
          <w:p w:rsidR="00572A32" w:rsidRPr="005C0FBA" w:rsidRDefault="00572A32" w:rsidP="00572A32">
            <w:pPr>
              <w:rPr>
                <w:rFonts w:cstheme="minorHAnsi"/>
                <w:lang w:eastAsia="zh-TW"/>
              </w:rPr>
            </w:pPr>
          </w:p>
        </w:tc>
      </w:tr>
      <w:tr w:rsidR="000F439A" w:rsidRPr="000F439A" w:rsidTr="002D7EF6">
        <w:tc>
          <w:tcPr>
            <w:tcW w:w="1951" w:type="dxa"/>
          </w:tcPr>
          <w:p w:rsidR="000F439A" w:rsidRPr="000F439A" w:rsidRDefault="000F439A" w:rsidP="00572A32">
            <w:r w:rsidRPr="000F439A">
              <w:t>Check rule</w:t>
            </w:r>
          </w:p>
        </w:tc>
        <w:tc>
          <w:tcPr>
            <w:tcW w:w="6411" w:type="dxa"/>
          </w:tcPr>
          <w:p w:rsidR="000F439A" w:rsidRPr="005C0FBA" w:rsidRDefault="000F439A" w:rsidP="00572A32">
            <w:pPr>
              <w:rPr>
                <w:rFonts w:cstheme="minorHAnsi"/>
                <w:lang w:eastAsia="zh-TW"/>
              </w:rPr>
            </w:pPr>
          </w:p>
        </w:tc>
      </w:tr>
      <w:tr w:rsidR="00572A32" w:rsidRPr="000F439A" w:rsidTr="002D7EF6">
        <w:tc>
          <w:tcPr>
            <w:tcW w:w="1951" w:type="dxa"/>
          </w:tcPr>
          <w:p w:rsidR="00572A32" w:rsidRPr="005C0FBA" w:rsidRDefault="000F439A" w:rsidP="00572A32">
            <w:pPr>
              <w:rPr>
                <w:rFonts w:cstheme="minorHAnsi"/>
                <w:lang w:eastAsia="zh-TW"/>
              </w:rPr>
            </w:pPr>
            <w:r w:rsidRPr="000F439A">
              <w:t>NeedUniqueCheck</w:t>
            </w:r>
          </w:p>
        </w:tc>
        <w:tc>
          <w:tcPr>
            <w:tcW w:w="6411" w:type="dxa"/>
          </w:tcPr>
          <w:p w:rsidR="00572A32" w:rsidRPr="005C0FBA" w:rsidRDefault="000F439A" w:rsidP="00572A32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No</w:t>
            </w:r>
          </w:p>
        </w:tc>
      </w:tr>
      <w:tr w:rsidR="000F439A" w:rsidRPr="000F439A" w:rsidTr="002D7EF6">
        <w:tc>
          <w:tcPr>
            <w:tcW w:w="1951" w:type="dxa"/>
          </w:tcPr>
          <w:p w:rsidR="000F439A" w:rsidRPr="000F439A" w:rsidRDefault="000F439A" w:rsidP="00572A32">
            <w:r w:rsidRPr="000F439A">
              <w:t>Save rule</w:t>
            </w:r>
          </w:p>
        </w:tc>
        <w:tc>
          <w:tcPr>
            <w:tcW w:w="6411" w:type="dxa"/>
          </w:tcPr>
          <w:p w:rsidR="000F439A" w:rsidRPr="005C0FBA" w:rsidRDefault="000F439A" w:rsidP="00572A32">
            <w:pPr>
              <w:rPr>
                <w:rFonts w:cstheme="minorHAnsi"/>
                <w:lang w:eastAsia="zh-TW"/>
              </w:rPr>
            </w:pPr>
          </w:p>
        </w:tc>
      </w:tr>
      <w:tr w:rsidR="00572A32" w:rsidRPr="000F439A" w:rsidTr="002D7EF6">
        <w:tc>
          <w:tcPr>
            <w:tcW w:w="1951" w:type="dxa"/>
          </w:tcPr>
          <w:p w:rsidR="00572A32" w:rsidRPr="005C0FBA" w:rsidRDefault="000F439A" w:rsidP="00572A32">
            <w:pPr>
              <w:rPr>
                <w:rFonts w:cstheme="minorHAnsi"/>
                <w:lang w:eastAsia="zh-TW"/>
              </w:rPr>
            </w:pPr>
            <w:r w:rsidRPr="000F439A">
              <w:t>NeedCommonSave</w:t>
            </w:r>
            <w:r w:rsidR="00572A32" w:rsidRPr="000F439A">
              <w:rPr>
                <w:rFonts w:hint="eastAsia"/>
              </w:rPr>
              <w:t>是否要保存到</w:t>
            </w:r>
            <w:r w:rsidR="00572A32" w:rsidRPr="000F439A">
              <w:t>Product_Part</w:t>
            </w:r>
          </w:p>
        </w:tc>
        <w:tc>
          <w:tcPr>
            <w:tcW w:w="6411" w:type="dxa"/>
          </w:tcPr>
          <w:p w:rsidR="00572A32" w:rsidRPr="005C0FBA" w:rsidRDefault="000F439A" w:rsidP="00572A32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</w:tbl>
    <w:p w:rsidR="00572A32" w:rsidRDefault="00572A32" w:rsidP="002D7EF6">
      <w:pPr>
        <w:pStyle w:val="2"/>
        <w:rPr>
          <w:lang w:eastAsia="zh-TW"/>
        </w:rPr>
      </w:pPr>
      <w:bookmarkStart w:id="386" w:name="_Toc356550359"/>
      <w:r w:rsidRPr="002D7EF6">
        <w:t>Rule of CheckItemType(</w:t>
      </w:r>
      <w:r w:rsidRPr="00572A32">
        <w:t>CN</w:t>
      </w:r>
      <w:r w:rsidRPr="002D7EF6">
        <w:t>)</w:t>
      </w:r>
      <w:bookmarkEnd w:id="386"/>
    </w:p>
    <w:p w:rsidR="00572A32" w:rsidRDefault="00572A32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Pr="00572A32">
        <w:rPr>
          <w:rFonts w:cstheme="minorHAnsi"/>
          <w:b/>
          <w:lang w:eastAsia="zh-TW"/>
        </w:rPr>
        <w:t>CN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572A32" w:rsidRPr="00572A32" w:rsidTr="002D7EF6">
        <w:tc>
          <w:tcPr>
            <w:tcW w:w="1951" w:type="dxa"/>
            <w:shd w:val="clear" w:color="auto" w:fill="00B050"/>
          </w:tcPr>
          <w:p w:rsidR="00572A32" w:rsidRPr="00572A32" w:rsidRDefault="00572A32" w:rsidP="00572A32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411" w:type="dxa"/>
            <w:shd w:val="clear" w:color="auto" w:fill="00B050"/>
          </w:tcPr>
          <w:p w:rsidR="00572A32" w:rsidRPr="00572A32" w:rsidRDefault="00572A32" w:rsidP="00572A32">
            <w:pPr>
              <w:rPr>
                <w:rFonts w:cstheme="minorHAnsi"/>
                <w:b/>
                <w:lang w:eastAsia="zh-TW"/>
              </w:rPr>
            </w:pPr>
            <w:r w:rsidRPr="00572A32">
              <w:rPr>
                <w:rFonts w:cstheme="minorHAnsi" w:hint="eastAsia"/>
                <w:b/>
                <w:lang w:eastAsia="zh-TW"/>
              </w:rPr>
              <w:t>描述</w:t>
            </w:r>
          </w:p>
        </w:tc>
      </w:tr>
      <w:tr w:rsidR="00572A32" w:rsidRPr="006C5150" w:rsidTr="002D7EF6">
        <w:tc>
          <w:tcPr>
            <w:tcW w:w="1951" w:type="dxa"/>
          </w:tcPr>
          <w:p w:rsidR="00572A32" w:rsidRPr="005C0FBA" w:rsidRDefault="00572A32" w:rsidP="00572A32">
            <w:pPr>
              <w:rPr>
                <w:rFonts w:cstheme="minorHAnsi"/>
                <w:lang w:eastAsia="zh-TW"/>
              </w:rPr>
            </w:pPr>
            <w:r w:rsidRPr="006C5150">
              <w:t>Filter rule</w:t>
            </w:r>
          </w:p>
        </w:tc>
        <w:tc>
          <w:tcPr>
            <w:tcW w:w="6411" w:type="dxa"/>
          </w:tcPr>
          <w:p w:rsidR="006C5150" w:rsidRPr="005C0FBA" w:rsidRDefault="006C5150" w:rsidP="006C5150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根据</w:t>
            </w:r>
            <w:r w:rsidRPr="005C0FBA">
              <w:rPr>
                <w:rFonts w:cstheme="minorHAnsi"/>
                <w:lang w:eastAsia="zh-TW"/>
              </w:rPr>
              <w:t>Model</w:t>
            </w:r>
            <w:r w:rsidRPr="005C0FBA">
              <w:rPr>
                <w:rFonts w:cstheme="minorHAnsi" w:hint="eastAsia"/>
                <w:lang w:eastAsia="zh-TW"/>
              </w:rPr>
              <w:t>展下阶得到</w:t>
            </w:r>
            <w:r w:rsidRPr="005C0FBA">
              <w:rPr>
                <w:rFonts w:cstheme="minorHAnsi"/>
                <w:lang w:eastAsia="zh-TW"/>
              </w:rPr>
              <w:t>BomNodeType=CN</w:t>
            </w:r>
            <w:r w:rsidRPr="005C0FBA">
              <w:rPr>
                <w:rFonts w:cstheme="minorHAnsi" w:hint="eastAsia"/>
                <w:lang w:eastAsia="zh-TW"/>
              </w:rPr>
              <w:t>的</w:t>
            </w:r>
            <w:r w:rsidRPr="005C0FBA">
              <w:rPr>
                <w:rFonts w:cstheme="minorHAnsi"/>
                <w:lang w:eastAsia="zh-TW"/>
              </w:rPr>
              <w:t>part(Pn</w:t>
            </w:r>
            <w:r w:rsidRPr="005C0FBA">
              <w:rPr>
                <w:rFonts w:cstheme="minorHAnsi" w:hint="eastAsia"/>
                <w:lang w:eastAsia="zh-TW"/>
              </w:rPr>
              <w:t>前</w:t>
            </w:r>
            <w:r w:rsidRPr="005C0FBA">
              <w:rPr>
                <w:rFonts w:cstheme="minorHAnsi"/>
                <w:lang w:eastAsia="zh-TW"/>
              </w:rPr>
              <w:t>5</w:t>
            </w:r>
            <w:r w:rsidRPr="005C0FBA">
              <w:rPr>
                <w:rFonts w:cstheme="minorHAnsi" w:hint="eastAsia"/>
                <w:lang w:eastAsia="zh-TW"/>
              </w:rPr>
              <w:t>为是</w:t>
            </w:r>
            <w:r w:rsidRPr="005C0FBA">
              <w:rPr>
                <w:rFonts w:cstheme="minorHAnsi"/>
                <w:lang w:eastAsia="zh-TW"/>
              </w:rPr>
              <w:t>DUMMY</w:t>
            </w:r>
            <w:r w:rsidRPr="005C0FBA">
              <w:rPr>
                <w:rFonts w:cstheme="minorHAnsi" w:hint="eastAsia"/>
                <w:lang w:eastAsia="zh-TW"/>
              </w:rPr>
              <w:t>取其</w:t>
            </w:r>
            <w:r w:rsidRPr="005C0FBA">
              <w:rPr>
                <w:rFonts w:cstheme="minorHAnsi"/>
                <w:lang w:eastAsia="zh-TW"/>
              </w:rPr>
              <w:t>part</w:t>
            </w:r>
            <w:r w:rsidRPr="005C0FBA">
              <w:rPr>
                <w:rFonts w:cstheme="minorHAnsi" w:hint="eastAsia"/>
                <w:lang w:eastAsia="zh-TW"/>
              </w:rPr>
              <w:t>的</w:t>
            </w:r>
            <w:r w:rsidRPr="005C0FBA">
              <w:rPr>
                <w:rFonts w:cstheme="minorHAnsi"/>
                <w:lang w:eastAsia="zh-TW"/>
              </w:rPr>
              <w:t>PN</w:t>
            </w:r>
            <w:r w:rsidRPr="005C0FBA">
              <w:rPr>
                <w:rFonts w:cstheme="minorHAnsi" w:hint="eastAsia"/>
                <w:lang w:eastAsia="zh-TW"/>
              </w:rPr>
              <w:t>属性值作为</w:t>
            </w:r>
            <w:r w:rsidRPr="005C0FBA">
              <w:rPr>
                <w:rFonts w:cstheme="minorHAnsi"/>
                <w:lang w:eastAsia="zh-TW"/>
              </w:rPr>
              <w:t>pn)</w:t>
            </w:r>
          </w:p>
          <w:p w:rsidR="00572A32" w:rsidRPr="005C0FBA" w:rsidRDefault="006C5150" w:rsidP="006C5150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删掉</w:t>
            </w:r>
            <w:r w:rsidRPr="005C0FBA">
              <w:rPr>
                <w:rFonts w:cstheme="minorHAnsi"/>
                <w:lang w:eastAsia="zh-TW"/>
              </w:rPr>
              <w:t>PN</w:t>
            </w:r>
            <w:r w:rsidRPr="005C0FBA">
              <w:rPr>
                <w:rFonts w:cstheme="minorHAnsi" w:hint="eastAsia"/>
                <w:lang w:eastAsia="zh-TW"/>
              </w:rPr>
              <w:t>前</w:t>
            </w:r>
            <w:r w:rsidRPr="005C0FBA">
              <w:rPr>
                <w:rFonts w:cstheme="minorHAnsi"/>
                <w:lang w:eastAsia="zh-TW"/>
              </w:rPr>
              <w:t>3</w:t>
            </w:r>
            <w:r w:rsidRPr="005C0FBA">
              <w:rPr>
                <w:rFonts w:cstheme="minorHAnsi" w:hint="eastAsia"/>
                <w:lang w:eastAsia="zh-TW"/>
              </w:rPr>
              <w:t>位是</w:t>
            </w:r>
            <w:r w:rsidRPr="005C0FBA">
              <w:rPr>
                <w:rFonts w:cstheme="minorHAnsi"/>
                <w:lang w:eastAsia="zh-TW"/>
              </w:rPr>
              <w:t>MMI</w:t>
            </w:r>
            <w:r w:rsidRPr="005C0FBA">
              <w:rPr>
                <w:rFonts w:cstheme="minorHAnsi" w:hint="eastAsia"/>
                <w:lang w:eastAsia="zh-TW"/>
              </w:rPr>
              <w:t>的</w:t>
            </w:r>
            <w:r w:rsidRPr="005C0FBA">
              <w:rPr>
                <w:rFonts w:cstheme="minorHAnsi"/>
                <w:lang w:eastAsia="zh-TW"/>
              </w:rPr>
              <w:t>Part ((GYJ</w:t>
            </w:r>
            <w:r w:rsidRPr="005C0FBA">
              <w:rPr>
                <w:rFonts w:cstheme="minorHAnsi" w:hint="eastAsia"/>
                <w:lang w:eastAsia="zh-TW"/>
              </w:rPr>
              <w:t>）前三位只是代号，可能有</w:t>
            </w:r>
            <w:r w:rsidRPr="005C0FBA">
              <w:rPr>
                <w:rFonts w:cstheme="minorHAnsi"/>
                <w:lang w:eastAsia="zh-TW"/>
              </w:rPr>
              <w:t>DIB,MMI</w:t>
            </w:r>
            <w:r w:rsidRPr="005C0FBA">
              <w:rPr>
                <w:rFonts w:cstheme="minorHAnsi" w:hint="eastAsia"/>
                <w:lang w:eastAsia="zh-TW"/>
              </w:rPr>
              <w:t>等</w:t>
            </w:r>
            <w:r w:rsidRPr="005C0FBA">
              <w:rPr>
                <w:rFonts w:cstheme="minorHAnsi"/>
                <w:lang w:eastAsia="zh-TW"/>
              </w:rPr>
              <w:t>)</w:t>
            </w:r>
          </w:p>
        </w:tc>
      </w:tr>
      <w:tr w:rsidR="00572A32" w:rsidRPr="006C5150" w:rsidTr="002D7EF6">
        <w:tc>
          <w:tcPr>
            <w:tcW w:w="1951" w:type="dxa"/>
          </w:tcPr>
          <w:p w:rsidR="00572A32" w:rsidRPr="005C0FBA" w:rsidRDefault="00572A32" w:rsidP="00572A32">
            <w:pPr>
              <w:rPr>
                <w:rFonts w:cstheme="minorHAnsi"/>
                <w:lang w:eastAsia="zh-TW"/>
              </w:rPr>
            </w:pPr>
            <w:r w:rsidRPr="006C5150">
              <w:t>Match rule</w:t>
            </w:r>
          </w:p>
        </w:tc>
        <w:tc>
          <w:tcPr>
            <w:tcW w:w="6411" w:type="dxa"/>
          </w:tcPr>
          <w:p w:rsidR="00572A32" w:rsidRPr="005C0FBA" w:rsidRDefault="006C5150" w:rsidP="00572A32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12</w:t>
            </w:r>
            <w:r w:rsidRPr="005C0FBA">
              <w:rPr>
                <w:rFonts w:cstheme="minorHAnsi" w:hint="eastAsia"/>
                <w:lang w:eastAsia="zh-TW"/>
              </w:rPr>
              <w:t>码前</w:t>
            </w:r>
            <w:r w:rsidRPr="005C0FBA">
              <w:rPr>
                <w:rFonts w:cstheme="minorHAnsi"/>
                <w:lang w:eastAsia="zh-TW"/>
              </w:rPr>
              <w:t>2</w:t>
            </w:r>
            <w:r w:rsidRPr="005C0FBA">
              <w:rPr>
                <w:rFonts w:cstheme="minorHAnsi" w:hint="eastAsia"/>
                <w:lang w:eastAsia="zh-TW"/>
              </w:rPr>
              <w:t>位是</w:t>
            </w:r>
            <w:r w:rsidRPr="005C0FBA">
              <w:rPr>
                <w:rFonts w:cstheme="minorHAnsi"/>
                <w:lang w:eastAsia="zh-TW"/>
              </w:rPr>
              <w:t>CN</w:t>
            </w:r>
            <w:r w:rsidRPr="005C0FBA">
              <w:rPr>
                <w:rFonts w:cstheme="minorHAnsi" w:hint="eastAsia"/>
                <w:lang w:eastAsia="zh-TW"/>
              </w:rPr>
              <w:t>，或</w:t>
            </w:r>
            <w:r w:rsidRPr="005C0FBA">
              <w:rPr>
                <w:rFonts w:cstheme="minorHAnsi"/>
                <w:lang w:eastAsia="zh-TW"/>
              </w:rPr>
              <w:t>12</w:t>
            </w:r>
            <w:r w:rsidRPr="005C0FBA">
              <w:rPr>
                <w:rFonts w:cstheme="minorHAnsi" w:hint="eastAsia"/>
                <w:lang w:eastAsia="zh-TW"/>
              </w:rPr>
              <w:t>码前</w:t>
            </w:r>
            <w:r w:rsidRPr="005C0FBA">
              <w:rPr>
                <w:rFonts w:cstheme="minorHAnsi"/>
                <w:lang w:eastAsia="zh-TW"/>
              </w:rPr>
              <w:t>2</w:t>
            </w:r>
            <w:r w:rsidRPr="005C0FBA">
              <w:rPr>
                <w:rFonts w:cstheme="minorHAnsi" w:hint="eastAsia"/>
                <w:lang w:eastAsia="zh-TW"/>
              </w:rPr>
              <w:t>位是</w:t>
            </w:r>
            <w:r w:rsidRPr="005C0FBA">
              <w:rPr>
                <w:rFonts w:cstheme="minorHAnsi"/>
                <w:lang w:eastAsia="zh-TW"/>
              </w:rPr>
              <w:t>7E</w:t>
            </w:r>
          </w:p>
        </w:tc>
      </w:tr>
      <w:tr w:rsidR="00CB6104" w:rsidRPr="006C5150" w:rsidTr="002D7EF6">
        <w:tc>
          <w:tcPr>
            <w:tcW w:w="1951" w:type="dxa"/>
          </w:tcPr>
          <w:p w:rsidR="00CB6104" w:rsidRPr="006C5150" w:rsidRDefault="00CB6104" w:rsidP="00572A32">
            <w:r w:rsidRPr="006C5150">
              <w:t>Check rule</w:t>
            </w:r>
          </w:p>
        </w:tc>
        <w:tc>
          <w:tcPr>
            <w:tcW w:w="6411" w:type="dxa"/>
          </w:tcPr>
          <w:p w:rsidR="006C5150" w:rsidRPr="005C0FBA" w:rsidRDefault="006C5150" w:rsidP="006C5150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没有与其他</w:t>
            </w:r>
            <w:r w:rsidRPr="005C0FBA">
              <w:rPr>
                <w:rFonts w:cstheme="minorHAnsi"/>
                <w:lang w:eastAsia="zh-TW"/>
              </w:rPr>
              <w:t>Kit</w:t>
            </w:r>
            <w:r w:rsidRPr="005C0FBA">
              <w:rPr>
                <w:rFonts w:cstheme="minorHAnsi" w:hint="eastAsia"/>
                <w:lang w:eastAsia="zh-TW"/>
              </w:rPr>
              <w:t>绑定，不存在于</w:t>
            </w:r>
            <w:r w:rsidRPr="005C0FBA">
              <w:rPr>
                <w:rFonts w:cstheme="minorHAnsi"/>
                <w:lang w:eastAsia="zh-TW"/>
              </w:rPr>
              <w:t>Pizza_Part.Value</w:t>
            </w:r>
          </w:p>
          <w:p w:rsidR="006C5150" w:rsidRPr="005C0FBA" w:rsidRDefault="006C5150" w:rsidP="006C5150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在</w:t>
            </w:r>
            <w:r w:rsidRPr="005C0FBA">
              <w:rPr>
                <w:rFonts w:cstheme="minorHAnsi"/>
                <w:lang w:eastAsia="zh-TW"/>
              </w:rPr>
              <w:t>Product.CUSTSN</w:t>
            </w:r>
            <w:r w:rsidRPr="005C0FBA">
              <w:rPr>
                <w:rFonts w:cstheme="minorHAnsi" w:hint="eastAsia"/>
                <w:lang w:eastAsia="zh-TW"/>
              </w:rPr>
              <w:t>中存在</w:t>
            </w:r>
          </w:p>
          <w:p w:rsidR="006C5150" w:rsidRPr="005C0FBA" w:rsidRDefault="006C5150" w:rsidP="006C5150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且</w:t>
            </w:r>
          </w:p>
          <w:p w:rsidR="00CB6104" w:rsidRPr="005C0FBA" w:rsidRDefault="006C5150" w:rsidP="006C5150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Product.Model</w:t>
            </w:r>
            <w:r w:rsidRPr="005C0FBA">
              <w:rPr>
                <w:rFonts w:cstheme="minorHAnsi" w:hint="eastAsia"/>
                <w:lang w:eastAsia="zh-TW"/>
              </w:rPr>
              <w:t>等于</w:t>
            </w:r>
            <w:r w:rsidRPr="005C0FBA">
              <w:rPr>
                <w:rFonts w:cstheme="minorHAnsi"/>
                <w:lang w:eastAsia="zh-TW"/>
              </w:rPr>
              <w:t>CN</w:t>
            </w:r>
            <w:r w:rsidRPr="005C0FBA">
              <w:rPr>
                <w:rFonts w:cstheme="minorHAnsi" w:hint="eastAsia"/>
                <w:lang w:eastAsia="zh-TW"/>
              </w:rPr>
              <w:t>阶下阶的</w:t>
            </w:r>
            <w:r w:rsidRPr="005C0FBA">
              <w:rPr>
                <w:rFonts w:cstheme="minorHAnsi"/>
                <w:lang w:eastAsia="zh-TW"/>
              </w:rPr>
              <w:t>pn</w:t>
            </w:r>
          </w:p>
        </w:tc>
      </w:tr>
      <w:tr w:rsidR="00572A32" w:rsidRPr="006C5150" w:rsidTr="002D7EF6">
        <w:tc>
          <w:tcPr>
            <w:tcW w:w="1951" w:type="dxa"/>
          </w:tcPr>
          <w:p w:rsidR="00572A32" w:rsidRPr="005C0FBA" w:rsidRDefault="00CB6104" w:rsidP="00572A32">
            <w:pPr>
              <w:rPr>
                <w:rFonts w:cstheme="minorHAnsi"/>
                <w:lang w:eastAsia="zh-TW"/>
              </w:rPr>
            </w:pPr>
            <w:r w:rsidRPr="006C5150">
              <w:t>NeedUniqueCheck</w:t>
            </w:r>
          </w:p>
        </w:tc>
        <w:tc>
          <w:tcPr>
            <w:tcW w:w="6411" w:type="dxa"/>
          </w:tcPr>
          <w:p w:rsidR="00572A32" w:rsidRPr="005C0FBA" w:rsidRDefault="006C5150" w:rsidP="00572A32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No</w:t>
            </w:r>
          </w:p>
        </w:tc>
      </w:tr>
      <w:tr w:rsidR="00CB6104" w:rsidRPr="006C5150" w:rsidTr="002D7EF6">
        <w:tc>
          <w:tcPr>
            <w:tcW w:w="1951" w:type="dxa"/>
          </w:tcPr>
          <w:p w:rsidR="00CB6104" w:rsidRPr="006C5150" w:rsidRDefault="00CB6104" w:rsidP="00572A32">
            <w:r w:rsidRPr="006C5150">
              <w:t>Save rule</w:t>
            </w:r>
          </w:p>
        </w:tc>
        <w:tc>
          <w:tcPr>
            <w:tcW w:w="6411" w:type="dxa"/>
          </w:tcPr>
          <w:p w:rsidR="00CB6104" w:rsidRPr="005C0FBA" w:rsidRDefault="00CB6104" w:rsidP="00572A32">
            <w:pPr>
              <w:rPr>
                <w:rFonts w:cstheme="minorHAnsi"/>
                <w:lang w:eastAsia="zh-TW"/>
              </w:rPr>
            </w:pPr>
          </w:p>
        </w:tc>
      </w:tr>
      <w:tr w:rsidR="00572A32" w:rsidRPr="006C5150" w:rsidTr="002D7EF6">
        <w:tc>
          <w:tcPr>
            <w:tcW w:w="1951" w:type="dxa"/>
          </w:tcPr>
          <w:p w:rsidR="00572A32" w:rsidRPr="005C0FBA" w:rsidRDefault="00CB6104" w:rsidP="00572A32">
            <w:pPr>
              <w:rPr>
                <w:rFonts w:cstheme="minorHAnsi"/>
                <w:lang w:eastAsia="zh-TW"/>
              </w:rPr>
            </w:pPr>
            <w:r w:rsidRPr="006C5150">
              <w:t>NeedCommonSave</w:t>
            </w:r>
            <w:r w:rsidR="00572A32" w:rsidRPr="006C5150">
              <w:rPr>
                <w:rFonts w:hint="eastAsia"/>
              </w:rPr>
              <w:t>是否要保存到</w:t>
            </w:r>
            <w:r w:rsidR="00572A32" w:rsidRPr="006C5150">
              <w:t>Product_Part</w:t>
            </w:r>
          </w:p>
        </w:tc>
        <w:tc>
          <w:tcPr>
            <w:tcW w:w="6411" w:type="dxa"/>
          </w:tcPr>
          <w:p w:rsidR="00572A32" w:rsidRPr="005C0FBA" w:rsidRDefault="006C5150" w:rsidP="00572A32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</w:tbl>
    <w:p w:rsidR="00572A32" w:rsidRPr="00572A32" w:rsidRDefault="00572A32">
      <w:pPr>
        <w:rPr>
          <w:rFonts w:cstheme="minorHAnsi"/>
          <w:b/>
          <w:lang w:eastAsia="zh-TW"/>
        </w:rPr>
      </w:pPr>
    </w:p>
    <w:p w:rsidR="005C4B3F" w:rsidRDefault="005C4B3F">
      <w:pPr>
        <w:widowControl/>
        <w:jc w:val="left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br w:type="page"/>
      </w:r>
    </w:p>
    <w:p w:rsidR="00572A32" w:rsidRDefault="00572A32" w:rsidP="002D7EF6">
      <w:pPr>
        <w:pStyle w:val="2"/>
        <w:rPr>
          <w:lang w:eastAsia="zh-TW"/>
        </w:rPr>
      </w:pPr>
      <w:bookmarkStart w:id="387" w:name="_Toc356550360"/>
      <w:r w:rsidRPr="002D7EF6">
        <w:lastRenderedPageBreak/>
        <w:t>Rule of CheckItemType(</w:t>
      </w:r>
      <w:r w:rsidR="004C64EA" w:rsidRPr="004C64EA">
        <w:t>CPU</w:t>
      </w:r>
      <w:r w:rsidRPr="002D7EF6">
        <w:t>)</w:t>
      </w:r>
      <w:bookmarkEnd w:id="387"/>
    </w:p>
    <w:p w:rsidR="00572A32" w:rsidRDefault="00572A32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="004C64EA" w:rsidRPr="004C64EA">
        <w:rPr>
          <w:rFonts w:cstheme="minorHAnsi"/>
          <w:b/>
          <w:lang w:eastAsia="zh-TW"/>
        </w:rPr>
        <w:t>CPU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42"/>
        <w:gridCol w:w="6553"/>
      </w:tblGrid>
      <w:tr w:rsidR="00572A32" w:rsidRPr="00572A32" w:rsidTr="002D7EF6">
        <w:tc>
          <w:tcPr>
            <w:tcW w:w="1809" w:type="dxa"/>
            <w:shd w:val="clear" w:color="auto" w:fill="00B050"/>
          </w:tcPr>
          <w:p w:rsidR="00572A32" w:rsidRPr="00572A32" w:rsidRDefault="00572A32" w:rsidP="00572A32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572A32" w:rsidRPr="00572A32" w:rsidRDefault="00572A32" w:rsidP="00572A32">
            <w:pPr>
              <w:rPr>
                <w:rFonts w:cstheme="minorHAnsi"/>
                <w:b/>
                <w:lang w:eastAsia="zh-TW"/>
              </w:rPr>
            </w:pPr>
            <w:r w:rsidRPr="00572A32">
              <w:rPr>
                <w:rFonts w:cstheme="minorHAnsi" w:hint="eastAsia"/>
                <w:b/>
                <w:lang w:eastAsia="zh-TW"/>
              </w:rPr>
              <w:t>描述</w:t>
            </w:r>
          </w:p>
        </w:tc>
      </w:tr>
      <w:tr w:rsidR="00572A32" w:rsidRPr="00B757A3" w:rsidTr="002D7EF6">
        <w:tc>
          <w:tcPr>
            <w:tcW w:w="1809" w:type="dxa"/>
          </w:tcPr>
          <w:p w:rsidR="00572A32" w:rsidRPr="005C0FBA" w:rsidRDefault="00572A32" w:rsidP="00572A32">
            <w:pPr>
              <w:rPr>
                <w:rFonts w:cstheme="minorHAnsi"/>
                <w:lang w:eastAsia="zh-TW"/>
              </w:rPr>
            </w:pPr>
            <w:r w:rsidRPr="00B757A3">
              <w:t>Filter rule</w:t>
            </w:r>
          </w:p>
        </w:tc>
        <w:tc>
          <w:tcPr>
            <w:tcW w:w="6553" w:type="dxa"/>
          </w:tcPr>
          <w:p w:rsidR="005C4B3F" w:rsidRPr="005C0FBA" w:rsidRDefault="005C4B3F" w:rsidP="005C4B3F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第一阶的</w:t>
            </w:r>
            <w:r w:rsidRPr="005C0FBA">
              <w:rPr>
                <w:rFonts w:cstheme="minorHAnsi"/>
                <w:lang w:eastAsia="zh-TW"/>
              </w:rPr>
              <w:t>Descr</w:t>
            </w:r>
            <w:r w:rsidRPr="005C0FBA">
              <w:rPr>
                <w:rFonts w:cstheme="minorHAnsi" w:hint="eastAsia"/>
                <w:lang w:eastAsia="zh-TW"/>
              </w:rPr>
              <w:t>描述为</w:t>
            </w:r>
            <w:r w:rsidRPr="005C0FBA">
              <w:rPr>
                <w:rFonts w:cstheme="minorHAnsi"/>
                <w:lang w:eastAsia="zh-TW"/>
              </w:rPr>
              <w:t>( Descr  like '%CPU%'</w:t>
            </w:r>
            <w:r w:rsidRPr="005C0FBA">
              <w:rPr>
                <w:rFonts w:cstheme="minorHAnsi" w:hint="eastAsia"/>
                <w:lang w:eastAsia="zh-TW"/>
              </w:rPr>
              <w:t>）</w:t>
            </w:r>
          </w:p>
          <w:p w:rsidR="005C4B3F" w:rsidRPr="005C0FBA" w:rsidRDefault="005C4B3F" w:rsidP="005C4B3F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且</w:t>
            </w:r>
            <w:r w:rsidRPr="005C0FBA">
              <w:rPr>
                <w:rFonts w:cstheme="minorHAnsi"/>
                <w:lang w:eastAsia="zh-TW"/>
              </w:rPr>
              <w:t>Model</w:t>
            </w:r>
            <w:r w:rsidRPr="005C0FBA">
              <w:rPr>
                <w:rFonts w:cstheme="minorHAnsi" w:hint="eastAsia"/>
                <w:lang w:eastAsia="zh-TW"/>
              </w:rPr>
              <w:t>下</w:t>
            </w:r>
            <w:r w:rsidRPr="005C0FBA">
              <w:rPr>
                <w:rFonts w:cstheme="minorHAnsi"/>
                <w:lang w:eastAsia="zh-TW"/>
              </w:rPr>
              <w:t>BOM</w:t>
            </w:r>
            <w:r w:rsidRPr="005C0FBA">
              <w:rPr>
                <w:rFonts w:cstheme="minorHAnsi" w:hint="eastAsia"/>
                <w:lang w:eastAsia="zh-TW"/>
              </w:rPr>
              <w:t>需符合如下</w:t>
            </w:r>
            <w:r w:rsidRPr="005C0FBA">
              <w:rPr>
                <w:rFonts w:cstheme="minorHAnsi"/>
                <w:lang w:eastAsia="zh-TW"/>
              </w:rPr>
              <w:t>BOM</w:t>
            </w:r>
            <w:r w:rsidRPr="005C0FBA">
              <w:rPr>
                <w:rFonts w:cstheme="minorHAnsi" w:hint="eastAsia"/>
                <w:lang w:eastAsia="zh-TW"/>
              </w:rPr>
              <w:t>结构</w:t>
            </w:r>
          </w:p>
          <w:p w:rsidR="00572A32" w:rsidRPr="005C0FBA" w:rsidRDefault="005C4B3F" w:rsidP="005C4B3F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1</w:t>
            </w:r>
            <w:r w:rsidRPr="005C0FBA">
              <w:rPr>
                <w:rFonts w:cstheme="minorHAnsi" w:hint="eastAsia"/>
                <w:lang w:eastAsia="zh-TW"/>
              </w:rPr>
              <w:t>）</w:t>
            </w:r>
            <w:r w:rsidRPr="005C0FBA">
              <w:rPr>
                <w:rFonts w:cstheme="minorHAnsi"/>
                <w:lang w:eastAsia="zh-TW"/>
              </w:rPr>
              <w:t>BM-&gt;P1-&gt;KP</w:t>
            </w:r>
          </w:p>
        </w:tc>
      </w:tr>
      <w:tr w:rsidR="00572A32" w:rsidRPr="00B757A3" w:rsidTr="002D7EF6">
        <w:tc>
          <w:tcPr>
            <w:tcW w:w="1809" w:type="dxa"/>
          </w:tcPr>
          <w:p w:rsidR="00572A32" w:rsidRPr="005C0FBA" w:rsidRDefault="00572A32" w:rsidP="00572A32">
            <w:pPr>
              <w:rPr>
                <w:rFonts w:cstheme="minorHAnsi"/>
                <w:lang w:eastAsia="zh-TW"/>
              </w:rPr>
            </w:pPr>
            <w:r w:rsidRPr="00B757A3">
              <w:t>Match rule</w:t>
            </w:r>
          </w:p>
        </w:tc>
        <w:tc>
          <w:tcPr>
            <w:tcW w:w="6553" w:type="dxa"/>
          </w:tcPr>
          <w:p w:rsidR="00572A32" w:rsidRPr="005C0FBA" w:rsidRDefault="00B757A3" w:rsidP="00572A32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13</w:t>
            </w:r>
            <w:r w:rsidRPr="005C0FBA">
              <w:rPr>
                <w:rFonts w:cstheme="minorHAnsi" w:hint="eastAsia"/>
                <w:lang w:eastAsia="zh-TW"/>
              </w:rPr>
              <w:t>码</w:t>
            </w:r>
          </w:p>
        </w:tc>
      </w:tr>
      <w:tr w:rsidR="005C4B3F" w:rsidRPr="00B757A3" w:rsidTr="002D7EF6">
        <w:tc>
          <w:tcPr>
            <w:tcW w:w="1809" w:type="dxa"/>
          </w:tcPr>
          <w:p w:rsidR="005C4B3F" w:rsidRPr="00B757A3" w:rsidRDefault="005C4B3F" w:rsidP="00572A32">
            <w:r w:rsidRPr="00B757A3">
              <w:t>Check rule</w:t>
            </w:r>
          </w:p>
        </w:tc>
        <w:tc>
          <w:tcPr>
            <w:tcW w:w="6553" w:type="dxa"/>
          </w:tcPr>
          <w:p w:rsidR="005C4B3F" w:rsidRPr="005C0FBA" w:rsidRDefault="005C4B3F" w:rsidP="00572A32">
            <w:pPr>
              <w:rPr>
                <w:rFonts w:cstheme="minorHAnsi"/>
                <w:lang w:eastAsia="zh-TW"/>
              </w:rPr>
            </w:pPr>
          </w:p>
        </w:tc>
      </w:tr>
      <w:tr w:rsidR="00572A32" w:rsidRPr="00B757A3" w:rsidTr="002D7EF6">
        <w:tc>
          <w:tcPr>
            <w:tcW w:w="1809" w:type="dxa"/>
          </w:tcPr>
          <w:p w:rsidR="00572A32" w:rsidRPr="005C0FBA" w:rsidRDefault="005C4B3F" w:rsidP="00572A32">
            <w:pPr>
              <w:rPr>
                <w:rFonts w:cstheme="minorHAnsi"/>
                <w:lang w:eastAsia="zh-TW"/>
              </w:rPr>
            </w:pPr>
            <w:r w:rsidRPr="00B757A3">
              <w:t>NeedUniqueCheck</w:t>
            </w:r>
          </w:p>
        </w:tc>
        <w:tc>
          <w:tcPr>
            <w:tcW w:w="6553" w:type="dxa"/>
          </w:tcPr>
          <w:p w:rsidR="00572A32" w:rsidRPr="005C0FBA" w:rsidRDefault="00B757A3" w:rsidP="00572A32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  <w:tr w:rsidR="005C4B3F" w:rsidRPr="00B757A3" w:rsidTr="002D7EF6">
        <w:tc>
          <w:tcPr>
            <w:tcW w:w="1809" w:type="dxa"/>
          </w:tcPr>
          <w:p w:rsidR="005C4B3F" w:rsidRPr="00B757A3" w:rsidRDefault="005C4B3F" w:rsidP="00572A32">
            <w:r w:rsidRPr="00B757A3">
              <w:t>Save rule</w:t>
            </w:r>
          </w:p>
        </w:tc>
        <w:tc>
          <w:tcPr>
            <w:tcW w:w="6553" w:type="dxa"/>
          </w:tcPr>
          <w:p w:rsidR="005C4B3F" w:rsidRPr="005C0FBA" w:rsidRDefault="00B757A3" w:rsidP="00572A32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Update Product.CVSN</w:t>
            </w:r>
          </w:p>
        </w:tc>
      </w:tr>
      <w:tr w:rsidR="00572A32" w:rsidRPr="00B757A3" w:rsidTr="002D7EF6">
        <w:tc>
          <w:tcPr>
            <w:tcW w:w="1809" w:type="dxa"/>
          </w:tcPr>
          <w:p w:rsidR="00572A32" w:rsidRPr="005C0FBA" w:rsidRDefault="005C4B3F" w:rsidP="00572A32">
            <w:pPr>
              <w:rPr>
                <w:rFonts w:cstheme="minorHAnsi"/>
                <w:lang w:eastAsia="zh-TW"/>
              </w:rPr>
            </w:pPr>
            <w:r w:rsidRPr="00B757A3">
              <w:t>NeedCommonSave</w:t>
            </w:r>
            <w:r w:rsidR="00572A32" w:rsidRPr="00B757A3">
              <w:rPr>
                <w:rFonts w:hint="eastAsia"/>
              </w:rPr>
              <w:t>是否要保存到</w:t>
            </w:r>
            <w:r w:rsidR="00572A32" w:rsidRPr="00B757A3">
              <w:t>Product_Part</w:t>
            </w:r>
          </w:p>
        </w:tc>
        <w:tc>
          <w:tcPr>
            <w:tcW w:w="6553" w:type="dxa"/>
          </w:tcPr>
          <w:p w:rsidR="00572A32" w:rsidRPr="005C0FBA" w:rsidRDefault="00B757A3" w:rsidP="00572A32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</w:tbl>
    <w:p w:rsidR="00572A32" w:rsidRDefault="00572A32">
      <w:pPr>
        <w:rPr>
          <w:rFonts w:cstheme="minorHAnsi"/>
          <w:b/>
          <w:lang w:eastAsia="zh-TW"/>
        </w:rPr>
      </w:pPr>
    </w:p>
    <w:p w:rsidR="004C64EA" w:rsidRDefault="004C64EA" w:rsidP="002D7EF6">
      <w:pPr>
        <w:pStyle w:val="2"/>
        <w:rPr>
          <w:lang w:eastAsia="zh-TW"/>
        </w:rPr>
      </w:pPr>
      <w:bookmarkStart w:id="388" w:name="_Toc356550361"/>
      <w:r w:rsidRPr="002D7EF6">
        <w:t>Rule of CheckItemType(</w:t>
      </w:r>
      <w:r w:rsidRPr="004C64EA">
        <w:t>CT</w:t>
      </w:r>
      <w:r w:rsidRPr="002D7EF6">
        <w:t>)</w:t>
      </w:r>
      <w:bookmarkEnd w:id="388"/>
    </w:p>
    <w:p w:rsidR="004C64EA" w:rsidRDefault="004C64EA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Pr="004C64EA">
        <w:rPr>
          <w:rFonts w:cstheme="minorHAnsi"/>
          <w:b/>
          <w:lang w:eastAsia="zh-TW"/>
        </w:rPr>
        <w:t>CT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42"/>
        <w:gridCol w:w="6553"/>
      </w:tblGrid>
      <w:tr w:rsidR="004C64EA" w:rsidRPr="004C64EA" w:rsidTr="005C0FBA">
        <w:tc>
          <w:tcPr>
            <w:tcW w:w="1842" w:type="dxa"/>
            <w:shd w:val="clear" w:color="auto" w:fill="00B050"/>
          </w:tcPr>
          <w:p w:rsidR="004C64EA" w:rsidRPr="004C64EA" w:rsidRDefault="004C64EA" w:rsidP="004C64EA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4C64EA" w:rsidRPr="004C64EA" w:rsidRDefault="004C64EA" w:rsidP="004C64EA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4C64EA" w:rsidRPr="005A5D6D" w:rsidTr="005C0FBA">
        <w:tc>
          <w:tcPr>
            <w:tcW w:w="1842" w:type="dxa"/>
          </w:tcPr>
          <w:p w:rsidR="004C64EA" w:rsidRPr="005C0FBA" w:rsidRDefault="004C64EA" w:rsidP="004C64EA">
            <w:pPr>
              <w:rPr>
                <w:rFonts w:cstheme="minorHAnsi"/>
                <w:lang w:eastAsia="zh-TW"/>
              </w:rPr>
            </w:pPr>
            <w:r w:rsidRPr="005A5D6D">
              <w:t>Filter rule</w:t>
            </w:r>
          </w:p>
        </w:tc>
        <w:tc>
          <w:tcPr>
            <w:tcW w:w="6553" w:type="dxa"/>
          </w:tcPr>
          <w:p w:rsidR="005A5D6D" w:rsidRPr="005C0FBA" w:rsidRDefault="005A5D6D" w:rsidP="005A5D6D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 xml:space="preserve">Model </w:t>
            </w:r>
            <w:r w:rsidRPr="005C0FBA">
              <w:rPr>
                <w:rFonts w:cstheme="minorHAnsi" w:hint="eastAsia"/>
                <w:lang w:eastAsia="zh-TW"/>
              </w:rPr>
              <w:t>的直接下阶</w:t>
            </w:r>
            <w:r w:rsidRPr="005C0FBA">
              <w:rPr>
                <w:rFonts w:cstheme="minorHAnsi"/>
                <w:lang w:eastAsia="zh-TW"/>
              </w:rPr>
              <w:t>BomNodeType = 'VK'</w:t>
            </w:r>
            <w:r w:rsidRPr="005C0FBA">
              <w:rPr>
                <w:rFonts w:cstheme="minorHAnsi" w:hint="eastAsia"/>
                <w:lang w:eastAsia="zh-TW"/>
              </w:rPr>
              <w:t>，</w:t>
            </w:r>
            <w:r w:rsidRPr="005C0FBA">
              <w:rPr>
                <w:rFonts w:cstheme="minorHAnsi"/>
                <w:lang w:eastAsia="zh-TW"/>
              </w:rPr>
              <w:t>Remark = 'PK' (IMES_GetData..Part.Remark) (</w:t>
            </w:r>
            <w:r w:rsidRPr="005C0FBA">
              <w:rPr>
                <w:rFonts w:cstheme="minorHAnsi" w:hint="eastAsia"/>
                <w:lang w:eastAsia="zh-TW"/>
              </w:rPr>
              <w:t>且存在</w:t>
            </w:r>
            <w:r w:rsidRPr="005C0FBA">
              <w:rPr>
                <w:rFonts w:cstheme="minorHAnsi"/>
                <w:lang w:eastAsia="zh-TW"/>
              </w:rPr>
              <w:t>VC)</w:t>
            </w:r>
          </w:p>
          <w:p w:rsidR="005A5D6D" w:rsidRPr="005C0FBA" w:rsidRDefault="005A5D6D" w:rsidP="005A5D6D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union</w:t>
            </w:r>
          </w:p>
          <w:p w:rsidR="004C64EA" w:rsidRPr="005C0FBA" w:rsidRDefault="005A5D6D" w:rsidP="005A5D6D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 xml:space="preserve">Model </w:t>
            </w:r>
            <w:r w:rsidRPr="005C0FBA">
              <w:rPr>
                <w:rFonts w:cstheme="minorHAnsi" w:hint="eastAsia"/>
                <w:lang w:eastAsia="zh-TW"/>
              </w:rPr>
              <w:t>的直接下阶</w:t>
            </w:r>
            <w:r w:rsidRPr="005C0FBA">
              <w:rPr>
                <w:rFonts w:cstheme="minorHAnsi"/>
                <w:lang w:eastAsia="zh-TW"/>
              </w:rPr>
              <w:t>BomNodeType = 'C2' (</w:t>
            </w:r>
            <w:r w:rsidRPr="005C0FBA">
              <w:rPr>
                <w:rFonts w:cstheme="minorHAnsi" w:hint="eastAsia"/>
                <w:lang w:eastAsia="zh-TW"/>
              </w:rPr>
              <w:t>且存在</w:t>
            </w:r>
            <w:r w:rsidRPr="005C0FBA">
              <w:rPr>
                <w:rFonts w:cstheme="minorHAnsi"/>
                <w:lang w:eastAsia="zh-TW"/>
              </w:rPr>
              <w:t>VC)</w:t>
            </w:r>
          </w:p>
        </w:tc>
      </w:tr>
      <w:tr w:rsidR="004C64EA" w:rsidRPr="005A5D6D" w:rsidTr="005C0FBA">
        <w:tc>
          <w:tcPr>
            <w:tcW w:w="1842" w:type="dxa"/>
          </w:tcPr>
          <w:p w:rsidR="004C64EA" w:rsidRPr="005C0FBA" w:rsidRDefault="004C64EA" w:rsidP="004C64EA">
            <w:pPr>
              <w:rPr>
                <w:rFonts w:cstheme="minorHAnsi"/>
                <w:lang w:eastAsia="zh-TW"/>
              </w:rPr>
            </w:pPr>
            <w:r w:rsidRPr="005A5D6D">
              <w:t>Match rule</w:t>
            </w:r>
          </w:p>
        </w:tc>
        <w:tc>
          <w:tcPr>
            <w:tcW w:w="6553" w:type="dxa"/>
          </w:tcPr>
          <w:p w:rsidR="005A5D6D" w:rsidRPr="005C0FBA" w:rsidRDefault="005A5D6D" w:rsidP="005A5D6D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长</w:t>
            </w:r>
            <w:r w:rsidRPr="005C0FBA">
              <w:rPr>
                <w:rFonts w:cstheme="minorHAnsi"/>
                <w:lang w:eastAsia="zh-TW"/>
              </w:rPr>
              <w:t>14</w:t>
            </w:r>
          </w:p>
          <w:p w:rsidR="005A5D6D" w:rsidRPr="005C0FBA" w:rsidRDefault="005A5D6D" w:rsidP="005A5D6D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在</w:t>
            </w:r>
            <w:r w:rsidRPr="005C0FBA">
              <w:rPr>
                <w:rFonts w:cstheme="minorHAnsi"/>
                <w:lang w:eastAsia="zh-TW"/>
              </w:rPr>
              <w:t>IMES_PAK..COAStatus (COASN)</w:t>
            </w:r>
            <w:r w:rsidRPr="005C0FBA">
              <w:rPr>
                <w:rFonts w:cstheme="minorHAnsi" w:hint="eastAsia"/>
                <w:lang w:eastAsia="zh-TW"/>
              </w:rPr>
              <w:t>表中不存在</w:t>
            </w:r>
          </w:p>
          <w:p w:rsidR="004C64EA" w:rsidRPr="005C0FBA" w:rsidRDefault="005A5D6D" w:rsidP="005A5D6D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前</w:t>
            </w:r>
            <w:r w:rsidRPr="005C0FBA">
              <w:rPr>
                <w:rFonts w:cstheme="minorHAnsi"/>
                <w:lang w:eastAsia="zh-TW"/>
              </w:rPr>
              <w:t>5</w:t>
            </w:r>
            <w:r w:rsidRPr="005C0FBA">
              <w:rPr>
                <w:rFonts w:cstheme="minorHAnsi" w:hint="eastAsia"/>
                <w:lang w:eastAsia="zh-TW"/>
              </w:rPr>
              <w:t>位与</w:t>
            </w:r>
            <w:r w:rsidRPr="005C0FBA">
              <w:rPr>
                <w:rFonts w:cstheme="minorHAnsi"/>
                <w:lang w:eastAsia="zh-TW"/>
              </w:rPr>
              <w:t xml:space="preserve">Vendor Code </w:t>
            </w:r>
            <w:r w:rsidRPr="005C0FBA">
              <w:rPr>
                <w:rFonts w:cstheme="minorHAnsi" w:hint="eastAsia"/>
                <w:lang w:eastAsia="zh-TW"/>
              </w:rPr>
              <w:t>相同</w:t>
            </w:r>
          </w:p>
        </w:tc>
      </w:tr>
      <w:tr w:rsidR="007B3BDA" w:rsidRPr="005A5D6D" w:rsidTr="005C0FBA">
        <w:tc>
          <w:tcPr>
            <w:tcW w:w="1842" w:type="dxa"/>
          </w:tcPr>
          <w:p w:rsidR="007B3BDA" w:rsidRPr="005A5D6D" w:rsidRDefault="007B3BDA" w:rsidP="004C64EA">
            <w:r w:rsidRPr="005A5D6D">
              <w:t>Check rule</w:t>
            </w:r>
          </w:p>
        </w:tc>
        <w:tc>
          <w:tcPr>
            <w:tcW w:w="6553" w:type="dxa"/>
          </w:tcPr>
          <w:p w:rsidR="005A5D6D" w:rsidRPr="005C0FBA" w:rsidRDefault="005A5D6D" w:rsidP="005A5D6D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1.</w:t>
            </w:r>
            <w:r w:rsidRPr="005C0FBA">
              <w:rPr>
                <w:rFonts w:cstheme="minorHAnsi" w:hint="eastAsia"/>
                <w:lang w:eastAsia="zh-TW"/>
              </w:rPr>
              <w:t>没有结合其它</w:t>
            </w:r>
            <w:r w:rsidRPr="005C0FBA">
              <w:rPr>
                <w:rFonts w:cstheme="minorHAnsi"/>
                <w:lang w:eastAsia="zh-TW"/>
              </w:rPr>
              <w:t>Product</w:t>
            </w:r>
          </w:p>
          <w:p w:rsidR="007B3BDA" w:rsidRPr="005C0FBA" w:rsidRDefault="005A5D6D" w:rsidP="005A5D6D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2.Battery check:</w:t>
            </w:r>
            <w:r w:rsidRPr="005C0FBA">
              <w:rPr>
                <w:rFonts w:cstheme="minorHAnsi" w:hint="eastAsia"/>
                <w:lang w:eastAsia="zh-TW"/>
              </w:rPr>
              <w:t>对</w:t>
            </w:r>
            <w:r w:rsidRPr="005C0FBA">
              <w:rPr>
                <w:rFonts w:cstheme="minorHAnsi"/>
                <w:lang w:eastAsia="zh-TW"/>
              </w:rPr>
              <w:t>Battery</w:t>
            </w:r>
            <w:r w:rsidRPr="005C0FBA">
              <w:rPr>
                <w:rFonts w:cstheme="minorHAnsi" w:hint="eastAsia"/>
                <w:lang w:eastAsia="zh-TW"/>
              </w:rPr>
              <w:t>类型</w:t>
            </w:r>
            <w:r w:rsidRPr="005C0FBA">
              <w:rPr>
                <w:rFonts w:cstheme="minorHAnsi"/>
                <w:lang w:eastAsia="zh-TW"/>
              </w:rPr>
              <w:t xml:space="preserve"> Part S/N </w:t>
            </w:r>
            <w:r w:rsidRPr="005C0FBA">
              <w:rPr>
                <w:rFonts w:cstheme="minorHAnsi" w:hint="eastAsia"/>
                <w:lang w:eastAsia="zh-TW"/>
              </w:rPr>
              <w:t>的前</w:t>
            </w:r>
            <w:r w:rsidRPr="005C0FBA">
              <w:rPr>
                <w:rFonts w:cstheme="minorHAnsi"/>
                <w:lang w:eastAsia="zh-TW"/>
              </w:rPr>
              <w:t>5</w:t>
            </w:r>
            <w:r w:rsidRPr="005C0FBA">
              <w:rPr>
                <w:rFonts w:cstheme="minorHAnsi" w:hint="eastAsia"/>
                <w:lang w:eastAsia="zh-TW"/>
              </w:rPr>
              <w:t>位</w:t>
            </w:r>
            <w:r w:rsidRPr="005C0FBA">
              <w:rPr>
                <w:rFonts w:cstheme="minorHAnsi"/>
                <w:lang w:eastAsia="zh-TW"/>
              </w:rPr>
              <w:t xml:space="preserve"> = OlymBattery.HPPN </w:t>
            </w:r>
            <w:r w:rsidRPr="005C0FBA">
              <w:rPr>
                <w:rFonts w:cstheme="minorHAnsi" w:hint="eastAsia"/>
                <w:lang w:eastAsia="zh-TW"/>
              </w:rPr>
              <w:t>为条件查询</w:t>
            </w:r>
            <w:r w:rsidRPr="005C0FBA">
              <w:rPr>
                <w:rFonts w:cstheme="minorHAnsi"/>
                <w:lang w:eastAsia="zh-TW"/>
              </w:rPr>
              <w:t xml:space="preserve">OlymBattery </w:t>
            </w:r>
            <w:r w:rsidRPr="005C0FBA">
              <w:rPr>
                <w:rFonts w:cstheme="minorHAnsi" w:hint="eastAsia"/>
                <w:lang w:eastAsia="zh-TW"/>
              </w:rPr>
              <w:t>表，如果没有记录，或者查询到的记录的</w:t>
            </w:r>
            <w:r w:rsidRPr="005C0FBA">
              <w:rPr>
                <w:rFonts w:cstheme="minorHAnsi"/>
                <w:lang w:eastAsia="zh-TW"/>
              </w:rPr>
              <w:t xml:space="preserve">HSSN </w:t>
            </w:r>
            <w:r w:rsidRPr="005C0FBA">
              <w:rPr>
                <w:rFonts w:cstheme="minorHAnsi" w:hint="eastAsia"/>
                <w:lang w:eastAsia="zh-TW"/>
              </w:rPr>
              <w:t>字段值为</w:t>
            </w:r>
            <w:r w:rsidRPr="005C0FBA">
              <w:rPr>
                <w:rFonts w:cstheme="minorHAnsi"/>
                <w:lang w:eastAsia="zh-TW"/>
              </w:rPr>
              <w:t xml:space="preserve">'', </w:t>
            </w:r>
            <w:r w:rsidRPr="005C0FBA">
              <w:rPr>
                <w:rFonts w:cstheme="minorHAnsi" w:hint="eastAsia"/>
                <w:lang w:eastAsia="zh-TW"/>
              </w:rPr>
              <w:t>则报告错误：“请联系</w:t>
            </w:r>
            <w:r w:rsidRPr="005C0FBA">
              <w:rPr>
                <w:rFonts w:cstheme="minorHAnsi"/>
                <w:lang w:eastAsia="zh-TW"/>
              </w:rPr>
              <w:t xml:space="preserve">IE Maintain ”+ LEFT(@BatteryPartSN, 5) + ' </w:t>
            </w:r>
            <w:r w:rsidRPr="005C0FBA">
              <w:rPr>
                <w:rFonts w:cstheme="minorHAnsi" w:hint="eastAsia"/>
                <w:lang w:eastAsia="zh-TW"/>
              </w:rPr>
              <w:t>的</w:t>
            </w:r>
            <w:r w:rsidRPr="005C0FBA">
              <w:rPr>
                <w:rFonts w:cstheme="minorHAnsi"/>
                <w:lang w:eastAsia="zh-TW"/>
              </w:rPr>
              <w:t xml:space="preserve">HSTNN </w:t>
            </w:r>
            <w:r w:rsidRPr="005C0FBA">
              <w:rPr>
                <w:rFonts w:cstheme="minorHAnsi" w:hint="eastAsia"/>
                <w:lang w:eastAsia="zh-TW"/>
              </w:rPr>
              <w:t>号码</w:t>
            </w:r>
            <w:r w:rsidRPr="005C0FBA">
              <w:rPr>
                <w:rFonts w:cstheme="minorHAnsi"/>
                <w:lang w:eastAsia="zh-TW"/>
              </w:rPr>
              <w:t xml:space="preserve">!' - @BatteryPartSN </w:t>
            </w:r>
            <w:r w:rsidRPr="005C0FBA">
              <w:rPr>
                <w:rFonts w:cstheme="minorHAnsi" w:hint="eastAsia"/>
                <w:lang w:eastAsia="zh-TW"/>
              </w:rPr>
              <w:t>为</w:t>
            </w:r>
            <w:r w:rsidRPr="005C0FBA">
              <w:rPr>
                <w:rFonts w:cstheme="minorHAnsi"/>
                <w:lang w:eastAsia="zh-TW"/>
              </w:rPr>
              <w:t>Battery Part S/N</w:t>
            </w:r>
            <w:r w:rsidRPr="005C0FBA">
              <w:rPr>
                <w:rFonts w:cstheme="minorHAnsi" w:hint="eastAsia"/>
                <w:lang w:eastAsia="zh-TW"/>
              </w:rPr>
              <w:t>（判断是否为</w:t>
            </w:r>
            <w:r w:rsidRPr="005C0FBA">
              <w:rPr>
                <w:rFonts w:cstheme="minorHAnsi"/>
                <w:lang w:eastAsia="zh-TW"/>
              </w:rPr>
              <w:t>Battery Condition: LEFT(PartSn,1) = ’6’ and LEN(PartSn)=14)</w:t>
            </w:r>
            <w:r w:rsidRPr="005C0FBA">
              <w:rPr>
                <w:rFonts w:cstheme="minorHAnsi" w:hint="eastAsia"/>
                <w:lang w:eastAsia="zh-TW"/>
              </w:rPr>
              <w:t>）</w:t>
            </w:r>
          </w:p>
        </w:tc>
      </w:tr>
      <w:tr w:rsidR="004C64EA" w:rsidRPr="005A5D6D" w:rsidTr="005C0FBA">
        <w:tc>
          <w:tcPr>
            <w:tcW w:w="1842" w:type="dxa"/>
          </w:tcPr>
          <w:p w:rsidR="004C64EA" w:rsidRPr="005C0FBA" w:rsidRDefault="007B3BDA" w:rsidP="004C64EA">
            <w:pPr>
              <w:rPr>
                <w:rFonts w:cstheme="minorHAnsi"/>
                <w:lang w:eastAsia="zh-TW"/>
              </w:rPr>
            </w:pPr>
            <w:r w:rsidRPr="005A5D6D">
              <w:t>NeedUniqueCheck</w:t>
            </w:r>
          </w:p>
        </w:tc>
        <w:tc>
          <w:tcPr>
            <w:tcW w:w="6553" w:type="dxa"/>
          </w:tcPr>
          <w:p w:rsidR="004C64EA" w:rsidRPr="005C0FBA" w:rsidRDefault="005A5D6D" w:rsidP="004C64EA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  <w:tr w:rsidR="007B3BDA" w:rsidRPr="005A5D6D" w:rsidTr="005C0FBA">
        <w:tc>
          <w:tcPr>
            <w:tcW w:w="1842" w:type="dxa"/>
          </w:tcPr>
          <w:p w:rsidR="007B3BDA" w:rsidRPr="005A5D6D" w:rsidRDefault="007B3BDA" w:rsidP="004C64EA">
            <w:r w:rsidRPr="005A5D6D">
              <w:t>Save rule</w:t>
            </w:r>
          </w:p>
        </w:tc>
        <w:tc>
          <w:tcPr>
            <w:tcW w:w="6553" w:type="dxa"/>
          </w:tcPr>
          <w:p w:rsidR="007B3BDA" w:rsidRPr="005C0FBA" w:rsidRDefault="005A5D6D" w:rsidP="004C64EA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IMES_PAK..Pizza_Part</w:t>
            </w:r>
          </w:p>
        </w:tc>
      </w:tr>
      <w:tr w:rsidR="004C64EA" w:rsidRPr="005A5D6D" w:rsidTr="005C0FBA">
        <w:tc>
          <w:tcPr>
            <w:tcW w:w="1842" w:type="dxa"/>
          </w:tcPr>
          <w:p w:rsidR="004C64EA" w:rsidRPr="005C0FBA" w:rsidRDefault="007B3BDA" w:rsidP="004C64EA">
            <w:pPr>
              <w:rPr>
                <w:rFonts w:cstheme="minorHAnsi"/>
                <w:lang w:eastAsia="zh-TW"/>
              </w:rPr>
            </w:pPr>
            <w:r w:rsidRPr="005A5D6D">
              <w:t>NeedCommonSave</w:t>
            </w:r>
            <w:r w:rsidR="004C64EA" w:rsidRPr="005A5D6D">
              <w:rPr>
                <w:rFonts w:hint="eastAsia"/>
              </w:rPr>
              <w:t>是否要保存到</w:t>
            </w:r>
            <w:r w:rsidR="004C64EA" w:rsidRPr="005A5D6D">
              <w:t>Product_Part</w:t>
            </w:r>
          </w:p>
        </w:tc>
        <w:tc>
          <w:tcPr>
            <w:tcW w:w="6553" w:type="dxa"/>
          </w:tcPr>
          <w:p w:rsidR="004C64EA" w:rsidRPr="005C0FBA" w:rsidRDefault="005A5D6D" w:rsidP="004C64EA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</w:tbl>
    <w:p w:rsidR="004C64EA" w:rsidRPr="002D7EF6" w:rsidRDefault="004C64EA" w:rsidP="002D7EF6">
      <w:pPr>
        <w:pStyle w:val="2"/>
      </w:pPr>
      <w:bookmarkStart w:id="389" w:name="_Toc356550362"/>
      <w:r w:rsidRPr="002D7EF6">
        <w:lastRenderedPageBreak/>
        <w:t>Rule of CheckItemType(</w:t>
      </w:r>
      <w:r w:rsidR="004042A6" w:rsidRPr="002D7EF6">
        <w:t>CTNonBattery</w:t>
      </w:r>
      <w:r w:rsidRPr="002D7EF6">
        <w:t>)</w:t>
      </w:r>
      <w:bookmarkEnd w:id="389"/>
    </w:p>
    <w:p w:rsidR="004042A6" w:rsidRDefault="004042A6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Pr="004042A6">
        <w:rPr>
          <w:rFonts w:cstheme="minorHAnsi"/>
          <w:b/>
          <w:lang w:eastAsia="zh-TW"/>
        </w:rPr>
        <w:t>CTNonBattery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42"/>
        <w:gridCol w:w="6553"/>
      </w:tblGrid>
      <w:tr w:rsidR="004042A6" w:rsidRPr="004042A6" w:rsidTr="002D7EF6">
        <w:tc>
          <w:tcPr>
            <w:tcW w:w="1809" w:type="dxa"/>
            <w:shd w:val="clear" w:color="auto" w:fill="00B050"/>
          </w:tcPr>
          <w:p w:rsidR="004042A6" w:rsidRPr="004042A6" w:rsidRDefault="004042A6" w:rsidP="004042A6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4042A6" w:rsidRPr="004042A6" w:rsidRDefault="004042A6" w:rsidP="004042A6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4042A6" w:rsidRPr="00CC6CD4" w:rsidTr="002D7EF6">
        <w:tc>
          <w:tcPr>
            <w:tcW w:w="1809" w:type="dxa"/>
          </w:tcPr>
          <w:p w:rsidR="004042A6" w:rsidRPr="005C0FBA" w:rsidRDefault="004042A6" w:rsidP="004042A6">
            <w:pPr>
              <w:rPr>
                <w:rFonts w:cstheme="minorHAnsi"/>
                <w:lang w:eastAsia="zh-TW"/>
              </w:rPr>
            </w:pPr>
            <w:r w:rsidRPr="00CC6CD4">
              <w:t>Filter rule</w:t>
            </w:r>
          </w:p>
        </w:tc>
        <w:tc>
          <w:tcPr>
            <w:tcW w:w="6553" w:type="dxa"/>
          </w:tcPr>
          <w:p w:rsidR="004042A6" w:rsidRPr="005C0FBA" w:rsidRDefault="00D17665" w:rsidP="004042A6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 xml:space="preserve">Model </w:t>
            </w:r>
            <w:r w:rsidRPr="005C0FBA">
              <w:rPr>
                <w:rFonts w:cstheme="minorHAnsi" w:hint="eastAsia"/>
                <w:lang w:eastAsia="zh-TW"/>
              </w:rPr>
              <w:t>的直接下阶</w:t>
            </w:r>
            <w:r w:rsidRPr="005C0FBA">
              <w:rPr>
                <w:rFonts w:cstheme="minorHAnsi"/>
                <w:lang w:eastAsia="zh-TW"/>
              </w:rPr>
              <w:t>BomNodeType = 'C2' (</w:t>
            </w:r>
            <w:r w:rsidRPr="005C0FBA">
              <w:rPr>
                <w:rFonts w:cstheme="minorHAnsi" w:hint="eastAsia"/>
                <w:lang w:eastAsia="zh-TW"/>
              </w:rPr>
              <w:t>且存在</w:t>
            </w:r>
            <w:r w:rsidRPr="005C0FBA">
              <w:rPr>
                <w:rFonts w:cstheme="minorHAnsi"/>
                <w:lang w:eastAsia="zh-TW"/>
              </w:rPr>
              <w:t>VC)</w:t>
            </w:r>
          </w:p>
        </w:tc>
      </w:tr>
      <w:tr w:rsidR="004042A6" w:rsidRPr="00CC6CD4" w:rsidTr="002D7EF6">
        <w:tc>
          <w:tcPr>
            <w:tcW w:w="1809" w:type="dxa"/>
          </w:tcPr>
          <w:p w:rsidR="004042A6" w:rsidRPr="005C0FBA" w:rsidRDefault="004042A6" w:rsidP="004042A6">
            <w:pPr>
              <w:rPr>
                <w:rFonts w:cstheme="minorHAnsi"/>
                <w:lang w:eastAsia="zh-TW"/>
              </w:rPr>
            </w:pPr>
            <w:r w:rsidRPr="00CC6CD4">
              <w:t>Match rule</w:t>
            </w:r>
          </w:p>
        </w:tc>
        <w:tc>
          <w:tcPr>
            <w:tcW w:w="6553" w:type="dxa"/>
          </w:tcPr>
          <w:p w:rsidR="00D17665" w:rsidRPr="005C0FBA" w:rsidRDefault="00D17665" w:rsidP="00D17665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长</w:t>
            </w:r>
            <w:r w:rsidRPr="005C0FBA">
              <w:rPr>
                <w:rFonts w:cstheme="minorHAnsi"/>
                <w:lang w:eastAsia="zh-TW"/>
              </w:rPr>
              <w:t>14</w:t>
            </w:r>
          </w:p>
          <w:p w:rsidR="00D17665" w:rsidRPr="005C0FBA" w:rsidRDefault="00D17665" w:rsidP="00D17665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在</w:t>
            </w:r>
            <w:r w:rsidRPr="005C0FBA">
              <w:rPr>
                <w:rFonts w:cstheme="minorHAnsi"/>
                <w:lang w:eastAsia="zh-TW"/>
              </w:rPr>
              <w:t>IMES_PAK..COAStatus (COASN)</w:t>
            </w:r>
            <w:r w:rsidRPr="005C0FBA">
              <w:rPr>
                <w:rFonts w:cstheme="minorHAnsi" w:hint="eastAsia"/>
                <w:lang w:eastAsia="zh-TW"/>
              </w:rPr>
              <w:t>表中不存在</w:t>
            </w:r>
          </w:p>
          <w:p w:rsidR="004042A6" w:rsidRPr="005C0FBA" w:rsidRDefault="00D17665" w:rsidP="00D17665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前</w:t>
            </w:r>
            <w:r w:rsidRPr="005C0FBA">
              <w:rPr>
                <w:rFonts w:cstheme="minorHAnsi"/>
                <w:lang w:eastAsia="zh-TW"/>
              </w:rPr>
              <w:t>5</w:t>
            </w:r>
            <w:r w:rsidRPr="005C0FBA">
              <w:rPr>
                <w:rFonts w:cstheme="minorHAnsi" w:hint="eastAsia"/>
                <w:lang w:eastAsia="zh-TW"/>
              </w:rPr>
              <w:t>位与</w:t>
            </w:r>
            <w:r w:rsidRPr="005C0FBA">
              <w:rPr>
                <w:rFonts w:cstheme="minorHAnsi"/>
                <w:lang w:eastAsia="zh-TW"/>
              </w:rPr>
              <w:t xml:space="preserve">Vendor Code </w:t>
            </w:r>
            <w:r w:rsidRPr="005C0FBA">
              <w:rPr>
                <w:rFonts w:cstheme="minorHAnsi" w:hint="eastAsia"/>
                <w:lang w:eastAsia="zh-TW"/>
              </w:rPr>
              <w:t>相同</w:t>
            </w:r>
          </w:p>
        </w:tc>
      </w:tr>
      <w:tr w:rsidR="00664DEF" w:rsidRPr="00CC6CD4" w:rsidTr="002D7EF6">
        <w:tc>
          <w:tcPr>
            <w:tcW w:w="1809" w:type="dxa"/>
          </w:tcPr>
          <w:p w:rsidR="00664DEF" w:rsidRPr="00CC6CD4" w:rsidRDefault="00664DEF" w:rsidP="004042A6">
            <w:r w:rsidRPr="00CC6CD4">
              <w:t>Check rule</w:t>
            </w:r>
          </w:p>
        </w:tc>
        <w:tc>
          <w:tcPr>
            <w:tcW w:w="6553" w:type="dxa"/>
          </w:tcPr>
          <w:p w:rsidR="00D17665" w:rsidRPr="005C0FBA" w:rsidRDefault="00D17665" w:rsidP="00D17665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1.</w:t>
            </w:r>
            <w:r w:rsidRPr="005C0FBA">
              <w:rPr>
                <w:rFonts w:cstheme="minorHAnsi" w:hint="eastAsia"/>
                <w:lang w:eastAsia="zh-TW"/>
              </w:rPr>
              <w:t>没有结合其它</w:t>
            </w:r>
            <w:r w:rsidRPr="005C0FBA">
              <w:rPr>
                <w:rFonts w:cstheme="minorHAnsi"/>
                <w:lang w:eastAsia="zh-TW"/>
              </w:rPr>
              <w:t>Product</w:t>
            </w:r>
          </w:p>
          <w:p w:rsidR="00664DEF" w:rsidRPr="005C0FBA" w:rsidRDefault="00D17665" w:rsidP="00D17665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2.Battery check:</w:t>
            </w:r>
            <w:r w:rsidRPr="005C0FBA">
              <w:rPr>
                <w:rFonts w:cstheme="minorHAnsi" w:hint="eastAsia"/>
                <w:lang w:eastAsia="zh-TW"/>
              </w:rPr>
              <w:t>对</w:t>
            </w:r>
            <w:r w:rsidRPr="005C0FBA">
              <w:rPr>
                <w:rFonts w:cstheme="minorHAnsi"/>
                <w:lang w:eastAsia="zh-TW"/>
              </w:rPr>
              <w:t>Battery</w:t>
            </w:r>
            <w:r w:rsidRPr="005C0FBA">
              <w:rPr>
                <w:rFonts w:cstheme="minorHAnsi" w:hint="eastAsia"/>
                <w:lang w:eastAsia="zh-TW"/>
              </w:rPr>
              <w:t>类型</w:t>
            </w:r>
            <w:r w:rsidRPr="005C0FBA">
              <w:rPr>
                <w:rFonts w:cstheme="minorHAnsi"/>
                <w:lang w:eastAsia="zh-TW"/>
              </w:rPr>
              <w:t xml:space="preserve"> Part S/N </w:t>
            </w:r>
            <w:r w:rsidRPr="005C0FBA">
              <w:rPr>
                <w:rFonts w:cstheme="minorHAnsi" w:hint="eastAsia"/>
                <w:lang w:eastAsia="zh-TW"/>
              </w:rPr>
              <w:t>的前</w:t>
            </w:r>
            <w:r w:rsidRPr="005C0FBA">
              <w:rPr>
                <w:rFonts w:cstheme="minorHAnsi"/>
                <w:lang w:eastAsia="zh-TW"/>
              </w:rPr>
              <w:t>5</w:t>
            </w:r>
            <w:r w:rsidRPr="005C0FBA">
              <w:rPr>
                <w:rFonts w:cstheme="minorHAnsi" w:hint="eastAsia"/>
                <w:lang w:eastAsia="zh-TW"/>
              </w:rPr>
              <w:t>位</w:t>
            </w:r>
            <w:r w:rsidRPr="005C0FBA">
              <w:rPr>
                <w:rFonts w:cstheme="minorHAnsi"/>
                <w:lang w:eastAsia="zh-TW"/>
              </w:rPr>
              <w:t xml:space="preserve"> = OlymBattery.HPPN </w:t>
            </w:r>
            <w:r w:rsidRPr="005C0FBA">
              <w:rPr>
                <w:rFonts w:cstheme="minorHAnsi" w:hint="eastAsia"/>
                <w:lang w:eastAsia="zh-TW"/>
              </w:rPr>
              <w:t>为条件查询</w:t>
            </w:r>
            <w:r w:rsidRPr="005C0FBA">
              <w:rPr>
                <w:rFonts w:cstheme="minorHAnsi"/>
                <w:lang w:eastAsia="zh-TW"/>
              </w:rPr>
              <w:t xml:space="preserve">OlymBattery </w:t>
            </w:r>
            <w:r w:rsidRPr="005C0FBA">
              <w:rPr>
                <w:rFonts w:cstheme="minorHAnsi" w:hint="eastAsia"/>
                <w:lang w:eastAsia="zh-TW"/>
              </w:rPr>
              <w:t>表，如果没有记录，或者查询到的记录的</w:t>
            </w:r>
            <w:r w:rsidRPr="005C0FBA">
              <w:rPr>
                <w:rFonts w:cstheme="minorHAnsi"/>
                <w:lang w:eastAsia="zh-TW"/>
              </w:rPr>
              <w:t xml:space="preserve">HSSN </w:t>
            </w:r>
            <w:r w:rsidRPr="005C0FBA">
              <w:rPr>
                <w:rFonts w:cstheme="minorHAnsi" w:hint="eastAsia"/>
                <w:lang w:eastAsia="zh-TW"/>
              </w:rPr>
              <w:t>字段值为</w:t>
            </w:r>
            <w:r w:rsidRPr="005C0FBA">
              <w:rPr>
                <w:rFonts w:cstheme="minorHAnsi"/>
                <w:lang w:eastAsia="zh-TW"/>
              </w:rPr>
              <w:t xml:space="preserve">'', </w:t>
            </w:r>
            <w:r w:rsidRPr="005C0FBA">
              <w:rPr>
                <w:rFonts w:cstheme="minorHAnsi" w:hint="eastAsia"/>
                <w:lang w:eastAsia="zh-TW"/>
              </w:rPr>
              <w:t>则报告错误：“请联系</w:t>
            </w:r>
            <w:r w:rsidRPr="005C0FBA">
              <w:rPr>
                <w:rFonts w:cstheme="minorHAnsi"/>
                <w:lang w:eastAsia="zh-TW"/>
              </w:rPr>
              <w:t xml:space="preserve">IE Maintain ”+ LEFT(@BatteryPartSN, 5) + ' </w:t>
            </w:r>
            <w:r w:rsidRPr="005C0FBA">
              <w:rPr>
                <w:rFonts w:cstheme="minorHAnsi" w:hint="eastAsia"/>
                <w:lang w:eastAsia="zh-TW"/>
              </w:rPr>
              <w:t>的</w:t>
            </w:r>
            <w:r w:rsidRPr="005C0FBA">
              <w:rPr>
                <w:rFonts w:cstheme="minorHAnsi"/>
                <w:lang w:eastAsia="zh-TW"/>
              </w:rPr>
              <w:t xml:space="preserve">HSTNN </w:t>
            </w:r>
            <w:r w:rsidRPr="005C0FBA">
              <w:rPr>
                <w:rFonts w:cstheme="minorHAnsi" w:hint="eastAsia"/>
                <w:lang w:eastAsia="zh-TW"/>
              </w:rPr>
              <w:t>号码</w:t>
            </w:r>
            <w:r w:rsidRPr="005C0FBA">
              <w:rPr>
                <w:rFonts w:cstheme="minorHAnsi"/>
                <w:lang w:eastAsia="zh-TW"/>
              </w:rPr>
              <w:t xml:space="preserve">!' - @BatteryPartSN </w:t>
            </w:r>
            <w:r w:rsidRPr="005C0FBA">
              <w:rPr>
                <w:rFonts w:cstheme="minorHAnsi" w:hint="eastAsia"/>
                <w:lang w:eastAsia="zh-TW"/>
              </w:rPr>
              <w:t>为</w:t>
            </w:r>
            <w:r w:rsidRPr="005C0FBA">
              <w:rPr>
                <w:rFonts w:cstheme="minorHAnsi"/>
                <w:lang w:eastAsia="zh-TW"/>
              </w:rPr>
              <w:t>Battery Part S/N</w:t>
            </w:r>
            <w:r w:rsidRPr="005C0FBA">
              <w:rPr>
                <w:rFonts w:cstheme="minorHAnsi" w:hint="eastAsia"/>
                <w:lang w:eastAsia="zh-TW"/>
              </w:rPr>
              <w:t>（判断是否为</w:t>
            </w:r>
            <w:r w:rsidRPr="005C0FBA">
              <w:rPr>
                <w:rFonts w:cstheme="minorHAnsi"/>
                <w:lang w:eastAsia="zh-TW"/>
              </w:rPr>
              <w:t>Battery Condition: LEFT(PartSn,1) = ’6’ and LEN(PartSn)=14)</w:t>
            </w:r>
            <w:r w:rsidRPr="005C0FBA">
              <w:rPr>
                <w:rFonts w:cstheme="minorHAnsi" w:hint="eastAsia"/>
                <w:lang w:eastAsia="zh-TW"/>
              </w:rPr>
              <w:t>）</w:t>
            </w:r>
          </w:p>
        </w:tc>
      </w:tr>
      <w:tr w:rsidR="004042A6" w:rsidRPr="00CC6CD4" w:rsidTr="002D7EF6">
        <w:tc>
          <w:tcPr>
            <w:tcW w:w="1809" w:type="dxa"/>
          </w:tcPr>
          <w:p w:rsidR="004042A6" w:rsidRPr="005C0FBA" w:rsidRDefault="00664DEF" w:rsidP="004042A6">
            <w:pPr>
              <w:rPr>
                <w:rFonts w:cstheme="minorHAnsi"/>
                <w:lang w:eastAsia="zh-TW"/>
              </w:rPr>
            </w:pPr>
            <w:r w:rsidRPr="00CC6CD4">
              <w:t>NeedUniqueCheck</w:t>
            </w:r>
          </w:p>
        </w:tc>
        <w:tc>
          <w:tcPr>
            <w:tcW w:w="6553" w:type="dxa"/>
          </w:tcPr>
          <w:p w:rsidR="004042A6" w:rsidRPr="005C0FBA" w:rsidRDefault="00D17665" w:rsidP="004042A6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  <w:tr w:rsidR="00664DEF" w:rsidRPr="00CC6CD4" w:rsidTr="002D7EF6">
        <w:tc>
          <w:tcPr>
            <w:tcW w:w="1809" w:type="dxa"/>
          </w:tcPr>
          <w:p w:rsidR="00664DEF" w:rsidRPr="00CC6CD4" w:rsidRDefault="00664DEF" w:rsidP="004042A6">
            <w:r w:rsidRPr="00CC6CD4">
              <w:t>Save rule</w:t>
            </w:r>
          </w:p>
        </w:tc>
        <w:tc>
          <w:tcPr>
            <w:tcW w:w="6553" w:type="dxa"/>
          </w:tcPr>
          <w:p w:rsidR="00664DEF" w:rsidRPr="005C0FBA" w:rsidRDefault="00CC6CD4" w:rsidP="004042A6">
            <w:pPr>
              <w:rPr>
                <w:rFonts w:cstheme="minorHAnsi"/>
                <w:lang w:eastAsia="zh-TW"/>
              </w:rPr>
            </w:pPr>
            <w:r w:rsidRPr="00CC6CD4">
              <w:rPr>
                <w:rFonts w:cstheme="minorHAnsi"/>
                <w:lang w:eastAsia="zh-TW"/>
              </w:rPr>
              <w:t>IMES_PAK..Pizza_Part</w:t>
            </w:r>
          </w:p>
        </w:tc>
      </w:tr>
      <w:tr w:rsidR="004042A6" w:rsidRPr="00CC6CD4" w:rsidTr="002D7EF6">
        <w:tc>
          <w:tcPr>
            <w:tcW w:w="1809" w:type="dxa"/>
          </w:tcPr>
          <w:p w:rsidR="004042A6" w:rsidRPr="005C0FBA" w:rsidRDefault="00664DEF" w:rsidP="004042A6">
            <w:pPr>
              <w:rPr>
                <w:rFonts w:cstheme="minorHAnsi"/>
                <w:lang w:eastAsia="zh-TW"/>
              </w:rPr>
            </w:pPr>
            <w:r w:rsidRPr="00CC6CD4">
              <w:t>NeedCommonSave</w:t>
            </w:r>
            <w:r w:rsidR="004042A6" w:rsidRPr="00CC6CD4">
              <w:rPr>
                <w:rFonts w:hint="eastAsia"/>
              </w:rPr>
              <w:t>是否要保存到</w:t>
            </w:r>
            <w:r w:rsidR="004042A6" w:rsidRPr="00CC6CD4">
              <w:t>Product_Part</w:t>
            </w:r>
          </w:p>
        </w:tc>
        <w:tc>
          <w:tcPr>
            <w:tcW w:w="6553" w:type="dxa"/>
          </w:tcPr>
          <w:p w:rsidR="004042A6" w:rsidRPr="005C0FBA" w:rsidRDefault="00D17665" w:rsidP="004042A6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</w:tbl>
    <w:p w:rsidR="004042A6" w:rsidRPr="004042A6" w:rsidRDefault="004042A6">
      <w:pPr>
        <w:rPr>
          <w:rFonts w:cstheme="minorHAnsi"/>
          <w:b/>
          <w:lang w:eastAsia="zh-TW"/>
        </w:rPr>
      </w:pPr>
    </w:p>
    <w:p w:rsidR="004C64EA" w:rsidRDefault="004C64EA" w:rsidP="002D7EF6">
      <w:pPr>
        <w:pStyle w:val="2"/>
        <w:rPr>
          <w:lang w:eastAsia="zh-TW"/>
        </w:rPr>
      </w:pPr>
      <w:bookmarkStart w:id="390" w:name="_Toc356550363"/>
      <w:r w:rsidRPr="002D7EF6">
        <w:t>Rule of CheckItemType(</w:t>
      </w:r>
      <w:r w:rsidR="004042A6" w:rsidRPr="004042A6">
        <w:t>DDR</w:t>
      </w:r>
      <w:r w:rsidRPr="002D7EF6">
        <w:t>)</w:t>
      </w:r>
      <w:bookmarkEnd w:id="390"/>
    </w:p>
    <w:p w:rsidR="004042A6" w:rsidRDefault="004042A6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Pr="004042A6">
        <w:rPr>
          <w:rFonts w:cstheme="minorHAnsi"/>
          <w:b/>
          <w:lang w:eastAsia="zh-TW"/>
        </w:rPr>
        <w:t>DDR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42"/>
        <w:gridCol w:w="6553"/>
      </w:tblGrid>
      <w:tr w:rsidR="004042A6" w:rsidRPr="004042A6" w:rsidTr="002D7EF6">
        <w:tc>
          <w:tcPr>
            <w:tcW w:w="1809" w:type="dxa"/>
            <w:shd w:val="clear" w:color="auto" w:fill="00B050"/>
          </w:tcPr>
          <w:p w:rsidR="004042A6" w:rsidRPr="004042A6" w:rsidRDefault="004042A6" w:rsidP="004042A6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4042A6" w:rsidRPr="004042A6" w:rsidRDefault="004042A6" w:rsidP="004042A6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4042A6" w:rsidRPr="00F21525" w:rsidTr="002D7EF6">
        <w:tc>
          <w:tcPr>
            <w:tcW w:w="1809" w:type="dxa"/>
          </w:tcPr>
          <w:p w:rsidR="004042A6" w:rsidRPr="005C0FBA" w:rsidRDefault="004042A6" w:rsidP="004042A6">
            <w:pPr>
              <w:rPr>
                <w:rFonts w:cstheme="minorHAnsi"/>
                <w:lang w:eastAsia="zh-TW"/>
              </w:rPr>
            </w:pPr>
            <w:r w:rsidRPr="00F21525">
              <w:t>Filter rule</w:t>
            </w:r>
          </w:p>
        </w:tc>
        <w:tc>
          <w:tcPr>
            <w:tcW w:w="6553" w:type="dxa"/>
          </w:tcPr>
          <w:p w:rsidR="00394A29" w:rsidRPr="005C0FBA" w:rsidRDefault="00394A29" w:rsidP="00394A29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Model</w:t>
            </w:r>
            <w:r w:rsidRPr="005C0FBA">
              <w:rPr>
                <w:rFonts w:cstheme="minorHAnsi" w:hint="eastAsia"/>
                <w:lang w:eastAsia="zh-TW"/>
              </w:rPr>
              <w:t>下第一阶的</w:t>
            </w:r>
            <w:r w:rsidRPr="005C0FBA">
              <w:rPr>
                <w:rFonts w:cstheme="minorHAnsi"/>
                <w:lang w:eastAsia="zh-TW"/>
              </w:rPr>
              <w:t>Descr</w:t>
            </w:r>
            <w:r w:rsidRPr="005C0FBA">
              <w:rPr>
                <w:rFonts w:cstheme="minorHAnsi" w:hint="eastAsia"/>
                <w:lang w:eastAsia="zh-TW"/>
              </w:rPr>
              <w:t>描述为</w:t>
            </w:r>
            <w:r w:rsidRPr="005C0FBA">
              <w:rPr>
                <w:rFonts w:cstheme="minorHAnsi"/>
                <w:lang w:eastAsia="zh-TW"/>
              </w:rPr>
              <w:t>Descr like 'MEM%' or Descr like 'RAM%'</w:t>
            </w:r>
          </w:p>
          <w:p w:rsidR="00394A29" w:rsidRPr="005C0FBA" w:rsidRDefault="00394A29" w:rsidP="00394A29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且</w:t>
            </w:r>
            <w:r w:rsidRPr="005C0FBA">
              <w:rPr>
                <w:rFonts w:cstheme="minorHAnsi"/>
                <w:lang w:eastAsia="zh-TW"/>
              </w:rPr>
              <w:t>Model</w:t>
            </w:r>
            <w:r w:rsidRPr="005C0FBA">
              <w:rPr>
                <w:rFonts w:cstheme="minorHAnsi" w:hint="eastAsia"/>
                <w:lang w:eastAsia="zh-TW"/>
              </w:rPr>
              <w:t>下</w:t>
            </w:r>
            <w:r w:rsidRPr="005C0FBA">
              <w:rPr>
                <w:rFonts w:cstheme="minorHAnsi"/>
                <w:lang w:eastAsia="zh-TW"/>
              </w:rPr>
              <w:t>BOM</w:t>
            </w:r>
            <w:r w:rsidRPr="005C0FBA">
              <w:rPr>
                <w:rFonts w:cstheme="minorHAnsi" w:hint="eastAsia"/>
                <w:lang w:eastAsia="zh-TW"/>
              </w:rPr>
              <w:t>需符合如下</w:t>
            </w:r>
            <w:r w:rsidRPr="005C0FBA">
              <w:rPr>
                <w:rFonts w:cstheme="minorHAnsi"/>
                <w:lang w:eastAsia="zh-TW"/>
              </w:rPr>
              <w:t>BOM</w:t>
            </w:r>
            <w:r w:rsidRPr="005C0FBA">
              <w:rPr>
                <w:rFonts w:cstheme="minorHAnsi" w:hint="eastAsia"/>
                <w:lang w:eastAsia="zh-TW"/>
              </w:rPr>
              <w:t>结构之一</w:t>
            </w:r>
          </w:p>
          <w:p w:rsidR="00394A29" w:rsidRPr="005C0FBA" w:rsidRDefault="00394A29" w:rsidP="00394A29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1</w:t>
            </w:r>
            <w:r w:rsidRPr="005C0FBA">
              <w:rPr>
                <w:rFonts w:cstheme="minorHAnsi" w:hint="eastAsia"/>
                <w:lang w:eastAsia="zh-TW"/>
              </w:rPr>
              <w:t>）</w:t>
            </w:r>
            <w:r w:rsidRPr="005C0FBA">
              <w:rPr>
                <w:rFonts w:cstheme="minorHAnsi"/>
                <w:lang w:eastAsia="zh-TW"/>
              </w:rPr>
              <w:t>BM-&gt;KP</w:t>
            </w:r>
          </w:p>
          <w:p w:rsidR="00394A29" w:rsidRPr="005C0FBA" w:rsidRDefault="00394A29" w:rsidP="00394A29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2</w:t>
            </w:r>
            <w:r w:rsidRPr="005C0FBA">
              <w:rPr>
                <w:rFonts w:cstheme="minorHAnsi" w:hint="eastAsia"/>
                <w:lang w:eastAsia="zh-TW"/>
              </w:rPr>
              <w:t>）</w:t>
            </w:r>
            <w:r w:rsidRPr="005C0FBA">
              <w:rPr>
                <w:rFonts w:cstheme="minorHAnsi"/>
                <w:lang w:eastAsia="zh-TW"/>
              </w:rPr>
              <w:t>P1-&gt;KP</w:t>
            </w:r>
          </w:p>
          <w:p w:rsidR="004042A6" w:rsidRPr="005C0FBA" w:rsidRDefault="00394A29" w:rsidP="00394A29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3)  KP</w:t>
            </w:r>
            <w:r w:rsidRPr="005C0FBA">
              <w:rPr>
                <w:rFonts w:cstheme="minorHAnsi" w:hint="eastAsia"/>
                <w:lang w:eastAsia="zh-TW"/>
              </w:rPr>
              <w:t>（此种情况为试产时才会出现，而且试产时不会和前面两种</w:t>
            </w:r>
            <w:r w:rsidRPr="005C0FBA">
              <w:rPr>
                <w:rFonts w:cstheme="minorHAnsi"/>
                <w:lang w:eastAsia="zh-TW"/>
              </w:rPr>
              <w:t>BOM</w:t>
            </w:r>
            <w:r w:rsidRPr="005C0FBA">
              <w:rPr>
                <w:rFonts w:cstheme="minorHAnsi" w:hint="eastAsia"/>
                <w:lang w:eastAsia="zh-TW"/>
              </w:rPr>
              <w:t>结构同时出现）</w:t>
            </w:r>
          </w:p>
        </w:tc>
      </w:tr>
      <w:tr w:rsidR="004042A6" w:rsidRPr="00F21525" w:rsidTr="002D7EF6">
        <w:tc>
          <w:tcPr>
            <w:tcW w:w="1809" w:type="dxa"/>
          </w:tcPr>
          <w:p w:rsidR="004042A6" w:rsidRPr="005C0FBA" w:rsidRDefault="004042A6" w:rsidP="004042A6">
            <w:pPr>
              <w:rPr>
                <w:rFonts w:cstheme="minorHAnsi"/>
                <w:lang w:eastAsia="zh-TW"/>
              </w:rPr>
            </w:pPr>
            <w:r w:rsidRPr="00F21525">
              <w:t>Match rule</w:t>
            </w:r>
          </w:p>
        </w:tc>
        <w:tc>
          <w:tcPr>
            <w:tcW w:w="6553" w:type="dxa"/>
          </w:tcPr>
          <w:p w:rsidR="004042A6" w:rsidRPr="005C0FBA" w:rsidRDefault="00394A29" w:rsidP="004042A6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14</w:t>
            </w:r>
            <w:r w:rsidRPr="005C0FBA">
              <w:rPr>
                <w:rFonts w:cstheme="minorHAnsi" w:hint="eastAsia"/>
                <w:lang w:eastAsia="zh-TW"/>
              </w:rPr>
              <w:t>码或</w:t>
            </w:r>
            <w:r w:rsidRPr="005C0FBA">
              <w:rPr>
                <w:rFonts w:cstheme="minorHAnsi"/>
                <w:lang w:eastAsia="zh-TW"/>
              </w:rPr>
              <w:t>18</w:t>
            </w:r>
            <w:r w:rsidRPr="005C0FBA">
              <w:rPr>
                <w:rFonts w:cstheme="minorHAnsi" w:hint="eastAsia"/>
                <w:lang w:eastAsia="zh-TW"/>
              </w:rPr>
              <w:t>码，前</w:t>
            </w:r>
            <w:r w:rsidRPr="005C0FBA">
              <w:rPr>
                <w:rFonts w:cstheme="minorHAnsi"/>
                <w:lang w:eastAsia="zh-TW"/>
              </w:rPr>
              <w:t>5</w:t>
            </w:r>
            <w:r w:rsidRPr="005C0FBA">
              <w:rPr>
                <w:rFonts w:cstheme="minorHAnsi" w:hint="eastAsia"/>
                <w:lang w:eastAsia="zh-TW"/>
              </w:rPr>
              <w:t>位等于</w:t>
            </w:r>
            <w:r w:rsidRPr="005C0FBA">
              <w:rPr>
                <w:rFonts w:cstheme="minorHAnsi"/>
                <w:lang w:eastAsia="zh-TW"/>
              </w:rPr>
              <w:t>VC</w:t>
            </w:r>
          </w:p>
        </w:tc>
      </w:tr>
      <w:tr w:rsidR="00B04FE0" w:rsidRPr="00F21525" w:rsidTr="002D7EF6">
        <w:tc>
          <w:tcPr>
            <w:tcW w:w="1809" w:type="dxa"/>
          </w:tcPr>
          <w:p w:rsidR="00B04FE0" w:rsidRPr="00F21525" w:rsidRDefault="00B04FE0" w:rsidP="004042A6">
            <w:r w:rsidRPr="00F21525">
              <w:t>Check rule</w:t>
            </w:r>
          </w:p>
        </w:tc>
        <w:tc>
          <w:tcPr>
            <w:tcW w:w="6553" w:type="dxa"/>
          </w:tcPr>
          <w:p w:rsidR="00B04FE0" w:rsidRPr="005C0FBA" w:rsidRDefault="00B04FE0" w:rsidP="004042A6">
            <w:pPr>
              <w:rPr>
                <w:rFonts w:cstheme="minorHAnsi"/>
                <w:lang w:eastAsia="zh-TW"/>
              </w:rPr>
            </w:pPr>
          </w:p>
        </w:tc>
      </w:tr>
      <w:tr w:rsidR="004042A6" w:rsidRPr="00F21525" w:rsidTr="002D7EF6">
        <w:tc>
          <w:tcPr>
            <w:tcW w:w="1809" w:type="dxa"/>
          </w:tcPr>
          <w:p w:rsidR="004042A6" w:rsidRPr="005C0FBA" w:rsidRDefault="00B04FE0" w:rsidP="004042A6">
            <w:pPr>
              <w:rPr>
                <w:rFonts w:cstheme="minorHAnsi"/>
                <w:lang w:eastAsia="zh-TW"/>
              </w:rPr>
            </w:pPr>
            <w:r w:rsidRPr="00F21525">
              <w:t>NeedUniqueCheck</w:t>
            </w:r>
          </w:p>
        </w:tc>
        <w:tc>
          <w:tcPr>
            <w:tcW w:w="6553" w:type="dxa"/>
          </w:tcPr>
          <w:p w:rsidR="004042A6" w:rsidRPr="005C0FBA" w:rsidRDefault="00394A29" w:rsidP="004042A6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  <w:tr w:rsidR="00B04FE0" w:rsidRPr="00F21525" w:rsidTr="002D7EF6">
        <w:tc>
          <w:tcPr>
            <w:tcW w:w="1809" w:type="dxa"/>
          </w:tcPr>
          <w:p w:rsidR="00B04FE0" w:rsidRPr="00F21525" w:rsidRDefault="00B04FE0" w:rsidP="004042A6">
            <w:r w:rsidRPr="00F21525">
              <w:t>Save rule</w:t>
            </w:r>
          </w:p>
        </w:tc>
        <w:tc>
          <w:tcPr>
            <w:tcW w:w="6553" w:type="dxa"/>
          </w:tcPr>
          <w:p w:rsidR="00B04FE0" w:rsidRPr="005C0FBA" w:rsidRDefault="00B04FE0" w:rsidP="004042A6">
            <w:pPr>
              <w:rPr>
                <w:rFonts w:cstheme="minorHAnsi"/>
                <w:lang w:eastAsia="zh-TW"/>
              </w:rPr>
            </w:pPr>
          </w:p>
        </w:tc>
      </w:tr>
      <w:tr w:rsidR="004042A6" w:rsidRPr="00F21525" w:rsidTr="002D7EF6">
        <w:tc>
          <w:tcPr>
            <w:tcW w:w="1809" w:type="dxa"/>
          </w:tcPr>
          <w:p w:rsidR="004042A6" w:rsidRPr="005C0FBA" w:rsidRDefault="00B04FE0" w:rsidP="004042A6">
            <w:pPr>
              <w:rPr>
                <w:rFonts w:cstheme="minorHAnsi"/>
                <w:lang w:eastAsia="zh-TW"/>
              </w:rPr>
            </w:pPr>
            <w:r w:rsidRPr="00F21525">
              <w:t>NeedCommonSave</w:t>
            </w:r>
            <w:r w:rsidR="004042A6" w:rsidRPr="00F21525">
              <w:rPr>
                <w:rFonts w:hint="eastAsia"/>
              </w:rPr>
              <w:t>是否要保存到</w:t>
            </w:r>
            <w:r w:rsidR="004042A6" w:rsidRPr="00F21525">
              <w:t>Product_Part</w:t>
            </w:r>
          </w:p>
        </w:tc>
        <w:tc>
          <w:tcPr>
            <w:tcW w:w="6553" w:type="dxa"/>
          </w:tcPr>
          <w:p w:rsidR="004042A6" w:rsidRPr="005C0FBA" w:rsidRDefault="00394A29" w:rsidP="004042A6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</w:tbl>
    <w:p w:rsidR="004042A6" w:rsidRPr="004042A6" w:rsidRDefault="004042A6">
      <w:pPr>
        <w:rPr>
          <w:rFonts w:cstheme="minorHAnsi"/>
          <w:b/>
          <w:lang w:eastAsia="zh-TW"/>
        </w:rPr>
      </w:pPr>
    </w:p>
    <w:p w:rsidR="004C64EA" w:rsidRDefault="004C64EA" w:rsidP="002D7EF6">
      <w:pPr>
        <w:pStyle w:val="2"/>
        <w:rPr>
          <w:lang w:eastAsia="zh-TW"/>
        </w:rPr>
      </w:pPr>
      <w:bookmarkStart w:id="391" w:name="_Toc356550364"/>
      <w:r w:rsidRPr="002D7EF6">
        <w:lastRenderedPageBreak/>
        <w:t>Rule of CheckItemType(</w:t>
      </w:r>
      <w:r w:rsidR="00560703" w:rsidRPr="00560703">
        <w:t>DockingPN</w:t>
      </w:r>
      <w:r w:rsidRPr="002D7EF6">
        <w:t>)</w:t>
      </w:r>
      <w:bookmarkEnd w:id="391"/>
    </w:p>
    <w:p w:rsidR="004042A6" w:rsidRDefault="004042A6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>Name :</w:t>
      </w:r>
      <w:r w:rsidR="00560703" w:rsidRPr="00560703">
        <w:t xml:space="preserve"> </w:t>
      </w:r>
      <w:r w:rsidR="00560703" w:rsidRPr="00560703">
        <w:rPr>
          <w:rFonts w:cstheme="minorHAnsi"/>
          <w:b/>
          <w:lang w:eastAsia="zh-TW"/>
        </w:rPr>
        <w:t>DockingPN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42"/>
        <w:gridCol w:w="6553"/>
      </w:tblGrid>
      <w:tr w:rsidR="004042A6" w:rsidRPr="004042A6" w:rsidTr="002D7EF6">
        <w:tc>
          <w:tcPr>
            <w:tcW w:w="1809" w:type="dxa"/>
            <w:shd w:val="clear" w:color="auto" w:fill="00B050"/>
          </w:tcPr>
          <w:p w:rsidR="004042A6" w:rsidRPr="004042A6" w:rsidRDefault="004042A6" w:rsidP="004042A6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4042A6" w:rsidRPr="004042A6" w:rsidRDefault="004042A6" w:rsidP="004042A6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4042A6" w:rsidRPr="00F21525" w:rsidTr="002D7EF6">
        <w:tc>
          <w:tcPr>
            <w:tcW w:w="1809" w:type="dxa"/>
          </w:tcPr>
          <w:p w:rsidR="004042A6" w:rsidRPr="005C0FBA" w:rsidRDefault="004042A6" w:rsidP="004042A6">
            <w:pPr>
              <w:rPr>
                <w:rFonts w:cstheme="minorHAnsi"/>
                <w:lang w:eastAsia="zh-TW"/>
              </w:rPr>
            </w:pPr>
            <w:r w:rsidRPr="00F21525">
              <w:t>Filter rule</w:t>
            </w:r>
          </w:p>
        </w:tc>
        <w:tc>
          <w:tcPr>
            <w:tcW w:w="6553" w:type="dxa"/>
          </w:tcPr>
          <w:p w:rsidR="004042A6" w:rsidRPr="005C0FBA" w:rsidRDefault="00F21525" w:rsidP="004042A6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 xml:space="preserve">Model </w:t>
            </w:r>
            <w:r w:rsidRPr="005C0FBA">
              <w:rPr>
                <w:rFonts w:cstheme="minorHAnsi" w:hint="eastAsia"/>
                <w:lang w:eastAsia="zh-TW"/>
              </w:rPr>
              <w:t>阶下存在</w:t>
            </w:r>
            <w:r w:rsidRPr="005C0FBA">
              <w:rPr>
                <w:rFonts w:cstheme="minorHAnsi"/>
                <w:lang w:eastAsia="zh-TW"/>
              </w:rPr>
              <w:t>PS Part</w:t>
            </w:r>
          </w:p>
        </w:tc>
      </w:tr>
      <w:tr w:rsidR="004042A6" w:rsidRPr="00F21525" w:rsidTr="002D7EF6">
        <w:tc>
          <w:tcPr>
            <w:tcW w:w="1809" w:type="dxa"/>
          </w:tcPr>
          <w:p w:rsidR="004042A6" w:rsidRPr="005C0FBA" w:rsidRDefault="004042A6" w:rsidP="004042A6">
            <w:pPr>
              <w:rPr>
                <w:rFonts w:cstheme="minorHAnsi"/>
                <w:lang w:eastAsia="zh-TW"/>
              </w:rPr>
            </w:pPr>
            <w:r w:rsidRPr="00F21525">
              <w:t>Match rule</w:t>
            </w:r>
          </w:p>
        </w:tc>
        <w:tc>
          <w:tcPr>
            <w:tcW w:w="6553" w:type="dxa"/>
          </w:tcPr>
          <w:p w:rsidR="004042A6" w:rsidRPr="005C0FBA" w:rsidRDefault="00F21525" w:rsidP="004042A6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 xml:space="preserve">@Data </w:t>
            </w:r>
            <w:r w:rsidRPr="005C0FBA">
              <w:rPr>
                <w:rFonts w:cstheme="minorHAnsi" w:hint="eastAsia"/>
                <w:lang w:eastAsia="zh-TW"/>
              </w:rPr>
              <w:t>中存在字符</w:t>
            </w:r>
            <w:r w:rsidRPr="005C0FBA">
              <w:rPr>
                <w:rFonts w:cstheme="minorHAnsi"/>
                <w:lang w:eastAsia="zh-TW"/>
              </w:rPr>
              <w:t>'#'</w:t>
            </w:r>
          </w:p>
        </w:tc>
      </w:tr>
      <w:tr w:rsidR="00F21525" w:rsidRPr="00F21525" w:rsidTr="002D7EF6">
        <w:tc>
          <w:tcPr>
            <w:tcW w:w="1809" w:type="dxa"/>
          </w:tcPr>
          <w:p w:rsidR="00F21525" w:rsidRPr="00F21525" w:rsidRDefault="00F21525" w:rsidP="004042A6">
            <w:r w:rsidRPr="00F21525">
              <w:t>Check rule</w:t>
            </w:r>
          </w:p>
        </w:tc>
        <w:tc>
          <w:tcPr>
            <w:tcW w:w="6553" w:type="dxa"/>
          </w:tcPr>
          <w:p w:rsidR="00F21525" w:rsidRPr="005C0FBA" w:rsidRDefault="00F21525" w:rsidP="004042A6">
            <w:pPr>
              <w:rPr>
                <w:rFonts w:cstheme="minorHAnsi"/>
                <w:lang w:eastAsia="zh-TW"/>
              </w:rPr>
            </w:pPr>
          </w:p>
        </w:tc>
      </w:tr>
      <w:tr w:rsidR="004042A6" w:rsidRPr="00F21525" w:rsidTr="002D7EF6">
        <w:tc>
          <w:tcPr>
            <w:tcW w:w="1809" w:type="dxa"/>
          </w:tcPr>
          <w:p w:rsidR="004042A6" w:rsidRPr="005C0FBA" w:rsidRDefault="00F21525" w:rsidP="004042A6">
            <w:pPr>
              <w:rPr>
                <w:rFonts w:cstheme="minorHAnsi"/>
                <w:lang w:eastAsia="zh-TW"/>
              </w:rPr>
            </w:pPr>
            <w:r w:rsidRPr="00F21525">
              <w:t>NeedUniqueCheck</w:t>
            </w:r>
          </w:p>
        </w:tc>
        <w:tc>
          <w:tcPr>
            <w:tcW w:w="6553" w:type="dxa"/>
          </w:tcPr>
          <w:p w:rsidR="004042A6" w:rsidRPr="005C0FBA" w:rsidRDefault="00F21525" w:rsidP="004042A6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No</w:t>
            </w:r>
          </w:p>
        </w:tc>
      </w:tr>
      <w:tr w:rsidR="00F21525" w:rsidRPr="00F21525" w:rsidTr="002D7EF6">
        <w:tc>
          <w:tcPr>
            <w:tcW w:w="1809" w:type="dxa"/>
          </w:tcPr>
          <w:p w:rsidR="00F21525" w:rsidRPr="00F21525" w:rsidRDefault="00F21525" w:rsidP="004042A6">
            <w:r w:rsidRPr="00F21525">
              <w:t>Save rule</w:t>
            </w:r>
          </w:p>
        </w:tc>
        <w:tc>
          <w:tcPr>
            <w:tcW w:w="6553" w:type="dxa"/>
          </w:tcPr>
          <w:p w:rsidR="00F21525" w:rsidRPr="005C0FBA" w:rsidRDefault="00F21525" w:rsidP="004042A6">
            <w:pPr>
              <w:rPr>
                <w:rFonts w:cstheme="minorHAnsi"/>
                <w:lang w:eastAsia="zh-TW"/>
              </w:rPr>
            </w:pPr>
          </w:p>
        </w:tc>
      </w:tr>
      <w:tr w:rsidR="004042A6" w:rsidRPr="00F21525" w:rsidTr="002D7EF6">
        <w:tc>
          <w:tcPr>
            <w:tcW w:w="1809" w:type="dxa"/>
          </w:tcPr>
          <w:p w:rsidR="004042A6" w:rsidRPr="005C0FBA" w:rsidRDefault="00F21525" w:rsidP="004042A6">
            <w:pPr>
              <w:rPr>
                <w:rFonts w:cstheme="minorHAnsi"/>
                <w:lang w:eastAsia="zh-TW"/>
              </w:rPr>
            </w:pPr>
            <w:r w:rsidRPr="00F21525">
              <w:t>NeedCommonSave</w:t>
            </w:r>
            <w:r w:rsidR="004042A6" w:rsidRPr="00F21525">
              <w:rPr>
                <w:rFonts w:hint="eastAsia"/>
              </w:rPr>
              <w:t>是否要保存到</w:t>
            </w:r>
            <w:r w:rsidR="004042A6" w:rsidRPr="00F21525">
              <w:t>Product_Part</w:t>
            </w:r>
          </w:p>
        </w:tc>
        <w:tc>
          <w:tcPr>
            <w:tcW w:w="6553" w:type="dxa"/>
          </w:tcPr>
          <w:p w:rsidR="004042A6" w:rsidRPr="005C0FBA" w:rsidRDefault="00F21525" w:rsidP="004042A6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</w:tbl>
    <w:p w:rsidR="004042A6" w:rsidRPr="004042A6" w:rsidRDefault="004042A6">
      <w:pPr>
        <w:rPr>
          <w:rFonts w:cstheme="minorHAnsi"/>
          <w:b/>
          <w:lang w:eastAsia="zh-TW"/>
        </w:rPr>
      </w:pPr>
    </w:p>
    <w:p w:rsidR="004C64EA" w:rsidRDefault="004C64EA" w:rsidP="002D7EF6">
      <w:pPr>
        <w:pStyle w:val="2"/>
        <w:rPr>
          <w:lang w:eastAsia="zh-TW"/>
        </w:rPr>
      </w:pPr>
      <w:bookmarkStart w:id="392" w:name="_Toc356550365"/>
      <w:r w:rsidRPr="002D7EF6">
        <w:t>Rule of CheckItemType(</w:t>
      </w:r>
      <w:r w:rsidR="00560703" w:rsidRPr="00560703">
        <w:t>DockingSN</w:t>
      </w:r>
      <w:r w:rsidRPr="002D7EF6">
        <w:t>)</w:t>
      </w:r>
      <w:bookmarkEnd w:id="392"/>
    </w:p>
    <w:p w:rsidR="00560703" w:rsidRDefault="00560703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Pr="00560703">
        <w:rPr>
          <w:rFonts w:cstheme="minorHAnsi"/>
          <w:b/>
          <w:lang w:eastAsia="zh-TW"/>
        </w:rPr>
        <w:t>DockingSN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42"/>
        <w:gridCol w:w="6553"/>
      </w:tblGrid>
      <w:tr w:rsidR="00560703" w:rsidRPr="00560703" w:rsidTr="002D7EF6">
        <w:tc>
          <w:tcPr>
            <w:tcW w:w="1809" w:type="dxa"/>
            <w:shd w:val="clear" w:color="auto" w:fill="00B050"/>
          </w:tcPr>
          <w:p w:rsidR="00560703" w:rsidRP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560703" w:rsidRP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560703" w:rsidRPr="00F56D1D" w:rsidTr="002D7EF6">
        <w:tc>
          <w:tcPr>
            <w:tcW w:w="1809" w:type="dxa"/>
          </w:tcPr>
          <w:p w:rsidR="00560703" w:rsidRPr="005C0FBA" w:rsidRDefault="00560703" w:rsidP="00560703">
            <w:pPr>
              <w:rPr>
                <w:rFonts w:cstheme="minorHAnsi"/>
                <w:lang w:eastAsia="zh-TW"/>
              </w:rPr>
            </w:pPr>
            <w:r w:rsidRPr="00F56D1D">
              <w:t>Filter rule</w:t>
            </w:r>
          </w:p>
        </w:tc>
        <w:tc>
          <w:tcPr>
            <w:tcW w:w="6553" w:type="dxa"/>
          </w:tcPr>
          <w:p w:rsidR="00560703" w:rsidRPr="005C0FBA" w:rsidRDefault="00F56D1D" w:rsidP="00560703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 xml:space="preserve">Model </w:t>
            </w:r>
            <w:r w:rsidRPr="005C0FBA">
              <w:rPr>
                <w:rFonts w:cstheme="minorHAnsi" w:hint="eastAsia"/>
                <w:lang w:eastAsia="zh-TW"/>
              </w:rPr>
              <w:t>阶下存在</w:t>
            </w:r>
            <w:r w:rsidRPr="005C0FBA">
              <w:rPr>
                <w:rFonts w:cstheme="minorHAnsi"/>
                <w:lang w:eastAsia="zh-TW"/>
              </w:rPr>
              <w:t>PS Part</w:t>
            </w:r>
          </w:p>
        </w:tc>
      </w:tr>
      <w:tr w:rsidR="00560703" w:rsidRPr="00F56D1D" w:rsidTr="002D7EF6">
        <w:tc>
          <w:tcPr>
            <w:tcW w:w="1809" w:type="dxa"/>
          </w:tcPr>
          <w:p w:rsidR="00560703" w:rsidRPr="005C0FBA" w:rsidRDefault="00560703" w:rsidP="00560703">
            <w:pPr>
              <w:rPr>
                <w:rFonts w:cstheme="minorHAnsi"/>
                <w:lang w:eastAsia="zh-TW"/>
              </w:rPr>
            </w:pPr>
            <w:r w:rsidRPr="00F56D1D">
              <w:t>Match rule</w:t>
            </w:r>
          </w:p>
        </w:tc>
        <w:tc>
          <w:tcPr>
            <w:tcW w:w="6553" w:type="dxa"/>
          </w:tcPr>
          <w:p w:rsidR="00560703" w:rsidRPr="005C0FBA" w:rsidRDefault="00F56D1D" w:rsidP="00560703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长度为</w:t>
            </w:r>
            <w:r w:rsidRPr="005C0FBA">
              <w:rPr>
                <w:rFonts w:cstheme="minorHAnsi"/>
                <w:lang w:eastAsia="zh-TW"/>
              </w:rPr>
              <w:t>10</w:t>
            </w:r>
            <w:r w:rsidRPr="005C0FBA">
              <w:rPr>
                <w:rFonts w:cstheme="minorHAnsi" w:hint="eastAsia"/>
                <w:lang w:eastAsia="zh-TW"/>
              </w:rPr>
              <w:t>位，并且第</w:t>
            </w:r>
            <w:r w:rsidRPr="005C0FBA">
              <w:rPr>
                <w:rFonts w:cstheme="minorHAnsi"/>
                <w:lang w:eastAsia="zh-TW"/>
              </w:rPr>
              <w:t>7</w:t>
            </w:r>
            <w:r w:rsidRPr="005C0FBA">
              <w:rPr>
                <w:rFonts w:cstheme="minorHAnsi" w:hint="eastAsia"/>
                <w:lang w:eastAsia="zh-TW"/>
              </w:rPr>
              <w:t>位是字符</w:t>
            </w:r>
            <w:r w:rsidRPr="005C0FBA">
              <w:rPr>
                <w:rFonts w:cstheme="minorHAnsi"/>
                <w:lang w:eastAsia="zh-TW"/>
              </w:rPr>
              <w:t>'V' |'W' | 'X' | 'Y' | 'Z'</w:t>
            </w:r>
          </w:p>
        </w:tc>
      </w:tr>
      <w:tr w:rsidR="00F56D1D" w:rsidRPr="00F56D1D" w:rsidTr="002D7EF6">
        <w:tc>
          <w:tcPr>
            <w:tcW w:w="1809" w:type="dxa"/>
          </w:tcPr>
          <w:p w:rsidR="00F56D1D" w:rsidRPr="00F56D1D" w:rsidRDefault="00F56D1D" w:rsidP="00560703">
            <w:r w:rsidRPr="00F56D1D">
              <w:t>Check rule</w:t>
            </w:r>
          </w:p>
        </w:tc>
        <w:tc>
          <w:tcPr>
            <w:tcW w:w="6553" w:type="dxa"/>
          </w:tcPr>
          <w:p w:rsidR="00F56D1D" w:rsidRPr="005C0FBA" w:rsidRDefault="00F56D1D" w:rsidP="00F56D1D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 xml:space="preserve">a. </w:t>
            </w:r>
            <w:r w:rsidRPr="005C0FBA">
              <w:rPr>
                <w:rFonts w:cstheme="minorHAnsi" w:hint="eastAsia"/>
                <w:lang w:eastAsia="zh-TW"/>
              </w:rPr>
              <w:t>检查</w:t>
            </w:r>
            <w:r w:rsidRPr="005C0FBA">
              <w:rPr>
                <w:rFonts w:cstheme="minorHAnsi"/>
                <w:lang w:eastAsia="zh-TW"/>
              </w:rPr>
              <w:t xml:space="preserve">Docking </w:t>
            </w:r>
            <w:r w:rsidRPr="005C0FBA">
              <w:rPr>
                <w:rFonts w:cstheme="minorHAnsi" w:hint="eastAsia"/>
                <w:lang w:eastAsia="zh-TW"/>
              </w:rPr>
              <w:t>的状态为</w:t>
            </w:r>
            <w:r w:rsidRPr="005C0FBA">
              <w:rPr>
                <w:rFonts w:cstheme="minorHAnsi"/>
                <w:lang w:eastAsia="zh-TW"/>
              </w:rPr>
              <w:t xml:space="preserve">85 </w:t>
            </w:r>
            <w:r w:rsidRPr="005C0FBA">
              <w:rPr>
                <w:rFonts w:cstheme="minorHAnsi" w:hint="eastAsia"/>
                <w:lang w:eastAsia="zh-TW"/>
              </w:rPr>
              <w:t>或者</w:t>
            </w:r>
            <w:r w:rsidRPr="005C0FBA">
              <w:rPr>
                <w:rFonts w:cstheme="minorHAnsi"/>
                <w:lang w:eastAsia="zh-TW"/>
              </w:rPr>
              <w:t>PO (</w:t>
            </w:r>
            <w:r w:rsidRPr="005C0FBA">
              <w:rPr>
                <w:rFonts w:cstheme="minorHAnsi" w:hint="eastAsia"/>
                <w:lang w:eastAsia="zh-TW"/>
              </w:rPr>
              <w:t>检查</w:t>
            </w:r>
            <w:r w:rsidRPr="005C0FBA">
              <w:rPr>
                <w:rFonts w:cstheme="minorHAnsi"/>
                <w:lang w:eastAsia="zh-TW"/>
              </w:rPr>
              <w:t xml:space="preserve">Docking </w:t>
            </w:r>
            <w:r w:rsidRPr="005C0FBA">
              <w:rPr>
                <w:rFonts w:cstheme="minorHAnsi" w:hint="eastAsia"/>
                <w:lang w:eastAsia="zh-TW"/>
              </w:rPr>
              <w:t>数据库的</w:t>
            </w:r>
            <w:r w:rsidRPr="005C0FBA">
              <w:rPr>
                <w:rFonts w:cstheme="minorHAnsi"/>
                <w:lang w:eastAsia="zh-TW"/>
              </w:rPr>
              <w:t>ProductStatus)</w:t>
            </w:r>
          </w:p>
          <w:p w:rsidR="00F56D1D" w:rsidRPr="005C0FBA" w:rsidRDefault="00F56D1D" w:rsidP="00F56D1D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 xml:space="preserve">b. </w:t>
            </w:r>
            <w:r w:rsidRPr="005C0FBA">
              <w:rPr>
                <w:rFonts w:cstheme="minorHAnsi" w:hint="eastAsia"/>
                <w:lang w:eastAsia="zh-TW"/>
              </w:rPr>
              <w:t>检查</w:t>
            </w:r>
            <w:r w:rsidRPr="005C0FBA">
              <w:rPr>
                <w:rFonts w:cstheme="minorHAnsi"/>
                <w:lang w:eastAsia="zh-TW"/>
              </w:rPr>
              <w:t xml:space="preserve">Docking </w:t>
            </w:r>
            <w:r w:rsidRPr="005C0FBA">
              <w:rPr>
                <w:rFonts w:cstheme="minorHAnsi" w:hint="eastAsia"/>
                <w:lang w:eastAsia="zh-TW"/>
              </w:rPr>
              <w:t>的</w:t>
            </w:r>
            <w:r w:rsidRPr="005C0FBA">
              <w:rPr>
                <w:rFonts w:cstheme="minorHAnsi"/>
                <w:lang w:eastAsia="zh-TW"/>
              </w:rPr>
              <w:t xml:space="preserve">PAQC </w:t>
            </w:r>
            <w:r w:rsidRPr="005C0FBA">
              <w:rPr>
                <w:rFonts w:cstheme="minorHAnsi" w:hint="eastAsia"/>
                <w:lang w:eastAsia="zh-TW"/>
              </w:rPr>
              <w:t>抽检状态是否为</w:t>
            </w:r>
            <w:r w:rsidRPr="005C0FBA">
              <w:rPr>
                <w:rFonts w:cstheme="minorHAnsi"/>
                <w:lang w:eastAsia="zh-TW"/>
              </w:rPr>
              <w:t xml:space="preserve">PAQC </w:t>
            </w:r>
            <w:r w:rsidRPr="005C0FBA">
              <w:rPr>
                <w:rFonts w:cstheme="minorHAnsi" w:hint="eastAsia"/>
                <w:lang w:eastAsia="zh-TW"/>
              </w:rPr>
              <w:t>抽检免检或者</w:t>
            </w:r>
            <w:r w:rsidRPr="005C0FBA">
              <w:rPr>
                <w:rFonts w:cstheme="minorHAnsi"/>
                <w:lang w:eastAsia="zh-TW"/>
              </w:rPr>
              <w:t xml:space="preserve">PAQC Check Pass </w:t>
            </w:r>
            <w:r w:rsidRPr="005C0FBA">
              <w:rPr>
                <w:rFonts w:cstheme="minorHAnsi" w:hint="eastAsia"/>
                <w:lang w:eastAsia="zh-TW"/>
              </w:rPr>
              <w:t>（检查</w:t>
            </w:r>
            <w:r w:rsidRPr="005C0FBA">
              <w:rPr>
                <w:rFonts w:cstheme="minorHAnsi"/>
                <w:lang w:eastAsia="zh-TW"/>
              </w:rPr>
              <w:t xml:space="preserve">Docking </w:t>
            </w:r>
            <w:r w:rsidRPr="005C0FBA">
              <w:rPr>
                <w:rFonts w:cstheme="minorHAnsi" w:hint="eastAsia"/>
                <w:lang w:eastAsia="zh-TW"/>
              </w:rPr>
              <w:t>数据库的</w:t>
            </w:r>
            <w:r w:rsidRPr="005C0FBA">
              <w:rPr>
                <w:rFonts w:cstheme="minorHAnsi"/>
                <w:lang w:eastAsia="zh-TW"/>
              </w:rPr>
              <w:t>QCStatus</w:t>
            </w:r>
            <w:r w:rsidRPr="005C0FBA">
              <w:rPr>
                <w:rFonts w:cstheme="minorHAnsi" w:hint="eastAsia"/>
                <w:lang w:eastAsia="zh-TW"/>
              </w:rPr>
              <w:t>）</w:t>
            </w:r>
          </w:p>
          <w:p w:rsidR="00F56D1D" w:rsidRPr="005C0FBA" w:rsidRDefault="00F56D1D" w:rsidP="00F56D1D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c.</w:t>
            </w:r>
            <w:r w:rsidRPr="005C0FBA">
              <w:rPr>
                <w:rFonts w:cstheme="minorHAnsi" w:hint="eastAsia"/>
                <w:lang w:eastAsia="zh-TW"/>
              </w:rPr>
              <w:t>检查</w:t>
            </w:r>
            <w:r w:rsidRPr="005C0FBA">
              <w:rPr>
                <w:rFonts w:cstheme="minorHAnsi"/>
                <w:lang w:eastAsia="zh-TW"/>
              </w:rPr>
              <w:t>DockingSN</w:t>
            </w:r>
            <w:r w:rsidRPr="005C0FBA">
              <w:rPr>
                <w:rFonts w:cstheme="minorHAnsi" w:hint="eastAsia"/>
                <w:lang w:eastAsia="zh-TW"/>
              </w:rPr>
              <w:t>对应的</w:t>
            </w:r>
            <w:r w:rsidRPr="005C0FBA">
              <w:rPr>
                <w:rFonts w:cstheme="minorHAnsi"/>
                <w:lang w:eastAsia="zh-TW"/>
              </w:rPr>
              <w:t>Docking</w:t>
            </w:r>
            <w:r w:rsidRPr="005C0FBA">
              <w:rPr>
                <w:rFonts w:cstheme="minorHAnsi" w:hint="eastAsia"/>
                <w:lang w:eastAsia="zh-TW"/>
              </w:rPr>
              <w:t>库中</w:t>
            </w:r>
            <w:r w:rsidRPr="005C0FBA">
              <w:rPr>
                <w:rFonts w:cstheme="minorHAnsi"/>
                <w:lang w:eastAsia="zh-TW"/>
              </w:rPr>
              <w:t>ModelInfo</w:t>
            </w:r>
            <w:r w:rsidRPr="005C0FBA">
              <w:rPr>
                <w:rFonts w:cstheme="minorHAnsi" w:hint="eastAsia"/>
                <w:lang w:eastAsia="zh-TW"/>
              </w:rPr>
              <w:t>中</w:t>
            </w:r>
            <w:r w:rsidRPr="005C0FBA">
              <w:rPr>
                <w:rFonts w:cstheme="minorHAnsi"/>
                <w:lang w:eastAsia="zh-TW"/>
              </w:rPr>
              <w:t>PN</w:t>
            </w:r>
            <w:r w:rsidRPr="005C0FBA">
              <w:rPr>
                <w:rFonts w:cstheme="minorHAnsi" w:hint="eastAsia"/>
                <w:lang w:eastAsia="zh-TW"/>
              </w:rPr>
              <w:t>属性是否与</w:t>
            </w:r>
            <w:r w:rsidRPr="005C0FBA">
              <w:rPr>
                <w:rFonts w:cstheme="minorHAnsi"/>
                <w:lang w:eastAsia="zh-TW"/>
              </w:rPr>
              <w:t>ModelBOM</w:t>
            </w:r>
            <w:r w:rsidRPr="005C0FBA">
              <w:rPr>
                <w:rFonts w:cstheme="minorHAnsi" w:hint="eastAsia"/>
                <w:lang w:eastAsia="zh-TW"/>
              </w:rPr>
              <w:t>中的</w:t>
            </w:r>
            <w:r w:rsidRPr="005C0FBA">
              <w:rPr>
                <w:rFonts w:cstheme="minorHAnsi"/>
                <w:lang w:eastAsia="zh-TW"/>
              </w:rPr>
              <w:t>PN</w:t>
            </w:r>
            <w:r w:rsidRPr="005C0FBA">
              <w:rPr>
                <w:rFonts w:cstheme="minorHAnsi" w:hint="eastAsia"/>
                <w:lang w:eastAsia="zh-TW"/>
              </w:rPr>
              <w:t>一致</w:t>
            </w:r>
          </w:p>
        </w:tc>
      </w:tr>
      <w:tr w:rsidR="00560703" w:rsidRPr="00F56D1D" w:rsidTr="002D7EF6">
        <w:tc>
          <w:tcPr>
            <w:tcW w:w="1809" w:type="dxa"/>
          </w:tcPr>
          <w:p w:rsidR="00560703" w:rsidRPr="005C0FBA" w:rsidRDefault="00F56D1D" w:rsidP="00560703">
            <w:pPr>
              <w:rPr>
                <w:rFonts w:cstheme="minorHAnsi"/>
                <w:lang w:eastAsia="zh-TW"/>
              </w:rPr>
            </w:pPr>
            <w:r w:rsidRPr="00F56D1D">
              <w:t>NeedUniqueCheck</w:t>
            </w:r>
          </w:p>
        </w:tc>
        <w:tc>
          <w:tcPr>
            <w:tcW w:w="6553" w:type="dxa"/>
          </w:tcPr>
          <w:p w:rsidR="00560703" w:rsidRPr="005C0FBA" w:rsidRDefault="00F56D1D" w:rsidP="00560703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  <w:tr w:rsidR="00F56D1D" w:rsidRPr="00F56D1D" w:rsidTr="002D7EF6">
        <w:tc>
          <w:tcPr>
            <w:tcW w:w="1809" w:type="dxa"/>
          </w:tcPr>
          <w:p w:rsidR="00F56D1D" w:rsidRPr="00F56D1D" w:rsidRDefault="00F56D1D" w:rsidP="00560703">
            <w:r w:rsidRPr="00F56D1D">
              <w:t>Save rule</w:t>
            </w:r>
          </w:p>
        </w:tc>
        <w:tc>
          <w:tcPr>
            <w:tcW w:w="6553" w:type="dxa"/>
          </w:tcPr>
          <w:p w:rsidR="00F56D1D" w:rsidRPr="005C0FBA" w:rsidRDefault="00F56D1D" w:rsidP="00560703">
            <w:pPr>
              <w:rPr>
                <w:rFonts w:cstheme="minorHAnsi"/>
                <w:lang w:eastAsia="zh-TW"/>
              </w:rPr>
            </w:pPr>
          </w:p>
        </w:tc>
      </w:tr>
      <w:tr w:rsidR="00560703" w:rsidRPr="00F56D1D" w:rsidTr="002D7EF6">
        <w:tc>
          <w:tcPr>
            <w:tcW w:w="1809" w:type="dxa"/>
          </w:tcPr>
          <w:p w:rsidR="00560703" w:rsidRPr="005C0FBA" w:rsidRDefault="00F56D1D" w:rsidP="00560703">
            <w:pPr>
              <w:rPr>
                <w:rFonts w:cstheme="minorHAnsi"/>
                <w:lang w:eastAsia="zh-TW"/>
              </w:rPr>
            </w:pPr>
            <w:r w:rsidRPr="00F56D1D">
              <w:t>NeedCommonSave</w:t>
            </w:r>
            <w:r w:rsidR="00560703" w:rsidRPr="00F56D1D">
              <w:rPr>
                <w:rFonts w:hint="eastAsia"/>
              </w:rPr>
              <w:t>是否要保存到</w:t>
            </w:r>
            <w:r w:rsidR="00560703" w:rsidRPr="00F56D1D">
              <w:t>Product_Part</w:t>
            </w:r>
          </w:p>
        </w:tc>
        <w:tc>
          <w:tcPr>
            <w:tcW w:w="6553" w:type="dxa"/>
          </w:tcPr>
          <w:p w:rsidR="00560703" w:rsidRPr="005C0FBA" w:rsidRDefault="00F56D1D" w:rsidP="00560703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</w:tbl>
    <w:p w:rsidR="00560703" w:rsidRPr="00560703" w:rsidRDefault="00560703">
      <w:pPr>
        <w:rPr>
          <w:rFonts w:cstheme="minorHAnsi"/>
          <w:b/>
          <w:lang w:eastAsia="zh-TW"/>
        </w:rPr>
      </w:pPr>
    </w:p>
    <w:p w:rsidR="004C64EA" w:rsidRDefault="004C64EA" w:rsidP="002D7EF6">
      <w:pPr>
        <w:pStyle w:val="2"/>
        <w:rPr>
          <w:lang w:eastAsia="zh-TW"/>
        </w:rPr>
      </w:pPr>
      <w:bookmarkStart w:id="393" w:name="_Toc356550366"/>
      <w:r w:rsidRPr="002D7EF6">
        <w:t>Rule of CheckItemType(</w:t>
      </w:r>
      <w:r w:rsidR="00560703" w:rsidRPr="00560703">
        <w:t>HDD</w:t>
      </w:r>
      <w:r w:rsidRPr="002D7EF6">
        <w:t>)</w:t>
      </w:r>
      <w:bookmarkEnd w:id="393"/>
    </w:p>
    <w:p w:rsidR="00560703" w:rsidRDefault="00560703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Pr="00560703">
        <w:rPr>
          <w:rFonts w:cstheme="minorHAnsi"/>
          <w:b/>
          <w:lang w:eastAsia="zh-TW"/>
        </w:rPr>
        <w:t>HDD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42"/>
        <w:gridCol w:w="6553"/>
      </w:tblGrid>
      <w:tr w:rsidR="00560703" w:rsidRPr="00560703" w:rsidTr="002D7EF6">
        <w:tc>
          <w:tcPr>
            <w:tcW w:w="1809" w:type="dxa"/>
            <w:shd w:val="clear" w:color="auto" w:fill="00B050"/>
          </w:tcPr>
          <w:p w:rsidR="00560703" w:rsidRP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560703" w:rsidRP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560703" w:rsidRPr="00C82927" w:rsidTr="002D7EF6">
        <w:tc>
          <w:tcPr>
            <w:tcW w:w="1809" w:type="dxa"/>
          </w:tcPr>
          <w:p w:rsidR="00560703" w:rsidRPr="005C0FBA" w:rsidRDefault="00560703" w:rsidP="00560703">
            <w:pPr>
              <w:rPr>
                <w:rFonts w:cstheme="minorHAnsi"/>
                <w:lang w:eastAsia="zh-TW"/>
              </w:rPr>
            </w:pPr>
            <w:r w:rsidRPr="00C82927">
              <w:t>Filter rule</w:t>
            </w:r>
          </w:p>
        </w:tc>
        <w:tc>
          <w:tcPr>
            <w:tcW w:w="6553" w:type="dxa"/>
          </w:tcPr>
          <w:p w:rsidR="00C82927" w:rsidRPr="005C0FBA" w:rsidRDefault="00C82927" w:rsidP="00C82927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Model</w:t>
            </w:r>
            <w:r w:rsidRPr="005C0FBA">
              <w:rPr>
                <w:rFonts w:cstheme="minorHAnsi" w:hint="eastAsia"/>
                <w:lang w:eastAsia="zh-TW"/>
              </w:rPr>
              <w:t>下第一阶的</w:t>
            </w:r>
            <w:r w:rsidRPr="005C0FBA">
              <w:rPr>
                <w:rFonts w:cstheme="minorHAnsi"/>
                <w:lang w:eastAsia="zh-TW"/>
              </w:rPr>
              <w:t>Descr</w:t>
            </w:r>
            <w:r w:rsidRPr="005C0FBA">
              <w:rPr>
                <w:rFonts w:cstheme="minorHAnsi" w:hint="eastAsia"/>
                <w:lang w:eastAsia="zh-TW"/>
              </w:rPr>
              <w:t>描述为</w:t>
            </w:r>
            <w:r w:rsidRPr="005C0FBA">
              <w:rPr>
                <w:rFonts w:cstheme="minorHAnsi"/>
                <w:lang w:eastAsia="zh-TW"/>
              </w:rPr>
              <w:t>Descr like 'HDD%'</w:t>
            </w:r>
          </w:p>
          <w:p w:rsidR="00C82927" w:rsidRPr="005C0FBA" w:rsidRDefault="00C82927" w:rsidP="00C82927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 w:hint="eastAsia"/>
                <w:lang w:eastAsia="zh-TW"/>
              </w:rPr>
              <w:t>且</w:t>
            </w:r>
            <w:r w:rsidRPr="005C0FBA">
              <w:rPr>
                <w:rFonts w:cstheme="minorHAnsi"/>
                <w:lang w:eastAsia="zh-TW"/>
              </w:rPr>
              <w:t>Model</w:t>
            </w:r>
            <w:r w:rsidRPr="005C0FBA">
              <w:rPr>
                <w:rFonts w:cstheme="minorHAnsi" w:hint="eastAsia"/>
                <w:lang w:eastAsia="zh-TW"/>
              </w:rPr>
              <w:t>下</w:t>
            </w:r>
            <w:r w:rsidRPr="005C0FBA">
              <w:rPr>
                <w:rFonts w:cstheme="minorHAnsi"/>
                <w:lang w:eastAsia="zh-TW"/>
              </w:rPr>
              <w:t>BOM</w:t>
            </w:r>
            <w:r w:rsidRPr="005C0FBA">
              <w:rPr>
                <w:rFonts w:cstheme="minorHAnsi" w:hint="eastAsia"/>
                <w:lang w:eastAsia="zh-TW"/>
              </w:rPr>
              <w:t>需符合如下</w:t>
            </w:r>
            <w:r w:rsidRPr="005C0FBA">
              <w:rPr>
                <w:rFonts w:cstheme="minorHAnsi"/>
                <w:lang w:eastAsia="zh-TW"/>
              </w:rPr>
              <w:t>BOM</w:t>
            </w:r>
            <w:r w:rsidRPr="005C0FBA">
              <w:rPr>
                <w:rFonts w:cstheme="minorHAnsi" w:hint="eastAsia"/>
                <w:lang w:eastAsia="zh-TW"/>
              </w:rPr>
              <w:t>结构之一</w:t>
            </w:r>
          </w:p>
          <w:p w:rsidR="00C82927" w:rsidRPr="005C0FBA" w:rsidRDefault="00C82927" w:rsidP="00C82927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lastRenderedPageBreak/>
              <w:t>1</w:t>
            </w:r>
            <w:r w:rsidRPr="005C0FBA">
              <w:rPr>
                <w:rFonts w:cstheme="minorHAnsi" w:hint="eastAsia"/>
                <w:lang w:eastAsia="zh-TW"/>
              </w:rPr>
              <w:t>）</w:t>
            </w:r>
            <w:r w:rsidRPr="005C0FBA">
              <w:rPr>
                <w:rFonts w:cstheme="minorHAnsi"/>
                <w:lang w:eastAsia="zh-TW"/>
              </w:rPr>
              <w:t>BM-&gt;KP</w:t>
            </w:r>
          </w:p>
          <w:p w:rsidR="00C82927" w:rsidRPr="005C0FBA" w:rsidRDefault="00C82927" w:rsidP="00C82927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2</w:t>
            </w:r>
            <w:r w:rsidRPr="005C0FBA">
              <w:rPr>
                <w:rFonts w:cstheme="minorHAnsi" w:hint="eastAsia"/>
                <w:lang w:eastAsia="zh-TW"/>
              </w:rPr>
              <w:t>）</w:t>
            </w:r>
            <w:r w:rsidRPr="005C0FBA">
              <w:rPr>
                <w:rFonts w:cstheme="minorHAnsi"/>
                <w:lang w:eastAsia="zh-TW"/>
              </w:rPr>
              <w:t>P1-&gt;KP</w:t>
            </w:r>
          </w:p>
          <w:p w:rsidR="00560703" w:rsidRPr="005C0FBA" w:rsidRDefault="00C82927" w:rsidP="00C82927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3)  KP</w:t>
            </w:r>
            <w:r w:rsidRPr="005C0FBA">
              <w:rPr>
                <w:rFonts w:cstheme="minorHAnsi" w:hint="eastAsia"/>
                <w:lang w:eastAsia="zh-TW"/>
              </w:rPr>
              <w:t>（此种情况为试产时才会出现，而且试产时不会和前面两种</w:t>
            </w:r>
            <w:r w:rsidRPr="005C0FBA">
              <w:rPr>
                <w:rFonts w:cstheme="minorHAnsi"/>
                <w:lang w:eastAsia="zh-TW"/>
              </w:rPr>
              <w:t>BOM</w:t>
            </w:r>
            <w:r w:rsidRPr="005C0FBA">
              <w:rPr>
                <w:rFonts w:cstheme="minorHAnsi" w:hint="eastAsia"/>
                <w:lang w:eastAsia="zh-TW"/>
              </w:rPr>
              <w:t>结构同时出现）</w:t>
            </w:r>
          </w:p>
        </w:tc>
      </w:tr>
      <w:tr w:rsidR="00560703" w:rsidRPr="00C82927" w:rsidTr="002D7EF6">
        <w:tc>
          <w:tcPr>
            <w:tcW w:w="1809" w:type="dxa"/>
          </w:tcPr>
          <w:p w:rsidR="00560703" w:rsidRPr="005C0FBA" w:rsidRDefault="00560703" w:rsidP="00560703">
            <w:pPr>
              <w:rPr>
                <w:rFonts w:cstheme="minorHAnsi"/>
                <w:lang w:eastAsia="zh-TW"/>
              </w:rPr>
            </w:pPr>
            <w:r w:rsidRPr="00C82927">
              <w:lastRenderedPageBreak/>
              <w:t>Match rule</w:t>
            </w:r>
          </w:p>
        </w:tc>
        <w:tc>
          <w:tcPr>
            <w:tcW w:w="6553" w:type="dxa"/>
          </w:tcPr>
          <w:p w:rsidR="00C82927" w:rsidRPr="005C0FBA" w:rsidRDefault="00C82927" w:rsidP="00C82927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1) 14</w:t>
            </w:r>
            <w:r w:rsidRPr="005C0FBA">
              <w:rPr>
                <w:rFonts w:cstheme="minorHAnsi" w:hint="eastAsia"/>
                <w:lang w:eastAsia="zh-TW"/>
              </w:rPr>
              <w:t>码或</w:t>
            </w:r>
            <w:r w:rsidRPr="005C0FBA">
              <w:rPr>
                <w:rFonts w:cstheme="minorHAnsi"/>
                <w:lang w:eastAsia="zh-TW"/>
              </w:rPr>
              <w:t>18</w:t>
            </w:r>
            <w:r w:rsidRPr="005C0FBA">
              <w:rPr>
                <w:rFonts w:cstheme="minorHAnsi" w:hint="eastAsia"/>
                <w:lang w:eastAsia="zh-TW"/>
              </w:rPr>
              <w:t>码，前</w:t>
            </w:r>
            <w:r w:rsidRPr="005C0FBA">
              <w:rPr>
                <w:rFonts w:cstheme="minorHAnsi"/>
                <w:lang w:eastAsia="zh-TW"/>
              </w:rPr>
              <w:t>5</w:t>
            </w:r>
            <w:r w:rsidRPr="005C0FBA">
              <w:rPr>
                <w:rFonts w:cstheme="minorHAnsi" w:hint="eastAsia"/>
                <w:lang w:eastAsia="zh-TW"/>
              </w:rPr>
              <w:t>位等于</w:t>
            </w:r>
            <w:r w:rsidRPr="005C0FBA">
              <w:rPr>
                <w:rFonts w:cstheme="minorHAnsi"/>
                <w:lang w:eastAsia="zh-TW"/>
              </w:rPr>
              <w:t>VC</w:t>
            </w:r>
          </w:p>
          <w:p w:rsidR="00560703" w:rsidRPr="005C0FBA" w:rsidRDefault="00C82927" w:rsidP="00C82927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2</w:t>
            </w:r>
            <w:r w:rsidRPr="005C0FBA">
              <w:rPr>
                <w:rFonts w:cstheme="minorHAnsi" w:hint="eastAsia"/>
                <w:lang w:eastAsia="zh-TW"/>
              </w:rPr>
              <w:t>）如大于</w:t>
            </w:r>
            <w:r w:rsidRPr="005C0FBA">
              <w:rPr>
                <w:rFonts w:cstheme="minorHAnsi"/>
                <w:lang w:eastAsia="zh-TW"/>
              </w:rPr>
              <w:t>90</w:t>
            </w:r>
            <w:r w:rsidRPr="005C0FBA">
              <w:rPr>
                <w:rFonts w:cstheme="minorHAnsi" w:hint="eastAsia"/>
                <w:lang w:eastAsia="zh-TW"/>
              </w:rPr>
              <w:t>码</w:t>
            </w:r>
            <w:r w:rsidRPr="005C0FBA">
              <w:rPr>
                <w:rFonts w:cstheme="minorHAnsi"/>
                <w:lang w:eastAsia="zh-TW"/>
              </w:rPr>
              <w:t xml:space="preserve">  </w:t>
            </w:r>
            <w:r w:rsidRPr="005C0FBA">
              <w:rPr>
                <w:rFonts w:cstheme="minorHAnsi" w:hint="eastAsia"/>
                <w:lang w:eastAsia="zh-TW"/>
              </w:rPr>
              <w:t>从</w:t>
            </w:r>
            <w:r w:rsidRPr="005C0FBA">
              <w:rPr>
                <w:rFonts w:cstheme="minorHAnsi"/>
                <w:lang w:eastAsia="zh-TW"/>
              </w:rPr>
              <w:t>77</w:t>
            </w:r>
            <w:r w:rsidRPr="005C0FBA">
              <w:rPr>
                <w:rFonts w:cstheme="minorHAnsi" w:hint="eastAsia"/>
                <w:lang w:eastAsia="zh-TW"/>
              </w:rPr>
              <w:t>码开始取</w:t>
            </w:r>
            <w:r w:rsidRPr="005C0FBA">
              <w:rPr>
                <w:rFonts w:cstheme="minorHAnsi"/>
                <w:lang w:eastAsia="zh-TW"/>
              </w:rPr>
              <w:t>14</w:t>
            </w:r>
            <w:r w:rsidRPr="005C0FBA">
              <w:rPr>
                <w:rFonts w:cstheme="minorHAnsi" w:hint="eastAsia"/>
                <w:lang w:eastAsia="zh-TW"/>
              </w:rPr>
              <w:t>码，取得的</w:t>
            </w:r>
            <w:r w:rsidRPr="005C0FBA">
              <w:rPr>
                <w:rFonts w:cstheme="minorHAnsi"/>
                <w:lang w:eastAsia="zh-TW"/>
              </w:rPr>
              <w:t>14</w:t>
            </w:r>
            <w:r w:rsidRPr="005C0FBA">
              <w:rPr>
                <w:rFonts w:cstheme="minorHAnsi" w:hint="eastAsia"/>
                <w:lang w:eastAsia="zh-TW"/>
              </w:rPr>
              <w:t>码的前</w:t>
            </w:r>
            <w:r w:rsidRPr="005C0FBA">
              <w:rPr>
                <w:rFonts w:cstheme="minorHAnsi"/>
                <w:lang w:eastAsia="zh-TW"/>
              </w:rPr>
              <w:t>5</w:t>
            </w:r>
            <w:r w:rsidRPr="005C0FBA">
              <w:rPr>
                <w:rFonts w:cstheme="minorHAnsi" w:hint="eastAsia"/>
                <w:lang w:eastAsia="zh-TW"/>
              </w:rPr>
              <w:t>位等于</w:t>
            </w:r>
            <w:r w:rsidRPr="005C0FBA">
              <w:rPr>
                <w:rFonts w:cstheme="minorHAnsi"/>
                <w:lang w:eastAsia="zh-TW"/>
              </w:rPr>
              <w:t>VC</w:t>
            </w:r>
            <w:r w:rsidRPr="005C0FBA">
              <w:rPr>
                <w:rFonts w:cstheme="minorHAnsi" w:hint="eastAsia"/>
                <w:lang w:eastAsia="zh-TW"/>
              </w:rPr>
              <w:t>，截取的</w:t>
            </w:r>
            <w:r w:rsidRPr="005C0FBA">
              <w:rPr>
                <w:rFonts w:cstheme="minorHAnsi"/>
                <w:lang w:eastAsia="zh-TW"/>
              </w:rPr>
              <w:t>Key</w:t>
            </w:r>
            <w:r w:rsidRPr="005C0FBA">
              <w:rPr>
                <w:rFonts w:cstheme="minorHAnsi" w:hint="eastAsia"/>
                <w:lang w:eastAsia="zh-TW"/>
              </w:rPr>
              <w:t>为</w:t>
            </w:r>
            <w:r w:rsidRPr="005C0FBA">
              <w:rPr>
                <w:rFonts w:cstheme="minorHAnsi"/>
                <w:lang w:eastAsia="zh-TW"/>
              </w:rPr>
              <w:t>Match</w:t>
            </w:r>
            <w:r w:rsidRPr="005C0FBA">
              <w:rPr>
                <w:rFonts w:cstheme="minorHAnsi" w:hint="eastAsia"/>
                <w:lang w:eastAsia="zh-TW"/>
              </w:rPr>
              <w:t>与</w:t>
            </w:r>
            <w:r w:rsidRPr="005C0FBA">
              <w:rPr>
                <w:rFonts w:cstheme="minorHAnsi"/>
                <w:lang w:eastAsia="zh-TW"/>
              </w:rPr>
              <w:t>Save</w:t>
            </w:r>
            <w:r w:rsidRPr="005C0FBA">
              <w:rPr>
                <w:rFonts w:cstheme="minorHAnsi" w:hint="eastAsia"/>
                <w:lang w:eastAsia="zh-TW"/>
              </w:rPr>
              <w:t>的</w:t>
            </w:r>
            <w:r w:rsidRPr="005C0FBA">
              <w:rPr>
                <w:rFonts w:cstheme="minorHAnsi"/>
                <w:lang w:eastAsia="zh-TW"/>
              </w:rPr>
              <w:t>PartSn</w:t>
            </w:r>
          </w:p>
        </w:tc>
      </w:tr>
      <w:tr w:rsidR="00C82927" w:rsidRPr="00C82927" w:rsidTr="002D7EF6">
        <w:tc>
          <w:tcPr>
            <w:tcW w:w="1809" w:type="dxa"/>
          </w:tcPr>
          <w:p w:rsidR="00C82927" w:rsidRPr="00C82927" w:rsidRDefault="00C82927" w:rsidP="00560703">
            <w:r w:rsidRPr="00C82927">
              <w:t>Check rule</w:t>
            </w:r>
          </w:p>
        </w:tc>
        <w:tc>
          <w:tcPr>
            <w:tcW w:w="6553" w:type="dxa"/>
          </w:tcPr>
          <w:p w:rsidR="00C82927" w:rsidRPr="005C0FBA" w:rsidRDefault="00C82927" w:rsidP="00560703">
            <w:pPr>
              <w:rPr>
                <w:rFonts w:cstheme="minorHAnsi"/>
                <w:lang w:eastAsia="zh-TW"/>
              </w:rPr>
            </w:pPr>
          </w:p>
        </w:tc>
      </w:tr>
      <w:tr w:rsidR="00560703" w:rsidRPr="00C82927" w:rsidTr="002D7EF6">
        <w:tc>
          <w:tcPr>
            <w:tcW w:w="1809" w:type="dxa"/>
          </w:tcPr>
          <w:p w:rsidR="00560703" w:rsidRPr="005C0FBA" w:rsidRDefault="00C82927" w:rsidP="00560703">
            <w:pPr>
              <w:rPr>
                <w:rFonts w:cstheme="minorHAnsi"/>
                <w:lang w:eastAsia="zh-TW"/>
              </w:rPr>
            </w:pPr>
            <w:r w:rsidRPr="00C82927">
              <w:t>NeedUniqueCheck</w:t>
            </w:r>
          </w:p>
        </w:tc>
        <w:tc>
          <w:tcPr>
            <w:tcW w:w="6553" w:type="dxa"/>
          </w:tcPr>
          <w:p w:rsidR="00560703" w:rsidRPr="005C0FBA" w:rsidRDefault="00C82927" w:rsidP="00560703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  <w:tr w:rsidR="00C82927" w:rsidRPr="00C82927" w:rsidTr="002D7EF6">
        <w:tc>
          <w:tcPr>
            <w:tcW w:w="1809" w:type="dxa"/>
          </w:tcPr>
          <w:p w:rsidR="00C82927" w:rsidRPr="00C82927" w:rsidRDefault="00C82927" w:rsidP="00560703">
            <w:r w:rsidRPr="00C82927">
              <w:t>Save rule</w:t>
            </w:r>
          </w:p>
        </w:tc>
        <w:tc>
          <w:tcPr>
            <w:tcW w:w="6553" w:type="dxa"/>
          </w:tcPr>
          <w:p w:rsidR="00C82927" w:rsidRPr="005C0FBA" w:rsidRDefault="00C82927" w:rsidP="00560703">
            <w:pPr>
              <w:rPr>
                <w:rFonts w:cstheme="minorHAnsi"/>
                <w:lang w:eastAsia="zh-TW"/>
              </w:rPr>
            </w:pPr>
          </w:p>
        </w:tc>
      </w:tr>
      <w:tr w:rsidR="00560703" w:rsidRPr="00C82927" w:rsidTr="002D7EF6">
        <w:tc>
          <w:tcPr>
            <w:tcW w:w="1809" w:type="dxa"/>
          </w:tcPr>
          <w:p w:rsidR="00560703" w:rsidRPr="005C0FBA" w:rsidRDefault="00C82927" w:rsidP="00560703">
            <w:pPr>
              <w:rPr>
                <w:rFonts w:cstheme="minorHAnsi"/>
                <w:lang w:eastAsia="zh-TW"/>
              </w:rPr>
            </w:pPr>
            <w:r w:rsidRPr="00C82927">
              <w:t>NeedCommonSave</w:t>
            </w:r>
            <w:r w:rsidR="00560703" w:rsidRPr="00C82927">
              <w:rPr>
                <w:rFonts w:hint="eastAsia"/>
              </w:rPr>
              <w:t>是否要保存到</w:t>
            </w:r>
            <w:r w:rsidR="00560703" w:rsidRPr="00C82927">
              <w:t>Product_Part</w:t>
            </w:r>
          </w:p>
        </w:tc>
        <w:tc>
          <w:tcPr>
            <w:tcW w:w="6553" w:type="dxa"/>
          </w:tcPr>
          <w:p w:rsidR="00560703" w:rsidRPr="005C0FBA" w:rsidRDefault="00C82927" w:rsidP="00560703">
            <w:pPr>
              <w:rPr>
                <w:rFonts w:cstheme="minorHAnsi"/>
                <w:lang w:eastAsia="zh-TW"/>
              </w:rPr>
            </w:pPr>
            <w:r w:rsidRPr="005C0FBA">
              <w:rPr>
                <w:rFonts w:cstheme="minorHAnsi"/>
                <w:lang w:eastAsia="zh-TW"/>
              </w:rPr>
              <w:t>Yes</w:t>
            </w:r>
          </w:p>
        </w:tc>
      </w:tr>
      <w:tr w:rsidR="00717AAE" w:rsidRPr="00C82927" w:rsidTr="002D7EF6">
        <w:tc>
          <w:tcPr>
            <w:tcW w:w="1809" w:type="dxa"/>
          </w:tcPr>
          <w:p w:rsidR="00717AAE" w:rsidRPr="00C82927" w:rsidRDefault="00717AAE" w:rsidP="00560703">
            <w:r w:rsidRPr="00717AAE">
              <w:rPr>
                <w:rFonts w:hint="eastAsia"/>
              </w:rPr>
              <w:t>界面数据对应</w:t>
            </w:r>
          </w:p>
        </w:tc>
        <w:tc>
          <w:tcPr>
            <w:tcW w:w="6553" w:type="dxa"/>
          </w:tcPr>
          <w:p w:rsidR="00717AAE" w:rsidRPr="00717AAE" w:rsidRDefault="00717AAE" w:rsidP="00717AAE">
            <w:pPr>
              <w:rPr>
                <w:rFonts w:cstheme="minorHAnsi"/>
                <w:lang w:eastAsia="zh-TW"/>
              </w:rPr>
            </w:pPr>
            <w:r w:rsidRPr="00717AAE">
              <w:rPr>
                <w:rFonts w:cstheme="minorHAnsi" w:hint="eastAsia"/>
                <w:lang w:eastAsia="zh-TW"/>
              </w:rPr>
              <w:t>1</w:t>
            </w:r>
            <w:r w:rsidRPr="00717AAE">
              <w:rPr>
                <w:rFonts w:cstheme="minorHAnsi" w:hint="eastAsia"/>
                <w:lang w:eastAsia="zh-TW"/>
              </w:rPr>
              <w:t>）</w:t>
            </w:r>
            <w:r w:rsidRPr="00717AAE">
              <w:rPr>
                <w:rFonts w:cstheme="minorHAnsi" w:hint="eastAsia"/>
                <w:lang w:eastAsia="zh-TW"/>
              </w:rPr>
              <w:t>Part Type=CheckItemType#</w:t>
            </w:r>
          </w:p>
          <w:p w:rsidR="00717AAE" w:rsidRPr="00717AAE" w:rsidRDefault="00717AAE" w:rsidP="00717AAE">
            <w:pPr>
              <w:rPr>
                <w:rFonts w:cstheme="minorHAnsi"/>
                <w:lang w:eastAsia="zh-TW"/>
              </w:rPr>
            </w:pPr>
            <w:r w:rsidRPr="00717AAE">
              <w:rPr>
                <w:rFonts w:cstheme="minorHAnsi" w:hint="eastAsia"/>
                <w:lang w:eastAsia="zh-TW"/>
              </w:rPr>
              <w:t>注</w:t>
            </w:r>
            <w:r w:rsidRPr="00717AAE">
              <w:rPr>
                <w:rFonts w:cstheme="minorHAnsi"/>
                <w:lang w:eastAsia="zh-TW"/>
              </w:rPr>
              <w:t>:CheckItemType#</w:t>
            </w:r>
            <w:r w:rsidRPr="00717AAE">
              <w:rPr>
                <w:rFonts w:cstheme="minorHAnsi" w:hint="eastAsia"/>
                <w:lang w:eastAsia="zh-TW"/>
              </w:rPr>
              <w:t>为自定义类型，标识真实</w:t>
            </w:r>
            <w:r w:rsidRPr="00717AAE">
              <w:rPr>
                <w:rFonts w:cstheme="minorHAnsi"/>
                <w:lang w:eastAsia="zh-TW"/>
              </w:rPr>
              <w:t>PartType</w:t>
            </w:r>
          </w:p>
          <w:p w:rsidR="00717AAE" w:rsidRPr="00717AAE" w:rsidRDefault="00717AAE" w:rsidP="00717AAE">
            <w:pPr>
              <w:rPr>
                <w:rFonts w:cstheme="minorHAnsi"/>
                <w:lang w:eastAsia="zh-TW"/>
              </w:rPr>
            </w:pPr>
            <w:r w:rsidRPr="00717AAE">
              <w:rPr>
                <w:rFonts w:cstheme="minorHAnsi"/>
                <w:lang w:eastAsia="zh-TW"/>
              </w:rPr>
              <w:t>2)  Description=Part.Descr(PartNo=KP#)</w:t>
            </w:r>
          </w:p>
          <w:p w:rsidR="00717AAE" w:rsidRPr="00717AAE" w:rsidRDefault="00717AAE" w:rsidP="00717AAE">
            <w:pPr>
              <w:rPr>
                <w:rFonts w:cstheme="minorHAnsi"/>
                <w:lang w:eastAsia="zh-TW"/>
              </w:rPr>
            </w:pPr>
            <w:r w:rsidRPr="00717AAE">
              <w:rPr>
                <w:rFonts w:cstheme="minorHAnsi"/>
                <w:lang w:eastAsia="zh-TW"/>
              </w:rPr>
              <w:t>3)PartNo./ItemName=PartInfo.InfoValue(PartNo=KP#  and InfoType='VendorCode' )</w:t>
            </w:r>
          </w:p>
          <w:p w:rsidR="00717AAE" w:rsidRPr="00717AAE" w:rsidRDefault="00717AAE" w:rsidP="00717AAE">
            <w:pPr>
              <w:rPr>
                <w:rFonts w:cstheme="minorHAnsi"/>
                <w:lang w:eastAsia="zh-TW"/>
              </w:rPr>
            </w:pPr>
            <w:r w:rsidRPr="00717AAE">
              <w:rPr>
                <w:rFonts w:cstheme="minorHAnsi" w:hint="eastAsia"/>
                <w:lang w:eastAsia="zh-TW"/>
              </w:rPr>
              <w:t>注：多个共用料用逗号分隔</w:t>
            </w:r>
          </w:p>
          <w:p w:rsidR="00717AAE" w:rsidRPr="00717AAE" w:rsidRDefault="00717AAE" w:rsidP="00717AAE">
            <w:pPr>
              <w:rPr>
                <w:rFonts w:cstheme="minorHAnsi"/>
                <w:lang w:eastAsia="zh-TW"/>
              </w:rPr>
            </w:pPr>
            <w:r w:rsidRPr="00717AAE">
              <w:rPr>
                <w:rFonts w:cstheme="minorHAnsi"/>
                <w:lang w:eastAsia="zh-TW"/>
              </w:rPr>
              <w:t>4</w:t>
            </w:r>
            <w:r w:rsidRPr="00717AAE">
              <w:rPr>
                <w:rFonts w:cstheme="minorHAnsi" w:hint="eastAsia"/>
                <w:lang w:eastAsia="zh-TW"/>
              </w:rPr>
              <w:t>）</w:t>
            </w:r>
            <w:r w:rsidRPr="00717AAE">
              <w:rPr>
                <w:rFonts w:cstheme="minorHAnsi"/>
                <w:lang w:eastAsia="zh-TW"/>
              </w:rPr>
              <w:t>Qty=ModelBom.Qty(Component=KP#)</w:t>
            </w:r>
            <w:r w:rsidRPr="00717AAE">
              <w:rPr>
                <w:rFonts w:cstheme="minorHAnsi" w:hint="eastAsia"/>
                <w:lang w:eastAsia="zh-TW"/>
              </w:rPr>
              <w:t>乘以其上阶</w:t>
            </w:r>
            <w:r w:rsidRPr="00717AAE">
              <w:rPr>
                <w:rFonts w:cstheme="minorHAnsi"/>
                <w:lang w:eastAsia="zh-TW"/>
              </w:rPr>
              <w:t>ModelBom.Qty</w:t>
            </w:r>
          </w:p>
          <w:p w:rsidR="00717AAE" w:rsidRPr="00717AAE" w:rsidRDefault="00717AAE" w:rsidP="00717AAE">
            <w:pPr>
              <w:rPr>
                <w:rFonts w:cstheme="minorHAnsi"/>
                <w:lang w:eastAsia="zh-TW"/>
              </w:rPr>
            </w:pPr>
            <w:r w:rsidRPr="00717AAE">
              <w:rPr>
                <w:rFonts w:cstheme="minorHAnsi" w:hint="eastAsia"/>
                <w:lang w:eastAsia="zh-TW"/>
              </w:rPr>
              <w:t>注</w:t>
            </w:r>
            <w:r w:rsidRPr="00717AAE">
              <w:rPr>
                <w:rFonts w:cstheme="minorHAnsi"/>
                <w:lang w:eastAsia="zh-TW"/>
              </w:rPr>
              <w:t>:a.</w:t>
            </w:r>
            <w:r w:rsidRPr="00717AAE">
              <w:rPr>
                <w:rFonts w:cstheme="minorHAnsi" w:hint="eastAsia"/>
                <w:lang w:eastAsia="zh-TW"/>
              </w:rPr>
              <w:t>同时</w:t>
            </w:r>
            <w:r w:rsidRPr="00717AAE">
              <w:rPr>
                <w:rFonts w:cstheme="minorHAnsi"/>
                <w:lang w:eastAsia="zh-TW"/>
              </w:rPr>
              <w:t>Component(KP#)</w:t>
            </w:r>
            <w:r w:rsidRPr="00717AAE">
              <w:rPr>
                <w:rFonts w:cstheme="minorHAnsi" w:hint="eastAsia"/>
                <w:lang w:eastAsia="zh-TW"/>
              </w:rPr>
              <w:t>必须为根据</w:t>
            </w:r>
            <w:r w:rsidRPr="00717AAE">
              <w:rPr>
                <w:rFonts w:cstheme="minorHAnsi"/>
                <w:lang w:eastAsia="zh-TW"/>
              </w:rPr>
              <w:t>Model</w:t>
            </w:r>
            <w:r w:rsidRPr="00717AAE">
              <w:rPr>
                <w:rFonts w:cstheme="minorHAnsi" w:hint="eastAsia"/>
                <w:lang w:eastAsia="zh-TW"/>
              </w:rPr>
              <w:t>展得的</w:t>
            </w:r>
            <w:r w:rsidRPr="00717AAE">
              <w:rPr>
                <w:rFonts w:cstheme="minorHAnsi"/>
                <w:lang w:eastAsia="zh-TW"/>
              </w:rPr>
              <w:t>BOM</w:t>
            </w:r>
            <w:r w:rsidRPr="00717AAE">
              <w:rPr>
                <w:rFonts w:cstheme="minorHAnsi" w:hint="eastAsia"/>
                <w:lang w:eastAsia="zh-TW"/>
              </w:rPr>
              <w:t>树的节点</w:t>
            </w:r>
            <w:r w:rsidRPr="00717AAE">
              <w:rPr>
                <w:rFonts w:cstheme="minorHAnsi"/>
                <w:lang w:eastAsia="zh-TW"/>
              </w:rPr>
              <w:t xml:space="preserve"> b.</w:t>
            </w:r>
            <w:r w:rsidRPr="00717AAE">
              <w:rPr>
                <w:rFonts w:cstheme="minorHAnsi" w:hint="eastAsia"/>
                <w:lang w:eastAsia="zh-TW"/>
              </w:rPr>
              <w:t>其上阶必须为根据</w:t>
            </w:r>
            <w:r w:rsidRPr="00717AAE">
              <w:rPr>
                <w:rFonts w:cstheme="minorHAnsi"/>
                <w:lang w:eastAsia="zh-TW"/>
              </w:rPr>
              <w:t>Model</w:t>
            </w:r>
            <w:r w:rsidRPr="00717AAE">
              <w:rPr>
                <w:rFonts w:cstheme="minorHAnsi" w:hint="eastAsia"/>
                <w:lang w:eastAsia="zh-TW"/>
              </w:rPr>
              <w:t>展得的</w:t>
            </w:r>
            <w:r w:rsidRPr="00717AAE">
              <w:rPr>
                <w:rFonts w:cstheme="minorHAnsi"/>
                <w:lang w:eastAsia="zh-TW"/>
              </w:rPr>
              <w:t>BOM</w:t>
            </w:r>
            <w:r w:rsidRPr="00717AAE">
              <w:rPr>
                <w:rFonts w:cstheme="minorHAnsi" w:hint="eastAsia"/>
                <w:lang w:eastAsia="zh-TW"/>
              </w:rPr>
              <w:t>树的节点</w:t>
            </w:r>
            <w:r w:rsidRPr="00717AAE">
              <w:rPr>
                <w:rFonts w:cstheme="minorHAnsi"/>
                <w:lang w:eastAsia="zh-TW"/>
              </w:rPr>
              <w:t xml:space="preserve"> c.</w:t>
            </w:r>
            <w:r w:rsidRPr="00717AAE">
              <w:rPr>
                <w:rFonts w:cstheme="minorHAnsi" w:hint="eastAsia"/>
                <w:lang w:eastAsia="zh-TW"/>
              </w:rPr>
              <w:t>对于</w:t>
            </w:r>
            <w:r w:rsidRPr="00717AAE">
              <w:rPr>
                <w:rFonts w:cstheme="minorHAnsi"/>
                <w:lang w:eastAsia="zh-TW"/>
              </w:rPr>
              <w:t>Model</w:t>
            </w:r>
            <w:r w:rsidRPr="00717AAE">
              <w:rPr>
                <w:rFonts w:cstheme="minorHAnsi" w:hint="eastAsia"/>
                <w:lang w:eastAsia="zh-TW"/>
              </w:rPr>
              <w:t>下直接的</w:t>
            </w:r>
            <w:r w:rsidRPr="00717AAE">
              <w:rPr>
                <w:rFonts w:cstheme="minorHAnsi"/>
                <w:lang w:eastAsia="zh-TW"/>
              </w:rPr>
              <w:t>KP</w:t>
            </w:r>
            <w:r w:rsidRPr="00717AAE">
              <w:rPr>
                <w:rFonts w:cstheme="minorHAnsi" w:hint="eastAsia"/>
                <w:lang w:eastAsia="zh-TW"/>
              </w:rPr>
              <w:t>，</w:t>
            </w:r>
            <w:r w:rsidRPr="00717AAE">
              <w:rPr>
                <w:rFonts w:cstheme="minorHAnsi"/>
                <w:lang w:eastAsia="zh-TW"/>
              </w:rPr>
              <w:t>Qty=ModelBom.Qty(Component=KP#)</w:t>
            </w:r>
          </w:p>
          <w:p w:rsidR="00717AAE" w:rsidRPr="00717AAE" w:rsidRDefault="00717AAE" w:rsidP="00717AAE">
            <w:pPr>
              <w:rPr>
                <w:rFonts w:cstheme="minorHAnsi"/>
                <w:lang w:eastAsia="zh-TW"/>
              </w:rPr>
            </w:pPr>
            <w:r w:rsidRPr="00717AAE">
              <w:rPr>
                <w:rFonts w:cstheme="minorHAnsi"/>
                <w:lang w:eastAsia="zh-TW"/>
              </w:rPr>
              <w:t>5</w:t>
            </w:r>
            <w:r w:rsidRPr="00717AAE">
              <w:rPr>
                <w:rFonts w:cstheme="minorHAnsi" w:hint="eastAsia"/>
                <w:lang w:eastAsia="zh-TW"/>
              </w:rPr>
              <w:t>）</w:t>
            </w:r>
            <w:r w:rsidRPr="00717AAE">
              <w:rPr>
                <w:rFonts w:cstheme="minorHAnsi"/>
                <w:lang w:eastAsia="zh-TW"/>
              </w:rPr>
              <w:t xml:space="preserve">PQty = </w:t>
            </w:r>
            <w:r w:rsidRPr="00717AAE">
              <w:rPr>
                <w:rFonts w:cstheme="minorHAnsi" w:hint="eastAsia"/>
                <w:lang w:eastAsia="zh-TW"/>
              </w:rPr>
              <w:t>刷入并</w:t>
            </w:r>
            <w:r w:rsidRPr="00717AAE">
              <w:rPr>
                <w:rFonts w:cstheme="minorHAnsi"/>
                <w:lang w:eastAsia="zh-TW"/>
              </w:rPr>
              <w:t>Match&amp;Check</w:t>
            </w:r>
            <w:r w:rsidRPr="00717AAE">
              <w:rPr>
                <w:rFonts w:cstheme="minorHAnsi" w:hint="eastAsia"/>
                <w:lang w:eastAsia="zh-TW"/>
              </w:rPr>
              <w:t>通过的此种料的数量</w:t>
            </w:r>
          </w:p>
          <w:p w:rsidR="00717AAE" w:rsidRPr="00C82927" w:rsidRDefault="00717AAE" w:rsidP="00717AAE">
            <w:pPr>
              <w:rPr>
                <w:rFonts w:cstheme="minorHAnsi"/>
                <w:lang w:eastAsia="zh-TW"/>
              </w:rPr>
            </w:pPr>
            <w:r w:rsidRPr="00717AAE">
              <w:rPr>
                <w:rFonts w:cstheme="minorHAnsi" w:hint="eastAsia"/>
                <w:lang w:eastAsia="zh-TW"/>
              </w:rPr>
              <w:t>6</w:t>
            </w:r>
            <w:r w:rsidRPr="00717AAE">
              <w:rPr>
                <w:rFonts w:cstheme="minorHAnsi" w:hint="eastAsia"/>
                <w:lang w:eastAsia="zh-TW"/>
              </w:rPr>
              <w:t>）</w:t>
            </w:r>
            <w:r w:rsidRPr="00717AAE">
              <w:rPr>
                <w:rFonts w:cstheme="minorHAnsi" w:hint="eastAsia"/>
                <w:lang w:eastAsia="zh-TW"/>
              </w:rPr>
              <w:t>Collection Data =</w:t>
            </w:r>
            <w:r w:rsidRPr="00717AAE">
              <w:rPr>
                <w:rFonts w:cstheme="minorHAnsi" w:hint="eastAsia"/>
                <w:lang w:eastAsia="zh-TW"/>
              </w:rPr>
              <w:t>刷入的</w:t>
            </w:r>
            <w:r w:rsidRPr="00717AAE">
              <w:rPr>
                <w:rFonts w:cstheme="minorHAnsi" w:hint="eastAsia"/>
                <w:lang w:eastAsia="zh-TW"/>
              </w:rPr>
              <w:t>Vendor CT</w:t>
            </w:r>
          </w:p>
        </w:tc>
      </w:tr>
    </w:tbl>
    <w:p w:rsidR="00560703" w:rsidRPr="00560703" w:rsidRDefault="00560703">
      <w:pPr>
        <w:rPr>
          <w:rFonts w:cstheme="minorHAnsi"/>
          <w:b/>
          <w:lang w:eastAsia="zh-TW"/>
        </w:rPr>
      </w:pPr>
    </w:p>
    <w:p w:rsidR="004C64EA" w:rsidRDefault="00560703" w:rsidP="002D7EF6">
      <w:pPr>
        <w:pStyle w:val="2"/>
        <w:rPr>
          <w:lang w:eastAsia="zh-TW"/>
        </w:rPr>
      </w:pPr>
      <w:bookmarkStart w:id="394" w:name="_Toc356550367"/>
      <w:r w:rsidRPr="002D7EF6">
        <w:t>Rule of CheckItemType(</w:t>
      </w:r>
      <w:r w:rsidRPr="00560703">
        <w:t>HDDDoor</w:t>
      </w:r>
      <w:r w:rsidRPr="002D7EF6">
        <w:t>)</w:t>
      </w:r>
      <w:bookmarkEnd w:id="394"/>
    </w:p>
    <w:p w:rsidR="00560703" w:rsidRDefault="00560703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Pr="00560703">
        <w:rPr>
          <w:rFonts w:cstheme="minorHAnsi"/>
          <w:b/>
          <w:lang w:eastAsia="zh-TW"/>
        </w:rPr>
        <w:t>HDDDoor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560703" w:rsidRPr="00560703" w:rsidTr="002D7EF6">
        <w:tc>
          <w:tcPr>
            <w:tcW w:w="1809" w:type="dxa"/>
            <w:shd w:val="clear" w:color="auto" w:fill="00B050"/>
          </w:tcPr>
          <w:p w:rsidR="00560703" w:rsidRP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560703" w:rsidRP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560703" w:rsidTr="002D7EF6">
        <w:tc>
          <w:tcPr>
            <w:tcW w:w="1809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A47DD6">
              <w:t>Filter rule</w:t>
            </w:r>
          </w:p>
        </w:tc>
        <w:tc>
          <w:tcPr>
            <w:tcW w:w="6553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</w:p>
        </w:tc>
      </w:tr>
      <w:tr w:rsidR="00560703" w:rsidTr="002D7EF6">
        <w:tc>
          <w:tcPr>
            <w:tcW w:w="1809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A47DD6">
              <w:t>Check rule</w:t>
            </w:r>
          </w:p>
        </w:tc>
        <w:tc>
          <w:tcPr>
            <w:tcW w:w="6553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</w:p>
        </w:tc>
      </w:tr>
      <w:tr w:rsidR="00560703" w:rsidTr="002D7EF6">
        <w:tc>
          <w:tcPr>
            <w:tcW w:w="1809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A47DD6">
              <w:t>Match rule</w:t>
            </w:r>
          </w:p>
        </w:tc>
        <w:tc>
          <w:tcPr>
            <w:tcW w:w="6553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</w:p>
        </w:tc>
      </w:tr>
      <w:tr w:rsidR="00560703" w:rsidTr="002D7EF6">
        <w:tc>
          <w:tcPr>
            <w:tcW w:w="1809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A47DD6">
              <w:t>Save rule</w:t>
            </w:r>
          </w:p>
        </w:tc>
        <w:tc>
          <w:tcPr>
            <w:tcW w:w="6553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</w:p>
        </w:tc>
      </w:tr>
      <w:tr w:rsidR="00560703" w:rsidTr="002D7EF6">
        <w:tc>
          <w:tcPr>
            <w:tcW w:w="1809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A47DD6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</w:p>
        </w:tc>
      </w:tr>
      <w:tr w:rsidR="00560703" w:rsidTr="002D7EF6">
        <w:tc>
          <w:tcPr>
            <w:tcW w:w="1809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A47DD6">
              <w:rPr>
                <w:rFonts w:hint="eastAsia"/>
              </w:rPr>
              <w:t>是否要保存到</w:t>
            </w:r>
            <w:r w:rsidRPr="00A47DD6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</w:p>
        </w:tc>
      </w:tr>
    </w:tbl>
    <w:p w:rsidR="00560703" w:rsidRPr="00560703" w:rsidRDefault="00560703">
      <w:pPr>
        <w:rPr>
          <w:rFonts w:cstheme="minorHAnsi"/>
          <w:b/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395" w:name="_Toc356550368"/>
      <w:r w:rsidRPr="002D7EF6">
        <w:lastRenderedPageBreak/>
        <w:t>Rule of CheckItemType(</w:t>
      </w:r>
      <w:r w:rsidRPr="00560703">
        <w:t>HomeCard</w:t>
      </w:r>
      <w:r w:rsidRPr="002D7EF6">
        <w:t>)</w:t>
      </w:r>
      <w:bookmarkEnd w:id="395"/>
    </w:p>
    <w:p w:rsidR="00560703" w:rsidRDefault="00560703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Pr="00560703">
        <w:rPr>
          <w:rFonts w:cstheme="minorHAnsi"/>
          <w:b/>
          <w:lang w:eastAsia="zh-TW"/>
        </w:rPr>
        <w:t>HomeCard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560703" w:rsidRPr="00560703" w:rsidTr="002D7EF6">
        <w:tc>
          <w:tcPr>
            <w:tcW w:w="1809" w:type="dxa"/>
            <w:shd w:val="clear" w:color="auto" w:fill="00B050"/>
          </w:tcPr>
          <w:p w:rsidR="00560703" w:rsidRP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560703" w:rsidRP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560703" w:rsidTr="002D7EF6">
        <w:tc>
          <w:tcPr>
            <w:tcW w:w="1809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B33CCD">
              <w:t>Filter rule</w:t>
            </w:r>
          </w:p>
        </w:tc>
        <w:tc>
          <w:tcPr>
            <w:tcW w:w="6553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</w:p>
        </w:tc>
      </w:tr>
      <w:tr w:rsidR="00560703" w:rsidTr="002D7EF6">
        <w:tc>
          <w:tcPr>
            <w:tcW w:w="1809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B33CCD">
              <w:t>Check rule</w:t>
            </w:r>
          </w:p>
        </w:tc>
        <w:tc>
          <w:tcPr>
            <w:tcW w:w="6553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</w:p>
        </w:tc>
      </w:tr>
      <w:tr w:rsidR="00560703" w:rsidTr="002D7EF6">
        <w:tc>
          <w:tcPr>
            <w:tcW w:w="1809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B33CCD">
              <w:t>Match rule</w:t>
            </w:r>
          </w:p>
        </w:tc>
        <w:tc>
          <w:tcPr>
            <w:tcW w:w="6553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</w:p>
        </w:tc>
      </w:tr>
      <w:tr w:rsidR="00560703" w:rsidTr="002D7EF6">
        <w:tc>
          <w:tcPr>
            <w:tcW w:w="1809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B33CCD">
              <w:t>Save rule</w:t>
            </w:r>
          </w:p>
        </w:tc>
        <w:tc>
          <w:tcPr>
            <w:tcW w:w="6553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</w:p>
        </w:tc>
      </w:tr>
      <w:tr w:rsidR="00560703" w:rsidTr="002D7EF6">
        <w:tc>
          <w:tcPr>
            <w:tcW w:w="1809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B33CCD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</w:p>
        </w:tc>
      </w:tr>
      <w:tr w:rsidR="00560703" w:rsidTr="002D7EF6">
        <w:tc>
          <w:tcPr>
            <w:tcW w:w="1809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  <w:r w:rsidRPr="00B33CCD">
              <w:rPr>
                <w:rFonts w:hint="eastAsia"/>
              </w:rPr>
              <w:t>是否要保存到</w:t>
            </w:r>
            <w:r w:rsidRPr="00B33CCD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560703" w:rsidRDefault="00560703" w:rsidP="00560703">
            <w:pPr>
              <w:rPr>
                <w:rFonts w:cstheme="minorHAnsi"/>
                <w:b/>
                <w:lang w:eastAsia="zh-TW"/>
              </w:rPr>
            </w:pPr>
          </w:p>
        </w:tc>
      </w:tr>
    </w:tbl>
    <w:p w:rsidR="00560703" w:rsidRDefault="00560703">
      <w:pPr>
        <w:rPr>
          <w:rFonts w:cstheme="minorHAnsi"/>
          <w:b/>
          <w:lang w:eastAsia="zh-TW"/>
        </w:rPr>
      </w:pPr>
    </w:p>
    <w:p w:rsidR="003554F2" w:rsidRDefault="003554F2">
      <w:pPr>
        <w:rPr>
          <w:rFonts w:cstheme="minorHAnsi"/>
          <w:b/>
          <w:lang w:eastAsia="zh-TW"/>
        </w:rPr>
      </w:pPr>
    </w:p>
    <w:p w:rsidR="003554F2" w:rsidRDefault="003554F2" w:rsidP="002D7EF6">
      <w:pPr>
        <w:pStyle w:val="2"/>
        <w:rPr>
          <w:lang w:eastAsia="zh-TW"/>
        </w:rPr>
      </w:pPr>
      <w:bookmarkStart w:id="396" w:name="_Toc356550369"/>
      <w:r w:rsidRPr="002D7EF6">
        <w:t>Rule of CheckItemType(Inverter)</w:t>
      </w:r>
      <w:bookmarkEnd w:id="396"/>
    </w:p>
    <w:p w:rsidR="003554F2" w:rsidRPr="003554F2" w:rsidRDefault="003554F2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>Name : HomeCard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3554F2" w:rsidRPr="003554F2" w:rsidTr="002D7EF6">
        <w:tc>
          <w:tcPr>
            <w:tcW w:w="1809" w:type="dxa"/>
            <w:shd w:val="clear" w:color="auto" w:fill="00B050"/>
          </w:tcPr>
          <w:p w:rsidR="003554F2" w:rsidRPr="003554F2" w:rsidRDefault="003554F2" w:rsidP="00560703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3554F2" w:rsidRPr="003554F2" w:rsidRDefault="003554F2" w:rsidP="00560703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3554F2" w:rsidTr="002D7EF6">
        <w:tc>
          <w:tcPr>
            <w:tcW w:w="1809" w:type="dxa"/>
          </w:tcPr>
          <w:p w:rsidR="003554F2" w:rsidRDefault="003554F2" w:rsidP="00560703">
            <w:pPr>
              <w:rPr>
                <w:rFonts w:cstheme="minorHAnsi"/>
                <w:b/>
                <w:lang w:eastAsia="zh-TW"/>
              </w:rPr>
            </w:pPr>
            <w:r w:rsidRPr="00AC1060">
              <w:t>Filter rule</w:t>
            </w:r>
          </w:p>
        </w:tc>
        <w:tc>
          <w:tcPr>
            <w:tcW w:w="6553" w:type="dxa"/>
          </w:tcPr>
          <w:p w:rsidR="003554F2" w:rsidRDefault="003554F2" w:rsidP="00560703">
            <w:pPr>
              <w:rPr>
                <w:rFonts w:cstheme="minorHAnsi"/>
                <w:b/>
                <w:lang w:eastAsia="zh-TW"/>
              </w:rPr>
            </w:pPr>
          </w:p>
        </w:tc>
      </w:tr>
      <w:tr w:rsidR="003554F2" w:rsidTr="002D7EF6">
        <w:tc>
          <w:tcPr>
            <w:tcW w:w="1809" w:type="dxa"/>
          </w:tcPr>
          <w:p w:rsidR="003554F2" w:rsidRDefault="003554F2" w:rsidP="00560703">
            <w:pPr>
              <w:rPr>
                <w:rFonts w:cstheme="minorHAnsi"/>
                <w:b/>
                <w:lang w:eastAsia="zh-TW"/>
              </w:rPr>
            </w:pPr>
            <w:r w:rsidRPr="00AC1060">
              <w:t>Check rule</w:t>
            </w:r>
          </w:p>
        </w:tc>
        <w:tc>
          <w:tcPr>
            <w:tcW w:w="6553" w:type="dxa"/>
          </w:tcPr>
          <w:p w:rsidR="003554F2" w:rsidRDefault="003554F2" w:rsidP="00560703">
            <w:pPr>
              <w:rPr>
                <w:rFonts w:cstheme="minorHAnsi"/>
                <w:b/>
                <w:lang w:eastAsia="zh-TW"/>
              </w:rPr>
            </w:pPr>
          </w:p>
        </w:tc>
      </w:tr>
      <w:tr w:rsidR="003554F2" w:rsidTr="002D7EF6">
        <w:tc>
          <w:tcPr>
            <w:tcW w:w="1809" w:type="dxa"/>
          </w:tcPr>
          <w:p w:rsidR="003554F2" w:rsidRDefault="003554F2" w:rsidP="00560703">
            <w:pPr>
              <w:rPr>
                <w:rFonts w:cstheme="minorHAnsi"/>
                <w:b/>
                <w:lang w:eastAsia="zh-TW"/>
              </w:rPr>
            </w:pPr>
            <w:r w:rsidRPr="00AC1060">
              <w:t>Match rule</w:t>
            </w:r>
          </w:p>
        </w:tc>
        <w:tc>
          <w:tcPr>
            <w:tcW w:w="6553" w:type="dxa"/>
          </w:tcPr>
          <w:p w:rsidR="003554F2" w:rsidRDefault="003554F2" w:rsidP="00560703">
            <w:pPr>
              <w:rPr>
                <w:rFonts w:cstheme="minorHAnsi"/>
                <w:b/>
                <w:lang w:eastAsia="zh-TW"/>
              </w:rPr>
            </w:pPr>
          </w:p>
        </w:tc>
      </w:tr>
      <w:tr w:rsidR="003554F2" w:rsidTr="002D7EF6">
        <w:tc>
          <w:tcPr>
            <w:tcW w:w="1809" w:type="dxa"/>
          </w:tcPr>
          <w:p w:rsidR="003554F2" w:rsidRDefault="003554F2" w:rsidP="00560703">
            <w:pPr>
              <w:rPr>
                <w:rFonts w:cstheme="minorHAnsi"/>
                <w:b/>
                <w:lang w:eastAsia="zh-TW"/>
              </w:rPr>
            </w:pPr>
            <w:r w:rsidRPr="00AC1060">
              <w:t>Save rule</w:t>
            </w:r>
          </w:p>
        </w:tc>
        <w:tc>
          <w:tcPr>
            <w:tcW w:w="6553" w:type="dxa"/>
          </w:tcPr>
          <w:p w:rsidR="003554F2" w:rsidRDefault="003554F2" w:rsidP="00560703">
            <w:pPr>
              <w:rPr>
                <w:rFonts w:cstheme="minorHAnsi"/>
                <w:b/>
                <w:lang w:eastAsia="zh-TW"/>
              </w:rPr>
            </w:pPr>
          </w:p>
        </w:tc>
      </w:tr>
      <w:tr w:rsidR="003554F2" w:rsidTr="002D7EF6">
        <w:tc>
          <w:tcPr>
            <w:tcW w:w="1809" w:type="dxa"/>
          </w:tcPr>
          <w:p w:rsidR="003554F2" w:rsidRDefault="003554F2" w:rsidP="00560703">
            <w:pPr>
              <w:rPr>
                <w:rFonts w:cstheme="minorHAnsi"/>
                <w:b/>
                <w:lang w:eastAsia="zh-TW"/>
              </w:rPr>
            </w:pPr>
            <w:r w:rsidRPr="00AC1060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3554F2" w:rsidRDefault="003554F2" w:rsidP="00560703">
            <w:pPr>
              <w:rPr>
                <w:rFonts w:cstheme="minorHAnsi"/>
                <w:b/>
                <w:lang w:eastAsia="zh-TW"/>
              </w:rPr>
            </w:pPr>
          </w:p>
        </w:tc>
      </w:tr>
      <w:tr w:rsidR="003554F2" w:rsidTr="002D7EF6">
        <w:tc>
          <w:tcPr>
            <w:tcW w:w="1809" w:type="dxa"/>
          </w:tcPr>
          <w:p w:rsidR="003554F2" w:rsidRDefault="003554F2" w:rsidP="00560703">
            <w:pPr>
              <w:rPr>
                <w:rFonts w:cstheme="minorHAnsi"/>
                <w:b/>
                <w:lang w:eastAsia="zh-TW"/>
              </w:rPr>
            </w:pPr>
            <w:r w:rsidRPr="00AC1060">
              <w:rPr>
                <w:rFonts w:hint="eastAsia"/>
              </w:rPr>
              <w:t>是否要保存到</w:t>
            </w:r>
            <w:r w:rsidRPr="00AC1060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3554F2" w:rsidRDefault="003554F2" w:rsidP="00560703">
            <w:pPr>
              <w:rPr>
                <w:rFonts w:cstheme="minorHAnsi"/>
                <w:b/>
                <w:lang w:eastAsia="zh-TW"/>
              </w:rPr>
            </w:pPr>
          </w:p>
        </w:tc>
      </w:tr>
    </w:tbl>
    <w:p w:rsidR="003554F2" w:rsidRDefault="003554F2">
      <w:pPr>
        <w:rPr>
          <w:rFonts w:cstheme="minorHAnsi"/>
          <w:b/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397" w:name="_Toc356550370"/>
      <w:r w:rsidRPr="002D7EF6">
        <w:t>Rule of CheckItemType(</w:t>
      </w:r>
      <w:r w:rsidRPr="00560703">
        <w:t>Inverter</w:t>
      </w:r>
      <w:r w:rsidRPr="002D7EF6">
        <w:t>)</w:t>
      </w:r>
      <w:bookmarkEnd w:id="397"/>
    </w:p>
    <w:p w:rsidR="003554F2" w:rsidRDefault="00560703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Pr="003554F2">
        <w:rPr>
          <w:rFonts w:cstheme="minorHAnsi"/>
          <w:b/>
          <w:lang w:eastAsia="zh-TW"/>
        </w:rPr>
        <w:t>Inverter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3554F2" w:rsidRPr="003554F2" w:rsidTr="002D7EF6">
        <w:tc>
          <w:tcPr>
            <w:tcW w:w="1809" w:type="dxa"/>
            <w:shd w:val="clear" w:color="auto" w:fill="00B050"/>
          </w:tcPr>
          <w:p w:rsidR="003554F2" w:rsidRPr="003554F2" w:rsidRDefault="003554F2" w:rsidP="003554F2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3554F2" w:rsidRPr="003554F2" w:rsidRDefault="003554F2" w:rsidP="003554F2">
            <w:pPr>
              <w:rPr>
                <w:rFonts w:cstheme="minorHAnsi"/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3554F2" w:rsidTr="002D7EF6">
        <w:tc>
          <w:tcPr>
            <w:tcW w:w="1809" w:type="dxa"/>
          </w:tcPr>
          <w:p w:rsidR="003554F2" w:rsidRDefault="003554F2" w:rsidP="003554F2">
            <w:pPr>
              <w:rPr>
                <w:rFonts w:cstheme="minorHAnsi"/>
                <w:b/>
                <w:lang w:eastAsia="zh-TW"/>
              </w:rPr>
            </w:pPr>
            <w:r w:rsidRPr="00B57741">
              <w:t>Filter rule</w:t>
            </w:r>
          </w:p>
        </w:tc>
        <w:tc>
          <w:tcPr>
            <w:tcW w:w="6553" w:type="dxa"/>
          </w:tcPr>
          <w:p w:rsidR="003554F2" w:rsidRDefault="003554F2" w:rsidP="003554F2">
            <w:pPr>
              <w:rPr>
                <w:rFonts w:cstheme="minorHAnsi"/>
                <w:b/>
                <w:lang w:eastAsia="zh-TW"/>
              </w:rPr>
            </w:pPr>
          </w:p>
        </w:tc>
      </w:tr>
      <w:tr w:rsidR="003554F2" w:rsidTr="002D7EF6">
        <w:tc>
          <w:tcPr>
            <w:tcW w:w="1809" w:type="dxa"/>
          </w:tcPr>
          <w:p w:rsidR="003554F2" w:rsidRDefault="003554F2" w:rsidP="003554F2">
            <w:pPr>
              <w:rPr>
                <w:rFonts w:cstheme="minorHAnsi"/>
                <w:b/>
                <w:lang w:eastAsia="zh-TW"/>
              </w:rPr>
            </w:pPr>
            <w:r w:rsidRPr="00B57741">
              <w:t>Check rule</w:t>
            </w:r>
          </w:p>
        </w:tc>
        <w:tc>
          <w:tcPr>
            <w:tcW w:w="6553" w:type="dxa"/>
          </w:tcPr>
          <w:p w:rsidR="003554F2" w:rsidRDefault="003554F2" w:rsidP="003554F2">
            <w:pPr>
              <w:rPr>
                <w:rFonts w:cstheme="minorHAnsi"/>
                <w:b/>
                <w:lang w:eastAsia="zh-TW"/>
              </w:rPr>
            </w:pPr>
          </w:p>
        </w:tc>
      </w:tr>
      <w:tr w:rsidR="003554F2" w:rsidTr="002D7EF6">
        <w:tc>
          <w:tcPr>
            <w:tcW w:w="1809" w:type="dxa"/>
          </w:tcPr>
          <w:p w:rsidR="003554F2" w:rsidRDefault="003554F2" w:rsidP="003554F2">
            <w:pPr>
              <w:rPr>
                <w:rFonts w:cstheme="minorHAnsi"/>
                <w:b/>
                <w:lang w:eastAsia="zh-TW"/>
              </w:rPr>
            </w:pPr>
            <w:r w:rsidRPr="00B57741">
              <w:t>Match rule</w:t>
            </w:r>
          </w:p>
        </w:tc>
        <w:tc>
          <w:tcPr>
            <w:tcW w:w="6553" w:type="dxa"/>
          </w:tcPr>
          <w:p w:rsidR="003554F2" w:rsidRDefault="003554F2" w:rsidP="003554F2">
            <w:pPr>
              <w:rPr>
                <w:rFonts w:cstheme="minorHAnsi"/>
                <w:b/>
                <w:lang w:eastAsia="zh-TW"/>
              </w:rPr>
            </w:pPr>
          </w:p>
        </w:tc>
      </w:tr>
      <w:tr w:rsidR="003554F2" w:rsidTr="002D7EF6">
        <w:tc>
          <w:tcPr>
            <w:tcW w:w="1809" w:type="dxa"/>
          </w:tcPr>
          <w:p w:rsidR="003554F2" w:rsidRDefault="003554F2" w:rsidP="003554F2">
            <w:pPr>
              <w:rPr>
                <w:rFonts w:cstheme="minorHAnsi"/>
                <w:b/>
                <w:lang w:eastAsia="zh-TW"/>
              </w:rPr>
            </w:pPr>
            <w:r w:rsidRPr="00B57741">
              <w:t>Save rule</w:t>
            </w:r>
          </w:p>
        </w:tc>
        <w:tc>
          <w:tcPr>
            <w:tcW w:w="6553" w:type="dxa"/>
          </w:tcPr>
          <w:p w:rsidR="003554F2" w:rsidRDefault="003554F2" w:rsidP="003554F2">
            <w:pPr>
              <w:rPr>
                <w:rFonts w:cstheme="minorHAnsi"/>
                <w:b/>
                <w:lang w:eastAsia="zh-TW"/>
              </w:rPr>
            </w:pPr>
          </w:p>
        </w:tc>
      </w:tr>
      <w:tr w:rsidR="003554F2" w:rsidTr="002D7EF6">
        <w:tc>
          <w:tcPr>
            <w:tcW w:w="1809" w:type="dxa"/>
          </w:tcPr>
          <w:p w:rsidR="003554F2" w:rsidRDefault="003554F2" w:rsidP="003554F2">
            <w:pPr>
              <w:rPr>
                <w:rFonts w:cstheme="minorHAnsi"/>
                <w:b/>
                <w:lang w:eastAsia="zh-TW"/>
              </w:rPr>
            </w:pPr>
            <w:r w:rsidRPr="00B57741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3554F2" w:rsidRDefault="003554F2" w:rsidP="003554F2">
            <w:pPr>
              <w:rPr>
                <w:rFonts w:cstheme="minorHAnsi"/>
                <w:b/>
                <w:lang w:eastAsia="zh-TW"/>
              </w:rPr>
            </w:pPr>
          </w:p>
        </w:tc>
      </w:tr>
      <w:tr w:rsidR="003554F2" w:rsidTr="002D7EF6">
        <w:tc>
          <w:tcPr>
            <w:tcW w:w="1809" w:type="dxa"/>
          </w:tcPr>
          <w:p w:rsidR="003554F2" w:rsidRDefault="003554F2" w:rsidP="003554F2">
            <w:pPr>
              <w:rPr>
                <w:rFonts w:cstheme="minorHAnsi"/>
                <w:b/>
                <w:lang w:eastAsia="zh-TW"/>
              </w:rPr>
            </w:pPr>
            <w:r w:rsidRPr="00B57741">
              <w:rPr>
                <w:rFonts w:hint="eastAsia"/>
              </w:rPr>
              <w:t>是否要保存到</w:t>
            </w:r>
            <w:r w:rsidRPr="00B57741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3554F2" w:rsidRDefault="003554F2" w:rsidP="003554F2">
            <w:pPr>
              <w:rPr>
                <w:rFonts w:cstheme="minorHAnsi"/>
                <w:b/>
                <w:lang w:eastAsia="zh-TW"/>
              </w:rPr>
            </w:pPr>
          </w:p>
        </w:tc>
      </w:tr>
    </w:tbl>
    <w:p w:rsidR="003554F2" w:rsidRDefault="003554F2" w:rsidP="002D7EF6">
      <w:pPr>
        <w:rPr>
          <w:rFonts w:cstheme="minorHAnsi"/>
          <w:b/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398" w:name="_Toc356550371"/>
      <w:r w:rsidRPr="002D7EF6">
        <w:lastRenderedPageBreak/>
        <w:t>Rule of CheckItemType(</w:t>
      </w:r>
      <w:r w:rsidRPr="00560703">
        <w:t>KB</w:t>
      </w:r>
      <w:r w:rsidRPr="002D7EF6">
        <w:t>)</w:t>
      </w:r>
      <w:bookmarkEnd w:id="398"/>
    </w:p>
    <w:p w:rsidR="00FD0BAF" w:rsidRPr="002D7EF6" w:rsidRDefault="00FD0BAF" w:rsidP="002D7EF6">
      <w:pPr>
        <w:pStyle w:val="ab"/>
        <w:numPr>
          <w:ilvl w:val="0"/>
          <w:numId w:val="16"/>
        </w:numPr>
        <w:ind w:firstLineChars="0"/>
        <w:rPr>
          <w:rFonts w:cstheme="minorHAnsi"/>
          <w:b/>
          <w:lang w:eastAsia="zh-TW"/>
        </w:rPr>
      </w:pPr>
      <w:r w:rsidRPr="002D7EF6">
        <w:rPr>
          <w:rFonts w:cstheme="minorHAnsi"/>
          <w:b/>
          <w:lang w:eastAsia="zh-TW"/>
        </w:rPr>
        <w:t xml:space="preserve">Name : </w:t>
      </w:r>
      <w:r w:rsidRPr="00FD0BAF">
        <w:rPr>
          <w:rFonts w:cstheme="minorHAnsi"/>
          <w:b/>
          <w:lang w:eastAsia="zh-TW"/>
        </w:rPr>
        <w:t>KB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FD0BAF" w:rsidRPr="00FD0BAF" w:rsidTr="002D7EF6">
        <w:tc>
          <w:tcPr>
            <w:tcW w:w="1809" w:type="dxa"/>
            <w:shd w:val="clear" w:color="auto" w:fill="00B050"/>
          </w:tcPr>
          <w:p w:rsidR="00FD0BAF" w:rsidRPr="002D7EF6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FD0BAF" w:rsidRPr="002D7EF6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191E19">
              <w:t>Filter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191E19">
              <w:t>Check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191E19">
              <w:t>Match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191E19">
              <w:t>Save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191E19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191E19">
              <w:rPr>
                <w:rFonts w:hint="eastAsia"/>
              </w:rPr>
              <w:t>是否要保存到</w:t>
            </w:r>
            <w:r w:rsidRPr="00191E19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</w:tbl>
    <w:p w:rsidR="00FD0BAF" w:rsidRDefault="00FD0BAF" w:rsidP="002D7EF6">
      <w:pPr>
        <w:rPr>
          <w:lang w:eastAsia="zh-TW"/>
        </w:rPr>
      </w:pPr>
    </w:p>
    <w:p w:rsidR="00FD0BAF" w:rsidRPr="00FD0BAF" w:rsidRDefault="00FD0BAF" w:rsidP="002D7EF6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399" w:name="_Toc356550372"/>
      <w:r w:rsidRPr="002D7EF6">
        <w:t>Rule of CheckItemType(</w:t>
      </w:r>
      <w:r w:rsidRPr="00560703">
        <w:t>LCM</w:t>
      </w:r>
      <w:r w:rsidRPr="002D7EF6">
        <w:t>)</w:t>
      </w:r>
      <w:bookmarkEnd w:id="399"/>
    </w:p>
    <w:p w:rsidR="00FD0BAF" w:rsidRPr="002D7EF6" w:rsidRDefault="00FD0BAF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>Name :</w:t>
      </w:r>
      <w:r w:rsidRPr="00FD0BAF">
        <w:t xml:space="preserve"> </w:t>
      </w:r>
      <w:r w:rsidRPr="00FD0BAF">
        <w:rPr>
          <w:b/>
          <w:lang w:eastAsia="zh-TW"/>
        </w:rPr>
        <w:t>LCM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FD0BAF" w:rsidRPr="00FD0BAF" w:rsidTr="002D7EF6">
        <w:tc>
          <w:tcPr>
            <w:tcW w:w="1809" w:type="dxa"/>
            <w:shd w:val="clear" w:color="auto" w:fill="00B050"/>
          </w:tcPr>
          <w:p w:rsidR="00FD0BAF" w:rsidRPr="002D7EF6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FD0BAF" w:rsidRPr="002D7EF6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AE3B12">
              <w:t>Filter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AE3B12">
              <w:t>Check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AE3B12">
              <w:t>Match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AE3B12">
              <w:t>Save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AE3B12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AE3B12">
              <w:rPr>
                <w:rFonts w:hint="eastAsia"/>
              </w:rPr>
              <w:t>是否要保存到</w:t>
            </w:r>
            <w:r w:rsidRPr="00AE3B12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</w:tbl>
    <w:p w:rsidR="00FD0BAF" w:rsidRPr="00FD0BAF" w:rsidRDefault="00FD0BAF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00" w:name="_Toc356550373"/>
      <w:r w:rsidRPr="00560703">
        <w:t>Rule of CheckItemType(MB)</w:t>
      </w:r>
      <w:bookmarkEnd w:id="400"/>
    </w:p>
    <w:p w:rsidR="00FD0BAF" w:rsidRDefault="00FD0BAF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FD0BAF">
        <w:rPr>
          <w:b/>
          <w:lang w:eastAsia="zh-TW"/>
        </w:rPr>
        <w:t>MB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FD0BAF" w:rsidRPr="00FD0BAF" w:rsidTr="002D7EF6">
        <w:tc>
          <w:tcPr>
            <w:tcW w:w="1809" w:type="dxa"/>
            <w:shd w:val="clear" w:color="auto" w:fill="00B050"/>
          </w:tcPr>
          <w:p w:rsidR="00FD0BAF" w:rsidRPr="00FD0BAF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FD0BAF" w:rsidRPr="00FD0BAF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FD0BAF" w:rsidRPr="00540B2F" w:rsidTr="002D7EF6">
        <w:tc>
          <w:tcPr>
            <w:tcW w:w="1809" w:type="dxa"/>
          </w:tcPr>
          <w:p w:rsidR="00FD0BAF" w:rsidRPr="002D7EF6" w:rsidRDefault="00FD0BAF" w:rsidP="00FD0BAF">
            <w:pPr>
              <w:rPr>
                <w:lang w:eastAsia="zh-TW"/>
              </w:rPr>
            </w:pPr>
            <w:r w:rsidRPr="00540B2F">
              <w:t>Filter rule</w:t>
            </w:r>
          </w:p>
        </w:tc>
        <w:tc>
          <w:tcPr>
            <w:tcW w:w="6553" w:type="dxa"/>
          </w:tcPr>
          <w:p w:rsidR="00540B2F" w:rsidRPr="002D7EF6" w:rsidRDefault="00540B2F" w:rsidP="00FD0BAF">
            <w:pPr>
              <w:rPr>
                <w:lang w:eastAsia="zh-TW"/>
              </w:rPr>
            </w:pPr>
            <w:r w:rsidRPr="002D7EF6">
              <w:rPr>
                <w:rFonts w:hint="eastAsia"/>
                <w:lang w:eastAsia="zh-TW"/>
              </w:rPr>
              <w:t>根据</w:t>
            </w:r>
            <w:r w:rsidRPr="002D7EF6">
              <w:rPr>
                <w:lang w:eastAsia="zh-TW"/>
              </w:rPr>
              <w:t>Model</w:t>
            </w:r>
            <w:r w:rsidRPr="002D7EF6">
              <w:rPr>
                <w:rFonts w:hint="eastAsia"/>
                <w:lang w:eastAsia="zh-TW"/>
              </w:rPr>
              <w:t>展</w:t>
            </w:r>
            <w:r w:rsidRPr="002D7EF6">
              <w:rPr>
                <w:lang w:eastAsia="zh-TW"/>
              </w:rPr>
              <w:t>1</w:t>
            </w:r>
            <w:r w:rsidRPr="002D7EF6">
              <w:rPr>
                <w:rFonts w:hint="eastAsia"/>
                <w:lang w:eastAsia="zh-TW"/>
              </w:rPr>
              <w:t>阶，得到第一阶是</w:t>
            </w:r>
            <w:r w:rsidRPr="002D7EF6">
              <w:rPr>
                <w:lang w:eastAsia="zh-TW"/>
              </w:rPr>
              <w:t>MB</w:t>
            </w:r>
            <w:r w:rsidRPr="002D7EF6">
              <w:rPr>
                <w:rFonts w:hint="eastAsia"/>
                <w:lang w:eastAsia="zh-TW"/>
              </w:rPr>
              <w:t>的</w:t>
            </w:r>
            <w:r w:rsidRPr="002D7EF6">
              <w:rPr>
                <w:lang w:eastAsia="zh-TW"/>
              </w:rPr>
              <w:t>part [BomNodeType=MB]</w:t>
            </w:r>
            <w:r w:rsidRPr="002D7EF6">
              <w:rPr>
                <w:rFonts w:hint="eastAsia"/>
                <w:lang w:eastAsia="zh-TW"/>
              </w:rPr>
              <w:t>的</w:t>
            </w:r>
            <w:r w:rsidRPr="002D7EF6">
              <w:rPr>
                <w:lang w:eastAsia="zh-TW"/>
              </w:rPr>
              <w:t>MBCode[PartInfo.InfoValue(InfoType='MB')]</w:t>
            </w:r>
            <w:r w:rsidRPr="00540B2F">
              <w:rPr>
                <w:rFonts w:hint="eastAsia"/>
                <w:lang w:eastAsia="zh-TW"/>
              </w:rPr>
              <w:t>，并且第一阶的</w:t>
            </w:r>
            <w:r w:rsidRPr="00540B2F">
              <w:rPr>
                <w:lang w:eastAsia="zh-TW"/>
              </w:rPr>
              <w:t>PartInfo</w:t>
            </w:r>
            <w:r w:rsidRPr="00540B2F">
              <w:rPr>
                <w:rFonts w:hint="eastAsia"/>
                <w:lang w:eastAsia="zh-TW"/>
              </w:rPr>
              <w:t>不存在</w:t>
            </w:r>
            <w:r w:rsidRPr="00540B2F">
              <w:rPr>
                <w:lang w:eastAsia="zh-TW"/>
              </w:rPr>
              <w:t>InfoTyp='VGA' InfoValue='SV'</w:t>
            </w:r>
          </w:p>
        </w:tc>
      </w:tr>
      <w:tr w:rsidR="00FD0BAF" w:rsidRPr="00540B2F" w:rsidTr="002D7EF6">
        <w:tc>
          <w:tcPr>
            <w:tcW w:w="1809" w:type="dxa"/>
          </w:tcPr>
          <w:p w:rsidR="00FD0BAF" w:rsidRPr="002D7EF6" w:rsidRDefault="00FD0BAF" w:rsidP="00FD0BAF">
            <w:pPr>
              <w:rPr>
                <w:lang w:eastAsia="zh-TW"/>
              </w:rPr>
            </w:pPr>
            <w:r w:rsidRPr="00540B2F">
              <w:t>Check rule</w:t>
            </w:r>
          </w:p>
        </w:tc>
        <w:tc>
          <w:tcPr>
            <w:tcW w:w="6553" w:type="dxa"/>
          </w:tcPr>
          <w:p w:rsidR="00540B2F" w:rsidRDefault="00540B2F" w:rsidP="00540B2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调用</w:t>
            </w:r>
            <w:r>
              <w:rPr>
                <w:lang w:eastAsia="zh-TW"/>
              </w:rPr>
              <w:t>PCA</w:t>
            </w:r>
            <w:r>
              <w:rPr>
                <w:rFonts w:hint="eastAsia"/>
                <w:lang w:eastAsia="zh-TW"/>
              </w:rPr>
              <w:t>卡站，进行通用卡站的</w:t>
            </w:r>
            <w:r>
              <w:rPr>
                <w:lang w:eastAsia="zh-TW"/>
              </w:rPr>
              <w:t>Check</w:t>
            </w:r>
            <w:r>
              <w:rPr>
                <w:rFonts w:hint="eastAsia"/>
                <w:lang w:eastAsia="zh-TW"/>
              </w:rPr>
              <w:t>，站号为当前站（其中</w:t>
            </w:r>
            <w:r>
              <w:rPr>
                <w:lang w:eastAsia="zh-TW"/>
              </w:rPr>
              <w:t xml:space="preserve">Board Input </w:t>
            </w:r>
            <w:r>
              <w:rPr>
                <w:rFonts w:hint="eastAsia"/>
                <w:lang w:eastAsia="zh-TW"/>
              </w:rPr>
              <w:t>为</w:t>
            </w:r>
            <w:r>
              <w:rPr>
                <w:lang w:eastAsia="zh-TW"/>
              </w:rPr>
              <w:t>40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lang w:eastAsia="zh-TW"/>
              </w:rPr>
              <w:t xml:space="preserve">FA Repair </w:t>
            </w:r>
            <w:r>
              <w:rPr>
                <w:rFonts w:hint="eastAsia"/>
                <w:lang w:eastAsia="zh-TW"/>
              </w:rPr>
              <w:t>为</w:t>
            </w:r>
            <w:r>
              <w:rPr>
                <w:lang w:eastAsia="zh-TW"/>
              </w:rPr>
              <w:t>45</w:t>
            </w:r>
            <w:r>
              <w:rPr>
                <w:rFonts w:hint="eastAsia"/>
                <w:lang w:eastAsia="zh-TW"/>
              </w:rPr>
              <w:t>）</w:t>
            </w:r>
          </w:p>
          <w:p w:rsidR="00540B2F" w:rsidRPr="00540B2F" w:rsidRDefault="00540B2F" w:rsidP="00540B2F">
            <w:pPr>
              <w:rPr>
                <w:lang w:eastAsia="zh-TW"/>
              </w:rPr>
            </w:pPr>
          </w:p>
          <w:p w:rsidR="00540B2F" w:rsidRDefault="00540B2F" w:rsidP="00540B2F">
            <w:pPr>
              <w:rPr>
                <w:lang w:eastAsia="zh-TW"/>
              </w:rPr>
            </w:pPr>
            <w:r>
              <w:rPr>
                <w:lang w:eastAsia="zh-TW"/>
              </w:rPr>
              <w:t>PhaseII [RCTO] Update</w:t>
            </w:r>
          </w:p>
          <w:p w:rsidR="00540B2F" w:rsidRDefault="00540B2F" w:rsidP="00540B2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若是</w:t>
            </w:r>
            <w:r>
              <w:rPr>
                <w:lang w:eastAsia="zh-TW"/>
              </w:rPr>
              <w:t xml:space="preserve"> PC Model</w:t>
            </w:r>
            <w:r>
              <w:rPr>
                <w:rFonts w:hint="eastAsia"/>
                <w:lang w:eastAsia="zh-TW"/>
              </w:rPr>
              <w:t>，结合</w:t>
            </w:r>
            <w:r>
              <w:rPr>
                <w:lang w:eastAsia="zh-TW"/>
              </w:rPr>
              <w:t>MB</w:t>
            </w:r>
            <w:r>
              <w:rPr>
                <w:rFonts w:hint="eastAsia"/>
                <w:lang w:eastAsia="zh-TW"/>
              </w:rPr>
              <w:t>时，以下</w:t>
            </w:r>
            <w:r>
              <w:rPr>
                <w:lang w:eastAsia="zh-TW"/>
              </w:rPr>
              <w:t>3</w:t>
            </w:r>
            <w:r>
              <w:rPr>
                <w:rFonts w:hint="eastAsia"/>
                <w:lang w:eastAsia="zh-TW"/>
              </w:rPr>
              <w:t>个条件只要符合一种，就可结合：</w:t>
            </w:r>
          </w:p>
          <w:p w:rsidR="00540B2F" w:rsidRDefault="00540B2F" w:rsidP="00540B2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</w:t>
            </w:r>
            <w:r>
              <w:rPr>
                <w:rFonts w:hint="eastAsia"/>
                <w:lang w:eastAsia="zh-TW"/>
              </w:rPr>
              <w:t xml:space="preserve"> MB</w:t>
            </w:r>
            <w:r>
              <w:rPr>
                <w:rFonts w:hint="eastAsia"/>
                <w:lang w:eastAsia="zh-TW"/>
              </w:rPr>
              <w:t>非</w:t>
            </w:r>
            <w:r>
              <w:rPr>
                <w:rFonts w:hint="eastAsia"/>
                <w:lang w:eastAsia="zh-TW"/>
              </w:rPr>
              <w:t>RCTO</w:t>
            </w:r>
          </w:p>
          <w:p w:rsidR="00540B2F" w:rsidRDefault="00540B2F" w:rsidP="00540B2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</w:t>
            </w:r>
            <w:r>
              <w:rPr>
                <w:lang w:eastAsia="zh-TW"/>
              </w:rPr>
              <w:t xml:space="preserve"> MB</w:t>
            </w:r>
            <w:r>
              <w:rPr>
                <w:rFonts w:hint="eastAsia"/>
                <w:lang w:eastAsia="zh-TW"/>
              </w:rPr>
              <w:t>为</w:t>
            </w:r>
            <w:r>
              <w:rPr>
                <w:lang w:eastAsia="zh-TW"/>
              </w:rPr>
              <w:t>RCTO</w:t>
            </w:r>
            <w:r>
              <w:rPr>
                <w:rFonts w:hint="eastAsia"/>
                <w:lang w:eastAsia="zh-TW"/>
              </w:rPr>
              <w:t>，且</w:t>
            </w:r>
            <w:r>
              <w:rPr>
                <w:lang w:eastAsia="zh-TW"/>
              </w:rPr>
              <w:t>MB</w:t>
            </w:r>
            <w:r>
              <w:rPr>
                <w:rFonts w:hint="eastAsia"/>
                <w:lang w:eastAsia="zh-TW"/>
              </w:rPr>
              <w:t>存在修护记录</w:t>
            </w:r>
          </w:p>
          <w:p w:rsidR="00540B2F" w:rsidRDefault="00540B2F" w:rsidP="00540B2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</w:t>
            </w:r>
            <w:r>
              <w:rPr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维护</w:t>
            </w:r>
            <w:r>
              <w:rPr>
                <w:lang w:eastAsia="zh-TW"/>
              </w:rPr>
              <w:t xml:space="preserve">RCTOMBMaintain </w:t>
            </w:r>
            <w:r>
              <w:rPr>
                <w:rFonts w:hint="eastAsia"/>
                <w:lang w:eastAsia="zh-TW"/>
              </w:rPr>
              <w:t>的</w:t>
            </w:r>
            <w:r>
              <w:rPr>
                <w:lang w:eastAsia="zh-TW"/>
              </w:rPr>
              <w:t>MBCode</w:t>
            </w:r>
            <w:r>
              <w:rPr>
                <w:rFonts w:hint="eastAsia"/>
                <w:lang w:eastAsia="zh-TW"/>
              </w:rPr>
              <w:t>对应的</w:t>
            </w:r>
            <w:r>
              <w:rPr>
                <w:lang w:eastAsia="zh-TW"/>
              </w:rPr>
              <w:t>Type</w:t>
            </w:r>
            <w:r>
              <w:rPr>
                <w:rFonts w:hint="eastAsia"/>
                <w:lang w:eastAsia="zh-TW"/>
              </w:rPr>
              <w:t>栏位为‘</w:t>
            </w:r>
            <w:r>
              <w:rPr>
                <w:lang w:eastAsia="zh-TW"/>
              </w:rPr>
              <w:t>C’</w:t>
            </w:r>
          </w:p>
          <w:p w:rsidR="00540B2F" w:rsidRDefault="00540B2F" w:rsidP="00540B2F">
            <w:pPr>
              <w:rPr>
                <w:lang w:eastAsia="zh-TW"/>
              </w:rPr>
            </w:pPr>
          </w:p>
          <w:p w:rsidR="00540B2F" w:rsidRDefault="00540B2F" w:rsidP="00540B2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若是</w:t>
            </w:r>
            <w:r>
              <w:rPr>
                <w:lang w:eastAsia="zh-TW"/>
              </w:rPr>
              <w:t xml:space="preserve"> RCTO Model</w:t>
            </w:r>
            <w:r>
              <w:rPr>
                <w:rFonts w:hint="eastAsia"/>
                <w:lang w:eastAsia="zh-TW"/>
              </w:rPr>
              <w:t>，结合</w:t>
            </w:r>
            <w:r>
              <w:rPr>
                <w:lang w:eastAsia="zh-TW"/>
              </w:rPr>
              <w:t>MB</w:t>
            </w:r>
            <w:r>
              <w:rPr>
                <w:rFonts w:hint="eastAsia"/>
                <w:lang w:eastAsia="zh-TW"/>
              </w:rPr>
              <w:t>时，以下</w:t>
            </w:r>
            <w:r>
              <w:rPr>
                <w:lang w:eastAsia="zh-TW"/>
              </w:rPr>
              <w:t>2</w:t>
            </w:r>
            <w:r>
              <w:rPr>
                <w:rFonts w:hint="eastAsia"/>
                <w:lang w:eastAsia="zh-TW"/>
              </w:rPr>
              <w:t>个条件只要符合一种，就可结合：</w:t>
            </w:r>
          </w:p>
          <w:p w:rsidR="00540B2F" w:rsidRDefault="00540B2F" w:rsidP="00540B2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</w:t>
            </w:r>
            <w:r>
              <w:rPr>
                <w:lang w:eastAsia="zh-TW"/>
              </w:rPr>
              <w:t xml:space="preserve"> MB</w:t>
            </w:r>
            <w:r>
              <w:rPr>
                <w:rFonts w:hint="eastAsia"/>
                <w:lang w:eastAsia="zh-TW"/>
              </w:rPr>
              <w:t>为</w:t>
            </w:r>
            <w:r>
              <w:rPr>
                <w:lang w:eastAsia="zh-TW"/>
              </w:rPr>
              <w:t>RCTO</w:t>
            </w:r>
          </w:p>
          <w:p w:rsidR="00540B2F" w:rsidRDefault="00540B2F" w:rsidP="00540B2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</w:t>
            </w:r>
            <w:r>
              <w:rPr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维护</w:t>
            </w:r>
            <w:r>
              <w:rPr>
                <w:lang w:eastAsia="zh-TW"/>
              </w:rPr>
              <w:t xml:space="preserve">RCTOMBMaintain </w:t>
            </w:r>
            <w:r>
              <w:rPr>
                <w:rFonts w:hint="eastAsia"/>
                <w:lang w:eastAsia="zh-TW"/>
              </w:rPr>
              <w:t>的</w:t>
            </w:r>
            <w:r>
              <w:rPr>
                <w:lang w:eastAsia="zh-TW"/>
              </w:rPr>
              <w:t>MBCode</w:t>
            </w:r>
            <w:r>
              <w:rPr>
                <w:rFonts w:hint="eastAsia"/>
                <w:lang w:eastAsia="zh-TW"/>
              </w:rPr>
              <w:t>对应的</w:t>
            </w:r>
            <w:r>
              <w:rPr>
                <w:lang w:eastAsia="zh-TW"/>
              </w:rPr>
              <w:t>Type</w:t>
            </w:r>
            <w:r>
              <w:rPr>
                <w:rFonts w:hint="eastAsia"/>
                <w:lang w:eastAsia="zh-TW"/>
              </w:rPr>
              <w:t>栏位为‘</w:t>
            </w:r>
            <w:r>
              <w:rPr>
                <w:lang w:eastAsia="zh-TW"/>
              </w:rPr>
              <w:t>R’</w:t>
            </w:r>
          </w:p>
          <w:p w:rsidR="00540B2F" w:rsidRDefault="00540B2F" w:rsidP="00540B2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Note</w:t>
            </w:r>
            <w:r>
              <w:rPr>
                <w:rFonts w:hint="eastAsia"/>
                <w:lang w:eastAsia="zh-TW"/>
              </w:rPr>
              <w:t>：</w:t>
            </w:r>
          </w:p>
          <w:p w:rsidR="00540B2F" w:rsidRDefault="00540B2F" w:rsidP="00540B2F">
            <w:pPr>
              <w:rPr>
                <w:lang w:eastAsia="zh-TW"/>
              </w:rPr>
            </w:pPr>
            <w:r>
              <w:rPr>
                <w:lang w:eastAsia="zh-TW"/>
              </w:rPr>
              <w:t>MBCode</w:t>
            </w:r>
            <w:r>
              <w:rPr>
                <w:rFonts w:hint="eastAsia"/>
                <w:lang w:eastAsia="zh-TW"/>
              </w:rPr>
              <w:t>：请参考《</w:t>
            </w:r>
            <w:r>
              <w:rPr>
                <w:lang w:eastAsia="zh-TW"/>
              </w:rPr>
              <w:t>CI-MES12-SPEC-000-UC Common Rule.docx</w:t>
            </w:r>
            <w:r>
              <w:rPr>
                <w:rFonts w:hint="eastAsia"/>
                <w:lang w:eastAsia="zh-TW"/>
              </w:rPr>
              <w:t>》</w:t>
            </w:r>
            <w:r>
              <w:rPr>
                <w:lang w:eastAsia="zh-TW"/>
              </w:rPr>
              <w:t>2.28</w:t>
            </w:r>
          </w:p>
          <w:p w:rsidR="00540B2F" w:rsidRPr="002D7EF6" w:rsidRDefault="00540B2F" w:rsidP="00540B2F">
            <w:pPr>
              <w:rPr>
                <w:lang w:eastAsia="zh-TW"/>
              </w:rPr>
            </w:pPr>
            <w:r>
              <w:rPr>
                <w:lang w:eastAsia="zh-TW"/>
              </w:rPr>
              <w:t>RCTO</w:t>
            </w:r>
            <w:r>
              <w:rPr>
                <w:rFonts w:hint="eastAsia"/>
                <w:lang w:eastAsia="zh-TW"/>
              </w:rPr>
              <w:t>判断：请参考《</w:t>
            </w:r>
            <w:r>
              <w:rPr>
                <w:lang w:eastAsia="zh-TW"/>
              </w:rPr>
              <w:t>CI-MES12-SPEC-000-UC Common Rule.docx</w:t>
            </w:r>
            <w:r>
              <w:rPr>
                <w:rFonts w:hint="eastAsia"/>
                <w:lang w:eastAsia="zh-TW"/>
              </w:rPr>
              <w:t>》</w:t>
            </w:r>
            <w:r>
              <w:rPr>
                <w:lang w:eastAsia="zh-TW"/>
              </w:rPr>
              <w:t>2.29</w:t>
            </w:r>
          </w:p>
        </w:tc>
      </w:tr>
      <w:tr w:rsidR="00FD0BAF" w:rsidRPr="00540B2F" w:rsidTr="002D7EF6">
        <w:tc>
          <w:tcPr>
            <w:tcW w:w="1809" w:type="dxa"/>
          </w:tcPr>
          <w:p w:rsidR="00FD0BAF" w:rsidRPr="002D7EF6" w:rsidRDefault="00FD0BAF" w:rsidP="00FD0BAF">
            <w:pPr>
              <w:rPr>
                <w:lang w:eastAsia="zh-TW"/>
              </w:rPr>
            </w:pPr>
            <w:r w:rsidRPr="00540B2F">
              <w:lastRenderedPageBreak/>
              <w:t>Match rule</w:t>
            </w:r>
          </w:p>
        </w:tc>
        <w:tc>
          <w:tcPr>
            <w:tcW w:w="6553" w:type="dxa"/>
          </w:tcPr>
          <w:p w:rsidR="00FD0BAF" w:rsidRPr="002D7EF6" w:rsidRDefault="00540B2F" w:rsidP="00FD0BAF">
            <w:pPr>
              <w:rPr>
                <w:lang w:eastAsia="zh-TW"/>
              </w:rPr>
            </w:pPr>
            <w:r w:rsidRPr="00540B2F">
              <w:rPr>
                <w:rFonts w:hint="eastAsia"/>
                <w:lang w:eastAsia="zh-TW"/>
              </w:rPr>
              <w:t>MBCode match   MBSNO</w:t>
            </w:r>
            <w:r w:rsidRPr="00540B2F">
              <w:rPr>
                <w:rFonts w:hint="eastAsia"/>
                <w:lang w:eastAsia="zh-TW"/>
              </w:rPr>
              <w:t>的</w:t>
            </w:r>
            <w:r w:rsidRPr="00540B2F">
              <w:rPr>
                <w:rFonts w:hint="eastAsia"/>
                <w:lang w:eastAsia="zh-TW"/>
              </w:rPr>
              <w:t>MBCode</w:t>
            </w:r>
          </w:p>
        </w:tc>
      </w:tr>
      <w:tr w:rsidR="00FD0BAF" w:rsidRPr="00540B2F" w:rsidTr="002D7EF6">
        <w:tc>
          <w:tcPr>
            <w:tcW w:w="1809" w:type="dxa"/>
          </w:tcPr>
          <w:p w:rsidR="00FD0BAF" w:rsidRPr="002D7EF6" w:rsidRDefault="00FD0BAF" w:rsidP="00FD0BAF">
            <w:pPr>
              <w:rPr>
                <w:lang w:eastAsia="zh-TW"/>
              </w:rPr>
            </w:pPr>
            <w:r w:rsidRPr="00540B2F">
              <w:t>Save rule</w:t>
            </w:r>
          </w:p>
        </w:tc>
        <w:tc>
          <w:tcPr>
            <w:tcW w:w="6553" w:type="dxa"/>
          </w:tcPr>
          <w:p w:rsidR="00540B2F" w:rsidRDefault="00540B2F" w:rsidP="00540B2F">
            <w:pPr>
              <w:rPr>
                <w:lang w:eastAsia="zh-TW"/>
              </w:rPr>
            </w:pPr>
            <w:r>
              <w:rPr>
                <w:lang w:eastAsia="zh-TW"/>
              </w:rPr>
              <w:t>Insert Product_Part</w:t>
            </w:r>
          </w:p>
          <w:p w:rsidR="00FD0BAF" w:rsidRPr="002D7EF6" w:rsidRDefault="00540B2F" w:rsidP="00540B2F">
            <w:pPr>
              <w:rPr>
                <w:lang w:eastAsia="zh-TW"/>
              </w:rPr>
            </w:pPr>
            <w:r>
              <w:rPr>
                <w:lang w:eastAsia="zh-TW"/>
              </w:rPr>
              <w:t>Update Product.PCBID</w:t>
            </w:r>
          </w:p>
        </w:tc>
      </w:tr>
      <w:tr w:rsidR="00FD0BAF" w:rsidRPr="00540B2F" w:rsidTr="002D7EF6">
        <w:tc>
          <w:tcPr>
            <w:tcW w:w="1809" w:type="dxa"/>
          </w:tcPr>
          <w:p w:rsidR="00FD0BAF" w:rsidRPr="002D7EF6" w:rsidRDefault="00FD0BAF" w:rsidP="00FD0BAF">
            <w:pPr>
              <w:rPr>
                <w:lang w:eastAsia="zh-TW"/>
              </w:rPr>
            </w:pPr>
            <w:r w:rsidRPr="00540B2F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FD0BAF" w:rsidRPr="002D7EF6" w:rsidRDefault="00823214" w:rsidP="00FD0BA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Yes</w:t>
            </w:r>
          </w:p>
        </w:tc>
      </w:tr>
      <w:tr w:rsidR="00FD0BAF" w:rsidRPr="00540B2F" w:rsidTr="002D7EF6">
        <w:tc>
          <w:tcPr>
            <w:tcW w:w="1809" w:type="dxa"/>
          </w:tcPr>
          <w:p w:rsidR="00FD0BAF" w:rsidRPr="002D7EF6" w:rsidRDefault="00FD0BAF" w:rsidP="00FD0BAF">
            <w:pPr>
              <w:rPr>
                <w:lang w:eastAsia="zh-TW"/>
              </w:rPr>
            </w:pPr>
            <w:r w:rsidRPr="00540B2F">
              <w:rPr>
                <w:rFonts w:hint="eastAsia"/>
              </w:rPr>
              <w:t>是否要保存到</w:t>
            </w:r>
            <w:r w:rsidRPr="00540B2F">
              <w:t>Product_Part</w:t>
            </w:r>
          </w:p>
        </w:tc>
        <w:tc>
          <w:tcPr>
            <w:tcW w:w="6553" w:type="dxa"/>
          </w:tcPr>
          <w:p w:rsidR="00FD0BAF" w:rsidRPr="002D7EF6" w:rsidRDefault="00823214" w:rsidP="00FD0BA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Yes</w:t>
            </w:r>
          </w:p>
        </w:tc>
      </w:tr>
      <w:tr w:rsidR="00C772CB" w:rsidRPr="00540B2F" w:rsidTr="00FD0BAF">
        <w:tc>
          <w:tcPr>
            <w:tcW w:w="1809" w:type="dxa"/>
          </w:tcPr>
          <w:p w:rsidR="00C772CB" w:rsidRPr="00540B2F" w:rsidRDefault="00C772CB" w:rsidP="00FD0BAF">
            <w:r>
              <w:rPr>
                <w:rFonts w:hint="eastAsia"/>
                <w:lang w:eastAsia="zh-TW"/>
              </w:rPr>
              <w:t>介面數據對應</w:t>
            </w:r>
          </w:p>
        </w:tc>
        <w:tc>
          <w:tcPr>
            <w:tcW w:w="6553" w:type="dxa"/>
          </w:tcPr>
          <w:p w:rsidR="00C772CB" w:rsidRDefault="00C772CB" w:rsidP="00C772C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）</w:t>
            </w:r>
            <w:r>
              <w:rPr>
                <w:rFonts w:hint="eastAsia"/>
                <w:lang w:eastAsia="zh-TW"/>
              </w:rPr>
              <w:t>Part Type=CheckItemType#</w:t>
            </w:r>
          </w:p>
          <w:p w:rsidR="00C772CB" w:rsidRDefault="00C772CB" w:rsidP="00C772C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注</w:t>
            </w:r>
            <w:r>
              <w:rPr>
                <w:lang w:eastAsia="zh-TW"/>
              </w:rPr>
              <w:t>:CheckItemType#</w:t>
            </w:r>
            <w:r>
              <w:rPr>
                <w:rFonts w:hint="eastAsia"/>
                <w:lang w:eastAsia="zh-TW"/>
              </w:rPr>
              <w:t>为自定义类型，标识真实</w:t>
            </w:r>
            <w:r>
              <w:rPr>
                <w:lang w:eastAsia="zh-TW"/>
              </w:rPr>
              <w:t>PartType</w:t>
            </w:r>
          </w:p>
          <w:p w:rsidR="00C772CB" w:rsidRDefault="00C772CB" w:rsidP="00C772CB">
            <w:pPr>
              <w:rPr>
                <w:lang w:eastAsia="zh-TW"/>
              </w:rPr>
            </w:pPr>
            <w:r>
              <w:rPr>
                <w:lang w:eastAsia="zh-TW"/>
              </w:rPr>
              <w:t>2)  Description=Part.Descr(PartNo=MB#)</w:t>
            </w:r>
          </w:p>
          <w:p w:rsidR="00C772CB" w:rsidRDefault="00C772CB" w:rsidP="00C772CB">
            <w:pPr>
              <w:rPr>
                <w:lang w:eastAsia="zh-TW"/>
              </w:rPr>
            </w:pPr>
            <w:r>
              <w:rPr>
                <w:lang w:eastAsia="zh-TW"/>
              </w:rPr>
              <w:t>3)PartNo./ItemName=PartInfo.InfoValue(PartNo=MB#  and InfoType='MB' )</w:t>
            </w:r>
          </w:p>
          <w:p w:rsidR="00C772CB" w:rsidRDefault="00C772CB" w:rsidP="00C772C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注：多个共用料用逗号分隔</w:t>
            </w:r>
          </w:p>
          <w:p w:rsidR="00C772CB" w:rsidRDefault="00C772CB" w:rsidP="00C772C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  <w:r>
              <w:rPr>
                <w:rFonts w:hint="eastAsia"/>
                <w:lang w:eastAsia="zh-TW"/>
              </w:rPr>
              <w:t>）</w:t>
            </w:r>
            <w:r>
              <w:rPr>
                <w:rFonts w:hint="eastAsia"/>
                <w:lang w:eastAsia="zh-TW"/>
              </w:rPr>
              <w:t>Qty=ModelBom.Qty(Component=MB#)</w:t>
            </w:r>
          </w:p>
          <w:p w:rsidR="00C772CB" w:rsidRDefault="00C772CB" w:rsidP="00C772C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注</w:t>
            </w:r>
            <w:r>
              <w:rPr>
                <w:lang w:eastAsia="zh-TW"/>
              </w:rPr>
              <w:t>:</w:t>
            </w:r>
            <w:r>
              <w:rPr>
                <w:rFonts w:hint="eastAsia"/>
                <w:lang w:eastAsia="zh-TW"/>
              </w:rPr>
              <w:t>同时</w:t>
            </w:r>
            <w:r>
              <w:rPr>
                <w:lang w:eastAsia="zh-TW"/>
              </w:rPr>
              <w:t>Component</w:t>
            </w:r>
            <w:r>
              <w:rPr>
                <w:rFonts w:hint="eastAsia"/>
                <w:lang w:eastAsia="zh-TW"/>
              </w:rPr>
              <w:t>也必须为根据</w:t>
            </w:r>
            <w:r>
              <w:rPr>
                <w:lang w:eastAsia="zh-TW"/>
              </w:rPr>
              <w:t>Model</w:t>
            </w:r>
            <w:r>
              <w:rPr>
                <w:rFonts w:hint="eastAsia"/>
                <w:lang w:eastAsia="zh-TW"/>
              </w:rPr>
              <w:t>展得的</w:t>
            </w:r>
            <w:r>
              <w:rPr>
                <w:lang w:eastAsia="zh-TW"/>
              </w:rPr>
              <w:t>BOM</w:t>
            </w:r>
            <w:r>
              <w:rPr>
                <w:rFonts w:hint="eastAsia"/>
                <w:lang w:eastAsia="zh-TW"/>
              </w:rPr>
              <w:t>树的节点</w:t>
            </w:r>
          </w:p>
          <w:p w:rsidR="00C772CB" w:rsidRDefault="00C772CB" w:rsidP="00C772CB">
            <w:pPr>
              <w:rPr>
                <w:lang w:eastAsia="zh-TW"/>
              </w:rPr>
            </w:pPr>
            <w:r>
              <w:rPr>
                <w:lang w:eastAsia="zh-TW"/>
              </w:rPr>
              <w:t>5</w:t>
            </w:r>
            <w:r>
              <w:rPr>
                <w:rFonts w:hint="eastAsia"/>
                <w:lang w:eastAsia="zh-TW"/>
              </w:rPr>
              <w:t>）</w:t>
            </w:r>
            <w:r>
              <w:rPr>
                <w:lang w:eastAsia="zh-TW"/>
              </w:rPr>
              <w:t xml:space="preserve">PQty = </w:t>
            </w:r>
            <w:r>
              <w:rPr>
                <w:rFonts w:hint="eastAsia"/>
                <w:lang w:eastAsia="zh-TW"/>
              </w:rPr>
              <w:t>刷入并</w:t>
            </w:r>
            <w:r>
              <w:rPr>
                <w:lang w:eastAsia="zh-TW"/>
              </w:rPr>
              <w:t>Match&amp;Check</w:t>
            </w:r>
            <w:r>
              <w:rPr>
                <w:rFonts w:hint="eastAsia"/>
                <w:lang w:eastAsia="zh-TW"/>
              </w:rPr>
              <w:t>通过的此种料的数量</w:t>
            </w:r>
          </w:p>
          <w:p w:rsidR="00C772CB" w:rsidRDefault="00C772CB" w:rsidP="00C772C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6</w:t>
            </w:r>
            <w:r>
              <w:rPr>
                <w:rFonts w:hint="eastAsia"/>
                <w:lang w:eastAsia="zh-TW"/>
              </w:rPr>
              <w:t>）</w:t>
            </w:r>
            <w:r>
              <w:rPr>
                <w:rFonts w:hint="eastAsia"/>
                <w:lang w:eastAsia="zh-TW"/>
              </w:rPr>
              <w:t>Collection Data =</w:t>
            </w:r>
            <w:r>
              <w:rPr>
                <w:rFonts w:hint="eastAsia"/>
                <w:lang w:eastAsia="zh-TW"/>
              </w:rPr>
              <w:t>刷入的</w:t>
            </w:r>
            <w:r>
              <w:rPr>
                <w:rFonts w:hint="eastAsia"/>
                <w:lang w:eastAsia="zh-TW"/>
              </w:rPr>
              <w:t>MB SNO</w:t>
            </w:r>
          </w:p>
        </w:tc>
      </w:tr>
    </w:tbl>
    <w:p w:rsidR="00FD0BAF" w:rsidRPr="002D7EF6" w:rsidRDefault="00FD0BAF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01" w:name="_Toc356550374"/>
      <w:r w:rsidRPr="00560703">
        <w:t>Rule of CheckItemType(NylonCaseXX)</w:t>
      </w:r>
      <w:bookmarkEnd w:id="401"/>
    </w:p>
    <w:p w:rsidR="00FD0BAF" w:rsidRDefault="00FD0BAF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FD0BAF">
        <w:rPr>
          <w:b/>
          <w:lang w:eastAsia="zh-TW"/>
        </w:rPr>
        <w:t>NylonCaseXX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FD0BAF" w:rsidRPr="00FD0BAF" w:rsidTr="002D7EF6">
        <w:tc>
          <w:tcPr>
            <w:tcW w:w="1809" w:type="dxa"/>
            <w:shd w:val="clear" w:color="auto" w:fill="00B050"/>
          </w:tcPr>
          <w:p w:rsidR="00FD0BAF" w:rsidRPr="00FD0BAF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FD0BAF" w:rsidRPr="00FD0BAF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8D33DF">
              <w:t>Filter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8D33DF">
              <w:t>Check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8D33DF">
              <w:t>Match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8D33DF">
              <w:t>Save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8D33DF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8D33DF">
              <w:rPr>
                <w:rFonts w:hint="eastAsia"/>
              </w:rPr>
              <w:t>是否要保存到</w:t>
            </w:r>
            <w:r w:rsidRPr="008D33DF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</w:tbl>
    <w:p w:rsidR="00FD0BAF" w:rsidRPr="002D7EF6" w:rsidRDefault="00FD0BAF">
      <w:pPr>
        <w:rPr>
          <w:b/>
          <w:lang w:eastAsia="zh-TW"/>
        </w:rPr>
      </w:pPr>
    </w:p>
    <w:p w:rsidR="00FD0BAF" w:rsidRPr="002D7EF6" w:rsidRDefault="00FD0BAF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02" w:name="_Toc356550375"/>
      <w:r w:rsidRPr="00560703">
        <w:t>Rule of CheckItemType(ODD)</w:t>
      </w:r>
      <w:bookmarkEnd w:id="402"/>
    </w:p>
    <w:p w:rsidR="00FD0BAF" w:rsidRDefault="00FD0BAF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FD0BAF">
        <w:rPr>
          <w:b/>
          <w:lang w:eastAsia="zh-TW"/>
        </w:rPr>
        <w:t>ODD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FD0BAF" w:rsidRPr="00FD0BAF" w:rsidTr="002D7EF6">
        <w:tc>
          <w:tcPr>
            <w:tcW w:w="1809" w:type="dxa"/>
            <w:shd w:val="clear" w:color="auto" w:fill="00B050"/>
          </w:tcPr>
          <w:p w:rsidR="00FD0BAF" w:rsidRPr="00FD0BAF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FD0BAF" w:rsidRPr="00FD0BAF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135CAE">
              <w:t>Filter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135CAE">
              <w:t>Check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135CAE">
              <w:t>Match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135CAE">
              <w:t>Save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135CAE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135CAE">
              <w:rPr>
                <w:rFonts w:hint="eastAsia"/>
              </w:rPr>
              <w:t>是否要保存到</w:t>
            </w:r>
            <w:r w:rsidRPr="00135CAE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</w:tbl>
    <w:p w:rsidR="00FD0BAF" w:rsidRPr="002D7EF6" w:rsidRDefault="00FD0BAF">
      <w:pPr>
        <w:rPr>
          <w:b/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03" w:name="_Toc356550376"/>
      <w:r w:rsidRPr="00560703">
        <w:t>Rule of CheckItemType(OOA)</w:t>
      </w:r>
      <w:bookmarkEnd w:id="403"/>
    </w:p>
    <w:p w:rsidR="00FD0BAF" w:rsidRPr="002D7EF6" w:rsidRDefault="00FD0BAF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FD0BAF">
        <w:rPr>
          <w:b/>
          <w:lang w:eastAsia="zh-TW"/>
        </w:rPr>
        <w:t>OOA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FD0BAF" w:rsidRPr="00FD0BAF" w:rsidTr="002D7EF6">
        <w:tc>
          <w:tcPr>
            <w:tcW w:w="1809" w:type="dxa"/>
            <w:shd w:val="clear" w:color="auto" w:fill="00B050"/>
          </w:tcPr>
          <w:p w:rsidR="00FD0BAF" w:rsidRPr="002D7EF6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FD0BAF" w:rsidRPr="002D7EF6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DD5D39">
              <w:t>Filter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DD5D39">
              <w:t>Check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DD5D39">
              <w:t>Match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DD5D39">
              <w:t>Save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DD5D39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DD5D39">
              <w:rPr>
                <w:rFonts w:hint="eastAsia"/>
              </w:rPr>
              <w:t>是否要保存到</w:t>
            </w:r>
            <w:r w:rsidRPr="00DD5D39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</w:tbl>
    <w:p w:rsidR="00FD0BAF" w:rsidRPr="002D7EF6" w:rsidRDefault="00FD0BAF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04" w:name="_Toc356550377"/>
      <w:r w:rsidRPr="00560703">
        <w:t>Rule of CheckItemType(PizzaPart)</w:t>
      </w:r>
      <w:bookmarkEnd w:id="404"/>
    </w:p>
    <w:p w:rsidR="00FD0BAF" w:rsidRPr="002D7EF6" w:rsidRDefault="00FD0BAF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="006265A1" w:rsidRPr="006265A1">
        <w:rPr>
          <w:b/>
          <w:lang w:eastAsia="zh-TW"/>
        </w:rPr>
        <w:t>PizzaPart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FD0BAF" w:rsidRPr="00FD0BAF" w:rsidTr="002D7EF6">
        <w:tc>
          <w:tcPr>
            <w:tcW w:w="1809" w:type="dxa"/>
            <w:shd w:val="clear" w:color="auto" w:fill="00B050"/>
          </w:tcPr>
          <w:p w:rsidR="00FD0BAF" w:rsidRPr="002D7EF6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FD0BAF" w:rsidRPr="002D7EF6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0254EB">
              <w:t>Filter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0254EB">
              <w:t>Check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0254EB">
              <w:t>Match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0254EB">
              <w:t>Save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0254EB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0254EB">
              <w:rPr>
                <w:rFonts w:hint="eastAsia"/>
              </w:rPr>
              <w:t>是否要保存到</w:t>
            </w:r>
            <w:r w:rsidRPr="000254EB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</w:tbl>
    <w:p w:rsidR="00FD0BAF" w:rsidRDefault="00FD0BAF">
      <w:pPr>
        <w:rPr>
          <w:lang w:eastAsia="zh-TW"/>
        </w:rPr>
      </w:pPr>
    </w:p>
    <w:p w:rsidR="00FD0BAF" w:rsidRPr="002D7EF6" w:rsidRDefault="00FD0BAF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05" w:name="_Toc356550378"/>
      <w:r w:rsidRPr="00560703">
        <w:t>Rule of CheckItemType(PosterCard)</w:t>
      </w:r>
      <w:bookmarkEnd w:id="405"/>
    </w:p>
    <w:p w:rsidR="00FD0BAF" w:rsidRPr="002D7EF6" w:rsidRDefault="00FD0BAF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FD0BAF">
        <w:rPr>
          <w:b/>
          <w:lang w:eastAsia="zh-TW"/>
        </w:rPr>
        <w:t>PosterCard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FD0BAF" w:rsidRPr="00FD0BAF" w:rsidTr="002D7EF6">
        <w:tc>
          <w:tcPr>
            <w:tcW w:w="1809" w:type="dxa"/>
            <w:shd w:val="clear" w:color="auto" w:fill="00B050"/>
          </w:tcPr>
          <w:p w:rsidR="00FD0BAF" w:rsidRPr="002D7EF6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FD0BAF" w:rsidRPr="002D7EF6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7955ED">
              <w:t>Filter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7955ED">
              <w:t>Check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7955ED">
              <w:t>Match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7955ED">
              <w:t>Save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7955ED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lang w:eastAsia="zh-TW"/>
              </w:rPr>
            </w:pPr>
            <w:r w:rsidRPr="007955ED">
              <w:rPr>
                <w:rFonts w:hint="eastAsia"/>
              </w:rPr>
              <w:t>是否要保存到</w:t>
            </w:r>
            <w:r w:rsidRPr="007955ED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lang w:eastAsia="zh-TW"/>
              </w:rPr>
            </w:pPr>
          </w:p>
        </w:tc>
      </w:tr>
    </w:tbl>
    <w:p w:rsidR="00FD0BAF" w:rsidRPr="002D7EF6" w:rsidRDefault="00FD0BAF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06" w:name="_Toc356550379"/>
      <w:r w:rsidRPr="00560703">
        <w:t>Rule of CheckItemType(PosterCardXX)</w:t>
      </w:r>
      <w:bookmarkEnd w:id="406"/>
    </w:p>
    <w:p w:rsidR="00FD0BAF" w:rsidRDefault="00FD0BAF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FD0BAF">
        <w:rPr>
          <w:b/>
          <w:lang w:eastAsia="zh-TW"/>
        </w:rPr>
        <w:t>PosterCardXX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FD0BAF" w:rsidRPr="00FD0BAF" w:rsidTr="002D7EF6">
        <w:tc>
          <w:tcPr>
            <w:tcW w:w="1809" w:type="dxa"/>
            <w:shd w:val="clear" w:color="auto" w:fill="00B050"/>
          </w:tcPr>
          <w:p w:rsidR="00FD0BAF" w:rsidRPr="00FD0BAF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FD0BAF" w:rsidRPr="00FD0BAF" w:rsidRDefault="00FD0BAF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60041A">
              <w:t>Filter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60041A">
              <w:t>Check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60041A">
              <w:t>Match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60041A">
              <w:t>Save rule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60041A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  <w:tr w:rsidR="00FD0BAF" w:rsidTr="002D7EF6">
        <w:tc>
          <w:tcPr>
            <w:tcW w:w="1809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  <w:r w:rsidRPr="0060041A">
              <w:rPr>
                <w:rFonts w:hint="eastAsia"/>
              </w:rPr>
              <w:t>是否要保存到</w:t>
            </w:r>
            <w:r w:rsidRPr="0060041A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FD0BAF" w:rsidRDefault="00FD0BAF" w:rsidP="00FD0BAF">
            <w:pPr>
              <w:rPr>
                <w:b/>
                <w:lang w:eastAsia="zh-TW"/>
              </w:rPr>
            </w:pPr>
          </w:p>
        </w:tc>
      </w:tr>
    </w:tbl>
    <w:p w:rsidR="00FD0BAF" w:rsidRPr="002D7EF6" w:rsidRDefault="00FD0BAF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07" w:name="_Toc356550380"/>
      <w:r w:rsidRPr="00560703">
        <w:t>Rule of CheckItemType(PrivacyFilter)</w:t>
      </w:r>
      <w:bookmarkEnd w:id="407"/>
    </w:p>
    <w:p w:rsidR="00FD0BAF" w:rsidRPr="002D7EF6" w:rsidRDefault="00FD0BAF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="009E31F9" w:rsidRPr="009E31F9">
        <w:rPr>
          <w:b/>
          <w:lang w:eastAsia="zh-TW"/>
        </w:rPr>
        <w:t>PrivacyFilter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E31F9" w:rsidRPr="009E31F9" w:rsidTr="002D7EF6">
        <w:tc>
          <w:tcPr>
            <w:tcW w:w="1809" w:type="dxa"/>
            <w:shd w:val="clear" w:color="auto" w:fill="00B050"/>
          </w:tcPr>
          <w:p w:rsidR="009E31F9" w:rsidRPr="002D7EF6" w:rsidRDefault="009E31F9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9E31F9" w:rsidRPr="002D7EF6" w:rsidRDefault="009E31F9" w:rsidP="00FD0BAF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9E31F9" w:rsidTr="002D7EF6">
        <w:tc>
          <w:tcPr>
            <w:tcW w:w="1809" w:type="dxa"/>
          </w:tcPr>
          <w:p w:rsidR="009E31F9" w:rsidRDefault="009E31F9" w:rsidP="00FD0BAF">
            <w:pPr>
              <w:rPr>
                <w:lang w:eastAsia="zh-TW"/>
              </w:rPr>
            </w:pPr>
            <w:r w:rsidRPr="00A165E1">
              <w:t>Filter rule</w:t>
            </w:r>
          </w:p>
        </w:tc>
        <w:tc>
          <w:tcPr>
            <w:tcW w:w="6553" w:type="dxa"/>
          </w:tcPr>
          <w:p w:rsidR="009E31F9" w:rsidRDefault="009E31F9" w:rsidP="00FD0BAF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FD0BAF">
            <w:pPr>
              <w:rPr>
                <w:lang w:eastAsia="zh-TW"/>
              </w:rPr>
            </w:pPr>
            <w:r w:rsidRPr="00A165E1">
              <w:t>Check rule</w:t>
            </w:r>
          </w:p>
        </w:tc>
        <w:tc>
          <w:tcPr>
            <w:tcW w:w="6553" w:type="dxa"/>
          </w:tcPr>
          <w:p w:rsidR="009E31F9" w:rsidRDefault="009E31F9" w:rsidP="00FD0BAF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FD0BAF">
            <w:pPr>
              <w:rPr>
                <w:lang w:eastAsia="zh-TW"/>
              </w:rPr>
            </w:pPr>
            <w:r w:rsidRPr="00A165E1">
              <w:t>Match rule</w:t>
            </w:r>
          </w:p>
        </w:tc>
        <w:tc>
          <w:tcPr>
            <w:tcW w:w="6553" w:type="dxa"/>
          </w:tcPr>
          <w:p w:rsidR="009E31F9" w:rsidRDefault="009E31F9" w:rsidP="00FD0BAF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FD0BAF">
            <w:pPr>
              <w:rPr>
                <w:lang w:eastAsia="zh-TW"/>
              </w:rPr>
            </w:pPr>
            <w:r w:rsidRPr="00A165E1">
              <w:t>Save rule</w:t>
            </w:r>
          </w:p>
        </w:tc>
        <w:tc>
          <w:tcPr>
            <w:tcW w:w="6553" w:type="dxa"/>
          </w:tcPr>
          <w:p w:rsidR="009E31F9" w:rsidRDefault="009E31F9" w:rsidP="00FD0BAF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FD0BAF">
            <w:pPr>
              <w:rPr>
                <w:lang w:eastAsia="zh-TW"/>
              </w:rPr>
            </w:pPr>
            <w:r w:rsidRPr="00A165E1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9E31F9" w:rsidRDefault="009E31F9" w:rsidP="00FD0BAF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FD0BAF">
            <w:pPr>
              <w:rPr>
                <w:lang w:eastAsia="zh-TW"/>
              </w:rPr>
            </w:pPr>
            <w:r w:rsidRPr="00A165E1">
              <w:rPr>
                <w:rFonts w:hint="eastAsia"/>
              </w:rPr>
              <w:t>是否要保存到</w:t>
            </w:r>
            <w:r w:rsidRPr="00A165E1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9E31F9" w:rsidRDefault="009E31F9" w:rsidP="00FD0BAF">
            <w:pPr>
              <w:rPr>
                <w:lang w:eastAsia="zh-TW"/>
              </w:rPr>
            </w:pPr>
          </w:p>
        </w:tc>
      </w:tr>
    </w:tbl>
    <w:p w:rsidR="00FD0BAF" w:rsidRDefault="00FD0BAF">
      <w:pPr>
        <w:rPr>
          <w:lang w:eastAsia="zh-TW"/>
        </w:rPr>
      </w:pPr>
    </w:p>
    <w:p w:rsidR="009E31F9" w:rsidRPr="002D7EF6" w:rsidRDefault="009E31F9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08" w:name="_Toc356550381"/>
      <w:r w:rsidRPr="00560703">
        <w:t>Rule of CheckItemType(RomeoBattery)</w:t>
      </w:r>
      <w:bookmarkEnd w:id="408"/>
    </w:p>
    <w:p w:rsidR="009E31F9" w:rsidRPr="002D7EF6" w:rsidRDefault="009E31F9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9E31F9">
        <w:rPr>
          <w:b/>
          <w:lang w:eastAsia="zh-TW"/>
        </w:rPr>
        <w:t>RomeoBattery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E31F9" w:rsidRPr="009E31F9" w:rsidTr="002D7EF6">
        <w:tc>
          <w:tcPr>
            <w:tcW w:w="1809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CC390B">
              <w:t>Filter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CC390B">
              <w:t>Check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CC390B">
              <w:t>Match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CC390B">
              <w:t>Save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CC390B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CC390B">
              <w:rPr>
                <w:rFonts w:hint="eastAsia"/>
              </w:rPr>
              <w:t>是否要保存到</w:t>
            </w:r>
            <w:r w:rsidRPr="00CC390B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</w:tbl>
    <w:p w:rsidR="009E31F9" w:rsidRPr="002D7EF6" w:rsidRDefault="009E31F9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09" w:name="_Toc356550382"/>
      <w:r w:rsidRPr="00560703">
        <w:t>Rule of CheckItemType(RoyaltyPaper)</w:t>
      </w:r>
      <w:bookmarkEnd w:id="409"/>
    </w:p>
    <w:p w:rsidR="009E31F9" w:rsidRPr="002D7EF6" w:rsidRDefault="009E31F9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9E31F9">
        <w:rPr>
          <w:b/>
          <w:lang w:eastAsia="zh-TW"/>
        </w:rPr>
        <w:t>RoyaltyPaper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E31F9" w:rsidRPr="009E31F9" w:rsidTr="002D7EF6">
        <w:tc>
          <w:tcPr>
            <w:tcW w:w="1809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34655B">
              <w:t>Filter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34655B">
              <w:t>Check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34655B">
              <w:t>Match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34655B">
              <w:t>Save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34655B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34655B">
              <w:rPr>
                <w:rFonts w:hint="eastAsia"/>
              </w:rPr>
              <w:t>是否要保存到</w:t>
            </w:r>
            <w:r w:rsidRPr="0034655B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</w:tbl>
    <w:p w:rsidR="009E31F9" w:rsidRPr="002D7EF6" w:rsidRDefault="009E31F9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10" w:name="_Toc356550383"/>
      <w:r w:rsidRPr="00560703">
        <w:t>Rule of CheckItemType(ServiceDoor)</w:t>
      </w:r>
      <w:bookmarkEnd w:id="410"/>
    </w:p>
    <w:p w:rsidR="009E31F9" w:rsidRPr="002D7EF6" w:rsidRDefault="009E31F9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9E31F9">
        <w:rPr>
          <w:b/>
          <w:lang w:eastAsia="zh-TW"/>
        </w:rPr>
        <w:t>ServiceDoor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E31F9" w:rsidRPr="009E31F9" w:rsidTr="002D7EF6">
        <w:tc>
          <w:tcPr>
            <w:tcW w:w="1809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354C5">
              <w:t>Filter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354C5">
              <w:t>Check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354C5">
              <w:t>Match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354C5">
              <w:t>Save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354C5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354C5">
              <w:rPr>
                <w:rFonts w:hint="eastAsia"/>
              </w:rPr>
              <w:t>是否要保存到</w:t>
            </w:r>
            <w:r w:rsidRPr="00F354C5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</w:tbl>
    <w:p w:rsidR="009E31F9" w:rsidRPr="002D7EF6" w:rsidRDefault="009E31F9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11" w:name="_Toc356550384"/>
      <w:r w:rsidRPr="00560703">
        <w:lastRenderedPageBreak/>
        <w:t>Rule of CheckItemType(SwitchCover)</w:t>
      </w:r>
      <w:bookmarkEnd w:id="411"/>
    </w:p>
    <w:p w:rsidR="009E31F9" w:rsidRPr="002D7EF6" w:rsidRDefault="009E31F9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9E31F9">
        <w:rPr>
          <w:b/>
          <w:lang w:eastAsia="zh-TW"/>
        </w:rPr>
        <w:t>SwitchCover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E31F9" w:rsidRPr="009E31F9" w:rsidTr="002D7EF6">
        <w:tc>
          <w:tcPr>
            <w:tcW w:w="1809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557854">
              <w:t>Filter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557854">
              <w:t>Check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557854">
              <w:t>Match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557854">
              <w:t>Save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557854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557854">
              <w:rPr>
                <w:rFonts w:hint="eastAsia"/>
              </w:rPr>
              <w:t>是否要保存到</w:t>
            </w:r>
            <w:r w:rsidRPr="00557854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</w:tbl>
    <w:p w:rsidR="009E31F9" w:rsidRPr="002D7EF6" w:rsidRDefault="009E31F9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12" w:name="_Toc356550385"/>
      <w:r w:rsidRPr="00560703">
        <w:t>Rule of CheckItemType(TPCB)</w:t>
      </w:r>
      <w:bookmarkEnd w:id="412"/>
    </w:p>
    <w:p w:rsidR="009E31F9" w:rsidRPr="002D7EF6" w:rsidRDefault="009E31F9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9E31F9">
        <w:rPr>
          <w:b/>
          <w:lang w:eastAsia="zh-TW"/>
        </w:rPr>
        <w:t>TPCB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E31F9" w:rsidRPr="009E31F9" w:rsidTr="002D7EF6">
        <w:tc>
          <w:tcPr>
            <w:tcW w:w="1809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4C7F23">
              <w:t>Filter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4C7F23">
              <w:t>Check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4C7F23">
              <w:t>Match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4C7F23">
              <w:t>Save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4C7F23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4C7F23">
              <w:rPr>
                <w:rFonts w:hint="eastAsia"/>
              </w:rPr>
              <w:t>是否要保存到</w:t>
            </w:r>
            <w:r w:rsidRPr="004C7F23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</w:tbl>
    <w:p w:rsidR="009E31F9" w:rsidRPr="002D7EF6" w:rsidRDefault="009E31F9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13" w:name="_Toc356550386"/>
      <w:r w:rsidRPr="00560703">
        <w:t>Rule of CheckItemType(TPCB2)</w:t>
      </w:r>
      <w:bookmarkEnd w:id="413"/>
    </w:p>
    <w:p w:rsidR="009E31F9" w:rsidRDefault="009E31F9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9E31F9">
        <w:rPr>
          <w:b/>
          <w:lang w:eastAsia="zh-TW"/>
        </w:rPr>
        <w:t>TPCB2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E31F9" w:rsidRPr="009E31F9" w:rsidTr="002D7EF6">
        <w:tc>
          <w:tcPr>
            <w:tcW w:w="1809" w:type="dxa"/>
            <w:shd w:val="clear" w:color="auto" w:fill="00B050"/>
          </w:tcPr>
          <w:p w:rsidR="009E31F9" w:rsidRPr="009E31F9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9E31F9" w:rsidRPr="009E31F9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b/>
                <w:lang w:eastAsia="zh-TW"/>
              </w:rPr>
            </w:pPr>
            <w:r w:rsidRPr="000835CE">
              <w:t>Filter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b/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b/>
                <w:lang w:eastAsia="zh-TW"/>
              </w:rPr>
            </w:pPr>
            <w:r w:rsidRPr="000835CE">
              <w:t>Check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b/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b/>
                <w:lang w:eastAsia="zh-TW"/>
              </w:rPr>
            </w:pPr>
            <w:r w:rsidRPr="000835CE">
              <w:t>Match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b/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b/>
                <w:lang w:eastAsia="zh-TW"/>
              </w:rPr>
            </w:pPr>
            <w:r w:rsidRPr="000835CE">
              <w:t>Save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b/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b/>
                <w:lang w:eastAsia="zh-TW"/>
              </w:rPr>
            </w:pPr>
            <w:r w:rsidRPr="000835CE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b/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b/>
                <w:lang w:eastAsia="zh-TW"/>
              </w:rPr>
            </w:pPr>
            <w:r w:rsidRPr="000835CE">
              <w:rPr>
                <w:rFonts w:hint="eastAsia"/>
              </w:rPr>
              <w:t>是否要保存到</w:t>
            </w:r>
            <w:r w:rsidRPr="000835CE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b/>
                <w:lang w:eastAsia="zh-TW"/>
              </w:rPr>
            </w:pPr>
          </w:p>
        </w:tc>
      </w:tr>
    </w:tbl>
    <w:p w:rsidR="009E31F9" w:rsidRPr="002D7EF6" w:rsidRDefault="009E31F9">
      <w:pPr>
        <w:rPr>
          <w:b/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14" w:name="_Toc356550387"/>
      <w:r w:rsidRPr="00560703">
        <w:lastRenderedPageBreak/>
        <w:t>Rule of CheckItemType(TPDL)</w:t>
      </w:r>
      <w:bookmarkEnd w:id="414"/>
    </w:p>
    <w:p w:rsidR="009E31F9" w:rsidRPr="002D7EF6" w:rsidRDefault="009E31F9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9E31F9">
        <w:rPr>
          <w:b/>
          <w:lang w:eastAsia="zh-TW"/>
        </w:rPr>
        <w:t>TPDL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E31F9" w:rsidTr="002D7EF6">
        <w:tc>
          <w:tcPr>
            <w:tcW w:w="1809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7364BC">
              <w:t>Filter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7364BC">
              <w:t>Check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7364BC">
              <w:t>Match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7364BC">
              <w:t>Save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7364BC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7364BC">
              <w:rPr>
                <w:rFonts w:hint="eastAsia"/>
              </w:rPr>
              <w:t>是否要保存到</w:t>
            </w:r>
            <w:r w:rsidRPr="007364BC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</w:tbl>
    <w:p w:rsidR="009E31F9" w:rsidRPr="002D7EF6" w:rsidRDefault="009E31F9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15" w:name="_Toc356550388"/>
      <w:r w:rsidRPr="00560703">
        <w:t>Rule of CheckItemType(Thermal)</w:t>
      </w:r>
      <w:bookmarkEnd w:id="415"/>
    </w:p>
    <w:p w:rsidR="009E31F9" w:rsidRPr="002D7EF6" w:rsidRDefault="009E31F9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9E31F9">
        <w:rPr>
          <w:b/>
          <w:lang w:eastAsia="zh-TW"/>
        </w:rPr>
        <w:t>Thermal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E31F9" w:rsidRPr="009E31F9" w:rsidTr="002D7EF6">
        <w:tc>
          <w:tcPr>
            <w:tcW w:w="1809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480FE4">
              <w:t>Filter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480FE4">
              <w:t>Check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480FE4">
              <w:t>Match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480FE4">
              <w:t>Save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480FE4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480FE4">
              <w:rPr>
                <w:rFonts w:hint="eastAsia"/>
              </w:rPr>
              <w:t>是否要保存到</w:t>
            </w:r>
            <w:r w:rsidRPr="00480FE4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</w:tbl>
    <w:p w:rsidR="009E31F9" w:rsidRPr="002D7EF6" w:rsidRDefault="009E31F9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16" w:name="_Toc356550389"/>
      <w:r w:rsidRPr="00560703">
        <w:t>Rule of CheckItemType(TouchScreen)</w:t>
      </w:r>
      <w:bookmarkEnd w:id="416"/>
    </w:p>
    <w:p w:rsidR="009E31F9" w:rsidRPr="002D7EF6" w:rsidRDefault="009E31F9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9E31F9">
        <w:rPr>
          <w:b/>
          <w:lang w:eastAsia="zh-TW"/>
        </w:rPr>
        <w:t>TouchScreen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E31F9" w:rsidRPr="009E31F9" w:rsidTr="002D7EF6">
        <w:tc>
          <w:tcPr>
            <w:tcW w:w="1809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54DAA">
              <w:t>Filter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54DAA">
              <w:t>Check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54DAA">
              <w:t>Match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54DAA">
              <w:t>Save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54DAA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54DAA">
              <w:rPr>
                <w:rFonts w:hint="eastAsia"/>
              </w:rPr>
              <w:t>是否要保存到</w:t>
            </w:r>
            <w:r w:rsidRPr="00F54DAA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</w:tbl>
    <w:p w:rsidR="009E31F9" w:rsidRPr="002D7EF6" w:rsidRDefault="009E31F9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17" w:name="_Toc356550390"/>
      <w:r w:rsidRPr="00560703">
        <w:lastRenderedPageBreak/>
        <w:t>Rule of CheckItemType(V2)</w:t>
      </w:r>
      <w:bookmarkEnd w:id="417"/>
    </w:p>
    <w:p w:rsidR="009E31F9" w:rsidRPr="002D7EF6" w:rsidRDefault="009E31F9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9E31F9">
        <w:rPr>
          <w:b/>
          <w:lang w:eastAsia="zh-TW"/>
        </w:rPr>
        <w:t>V2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E31F9" w:rsidRPr="009E31F9" w:rsidTr="002D7EF6">
        <w:tc>
          <w:tcPr>
            <w:tcW w:w="1809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715E27">
              <w:t>Filter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715E27">
              <w:t>Check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715E27">
              <w:t>Match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715E27">
              <w:t>Save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715E27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715E27">
              <w:rPr>
                <w:rFonts w:hint="eastAsia"/>
              </w:rPr>
              <w:t>是否要保存到</w:t>
            </w:r>
            <w:r w:rsidRPr="00715E27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</w:tbl>
    <w:p w:rsidR="009E31F9" w:rsidRPr="002D7EF6" w:rsidRDefault="009E31F9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18" w:name="_Toc356550391"/>
      <w:r w:rsidRPr="00560703">
        <w:t>Rule of CheckItemType(VGA)</w:t>
      </w:r>
      <w:bookmarkEnd w:id="418"/>
    </w:p>
    <w:p w:rsidR="009E31F9" w:rsidRPr="002D7EF6" w:rsidRDefault="009E31F9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9E31F9">
        <w:rPr>
          <w:b/>
          <w:lang w:eastAsia="zh-TW"/>
        </w:rPr>
        <w:t>VGA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E31F9" w:rsidRPr="009E31F9" w:rsidTr="002D7EF6">
        <w:tc>
          <w:tcPr>
            <w:tcW w:w="1809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B252D5">
              <w:t>Filter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B252D5">
              <w:t>Check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B252D5">
              <w:t>Match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B252D5">
              <w:t>Save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B252D5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B252D5">
              <w:rPr>
                <w:rFonts w:hint="eastAsia"/>
              </w:rPr>
              <w:t>是否要保存到</w:t>
            </w:r>
            <w:r w:rsidRPr="00B252D5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</w:tbl>
    <w:p w:rsidR="009E31F9" w:rsidRPr="002D7EF6" w:rsidRDefault="009E31F9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19" w:name="_Toc356550392"/>
      <w:r w:rsidRPr="00560703">
        <w:t>Rule of CheckItemType(VirtualTPCB)</w:t>
      </w:r>
      <w:bookmarkEnd w:id="419"/>
    </w:p>
    <w:p w:rsidR="009E31F9" w:rsidRPr="002D7EF6" w:rsidRDefault="009E31F9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9E31F9">
        <w:rPr>
          <w:b/>
          <w:lang w:eastAsia="zh-TW"/>
        </w:rPr>
        <w:t>VirtualTPCB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E31F9" w:rsidRPr="009E31F9" w:rsidTr="002D7EF6">
        <w:tc>
          <w:tcPr>
            <w:tcW w:w="1809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601E80">
              <w:t>Filter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601E80">
              <w:t>Check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601E80">
              <w:t>Match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601E80">
              <w:t>Save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601E80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601E80">
              <w:rPr>
                <w:rFonts w:hint="eastAsia"/>
              </w:rPr>
              <w:t>是否要保存到</w:t>
            </w:r>
            <w:r w:rsidRPr="00601E80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</w:tbl>
    <w:p w:rsidR="009E31F9" w:rsidRPr="002D7EF6" w:rsidRDefault="009E31F9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20" w:name="_Toc356550393"/>
      <w:r w:rsidRPr="00560703">
        <w:lastRenderedPageBreak/>
        <w:t>Rule of CheckItemType(WL)</w:t>
      </w:r>
      <w:bookmarkEnd w:id="420"/>
    </w:p>
    <w:p w:rsidR="009E31F9" w:rsidRPr="002D7EF6" w:rsidRDefault="009E31F9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9E31F9">
        <w:rPr>
          <w:b/>
          <w:lang w:eastAsia="zh-TW"/>
        </w:rPr>
        <w:t>WL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E31F9" w:rsidRPr="009E31F9" w:rsidTr="002D7EF6">
        <w:tc>
          <w:tcPr>
            <w:tcW w:w="1809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C4F8D">
              <w:t>Filter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C4F8D">
              <w:t>Check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C4F8D">
              <w:t>Match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C4F8D">
              <w:t>Save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C4F8D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FC4F8D">
              <w:rPr>
                <w:rFonts w:hint="eastAsia"/>
              </w:rPr>
              <w:t>是否要保存到</w:t>
            </w:r>
            <w:r w:rsidRPr="00FC4F8D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</w:tbl>
    <w:p w:rsidR="009E31F9" w:rsidRPr="002D7EF6" w:rsidRDefault="009E31F9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21" w:name="_Toc356550394"/>
      <w:r w:rsidRPr="00560703">
        <w:t>Rule of CheckItemType(WWAN)</w:t>
      </w:r>
      <w:bookmarkEnd w:id="421"/>
    </w:p>
    <w:p w:rsidR="009E31F9" w:rsidRPr="002D7EF6" w:rsidRDefault="009E31F9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9E31F9">
        <w:rPr>
          <w:b/>
          <w:lang w:eastAsia="zh-TW"/>
        </w:rPr>
        <w:t>WWAN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E31F9" w:rsidRPr="009E31F9" w:rsidTr="002D7EF6">
        <w:tc>
          <w:tcPr>
            <w:tcW w:w="1809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825216">
              <w:t>Filter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825216">
              <w:t>Check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825216">
              <w:t>Match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825216">
              <w:t>Save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825216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825216">
              <w:rPr>
                <w:rFonts w:hint="eastAsia"/>
              </w:rPr>
              <w:t>是否要保存到</w:t>
            </w:r>
            <w:r w:rsidRPr="00825216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</w:tbl>
    <w:p w:rsidR="009E31F9" w:rsidRPr="002D7EF6" w:rsidRDefault="009E31F9">
      <w:pPr>
        <w:rPr>
          <w:lang w:eastAsia="zh-TW"/>
        </w:rPr>
      </w:pPr>
    </w:p>
    <w:p w:rsidR="00560703" w:rsidRDefault="00560703" w:rsidP="002D7EF6">
      <w:pPr>
        <w:pStyle w:val="2"/>
        <w:rPr>
          <w:lang w:eastAsia="zh-TW"/>
        </w:rPr>
      </w:pPr>
      <w:bookmarkStart w:id="422" w:name="_Toc356550395"/>
      <w:r w:rsidRPr="00560703">
        <w:t>Rule of CheckItemType(WarrantyCard)</w:t>
      </w:r>
      <w:bookmarkEnd w:id="422"/>
    </w:p>
    <w:p w:rsidR="009E31F9" w:rsidRPr="002D7EF6" w:rsidRDefault="009E31F9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 w:rsidRPr="009E31F9">
        <w:rPr>
          <w:b/>
          <w:lang w:eastAsia="zh-TW"/>
        </w:rPr>
        <w:t>WarrantyCard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9E31F9" w:rsidRPr="009E31F9" w:rsidTr="002D7EF6">
        <w:tc>
          <w:tcPr>
            <w:tcW w:w="1809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9E31F9" w:rsidRPr="002D7EF6" w:rsidRDefault="009E31F9" w:rsidP="009E31F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2E29EF">
              <w:t>Filter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2E29EF">
              <w:t>Check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2E29EF">
              <w:t>Match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2E29EF">
              <w:t>Save rule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2E29EF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  <w:tr w:rsidR="009E31F9" w:rsidTr="002D7EF6">
        <w:tc>
          <w:tcPr>
            <w:tcW w:w="1809" w:type="dxa"/>
          </w:tcPr>
          <w:p w:rsidR="009E31F9" w:rsidRDefault="009E31F9" w:rsidP="009E31F9">
            <w:pPr>
              <w:rPr>
                <w:lang w:eastAsia="zh-TW"/>
              </w:rPr>
            </w:pPr>
            <w:r w:rsidRPr="002E29EF">
              <w:rPr>
                <w:rFonts w:hint="eastAsia"/>
              </w:rPr>
              <w:t>是否要保存到</w:t>
            </w:r>
            <w:r w:rsidRPr="002E29EF">
              <w:rPr>
                <w:rFonts w:hint="eastAsia"/>
              </w:rPr>
              <w:t>Product_Part</w:t>
            </w:r>
          </w:p>
        </w:tc>
        <w:tc>
          <w:tcPr>
            <w:tcW w:w="6553" w:type="dxa"/>
          </w:tcPr>
          <w:p w:rsidR="009E31F9" w:rsidRDefault="009E31F9" w:rsidP="009E31F9">
            <w:pPr>
              <w:rPr>
                <w:lang w:eastAsia="zh-TW"/>
              </w:rPr>
            </w:pPr>
          </w:p>
        </w:tc>
      </w:tr>
    </w:tbl>
    <w:p w:rsidR="009E31F9" w:rsidRDefault="009E31F9">
      <w:pPr>
        <w:rPr>
          <w:lang w:eastAsia="zh-TW"/>
        </w:rPr>
      </w:pPr>
    </w:p>
    <w:p w:rsidR="00AF0739" w:rsidRDefault="00AF0739">
      <w:pPr>
        <w:rPr>
          <w:lang w:eastAsia="zh-TW"/>
        </w:rPr>
      </w:pPr>
    </w:p>
    <w:p w:rsidR="00AF0739" w:rsidRDefault="00AF0739">
      <w:pPr>
        <w:rPr>
          <w:lang w:eastAsia="zh-TW"/>
        </w:rPr>
      </w:pPr>
    </w:p>
    <w:p w:rsidR="00EB5D99" w:rsidRDefault="00EB5D99">
      <w:pPr>
        <w:widowControl/>
        <w:jc w:val="left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br w:type="page"/>
      </w:r>
    </w:p>
    <w:p w:rsidR="00AF0739" w:rsidRPr="00F25C38" w:rsidRDefault="00AF0739" w:rsidP="002D7EF6">
      <w:pPr>
        <w:pStyle w:val="2"/>
        <w:rPr>
          <w:highlight w:val="lightGray"/>
          <w:lang w:eastAsia="zh-TW"/>
          <w:rPrChange w:id="423" w:author="IEC960923" w:date="2013-05-17T09:48:00Z">
            <w:rPr>
              <w:lang w:eastAsia="zh-TW"/>
            </w:rPr>
          </w:rPrChange>
        </w:rPr>
      </w:pPr>
      <w:bookmarkStart w:id="424" w:name="_Toc356550396"/>
      <w:r w:rsidRPr="00F25C38">
        <w:rPr>
          <w:highlight w:val="lightGray"/>
          <w:rPrChange w:id="425" w:author="IEC960923" w:date="2013-05-17T09:48:00Z">
            <w:rPr/>
          </w:rPrChange>
        </w:rPr>
        <w:lastRenderedPageBreak/>
        <w:t>Rule of CheckItemType(</w:t>
      </w:r>
      <w:r w:rsidRPr="00F25C38">
        <w:rPr>
          <w:rFonts w:hint="eastAsia"/>
          <w:highlight w:val="lightGray"/>
          <w:lang w:eastAsia="zh-TW"/>
          <w:rPrChange w:id="426" w:author="IEC960923" w:date="2013-05-17T09:48:00Z">
            <w:rPr>
              <w:rFonts w:hint="eastAsia"/>
              <w:lang w:eastAsia="zh-TW"/>
            </w:rPr>
          </w:rPrChange>
        </w:rPr>
        <w:t>W8SPS</w:t>
      </w:r>
      <w:r w:rsidRPr="00F25C38">
        <w:rPr>
          <w:highlight w:val="lightGray"/>
          <w:rPrChange w:id="427" w:author="IEC960923" w:date="2013-05-17T09:48:00Z">
            <w:rPr/>
          </w:rPrChange>
        </w:rPr>
        <w:t>)</w:t>
      </w:r>
      <w:bookmarkEnd w:id="424"/>
    </w:p>
    <w:p w:rsidR="00AF0739" w:rsidRDefault="00AF0739" w:rsidP="002D7EF6">
      <w:pPr>
        <w:pStyle w:val="ab"/>
        <w:numPr>
          <w:ilvl w:val="0"/>
          <w:numId w:val="16"/>
        </w:numPr>
        <w:ind w:firstLineChars="0"/>
        <w:rPr>
          <w:b/>
          <w:lang w:eastAsia="zh-TW"/>
        </w:rPr>
      </w:pPr>
      <w:r w:rsidRPr="002D7EF6">
        <w:rPr>
          <w:b/>
          <w:lang w:eastAsia="zh-TW"/>
        </w:rPr>
        <w:t xml:space="preserve">Name : </w:t>
      </w:r>
      <w:r>
        <w:rPr>
          <w:rFonts w:hint="eastAsia"/>
          <w:b/>
          <w:lang w:eastAsia="zh-TW"/>
        </w:rPr>
        <w:t>W8SPS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6629"/>
      </w:tblGrid>
      <w:tr w:rsidR="00AF0739" w:rsidRPr="00AF0739" w:rsidTr="002D7EF6">
        <w:tc>
          <w:tcPr>
            <w:tcW w:w="1809" w:type="dxa"/>
            <w:shd w:val="clear" w:color="auto" w:fill="00B050"/>
          </w:tcPr>
          <w:p w:rsidR="00AF0739" w:rsidRPr="00AF0739" w:rsidRDefault="00AF0739" w:rsidP="00AF073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項目</w:t>
            </w:r>
          </w:p>
        </w:tc>
        <w:tc>
          <w:tcPr>
            <w:tcW w:w="6553" w:type="dxa"/>
            <w:shd w:val="clear" w:color="auto" w:fill="00B050"/>
          </w:tcPr>
          <w:p w:rsidR="00AF0739" w:rsidRPr="00AF0739" w:rsidRDefault="00AF0739" w:rsidP="00AF0739">
            <w:pPr>
              <w:rPr>
                <w:b/>
                <w:lang w:eastAsia="zh-TW"/>
              </w:rPr>
            </w:pPr>
            <w:r w:rsidRPr="002D7EF6">
              <w:rPr>
                <w:rFonts w:hint="eastAsia"/>
                <w:b/>
              </w:rPr>
              <w:t>描述</w:t>
            </w:r>
          </w:p>
        </w:tc>
      </w:tr>
      <w:tr w:rsidR="00AF0739" w:rsidRPr="00CF55C4" w:rsidTr="002D7EF6">
        <w:tc>
          <w:tcPr>
            <w:tcW w:w="1809" w:type="dxa"/>
          </w:tcPr>
          <w:p w:rsidR="00AF0739" w:rsidRPr="002D7EF6" w:rsidRDefault="00AF0739" w:rsidP="00AF0739">
            <w:pPr>
              <w:rPr>
                <w:lang w:eastAsia="zh-TW"/>
              </w:rPr>
            </w:pPr>
            <w:r w:rsidRPr="00CF55C4">
              <w:t>Filter rule</w:t>
            </w:r>
          </w:p>
        </w:tc>
        <w:tc>
          <w:tcPr>
            <w:tcW w:w="6553" w:type="dxa"/>
          </w:tcPr>
          <w:p w:rsidR="00AF0739" w:rsidRDefault="00CF55C4" w:rsidP="002D7EF6">
            <w:pPr>
              <w:pStyle w:val="ab"/>
              <w:numPr>
                <w:ilvl w:val="0"/>
                <w:numId w:val="39"/>
              </w:numPr>
              <w:ind w:firstLineChars="0"/>
              <w:rPr>
                <w:lang w:eastAsia="zh-TW"/>
              </w:rPr>
            </w:pPr>
            <w:r w:rsidRPr="002D7EF6">
              <w:rPr>
                <w:rFonts w:hint="eastAsia"/>
                <w:lang w:eastAsia="zh-TW"/>
              </w:rPr>
              <w:t>根據</w:t>
            </w:r>
            <w:r w:rsidRPr="002D7EF6">
              <w:rPr>
                <w:lang w:eastAsia="zh-TW"/>
              </w:rPr>
              <w:t>Model</w:t>
            </w:r>
            <w:r>
              <w:rPr>
                <w:rFonts w:hint="eastAsia"/>
                <w:lang w:eastAsia="zh-TW"/>
              </w:rPr>
              <w:t>展</w:t>
            </w:r>
            <w:r>
              <w:rPr>
                <w:rFonts w:hint="eastAsia"/>
                <w:lang w:eastAsia="zh-TW"/>
              </w:rPr>
              <w:t>BOM</w:t>
            </w:r>
            <w:r>
              <w:rPr>
                <w:rFonts w:hint="eastAsia"/>
                <w:lang w:eastAsia="zh-TW"/>
              </w:rPr>
              <w:t>，</w:t>
            </w:r>
            <w:r w:rsidR="00250313">
              <w:rPr>
                <w:rFonts w:hint="eastAsia"/>
                <w:lang w:eastAsia="zh-TW"/>
              </w:rPr>
              <w:t>得到</w:t>
            </w:r>
            <w:r>
              <w:rPr>
                <w:rFonts w:hint="eastAsia"/>
                <w:lang w:eastAsia="zh-TW"/>
              </w:rPr>
              <w:t>PartType</w:t>
            </w:r>
            <w:r w:rsidR="00250313">
              <w:rPr>
                <w:rFonts w:hint="eastAsia"/>
                <w:lang w:eastAsia="zh-TW"/>
              </w:rPr>
              <w:t>是</w:t>
            </w:r>
            <w:r>
              <w:rPr>
                <w:rFonts w:hint="eastAsia"/>
                <w:lang w:eastAsia="zh-TW"/>
              </w:rPr>
              <w:t>ZMODE</w:t>
            </w:r>
            <w:r>
              <w:rPr>
                <w:rFonts w:hint="eastAsia"/>
                <w:lang w:eastAsia="zh-TW"/>
              </w:rPr>
              <w:t>的</w:t>
            </w:r>
            <w:r w:rsidR="00250313">
              <w:rPr>
                <w:rFonts w:hint="eastAsia"/>
                <w:lang w:eastAsia="zh-TW"/>
              </w:rPr>
              <w:t>Part [PartType=ZMOD]</w:t>
            </w:r>
            <w:r w:rsidR="009D5B1E">
              <w:rPr>
                <w:rFonts w:hint="eastAsia"/>
                <w:lang w:eastAsia="zh-TW"/>
              </w:rPr>
              <w:t>，</w:t>
            </w:r>
            <w:r w:rsidR="00250313">
              <w:rPr>
                <w:rFonts w:hint="eastAsia"/>
                <w:lang w:eastAsia="zh-TW"/>
              </w:rPr>
              <w:t>取</w:t>
            </w:r>
            <w:r w:rsidR="00250313">
              <w:rPr>
                <w:rFonts w:hint="eastAsia"/>
                <w:lang w:eastAsia="zh-TW"/>
              </w:rPr>
              <w:t xml:space="preserve">@Zmod = </w:t>
            </w:r>
            <w:r w:rsidR="009D5B1E">
              <w:rPr>
                <w:rFonts w:hint="eastAsia"/>
                <w:lang w:eastAsia="zh-TW"/>
              </w:rPr>
              <w:t>去</w:t>
            </w:r>
            <w:r w:rsidR="00250313">
              <w:rPr>
                <w:rFonts w:hint="eastAsia"/>
                <w:lang w:eastAsia="zh-TW"/>
              </w:rPr>
              <w:t>Part</w:t>
            </w:r>
            <w:r w:rsidR="00250313">
              <w:rPr>
                <w:rFonts w:hint="eastAsia"/>
                <w:lang w:eastAsia="zh-TW"/>
              </w:rPr>
              <w:t>的</w:t>
            </w:r>
            <w:r w:rsidR="009D5B1E">
              <w:rPr>
                <w:rFonts w:hint="eastAsia"/>
                <w:lang w:eastAsia="zh-TW"/>
              </w:rPr>
              <w:t>前</w:t>
            </w:r>
            <w:r w:rsidR="009D5B1E">
              <w:rPr>
                <w:rFonts w:hint="eastAsia"/>
                <w:lang w:eastAsia="zh-TW"/>
              </w:rPr>
              <w:t>2</w:t>
            </w:r>
            <w:r w:rsidR="009D5B1E">
              <w:rPr>
                <w:rFonts w:hint="eastAsia"/>
                <w:lang w:eastAsia="zh-TW"/>
              </w:rPr>
              <w:t>位</w:t>
            </w:r>
            <w:r w:rsidR="00250313">
              <w:rPr>
                <w:rFonts w:hint="eastAsia"/>
                <w:lang w:eastAsia="zh-TW"/>
              </w:rPr>
              <w:t>後</w:t>
            </w:r>
            <w:r w:rsidR="009D5B1E">
              <w:rPr>
                <w:rFonts w:hint="eastAsia"/>
                <w:lang w:eastAsia="zh-TW"/>
              </w:rPr>
              <w:t>，</w:t>
            </w:r>
            <w:r w:rsidR="00250313">
              <w:rPr>
                <w:rFonts w:hint="eastAsia"/>
                <w:lang w:eastAsia="zh-TW"/>
              </w:rPr>
              <w:t>再</w:t>
            </w:r>
            <w:r w:rsidR="009D5B1E">
              <w:rPr>
                <w:rFonts w:hint="eastAsia"/>
                <w:lang w:eastAsia="zh-TW"/>
              </w:rPr>
              <w:t>取</w:t>
            </w:r>
            <w:r w:rsidR="009D5B1E">
              <w:rPr>
                <w:rFonts w:hint="eastAsia"/>
                <w:lang w:eastAsia="zh-TW"/>
              </w:rPr>
              <w:t>12</w:t>
            </w:r>
            <w:r w:rsidR="009D5B1E">
              <w:rPr>
                <w:rFonts w:hint="eastAsia"/>
                <w:lang w:eastAsia="zh-TW"/>
              </w:rPr>
              <w:t>位</w:t>
            </w:r>
            <w:r w:rsidR="00250313">
              <w:rPr>
                <w:rFonts w:hint="eastAsia"/>
                <w:lang w:eastAsia="zh-TW"/>
              </w:rPr>
              <w:t>[</w:t>
            </w:r>
            <w:r w:rsidR="009D5B1E">
              <w:rPr>
                <w:rFonts w:hint="eastAsia"/>
                <w:lang w:eastAsia="zh-TW"/>
              </w:rPr>
              <w:t>substring(</w:t>
            </w:r>
            <w:r>
              <w:rPr>
                <w:rFonts w:hint="eastAsia"/>
                <w:lang w:eastAsia="zh-TW"/>
              </w:rPr>
              <w:t>Component</w:t>
            </w:r>
            <w:r w:rsidR="00250313">
              <w:rPr>
                <w:rFonts w:hint="eastAsia"/>
                <w:lang w:eastAsia="zh-TW"/>
              </w:rPr>
              <w:t>,3,12)]</w:t>
            </w:r>
          </w:p>
          <w:p w:rsidR="00CF55C4" w:rsidRDefault="00250313" w:rsidP="002D7EF6">
            <w:pPr>
              <w:pStyle w:val="ab"/>
              <w:numPr>
                <w:ilvl w:val="0"/>
                <w:numId w:val="39"/>
              </w:numPr>
              <w:ind w:firstLineChars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@Zmod</w:t>
            </w:r>
            <w:r w:rsidR="00CF55C4">
              <w:rPr>
                <w:rFonts w:hint="eastAsia"/>
                <w:lang w:eastAsia="zh-TW"/>
              </w:rPr>
              <w:t>需在</w:t>
            </w:r>
            <w:r w:rsidR="00CF55C4">
              <w:rPr>
                <w:rFonts w:hint="eastAsia"/>
                <w:lang w:eastAsia="zh-TW"/>
              </w:rPr>
              <w:t>OSWIN</w:t>
            </w:r>
            <w:r w:rsidR="00CF55C4">
              <w:rPr>
                <w:rFonts w:hint="eastAsia"/>
                <w:lang w:eastAsia="zh-TW"/>
              </w:rPr>
              <w:t>表存在，且</w:t>
            </w:r>
            <w:r w:rsidR="00CF55C4">
              <w:rPr>
                <w:rFonts w:hint="eastAsia"/>
                <w:lang w:eastAsia="zh-TW"/>
              </w:rPr>
              <w:t>left(</w:t>
            </w:r>
            <w:r w:rsidR="00CF55C4" w:rsidRPr="00CF55C4">
              <w:rPr>
                <w:lang w:eastAsia="zh-TW"/>
              </w:rPr>
              <w:t>OSWIN</w:t>
            </w:r>
            <w:r w:rsidR="00CF55C4">
              <w:rPr>
                <w:rFonts w:hint="eastAsia"/>
                <w:lang w:eastAsia="zh-TW"/>
              </w:rPr>
              <w:t>.OS,2)=</w:t>
            </w:r>
            <w:r w:rsidR="00CF55C4">
              <w:rPr>
                <w:lang w:eastAsia="zh-TW"/>
              </w:rPr>
              <w:t>’</w:t>
            </w:r>
            <w:r w:rsidR="00CF55C4">
              <w:rPr>
                <w:rFonts w:hint="eastAsia"/>
                <w:lang w:eastAsia="zh-TW"/>
              </w:rPr>
              <w:t>W8</w:t>
            </w:r>
            <w:r w:rsidR="00CF55C4"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>，且</w:t>
            </w:r>
            <w:r>
              <w:rPr>
                <w:rFonts w:hint="eastAsia"/>
                <w:lang w:eastAsia="zh-TW"/>
              </w:rPr>
              <w:t>OSWINM.</w:t>
            </w:r>
            <w:r w:rsidR="00762B35">
              <w:rPr>
                <w:rFonts w:hint="eastAsia"/>
                <w:lang w:eastAsia="zh-TW"/>
              </w:rPr>
              <w:t>Family</w:t>
            </w:r>
            <w:r>
              <w:rPr>
                <w:rFonts w:hint="eastAsia"/>
                <w:lang w:eastAsia="zh-TW"/>
              </w:rPr>
              <w:t xml:space="preserve"> = </w:t>
            </w:r>
            <w:r>
              <w:rPr>
                <w:rFonts w:hint="eastAsia"/>
                <w:lang w:eastAsia="zh-TW"/>
              </w:rPr>
              <w:t>此</w:t>
            </w:r>
            <w:r>
              <w:rPr>
                <w:rFonts w:hint="eastAsia"/>
                <w:lang w:eastAsia="zh-TW"/>
              </w:rPr>
              <w:t>Model</w:t>
            </w:r>
            <w:r>
              <w:rPr>
                <w:rFonts w:hint="eastAsia"/>
                <w:lang w:eastAsia="zh-TW"/>
              </w:rPr>
              <w:t>對應的</w:t>
            </w:r>
            <w:r>
              <w:rPr>
                <w:rFonts w:hint="eastAsia"/>
                <w:lang w:eastAsia="zh-TW"/>
              </w:rPr>
              <w:t>Family</w:t>
            </w:r>
          </w:p>
          <w:p w:rsidR="00250313" w:rsidRDefault="00250313" w:rsidP="002D7EF6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>OS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OSWIN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50313" w:rsidRDefault="00250313" w:rsidP="002D7EF6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762B35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Zmod</w:t>
            </w:r>
            <w:r w:rsidR="002D7EF6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>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@Zmod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50313" w:rsidRDefault="00250313" w:rsidP="002D7EF6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'W8'</w:t>
            </w:r>
          </w:p>
          <w:p w:rsidR="00250313" w:rsidRDefault="00250313" w:rsidP="002D7E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lang w:eastAsia="zh-TW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50313" w:rsidRDefault="00250313" w:rsidP="005C0FBA">
            <w:pPr>
              <w:pStyle w:val="ab"/>
              <w:ind w:left="360" w:firstLineChars="0" w:firstLine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若存在，</w:t>
            </w:r>
            <w:r w:rsidRPr="0057273C">
              <w:rPr>
                <w:rFonts w:hint="eastAsia"/>
                <w:lang w:eastAsia="zh-TW"/>
              </w:rPr>
              <w:t>根據</w:t>
            </w:r>
            <w:r w:rsidRPr="0057273C">
              <w:rPr>
                <w:rFonts w:hint="eastAsia"/>
                <w:lang w:eastAsia="zh-TW"/>
              </w:rPr>
              <w:t>Model</w:t>
            </w:r>
            <w:r>
              <w:rPr>
                <w:rFonts w:hint="eastAsia"/>
                <w:lang w:eastAsia="zh-TW"/>
              </w:rPr>
              <w:t>展</w:t>
            </w:r>
            <w:r>
              <w:rPr>
                <w:rFonts w:hint="eastAsia"/>
                <w:lang w:eastAsia="zh-TW"/>
              </w:rPr>
              <w:t>BOM</w:t>
            </w:r>
            <w:r>
              <w:rPr>
                <w:rFonts w:hint="eastAsia"/>
                <w:lang w:eastAsia="zh-TW"/>
              </w:rPr>
              <w:t>，得到第一階是</w:t>
            </w:r>
            <w:r>
              <w:rPr>
                <w:rFonts w:hint="eastAsia"/>
                <w:lang w:eastAsia="zh-TW"/>
              </w:rPr>
              <w:t>MB</w:t>
            </w:r>
            <w:r>
              <w:rPr>
                <w:rFonts w:hint="eastAsia"/>
                <w:lang w:eastAsia="zh-TW"/>
              </w:rPr>
              <w:t>的</w:t>
            </w:r>
            <w:r>
              <w:rPr>
                <w:rFonts w:hint="eastAsia"/>
                <w:lang w:eastAsia="zh-TW"/>
              </w:rPr>
              <w:t xml:space="preserve">Part </w:t>
            </w:r>
            <w:r w:rsidRPr="0057273C">
              <w:rPr>
                <w:lang w:eastAsia="zh-TW"/>
              </w:rPr>
              <w:t>[BomNodeType=MB]</w:t>
            </w:r>
            <w:r>
              <w:rPr>
                <w:rFonts w:hint="eastAsia"/>
                <w:lang w:eastAsia="zh-TW"/>
              </w:rPr>
              <w:t>，獲取</w:t>
            </w:r>
            <w:r>
              <w:rPr>
                <w:rFonts w:hint="eastAsia"/>
                <w:lang w:eastAsia="zh-TW"/>
              </w:rPr>
              <w:t>Part</w:t>
            </w:r>
            <w:r>
              <w:rPr>
                <w:rFonts w:hint="eastAsia"/>
                <w:lang w:eastAsia="zh-TW"/>
              </w:rPr>
              <w:t>的</w:t>
            </w:r>
            <w:r>
              <w:rPr>
                <w:rFonts w:hint="eastAsia"/>
                <w:lang w:eastAsia="zh-TW"/>
              </w:rPr>
              <w:t>FRUNO</w:t>
            </w:r>
            <w:r w:rsidR="008C27FA">
              <w:rPr>
                <w:rFonts w:hint="eastAsia"/>
                <w:lang w:eastAsia="zh-TW"/>
              </w:rPr>
              <w:t xml:space="preserve"> </w:t>
            </w:r>
            <w:r w:rsidR="008C27FA" w:rsidRPr="008C27FA">
              <w:rPr>
                <w:lang w:eastAsia="zh-TW"/>
              </w:rPr>
              <w:t>(</w:t>
            </w:r>
            <w:r w:rsidR="008C27FA" w:rsidRPr="005C0FB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  <w:t>@FRUNO</w:t>
            </w:r>
            <w:r w:rsidR="008C27FA" w:rsidRPr="008C27FA">
              <w:rPr>
                <w:lang w:eastAsia="zh-TW"/>
              </w:rPr>
              <w:t>)</w:t>
            </w:r>
            <w:r w:rsidR="008C27FA">
              <w:rPr>
                <w:rFonts w:hint="eastAsia"/>
                <w:lang w:eastAsia="zh-TW"/>
              </w:rPr>
              <w:t xml:space="preserve"> </w:t>
            </w:r>
            <w:r w:rsidR="008C27FA">
              <w:rPr>
                <w:rFonts w:hint="eastAsia"/>
                <w:lang w:eastAsia="zh-TW"/>
              </w:rPr>
              <w:t>，並以</w:t>
            </w:r>
            <w:r w:rsidR="008C27FA">
              <w:rPr>
                <w:lang w:eastAsia="zh-TW"/>
              </w:rPr>
              <w:t>’</w:t>
            </w:r>
            <w:r w:rsidR="008C27FA">
              <w:rPr>
                <w:rFonts w:hint="eastAsia"/>
                <w:lang w:eastAsia="zh-TW"/>
              </w:rPr>
              <w:t>-</w:t>
            </w:r>
            <w:r w:rsidR="008C27FA">
              <w:rPr>
                <w:lang w:eastAsia="zh-TW"/>
              </w:rPr>
              <w:t>’</w:t>
            </w:r>
            <w:r w:rsidR="008C27FA">
              <w:rPr>
                <w:rFonts w:hint="eastAsia"/>
                <w:lang w:eastAsia="zh-TW"/>
              </w:rPr>
              <w:t>區隔，取前段字串為</w:t>
            </w:r>
            <w:r w:rsidR="008C27FA" w:rsidRPr="005C0FB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  <w:t>@</w:t>
            </w:r>
            <w:r w:rsidR="008C27FA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>SPS</w:t>
            </w:r>
            <w:r w:rsidR="00E83EDE">
              <w:rPr>
                <w:rFonts w:hint="eastAsia"/>
                <w:lang w:eastAsia="zh-TW"/>
              </w:rPr>
              <w:t>，依據</w:t>
            </w:r>
            <w:r w:rsidR="008C4109" w:rsidRPr="005C0FBA">
              <w:rPr>
                <w:lang w:eastAsia="zh-TW"/>
              </w:rPr>
              <w:t>OS</w:t>
            </w:r>
            <w:r w:rsidR="007B004B">
              <w:rPr>
                <w:rFonts w:hint="eastAsia"/>
                <w:lang w:eastAsia="zh-TW"/>
              </w:rPr>
              <w:t>值</w:t>
            </w:r>
            <w:r w:rsidR="00E83EDE">
              <w:rPr>
                <w:rFonts w:hint="eastAsia"/>
                <w:lang w:eastAsia="zh-TW"/>
              </w:rPr>
              <w:t>重組</w:t>
            </w:r>
            <w:r w:rsidR="00E83EDE" w:rsidRPr="005C0FB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  <w:t>@SPS</w:t>
            </w:r>
            <w:r w:rsidR="007859F3">
              <w:rPr>
                <w:rFonts w:hint="eastAsia"/>
                <w:lang w:eastAsia="zh-TW"/>
              </w:rPr>
              <w:t>。</w:t>
            </w:r>
          </w:p>
          <w:p w:rsidR="00722B3F" w:rsidRDefault="00722B3F" w:rsidP="005C0FBA">
            <w:pPr>
              <w:pStyle w:val="ab"/>
              <w:numPr>
                <w:ilvl w:val="0"/>
                <w:numId w:val="42"/>
              </w:numPr>
              <w:ind w:firstLineChars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若獲取不到</w:t>
            </w:r>
            <w:r>
              <w:rPr>
                <w:rFonts w:hint="eastAsia"/>
                <w:lang w:eastAsia="zh-TW"/>
              </w:rPr>
              <w:t>FRUNO</w:t>
            </w:r>
            <w:r>
              <w:rPr>
                <w:rFonts w:hint="eastAsia"/>
                <w:lang w:eastAsia="zh-TW"/>
              </w:rPr>
              <w:t>屬性值，或</w:t>
            </w:r>
            <w:r w:rsidR="00DF0BE1" w:rsidRPr="005C0FB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lang w:eastAsia="zh-TW"/>
              </w:rPr>
              <w:t>@SPS</w:t>
            </w:r>
            <w:r>
              <w:rPr>
                <w:rFonts w:hint="eastAsia"/>
                <w:lang w:eastAsia="zh-TW"/>
              </w:rPr>
              <w:t>長度</w:t>
            </w:r>
            <w:r w:rsidR="00DF0BE1">
              <w:rPr>
                <w:rFonts w:hint="eastAsia"/>
                <w:lang w:eastAsia="zh-TW"/>
              </w:rPr>
              <w:t>不為</w:t>
            </w:r>
            <w:r w:rsidR="00DF0BE1">
              <w:rPr>
                <w:rFonts w:hint="eastAsia"/>
                <w:lang w:eastAsia="zh-TW"/>
              </w:rPr>
              <w:t>6</w:t>
            </w:r>
            <w:r>
              <w:rPr>
                <w:rFonts w:hint="eastAsia"/>
                <w:lang w:eastAsia="zh-TW"/>
              </w:rPr>
              <w:t>，則報錯。</w:t>
            </w:r>
          </w:p>
          <w:p w:rsidR="007859F3" w:rsidRDefault="007859F3" w:rsidP="005C0FBA">
            <w:pPr>
              <w:pStyle w:val="ab"/>
              <w:numPr>
                <w:ilvl w:val="0"/>
                <w:numId w:val="42"/>
              </w:numPr>
              <w:ind w:firstLineChars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若找不到對</w:t>
            </w:r>
            <w:r w:rsidR="00722B3F">
              <w:rPr>
                <w:rFonts w:hint="eastAsia"/>
                <w:lang w:eastAsia="zh-TW"/>
              </w:rPr>
              <w:t>應</w:t>
            </w:r>
            <w:r>
              <w:rPr>
                <w:rFonts w:hint="eastAsia"/>
                <w:lang w:eastAsia="zh-TW"/>
              </w:rPr>
              <w:t>的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>OS</w:t>
            </w:r>
            <w:r>
              <w:rPr>
                <w:rFonts w:hint="eastAsia"/>
                <w:lang w:eastAsia="zh-TW"/>
              </w:rPr>
              <w:t>，則</w:t>
            </w:r>
            <w:r>
              <w:rPr>
                <w:rFonts w:hint="eastAsia"/>
                <w:lang w:eastAsia="zh-TW"/>
              </w:rPr>
              <w:t>@SPS</w:t>
            </w:r>
            <w:r>
              <w:rPr>
                <w:rFonts w:hint="eastAsia"/>
                <w:lang w:eastAsia="zh-TW"/>
              </w:rPr>
              <w:t>則顯示</w:t>
            </w:r>
            <w:r>
              <w:rPr>
                <w:rFonts w:hint="eastAsia"/>
                <w:lang w:eastAsia="zh-TW"/>
              </w:rPr>
              <w:t>FRUNO</w:t>
            </w:r>
            <w:r>
              <w:rPr>
                <w:rFonts w:hint="eastAsia"/>
                <w:lang w:eastAsia="zh-TW"/>
              </w:rPr>
              <w:t>屬性值</w:t>
            </w:r>
            <w:r>
              <w:rPr>
                <w:rFonts w:hint="eastAsia"/>
                <w:lang w:eastAsia="zh-TW"/>
              </w:rPr>
              <w:t>(</w:t>
            </w:r>
            <w:r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>@FRUNO</w:t>
            </w:r>
            <w:r>
              <w:rPr>
                <w:rFonts w:hint="eastAsia"/>
                <w:lang w:eastAsia="zh-TW"/>
              </w:rPr>
              <w:t>)</w:t>
            </w:r>
            <w:r>
              <w:rPr>
                <w:rFonts w:hint="eastAsia"/>
                <w:lang w:eastAsia="zh-TW"/>
              </w:rPr>
              <w:t>。</w:t>
            </w:r>
          </w:p>
          <w:p w:rsidR="002A4C9F" w:rsidRDefault="002A4C9F" w:rsidP="002D7EF6">
            <w:pPr>
              <w:pStyle w:val="ab"/>
              <w:ind w:left="360" w:firstLineChars="0" w:firstLine="0"/>
              <w:rPr>
                <w:lang w:eastAsia="zh-TW"/>
              </w:rPr>
            </w:pPr>
            <w:r w:rsidRPr="002D7EF6">
              <w:rPr>
                <w:rFonts w:hint="eastAsia"/>
                <w:shd w:val="pct15" w:color="auto" w:fill="FFFFFF"/>
                <w:lang w:eastAsia="zh-TW"/>
              </w:rPr>
              <w:t>參考方法－獲取</w:t>
            </w:r>
            <w:r w:rsidRPr="002D7EF6">
              <w:rPr>
                <w:shd w:val="pct15" w:color="auto" w:fill="FFFFFF"/>
                <w:lang w:eastAsia="zh-TW"/>
              </w:rPr>
              <w:t>FRUNO</w:t>
            </w:r>
            <w:r w:rsidRPr="002D7EF6">
              <w:rPr>
                <w:rFonts w:hint="eastAsia"/>
                <w:shd w:val="pct15" w:color="auto" w:fill="FFFFFF"/>
                <w:lang w:eastAsia="zh-TW"/>
              </w:rPr>
              <w:t>屬性值</w:t>
            </w:r>
            <w:ins w:id="428" w:author="IEC960923" w:date="2013-05-17T09:43:00Z">
              <w:r w:rsidR="00B52A10">
                <w:rPr>
                  <w:rFonts w:hint="eastAsia"/>
                  <w:shd w:val="pct15" w:color="auto" w:fill="FFFFFF"/>
                  <w:lang w:eastAsia="zh-TW"/>
                </w:rPr>
                <w:t>，以</w:t>
              </w:r>
              <w:r w:rsidR="00B52A10">
                <w:rPr>
                  <w:shd w:val="pct15" w:color="auto" w:fill="FFFFFF"/>
                  <w:lang w:eastAsia="zh-TW"/>
                </w:rPr>
                <w:t>’</w:t>
              </w:r>
              <w:r w:rsidR="00B52A10">
                <w:rPr>
                  <w:rFonts w:hint="eastAsia"/>
                  <w:shd w:val="pct15" w:color="auto" w:fill="FFFFFF"/>
                  <w:lang w:eastAsia="zh-TW"/>
                </w:rPr>
                <w:t>-</w:t>
              </w:r>
              <w:r w:rsidR="00B52A10">
                <w:rPr>
                  <w:shd w:val="pct15" w:color="auto" w:fill="FFFFFF"/>
                  <w:lang w:eastAsia="zh-TW"/>
                </w:rPr>
                <w:t>’</w:t>
              </w:r>
              <w:r w:rsidR="00B52A10">
                <w:rPr>
                  <w:rFonts w:hint="eastAsia"/>
                  <w:shd w:val="pct15" w:color="auto" w:fill="FFFFFF"/>
                  <w:lang w:eastAsia="zh-TW"/>
                </w:rPr>
                <w:t>分隔</w:t>
              </w:r>
            </w:ins>
            <w:r w:rsidRPr="002D7EF6">
              <w:rPr>
                <w:rFonts w:hint="eastAsia"/>
                <w:shd w:val="pct15" w:color="auto" w:fill="FFFFFF"/>
                <w:lang w:eastAsia="zh-TW"/>
              </w:rPr>
              <w:t>的前</w:t>
            </w:r>
            <w:del w:id="429" w:author="IEC960923" w:date="2013-05-17T09:43:00Z">
              <w:r w:rsidRPr="002D7EF6" w:rsidDel="00B52A10">
                <w:rPr>
                  <w:shd w:val="pct15" w:color="auto" w:fill="FFFFFF"/>
                  <w:lang w:eastAsia="zh-TW"/>
                </w:rPr>
                <w:delText>6</w:delText>
              </w:r>
              <w:r w:rsidRPr="002D7EF6" w:rsidDel="00B52A10">
                <w:rPr>
                  <w:rFonts w:hint="eastAsia"/>
                  <w:shd w:val="pct15" w:color="auto" w:fill="FFFFFF"/>
                  <w:lang w:eastAsia="zh-TW"/>
                </w:rPr>
                <w:delText>位</w:delText>
              </w:r>
            </w:del>
            <w:ins w:id="430" w:author="IEC960923" w:date="2013-05-17T09:43:00Z">
              <w:r w:rsidR="00B52A10">
                <w:rPr>
                  <w:rFonts w:hint="eastAsia"/>
                  <w:shd w:val="pct15" w:color="auto" w:fill="FFFFFF"/>
                  <w:lang w:eastAsia="zh-TW"/>
                </w:rPr>
                <w:t>段字串</w:t>
              </w:r>
            </w:ins>
            <w:r w:rsidRPr="002D7EF6">
              <w:rPr>
                <w:rFonts w:hint="eastAsia"/>
                <w:shd w:val="pct15" w:color="auto" w:fill="FFFFFF"/>
                <w:lang w:eastAsia="zh-TW"/>
              </w:rPr>
              <w:t>：</w:t>
            </w:r>
          </w:p>
          <w:p w:rsidR="003D5A28" w:rsidRDefault="00E83EDE" w:rsidP="002D7EF6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@SPS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8C27FA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 xml:space="preserve"> charindex</w:t>
            </w:r>
            <w:r w:rsidR="008C27FA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8C27F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'-'</w:t>
            </w:r>
            <w:r w:rsidR="008C27FA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2A4C9F" w:rsidRDefault="003D5A28" w:rsidP="002D7EF6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  <w:lang w:eastAsia="zh-TW"/>
              </w:rPr>
              <w:t xml:space="preserve">       </w:t>
            </w:r>
            <w:r w:rsidR="008C27FA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8C27F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 w:rsidR="008C27FA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)-</w:t>
            </w:r>
            <w:r w:rsidR="008C27FA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 w:rsidR="00E83EDE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="00E83ED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83EDE" w:rsidRDefault="00E83EDE" w:rsidP="002D7EF6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:rsidR="002A4C9F" w:rsidRDefault="00E83EDE" w:rsidP="002D7EF6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A4C9F" w:rsidRDefault="00E83EDE" w:rsidP="002D7EF6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fn_ExpandBom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423253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>@Model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E83EDE" w:rsidRDefault="00E83EDE" w:rsidP="002D7EF6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BomNodeType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E83EDE" w:rsidRDefault="00E83EDE" w:rsidP="002D7EF6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'FRUNO'</w:t>
            </w:r>
          </w:p>
          <w:p w:rsidR="00E83EDE" w:rsidRDefault="002A4C9F" w:rsidP="002D7EF6">
            <w:pPr>
              <w:pStyle w:val="ab"/>
              <w:ind w:left="360" w:firstLineChars="0" w:firstLine="0"/>
              <w:rPr>
                <w:lang w:eastAsia="zh-TW"/>
              </w:rPr>
            </w:pPr>
            <w:r w:rsidRPr="002A4C9F">
              <w:rPr>
                <w:rFonts w:hint="eastAsia"/>
                <w:shd w:val="pct15" w:color="auto" w:fill="FFFFFF"/>
                <w:lang w:eastAsia="zh-TW"/>
              </w:rPr>
              <w:t>參考方法－依據</w:t>
            </w:r>
            <w:r w:rsidR="00B72C54" w:rsidRPr="005C0FBA">
              <w:rPr>
                <w:shd w:val="pct15" w:color="auto" w:fill="FFFFFF"/>
                <w:lang w:eastAsia="zh-TW"/>
              </w:rPr>
              <w:t>OS</w:t>
            </w:r>
            <w:r w:rsidR="00B72C54" w:rsidRPr="005C0FBA">
              <w:rPr>
                <w:rFonts w:hint="eastAsia"/>
                <w:shd w:val="pct15" w:color="auto" w:fill="FFFFFF"/>
                <w:lang w:eastAsia="zh-TW"/>
              </w:rPr>
              <w:t>值</w:t>
            </w:r>
            <w:r w:rsidRPr="00B72C54">
              <w:rPr>
                <w:rFonts w:hint="eastAsia"/>
                <w:shd w:val="pct15" w:color="auto" w:fill="FFFFFF"/>
                <w:lang w:eastAsia="zh-TW"/>
              </w:rPr>
              <w:t>重組</w:t>
            </w:r>
            <w:r w:rsidRPr="005C0FB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  <w:shd w:val="pct15" w:color="auto" w:fill="FFFFFF"/>
                <w:lang w:eastAsia="zh-TW"/>
              </w:rPr>
              <w:t>@SPS</w:t>
            </w:r>
            <w:r w:rsidRPr="00B72C54">
              <w:rPr>
                <w:rFonts w:hint="eastAsia"/>
                <w:shd w:val="pct15" w:color="auto" w:fill="FFFFFF"/>
                <w:lang w:eastAsia="zh-TW"/>
              </w:rPr>
              <w:t>：</w:t>
            </w:r>
          </w:p>
          <w:p w:rsidR="002A4C9F" w:rsidRDefault="002A4C9F" w:rsidP="002A4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  <w:lang w:eastAsia="zh-TW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if </w:t>
            </w:r>
            <w:r w:rsidR="003D5A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 xml:space="preserve">exists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5C0FB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 </w:t>
            </w:r>
            <w:r w:rsidR="00FE31A6" w:rsidRPr="005C0FB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</w:t>
            </w:r>
            <w:r w:rsidR="00FE31A6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>Value</w:t>
            </w:r>
            <w:r w:rsidR="00FE31A6" w:rsidRPr="00FE31A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ConstValue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A4C9F" w:rsidRPr="005C0FBA" w:rsidRDefault="002A4C9F" w:rsidP="005C0FBA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eastAsia="zh-TW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'W8SPS'</w:t>
            </w:r>
            <w:r w:rsidR="00FE31A6">
              <w:t xml:space="preserve"> </w:t>
            </w:r>
            <w:r w:rsidR="00FE31A6" w:rsidRPr="005C0FBA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3D5A28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 xml:space="preserve"> InfoType</w:t>
            </w:r>
            <w:r w:rsidR="003D5A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="003D5A28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@OS</w:t>
            </w:r>
            <w:r w:rsidR="003D5A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A4C9F" w:rsidRDefault="002A4C9F" w:rsidP="002A4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  <w:lang w:eastAsia="zh-TW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@SPS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@SPS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 w:rsidR="00FE31A6" w:rsidRPr="005C0FBA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@Value</w:t>
            </w:r>
          </w:p>
          <w:p w:rsidR="007859F3" w:rsidRDefault="002A4C9F" w:rsidP="005C0F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  <w:lang w:eastAsia="zh-TW"/>
              </w:rPr>
              <w:t xml:space="preserve">   </w:t>
            </w:r>
            <w:r w:rsidR="007859F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  <w:lang w:eastAsia="zh-TW"/>
              </w:rPr>
              <w:t xml:space="preserve">else </w:t>
            </w:r>
            <w:r w:rsidR="007859F3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@SPS</w:t>
            </w:r>
            <w:r w:rsidR="007859F3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  <w:lang w:eastAsia="zh-TW"/>
              </w:rPr>
              <w:t xml:space="preserve"> = @FRUNO</w:t>
            </w:r>
          </w:p>
          <w:p w:rsidR="00C12342" w:rsidRPr="002D7EF6" w:rsidRDefault="00C12342">
            <w:pPr>
              <w:rPr>
                <w:i/>
                <w:color w:val="1F497D" w:themeColor="text2"/>
                <w:lang w:eastAsia="zh-TW"/>
              </w:rPr>
            </w:pPr>
            <w:r w:rsidRPr="002D7EF6">
              <w:rPr>
                <w:i/>
                <w:color w:val="1F497D" w:themeColor="text2"/>
                <w:lang w:eastAsia="zh-TW"/>
              </w:rPr>
              <w:t>Remark</w:t>
            </w:r>
            <w:r w:rsidRPr="002D7EF6">
              <w:rPr>
                <w:rFonts w:hint="eastAsia"/>
                <w:i/>
                <w:color w:val="1F497D" w:themeColor="text2"/>
                <w:lang w:eastAsia="zh-TW"/>
              </w:rPr>
              <w:t>：</w:t>
            </w:r>
          </w:p>
          <w:p w:rsidR="002A4C9F" w:rsidRDefault="002A4C9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重組</w:t>
            </w:r>
            <w:r>
              <w:rPr>
                <w:rFonts w:hint="eastAsia"/>
                <w:lang w:eastAsia="zh-TW"/>
              </w:rPr>
              <w:t>SPS</w:t>
            </w:r>
            <w:r>
              <w:rPr>
                <w:rFonts w:hint="eastAsia"/>
                <w:lang w:eastAsia="zh-TW"/>
              </w:rPr>
              <w:t>的</w:t>
            </w:r>
            <w:r>
              <w:rPr>
                <w:rFonts w:hint="eastAsia"/>
                <w:lang w:eastAsia="zh-TW"/>
              </w:rPr>
              <w:t>OS</w:t>
            </w:r>
            <w:r>
              <w:rPr>
                <w:rFonts w:hint="eastAsia"/>
                <w:lang w:eastAsia="zh-TW"/>
              </w:rPr>
              <w:t>會設定在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ConstValue</w:t>
            </w:r>
            <w:r>
              <w:rPr>
                <w:rFonts w:hint="eastAsia"/>
                <w:lang w:eastAsia="zh-TW"/>
              </w:rPr>
              <w:t>。</w:t>
            </w:r>
          </w:p>
          <w:p w:rsidR="002A4C9F" w:rsidRDefault="00FE31A6">
            <w:pPr>
              <w:rPr>
                <w:ins w:id="431" w:author="IEC960923" w:date="2013-05-17T09:44:00Z"/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Type</w:t>
            </w:r>
            <w:r w:rsidRPr="00FE31A6">
              <w:rPr>
                <w:rFonts w:hint="eastAsia"/>
                <w:lang w:eastAsia="zh-TW"/>
              </w:rPr>
              <w:t>為</w:t>
            </w:r>
            <w:r w:rsidRPr="005C0FB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'W8SPS'</w:t>
            </w:r>
            <w:r w:rsidRPr="005C0FBA">
              <w:rPr>
                <w:rFonts w:hint="eastAsia"/>
                <w:lang w:eastAsia="zh-TW"/>
              </w:rPr>
              <w:t>，</w:t>
            </w:r>
            <w:ins w:id="432" w:author="IEC960923" w:date="2013-05-17T09:45:00Z">
              <w:r w:rsidR="00846EB5">
                <w:rPr>
                  <w:rFonts w:hint="eastAsia"/>
                  <w:lang w:eastAsia="zh-TW"/>
                </w:rPr>
                <w:t>Name=OS</w:t>
              </w:r>
              <w:r w:rsidR="00846EB5">
                <w:rPr>
                  <w:rFonts w:hint="eastAsia"/>
                  <w:lang w:eastAsia="zh-TW"/>
                </w:rPr>
                <w:t>，</w:t>
              </w:r>
            </w:ins>
            <w:r w:rsidR="002A4C9F">
              <w:rPr>
                <w:rFonts w:hint="eastAsia"/>
                <w:lang w:eastAsia="zh-TW"/>
              </w:rPr>
              <w:t>依據</w:t>
            </w:r>
            <w:r>
              <w:rPr>
                <w:rFonts w:hint="eastAsia"/>
                <w:lang w:eastAsia="zh-TW"/>
              </w:rPr>
              <w:t>OS</w:t>
            </w:r>
            <w:r>
              <w:rPr>
                <w:rFonts w:hint="eastAsia"/>
                <w:lang w:eastAsia="zh-TW"/>
              </w:rPr>
              <w:t>設定不同</w:t>
            </w:r>
            <w:r w:rsidR="002A4C9F">
              <w:rPr>
                <w:rFonts w:hint="eastAsia"/>
                <w:lang w:eastAsia="zh-TW"/>
              </w:rPr>
              <w:t>的</w:t>
            </w:r>
            <w:ins w:id="433" w:author="IEC960923" w:date="2013-05-17T09:45:00Z">
              <w:r w:rsidR="009936CC">
                <w:rPr>
                  <w:rFonts w:hint="eastAsia"/>
                  <w:lang w:eastAsia="zh-TW"/>
                </w:rPr>
                <w:t>Value</w:t>
              </w:r>
            </w:ins>
            <w:del w:id="434" w:author="IEC960923" w:date="2013-05-17T09:45:00Z">
              <w:r w:rsidR="002A4C9F" w:rsidDel="009936CC">
                <w:rPr>
                  <w:rFonts w:hint="eastAsia"/>
                  <w:lang w:eastAsia="zh-TW"/>
                </w:rPr>
                <w:delText>值</w:delText>
              </w:r>
            </w:del>
            <w:r>
              <w:rPr>
                <w:rFonts w:hint="eastAsia"/>
                <w:lang w:eastAsia="zh-TW"/>
              </w:rPr>
              <w:t>。</w:t>
            </w:r>
          </w:p>
          <w:p w:rsidR="00B52A10" w:rsidRDefault="00B52A10">
            <w:pPr>
              <w:rPr>
                <w:ins w:id="435" w:author="IEC960923" w:date="2013-05-17T09:45:00Z"/>
                <w:rFonts w:hint="eastAsia"/>
                <w:lang w:eastAsia="zh-TW"/>
              </w:rPr>
            </w:pPr>
            <w:ins w:id="436" w:author="IEC960923" w:date="2013-05-17T09:44:00Z">
              <w:r w:rsidRPr="00E13765">
                <w:rPr>
                  <w:rFonts w:hint="eastAsia"/>
                  <w:color w:val="FF0000"/>
                  <w:lang w:eastAsia="zh-TW"/>
                  <w:rPrChange w:id="437" w:author="IEC960923" w:date="2013-05-17T09:44:00Z">
                    <w:rPr>
                      <w:rFonts w:hint="eastAsia"/>
                      <w:lang w:eastAsia="zh-TW"/>
                    </w:rPr>
                  </w:rPrChange>
                </w:rPr>
                <w:t>Value</w:t>
              </w:r>
            </w:ins>
            <w:ins w:id="438" w:author="IEC960923" w:date="2013-05-17T09:45:00Z">
              <w:r w:rsidR="00E13765">
                <w:rPr>
                  <w:rFonts w:hint="eastAsia"/>
                  <w:color w:val="FF0000"/>
                  <w:lang w:eastAsia="zh-TW"/>
                </w:rPr>
                <w:t>的</w:t>
              </w:r>
            </w:ins>
            <w:ins w:id="439" w:author="IEC960923" w:date="2013-05-17T09:44:00Z">
              <w:r w:rsidRPr="00E13765">
                <w:rPr>
                  <w:rFonts w:hint="eastAsia"/>
                  <w:color w:val="FF0000"/>
                  <w:lang w:eastAsia="zh-TW"/>
                  <w:rPrChange w:id="440" w:author="IEC960923" w:date="2013-05-17T09:44:00Z">
                    <w:rPr>
                      <w:rFonts w:hint="eastAsia"/>
                      <w:lang w:eastAsia="zh-TW"/>
                    </w:rPr>
                  </w:rPrChange>
                </w:rPr>
                <w:t>配</w:t>
              </w:r>
              <w:r w:rsidR="00E13765">
                <w:rPr>
                  <w:rFonts w:hint="eastAsia"/>
                  <w:color w:val="FF0000"/>
                  <w:lang w:eastAsia="zh-TW"/>
                </w:rPr>
                <w:t>置</w:t>
              </w:r>
              <w:r w:rsidRPr="00E13765">
                <w:rPr>
                  <w:rFonts w:hint="eastAsia"/>
                  <w:color w:val="FF0000"/>
                  <w:lang w:eastAsia="zh-TW"/>
                  <w:rPrChange w:id="441" w:author="IEC960923" w:date="2013-05-17T09:44:00Z">
                    <w:rPr>
                      <w:rFonts w:hint="eastAsia"/>
                      <w:lang w:eastAsia="zh-TW"/>
                    </w:rPr>
                  </w:rPrChange>
                </w:rPr>
                <w:t>值，前置字元須為</w:t>
              </w:r>
              <w:r w:rsidRPr="00E13765">
                <w:rPr>
                  <w:color w:val="FF0000"/>
                  <w:lang w:eastAsia="zh-TW"/>
                  <w:rPrChange w:id="442" w:author="IEC960923" w:date="2013-05-17T09:44:00Z">
                    <w:rPr>
                      <w:lang w:eastAsia="zh-TW"/>
                    </w:rPr>
                  </w:rPrChange>
                </w:rPr>
                <w:t>’</w:t>
              </w:r>
              <w:r w:rsidRPr="00E13765">
                <w:rPr>
                  <w:rFonts w:hint="eastAsia"/>
                  <w:color w:val="FF0000"/>
                  <w:lang w:eastAsia="zh-TW"/>
                  <w:rPrChange w:id="443" w:author="IEC960923" w:date="2013-05-17T09:44:00Z">
                    <w:rPr>
                      <w:rFonts w:hint="eastAsia"/>
                      <w:lang w:eastAsia="zh-TW"/>
                    </w:rPr>
                  </w:rPrChange>
                </w:rPr>
                <w:t>-</w:t>
              </w:r>
              <w:r w:rsidRPr="00E13765">
                <w:rPr>
                  <w:color w:val="FF0000"/>
                  <w:lang w:eastAsia="zh-TW"/>
                  <w:rPrChange w:id="444" w:author="IEC960923" w:date="2013-05-17T09:44:00Z">
                    <w:rPr>
                      <w:lang w:eastAsia="zh-TW"/>
                    </w:rPr>
                  </w:rPrChange>
                </w:rPr>
                <w:t>’</w:t>
              </w:r>
              <w:r>
                <w:rPr>
                  <w:rFonts w:hint="eastAsia"/>
                  <w:lang w:eastAsia="zh-TW"/>
                </w:rPr>
                <w:t>，如：</w:t>
              </w:r>
              <w:r>
                <w:rPr>
                  <w:rFonts w:hint="eastAsia"/>
                  <w:lang w:eastAsia="zh-TW"/>
                </w:rPr>
                <w:t>-501</w:t>
              </w:r>
              <w:r>
                <w:rPr>
                  <w:rFonts w:hint="eastAsia"/>
                  <w:lang w:eastAsia="zh-TW"/>
                </w:rPr>
                <w:t>、</w:t>
              </w:r>
              <w:r>
                <w:rPr>
                  <w:rFonts w:hint="eastAsia"/>
                  <w:lang w:eastAsia="zh-TW"/>
                </w:rPr>
                <w:t>-601</w:t>
              </w:r>
            </w:ins>
          </w:p>
          <w:p w:rsidR="00F25C38" w:rsidRDefault="00F25C38">
            <w:pPr>
              <w:rPr>
                <w:ins w:id="445" w:author="IEC960923" w:date="2013-05-17T09:46:00Z"/>
                <w:rFonts w:hint="eastAsia"/>
                <w:lang w:eastAsia="zh-TW"/>
              </w:rPr>
            </w:pPr>
            <w:ins w:id="446" w:author="IEC960923" w:date="2013-05-17T09:46:00Z">
              <w:r>
                <w:rPr>
                  <w:rFonts w:hint="eastAsia"/>
                  <w:lang w:eastAsia="zh-TW"/>
                </w:rPr>
                <w:t>範例：</w:t>
              </w:r>
            </w:ins>
          </w:p>
          <w:p w:rsidR="00F25C38" w:rsidRDefault="00F25C38" w:rsidP="00F25C38">
            <w:pPr>
              <w:autoSpaceDE w:val="0"/>
              <w:autoSpaceDN w:val="0"/>
              <w:adjustRightInd w:val="0"/>
              <w:jc w:val="left"/>
              <w:rPr>
                <w:ins w:id="447" w:author="IEC960923" w:date="2013-05-17T09:48:00Z"/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ins w:id="448" w:author="IEC960923" w:date="2013-05-17T09:48:00Z"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insert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into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8080"/>
                  <w:kern w:val="0"/>
                  <w:sz w:val="20"/>
                  <w:szCs w:val="20"/>
                </w:rPr>
                <w:t>ConstValue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(</w:t>
              </w:r>
              <w:r>
                <w:rPr>
                  <w:rFonts w:ascii="Courier New" w:hAnsi="Courier New" w:cs="Courier New"/>
                  <w:noProof/>
                  <w:color w:val="008080"/>
                  <w:kern w:val="0"/>
                  <w:sz w:val="20"/>
                  <w:szCs w:val="20"/>
                </w:rPr>
                <w:t>Name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Type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8080"/>
                  <w:kern w:val="0"/>
                  <w:sz w:val="20"/>
                  <w:szCs w:val="20"/>
                </w:rPr>
                <w:t>Value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Description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8080"/>
                  <w:kern w:val="0"/>
                  <w:sz w:val="20"/>
                  <w:szCs w:val="20"/>
                </w:rPr>
                <w:t>Editor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8080"/>
                  <w:kern w:val="0"/>
                  <w:sz w:val="20"/>
                  <w:szCs w:val="20"/>
                </w:rPr>
                <w:t>Cdt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8080"/>
                  <w:kern w:val="0"/>
                  <w:sz w:val="20"/>
                  <w:szCs w:val="20"/>
                </w:rPr>
                <w:t>Udt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)</w:t>
              </w:r>
            </w:ins>
          </w:p>
          <w:p w:rsidR="00F25C38" w:rsidRDefault="00F25C38" w:rsidP="00F25C38">
            <w:pPr>
              <w:autoSpaceDE w:val="0"/>
              <w:autoSpaceDN w:val="0"/>
              <w:adjustRightInd w:val="0"/>
              <w:jc w:val="left"/>
              <w:rPr>
                <w:ins w:id="449" w:author="IEC960923" w:date="2013-05-17T09:48:00Z"/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ins w:id="450" w:author="IEC960923" w:date="2013-05-17T09:48:00Z"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 xml:space="preserve">values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(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'W8CH64'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'W8SPS'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'-501'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'Win8 SPS'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'IEC'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FF"/>
                  <w:kern w:val="0"/>
                  <w:sz w:val="20"/>
                  <w:szCs w:val="20"/>
                </w:rPr>
                <w:t>GETDATE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(),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FF"/>
                  <w:kern w:val="0"/>
                  <w:sz w:val="20"/>
                  <w:szCs w:val="20"/>
                </w:rPr>
                <w:t>GETDATE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())</w:t>
              </w:r>
            </w:ins>
          </w:p>
          <w:p w:rsidR="00F25C38" w:rsidRDefault="00F25C38" w:rsidP="00F25C38">
            <w:pPr>
              <w:autoSpaceDE w:val="0"/>
              <w:autoSpaceDN w:val="0"/>
              <w:adjustRightInd w:val="0"/>
              <w:jc w:val="left"/>
              <w:rPr>
                <w:ins w:id="451" w:author="IEC960923" w:date="2013-05-17T09:48:00Z"/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F25C38" w:rsidRDefault="00F25C38" w:rsidP="00F25C38">
            <w:pPr>
              <w:autoSpaceDE w:val="0"/>
              <w:autoSpaceDN w:val="0"/>
              <w:adjustRightInd w:val="0"/>
              <w:jc w:val="left"/>
              <w:rPr>
                <w:ins w:id="452" w:author="IEC960923" w:date="2013-05-17T09:48:00Z"/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ins w:id="453" w:author="IEC960923" w:date="2013-05-17T09:48:00Z"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lastRenderedPageBreak/>
                <w:t>insert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into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8080"/>
                  <w:kern w:val="0"/>
                  <w:sz w:val="20"/>
                  <w:szCs w:val="20"/>
                </w:rPr>
                <w:t>ConstValue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(</w:t>
              </w:r>
              <w:r>
                <w:rPr>
                  <w:rFonts w:ascii="Courier New" w:hAnsi="Courier New" w:cs="Courier New"/>
                  <w:noProof/>
                  <w:color w:val="008080"/>
                  <w:kern w:val="0"/>
                  <w:sz w:val="20"/>
                  <w:szCs w:val="20"/>
                </w:rPr>
                <w:t>Name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Type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8080"/>
                  <w:kern w:val="0"/>
                  <w:sz w:val="20"/>
                  <w:szCs w:val="20"/>
                </w:rPr>
                <w:t>Value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Description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8080"/>
                  <w:kern w:val="0"/>
                  <w:sz w:val="20"/>
                  <w:szCs w:val="20"/>
                </w:rPr>
                <w:t>Editor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8080"/>
                  <w:kern w:val="0"/>
                  <w:sz w:val="20"/>
                  <w:szCs w:val="20"/>
                </w:rPr>
                <w:t>Cdt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8080"/>
                  <w:kern w:val="0"/>
                  <w:sz w:val="20"/>
                  <w:szCs w:val="20"/>
                </w:rPr>
                <w:t>Udt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)</w:t>
              </w:r>
            </w:ins>
          </w:p>
          <w:p w:rsidR="00F25C38" w:rsidRPr="002D7EF6" w:rsidRDefault="00F25C38" w:rsidP="00F25C38">
            <w:pPr>
              <w:rPr>
                <w:lang w:eastAsia="zh-TW"/>
              </w:rPr>
            </w:pPr>
            <w:ins w:id="454" w:author="IEC960923" w:date="2013-05-17T09:48:00Z"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 xml:space="preserve">values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(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'W8PRO64'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'W8SPS'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'-601'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'Win8 SPS'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'IEC'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FF"/>
                  <w:kern w:val="0"/>
                  <w:sz w:val="20"/>
                  <w:szCs w:val="20"/>
                </w:rPr>
                <w:t>GETDATE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(),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FF"/>
                  <w:kern w:val="0"/>
                  <w:sz w:val="20"/>
                  <w:szCs w:val="20"/>
                </w:rPr>
                <w:t>GETDATE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())</w:t>
              </w:r>
            </w:ins>
          </w:p>
        </w:tc>
      </w:tr>
      <w:tr w:rsidR="002D7EF6" w:rsidRPr="00CF55C4" w:rsidTr="002D7EF6">
        <w:tc>
          <w:tcPr>
            <w:tcW w:w="1809" w:type="dxa"/>
          </w:tcPr>
          <w:p w:rsidR="002D7EF6" w:rsidRPr="002D7EF6" w:rsidRDefault="002D7EF6" w:rsidP="00AF0739">
            <w:pPr>
              <w:rPr>
                <w:lang w:eastAsia="zh-TW"/>
              </w:rPr>
            </w:pPr>
            <w:r w:rsidRPr="000D538D">
              <w:rPr>
                <w:rFonts w:hint="eastAsia"/>
              </w:rPr>
              <w:lastRenderedPageBreak/>
              <w:t>Match rule</w:t>
            </w:r>
          </w:p>
        </w:tc>
        <w:tc>
          <w:tcPr>
            <w:tcW w:w="6553" w:type="dxa"/>
          </w:tcPr>
          <w:p w:rsidR="002D7EF6" w:rsidRPr="002D7EF6" w:rsidRDefault="002D7EF6" w:rsidP="00AF0739">
            <w:pPr>
              <w:rPr>
                <w:lang w:eastAsia="zh-TW"/>
              </w:rPr>
            </w:pPr>
            <w:r w:rsidRPr="000D538D">
              <w:rPr>
                <w:rFonts w:hint="eastAsia"/>
              </w:rPr>
              <w:t>刷入的</w:t>
            </w:r>
            <w:r w:rsidRPr="000D538D">
              <w:rPr>
                <w:rFonts w:hint="eastAsia"/>
              </w:rPr>
              <w:t>CT match @SPS list</w:t>
            </w:r>
            <w:r w:rsidRPr="000D538D">
              <w:rPr>
                <w:rFonts w:hint="eastAsia"/>
              </w:rPr>
              <w:t>其中一項</w:t>
            </w:r>
          </w:p>
        </w:tc>
      </w:tr>
      <w:tr w:rsidR="002D7EF6" w:rsidRPr="00CF55C4" w:rsidTr="002D7EF6">
        <w:tc>
          <w:tcPr>
            <w:tcW w:w="1809" w:type="dxa"/>
          </w:tcPr>
          <w:p w:rsidR="002D7EF6" w:rsidRPr="00CF55C4" w:rsidRDefault="002D7EF6" w:rsidP="00AF0739">
            <w:pPr>
              <w:rPr>
                <w:lang w:eastAsia="zh-TW"/>
              </w:rPr>
            </w:pPr>
            <w:r>
              <w:t>Check rule</w:t>
            </w:r>
          </w:p>
        </w:tc>
        <w:tc>
          <w:tcPr>
            <w:tcW w:w="6553" w:type="dxa"/>
          </w:tcPr>
          <w:p w:rsidR="002D7EF6" w:rsidRDefault="002D7EF6" w:rsidP="00AF073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N/A</w:t>
            </w:r>
          </w:p>
        </w:tc>
      </w:tr>
      <w:tr w:rsidR="002D7EF6" w:rsidRPr="00CF55C4" w:rsidTr="002D7EF6">
        <w:tc>
          <w:tcPr>
            <w:tcW w:w="1809" w:type="dxa"/>
          </w:tcPr>
          <w:p w:rsidR="002D7EF6" w:rsidRDefault="002D7EF6" w:rsidP="00AF0739">
            <w:r w:rsidRPr="0015723B">
              <w:rPr>
                <w:rFonts w:hint="eastAsia"/>
              </w:rPr>
              <w:t>唯一性檢查</w:t>
            </w:r>
          </w:p>
        </w:tc>
        <w:tc>
          <w:tcPr>
            <w:tcW w:w="6553" w:type="dxa"/>
          </w:tcPr>
          <w:p w:rsidR="002D7EF6" w:rsidRDefault="00A65F06" w:rsidP="00AF073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No</w:t>
            </w:r>
          </w:p>
        </w:tc>
      </w:tr>
      <w:tr w:rsidR="00AF0739" w:rsidRPr="00CF55C4" w:rsidTr="002D7EF6">
        <w:tc>
          <w:tcPr>
            <w:tcW w:w="1809" w:type="dxa"/>
          </w:tcPr>
          <w:p w:rsidR="00AF0739" w:rsidRPr="002D7EF6" w:rsidRDefault="00AF0739" w:rsidP="00AF0739">
            <w:pPr>
              <w:rPr>
                <w:lang w:eastAsia="zh-TW"/>
              </w:rPr>
            </w:pPr>
            <w:r w:rsidRPr="00CF55C4">
              <w:t>Save rule</w:t>
            </w:r>
          </w:p>
        </w:tc>
        <w:tc>
          <w:tcPr>
            <w:tcW w:w="6553" w:type="dxa"/>
          </w:tcPr>
          <w:p w:rsidR="00AF0739" w:rsidDel="001520DE" w:rsidRDefault="00C772CB" w:rsidP="00AF0739">
            <w:pPr>
              <w:rPr>
                <w:del w:id="455" w:author="IEC960923" w:date="2013-05-17T09:42:00Z"/>
                <w:lang w:eastAsia="zh-TW"/>
              </w:rPr>
            </w:pPr>
            <w:del w:id="456" w:author="IEC960923" w:date="2013-05-17T09:42:00Z">
              <w:r w:rsidRPr="00C772CB" w:rsidDel="001520DE">
                <w:rPr>
                  <w:lang w:eastAsia="zh-TW"/>
                </w:rPr>
                <w:delText>Insert Product_Part</w:delText>
              </w:r>
              <w:r w:rsidR="00B91B08" w:rsidDel="001520DE">
                <w:rPr>
                  <w:rFonts w:hint="eastAsia"/>
                  <w:lang w:eastAsia="zh-TW"/>
                </w:rPr>
                <w:delText>：</w:delText>
              </w:r>
            </w:del>
          </w:p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1553"/>
              <w:gridCol w:w="4804"/>
            </w:tblGrid>
            <w:tr w:rsidR="00753B5A" w:rsidRPr="00C67E6C" w:rsidDel="001520DE" w:rsidTr="00722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del w:id="457" w:author="IEC960923" w:date="2013-05-17T09:42:00Z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3" w:type="dxa"/>
                </w:tcPr>
                <w:p w:rsidR="00753B5A" w:rsidRPr="00722B3F" w:rsidDel="001520DE" w:rsidRDefault="008365B4" w:rsidP="00AF0739">
                  <w:pPr>
                    <w:rPr>
                      <w:del w:id="458" w:author="IEC960923" w:date="2013-05-17T09:42:00Z"/>
                      <w:lang w:eastAsia="zh-TW"/>
                    </w:rPr>
                  </w:pPr>
                  <w:del w:id="459" w:author="IEC960923" w:date="2013-05-17T09:42:00Z">
                    <w:r w:rsidRPr="00C67E6C" w:rsidDel="001520DE">
                      <w:rPr>
                        <w:lang w:eastAsia="zh-TW"/>
                      </w:rPr>
                      <w:delText>Column</w:delText>
                    </w:r>
                  </w:del>
                </w:p>
              </w:tc>
              <w:tc>
                <w:tcPr>
                  <w:tcW w:w="4804" w:type="dxa"/>
                </w:tcPr>
                <w:p w:rsidR="00753B5A" w:rsidRPr="00722B3F" w:rsidDel="001520DE" w:rsidRDefault="008365B4" w:rsidP="00AF073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del w:id="460" w:author="IEC960923" w:date="2013-05-17T09:42:00Z"/>
                      <w:lang w:eastAsia="zh-TW"/>
                    </w:rPr>
                  </w:pPr>
                  <w:del w:id="461" w:author="IEC960923" w:date="2013-05-17T09:42:00Z">
                    <w:r w:rsidRPr="00C67E6C" w:rsidDel="001520DE">
                      <w:rPr>
                        <w:lang w:eastAsia="zh-TW"/>
                      </w:rPr>
                      <w:delText>Value</w:delText>
                    </w:r>
                  </w:del>
                </w:p>
              </w:tc>
            </w:tr>
            <w:tr w:rsidR="00C67E6C" w:rsidDel="001520DE" w:rsidTr="00C67E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del w:id="462" w:author="IEC960923" w:date="2013-05-17T09:42:00Z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3" w:type="dxa"/>
                </w:tcPr>
                <w:p w:rsidR="008365B4" w:rsidRPr="00722B3F" w:rsidDel="001520DE" w:rsidRDefault="008365B4" w:rsidP="00AF0739">
                  <w:pPr>
                    <w:rPr>
                      <w:del w:id="463" w:author="IEC960923" w:date="2013-05-17T09:42:00Z"/>
                      <w:b w:val="0"/>
                      <w:lang w:eastAsia="zh-TW"/>
                    </w:rPr>
                  </w:pPr>
                  <w:del w:id="464" w:author="IEC960923" w:date="2013-05-17T09:42:00Z">
                    <w:r w:rsidRPr="00C67E6C" w:rsidDel="001520DE">
                      <w:delText>ProductID</w:delText>
                    </w:r>
                  </w:del>
                </w:p>
              </w:tc>
              <w:tc>
                <w:tcPr>
                  <w:tcW w:w="4804" w:type="dxa"/>
                </w:tcPr>
                <w:p w:rsidR="008365B4" w:rsidRPr="00722B3F" w:rsidDel="001520DE" w:rsidRDefault="008365B4" w:rsidP="00AF073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del w:id="465" w:author="IEC960923" w:date="2013-05-17T09:42:00Z"/>
                      <w:lang w:eastAsia="zh-TW"/>
                    </w:rPr>
                  </w:pPr>
                  <w:del w:id="466" w:author="IEC960923" w:date="2013-05-17T09:42:00Z">
                    <w:r w:rsidRPr="00C67E6C" w:rsidDel="001520DE">
                      <w:rPr>
                        <w:rFonts w:hint="eastAsia"/>
                      </w:rPr>
                      <w:delText>刷入的</w:delText>
                    </w:r>
                    <w:r w:rsidRPr="00C67E6C" w:rsidDel="001520DE">
                      <w:delText>ProductID</w:delText>
                    </w:r>
                  </w:del>
                </w:p>
              </w:tc>
            </w:tr>
            <w:tr w:rsidR="00753B5A" w:rsidDel="001520DE" w:rsidTr="00722B3F">
              <w:trPr>
                <w:del w:id="467" w:author="IEC960923" w:date="2013-05-17T09:42:00Z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3" w:type="dxa"/>
                </w:tcPr>
                <w:p w:rsidR="00753B5A" w:rsidRPr="00722B3F" w:rsidDel="001520DE" w:rsidRDefault="00753B5A" w:rsidP="00AF0739">
                  <w:pPr>
                    <w:rPr>
                      <w:del w:id="468" w:author="IEC960923" w:date="2013-05-17T09:42:00Z"/>
                      <w:b w:val="0"/>
                      <w:lang w:eastAsia="zh-TW"/>
                    </w:rPr>
                  </w:pPr>
                  <w:del w:id="469" w:author="IEC960923" w:date="2013-05-17T09:42:00Z">
                    <w:r w:rsidRPr="00C67E6C" w:rsidDel="001520DE">
                      <w:rPr>
                        <w:lang w:eastAsia="zh-TW"/>
                      </w:rPr>
                      <w:delText>PartNo</w:delText>
                    </w:r>
                  </w:del>
                </w:p>
              </w:tc>
              <w:tc>
                <w:tcPr>
                  <w:tcW w:w="4804" w:type="dxa"/>
                </w:tcPr>
                <w:p w:rsidR="00753B5A" w:rsidRPr="00722B3F" w:rsidDel="001520DE" w:rsidRDefault="00753B5A" w:rsidP="00722B3F">
                  <w:pPr>
                    <w:autoSpaceDE w:val="0"/>
                    <w:autoSpaceDN w:val="0"/>
                    <w:adjustRightInd w:val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del w:id="470" w:author="IEC960923" w:date="2013-05-17T09:42:00Z"/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del w:id="471" w:author="IEC960923" w:date="2013-05-17T09:42:00Z">
                    <w:r w:rsidRPr="00722B3F" w:rsidDel="001520DE">
                      <w:rPr>
                        <w:rFonts w:ascii="Courier New" w:hAnsi="Courier New" w:cs="Courier New"/>
                        <w:noProof/>
                        <w:color w:val="008080"/>
                        <w:kern w:val="0"/>
                        <w:sz w:val="20"/>
                        <w:szCs w:val="20"/>
                      </w:rPr>
                      <w:delText>@Zmod</w:delText>
                    </w:r>
                  </w:del>
                </w:p>
              </w:tc>
            </w:tr>
            <w:tr w:rsidR="00C67E6C" w:rsidDel="001520DE" w:rsidTr="00722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del w:id="472" w:author="IEC960923" w:date="2013-05-17T09:42:00Z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3" w:type="dxa"/>
                </w:tcPr>
                <w:p w:rsidR="00753B5A" w:rsidRPr="00722B3F" w:rsidDel="001520DE" w:rsidRDefault="00753B5A" w:rsidP="00AF0739">
                  <w:pPr>
                    <w:rPr>
                      <w:del w:id="473" w:author="IEC960923" w:date="2013-05-17T09:42:00Z"/>
                      <w:b w:val="0"/>
                      <w:lang w:eastAsia="zh-TW"/>
                    </w:rPr>
                  </w:pPr>
                  <w:del w:id="474" w:author="IEC960923" w:date="2013-05-17T09:42:00Z">
                    <w:r w:rsidRPr="00C67E6C" w:rsidDel="001520DE">
                      <w:rPr>
                        <w:lang w:eastAsia="zh-TW"/>
                      </w:rPr>
                      <w:delText>PartType</w:delText>
                    </w:r>
                  </w:del>
                </w:p>
              </w:tc>
              <w:tc>
                <w:tcPr>
                  <w:tcW w:w="4804" w:type="dxa"/>
                </w:tcPr>
                <w:p w:rsidR="00753B5A" w:rsidRPr="00722B3F" w:rsidDel="001520DE" w:rsidRDefault="00753B5A" w:rsidP="00AF073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del w:id="475" w:author="IEC960923" w:date="2013-05-17T09:42:00Z"/>
                      <w:lang w:eastAsia="zh-TW"/>
                    </w:rPr>
                  </w:pPr>
                  <w:del w:id="476" w:author="IEC960923" w:date="2013-05-17T09:42:00Z">
                    <w:r w:rsidRPr="00C67E6C" w:rsidDel="001520DE">
                      <w:rPr>
                        <w:lang w:eastAsia="zh-TW"/>
                      </w:rPr>
                      <w:delText>Part.Descr(PartNo=</w:delText>
                    </w:r>
                    <w:r w:rsidRPr="00722B3F" w:rsidDel="001520DE">
                      <w:rPr>
                        <w:rFonts w:ascii="Courier New" w:hAnsi="Courier New" w:cs="Courier New"/>
                        <w:noProof/>
                        <w:color w:val="008080"/>
                        <w:kern w:val="0"/>
                        <w:sz w:val="20"/>
                        <w:szCs w:val="20"/>
                      </w:rPr>
                      <w:delText>@Zmod</w:delText>
                    </w:r>
                    <w:r w:rsidRPr="00C67E6C" w:rsidDel="001520DE">
                      <w:rPr>
                        <w:lang w:eastAsia="zh-TW"/>
                      </w:rPr>
                      <w:delText>)</w:delText>
                    </w:r>
                  </w:del>
                </w:p>
              </w:tc>
            </w:tr>
            <w:tr w:rsidR="00753B5A" w:rsidDel="001520DE" w:rsidTr="00722B3F">
              <w:trPr>
                <w:del w:id="477" w:author="IEC960923" w:date="2013-05-17T09:42:00Z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3" w:type="dxa"/>
                </w:tcPr>
                <w:p w:rsidR="00753B5A" w:rsidRPr="00722B3F" w:rsidDel="001520DE" w:rsidRDefault="00753B5A" w:rsidP="00AF0739">
                  <w:pPr>
                    <w:rPr>
                      <w:del w:id="478" w:author="IEC960923" w:date="2013-05-17T09:42:00Z"/>
                      <w:b w:val="0"/>
                      <w:lang w:eastAsia="zh-TW"/>
                    </w:rPr>
                  </w:pPr>
                  <w:del w:id="479" w:author="IEC960923" w:date="2013-05-17T09:42:00Z">
                    <w:r w:rsidRPr="00C67E6C" w:rsidDel="001520DE">
                      <w:rPr>
                        <w:lang w:eastAsia="zh-TW"/>
                      </w:rPr>
                      <w:delText>IECPn</w:delText>
                    </w:r>
                  </w:del>
                </w:p>
              </w:tc>
              <w:tc>
                <w:tcPr>
                  <w:tcW w:w="4804" w:type="dxa"/>
                </w:tcPr>
                <w:p w:rsidR="00753B5A" w:rsidRPr="00722B3F" w:rsidDel="001520DE" w:rsidRDefault="00753B5A" w:rsidP="00AF07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del w:id="480" w:author="IEC960923" w:date="2013-05-17T09:42:00Z"/>
                      <w:lang w:eastAsia="zh-TW"/>
                    </w:rPr>
                  </w:pPr>
                </w:p>
              </w:tc>
            </w:tr>
            <w:tr w:rsidR="00C67E6C" w:rsidDel="001520DE" w:rsidTr="00C67E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del w:id="481" w:author="IEC960923" w:date="2013-05-17T09:42:00Z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3" w:type="dxa"/>
                </w:tcPr>
                <w:p w:rsidR="00753B5A" w:rsidRPr="00722B3F" w:rsidDel="001520DE" w:rsidRDefault="00753B5A" w:rsidP="00AF0739">
                  <w:pPr>
                    <w:rPr>
                      <w:del w:id="482" w:author="IEC960923" w:date="2013-05-17T09:42:00Z"/>
                      <w:b w:val="0"/>
                      <w:lang w:eastAsia="zh-TW"/>
                    </w:rPr>
                  </w:pPr>
                  <w:del w:id="483" w:author="IEC960923" w:date="2013-05-17T09:42:00Z">
                    <w:r w:rsidRPr="00C67E6C" w:rsidDel="001520DE">
                      <w:rPr>
                        <w:lang w:eastAsia="zh-TW"/>
                      </w:rPr>
                      <w:delText>CustomerPn</w:delText>
                    </w:r>
                  </w:del>
                </w:p>
              </w:tc>
              <w:tc>
                <w:tcPr>
                  <w:tcW w:w="4804" w:type="dxa"/>
                </w:tcPr>
                <w:p w:rsidR="00753B5A" w:rsidRPr="00722B3F" w:rsidDel="001520DE" w:rsidRDefault="00753B5A" w:rsidP="00AF073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del w:id="484" w:author="IEC960923" w:date="2013-05-17T09:42:00Z"/>
                      <w:lang w:eastAsia="zh-TW"/>
                    </w:rPr>
                  </w:pPr>
                </w:p>
              </w:tc>
            </w:tr>
            <w:tr w:rsidR="00753B5A" w:rsidDel="001520DE" w:rsidTr="00722B3F">
              <w:trPr>
                <w:del w:id="485" w:author="IEC960923" w:date="2013-05-17T09:42:00Z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3" w:type="dxa"/>
                </w:tcPr>
                <w:p w:rsidR="00753B5A" w:rsidRPr="00722B3F" w:rsidDel="001520DE" w:rsidRDefault="00753B5A" w:rsidP="00AF0739">
                  <w:pPr>
                    <w:rPr>
                      <w:del w:id="486" w:author="IEC960923" w:date="2013-05-17T09:42:00Z"/>
                      <w:b w:val="0"/>
                      <w:lang w:eastAsia="zh-TW"/>
                    </w:rPr>
                  </w:pPr>
                  <w:del w:id="487" w:author="IEC960923" w:date="2013-05-17T09:42:00Z">
                    <w:r w:rsidRPr="00C67E6C" w:rsidDel="001520DE">
                      <w:rPr>
                        <w:lang w:eastAsia="zh-TW"/>
                      </w:rPr>
                      <w:delText>PartSn</w:delText>
                    </w:r>
                  </w:del>
                </w:p>
              </w:tc>
              <w:tc>
                <w:tcPr>
                  <w:tcW w:w="4804" w:type="dxa"/>
                </w:tcPr>
                <w:p w:rsidR="00753B5A" w:rsidRPr="00722B3F" w:rsidDel="001520DE" w:rsidRDefault="00753B5A" w:rsidP="00AF07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del w:id="488" w:author="IEC960923" w:date="2013-05-17T09:42:00Z"/>
                      <w:lang w:eastAsia="zh-TW"/>
                    </w:rPr>
                  </w:pPr>
                  <w:del w:id="489" w:author="IEC960923" w:date="2013-05-17T09:42:00Z">
                    <w:r w:rsidRPr="00C67E6C" w:rsidDel="001520DE">
                      <w:rPr>
                        <w:rFonts w:hint="eastAsia"/>
                        <w:lang w:eastAsia="zh-TW"/>
                      </w:rPr>
                      <w:delText>刷入的</w:delText>
                    </w:r>
                    <w:r w:rsidRPr="00C67E6C" w:rsidDel="001520DE">
                      <w:rPr>
                        <w:lang w:eastAsia="zh-TW"/>
                      </w:rPr>
                      <w:delText>SPS</w:delText>
                    </w:r>
                  </w:del>
                </w:p>
              </w:tc>
            </w:tr>
            <w:tr w:rsidR="00C67E6C" w:rsidDel="001520DE" w:rsidTr="00C67E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del w:id="490" w:author="IEC960923" w:date="2013-05-17T09:42:00Z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3" w:type="dxa"/>
                </w:tcPr>
                <w:p w:rsidR="00753B5A" w:rsidRPr="00722B3F" w:rsidDel="001520DE" w:rsidRDefault="00753B5A" w:rsidP="00AF0739">
                  <w:pPr>
                    <w:rPr>
                      <w:del w:id="491" w:author="IEC960923" w:date="2013-05-17T09:42:00Z"/>
                      <w:b w:val="0"/>
                      <w:lang w:eastAsia="zh-TW"/>
                    </w:rPr>
                  </w:pPr>
                  <w:del w:id="492" w:author="IEC960923" w:date="2013-05-17T09:42:00Z">
                    <w:r w:rsidRPr="00C67E6C" w:rsidDel="001520DE">
                      <w:rPr>
                        <w:lang w:eastAsia="zh-TW"/>
                      </w:rPr>
                      <w:delText>Station</w:delText>
                    </w:r>
                  </w:del>
                </w:p>
              </w:tc>
              <w:tc>
                <w:tcPr>
                  <w:tcW w:w="4804" w:type="dxa"/>
                </w:tcPr>
                <w:p w:rsidR="00753B5A" w:rsidRPr="00722B3F" w:rsidDel="001520DE" w:rsidRDefault="00753B5A" w:rsidP="00AF073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del w:id="493" w:author="IEC960923" w:date="2013-05-17T09:42:00Z"/>
                      <w:lang w:eastAsia="zh-TW"/>
                    </w:rPr>
                  </w:pPr>
                  <w:del w:id="494" w:author="IEC960923" w:date="2013-05-17T09:42:00Z">
                    <w:r w:rsidRPr="00C67E6C" w:rsidDel="001520DE">
                      <w:rPr>
                        <w:rFonts w:hint="eastAsia"/>
                        <w:lang w:eastAsia="zh-TW"/>
                      </w:rPr>
                      <w:delText>當前站點</w:delText>
                    </w:r>
                  </w:del>
                </w:p>
              </w:tc>
            </w:tr>
            <w:tr w:rsidR="00753B5A" w:rsidDel="001520DE" w:rsidTr="00722B3F">
              <w:trPr>
                <w:del w:id="495" w:author="IEC960923" w:date="2013-05-17T09:42:00Z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3" w:type="dxa"/>
                </w:tcPr>
                <w:p w:rsidR="00753B5A" w:rsidRPr="00722B3F" w:rsidDel="001520DE" w:rsidRDefault="00753B5A" w:rsidP="00AF0739">
                  <w:pPr>
                    <w:rPr>
                      <w:del w:id="496" w:author="IEC960923" w:date="2013-05-17T09:42:00Z"/>
                      <w:b w:val="0"/>
                      <w:lang w:eastAsia="zh-TW"/>
                    </w:rPr>
                  </w:pPr>
                  <w:del w:id="497" w:author="IEC960923" w:date="2013-05-17T09:42:00Z">
                    <w:r w:rsidRPr="00C67E6C" w:rsidDel="001520DE">
                      <w:rPr>
                        <w:lang w:eastAsia="zh-TW"/>
                      </w:rPr>
                      <w:delText>BomNodeType</w:delText>
                    </w:r>
                  </w:del>
                </w:p>
              </w:tc>
              <w:tc>
                <w:tcPr>
                  <w:tcW w:w="4804" w:type="dxa"/>
                </w:tcPr>
                <w:p w:rsidR="00753B5A" w:rsidRPr="00722B3F" w:rsidDel="001520DE" w:rsidRDefault="00753B5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del w:id="498" w:author="IEC960923" w:date="2013-05-17T09:42:00Z"/>
                      <w:lang w:eastAsia="zh-TW"/>
                    </w:rPr>
                  </w:pPr>
                  <w:del w:id="499" w:author="IEC960923" w:date="2013-05-17T09:42:00Z">
                    <w:r w:rsidRPr="00C67E6C" w:rsidDel="001520DE">
                      <w:rPr>
                        <w:lang w:eastAsia="zh-TW"/>
                      </w:rPr>
                      <w:delText>Part.</w:delText>
                    </w:r>
                    <w:r w:rsidR="001401CD" w:rsidRPr="00C67E6C" w:rsidDel="001520DE">
                      <w:rPr>
                        <w:lang w:eastAsia="zh-TW"/>
                      </w:rPr>
                      <w:delText>BomNodeType</w:delText>
                    </w:r>
                    <w:r w:rsidRPr="00C67E6C" w:rsidDel="001520DE">
                      <w:rPr>
                        <w:lang w:eastAsia="zh-TW"/>
                      </w:rPr>
                      <w:delText>(PartNo=</w:delText>
                    </w:r>
                    <w:r w:rsidRPr="00722B3F" w:rsidDel="001520DE">
                      <w:rPr>
                        <w:rFonts w:ascii="Courier New" w:hAnsi="Courier New" w:cs="Courier New"/>
                        <w:noProof/>
                        <w:color w:val="008080"/>
                        <w:kern w:val="0"/>
                        <w:sz w:val="20"/>
                        <w:szCs w:val="20"/>
                      </w:rPr>
                      <w:delText>@Zmod</w:delText>
                    </w:r>
                    <w:r w:rsidRPr="00C67E6C" w:rsidDel="001520DE">
                      <w:rPr>
                        <w:lang w:eastAsia="zh-TW"/>
                      </w:rPr>
                      <w:delText>)</w:delText>
                    </w:r>
                  </w:del>
                </w:p>
              </w:tc>
            </w:tr>
            <w:tr w:rsidR="00C67E6C" w:rsidDel="001520DE" w:rsidTr="00C67E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del w:id="500" w:author="IEC960923" w:date="2013-05-17T09:42:00Z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3" w:type="dxa"/>
                </w:tcPr>
                <w:p w:rsidR="001401CD" w:rsidRPr="00722B3F" w:rsidDel="001520DE" w:rsidRDefault="001401CD" w:rsidP="00AF0739">
                  <w:pPr>
                    <w:rPr>
                      <w:del w:id="501" w:author="IEC960923" w:date="2013-05-17T09:42:00Z"/>
                      <w:b w:val="0"/>
                      <w:lang w:eastAsia="zh-TW"/>
                    </w:rPr>
                  </w:pPr>
                  <w:del w:id="502" w:author="IEC960923" w:date="2013-05-17T09:42:00Z">
                    <w:r w:rsidRPr="00C67E6C" w:rsidDel="001520DE">
                      <w:rPr>
                        <w:lang w:eastAsia="zh-TW"/>
                      </w:rPr>
                      <w:delText>CheckItemType</w:delText>
                    </w:r>
                  </w:del>
                </w:p>
              </w:tc>
              <w:tc>
                <w:tcPr>
                  <w:tcW w:w="4804" w:type="dxa"/>
                </w:tcPr>
                <w:p w:rsidR="001401CD" w:rsidRPr="00722B3F" w:rsidDel="001520DE" w:rsidRDefault="000A3B34" w:rsidP="001401C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del w:id="503" w:author="IEC960923" w:date="2013-05-17T09:42:00Z"/>
                      <w:lang w:eastAsia="zh-TW"/>
                    </w:rPr>
                  </w:pPr>
                  <w:del w:id="504" w:author="IEC960923" w:date="2013-05-17T09:42:00Z">
                    <w:r w:rsidRPr="00C67E6C" w:rsidDel="001520DE">
                      <w:rPr>
                        <w:lang w:eastAsia="zh-TW"/>
                      </w:rPr>
                      <w:delText>CheckItemType#</w:delText>
                    </w:r>
                  </w:del>
                </w:p>
              </w:tc>
            </w:tr>
          </w:tbl>
          <w:p w:rsidR="00C66A8F" w:rsidRPr="002D7EF6" w:rsidRDefault="00753B5A" w:rsidP="00AF0739">
            <w:pPr>
              <w:rPr>
                <w:lang w:eastAsia="zh-TW"/>
              </w:rPr>
            </w:pPr>
            <w:del w:id="505" w:author="IEC960923" w:date="2013-05-17T09:42:00Z">
              <w:r w:rsidDel="001520DE">
                <w:rPr>
                  <w:rFonts w:hint="eastAsia"/>
                  <w:lang w:eastAsia="zh-TW"/>
                </w:rPr>
                <w:delText>.</w:delText>
              </w:r>
            </w:del>
            <w:ins w:id="506" w:author="IEC960923" w:date="2013-05-17T09:42:00Z">
              <w:r w:rsidR="00AB3128">
                <w:rPr>
                  <w:rFonts w:hint="eastAsia"/>
                  <w:lang w:eastAsia="zh-TW"/>
                </w:rPr>
                <w:t>N/A</w:t>
              </w:r>
            </w:ins>
          </w:p>
        </w:tc>
      </w:tr>
      <w:tr w:rsidR="00AF0739" w:rsidRPr="00CF55C4" w:rsidTr="002D7EF6">
        <w:tc>
          <w:tcPr>
            <w:tcW w:w="1809" w:type="dxa"/>
          </w:tcPr>
          <w:p w:rsidR="00AF0739" w:rsidRPr="002D7EF6" w:rsidRDefault="00AF0739" w:rsidP="00AF0739">
            <w:pPr>
              <w:rPr>
                <w:lang w:eastAsia="zh-TW"/>
              </w:rPr>
            </w:pPr>
            <w:r w:rsidRPr="00CF55C4">
              <w:rPr>
                <w:rFonts w:hint="eastAsia"/>
              </w:rPr>
              <w:t>是否要保存到</w:t>
            </w:r>
            <w:r w:rsidRPr="00CF55C4">
              <w:t>Product_Part</w:t>
            </w:r>
          </w:p>
        </w:tc>
        <w:tc>
          <w:tcPr>
            <w:tcW w:w="6553" w:type="dxa"/>
          </w:tcPr>
          <w:p w:rsidR="00AF0739" w:rsidRPr="002D7EF6" w:rsidRDefault="00B86E8B" w:rsidP="00AF0739">
            <w:pPr>
              <w:rPr>
                <w:lang w:eastAsia="zh-TW"/>
              </w:rPr>
            </w:pPr>
            <w:ins w:id="507" w:author="IEC960923" w:date="2013-05-17T09:42:00Z">
              <w:r>
                <w:rPr>
                  <w:rFonts w:hint="eastAsia"/>
                  <w:lang w:eastAsia="zh-TW"/>
                </w:rPr>
                <w:t>Yes</w:t>
              </w:r>
            </w:ins>
            <w:del w:id="508" w:author="IEC960923" w:date="2013-05-17T09:42:00Z">
              <w:r w:rsidR="00A65F06" w:rsidDel="00B86E8B">
                <w:rPr>
                  <w:rFonts w:hint="eastAsia"/>
                  <w:lang w:eastAsia="zh-TW"/>
                </w:rPr>
                <w:delText>No</w:delText>
              </w:r>
            </w:del>
          </w:p>
        </w:tc>
      </w:tr>
      <w:tr w:rsidR="00C772CB" w:rsidRPr="00CF55C4" w:rsidTr="00AF0739">
        <w:tc>
          <w:tcPr>
            <w:tcW w:w="1809" w:type="dxa"/>
          </w:tcPr>
          <w:p w:rsidR="00C772CB" w:rsidRPr="00CF55C4" w:rsidRDefault="00C772CB" w:rsidP="00AF0739">
            <w:r>
              <w:rPr>
                <w:rFonts w:hint="eastAsia"/>
                <w:lang w:eastAsia="zh-TW"/>
              </w:rPr>
              <w:t>介面數據對應</w:t>
            </w:r>
          </w:p>
        </w:tc>
        <w:tc>
          <w:tcPr>
            <w:tcW w:w="6553" w:type="dxa"/>
          </w:tcPr>
          <w:p w:rsidR="00224D5A" w:rsidRDefault="00224D5A" w:rsidP="00722B3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主介面：</w:t>
            </w:r>
          </w:p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1894"/>
              <w:gridCol w:w="4519"/>
            </w:tblGrid>
            <w:tr w:rsidR="00224D5A" w:rsidRPr="00C67E6C" w:rsidTr="00722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3" w:type="dxa"/>
                </w:tcPr>
                <w:p w:rsidR="00224D5A" w:rsidRPr="00722B3F" w:rsidRDefault="008365B4" w:rsidP="00224D5A">
                  <w:pPr>
                    <w:rPr>
                      <w:lang w:eastAsia="zh-TW"/>
                    </w:rPr>
                  </w:pPr>
                  <w:r w:rsidRPr="00C67E6C">
                    <w:rPr>
                      <w:lang w:eastAsia="zh-TW"/>
                    </w:rPr>
                    <w:t>Column</w:t>
                  </w:r>
                </w:p>
              </w:tc>
              <w:tc>
                <w:tcPr>
                  <w:tcW w:w="5159" w:type="dxa"/>
                </w:tcPr>
                <w:p w:rsidR="00224D5A" w:rsidRPr="00722B3F" w:rsidRDefault="008365B4" w:rsidP="00224D5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TW"/>
                    </w:rPr>
                  </w:pPr>
                  <w:r w:rsidRPr="00C67E6C">
                    <w:rPr>
                      <w:lang w:eastAsia="zh-TW"/>
                    </w:rPr>
                    <w:t>Value</w:t>
                  </w:r>
                </w:p>
              </w:tc>
            </w:tr>
            <w:tr w:rsidR="008365B4" w:rsidRPr="00C67E6C" w:rsidTr="00722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3" w:type="dxa"/>
                </w:tcPr>
                <w:p w:rsidR="008365B4" w:rsidRPr="00722B3F" w:rsidRDefault="008365B4" w:rsidP="00224D5A">
                  <w:pPr>
                    <w:rPr>
                      <w:b w:val="0"/>
                      <w:lang w:eastAsia="zh-TW"/>
                    </w:rPr>
                  </w:pPr>
                  <w:r w:rsidRPr="00C67E6C">
                    <w:rPr>
                      <w:lang w:eastAsia="zh-TW"/>
                    </w:rPr>
                    <w:t>Part Type</w:t>
                  </w:r>
                </w:p>
              </w:tc>
              <w:tc>
                <w:tcPr>
                  <w:tcW w:w="5159" w:type="dxa"/>
                </w:tcPr>
                <w:p w:rsidR="008365B4" w:rsidRPr="00722B3F" w:rsidRDefault="008365B4" w:rsidP="008365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TW"/>
                    </w:rPr>
                  </w:pPr>
                  <w:r w:rsidRPr="00C67E6C">
                    <w:rPr>
                      <w:lang w:eastAsia="zh-TW"/>
                    </w:rPr>
                    <w:t>CheckItemType#</w:t>
                  </w:r>
                </w:p>
                <w:p w:rsidR="008365B4" w:rsidRPr="00722B3F" w:rsidRDefault="008365B4" w:rsidP="008365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TW"/>
                    </w:rPr>
                  </w:pPr>
                  <w:r w:rsidRPr="00C67E6C">
                    <w:rPr>
                      <w:rFonts w:hint="eastAsia"/>
                      <w:lang w:eastAsia="zh-TW"/>
                    </w:rPr>
                    <w:t>注</w:t>
                  </w:r>
                  <w:r w:rsidRPr="00C67E6C">
                    <w:rPr>
                      <w:lang w:eastAsia="zh-TW"/>
                    </w:rPr>
                    <w:t>:CheckItemType#</w:t>
                  </w:r>
                  <w:r w:rsidRPr="00C67E6C">
                    <w:rPr>
                      <w:rFonts w:hint="eastAsia"/>
                      <w:lang w:eastAsia="zh-TW"/>
                    </w:rPr>
                    <w:t>为自定义类型，标识真实</w:t>
                  </w:r>
                  <w:r w:rsidRPr="00C67E6C">
                    <w:rPr>
                      <w:lang w:eastAsia="zh-TW"/>
                    </w:rPr>
                    <w:t>PartType</w:t>
                  </w:r>
                </w:p>
              </w:tc>
            </w:tr>
            <w:tr w:rsidR="00224D5A" w:rsidRPr="00C67E6C" w:rsidTr="00722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3" w:type="dxa"/>
                </w:tcPr>
                <w:p w:rsidR="00224D5A" w:rsidRPr="00722B3F" w:rsidRDefault="00224D5A" w:rsidP="00224D5A">
                  <w:pPr>
                    <w:rPr>
                      <w:b w:val="0"/>
                      <w:lang w:eastAsia="zh-TW"/>
                    </w:rPr>
                  </w:pPr>
                  <w:r w:rsidRPr="00C67E6C">
                    <w:rPr>
                      <w:lang w:eastAsia="zh-TW"/>
                    </w:rPr>
                    <w:t>Description</w:t>
                  </w:r>
                </w:p>
              </w:tc>
              <w:tc>
                <w:tcPr>
                  <w:tcW w:w="5159" w:type="dxa"/>
                </w:tcPr>
                <w:p w:rsidR="00224D5A" w:rsidRPr="00722B3F" w:rsidRDefault="00224D5A" w:rsidP="00722B3F">
                  <w:pPr>
                    <w:autoSpaceDE w:val="0"/>
                    <w:autoSpaceDN w:val="0"/>
                    <w:adjustRightInd w:val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  <w:lang w:eastAsia="zh-TW"/>
                    </w:rPr>
                  </w:pPr>
                  <w:r w:rsidRPr="00722B3F"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  <w:lang w:eastAsia="zh-TW"/>
                    </w:rPr>
                    <w:t>@OS</w:t>
                  </w:r>
                </w:p>
              </w:tc>
            </w:tr>
            <w:tr w:rsidR="00C67E6C" w:rsidRPr="00C67E6C" w:rsidTr="00722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3" w:type="dxa"/>
                </w:tcPr>
                <w:p w:rsidR="00224D5A" w:rsidRPr="00722B3F" w:rsidRDefault="00224D5A" w:rsidP="00224D5A">
                  <w:pPr>
                    <w:rPr>
                      <w:b w:val="0"/>
                      <w:lang w:eastAsia="zh-TW"/>
                    </w:rPr>
                  </w:pPr>
                  <w:r w:rsidRPr="00C67E6C">
                    <w:rPr>
                      <w:lang w:eastAsia="zh-TW"/>
                    </w:rPr>
                    <w:t>PartNo./ItemName</w:t>
                  </w:r>
                </w:p>
              </w:tc>
              <w:tc>
                <w:tcPr>
                  <w:tcW w:w="5159" w:type="dxa"/>
                </w:tcPr>
                <w:p w:rsidR="00224D5A" w:rsidRPr="00722B3F" w:rsidRDefault="00224D5A" w:rsidP="00224D5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TW"/>
                    </w:rPr>
                  </w:pPr>
                  <w:r w:rsidRPr="00722B3F"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  <w:lang w:eastAsia="zh-TW"/>
                    </w:rPr>
                    <w:t>@SPS</w:t>
                  </w:r>
                  <w:r w:rsidRPr="00C67E6C">
                    <w:rPr>
                      <w:lang w:eastAsia="zh-TW"/>
                    </w:rPr>
                    <w:t xml:space="preserve"> list</w:t>
                  </w:r>
                </w:p>
                <w:p w:rsidR="00224D5A" w:rsidRPr="00722B3F" w:rsidRDefault="00224D5A" w:rsidP="00224D5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TW"/>
                    </w:rPr>
                  </w:pPr>
                  <w:r w:rsidRPr="00C67E6C">
                    <w:rPr>
                      <w:rFonts w:hint="eastAsia"/>
                      <w:lang w:eastAsia="zh-TW"/>
                    </w:rPr>
                    <w:t>注：多个共用料用逗号分隔</w:t>
                  </w:r>
                </w:p>
              </w:tc>
            </w:tr>
            <w:tr w:rsidR="00224D5A" w:rsidRPr="00C67E6C" w:rsidTr="00722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3" w:type="dxa"/>
                </w:tcPr>
                <w:p w:rsidR="00224D5A" w:rsidRPr="00722B3F" w:rsidRDefault="00224D5A" w:rsidP="00224D5A">
                  <w:pPr>
                    <w:rPr>
                      <w:b w:val="0"/>
                      <w:lang w:eastAsia="zh-TW"/>
                    </w:rPr>
                  </w:pPr>
                  <w:r w:rsidRPr="00C67E6C">
                    <w:rPr>
                      <w:lang w:eastAsia="zh-TW"/>
                    </w:rPr>
                    <w:t>Qty</w:t>
                  </w:r>
                </w:p>
              </w:tc>
              <w:tc>
                <w:tcPr>
                  <w:tcW w:w="5159" w:type="dxa"/>
                </w:tcPr>
                <w:p w:rsidR="00224D5A" w:rsidRPr="00722B3F" w:rsidRDefault="00224D5A" w:rsidP="00224D5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TW"/>
                    </w:rPr>
                  </w:pPr>
                  <w:r w:rsidRPr="00C67E6C">
                    <w:rPr>
                      <w:lang w:eastAsia="zh-TW"/>
                    </w:rPr>
                    <w:t>1</w:t>
                  </w:r>
                </w:p>
              </w:tc>
            </w:tr>
            <w:tr w:rsidR="00224D5A" w:rsidRPr="00C67E6C" w:rsidTr="00722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3" w:type="dxa"/>
                </w:tcPr>
                <w:p w:rsidR="00224D5A" w:rsidRPr="00722B3F" w:rsidRDefault="00224D5A" w:rsidP="00224D5A">
                  <w:pPr>
                    <w:rPr>
                      <w:b w:val="0"/>
                      <w:lang w:eastAsia="zh-TW"/>
                    </w:rPr>
                  </w:pPr>
                  <w:r w:rsidRPr="00C67E6C">
                    <w:rPr>
                      <w:lang w:eastAsia="zh-TW"/>
                    </w:rPr>
                    <w:t>PQty</w:t>
                  </w:r>
                </w:p>
              </w:tc>
              <w:tc>
                <w:tcPr>
                  <w:tcW w:w="5159" w:type="dxa"/>
                </w:tcPr>
                <w:p w:rsidR="00224D5A" w:rsidRPr="00722B3F" w:rsidRDefault="00224D5A" w:rsidP="00224D5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TW"/>
                    </w:rPr>
                  </w:pPr>
                  <w:r w:rsidRPr="00C67E6C">
                    <w:rPr>
                      <w:rFonts w:hint="eastAsia"/>
                      <w:lang w:eastAsia="zh-TW"/>
                    </w:rPr>
                    <w:t>刷入并</w:t>
                  </w:r>
                  <w:r w:rsidRPr="00C67E6C">
                    <w:rPr>
                      <w:lang w:eastAsia="zh-TW"/>
                    </w:rPr>
                    <w:t>Match&amp;Check</w:t>
                  </w:r>
                  <w:r w:rsidRPr="00C67E6C">
                    <w:rPr>
                      <w:rFonts w:hint="eastAsia"/>
                      <w:lang w:eastAsia="zh-TW"/>
                    </w:rPr>
                    <w:t>通过的此种料的数量</w:t>
                  </w:r>
                </w:p>
              </w:tc>
            </w:tr>
            <w:tr w:rsidR="00224D5A" w:rsidRPr="00C67E6C" w:rsidTr="00722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3" w:type="dxa"/>
                </w:tcPr>
                <w:p w:rsidR="00224D5A" w:rsidRPr="00722B3F" w:rsidRDefault="00224D5A" w:rsidP="00224D5A">
                  <w:pPr>
                    <w:rPr>
                      <w:b w:val="0"/>
                      <w:lang w:eastAsia="zh-TW"/>
                    </w:rPr>
                  </w:pPr>
                  <w:r w:rsidRPr="00C67E6C">
                    <w:rPr>
                      <w:lang w:eastAsia="zh-TW"/>
                    </w:rPr>
                    <w:t>Collection Data</w:t>
                  </w:r>
                </w:p>
              </w:tc>
              <w:tc>
                <w:tcPr>
                  <w:tcW w:w="5159" w:type="dxa"/>
                </w:tcPr>
                <w:p w:rsidR="00224D5A" w:rsidRPr="00722B3F" w:rsidRDefault="00224D5A" w:rsidP="00224D5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TW"/>
                    </w:rPr>
                  </w:pPr>
                  <w:r w:rsidRPr="00C67E6C">
                    <w:rPr>
                      <w:rFonts w:hint="eastAsia"/>
                      <w:lang w:eastAsia="zh-TW"/>
                    </w:rPr>
                    <w:t>刷入的</w:t>
                  </w:r>
                  <w:r w:rsidRPr="00C67E6C">
                    <w:rPr>
                      <w:lang w:eastAsia="zh-TW"/>
                    </w:rPr>
                    <w:t>SPS</w:t>
                  </w:r>
                </w:p>
              </w:tc>
            </w:tr>
          </w:tbl>
          <w:p w:rsidR="00C66A8F" w:rsidRDefault="00C66A8F" w:rsidP="00722B3F">
            <w:pPr>
              <w:rPr>
                <w:lang w:eastAsia="zh-TW"/>
              </w:rPr>
            </w:pPr>
          </w:p>
          <w:p w:rsidR="00C66A8F" w:rsidRPr="00224D5A" w:rsidRDefault="00C66A8F" w:rsidP="00722B3F">
            <w:pPr>
              <w:rPr>
                <w:lang w:eastAsia="zh-TW"/>
              </w:rPr>
            </w:pPr>
            <w:r w:rsidRPr="00224D5A">
              <w:rPr>
                <w:lang w:eastAsia="zh-TW"/>
              </w:rPr>
              <w:t>Part Substitution</w:t>
            </w:r>
            <w:r w:rsidR="00224D5A" w:rsidRPr="00722B3F">
              <w:rPr>
                <w:rFonts w:hint="eastAsia"/>
                <w:lang w:eastAsia="zh-TW"/>
              </w:rPr>
              <w:t>：</w:t>
            </w:r>
          </w:p>
          <w:tbl>
            <w:tblPr>
              <w:tblStyle w:val="-5"/>
              <w:tblW w:w="6413" w:type="dxa"/>
              <w:tblLook w:val="04A0" w:firstRow="1" w:lastRow="0" w:firstColumn="1" w:lastColumn="0" w:noHBand="0" w:noVBand="1"/>
            </w:tblPr>
            <w:tblGrid>
              <w:gridCol w:w="1447"/>
              <w:gridCol w:w="4966"/>
            </w:tblGrid>
            <w:tr w:rsidR="00C67E6C" w:rsidRPr="00C67E6C" w:rsidTr="00722B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</w:tcPr>
                <w:p w:rsidR="00C67E6C" w:rsidRPr="00722B3F" w:rsidRDefault="00C67E6C" w:rsidP="00C66A8F">
                  <w:pPr>
                    <w:rPr>
                      <w:lang w:eastAsia="zh-TW"/>
                    </w:rPr>
                  </w:pPr>
                  <w:r w:rsidRPr="00C67E6C">
                    <w:t>Column</w:t>
                  </w:r>
                </w:p>
              </w:tc>
              <w:tc>
                <w:tcPr>
                  <w:tcW w:w="4966" w:type="dxa"/>
                </w:tcPr>
                <w:p w:rsidR="00C67E6C" w:rsidRPr="00722B3F" w:rsidRDefault="00C67E6C" w:rsidP="00C66A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TW"/>
                    </w:rPr>
                  </w:pPr>
                  <w:r w:rsidRPr="00C67E6C">
                    <w:t>Value</w:t>
                  </w:r>
                </w:p>
              </w:tc>
            </w:tr>
            <w:tr w:rsidR="00C67E6C" w:rsidRPr="00C67E6C" w:rsidTr="00722B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</w:tcPr>
                <w:p w:rsidR="00C67E6C" w:rsidRPr="00722B3F" w:rsidRDefault="00C67E6C" w:rsidP="00C66A8F">
                  <w:pPr>
                    <w:rPr>
                      <w:b w:val="0"/>
                      <w:lang w:eastAsia="zh-TW"/>
                    </w:rPr>
                  </w:pPr>
                  <w:r w:rsidRPr="00C67E6C">
                    <w:rPr>
                      <w:lang w:eastAsia="zh-TW"/>
                    </w:rPr>
                    <w:t>Part No</w:t>
                  </w:r>
                </w:p>
              </w:tc>
              <w:tc>
                <w:tcPr>
                  <w:tcW w:w="4966" w:type="dxa"/>
                </w:tcPr>
                <w:p w:rsidR="00C67E6C" w:rsidRPr="00722B3F" w:rsidRDefault="005C0FBA" w:rsidP="00C66A8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TW"/>
                    </w:rPr>
                  </w:pPr>
                  <w:ins w:id="509" w:author="IEC960923" w:date="2013-05-17T09:41:00Z">
                    <w:r w:rsidRPr="005C0FBA">
                      <w:rPr>
                        <w:rFonts w:hint="eastAsia"/>
                        <w:lang w:eastAsia="zh-TW"/>
                      </w:rPr>
                      <w:t>得到</w:t>
                    </w:r>
                    <w:r w:rsidRPr="005C0FBA">
                      <w:rPr>
                        <w:rFonts w:hint="eastAsia"/>
                        <w:lang w:eastAsia="zh-TW"/>
                      </w:rPr>
                      <w:t>PartType</w:t>
                    </w:r>
                    <w:r w:rsidRPr="005C0FBA">
                      <w:rPr>
                        <w:rFonts w:hint="eastAsia"/>
                        <w:lang w:eastAsia="zh-TW"/>
                      </w:rPr>
                      <w:t>是</w:t>
                    </w:r>
                    <w:r w:rsidRPr="005C0FBA">
                      <w:rPr>
                        <w:rFonts w:hint="eastAsia"/>
                        <w:lang w:eastAsia="zh-TW"/>
                      </w:rPr>
                      <w:t>ZMODE</w:t>
                    </w:r>
                    <w:r w:rsidRPr="005C0FBA">
                      <w:rPr>
                        <w:rFonts w:hint="eastAsia"/>
                        <w:lang w:eastAsia="zh-TW"/>
                      </w:rPr>
                      <w:t>的</w:t>
                    </w:r>
                    <w:r w:rsidRPr="005C0FBA">
                      <w:rPr>
                        <w:rFonts w:hint="eastAsia"/>
                        <w:lang w:eastAsia="zh-TW"/>
                      </w:rPr>
                      <w:t>Part [PartType=ZMOD]</w:t>
                    </w:r>
                  </w:ins>
                  <w:del w:id="510" w:author="IEC960923" w:date="2013-05-17T09:41:00Z">
                    <w:r w:rsidR="00C67E6C" w:rsidRPr="00C67E6C" w:rsidDel="005C0FBA">
                      <w:rPr>
                        <w:rFonts w:hint="eastAsia"/>
                        <w:lang w:eastAsia="zh-TW"/>
                      </w:rPr>
                      <w:delText>根據</w:delText>
                    </w:r>
                    <w:r w:rsidR="00C67E6C" w:rsidRPr="00C67E6C" w:rsidDel="005C0FBA">
                      <w:rPr>
                        <w:lang w:eastAsia="zh-TW"/>
                      </w:rPr>
                      <w:delText>Model</w:delText>
                    </w:r>
                    <w:r w:rsidR="00C67E6C" w:rsidRPr="00C67E6C" w:rsidDel="005C0FBA">
                      <w:rPr>
                        <w:rFonts w:hint="eastAsia"/>
                        <w:lang w:eastAsia="zh-TW"/>
                      </w:rPr>
                      <w:delText>展</w:delText>
                    </w:r>
                    <w:r w:rsidR="00C67E6C" w:rsidRPr="00C67E6C" w:rsidDel="005C0FBA">
                      <w:rPr>
                        <w:lang w:eastAsia="zh-TW"/>
                      </w:rPr>
                      <w:delText>BOM</w:delText>
                    </w:r>
                    <w:r w:rsidR="00C67E6C" w:rsidRPr="00C67E6C" w:rsidDel="005C0FBA">
                      <w:rPr>
                        <w:rFonts w:hint="eastAsia"/>
                        <w:lang w:eastAsia="zh-TW"/>
                      </w:rPr>
                      <w:delText>，得到第一階是</w:delText>
                    </w:r>
                    <w:r w:rsidR="00C67E6C" w:rsidRPr="00C67E6C" w:rsidDel="005C0FBA">
                      <w:rPr>
                        <w:lang w:eastAsia="zh-TW"/>
                      </w:rPr>
                      <w:delText>MB</w:delText>
                    </w:r>
                    <w:r w:rsidR="00C67E6C" w:rsidRPr="00C67E6C" w:rsidDel="005C0FBA">
                      <w:rPr>
                        <w:rFonts w:hint="eastAsia"/>
                        <w:lang w:eastAsia="zh-TW"/>
                      </w:rPr>
                      <w:delText>的</w:delText>
                    </w:r>
                    <w:r w:rsidR="00C67E6C" w:rsidRPr="00C67E6C" w:rsidDel="005C0FBA">
                      <w:rPr>
                        <w:lang w:eastAsia="zh-TW"/>
                      </w:rPr>
                      <w:delText>Part [BomNodeType=MB]</w:delText>
                    </w:r>
                  </w:del>
                </w:p>
              </w:tc>
            </w:tr>
            <w:tr w:rsidR="00C66A8F" w:rsidRPr="00C67E6C" w:rsidTr="00722B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</w:tcPr>
                <w:p w:rsidR="00C66A8F" w:rsidRPr="00722B3F" w:rsidRDefault="00C66A8F" w:rsidP="00C66A8F">
                  <w:pPr>
                    <w:rPr>
                      <w:b w:val="0"/>
                      <w:lang w:eastAsia="zh-TW"/>
                    </w:rPr>
                  </w:pPr>
                  <w:r w:rsidRPr="00C67E6C">
                    <w:rPr>
                      <w:lang w:eastAsia="zh-TW"/>
                    </w:rPr>
                    <w:t>Description</w:t>
                  </w:r>
                </w:p>
              </w:tc>
              <w:tc>
                <w:tcPr>
                  <w:tcW w:w="4966" w:type="dxa"/>
                </w:tcPr>
                <w:p w:rsidR="00C66A8F" w:rsidRPr="00722B3F" w:rsidRDefault="00C66A8F" w:rsidP="00C66A8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TW"/>
                    </w:rPr>
                  </w:pPr>
                  <w:r w:rsidRPr="00C67E6C">
                    <w:rPr>
                      <w:lang w:eastAsia="zh-TW"/>
                    </w:rPr>
                    <w:t>Part.Descr(PartNo=</w:t>
                  </w:r>
                  <w:ins w:id="511" w:author="IEC960923" w:date="2013-05-17T09:42:00Z">
                    <w:r w:rsidR="005C0FBA">
                      <w:rPr>
                        <w:rFonts w:hint="eastAsia"/>
                        <w:lang w:eastAsia="zh-TW"/>
                      </w:rPr>
                      <w:t>ZMOD</w:t>
                    </w:r>
                  </w:ins>
                  <w:del w:id="512" w:author="IEC960923" w:date="2013-05-17T09:42:00Z">
                    <w:r w:rsidRPr="00C67E6C" w:rsidDel="005C0FBA">
                      <w:rPr>
                        <w:lang w:eastAsia="zh-TW"/>
                      </w:rPr>
                      <w:delText>MB</w:delText>
                    </w:r>
                  </w:del>
                  <w:r w:rsidRPr="00C67E6C">
                    <w:rPr>
                      <w:lang w:eastAsia="zh-TW"/>
                    </w:rPr>
                    <w:t>#)</w:t>
                  </w:r>
                </w:p>
              </w:tc>
            </w:tr>
          </w:tbl>
          <w:p w:rsidR="00C66A8F" w:rsidRDefault="00224D5A" w:rsidP="00722B3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.</w:t>
            </w:r>
          </w:p>
        </w:tc>
      </w:tr>
    </w:tbl>
    <w:p w:rsidR="00AF0739" w:rsidRPr="002D7EF6" w:rsidRDefault="00AF0739">
      <w:pPr>
        <w:rPr>
          <w:b/>
          <w:lang w:eastAsia="zh-TW"/>
        </w:rPr>
      </w:pPr>
    </w:p>
    <w:p w:rsidR="009B4164" w:rsidRDefault="009B4164">
      <w:pPr>
        <w:widowControl/>
        <w:jc w:val="left"/>
        <w:rPr>
          <w:rFonts w:cstheme="minorHAnsi"/>
          <w:b/>
          <w:bCs/>
          <w:kern w:val="44"/>
          <w:sz w:val="32"/>
          <w:szCs w:val="44"/>
          <w:lang w:eastAsia="zh-TW"/>
        </w:rPr>
      </w:pPr>
      <w:bookmarkStart w:id="513" w:name="_Toc356303375"/>
      <w:bookmarkStart w:id="514" w:name="_Toc356303376"/>
      <w:bookmarkStart w:id="515" w:name="_Toc356303377"/>
      <w:bookmarkStart w:id="516" w:name="_Toc356303378"/>
      <w:bookmarkStart w:id="517" w:name="_Toc356303379"/>
      <w:bookmarkStart w:id="518" w:name="_Toc356303380"/>
      <w:bookmarkStart w:id="519" w:name="_Toc356303381"/>
      <w:bookmarkStart w:id="520" w:name="_Toc356303382"/>
      <w:bookmarkStart w:id="521" w:name="_Toc356303383"/>
      <w:bookmarkStart w:id="522" w:name="_Toc356303384"/>
      <w:bookmarkStart w:id="523" w:name="_Toc356303385"/>
      <w:bookmarkStart w:id="524" w:name="_Toc356303386"/>
      <w:bookmarkStart w:id="525" w:name="_Toc356303387"/>
      <w:bookmarkStart w:id="526" w:name="_Toc356303388"/>
      <w:bookmarkStart w:id="527" w:name="_Toc356303439"/>
      <w:bookmarkEnd w:id="379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r>
        <w:rPr>
          <w:rFonts w:cstheme="minorHAnsi"/>
        </w:rPr>
        <w:br w:type="page"/>
      </w:r>
    </w:p>
    <w:p w:rsidR="0048798A" w:rsidRDefault="0048798A" w:rsidP="00FF5878">
      <w:pPr>
        <w:pStyle w:val="1"/>
        <w:rPr>
          <w:rFonts w:cstheme="minorHAnsi"/>
          <w:lang w:eastAsia="zh-TW"/>
        </w:rPr>
      </w:pPr>
      <w:bookmarkStart w:id="528" w:name="_Toc356550397"/>
      <w:r w:rsidRPr="002D7EF6">
        <w:rPr>
          <w:rFonts w:cstheme="minorHAnsi" w:hint="eastAsia"/>
        </w:rPr>
        <w:lastRenderedPageBreak/>
        <w:t>涉及到此模组的文档</w:t>
      </w:r>
      <w:bookmarkEnd w:id="528"/>
    </w:p>
    <w:p w:rsidR="00DF2573" w:rsidRPr="002D7EF6" w:rsidRDefault="00DF2573" w:rsidP="002D7EF6">
      <w:pPr>
        <w:pStyle w:val="ab"/>
        <w:numPr>
          <w:ilvl w:val="0"/>
          <w:numId w:val="41"/>
        </w:numPr>
        <w:ind w:firstLineChars="0"/>
        <w:rPr>
          <w:lang w:eastAsia="zh-TW"/>
        </w:rPr>
      </w:pPr>
      <w:r w:rsidRPr="00DF2573">
        <w:rPr>
          <w:lang w:eastAsia="zh-TW"/>
        </w:rPr>
        <w:t>CI-MES12-SPEC-FA-UC Board Input.docx</w:t>
      </w:r>
    </w:p>
    <w:p w:rsidR="00C37D70" w:rsidRPr="009B4164" w:rsidRDefault="00C37D70" w:rsidP="00593D2C">
      <w:pPr>
        <w:rPr>
          <w:rFonts w:eastAsia="SimSun" w:cstheme="minorHAnsi"/>
        </w:rPr>
      </w:pPr>
    </w:p>
    <w:sectPr w:rsidR="00C37D70" w:rsidRPr="009B4164" w:rsidSect="002D7EF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94E" w:rsidRDefault="00CD694E" w:rsidP="00F84835">
      <w:r>
        <w:separator/>
      </w:r>
    </w:p>
  </w:endnote>
  <w:endnote w:type="continuationSeparator" w:id="0">
    <w:p w:rsidR="00CD694E" w:rsidRDefault="00CD694E" w:rsidP="00F8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B3F" w:rsidRDefault="00722B3F">
    <w:pPr>
      <w:pStyle w:val="a6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EndPr/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118CB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118CB">
              <w:rPr>
                <w:b/>
                <w:noProof/>
              </w:rPr>
              <w:t>27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722B3F" w:rsidRDefault="00722B3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94E" w:rsidRDefault="00CD694E" w:rsidP="00F84835">
      <w:r>
        <w:separator/>
      </w:r>
    </w:p>
  </w:footnote>
  <w:footnote w:type="continuationSeparator" w:id="0">
    <w:p w:rsidR="00CD694E" w:rsidRDefault="00CD694E" w:rsidP="00F84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B3F" w:rsidRDefault="00722B3F">
    <w:pPr>
      <w:pStyle w:val="a4"/>
    </w:pPr>
  </w:p>
  <w:tbl>
    <w:tblPr>
      <w:tblW w:w="0" w:type="auto"/>
      <w:tblInd w:w="468" w:type="dxa"/>
      <w:tblLayout w:type="fixed"/>
      <w:tblLook w:val="0000" w:firstRow="0" w:lastRow="0" w:firstColumn="0" w:lastColumn="0" w:noHBand="0" w:noVBand="0"/>
    </w:tblPr>
    <w:tblGrid>
      <w:gridCol w:w="8522"/>
    </w:tblGrid>
    <w:tr w:rsidR="00722B3F" w:rsidTr="00817C97">
      <w:trPr>
        <w:cantSplit/>
        <w:trHeight w:val="233"/>
      </w:trPr>
      <w:tc>
        <w:tcPr>
          <w:tcW w:w="8522" w:type="dxa"/>
        </w:tcPr>
        <w:p w:rsidR="00722B3F" w:rsidRDefault="00722B3F" w:rsidP="002B739C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 w:rsidRPr="009C1113">
            <w:rPr>
              <w:b/>
              <w:sz w:val="28"/>
            </w:rPr>
            <w:t xml:space="preserve">iMES 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722B3F" w:rsidTr="00817C97">
      <w:trPr>
        <w:cantSplit/>
        <w:trHeight w:val="232"/>
      </w:trPr>
      <w:tc>
        <w:tcPr>
          <w:tcW w:w="8522" w:type="dxa"/>
        </w:tcPr>
        <w:p w:rsidR="00722B3F" w:rsidRDefault="00722B3F" w:rsidP="002B739C">
          <w:pPr>
            <w:pStyle w:val="a4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Pr="00722D09">
            <w:rPr>
              <w:rFonts w:ascii="Arial" w:hAnsi="Arial" w:cs="Arial"/>
              <w:b/>
              <w:bCs/>
            </w:rPr>
            <w:t>CI-MES1</w:t>
          </w:r>
          <w:r>
            <w:rPr>
              <w:rFonts w:ascii="Arial" w:hAnsi="Arial" w:cs="Arial" w:hint="eastAsia"/>
              <w:b/>
              <w:bCs/>
            </w:rPr>
            <w:t>2</w:t>
          </w:r>
          <w:r w:rsidRPr="00722D09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Common</w:t>
          </w:r>
          <w:r w:rsidRPr="00722D09">
            <w:rPr>
              <w:rFonts w:ascii="Arial" w:hAnsi="Arial" w:cs="Arial"/>
              <w:b/>
              <w:bCs/>
            </w:rPr>
            <w:t>-</w:t>
          </w:r>
          <w:r>
            <w:rPr>
              <w:rFonts w:ascii="Arial" w:hAnsi="Arial" w:cs="Arial" w:hint="eastAsia"/>
              <w:b/>
              <w:bCs/>
            </w:rPr>
            <w:t xml:space="preserve">UC </w:t>
          </w:r>
          <w:r>
            <w:rPr>
              <w:rFonts w:ascii="Arial" w:hAnsi="Arial" w:cs="Arial" w:hint="eastAsia"/>
              <w:b/>
              <w:bCs/>
              <w:lang w:eastAsia="zh-TW"/>
            </w:rPr>
            <w:t>CheckItemType</w:t>
          </w:r>
          <w:r w:rsidRPr="00722D09">
            <w:rPr>
              <w:rFonts w:ascii="Arial" w:hAnsi="Arial" w:cs="Arial"/>
              <w:b/>
              <w:bCs/>
            </w:rPr>
            <w:t>.docx</w:t>
          </w:r>
        </w:p>
      </w:tc>
    </w:tr>
  </w:tbl>
  <w:p w:rsidR="00722B3F" w:rsidRDefault="00722B3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441710"/>
    <w:multiLevelType w:val="hybridMultilevel"/>
    <w:tmpl w:val="ECC6FA20"/>
    <w:lvl w:ilvl="0" w:tplc="446AF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175B8F"/>
    <w:multiLevelType w:val="hybridMultilevel"/>
    <w:tmpl w:val="E08A98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BC0C26"/>
    <w:multiLevelType w:val="hybridMultilevel"/>
    <w:tmpl w:val="5822610E"/>
    <w:lvl w:ilvl="0" w:tplc="CA3CEC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2A15112"/>
    <w:multiLevelType w:val="multilevel"/>
    <w:tmpl w:val="CDDC0F72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>
    <w:nsid w:val="4BAF2ED2"/>
    <w:multiLevelType w:val="hybridMultilevel"/>
    <w:tmpl w:val="9204487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C3978A6"/>
    <w:multiLevelType w:val="hybridMultilevel"/>
    <w:tmpl w:val="EB18AD94"/>
    <w:lvl w:ilvl="0" w:tplc="30D4C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CC3AB9"/>
    <w:multiLevelType w:val="hybridMultilevel"/>
    <w:tmpl w:val="2DC2C764"/>
    <w:lvl w:ilvl="0" w:tplc="E6387A6A">
      <w:start w:val="1"/>
      <w:numFmt w:val="decimal"/>
      <w:pStyle w:val="2"/>
      <w:lvlText w:val="1.%1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0F51D2"/>
    <w:multiLevelType w:val="hybridMultilevel"/>
    <w:tmpl w:val="5CDE36A2"/>
    <w:lvl w:ilvl="0" w:tplc="2C12F2F6">
      <w:start w:val="1"/>
      <w:numFmt w:val="decimal"/>
      <w:lvlText w:val="%1."/>
      <w:lvlJc w:val="left"/>
      <w:pPr>
        <w:ind w:left="840" w:hanging="420"/>
      </w:pPr>
    </w:lvl>
    <w:lvl w:ilvl="1" w:tplc="7AC69758" w:tentative="1">
      <w:start w:val="1"/>
      <w:numFmt w:val="lowerLetter"/>
      <w:lvlText w:val="%2)"/>
      <w:lvlJc w:val="left"/>
      <w:pPr>
        <w:ind w:left="1260" w:hanging="420"/>
      </w:pPr>
    </w:lvl>
    <w:lvl w:ilvl="2" w:tplc="8EEC773E" w:tentative="1">
      <w:start w:val="1"/>
      <w:numFmt w:val="lowerRoman"/>
      <w:lvlText w:val="%3."/>
      <w:lvlJc w:val="right"/>
      <w:pPr>
        <w:ind w:left="1680" w:hanging="420"/>
      </w:pPr>
    </w:lvl>
    <w:lvl w:ilvl="3" w:tplc="04C09A86" w:tentative="1">
      <w:start w:val="1"/>
      <w:numFmt w:val="decimal"/>
      <w:lvlText w:val="%4."/>
      <w:lvlJc w:val="left"/>
      <w:pPr>
        <w:ind w:left="2100" w:hanging="420"/>
      </w:pPr>
    </w:lvl>
    <w:lvl w:ilvl="4" w:tplc="7362D2EA" w:tentative="1">
      <w:start w:val="1"/>
      <w:numFmt w:val="lowerLetter"/>
      <w:lvlText w:val="%5)"/>
      <w:lvlJc w:val="left"/>
      <w:pPr>
        <w:ind w:left="2520" w:hanging="420"/>
      </w:pPr>
    </w:lvl>
    <w:lvl w:ilvl="5" w:tplc="DCD095E8" w:tentative="1">
      <w:start w:val="1"/>
      <w:numFmt w:val="lowerRoman"/>
      <w:lvlText w:val="%6."/>
      <w:lvlJc w:val="right"/>
      <w:pPr>
        <w:ind w:left="2940" w:hanging="420"/>
      </w:pPr>
    </w:lvl>
    <w:lvl w:ilvl="6" w:tplc="6F3CD93E" w:tentative="1">
      <w:start w:val="1"/>
      <w:numFmt w:val="decimal"/>
      <w:lvlText w:val="%7."/>
      <w:lvlJc w:val="left"/>
      <w:pPr>
        <w:ind w:left="3360" w:hanging="420"/>
      </w:pPr>
    </w:lvl>
    <w:lvl w:ilvl="7" w:tplc="AE0EBF54" w:tentative="1">
      <w:start w:val="1"/>
      <w:numFmt w:val="lowerLetter"/>
      <w:lvlText w:val="%8)"/>
      <w:lvlJc w:val="left"/>
      <w:pPr>
        <w:ind w:left="3780" w:hanging="420"/>
      </w:pPr>
    </w:lvl>
    <w:lvl w:ilvl="8" w:tplc="7D6C084A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6B46DCC"/>
    <w:multiLevelType w:val="hybridMultilevel"/>
    <w:tmpl w:val="E3E6A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412C3A"/>
    <w:multiLevelType w:val="hybridMultilevel"/>
    <w:tmpl w:val="AAECB6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AAA751A"/>
    <w:multiLevelType w:val="hybridMultilevel"/>
    <w:tmpl w:val="23C25546"/>
    <w:lvl w:ilvl="0" w:tplc="B72206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D547CC6"/>
    <w:multiLevelType w:val="hybridMultilevel"/>
    <w:tmpl w:val="C8527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A0A33A8"/>
    <w:multiLevelType w:val="hybridMultilevel"/>
    <w:tmpl w:val="80D05034"/>
    <w:lvl w:ilvl="0" w:tplc="1FC06C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5DC81EE" w:tentative="1">
      <w:start w:val="1"/>
      <w:numFmt w:val="lowerLetter"/>
      <w:lvlText w:val="%2)"/>
      <w:lvlJc w:val="left"/>
      <w:pPr>
        <w:ind w:left="1260" w:hanging="420"/>
      </w:pPr>
    </w:lvl>
    <w:lvl w:ilvl="2" w:tplc="F998F898" w:tentative="1">
      <w:start w:val="1"/>
      <w:numFmt w:val="lowerRoman"/>
      <w:lvlText w:val="%3."/>
      <w:lvlJc w:val="right"/>
      <w:pPr>
        <w:ind w:left="1680" w:hanging="420"/>
      </w:pPr>
    </w:lvl>
    <w:lvl w:ilvl="3" w:tplc="789C5AB6" w:tentative="1">
      <w:start w:val="1"/>
      <w:numFmt w:val="decimal"/>
      <w:lvlText w:val="%4."/>
      <w:lvlJc w:val="left"/>
      <w:pPr>
        <w:ind w:left="2100" w:hanging="420"/>
      </w:pPr>
    </w:lvl>
    <w:lvl w:ilvl="4" w:tplc="771E1476" w:tentative="1">
      <w:start w:val="1"/>
      <w:numFmt w:val="lowerLetter"/>
      <w:lvlText w:val="%5)"/>
      <w:lvlJc w:val="left"/>
      <w:pPr>
        <w:ind w:left="2520" w:hanging="420"/>
      </w:pPr>
    </w:lvl>
    <w:lvl w:ilvl="5" w:tplc="5B3EB6E2" w:tentative="1">
      <w:start w:val="1"/>
      <w:numFmt w:val="lowerRoman"/>
      <w:lvlText w:val="%6."/>
      <w:lvlJc w:val="right"/>
      <w:pPr>
        <w:ind w:left="2940" w:hanging="420"/>
      </w:pPr>
    </w:lvl>
    <w:lvl w:ilvl="6" w:tplc="717ADCF6" w:tentative="1">
      <w:start w:val="1"/>
      <w:numFmt w:val="decimal"/>
      <w:lvlText w:val="%7."/>
      <w:lvlJc w:val="left"/>
      <w:pPr>
        <w:ind w:left="3360" w:hanging="420"/>
      </w:pPr>
    </w:lvl>
    <w:lvl w:ilvl="7" w:tplc="77B6260E" w:tentative="1">
      <w:start w:val="1"/>
      <w:numFmt w:val="lowerLetter"/>
      <w:lvlText w:val="%8)"/>
      <w:lvlJc w:val="left"/>
      <w:pPr>
        <w:ind w:left="3780" w:hanging="420"/>
      </w:pPr>
    </w:lvl>
    <w:lvl w:ilvl="8" w:tplc="52EE0742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D0616ED"/>
    <w:multiLevelType w:val="hybridMultilevel"/>
    <w:tmpl w:val="56821AF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7DA044A1"/>
    <w:multiLevelType w:val="hybridMultilevel"/>
    <w:tmpl w:val="717E54A0"/>
    <w:lvl w:ilvl="0" w:tplc="6E28648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ED627D0"/>
    <w:multiLevelType w:val="hybridMultilevel"/>
    <w:tmpl w:val="06EE51B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7"/>
  </w:num>
  <w:num w:numId="4">
    <w:abstractNumId w:val="7"/>
  </w:num>
  <w:num w:numId="5">
    <w:abstractNumId w:val="2"/>
  </w:num>
  <w:num w:numId="6">
    <w:abstractNumId w:val="7"/>
  </w:num>
  <w:num w:numId="7">
    <w:abstractNumId w:val="16"/>
  </w:num>
  <w:num w:numId="8">
    <w:abstractNumId w:val="11"/>
  </w:num>
  <w:num w:numId="9">
    <w:abstractNumId w:val="0"/>
  </w:num>
  <w:num w:numId="10">
    <w:abstractNumId w:val="5"/>
  </w:num>
  <w:num w:numId="11">
    <w:abstractNumId w:val="6"/>
  </w:num>
  <w:num w:numId="12">
    <w:abstractNumId w:val="14"/>
  </w:num>
  <w:num w:numId="13">
    <w:abstractNumId w:val="10"/>
  </w:num>
  <w:num w:numId="14">
    <w:abstractNumId w:val="12"/>
  </w:num>
  <w:num w:numId="15">
    <w:abstractNumId w:val="15"/>
  </w:num>
  <w:num w:numId="16">
    <w:abstractNumId w:val="19"/>
  </w:num>
  <w:num w:numId="17">
    <w:abstractNumId w:val="3"/>
  </w:num>
  <w:num w:numId="18">
    <w:abstractNumId w:val="9"/>
  </w:num>
  <w:num w:numId="19">
    <w:abstractNumId w:val="8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"/>
  </w:num>
  <w:num w:numId="40">
    <w:abstractNumId w:val="18"/>
  </w:num>
  <w:num w:numId="41">
    <w:abstractNumId w:val="13"/>
  </w:num>
  <w:num w:numId="42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4835"/>
    <w:rsid w:val="0000505D"/>
    <w:rsid w:val="00007953"/>
    <w:rsid w:val="00007ACE"/>
    <w:rsid w:val="00007C79"/>
    <w:rsid w:val="0001023B"/>
    <w:rsid w:val="000147D1"/>
    <w:rsid w:val="00017416"/>
    <w:rsid w:val="00017B6F"/>
    <w:rsid w:val="000214CF"/>
    <w:rsid w:val="000219B7"/>
    <w:rsid w:val="000229D3"/>
    <w:rsid w:val="000234FC"/>
    <w:rsid w:val="00023C2B"/>
    <w:rsid w:val="00026547"/>
    <w:rsid w:val="0002668C"/>
    <w:rsid w:val="00027513"/>
    <w:rsid w:val="00033610"/>
    <w:rsid w:val="0003436B"/>
    <w:rsid w:val="000360DA"/>
    <w:rsid w:val="00040145"/>
    <w:rsid w:val="00042BC5"/>
    <w:rsid w:val="000446B7"/>
    <w:rsid w:val="00045286"/>
    <w:rsid w:val="00053539"/>
    <w:rsid w:val="000538A1"/>
    <w:rsid w:val="00055A69"/>
    <w:rsid w:val="000611DD"/>
    <w:rsid w:val="000614DD"/>
    <w:rsid w:val="00061FE0"/>
    <w:rsid w:val="00070BFE"/>
    <w:rsid w:val="00071A9A"/>
    <w:rsid w:val="0007280B"/>
    <w:rsid w:val="00073BBE"/>
    <w:rsid w:val="0008184E"/>
    <w:rsid w:val="00082077"/>
    <w:rsid w:val="0008340D"/>
    <w:rsid w:val="000851E4"/>
    <w:rsid w:val="00091FDE"/>
    <w:rsid w:val="0009672E"/>
    <w:rsid w:val="00096C31"/>
    <w:rsid w:val="00097F4A"/>
    <w:rsid w:val="000A1155"/>
    <w:rsid w:val="000A15D7"/>
    <w:rsid w:val="000A18FD"/>
    <w:rsid w:val="000A1CEC"/>
    <w:rsid w:val="000A2298"/>
    <w:rsid w:val="000A2874"/>
    <w:rsid w:val="000A3B34"/>
    <w:rsid w:val="000A4A0A"/>
    <w:rsid w:val="000A59FE"/>
    <w:rsid w:val="000A614B"/>
    <w:rsid w:val="000A7428"/>
    <w:rsid w:val="000A7C39"/>
    <w:rsid w:val="000B2835"/>
    <w:rsid w:val="000B5BC2"/>
    <w:rsid w:val="000B6745"/>
    <w:rsid w:val="000B7E68"/>
    <w:rsid w:val="000C01CB"/>
    <w:rsid w:val="000C11E8"/>
    <w:rsid w:val="000C4847"/>
    <w:rsid w:val="000C6ED5"/>
    <w:rsid w:val="000C7592"/>
    <w:rsid w:val="000D0988"/>
    <w:rsid w:val="000D0E8C"/>
    <w:rsid w:val="000D2D79"/>
    <w:rsid w:val="000D3913"/>
    <w:rsid w:val="000D4145"/>
    <w:rsid w:val="000D4A00"/>
    <w:rsid w:val="000D51AC"/>
    <w:rsid w:val="000D572B"/>
    <w:rsid w:val="000D5E51"/>
    <w:rsid w:val="000D65E6"/>
    <w:rsid w:val="000E70A9"/>
    <w:rsid w:val="000F1ABF"/>
    <w:rsid w:val="000F3309"/>
    <w:rsid w:val="000F361E"/>
    <w:rsid w:val="000F439A"/>
    <w:rsid w:val="00104003"/>
    <w:rsid w:val="0010643F"/>
    <w:rsid w:val="00112340"/>
    <w:rsid w:val="001139F8"/>
    <w:rsid w:val="0011461B"/>
    <w:rsid w:val="00116B00"/>
    <w:rsid w:val="00123508"/>
    <w:rsid w:val="00123E8A"/>
    <w:rsid w:val="0012617F"/>
    <w:rsid w:val="0013059B"/>
    <w:rsid w:val="0013475D"/>
    <w:rsid w:val="001358A3"/>
    <w:rsid w:val="00136E63"/>
    <w:rsid w:val="001374BF"/>
    <w:rsid w:val="001401CD"/>
    <w:rsid w:val="0014180F"/>
    <w:rsid w:val="00142E33"/>
    <w:rsid w:val="0014637D"/>
    <w:rsid w:val="00147921"/>
    <w:rsid w:val="001520DE"/>
    <w:rsid w:val="00154868"/>
    <w:rsid w:val="00154B96"/>
    <w:rsid w:val="00154FE2"/>
    <w:rsid w:val="00156F09"/>
    <w:rsid w:val="00160323"/>
    <w:rsid w:val="001616B5"/>
    <w:rsid w:val="001665AE"/>
    <w:rsid w:val="00171FEF"/>
    <w:rsid w:val="00173D46"/>
    <w:rsid w:val="00173F0F"/>
    <w:rsid w:val="00174C02"/>
    <w:rsid w:val="00177F86"/>
    <w:rsid w:val="00180A3D"/>
    <w:rsid w:val="00182141"/>
    <w:rsid w:val="00182A3B"/>
    <w:rsid w:val="00183EDE"/>
    <w:rsid w:val="001845AA"/>
    <w:rsid w:val="00184B53"/>
    <w:rsid w:val="00190246"/>
    <w:rsid w:val="001964AB"/>
    <w:rsid w:val="001A2CEF"/>
    <w:rsid w:val="001B005C"/>
    <w:rsid w:val="001B1AAB"/>
    <w:rsid w:val="001B30EE"/>
    <w:rsid w:val="001B36BA"/>
    <w:rsid w:val="001B40E1"/>
    <w:rsid w:val="001B4396"/>
    <w:rsid w:val="001B4710"/>
    <w:rsid w:val="001B5764"/>
    <w:rsid w:val="001B66EF"/>
    <w:rsid w:val="001C02CF"/>
    <w:rsid w:val="001C04BB"/>
    <w:rsid w:val="001C05A9"/>
    <w:rsid w:val="001C0BE5"/>
    <w:rsid w:val="001D0C33"/>
    <w:rsid w:val="001D76F8"/>
    <w:rsid w:val="001E1463"/>
    <w:rsid w:val="001E35EA"/>
    <w:rsid w:val="001F256E"/>
    <w:rsid w:val="001F3256"/>
    <w:rsid w:val="001F5E91"/>
    <w:rsid w:val="001F6CF7"/>
    <w:rsid w:val="002006F6"/>
    <w:rsid w:val="00202D64"/>
    <w:rsid w:val="00202EB7"/>
    <w:rsid w:val="00204206"/>
    <w:rsid w:val="002078FB"/>
    <w:rsid w:val="002112A3"/>
    <w:rsid w:val="00211BE9"/>
    <w:rsid w:val="00211FEA"/>
    <w:rsid w:val="00213744"/>
    <w:rsid w:val="00213C02"/>
    <w:rsid w:val="00215F69"/>
    <w:rsid w:val="002208D5"/>
    <w:rsid w:val="00224D5A"/>
    <w:rsid w:val="00226882"/>
    <w:rsid w:val="00230A53"/>
    <w:rsid w:val="0023104E"/>
    <w:rsid w:val="002324FA"/>
    <w:rsid w:val="00233033"/>
    <w:rsid w:val="002340FF"/>
    <w:rsid w:val="00236798"/>
    <w:rsid w:val="002374A2"/>
    <w:rsid w:val="002420CE"/>
    <w:rsid w:val="00242CBC"/>
    <w:rsid w:val="00243F16"/>
    <w:rsid w:val="002451E9"/>
    <w:rsid w:val="0024539C"/>
    <w:rsid w:val="00250313"/>
    <w:rsid w:val="0025213E"/>
    <w:rsid w:val="002525D3"/>
    <w:rsid w:val="00254B3F"/>
    <w:rsid w:val="00256B5E"/>
    <w:rsid w:val="00257E35"/>
    <w:rsid w:val="00261645"/>
    <w:rsid w:val="00264033"/>
    <w:rsid w:val="00264190"/>
    <w:rsid w:val="00264997"/>
    <w:rsid w:val="00270D30"/>
    <w:rsid w:val="002728CE"/>
    <w:rsid w:val="00273B48"/>
    <w:rsid w:val="002742F0"/>
    <w:rsid w:val="0027534E"/>
    <w:rsid w:val="002756C1"/>
    <w:rsid w:val="0027694A"/>
    <w:rsid w:val="0028120B"/>
    <w:rsid w:val="002816D4"/>
    <w:rsid w:val="002828B7"/>
    <w:rsid w:val="00283BC0"/>
    <w:rsid w:val="00287E5E"/>
    <w:rsid w:val="00291BFA"/>
    <w:rsid w:val="00292BEF"/>
    <w:rsid w:val="00293CDF"/>
    <w:rsid w:val="002966B3"/>
    <w:rsid w:val="00297F7B"/>
    <w:rsid w:val="002A1F57"/>
    <w:rsid w:val="002A3609"/>
    <w:rsid w:val="002A4BBA"/>
    <w:rsid w:val="002A4C9F"/>
    <w:rsid w:val="002A5CA3"/>
    <w:rsid w:val="002A7974"/>
    <w:rsid w:val="002B1FAF"/>
    <w:rsid w:val="002B2640"/>
    <w:rsid w:val="002B39E4"/>
    <w:rsid w:val="002B3A73"/>
    <w:rsid w:val="002B3C70"/>
    <w:rsid w:val="002B609E"/>
    <w:rsid w:val="002B739C"/>
    <w:rsid w:val="002C1F1C"/>
    <w:rsid w:val="002C39C9"/>
    <w:rsid w:val="002C6B71"/>
    <w:rsid w:val="002D0B7F"/>
    <w:rsid w:val="002D0D51"/>
    <w:rsid w:val="002D245E"/>
    <w:rsid w:val="002D5DCF"/>
    <w:rsid w:val="002D62F9"/>
    <w:rsid w:val="002D7EF6"/>
    <w:rsid w:val="002E3DEE"/>
    <w:rsid w:val="002E5EAC"/>
    <w:rsid w:val="002F7523"/>
    <w:rsid w:val="00300031"/>
    <w:rsid w:val="003030E5"/>
    <w:rsid w:val="0030459F"/>
    <w:rsid w:val="00304735"/>
    <w:rsid w:val="003054CF"/>
    <w:rsid w:val="003067B7"/>
    <w:rsid w:val="0030680E"/>
    <w:rsid w:val="003128F7"/>
    <w:rsid w:val="003157D9"/>
    <w:rsid w:val="00315990"/>
    <w:rsid w:val="00317CDC"/>
    <w:rsid w:val="003206FD"/>
    <w:rsid w:val="00325E41"/>
    <w:rsid w:val="0033014A"/>
    <w:rsid w:val="00331862"/>
    <w:rsid w:val="00331E7E"/>
    <w:rsid w:val="003348C3"/>
    <w:rsid w:val="00335E0E"/>
    <w:rsid w:val="00337DC4"/>
    <w:rsid w:val="00342BDD"/>
    <w:rsid w:val="0034345B"/>
    <w:rsid w:val="003469AF"/>
    <w:rsid w:val="00350882"/>
    <w:rsid w:val="003515E7"/>
    <w:rsid w:val="003554F2"/>
    <w:rsid w:val="00370826"/>
    <w:rsid w:val="00371BF0"/>
    <w:rsid w:val="00372777"/>
    <w:rsid w:val="00372BCE"/>
    <w:rsid w:val="00372D5E"/>
    <w:rsid w:val="0037525F"/>
    <w:rsid w:val="003820F7"/>
    <w:rsid w:val="00383818"/>
    <w:rsid w:val="00386FC9"/>
    <w:rsid w:val="003901D0"/>
    <w:rsid w:val="00390904"/>
    <w:rsid w:val="003927A3"/>
    <w:rsid w:val="00392D33"/>
    <w:rsid w:val="00392DC2"/>
    <w:rsid w:val="003938EE"/>
    <w:rsid w:val="00393FB3"/>
    <w:rsid w:val="00394A29"/>
    <w:rsid w:val="00397714"/>
    <w:rsid w:val="003A40FB"/>
    <w:rsid w:val="003B1662"/>
    <w:rsid w:val="003B2B78"/>
    <w:rsid w:val="003B39D4"/>
    <w:rsid w:val="003B4CC6"/>
    <w:rsid w:val="003B5274"/>
    <w:rsid w:val="003B5E73"/>
    <w:rsid w:val="003B74A2"/>
    <w:rsid w:val="003C1394"/>
    <w:rsid w:val="003C2F5B"/>
    <w:rsid w:val="003C3B60"/>
    <w:rsid w:val="003C48AC"/>
    <w:rsid w:val="003C506D"/>
    <w:rsid w:val="003C5D6C"/>
    <w:rsid w:val="003C5E04"/>
    <w:rsid w:val="003C6C13"/>
    <w:rsid w:val="003D199C"/>
    <w:rsid w:val="003D5A28"/>
    <w:rsid w:val="003D7F49"/>
    <w:rsid w:val="003E0181"/>
    <w:rsid w:val="003E030C"/>
    <w:rsid w:val="003E1964"/>
    <w:rsid w:val="003E5E80"/>
    <w:rsid w:val="003F3ED5"/>
    <w:rsid w:val="003F4CBF"/>
    <w:rsid w:val="003F514F"/>
    <w:rsid w:val="003F5F2E"/>
    <w:rsid w:val="00400180"/>
    <w:rsid w:val="004003DD"/>
    <w:rsid w:val="00400579"/>
    <w:rsid w:val="004027D2"/>
    <w:rsid w:val="00402FDF"/>
    <w:rsid w:val="00403DE3"/>
    <w:rsid w:val="004042A6"/>
    <w:rsid w:val="00411EC4"/>
    <w:rsid w:val="004141B2"/>
    <w:rsid w:val="004153A0"/>
    <w:rsid w:val="00420A39"/>
    <w:rsid w:val="00423253"/>
    <w:rsid w:val="00424776"/>
    <w:rsid w:val="004250A8"/>
    <w:rsid w:val="004263DC"/>
    <w:rsid w:val="004306D5"/>
    <w:rsid w:val="004307B9"/>
    <w:rsid w:val="00431B58"/>
    <w:rsid w:val="0043467C"/>
    <w:rsid w:val="004352D7"/>
    <w:rsid w:val="0043537F"/>
    <w:rsid w:val="004361BA"/>
    <w:rsid w:val="00437603"/>
    <w:rsid w:val="00443146"/>
    <w:rsid w:val="004446BB"/>
    <w:rsid w:val="00445229"/>
    <w:rsid w:val="00445465"/>
    <w:rsid w:val="00450D67"/>
    <w:rsid w:val="00451CDE"/>
    <w:rsid w:val="004531D0"/>
    <w:rsid w:val="00455B17"/>
    <w:rsid w:val="00463D3F"/>
    <w:rsid w:val="00466597"/>
    <w:rsid w:val="00466BE3"/>
    <w:rsid w:val="00467649"/>
    <w:rsid w:val="00467FAE"/>
    <w:rsid w:val="0047089A"/>
    <w:rsid w:val="0047223D"/>
    <w:rsid w:val="004727A7"/>
    <w:rsid w:val="00472F15"/>
    <w:rsid w:val="00474782"/>
    <w:rsid w:val="0047664D"/>
    <w:rsid w:val="00480CFF"/>
    <w:rsid w:val="00482874"/>
    <w:rsid w:val="00483308"/>
    <w:rsid w:val="00483AF7"/>
    <w:rsid w:val="00484612"/>
    <w:rsid w:val="004877F5"/>
    <w:rsid w:val="0048798A"/>
    <w:rsid w:val="004903F7"/>
    <w:rsid w:val="00490A48"/>
    <w:rsid w:val="004939C3"/>
    <w:rsid w:val="004942FD"/>
    <w:rsid w:val="004967FE"/>
    <w:rsid w:val="00496D11"/>
    <w:rsid w:val="004972E4"/>
    <w:rsid w:val="00497B33"/>
    <w:rsid w:val="00497CEC"/>
    <w:rsid w:val="004A3D46"/>
    <w:rsid w:val="004B31CE"/>
    <w:rsid w:val="004B35F2"/>
    <w:rsid w:val="004B3796"/>
    <w:rsid w:val="004B57C8"/>
    <w:rsid w:val="004B6633"/>
    <w:rsid w:val="004B74C7"/>
    <w:rsid w:val="004B7654"/>
    <w:rsid w:val="004C162A"/>
    <w:rsid w:val="004C463E"/>
    <w:rsid w:val="004C4E75"/>
    <w:rsid w:val="004C51D4"/>
    <w:rsid w:val="004C64EA"/>
    <w:rsid w:val="004D652C"/>
    <w:rsid w:val="004E0289"/>
    <w:rsid w:val="004E1B5C"/>
    <w:rsid w:val="004E2400"/>
    <w:rsid w:val="004E42B3"/>
    <w:rsid w:val="004E43A8"/>
    <w:rsid w:val="004E518A"/>
    <w:rsid w:val="004F0D25"/>
    <w:rsid w:val="004F11C1"/>
    <w:rsid w:val="004F3342"/>
    <w:rsid w:val="004F42F5"/>
    <w:rsid w:val="004F5C58"/>
    <w:rsid w:val="0050047D"/>
    <w:rsid w:val="00500F97"/>
    <w:rsid w:val="00501F9C"/>
    <w:rsid w:val="00502ACF"/>
    <w:rsid w:val="0050481A"/>
    <w:rsid w:val="005048E8"/>
    <w:rsid w:val="00505481"/>
    <w:rsid w:val="00511D1F"/>
    <w:rsid w:val="005138CE"/>
    <w:rsid w:val="005144A6"/>
    <w:rsid w:val="005145CA"/>
    <w:rsid w:val="00516470"/>
    <w:rsid w:val="00516CCE"/>
    <w:rsid w:val="00517B8A"/>
    <w:rsid w:val="00520BCF"/>
    <w:rsid w:val="0052283B"/>
    <w:rsid w:val="0052300E"/>
    <w:rsid w:val="00523950"/>
    <w:rsid w:val="00540B2F"/>
    <w:rsid w:val="00553DE9"/>
    <w:rsid w:val="005546AD"/>
    <w:rsid w:val="00560703"/>
    <w:rsid w:val="005617DE"/>
    <w:rsid w:val="00561B93"/>
    <w:rsid w:val="0056265F"/>
    <w:rsid w:val="00565117"/>
    <w:rsid w:val="005675A4"/>
    <w:rsid w:val="00572A32"/>
    <w:rsid w:val="0058194A"/>
    <w:rsid w:val="00582839"/>
    <w:rsid w:val="00583FC9"/>
    <w:rsid w:val="0058431D"/>
    <w:rsid w:val="005859CC"/>
    <w:rsid w:val="005863F0"/>
    <w:rsid w:val="00593D2C"/>
    <w:rsid w:val="00595466"/>
    <w:rsid w:val="00595FC6"/>
    <w:rsid w:val="00596559"/>
    <w:rsid w:val="005A068E"/>
    <w:rsid w:val="005A06FF"/>
    <w:rsid w:val="005A2451"/>
    <w:rsid w:val="005A3B6C"/>
    <w:rsid w:val="005A522E"/>
    <w:rsid w:val="005A59EE"/>
    <w:rsid w:val="005A5A48"/>
    <w:rsid w:val="005A5D6D"/>
    <w:rsid w:val="005B219E"/>
    <w:rsid w:val="005B402C"/>
    <w:rsid w:val="005B4BFB"/>
    <w:rsid w:val="005B6E08"/>
    <w:rsid w:val="005B6FB4"/>
    <w:rsid w:val="005C0FBA"/>
    <w:rsid w:val="005C4B3F"/>
    <w:rsid w:val="005C5F13"/>
    <w:rsid w:val="005C70A0"/>
    <w:rsid w:val="005D0320"/>
    <w:rsid w:val="005D094A"/>
    <w:rsid w:val="005D0FD9"/>
    <w:rsid w:val="005D1ACC"/>
    <w:rsid w:val="005D2D25"/>
    <w:rsid w:val="005D54EC"/>
    <w:rsid w:val="005D7750"/>
    <w:rsid w:val="005E2807"/>
    <w:rsid w:val="005E5E4D"/>
    <w:rsid w:val="005E7405"/>
    <w:rsid w:val="005F1D60"/>
    <w:rsid w:val="005F2D69"/>
    <w:rsid w:val="005F431E"/>
    <w:rsid w:val="0060002E"/>
    <w:rsid w:val="0060150B"/>
    <w:rsid w:val="006019D3"/>
    <w:rsid w:val="00604DA3"/>
    <w:rsid w:val="00605921"/>
    <w:rsid w:val="00616E10"/>
    <w:rsid w:val="00620618"/>
    <w:rsid w:val="006265A1"/>
    <w:rsid w:val="0063189F"/>
    <w:rsid w:val="00634213"/>
    <w:rsid w:val="0063628D"/>
    <w:rsid w:val="006420B6"/>
    <w:rsid w:val="00642D95"/>
    <w:rsid w:val="006500FE"/>
    <w:rsid w:val="00652555"/>
    <w:rsid w:val="00652942"/>
    <w:rsid w:val="006536E3"/>
    <w:rsid w:val="0065425F"/>
    <w:rsid w:val="00664AFC"/>
    <w:rsid w:val="00664DEF"/>
    <w:rsid w:val="00664F0D"/>
    <w:rsid w:val="0066759B"/>
    <w:rsid w:val="00676CAF"/>
    <w:rsid w:val="00682794"/>
    <w:rsid w:val="006839D9"/>
    <w:rsid w:val="00690015"/>
    <w:rsid w:val="00690126"/>
    <w:rsid w:val="0069489F"/>
    <w:rsid w:val="00694F27"/>
    <w:rsid w:val="0069715B"/>
    <w:rsid w:val="006A050E"/>
    <w:rsid w:val="006A07FF"/>
    <w:rsid w:val="006A0AC5"/>
    <w:rsid w:val="006A2938"/>
    <w:rsid w:val="006A39FB"/>
    <w:rsid w:val="006A7505"/>
    <w:rsid w:val="006B0CD4"/>
    <w:rsid w:val="006B1D1C"/>
    <w:rsid w:val="006B656E"/>
    <w:rsid w:val="006C0289"/>
    <w:rsid w:val="006C2409"/>
    <w:rsid w:val="006C3974"/>
    <w:rsid w:val="006C5150"/>
    <w:rsid w:val="006C5D36"/>
    <w:rsid w:val="006C6CAF"/>
    <w:rsid w:val="006D07BB"/>
    <w:rsid w:val="006D332F"/>
    <w:rsid w:val="006D5A04"/>
    <w:rsid w:val="006D5EF0"/>
    <w:rsid w:val="006D7AD7"/>
    <w:rsid w:val="006E0A73"/>
    <w:rsid w:val="006E163E"/>
    <w:rsid w:val="006E5126"/>
    <w:rsid w:val="006E650F"/>
    <w:rsid w:val="006F154E"/>
    <w:rsid w:val="006F36C2"/>
    <w:rsid w:val="006F610D"/>
    <w:rsid w:val="006F6C7A"/>
    <w:rsid w:val="0070272B"/>
    <w:rsid w:val="00702D64"/>
    <w:rsid w:val="00702E8E"/>
    <w:rsid w:val="00704B1E"/>
    <w:rsid w:val="007050FC"/>
    <w:rsid w:val="007109FB"/>
    <w:rsid w:val="007179BB"/>
    <w:rsid w:val="00717AAE"/>
    <w:rsid w:val="00720555"/>
    <w:rsid w:val="00722B3F"/>
    <w:rsid w:val="00722D09"/>
    <w:rsid w:val="00723693"/>
    <w:rsid w:val="007254BA"/>
    <w:rsid w:val="007272D1"/>
    <w:rsid w:val="007307F3"/>
    <w:rsid w:val="0073235D"/>
    <w:rsid w:val="007325B4"/>
    <w:rsid w:val="00733F5C"/>
    <w:rsid w:val="007353E0"/>
    <w:rsid w:val="00736E21"/>
    <w:rsid w:val="007370C4"/>
    <w:rsid w:val="00737EA9"/>
    <w:rsid w:val="007408CA"/>
    <w:rsid w:val="007419C2"/>
    <w:rsid w:val="007451C1"/>
    <w:rsid w:val="00745E6B"/>
    <w:rsid w:val="007476B3"/>
    <w:rsid w:val="0075111E"/>
    <w:rsid w:val="00753B5A"/>
    <w:rsid w:val="00753B63"/>
    <w:rsid w:val="00756FCA"/>
    <w:rsid w:val="007570A7"/>
    <w:rsid w:val="0076036D"/>
    <w:rsid w:val="00761023"/>
    <w:rsid w:val="00762080"/>
    <w:rsid w:val="00762416"/>
    <w:rsid w:val="00762B35"/>
    <w:rsid w:val="00763E28"/>
    <w:rsid w:val="007649F1"/>
    <w:rsid w:val="0076514E"/>
    <w:rsid w:val="00765EB6"/>
    <w:rsid w:val="00772B2B"/>
    <w:rsid w:val="00775C0B"/>
    <w:rsid w:val="007766F9"/>
    <w:rsid w:val="007769B3"/>
    <w:rsid w:val="007770DB"/>
    <w:rsid w:val="0078021F"/>
    <w:rsid w:val="00780D9E"/>
    <w:rsid w:val="00780DDB"/>
    <w:rsid w:val="00782F71"/>
    <w:rsid w:val="00783D0D"/>
    <w:rsid w:val="007856A7"/>
    <w:rsid w:val="007859F3"/>
    <w:rsid w:val="00795CE6"/>
    <w:rsid w:val="00795D61"/>
    <w:rsid w:val="00796555"/>
    <w:rsid w:val="00797202"/>
    <w:rsid w:val="007A47F2"/>
    <w:rsid w:val="007A5078"/>
    <w:rsid w:val="007A7410"/>
    <w:rsid w:val="007A7540"/>
    <w:rsid w:val="007B004B"/>
    <w:rsid w:val="007B0D0E"/>
    <w:rsid w:val="007B3BDA"/>
    <w:rsid w:val="007B3C84"/>
    <w:rsid w:val="007B63A8"/>
    <w:rsid w:val="007B76C1"/>
    <w:rsid w:val="007C2111"/>
    <w:rsid w:val="007C516E"/>
    <w:rsid w:val="007C766B"/>
    <w:rsid w:val="007D0E6D"/>
    <w:rsid w:val="007D4A2A"/>
    <w:rsid w:val="007D716F"/>
    <w:rsid w:val="007D7632"/>
    <w:rsid w:val="007D7A15"/>
    <w:rsid w:val="007E0FBE"/>
    <w:rsid w:val="007E184D"/>
    <w:rsid w:val="007E2449"/>
    <w:rsid w:val="007E38D2"/>
    <w:rsid w:val="007E475E"/>
    <w:rsid w:val="007E4E0F"/>
    <w:rsid w:val="007F11FF"/>
    <w:rsid w:val="007F1A90"/>
    <w:rsid w:val="007F1C80"/>
    <w:rsid w:val="007F235A"/>
    <w:rsid w:val="007F2B2B"/>
    <w:rsid w:val="007F2D7D"/>
    <w:rsid w:val="007F3278"/>
    <w:rsid w:val="007F4E95"/>
    <w:rsid w:val="007F5491"/>
    <w:rsid w:val="007F7C71"/>
    <w:rsid w:val="00800A28"/>
    <w:rsid w:val="00804A80"/>
    <w:rsid w:val="00810696"/>
    <w:rsid w:val="00813469"/>
    <w:rsid w:val="00815128"/>
    <w:rsid w:val="00815789"/>
    <w:rsid w:val="00817C97"/>
    <w:rsid w:val="00820828"/>
    <w:rsid w:val="00823214"/>
    <w:rsid w:val="0082416B"/>
    <w:rsid w:val="00824901"/>
    <w:rsid w:val="00825AD7"/>
    <w:rsid w:val="00831580"/>
    <w:rsid w:val="00833C41"/>
    <w:rsid w:val="00833D32"/>
    <w:rsid w:val="008355A0"/>
    <w:rsid w:val="008365B4"/>
    <w:rsid w:val="00837767"/>
    <w:rsid w:val="008408C5"/>
    <w:rsid w:val="008418AD"/>
    <w:rsid w:val="0084242E"/>
    <w:rsid w:val="00846EB5"/>
    <w:rsid w:val="00846EBA"/>
    <w:rsid w:val="0084726B"/>
    <w:rsid w:val="00851BEC"/>
    <w:rsid w:val="00852ABE"/>
    <w:rsid w:val="00852FEB"/>
    <w:rsid w:val="00857F3E"/>
    <w:rsid w:val="00862D1E"/>
    <w:rsid w:val="008632FB"/>
    <w:rsid w:val="00866602"/>
    <w:rsid w:val="008706C1"/>
    <w:rsid w:val="008729A4"/>
    <w:rsid w:val="00875220"/>
    <w:rsid w:val="008755FD"/>
    <w:rsid w:val="00881CBB"/>
    <w:rsid w:val="00882821"/>
    <w:rsid w:val="00885D60"/>
    <w:rsid w:val="008860AA"/>
    <w:rsid w:val="00887CAE"/>
    <w:rsid w:val="008916FE"/>
    <w:rsid w:val="00894FE1"/>
    <w:rsid w:val="008973E2"/>
    <w:rsid w:val="008A18E3"/>
    <w:rsid w:val="008A42A0"/>
    <w:rsid w:val="008A4B4B"/>
    <w:rsid w:val="008A63AC"/>
    <w:rsid w:val="008A6534"/>
    <w:rsid w:val="008B5BDD"/>
    <w:rsid w:val="008B7F57"/>
    <w:rsid w:val="008C15F8"/>
    <w:rsid w:val="008C27FA"/>
    <w:rsid w:val="008C4109"/>
    <w:rsid w:val="008C5E9E"/>
    <w:rsid w:val="008C6C81"/>
    <w:rsid w:val="008C6CCA"/>
    <w:rsid w:val="008D0297"/>
    <w:rsid w:val="008D0FC1"/>
    <w:rsid w:val="008D1476"/>
    <w:rsid w:val="008D25A2"/>
    <w:rsid w:val="008D3E30"/>
    <w:rsid w:val="008D50A2"/>
    <w:rsid w:val="008E010B"/>
    <w:rsid w:val="008E136C"/>
    <w:rsid w:val="008E47A0"/>
    <w:rsid w:val="008E672D"/>
    <w:rsid w:val="008F1F3D"/>
    <w:rsid w:val="008F296B"/>
    <w:rsid w:val="008F2C2B"/>
    <w:rsid w:val="008F5B9F"/>
    <w:rsid w:val="009005E0"/>
    <w:rsid w:val="00903E77"/>
    <w:rsid w:val="00904B0B"/>
    <w:rsid w:val="00906D4F"/>
    <w:rsid w:val="009075A1"/>
    <w:rsid w:val="00912308"/>
    <w:rsid w:val="00913143"/>
    <w:rsid w:val="00916CA7"/>
    <w:rsid w:val="009203DE"/>
    <w:rsid w:val="00922571"/>
    <w:rsid w:val="00923C55"/>
    <w:rsid w:val="00926734"/>
    <w:rsid w:val="00926F74"/>
    <w:rsid w:val="00931456"/>
    <w:rsid w:val="009330DB"/>
    <w:rsid w:val="00940746"/>
    <w:rsid w:val="009434E2"/>
    <w:rsid w:val="00943C75"/>
    <w:rsid w:val="00943EB6"/>
    <w:rsid w:val="00944AE1"/>
    <w:rsid w:val="00946DC4"/>
    <w:rsid w:val="00950AAF"/>
    <w:rsid w:val="00951204"/>
    <w:rsid w:val="00954914"/>
    <w:rsid w:val="00955E82"/>
    <w:rsid w:val="0095706F"/>
    <w:rsid w:val="009604F0"/>
    <w:rsid w:val="00964F3D"/>
    <w:rsid w:val="00967DB9"/>
    <w:rsid w:val="00973259"/>
    <w:rsid w:val="00973357"/>
    <w:rsid w:val="009739C9"/>
    <w:rsid w:val="00984205"/>
    <w:rsid w:val="00984B6A"/>
    <w:rsid w:val="00984BFF"/>
    <w:rsid w:val="00990508"/>
    <w:rsid w:val="00990728"/>
    <w:rsid w:val="009936CC"/>
    <w:rsid w:val="00996C3D"/>
    <w:rsid w:val="00997013"/>
    <w:rsid w:val="009974E9"/>
    <w:rsid w:val="009A19E4"/>
    <w:rsid w:val="009A23FF"/>
    <w:rsid w:val="009A31C7"/>
    <w:rsid w:val="009A556A"/>
    <w:rsid w:val="009A6823"/>
    <w:rsid w:val="009B0CCD"/>
    <w:rsid w:val="009B11A5"/>
    <w:rsid w:val="009B18BD"/>
    <w:rsid w:val="009B3198"/>
    <w:rsid w:val="009B4164"/>
    <w:rsid w:val="009B41AC"/>
    <w:rsid w:val="009B4570"/>
    <w:rsid w:val="009B5808"/>
    <w:rsid w:val="009B5AE3"/>
    <w:rsid w:val="009C1113"/>
    <w:rsid w:val="009C3B11"/>
    <w:rsid w:val="009C4B8B"/>
    <w:rsid w:val="009C531E"/>
    <w:rsid w:val="009D0A88"/>
    <w:rsid w:val="009D2291"/>
    <w:rsid w:val="009D3BDB"/>
    <w:rsid w:val="009D4295"/>
    <w:rsid w:val="009D4450"/>
    <w:rsid w:val="009D5B1E"/>
    <w:rsid w:val="009D71B8"/>
    <w:rsid w:val="009E1A6A"/>
    <w:rsid w:val="009E1FD0"/>
    <w:rsid w:val="009E2F54"/>
    <w:rsid w:val="009E31F9"/>
    <w:rsid w:val="009E661D"/>
    <w:rsid w:val="009F1055"/>
    <w:rsid w:val="009F2D1E"/>
    <w:rsid w:val="009F41F6"/>
    <w:rsid w:val="009F6032"/>
    <w:rsid w:val="009F6256"/>
    <w:rsid w:val="00A00E0F"/>
    <w:rsid w:val="00A02901"/>
    <w:rsid w:val="00A039D6"/>
    <w:rsid w:val="00A03DCB"/>
    <w:rsid w:val="00A07D08"/>
    <w:rsid w:val="00A118CB"/>
    <w:rsid w:val="00A122B7"/>
    <w:rsid w:val="00A15A4E"/>
    <w:rsid w:val="00A25DDE"/>
    <w:rsid w:val="00A26FEA"/>
    <w:rsid w:val="00A30072"/>
    <w:rsid w:val="00A306F9"/>
    <w:rsid w:val="00A33128"/>
    <w:rsid w:val="00A33172"/>
    <w:rsid w:val="00A3336A"/>
    <w:rsid w:val="00A337D5"/>
    <w:rsid w:val="00A3511F"/>
    <w:rsid w:val="00A3753D"/>
    <w:rsid w:val="00A4031A"/>
    <w:rsid w:val="00A42429"/>
    <w:rsid w:val="00A43C00"/>
    <w:rsid w:val="00A440A3"/>
    <w:rsid w:val="00A451F7"/>
    <w:rsid w:val="00A54E6B"/>
    <w:rsid w:val="00A600A3"/>
    <w:rsid w:val="00A60C36"/>
    <w:rsid w:val="00A65F06"/>
    <w:rsid w:val="00A70487"/>
    <w:rsid w:val="00A70BED"/>
    <w:rsid w:val="00A73C75"/>
    <w:rsid w:val="00A7652B"/>
    <w:rsid w:val="00A80592"/>
    <w:rsid w:val="00A812C8"/>
    <w:rsid w:val="00A8187C"/>
    <w:rsid w:val="00A81BF5"/>
    <w:rsid w:val="00A909DC"/>
    <w:rsid w:val="00A936E7"/>
    <w:rsid w:val="00A9507C"/>
    <w:rsid w:val="00A9617B"/>
    <w:rsid w:val="00AA1702"/>
    <w:rsid w:val="00AA199A"/>
    <w:rsid w:val="00AB000E"/>
    <w:rsid w:val="00AB028C"/>
    <w:rsid w:val="00AB140A"/>
    <w:rsid w:val="00AB29E0"/>
    <w:rsid w:val="00AB3128"/>
    <w:rsid w:val="00AB3CD6"/>
    <w:rsid w:val="00AB416B"/>
    <w:rsid w:val="00AB441D"/>
    <w:rsid w:val="00AC1F30"/>
    <w:rsid w:val="00AC3967"/>
    <w:rsid w:val="00AC5CFF"/>
    <w:rsid w:val="00AC5EBB"/>
    <w:rsid w:val="00AC711C"/>
    <w:rsid w:val="00AD06AB"/>
    <w:rsid w:val="00AD2235"/>
    <w:rsid w:val="00AD2418"/>
    <w:rsid w:val="00AD262E"/>
    <w:rsid w:val="00AD3D0A"/>
    <w:rsid w:val="00AD54DA"/>
    <w:rsid w:val="00AD77DB"/>
    <w:rsid w:val="00AD7C1D"/>
    <w:rsid w:val="00AE0DF1"/>
    <w:rsid w:val="00AE1638"/>
    <w:rsid w:val="00AE287F"/>
    <w:rsid w:val="00AF0739"/>
    <w:rsid w:val="00AF0DE2"/>
    <w:rsid w:val="00AF227B"/>
    <w:rsid w:val="00AF447E"/>
    <w:rsid w:val="00AF5467"/>
    <w:rsid w:val="00B0133B"/>
    <w:rsid w:val="00B04FE0"/>
    <w:rsid w:val="00B0589E"/>
    <w:rsid w:val="00B05A44"/>
    <w:rsid w:val="00B13083"/>
    <w:rsid w:val="00B157C6"/>
    <w:rsid w:val="00B16E95"/>
    <w:rsid w:val="00B170F3"/>
    <w:rsid w:val="00B179B8"/>
    <w:rsid w:val="00B17E33"/>
    <w:rsid w:val="00B21D18"/>
    <w:rsid w:val="00B224AD"/>
    <w:rsid w:val="00B25859"/>
    <w:rsid w:val="00B260FD"/>
    <w:rsid w:val="00B267DC"/>
    <w:rsid w:val="00B30AF9"/>
    <w:rsid w:val="00B361A9"/>
    <w:rsid w:val="00B366B4"/>
    <w:rsid w:val="00B36C82"/>
    <w:rsid w:val="00B4038F"/>
    <w:rsid w:val="00B4048A"/>
    <w:rsid w:val="00B50946"/>
    <w:rsid w:val="00B52A10"/>
    <w:rsid w:val="00B608D7"/>
    <w:rsid w:val="00B61897"/>
    <w:rsid w:val="00B62D93"/>
    <w:rsid w:val="00B649E7"/>
    <w:rsid w:val="00B65CFA"/>
    <w:rsid w:val="00B66903"/>
    <w:rsid w:val="00B72B07"/>
    <w:rsid w:val="00B72C54"/>
    <w:rsid w:val="00B757A3"/>
    <w:rsid w:val="00B75F4E"/>
    <w:rsid w:val="00B77213"/>
    <w:rsid w:val="00B80230"/>
    <w:rsid w:val="00B80F20"/>
    <w:rsid w:val="00B831C0"/>
    <w:rsid w:val="00B8537C"/>
    <w:rsid w:val="00B86E58"/>
    <w:rsid w:val="00B86E8B"/>
    <w:rsid w:val="00B875BB"/>
    <w:rsid w:val="00B90E5B"/>
    <w:rsid w:val="00B91B08"/>
    <w:rsid w:val="00B92CC9"/>
    <w:rsid w:val="00B9649E"/>
    <w:rsid w:val="00B96F49"/>
    <w:rsid w:val="00BA02FC"/>
    <w:rsid w:val="00BA399C"/>
    <w:rsid w:val="00BA44E1"/>
    <w:rsid w:val="00BA63F4"/>
    <w:rsid w:val="00BB013B"/>
    <w:rsid w:val="00BB03F7"/>
    <w:rsid w:val="00BB2BB7"/>
    <w:rsid w:val="00BB303D"/>
    <w:rsid w:val="00BB3C6E"/>
    <w:rsid w:val="00BB4C8F"/>
    <w:rsid w:val="00BB5F26"/>
    <w:rsid w:val="00BB6643"/>
    <w:rsid w:val="00BD5E25"/>
    <w:rsid w:val="00BD6BA1"/>
    <w:rsid w:val="00BD7BDB"/>
    <w:rsid w:val="00BE201D"/>
    <w:rsid w:val="00BE65AC"/>
    <w:rsid w:val="00BE768C"/>
    <w:rsid w:val="00BF0085"/>
    <w:rsid w:val="00BF385A"/>
    <w:rsid w:val="00BF6DF6"/>
    <w:rsid w:val="00C01FB3"/>
    <w:rsid w:val="00C03397"/>
    <w:rsid w:val="00C12342"/>
    <w:rsid w:val="00C13DFC"/>
    <w:rsid w:val="00C148CC"/>
    <w:rsid w:val="00C23178"/>
    <w:rsid w:val="00C23686"/>
    <w:rsid w:val="00C245D3"/>
    <w:rsid w:val="00C277AE"/>
    <w:rsid w:val="00C30241"/>
    <w:rsid w:val="00C32956"/>
    <w:rsid w:val="00C3740F"/>
    <w:rsid w:val="00C37D70"/>
    <w:rsid w:val="00C45F1E"/>
    <w:rsid w:val="00C462DE"/>
    <w:rsid w:val="00C54F67"/>
    <w:rsid w:val="00C55A50"/>
    <w:rsid w:val="00C56DCE"/>
    <w:rsid w:val="00C618E9"/>
    <w:rsid w:val="00C6291F"/>
    <w:rsid w:val="00C64BDD"/>
    <w:rsid w:val="00C65C4B"/>
    <w:rsid w:val="00C6691F"/>
    <w:rsid w:val="00C66A8F"/>
    <w:rsid w:val="00C67DF1"/>
    <w:rsid w:val="00C67E6C"/>
    <w:rsid w:val="00C73224"/>
    <w:rsid w:val="00C75962"/>
    <w:rsid w:val="00C76915"/>
    <w:rsid w:val="00C772CB"/>
    <w:rsid w:val="00C77362"/>
    <w:rsid w:val="00C82927"/>
    <w:rsid w:val="00C82E70"/>
    <w:rsid w:val="00C903FA"/>
    <w:rsid w:val="00C90E23"/>
    <w:rsid w:val="00C926C0"/>
    <w:rsid w:val="00C92C1A"/>
    <w:rsid w:val="00C92CBF"/>
    <w:rsid w:val="00C94756"/>
    <w:rsid w:val="00C962C9"/>
    <w:rsid w:val="00CA1225"/>
    <w:rsid w:val="00CA1EBD"/>
    <w:rsid w:val="00CA28F3"/>
    <w:rsid w:val="00CA2B28"/>
    <w:rsid w:val="00CA42DE"/>
    <w:rsid w:val="00CA6EEA"/>
    <w:rsid w:val="00CB08A9"/>
    <w:rsid w:val="00CB0C9A"/>
    <w:rsid w:val="00CB6104"/>
    <w:rsid w:val="00CB61AB"/>
    <w:rsid w:val="00CB79B9"/>
    <w:rsid w:val="00CB7EDC"/>
    <w:rsid w:val="00CC0DCD"/>
    <w:rsid w:val="00CC31EB"/>
    <w:rsid w:val="00CC4EEE"/>
    <w:rsid w:val="00CC61F6"/>
    <w:rsid w:val="00CC6CD4"/>
    <w:rsid w:val="00CC71A8"/>
    <w:rsid w:val="00CD0218"/>
    <w:rsid w:val="00CD2990"/>
    <w:rsid w:val="00CD6870"/>
    <w:rsid w:val="00CD694E"/>
    <w:rsid w:val="00CD7F46"/>
    <w:rsid w:val="00CE0556"/>
    <w:rsid w:val="00CF55C4"/>
    <w:rsid w:val="00D05556"/>
    <w:rsid w:val="00D112DF"/>
    <w:rsid w:val="00D13259"/>
    <w:rsid w:val="00D14E3C"/>
    <w:rsid w:val="00D15917"/>
    <w:rsid w:val="00D17093"/>
    <w:rsid w:val="00D17665"/>
    <w:rsid w:val="00D17B1E"/>
    <w:rsid w:val="00D21162"/>
    <w:rsid w:val="00D215AE"/>
    <w:rsid w:val="00D23556"/>
    <w:rsid w:val="00D2407F"/>
    <w:rsid w:val="00D25668"/>
    <w:rsid w:val="00D25805"/>
    <w:rsid w:val="00D25FC0"/>
    <w:rsid w:val="00D326CF"/>
    <w:rsid w:val="00D32A85"/>
    <w:rsid w:val="00D32CFD"/>
    <w:rsid w:val="00D4179A"/>
    <w:rsid w:val="00D41DF5"/>
    <w:rsid w:val="00D435D4"/>
    <w:rsid w:val="00D45E26"/>
    <w:rsid w:val="00D46247"/>
    <w:rsid w:val="00D469EE"/>
    <w:rsid w:val="00D46A79"/>
    <w:rsid w:val="00D47102"/>
    <w:rsid w:val="00D47342"/>
    <w:rsid w:val="00D51CEE"/>
    <w:rsid w:val="00D52AFC"/>
    <w:rsid w:val="00D53DFF"/>
    <w:rsid w:val="00D54603"/>
    <w:rsid w:val="00D56761"/>
    <w:rsid w:val="00D56B8B"/>
    <w:rsid w:val="00D57689"/>
    <w:rsid w:val="00D61F67"/>
    <w:rsid w:val="00D62BEB"/>
    <w:rsid w:val="00D643C5"/>
    <w:rsid w:val="00D6656F"/>
    <w:rsid w:val="00D6725C"/>
    <w:rsid w:val="00D7079E"/>
    <w:rsid w:val="00D71F04"/>
    <w:rsid w:val="00D73840"/>
    <w:rsid w:val="00D74C4B"/>
    <w:rsid w:val="00D81E12"/>
    <w:rsid w:val="00D83660"/>
    <w:rsid w:val="00D85803"/>
    <w:rsid w:val="00D90590"/>
    <w:rsid w:val="00D92370"/>
    <w:rsid w:val="00D92DDE"/>
    <w:rsid w:val="00D94304"/>
    <w:rsid w:val="00D96593"/>
    <w:rsid w:val="00D965F9"/>
    <w:rsid w:val="00DA4BEC"/>
    <w:rsid w:val="00DA6DA1"/>
    <w:rsid w:val="00DB0EFF"/>
    <w:rsid w:val="00DB2B5E"/>
    <w:rsid w:val="00DB3AA4"/>
    <w:rsid w:val="00DB47AF"/>
    <w:rsid w:val="00DB4FA6"/>
    <w:rsid w:val="00DB7E43"/>
    <w:rsid w:val="00DC277B"/>
    <w:rsid w:val="00DC4FA4"/>
    <w:rsid w:val="00DC6565"/>
    <w:rsid w:val="00DC707E"/>
    <w:rsid w:val="00DC7372"/>
    <w:rsid w:val="00DD07F5"/>
    <w:rsid w:val="00DD17DF"/>
    <w:rsid w:val="00DD483F"/>
    <w:rsid w:val="00DD619B"/>
    <w:rsid w:val="00DD7245"/>
    <w:rsid w:val="00DE21FF"/>
    <w:rsid w:val="00DE2889"/>
    <w:rsid w:val="00DE4BA0"/>
    <w:rsid w:val="00DE7568"/>
    <w:rsid w:val="00DE7760"/>
    <w:rsid w:val="00DE7EDA"/>
    <w:rsid w:val="00DF0BE1"/>
    <w:rsid w:val="00DF2573"/>
    <w:rsid w:val="00DF497D"/>
    <w:rsid w:val="00DF5297"/>
    <w:rsid w:val="00DF56E4"/>
    <w:rsid w:val="00DF5951"/>
    <w:rsid w:val="00DF6932"/>
    <w:rsid w:val="00DF716B"/>
    <w:rsid w:val="00DF71D3"/>
    <w:rsid w:val="00DF71E6"/>
    <w:rsid w:val="00DF7636"/>
    <w:rsid w:val="00E00C7C"/>
    <w:rsid w:val="00E03437"/>
    <w:rsid w:val="00E067E5"/>
    <w:rsid w:val="00E10EB9"/>
    <w:rsid w:val="00E12506"/>
    <w:rsid w:val="00E12918"/>
    <w:rsid w:val="00E12FDE"/>
    <w:rsid w:val="00E13765"/>
    <w:rsid w:val="00E14CA5"/>
    <w:rsid w:val="00E1540F"/>
    <w:rsid w:val="00E24888"/>
    <w:rsid w:val="00E272D6"/>
    <w:rsid w:val="00E31513"/>
    <w:rsid w:val="00E32DE6"/>
    <w:rsid w:val="00E340E6"/>
    <w:rsid w:val="00E3456B"/>
    <w:rsid w:val="00E40087"/>
    <w:rsid w:val="00E40DC4"/>
    <w:rsid w:val="00E414FD"/>
    <w:rsid w:val="00E429B7"/>
    <w:rsid w:val="00E44E1D"/>
    <w:rsid w:val="00E4580D"/>
    <w:rsid w:val="00E45A7F"/>
    <w:rsid w:val="00E50157"/>
    <w:rsid w:val="00E50D5F"/>
    <w:rsid w:val="00E54725"/>
    <w:rsid w:val="00E549F2"/>
    <w:rsid w:val="00E54D74"/>
    <w:rsid w:val="00E5527D"/>
    <w:rsid w:val="00E56232"/>
    <w:rsid w:val="00E57BC4"/>
    <w:rsid w:val="00E64770"/>
    <w:rsid w:val="00E6535F"/>
    <w:rsid w:val="00E71CA5"/>
    <w:rsid w:val="00E738FC"/>
    <w:rsid w:val="00E73D92"/>
    <w:rsid w:val="00E763FF"/>
    <w:rsid w:val="00E77D70"/>
    <w:rsid w:val="00E83EDE"/>
    <w:rsid w:val="00E87918"/>
    <w:rsid w:val="00E87CAA"/>
    <w:rsid w:val="00E91138"/>
    <w:rsid w:val="00E92661"/>
    <w:rsid w:val="00E93579"/>
    <w:rsid w:val="00E93B14"/>
    <w:rsid w:val="00E96B7F"/>
    <w:rsid w:val="00E96D6C"/>
    <w:rsid w:val="00EA4A2F"/>
    <w:rsid w:val="00EA5F13"/>
    <w:rsid w:val="00EB1124"/>
    <w:rsid w:val="00EB2F55"/>
    <w:rsid w:val="00EB37DD"/>
    <w:rsid w:val="00EB5D99"/>
    <w:rsid w:val="00EC0375"/>
    <w:rsid w:val="00EC2B51"/>
    <w:rsid w:val="00EC3F5C"/>
    <w:rsid w:val="00EC6A24"/>
    <w:rsid w:val="00EC7CA3"/>
    <w:rsid w:val="00ED10B4"/>
    <w:rsid w:val="00ED2A87"/>
    <w:rsid w:val="00ED2F2D"/>
    <w:rsid w:val="00ED317C"/>
    <w:rsid w:val="00ED3F40"/>
    <w:rsid w:val="00ED712D"/>
    <w:rsid w:val="00ED774E"/>
    <w:rsid w:val="00EE1A30"/>
    <w:rsid w:val="00EE7340"/>
    <w:rsid w:val="00EF06F6"/>
    <w:rsid w:val="00EF2666"/>
    <w:rsid w:val="00EF3755"/>
    <w:rsid w:val="00EF3C62"/>
    <w:rsid w:val="00EF759C"/>
    <w:rsid w:val="00F0271C"/>
    <w:rsid w:val="00F056F0"/>
    <w:rsid w:val="00F0758C"/>
    <w:rsid w:val="00F110A4"/>
    <w:rsid w:val="00F14763"/>
    <w:rsid w:val="00F21525"/>
    <w:rsid w:val="00F21DCA"/>
    <w:rsid w:val="00F234CB"/>
    <w:rsid w:val="00F243D4"/>
    <w:rsid w:val="00F24801"/>
    <w:rsid w:val="00F25C38"/>
    <w:rsid w:val="00F26C17"/>
    <w:rsid w:val="00F3274E"/>
    <w:rsid w:val="00F34560"/>
    <w:rsid w:val="00F34A3A"/>
    <w:rsid w:val="00F34BA2"/>
    <w:rsid w:val="00F34CE4"/>
    <w:rsid w:val="00F35D00"/>
    <w:rsid w:val="00F37B17"/>
    <w:rsid w:val="00F40E08"/>
    <w:rsid w:val="00F415A9"/>
    <w:rsid w:val="00F41633"/>
    <w:rsid w:val="00F43FA0"/>
    <w:rsid w:val="00F4472E"/>
    <w:rsid w:val="00F44DB1"/>
    <w:rsid w:val="00F5009B"/>
    <w:rsid w:val="00F50970"/>
    <w:rsid w:val="00F54484"/>
    <w:rsid w:val="00F56643"/>
    <w:rsid w:val="00F56D1D"/>
    <w:rsid w:val="00F57C4B"/>
    <w:rsid w:val="00F57E1B"/>
    <w:rsid w:val="00F6136F"/>
    <w:rsid w:val="00F64E6A"/>
    <w:rsid w:val="00F66277"/>
    <w:rsid w:val="00F70766"/>
    <w:rsid w:val="00F71D52"/>
    <w:rsid w:val="00F7672F"/>
    <w:rsid w:val="00F776F2"/>
    <w:rsid w:val="00F84835"/>
    <w:rsid w:val="00F8499C"/>
    <w:rsid w:val="00F929FD"/>
    <w:rsid w:val="00F95D7E"/>
    <w:rsid w:val="00F96705"/>
    <w:rsid w:val="00FA090D"/>
    <w:rsid w:val="00FA1A19"/>
    <w:rsid w:val="00FA4353"/>
    <w:rsid w:val="00FA5B47"/>
    <w:rsid w:val="00FA7C32"/>
    <w:rsid w:val="00FB1227"/>
    <w:rsid w:val="00FB2462"/>
    <w:rsid w:val="00FB37A5"/>
    <w:rsid w:val="00FB4341"/>
    <w:rsid w:val="00FB4E80"/>
    <w:rsid w:val="00FB5F25"/>
    <w:rsid w:val="00FB6099"/>
    <w:rsid w:val="00FC16F4"/>
    <w:rsid w:val="00FC3123"/>
    <w:rsid w:val="00FC3255"/>
    <w:rsid w:val="00FC3D4B"/>
    <w:rsid w:val="00FC4675"/>
    <w:rsid w:val="00FD048A"/>
    <w:rsid w:val="00FD0BAF"/>
    <w:rsid w:val="00FD77BA"/>
    <w:rsid w:val="00FD7FDF"/>
    <w:rsid w:val="00FE0238"/>
    <w:rsid w:val="00FE19D2"/>
    <w:rsid w:val="00FE31A6"/>
    <w:rsid w:val="00FE3604"/>
    <w:rsid w:val="00FE3778"/>
    <w:rsid w:val="00FE43C8"/>
    <w:rsid w:val="00FE43D2"/>
    <w:rsid w:val="00FF15AF"/>
    <w:rsid w:val="00FF5878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587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6633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0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1"/>
    <w:link w:val="a4"/>
    <w:uiPriority w:val="99"/>
    <w:rsid w:val="00F848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1"/>
    <w:link w:val="a6"/>
    <w:uiPriority w:val="99"/>
    <w:rsid w:val="00F8483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84835"/>
    <w:rPr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FF5878"/>
    <w:rPr>
      <w:b/>
      <w:bCs/>
      <w:kern w:val="44"/>
      <w:sz w:val="32"/>
      <w:szCs w:val="44"/>
    </w:rPr>
  </w:style>
  <w:style w:type="character" w:customStyle="1" w:styleId="20">
    <w:name w:val="標題 2 字元"/>
    <w:basedOn w:val="a1"/>
    <w:link w:val="2"/>
    <w:uiPriority w:val="9"/>
    <w:rsid w:val="004B6633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標題 3 字元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a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b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d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link w:val="af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f">
    <w:name w:val="文件引導模式 字元"/>
    <w:basedOn w:val="a1"/>
    <w:link w:val="ae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0">
    <w:name w:val="標題 6 字元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0">
    <w:name w:val="標題 7 字元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  <w:style w:type="character" w:styleId="af0">
    <w:name w:val="Intense Emphasis"/>
    <w:basedOn w:val="a1"/>
    <w:uiPriority w:val="21"/>
    <w:qFormat/>
    <w:rsid w:val="002208D5"/>
    <w:rPr>
      <w:b/>
      <w:bCs/>
      <w:i/>
      <w:iCs/>
      <w:color w:val="4F81BD" w:themeColor="accent1"/>
    </w:rPr>
  </w:style>
  <w:style w:type="table" w:styleId="-1">
    <w:name w:val="Light Shading Accent 1"/>
    <w:basedOn w:val="a2"/>
    <w:uiPriority w:val="60"/>
    <w:rsid w:val="008365B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C67E6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C67E6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2"/>
    <w:uiPriority w:val="60"/>
    <w:rsid w:val="00C67E6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E2A94-3CA2-44F3-A004-A054D5F0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27</Pages>
  <Words>3156</Words>
  <Characters>17991</Characters>
  <Application>Microsoft Office Word</Application>
  <DocSecurity>0</DocSecurity>
  <Lines>149</Lines>
  <Paragraphs>42</Paragraphs>
  <ScaleCrop>false</ScaleCrop>
  <Company/>
  <LinksUpToDate>false</LinksUpToDate>
  <CharactersWithSpaces>21105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IEC960923</cp:lastModifiedBy>
  <cp:revision>216</cp:revision>
  <dcterms:created xsi:type="dcterms:W3CDTF">2009-08-24T05:13:00Z</dcterms:created>
  <dcterms:modified xsi:type="dcterms:W3CDTF">2013-05-17T02:37:00Z</dcterms:modified>
</cp:coreProperties>
</file>