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0A2874" w:rsidRDefault="00254B3F" w:rsidP="00371BF0">
      <w:pPr>
        <w:jc w:val="left"/>
        <w:rPr>
          <w:rFonts w:eastAsia="SimSun"/>
        </w:rPr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F84835" w:rsidRDefault="00722D09" w:rsidP="000A2874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Theme="minorEastAsia" w:hAnsiTheme="minorEastAsia" w:cs="Times New Roman" w:hint="eastAsia"/>
          <w:b/>
          <w:sz w:val="84"/>
          <w:szCs w:val="84"/>
        </w:rPr>
        <w:t>CT</w:t>
      </w:r>
      <w:r w:rsidR="00AD7C1D" w:rsidRPr="00AD7C1D">
        <w:rPr>
          <w:rFonts w:ascii="Times New Roman" w:eastAsia="SimSun" w:hAnsi="Times New Roman" w:cs="Times New Roman"/>
          <w:b/>
          <w:sz w:val="84"/>
          <w:szCs w:val="84"/>
        </w:rPr>
        <w:t xml:space="preserve"> Specification</w:t>
      </w:r>
    </w:p>
    <w:p w:rsidR="00F84835" w:rsidRPr="003E1964" w:rsidRDefault="00F84835" w:rsidP="00371BF0">
      <w:pPr>
        <w:widowControl/>
        <w:jc w:val="left"/>
        <w:rPr>
          <w:rFonts w:eastAsia="SimSun"/>
          <w:rPrChange w:id="0" w:author="Gao, Guan-Wei (高貫偉 ITC)" w:date="2012-05-28T15:49:00Z">
            <w:rPr/>
          </w:rPrChange>
        </w:rPr>
      </w:pPr>
      <w:r>
        <w:br w:type="page"/>
      </w:r>
      <w:del w:id="1" w:author="Gao, Guan-Wei (高貫偉 ITC)" w:date="2012-05-28T15:49:00Z">
        <w:r w:rsidR="00D94304" w:rsidDel="003E1964">
          <w:rPr>
            <w:rFonts w:hint="eastAsia"/>
          </w:rPr>
          <w:delText>F</w:delText>
        </w:r>
      </w:del>
    </w:p>
    <w:p w:rsidR="00F84835" w:rsidRPr="00F84835" w:rsidRDefault="00F84835" w:rsidP="002A1F57">
      <w:pPr>
        <w:jc w:val="center"/>
        <w:rPr>
          <w:rFonts w:ascii="SimHei" w:eastAsia="SimHei"/>
          <w:b/>
          <w:sz w:val="30"/>
          <w:szCs w:val="30"/>
        </w:rPr>
      </w:pPr>
      <w:r w:rsidRPr="00F84835">
        <w:rPr>
          <w:rFonts w:ascii="SimHei" w:eastAsia="SimHei" w:hint="eastAsia"/>
          <w:b/>
          <w:sz w:val="30"/>
          <w:szCs w:val="30"/>
        </w:rPr>
        <w:lastRenderedPageBreak/>
        <w:t>变更记录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  <w:tblPrChange w:id="2" w:author="Gao, Guan-Wei (高貫偉 ITC)" w:date="2012-05-30T10:19:00Z">
          <w:tblPr>
            <w:tblpPr w:leftFromText="180" w:rightFromText="180" w:vertAnchor="text" w:tblpY="1"/>
            <w:tblOverlap w:val="never"/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/>
          </w:tblPr>
        </w:tblPrChange>
      </w:tblPr>
      <w:tblGrid>
        <w:gridCol w:w="959"/>
        <w:gridCol w:w="1558"/>
        <w:gridCol w:w="1241"/>
        <w:gridCol w:w="2355"/>
        <w:gridCol w:w="1364"/>
        <w:gridCol w:w="1045"/>
        <w:tblGridChange w:id="3">
          <w:tblGrid>
            <w:gridCol w:w="1076"/>
            <w:gridCol w:w="1249"/>
            <w:gridCol w:w="1433"/>
            <w:gridCol w:w="2355"/>
            <w:gridCol w:w="1364"/>
            <w:gridCol w:w="1045"/>
          </w:tblGrid>
        </w:tblGridChange>
      </w:tblGrid>
      <w:tr w:rsidR="00F84835" w:rsidRPr="00DA0C6B" w:rsidTr="0023104E">
        <w:trPr>
          <w:trHeight w:val="313"/>
          <w:trPrChange w:id="4" w:author="Gao, Guan-Wei (高貫偉 ITC)" w:date="2012-05-30T10:19:00Z">
            <w:trPr>
              <w:trHeight w:val="313"/>
            </w:trPr>
          </w:trPrChange>
        </w:trPr>
        <w:tc>
          <w:tcPr>
            <w:tcW w:w="563" w:type="pct"/>
            <w:shd w:val="clear" w:color="auto" w:fill="000080"/>
            <w:vAlign w:val="center"/>
            <w:tcPrChange w:id="5" w:author="Gao, Guan-Wei (高貫偉 ITC)" w:date="2012-05-30T10:19:00Z">
              <w:tcPr>
                <w:tcW w:w="631" w:type="pct"/>
                <w:shd w:val="clear" w:color="auto" w:fill="000080"/>
                <w:vAlign w:val="center"/>
              </w:tcPr>
            </w:tcPrChange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14" w:type="pct"/>
            <w:shd w:val="clear" w:color="auto" w:fill="000080"/>
            <w:vAlign w:val="center"/>
            <w:tcPrChange w:id="6" w:author="Gao, Guan-Wei (高貫偉 ITC)" w:date="2012-05-30T10:19:00Z">
              <w:tcPr>
                <w:tcW w:w="733" w:type="pct"/>
                <w:shd w:val="clear" w:color="auto" w:fill="000080"/>
                <w:vAlign w:val="center"/>
              </w:tcPr>
            </w:tcPrChange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28" w:type="pct"/>
            <w:shd w:val="clear" w:color="auto" w:fill="000080"/>
            <w:tcPrChange w:id="7" w:author="Gao, Guan-Wei (高貫偉 ITC)" w:date="2012-05-30T10:19:00Z">
              <w:tcPr>
                <w:tcW w:w="841" w:type="pct"/>
                <w:shd w:val="clear" w:color="auto" w:fill="000080"/>
              </w:tcPr>
            </w:tcPrChange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82" w:type="pct"/>
            <w:shd w:val="clear" w:color="auto" w:fill="000080"/>
            <w:vAlign w:val="center"/>
            <w:tcPrChange w:id="8" w:author="Gao, Guan-Wei (高貫偉 ITC)" w:date="2012-05-30T10:19:00Z">
              <w:tcPr>
                <w:tcW w:w="1382" w:type="pct"/>
                <w:shd w:val="clear" w:color="auto" w:fill="000080"/>
                <w:vAlign w:val="center"/>
              </w:tcPr>
            </w:tcPrChange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800" w:type="pct"/>
            <w:shd w:val="clear" w:color="auto" w:fill="000080"/>
            <w:vAlign w:val="center"/>
            <w:tcPrChange w:id="9" w:author="Gao, Guan-Wei (高貫偉 ITC)" w:date="2012-05-30T10:19:00Z">
              <w:tcPr>
                <w:tcW w:w="800" w:type="pct"/>
                <w:shd w:val="clear" w:color="auto" w:fill="000080"/>
                <w:vAlign w:val="center"/>
              </w:tcPr>
            </w:tcPrChange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613" w:type="pct"/>
            <w:shd w:val="clear" w:color="auto" w:fill="000080"/>
            <w:vAlign w:val="center"/>
            <w:tcPrChange w:id="10" w:author="Gao, Guan-Wei (高貫偉 ITC)" w:date="2012-05-30T10:19:00Z">
              <w:tcPr>
                <w:tcW w:w="613" w:type="pct"/>
                <w:shd w:val="clear" w:color="auto" w:fill="000080"/>
                <w:vAlign w:val="center"/>
              </w:tcPr>
            </w:tcPrChange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23104E">
        <w:tc>
          <w:tcPr>
            <w:tcW w:w="563" w:type="pct"/>
            <w:tcPrChange w:id="11" w:author="Gao, Guan-Wei (高貫偉 ITC)" w:date="2012-05-30T10:19:00Z">
              <w:tcPr>
                <w:tcW w:w="631" w:type="pct"/>
              </w:tcPr>
            </w:tcPrChange>
          </w:tcPr>
          <w:p w:rsidR="00F84835" w:rsidRPr="00C23178" w:rsidRDefault="00C23178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12" w:author="Gao, Guan-Wei (高貫偉 ITC)" w:date="2012-04-16T10:49:00Z">
              <w:r>
                <w:rPr>
                  <w:rFonts w:ascii="Arial" w:eastAsia="SimSun" w:hAnsi="Arial" w:cs="Times New Roman" w:hint="eastAsia"/>
                  <w:szCs w:val="18"/>
                </w:rPr>
                <w:t>1.1</w:t>
              </w:r>
            </w:ins>
          </w:p>
        </w:tc>
        <w:tc>
          <w:tcPr>
            <w:tcW w:w="914" w:type="pct"/>
            <w:tcPrChange w:id="13" w:author="Gao, Guan-Wei (高貫偉 ITC)" w:date="2012-05-30T10:19:00Z">
              <w:tcPr>
                <w:tcW w:w="733" w:type="pct"/>
              </w:tcPr>
            </w:tcPrChange>
          </w:tcPr>
          <w:p w:rsidR="00F84835" w:rsidRPr="00C23178" w:rsidRDefault="00C23178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14" w:author="Gao, Guan-Wei (高貫偉 ITC)" w:date="2012-04-16T10:49:00Z">
              <w:r>
                <w:rPr>
                  <w:rFonts w:ascii="Arial" w:eastAsia="SimSun" w:hAnsi="Arial" w:cs="Times New Roman" w:hint="eastAsia"/>
                  <w:szCs w:val="18"/>
                </w:rPr>
                <w:t xml:space="preserve">Rule </w:t>
              </w:r>
            </w:ins>
            <w:proofErr w:type="spellStart"/>
            <w:ins w:id="15" w:author="Gao, Guan-Wei (高貫偉 ITC)" w:date="2012-04-16T10:50:00Z">
              <w:r>
                <w:rPr>
                  <w:rFonts w:ascii="Arial" w:eastAsia="SimSun" w:hAnsi="Arial" w:cs="Times New Roman" w:hint="eastAsia"/>
                  <w:szCs w:val="18"/>
                </w:rPr>
                <w:t>OfCT</w:t>
              </w:r>
              <w:proofErr w:type="spellEnd"/>
              <w:r>
                <w:rPr>
                  <w:rFonts w:ascii="Arial" w:eastAsia="SimSun" w:hAnsi="Arial" w:cs="Times New Roman" w:hint="eastAsia"/>
                  <w:szCs w:val="18"/>
                </w:rPr>
                <w:t>（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MB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）</w:t>
              </w:r>
            </w:ins>
          </w:p>
        </w:tc>
        <w:tc>
          <w:tcPr>
            <w:tcW w:w="728" w:type="pct"/>
            <w:tcPrChange w:id="16" w:author="Gao, Guan-Wei (高貫偉 ITC)" w:date="2012-05-30T10:19:00Z">
              <w:tcPr>
                <w:tcW w:w="841" w:type="pct"/>
              </w:tcPr>
            </w:tcPrChange>
          </w:tcPr>
          <w:p w:rsidR="00F84835" w:rsidRPr="00C23178" w:rsidRDefault="00C23178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proofErr w:type="spellStart"/>
            <w:ins w:id="17" w:author="Gao, Guan-Wei (高貫偉 ITC)" w:date="2012-04-16T10:50:00Z">
              <w:r>
                <w:rPr>
                  <w:rFonts w:ascii="Arial" w:eastAsia="SimSun" w:hAnsi="Arial" w:cs="Times New Roman" w:hint="eastAsia"/>
                  <w:szCs w:val="18"/>
                </w:rPr>
                <w:t>PhaseII</w:t>
              </w:r>
            </w:ins>
            <w:proofErr w:type="spellEnd"/>
          </w:p>
        </w:tc>
        <w:tc>
          <w:tcPr>
            <w:tcW w:w="1382" w:type="pct"/>
            <w:tcPrChange w:id="18" w:author="Gao, Guan-Wei (高貫偉 ITC)" w:date="2012-05-30T10:19:00Z">
              <w:tcPr>
                <w:tcW w:w="1382" w:type="pct"/>
              </w:tcPr>
            </w:tcPrChange>
          </w:tcPr>
          <w:p w:rsidR="00F84835" w:rsidRPr="00C23178" w:rsidRDefault="00C23178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19" w:author="Gao, Guan-Wei (高貫偉 ITC)" w:date="2012-04-16T10:50:00Z">
              <w:r>
                <w:rPr>
                  <w:rFonts w:ascii="Arial" w:eastAsia="SimSun" w:hAnsi="Arial" w:cs="Times New Roman" w:hint="eastAsia"/>
                  <w:szCs w:val="18"/>
                </w:rPr>
                <w:t>RCTO</w:t>
              </w:r>
            </w:ins>
          </w:p>
        </w:tc>
        <w:tc>
          <w:tcPr>
            <w:tcW w:w="800" w:type="pct"/>
            <w:tcPrChange w:id="20" w:author="Gao, Guan-Wei (高貫偉 ITC)" w:date="2012-05-30T10:19:00Z">
              <w:tcPr>
                <w:tcW w:w="800" w:type="pct"/>
              </w:tcPr>
            </w:tcPrChange>
          </w:tcPr>
          <w:p w:rsidR="003A40FB" w:rsidRPr="0014637D" w:rsidRDefault="0023104E" w:rsidP="00FF5878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1" w:author="Gao, Guan-Wei (高貫偉 ITC)" w:date="2012-05-30T10:19:00Z">
              <w:r>
                <w:rPr>
                  <w:rFonts w:ascii="Arial" w:eastAsia="SimSun" w:hAnsi="Arial" w:cs="Times New Roman" w:hint="eastAsia"/>
                  <w:szCs w:val="18"/>
                </w:rPr>
                <w:t>2012-5-29</w:t>
              </w:r>
            </w:ins>
          </w:p>
        </w:tc>
        <w:tc>
          <w:tcPr>
            <w:tcW w:w="613" w:type="pct"/>
            <w:tcPrChange w:id="22" w:author="Gao, Guan-Wei (高貫偉 ITC)" w:date="2012-05-30T10:19:00Z">
              <w:tcPr>
                <w:tcW w:w="613" w:type="pct"/>
              </w:tcPr>
            </w:tcPrChange>
          </w:tcPr>
          <w:p w:rsidR="00F84835" w:rsidRPr="0014637D" w:rsidRDefault="00F70766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3" w:author="Gao, Guan-Wei (高貫偉 ITC)" w:date="2012-05-28T15:48:00Z">
              <w:r>
                <w:rPr>
                  <w:rFonts w:ascii="Arial" w:eastAsia="SimSun" w:hAnsi="Arial" w:cs="Times New Roman" w:hint="eastAsia"/>
                  <w:szCs w:val="18"/>
                </w:rPr>
                <w:t>0.0</w:t>
              </w:r>
            </w:ins>
            <w:ins w:id="24" w:author="Gao, Guan-Wei (高貫偉 ITC)" w:date="2012-05-28T15:49:00Z">
              <w:r>
                <w:rPr>
                  <w:rFonts w:ascii="Arial" w:eastAsia="SimSun" w:hAnsi="Arial" w:cs="Times New Roman" w:hint="eastAsia"/>
                  <w:szCs w:val="18"/>
                </w:rPr>
                <w:t>2a</w:t>
              </w:r>
            </w:ins>
          </w:p>
        </w:tc>
      </w:tr>
      <w:tr w:rsidR="0023104E" w:rsidRPr="00DA0C6B" w:rsidTr="0023104E">
        <w:tc>
          <w:tcPr>
            <w:tcW w:w="563" w:type="pct"/>
            <w:tcPrChange w:id="25" w:author="Gao, Guan-Wei (高貫偉 ITC)" w:date="2012-05-30T10:19:00Z">
              <w:tcPr>
                <w:tcW w:w="631" w:type="pct"/>
              </w:tcPr>
            </w:tcPrChange>
          </w:tcPr>
          <w:p w:rsidR="0023104E" w:rsidRPr="00F70766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6" w:author="Gao, Guan-Wei (高貫偉 ITC)" w:date="2012-05-28T15:49:00Z">
              <w:r>
                <w:rPr>
                  <w:rFonts w:ascii="Arial" w:eastAsia="SimSun" w:hAnsi="Arial" w:cs="Times New Roman" w:hint="eastAsia"/>
                  <w:szCs w:val="18"/>
                </w:rPr>
                <w:t>1.1</w:t>
              </w:r>
            </w:ins>
          </w:p>
        </w:tc>
        <w:tc>
          <w:tcPr>
            <w:tcW w:w="914" w:type="pct"/>
            <w:tcPrChange w:id="27" w:author="Gao, Guan-Wei (高貫偉 ITC)" w:date="2012-05-30T10:19:00Z">
              <w:tcPr>
                <w:tcW w:w="733" w:type="pct"/>
              </w:tcPr>
            </w:tcPrChange>
          </w:tcPr>
          <w:p w:rsidR="0023104E" w:rsidRPr="00F70766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8" w:author="Gao, Guan-Wei (高貫偉 ITC)" w:date="2012-05-28T15:49:00Z">
              <w:r>
                <w:rPr>
                  <w:rFonts w:ascii="Arial" w:eastAsia="SimSun" w:hAnsi="Arial" w:cs="Times New Roman" w:hint="eastAsia"/>
                  <w:szCs w:val="18"/>
                </w:rPr>
                <w:t>Rule Of CT</w:t>
              </w:r>
            </w:ins>
          </w:p>
        </w:tc>
        <w:tc>
          <w:tcPr>
            <w:tcW w:w="728" w:type="pct"/>
            <w:tcPrChange w:id="29" w:author="Gao, Guan-Wei (高貫偉 ITC)" w:date="2012-05-30T10:19:00Z">
              <w:tcPr>
                <w:tcW w:w="841" w:type="pct"/>
              </w:tcPr>
            </w:tcPrChange>
          </w:tcPr>
          <w:p w:rsidR="0023104E" w:rsidRPr="00F70766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proofErr w:type="spellStart"/>
            <w:ins w:id="30" w:author="Gao, Guan-Wei (高貫偉 ITC)" w:date="2012-05-28T15:49:00Z">
              <w:r>
                <w:rPr>
                  <w:rFonts w:ascii="Arial" w:eastAsia="SimSun" w:hAnsi="Arial" w:cs="Times New Roman" w:hint="eastAsia"/>
                  <w:szCs w:val="18"/>
                </w:rPr>
                <w:t>PhaseII</w:t>
              </w:r>
            </w:ins>
            <w:proofErr w:type="spellEnd"/>
          </w:p>
        </w:tc>
        <w:tc>
          <w:tcPr>
            <w:tcW w:w="1382" w:type="pct"/>
            <w:tcPrChange w:id="31" w:author="Gao, Guan-Wei (高貫偉 ITC)" w:date="2012-05-30T10:19:00Z">
              <w:tcPr>
                <w:tcW w:w="1382" w:type="pct"/>
              </w:tcPr>
            </w:tcPrChange>
          </w:tcPr>
          <w:p w:rsidR="0023104E" w:rsidRPr="00F70766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proofErr w:type="spellStart"/>
            <w:ins w:id="32" w:author="Gao, Guan-Wei (高貫偉 ITC)" w:date="2012-05-28T15:49:00Z">
              <w:r>
                <w:rPr>
                  <w:rFonts w:ascii="Arial" w:eastAsia="SimSun" w:hAnsi="Arial" w:cs="Times New Roman" w:hint="eastAsia"/>
                  <w:szCs w:val="18"/>
                </w:rPr>
                <w:t>MBCode</w:t>
              </w:r>
              <w:proofErr w:type="spellEnd"/>
              <w:r>
                <w:rPr>
                  <w:rFonts w:ascii="Arial" w:eastAsia="SimSun" w:hAnsi="Arial" w:cs="Times New Roman" w:hint="eastAsia"/>
                  <w:szCs w:val="18"/>
                </w:rPr>
                <w:t>升级</w:t>
              </w:r>
            </w:ins>
          </w:p>
        </w:tc>
        <w:tc>
          <w:tcPr>
            <w:tcW w:w="800" w:type="pct"/>
            <w:tcPrChange w:id="33" w:author="Gao, Guan-Wei (高貫偉 ITC)" w:date="2012-05-30T10:19:00Z">
              <w:tcPr>
                <w:tcW w:w="800" w:type="pct"/>
              </w:tcPr>
            </w:tcPrChange>
          </w:tcPr>
          <w:p w:rsidR="0023104E" w:rsidRPr="00E1031D" w:rsidRDefault="0023104E" w:rsidP="0023104E">
            <w:pPr>
              <w:jc w:val="left"/>
              <w:rPr>
                <w:rFonts w:ascii="Arial" w:eastAsia="SimSun" w:hAnsi="Arial"/>
                <w:szCs w:val="18"/>
              </w:rPr>
            </w:pPr>
            <w:ins w:id="34" w:author="Gao, Guan-Wei (高貫偉 ITC)" w:date="2012-05-30T10:19:00Z">
              <w:r>
                <w:rPr>
                  <w:rFonts w:ascii="Arial" w:eastAsia="SimSun" w:hAnsi="Arial" w:cs="Times New Roman" w:hint="eastAsia"/>
                  <w:szCs w:val="18"/>
                </w:rPr>
                <w:t>2012-5-29</w:t>
              </w:r>
            </w:ins>
          </w:p>
        </w:tc>
        <w:tc>
          <w:tcPr>
            <w:tcW w:w="613" w:type="pct"/>
            <w:tcPrChange w:id="35" w:author="Gao, Guan-Wei (高貫偉 ITC)" w:date="2012-05-30T10:19:00Z">
              <w:tcPr>
                <w:tcW w:w="613" w:type="pct"/>
              </w:tcPr>
            </w:tcPrChange>
          </w:tcPr>
          <w:p w:rsidR="0023104E" w:rsidRPr="00F70766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36" w:author="Gao, Guan-Wei (高貫偉 ITC)" w:date="2012-05-28T15:49:00Z">
              <w:r>
                <w:rPr>
                  <w:rFonts w:ascii="Arial" w:eastAsia="SimSun" w:hAnsi="Arial" w:cs="Times New Roman" w:hint="eastAsia"/>
                  <w:szCs w:val="18"/>
                </w:rPr>
                <w:t>0.02a</w:t>
              </w:r>
            </w:ins>
          </w:p>
        </w:tc>
      </w:tr>
      <w:tr w:rsidR="0023104E" w:rsidRPr="00DA0C6B" w:rsidTr="0023104E">
        <w:tc>
          <w:tcPr>
            <w:tcW w:w="563" w:type="pct"/>
            <w:tcPrChange w:id="37" w:author="Gao, Guan-Wei (高貫偉 ITC)" w:date="2012-05-30T10:19:00Z">
              <w:tcPr>
                <w:tcW w:w="631" w:type="pct"/>
              </w:tcPr>
            </w:tcPrChange>
          </w:tcPr>
          <w:p w:rsidR="0023104E" w:rsidRPr="00E1031D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14" w:type="pct"/>
            <w:tcPrChange w:id="38" w:author="Gao, Guan-Wei (高貫偉 ITC)" w:date="2012-05-30T10:19:00Z">
              <w:tcPr>
                <w:tcW w:w="733" w:type="pct"/>
              </w:tcPr>
            </w:tcPrChange>
          </w:tcPr>
          <w:p w:rsidR="0023104E" w:rsidRPr="00E1031D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28" w:type="pct"/>
            <w:tcPrChange w:id="39" w:author="Gao, Guan-Wei (高貫偉 ITC)" w:date="2012-05-30T10:19:00Z">
              <w:tcPr>
                <w:tcW w:w="841" w:type="pct"/>
              </w:tcPr>
            </w:tcPrChange>
          </w:tcPr>
          <w:p w:rsidR="0023104E" w:rsidRPr="00E1031D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  <w:tcPrChange w:id="40" w:author="Gao, Guan-Wei (高貫偉 ITC)" w:date="2012-05-30T10:19:00Z">
              <w:tcPr>
                <w:tcW w:w="1382" w:type="pct"/>
              </w:tcPr>
            </w:tcPrChange>
          </w:tcPr>
          <w:p w:rsidR="0023104E" w:rsidRPr="00E1031D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  <w:tcPrChange w:id="41" w:author="Gao, Guan-Wei (高貫偉 ITC)" w:date="2012-05-30T10:19:00Z">
              <w:tcPr>
                <w:tcW w:w="800" w:type="pct"/>
              </w:tcPr>
            </w:tcPrChange>
          </w:tcPr>
          <w:p w:rsidR="0023104E" w:rsidRPr="00E1031D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13" w:type="pct"/>
            <w:tcPrChange w:id="42" w:author="Gao, Guan-Wei (高貫偉 ITC)" w:date="2012-05-30T10:19:00Z">
              <w:tcPr>
                <w:tcW w:w="613" w:type="pct"/>
              </w:tcPr>
            </w:tcPrChange>
          </w:tcPr>
          <w:p w:rsidR="0023104E" w:rsidRPr="00E1031D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23104E" w:rsidRPr="00DA0C6B" w:rsidTr="0023104E">
        <w:tc>
          <w:tcPr>
            <w:tcW w:w="563" w:type="pct"/>
            <w:tcPrChange w:id="43" w:author="Gao, Guan-Wei (高貫偉 ITC)" w:date="2012-05-30T10:19:00Z">
              <w:tcPr>
                <w:tcW w:w="631" w:type="pct"/>
              </w:tcPr>
            </w:tcPrChange>
          </w:tcPr>
          <w:p w:rsidR="0023104E" w:rsidRPr="00F50970" w:rsidRDefault="0023104E" w:rsidP="0023104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914" w:type="pct"/>
            <w:tcPrChange w:id="44" w:author="Gao, Guan-Wei (高貫偉 ITC)" w:date="2012-05-30T10:19:00Z">
              <w:tcPr>
                <w:tcW w:w="733" w:type="pct"/>
              </w:tcPr>
            </w:tcPrChange>
          </w:tcPr>
          <w:p w:rsidR="0023104E" w:rsidRPr="00F50970" w:rsidRDefault="0023104E" w:rsidP="0023104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28" w:type="pct"/>
            <w:tcPrChange w:id="45" w:author="Gao, Guan-Wei (高貫偉 ITC)" w:date="2012-05-30T10:19:00Z">
              <w:tcPr>
                <w:tcW w:w="841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  <w:tcPrChange w:id="46" w:author="Gao, Guan-Wei (高貫偉 ITC)" w:date="2012-05-30T10:19:00Z">
              <w:tcPr>
                <w:tcW w:w="1382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  <w:tcPrChange w:id="47" w:author="Gao, Guan-Wei (高貫偉 ITC)" w:date="2012-05-30T10:19:00Z">
              <w:tcPr>
                <w:tcW w:w="800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  <w:tcPrChange w:id="48" w:author="Gao, Guan-Wei (高貫偉 ITC)" w:date="2012-05-30T10:19:00Z">
              <w:tcPr>
                <w:tcW w:w="613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23104E" w:rsidRPr="00DA0C6B" w:rsidTr="0023104E">
        <w:tc>
          <w:tcPr>
            <w:tcW w:w="563" w:type="pct"/>
            <w:tcPrChange w:id="49" w:author="Gao, Guan-Wei (高貫偉 ITC)" w:date="2012-05-30T10:19:00Z">
              <w:tcPr>
                <w:tcW w:w="631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14" w:type="pct"/>
            <w:tcPrChange w:id="50" w:author="Gao, Guan-Wei (高貫偉 ITC)" w:date="2012-05-30T10:19:00Z">
              <w:tcPr>
                <w:tcW w:w="733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28" w:type="pct"/>
            <w:tcPrChange w:id="51" w:author="Gao, Guan-Wei (高貫偉 ITC)" w:date="2012-05-30T10:19:00Z">
              <w:tcPr>
                <w:tcW w:w="841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  <w:tcPrChange w:id="52" w:author="Gao, Guan-Wei (高貫偉 ITC)" w:date="2012-05-30T10:19:00Z">
              <w:tcPr>
                <w:tcW w:w="1382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  <w:tcPrChange w:id="53" w:author="Gao, Guan-Wei (高貫偉 ITC)" w:date="2012-05-30T10:19:00Z">
              <w:tcPr>
                <w:tcW w:w="800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  <w:tcPrChange w:id="54" w:author="Gao, Guan-Wei (高貫偉 ITC)" w:date="2012-05-30T10:19:00Z">
              <w:tcPr>
                <w:tcW w:w="613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23104E" w:rsidRPr="00DA0C6B" w:rsidTr="0023104E">
        <w:tc>
          <w:tcPr>
            <w:tcW w:w="563" w:type="pct"/>
            <w:tcPrChange w:id="55" w:author="Gao, Guan-Wei (高貫偉 ITC)" w:date="2012-05-30T10:19:00Z">
              <w:tcPr>
                <w:tcW w:w="631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14" w:type="pct"/>
            <w:tcPrChange w:id="56" w:author="Gao, Guan-Wei (高貫偉 ITC)" w:date="2012-05-30T10:19:00Z">
              <w:tcPr>
                <w:tcW w:w="733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28" w:type="pct"/>
            <w:tcPrChange w:id="57" w:author="Gao, Guan-Wei (高貫偉 ITC)" w:date="2012-05-30T10:19:00Z">
              <w:tcPr>
                <w:tcW w:w="841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  <w:tcPrChange w:id="58" w:author="Gao, Guan-Wei (高貫偉 ITC)" w:date="2012-05-30T10:19:00Z">
              <w:tcPr>
                <w:tcW w:w="1382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  <w:tcPrChange w:id="59" w:author="Gao, Guan-Wei (高貫偉 ITC)" w:date="2012-05-30T10:19:00Z">
              <w:tcPr>
                <w:tcW w:w="800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  <w:tcPrChange w:id="60" w:author="Gao, Guan-Wei (高貫偉 ITC)" w:date="2012-05-30T10:19:00Z">
              <w:tcPr>
                <w:tcW w:w="613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23104E" w:rsidRPr="00DA0C6B" w:rsidTr="0023104E">
        <w:tc>
          <w:tcPr>
            <w:tcW w:w="563" w:type="pct"/>
            <w:tcPrChange w:id="61" w:author="Gao, Guan-Wei (高貫偉 ITC)" w:date="2012-05-30T10:19:00Z">
              <w:tcPr>
                <w:tcW w:w="631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914" w:type="pct"/>
            <w:tcPrChange w:id="62" w:author="Gao, Guan-Wei (高貫偉 ITC)" w:date="2012-05-30T10:19:00Z">
              <w:tcPr>
                <w:tcW w:w="733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28" w:type="pct"/>
            <w:tcPrChange w:id="63" w:author="Gao, Guan-Wei (高貫偉 ITC)" w:date="2012-05-30T10:19:00Z">
              <w:tcPr>
                <w:tcW w:w="841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  <w:tcPrChange w:id="64" w:author="Gao, Guan-Wei (高貫偉 ITC)" w:date="2012-05-30T10:19:00Z">
              <w:tcPr>
                <w:tcW w:w="1382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  <w:tcPrChange w:id="65" w:author="Gao, Guan-Wei (高貫偉 ITC)" w:date="2012-05-30T10:19:00Z">
              <w:tcPr>
                <w:tcW w:w="800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  <w:tcPrChange w:id="66" w:author="Gao, Guan-Wei (高貫偉 ITC)" w:date="2012-05-30T10:19:00Z">
              <w:tcPr>
                <w:tcW w:w="613" w:type="pct"/>
              </w:tcPr>
            </w:tcPrChange>
          </w:tcPr>
          <w:p w:rsidR="0023104E" w:rsidRDefault="0023104E" w:rsidP="0023104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2112A3" w:rsidRDefault="007C211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15948360" w:history="1">
        <w:r w:rsidR="002112A3" w:rsidRPr="001E7656">
          <w:rPr>
            <w:rStyle w:val="a7"/>
            <w:rFonts w:ascii="Times New Roman" w:hAnsi="Times New Roman" w:cs="Times New Roman"/>
            <w:noProof/>
          </w:rPr>
          <w:t>0</w:t>
        </w:r>
        <w:r w:rsidR="002112A3">
          <w:rPr>
            <w:noProof/>
          </w:rPr>
          <w:tab/>
        </w:r>
        <w:r w:rsidR="002112A3" w:rsidRPr="001E7656">
          <w:rPr>
            <w:rStyle w:val="a7"/>
            <w:rFonts w:hint="eastAsia"/>
            <w:noProof/>
          </w:rPr>
          <w:t>说明</w:t>
        </w:r>
        <w:r w:rsidR="002112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12A3">
          <w:rPr>
            <w:noProof/>
            <w:webHidden/>
          </w:rPr>
          <w:instrText xml:space="preserve"> PAGEREF _Toc315948360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2A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12A3" w:rsidRDefault="007C211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15948361" w:history="1">
        <w:r w:rsidR="002112A3" w:rsidRPr="001E7656">
          <w:rPr>
            <w:rStyle w:val="a7"/>
            <w:rFonts w:ascii="Times New Roman" w:hAnsi="Times New Roman" w:cs="Times New Roman"/>
            <w:noProof/>
          </w:rPr>
          <w:t>1</w:t>
        </w:r>
        <w:r w:rsidR="002112A3">
          <w:rPr>
            <w:noProof/>
          </w:rPr>
          <w:tab/>
        </w:r>
        <w:r w:rsidR="002112A3" w:rsidRPr="001E7656">
          <w:rPr>
            <w:rStyle w:val="a7"/>
            <w:rFonts w:hint="eastAsia"/>
            <w:noProof/>
          </w:rPr>
          <w:t>内容</w:t>
        </w:r>
        <w:r w:rsidR="002112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12A3">
          <w:rPr>
            <w:noProof/>
            <w:webHidden/>
          </w:rPr>
          <w:instrText xml:space="preserve"> PAGEREF _Toc315948361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2A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12A3" w:rsidRDefault="007C211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15948362" w:history="1">
        <w:r w:rsidR="002112A3" w:rsidRPr="001E7656">
          <w:rPr>
            <w:rStyle w:val="a7"/>
            <w:noProof/>
          </w:rPr>
          <w:t>1.1</w:t>
        </w:r>
        <w:r w:rsidR="002112A3">
          <w:rPr>
            <w:noProof/>
          </w:rPr>
          <w:tab/>
        </w:r>
        <w:r w:rsidR="002112A3" w:rsidRPr="001E7656">
          <w:rPr>
            <w:rStyle w:val="a7"/>
            <w:noProof/>
          </w:rPr>
          <w:t xml:space="preserve">Rule of </w:t>
        </w:r>
        <w:r w:rsidR="002112A3" w:rsidRPr="001E7656">
          <w:rPr>
            <w:rStyle w:val="a7"/>
            <w:rFonts w:eastAsia="SimSun"/>
            <w:noProof/>
          </w:rPr>
          <w:t>CT</w:t>
        </w:r>
        <w:r w:rsidR="002112A3" w:rsidRPr="001E7656">
          <w:rPr>
            <w:rStyle w:val="a7"/>
            <w:noProof/>
          </w:rPr>
          <w:t>(</w:t>
        </w:r>
        <w:r w:rsidR="002112A3" w:rsidRPr="001E7656">
          <w:rPr>
            <w:rStyle w:val="a7"/>
            <w:rFonts w:eastAsia="SimSun"/>
            <w:noProof/>
          </w:rPr>
          <w:t>DDR</w:t>
        </w:r>
        <w:r w:rsidR="002112A3" w:rsidRPr="001E7656">
          <w:rPr>
            <w:rStyle w:val="a7"/>
            <w:rFonts w:eastAsia="SimSun" w:hint="eastAsia"/>
            <w:noProof/>
          </w:rPr>
          <w:t>和</w:t>
        </w:r>
        <w:r w:rsidR="002112A3" w:rsidRPr="001E7656">
          <w:rPr>
            <w:rStyle w:val="a7"/>
            <w:rFonts w:eastAsia="SimSun"/>
            <w:noProof/>
          </w:rPr>
          <w:t>MB</w:t>
        </w:r>
        <w:r w:rsidR="002112A3" w:rsidRPr="001E7656">
          <w:rPr>
            <w:rStyle w:val="a7"/>
            <w:noProof/>
          </w:rPr>
          <w:t>)</w:t>
        </w:r>
        <w:r w:rsidR="002112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12A3">
          <w:rPr>
            <w:noProof/>
            <w:webHidden/>
          </w:rPr>
          <w:instrText xml:space="preserve"> PAGEREF _Toc315948362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2A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12A3" w:rsidRDefault="007C2111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15948363" w:history="1">
        <w:r w:rsidR="002112A3" w:rsidRPr="001E7656">
          <w:rPr>
            <w:rStyle w:val="a7"/>
            <w:noProof/>
          </w:rPr>
          <w:t>1.2</w:t>
        </w:r>
        <w:r w:rsidR="002112A3">
          <w:rPr>
            <w:noProof/>
          </w:rPr>
          <w:tab/>
        </w:r>
        <w:r w:rsidR="002112A3" w:rsidRPr="001E7656">
          <w:rPr>
            <w:rStyle w:val="a7"/>
            <w:noProof/>
          </w:rPr>
          <w:t xml:space="preserve">Rule of </w:t>
        </w:r>
        <w:r w:rsidR="002112A3" w:rsidRPr="001E7656">
          <w:rPr>
            <w:rStyle w:val="a7"/>
            <w:rFonts w:eastAsia="SimSun"/>
            <w:noProof/>
          </w:rPr>
          <w:t>CT</w:t>
        </w:r>
        <w:r w:rsidR="002112A3" w:rsidRPr="001E7656">
          <w:rPr>
            <w:rStyle w:val="a7"/>
            <w:noProof/>
          </w:rPr>
          <w:t>(</w:t>
        </w:r>
        <w:r w:rsidR="002112A3" w:rsidRPr="001E7656">
          <w:rPr>
            <w:rStyle w:val="a7"/>
            <w:rFonts w:hint="eastAsia"/>
            <w:noProof/>
          </w:rPr>
          <w:t>非</w:t>
        </w:r>
        <w:r w:rsidR="002112A3" w:rsidRPr="001E7656">
          <w:rPr>
            <w:rStyle w:val="a7"/>
            <w:rFonts w:eastAsia="SimSun"/>
            <w:noProof/>
          </w:rPr>
          <w:t>DDR</w:t>
        </w:r>
        <w:r w:rsidR="002112A3" w:rsidRPr="001E7656">
          <w:rPr>
            <w:rStyle w:val="a7"/>
            <w:rFonts w:eastAsia="SimSun" w:hint="eastAsia"/>
            <w:noProof/>
          </w:rPr>
          <w:t>和</w:t>
        </w:r>
        <w:r w:rsidR="002112A3" w:rsidRPr="001E7656">
          <w:rPr>
            <w:rStyle w:val="a7"/>
            <w:rFonts w:eastAsia="SimSun"/>
            <w:noProof/>
          </w:rPr>
          <w:t>MB</w:t>
        </w:r>
        <w:r w:rsidR="002112A3" w:rsidRPr="001E7656">
          <w:rPr>
            <w:rStyle w:val="a7"/>
            <w:noProof/>
          </w:rPr>
          <w:t>)</w:t>
        </w:r>
        <w:r w:rsidR="002112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12A3">
          <w:rPr>
            <w:noProof/>
            <w:webHidden/>
          </w:rPr>
          <w:instrText xml:space="preserve"> PAGEREF _Toc315948363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2A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12A3" w:rsidRDefault="007C211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15948364" w:history="1">
        <w:r w:rsidR="002112A3" w:rsidRPr="001E7656">
          <w:rPr>
            <w:rStyle w:val="a7"/>
            <w:rFonts w:ascii="Times New Roman" w:eastAsia="SimSun" w:hAnsi="Times New Roman" w:cs="Times New Roman"/>
            <w:noProof/>
          </w:rPr>
          <w:t>2</w:t>
        </w:r>
        <w:r w:rsidR="002112A3">
          <w:rPr>
            <w:noProof/>
          </w:rPr>
          <w:tab/>
        </w:r>
        <w:r w:rsidR="002112A3" w:rsidRPr="001E7656">
          <w:rPr>
            <w:rStyle w:val="a7"/>
            <w:rFonts w:hint="eastAsia"/>
            <w:noProof/>
          </w:rPr>
          <w:t>涉及到此模组的文档</w:t>
        </w:r>
        <w:r w:rsidR="002112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12A3">
          <w:rPr>
            <w:noProof/>
            <w:webHidden/>
          </w:rPr>
          <w:instrText xml:space="preserve"> PAGEREF _Toc315948364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2A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2416" w:rsidRDefault="007C2111" w:rsidP="00371BF0">
      <w:pPr>
        <w:jc w:val="left"/>
      </w:pPr>
      <w:r>
        <w:fldChar w:fldCharType="end"/>
      </w:r>
    </w:p>
    <w:p w:rsidR="00762416" w:rsidRDefault="00762416">
      <w:pPr>
        <w:widowControl/>
        <w:jc w:val="left"/>
      </w:pPr>
      <w:r>
        <w:br w:type="page"/>
      </w:r>
    </w:p>
    <w:p w:rsidR="00243F16" w:rsidRDefault="00243F16" w:rsidP="00371BF0">
      <w:pPr>
        <w:jc w:val="left"/>
      </w:pPr>
    </w:p>
    <w:p w:rsidR="00762416" w:rsidRPr="002A2BC8" w:rsidRDefault="00762416" w:rsidP="00FF5878">
      <w:pPr>
        <w:pStyle w:val="1"/>
      </w:pPr>
      <w:bookmarkStart w:id="67" w:name="_Toc222031004"/>
      <w:bookmarkStart w:id="68" w:name="_Toc315948360"/>
      <w:r w:rsidRPr="002A2BC8">
        <w:rPr>
          <w:rFonts w:hint="eastAsia"/>
        </w:rPr>
        <w:t>说明</w:t>
      </w:r>
      <w:bookmarkEnd w:id="67"/>
      <w:bookmarkEnd w:id="68"/>
    </w:p>
    <w:p w:rsidR="00762416" w:rsidRPr="00FF5878" w:rsidRDefault="00FF5878" w:rsidP="00FF5878">
      <w:pPr>
        <w:ind w:firstLineChars="200" w:firstLine="420"/>
        <w:rPr>
          <w:rFonts w:ascii="Arial" w:eastAsia="SimSun" w:hAnsi="Arial"/>
        </w:rPr>
      </w:pPr>
      <w:r>
        <w:rPr>
          <w:rFonts w:ascii="SimSun" w:eastAsia="SimSun" w:hAnsi="SimSun" w:cs="SimSun" w:hint="eastAsia"/>
        </w:rPr>
        <w:t>描述</w:t>
      </w:r>
      <w:r w:rsidR="00722D09">
        <w:rPr>
          <w:rFonts w:ascii="Arial" w:eastAsia="SimSun" w:hAnsi="Arial" w:hint="eastAsia"/>
        </w:rPr>
        <w:t>Key parts CT</w:t>
      </w:r>
      <w:r>
        <w:rPr>
          <w:rFonts w:ascii="Arial" w:eastAsia="SimSun" w:hAnsi="Arial" w:hint="eastAsia"/>
        </w:rPr>
        <w:t xml:space="preserve"> </w:t>
      </w:r>
      <w:r>
        <w:rPr>
          <w:rFonts w:ascii="SimSun" w:eastAsia="SimSun" w:hAnsi="SimSun" w:cs="SimSun" w:hint="eastAsia"/>
        </w:rPr>
        <w:t>的规格，</w:t>
      </w:r>
      <w:r w:rsidRPr="00AC5EBB">
        <w:rPr>
          <w:rFonts w:ascii="SimSun" w:eastAsia="SimSun" w:hAnsi="SimSun" w:cs="SimSun" w:hint="eastAsia"/>
        </w:rPr>
        <w:t>作为规格设计与程序设计的依据；读者为</w:t>
      </w:r>
      <w:proofErr w:type="spellStart"/>
      <w:r w:rsidRPr="00AC5EBB">
        <w:rPr>
          <w:rFonts w:ascii="Arial" w:eastAsia="SimSun" w:hAnsi="Arial" w:hint="eastAsia"/>
        </w:rPr>
        <w:t>iMES</w:t>
      </w:r>
      <w:proofErr w:type="spellEnd"/>
      <w:r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SimSun" w:eastAsia="SimSun" w:hAnsi="SimSun" w:cs="SimSun" w:hint="eastAsia"/>
        </w:rPr>
        <w:t>项目的用户，设计人员，开发人员和质检人员。</w:t>
      </w:r>
    </w:p>
    <w:p w:rsidR="00762416" w:rsidRPr="002A2BC8" w:rsidRDefault="00762416" w:rsidP="00FF5878">
      <w:pPr>
        <w:pStyle w:val="1"/>
      </w:pPr>
      <w:bookmarkStart w:id="69" w:name="_Toc222031005"/>
      <w:bookmarkStart w:id="70" w:name="_Toc315948361"/>
      <w:r w:rsidRPr="002A2BC8">
        <w:rPr>
          <w:rFonts w:hint="eastAsia"/>
        </w:rPr>
        <w:t>内容</w:t>
      </w:r>
      <w:bookmarkEnd w:id="69"/>
      <w:bookmarkEnd w:id="70"/>
    </w:p>
    <w:p w:rsidR="0012617F" w:rsidRDefault="0012617F" w:rsidP="0012617F">
      <w:pPr>
        <w:pStyle w:val="2"/>
      </w:pPr>
      <w:bookmarkStart w:id="71" w:name="_Toc315948362"/>
      <w:bookmarkStart w:id="72" w:name="_Toc237752591"/>
      <w:r w:rsidRPr="00DE1D7C">
        <w:rPr>
          <w:rFonts w:hint="eastAsia"/>
        </w:rPr>
        <w:t xml:space="preserve">Rule of </w:t>
      </w:r>
      <w:proofErr w:type="gramStart"/>
      <w:r>
        <w:rPr>
          <w:rFonts w:eastAsia="SimSun" w:hint="eastAsia"/>
        </w:rPr>
        <w:t>CT</w:t>
      </w:r>
      <w:r>
        <w:rPr>
          <w:rFonts w:hint="eastAsia"/>
        </w:rPr>
        <w:t>(</w:t>
      </w:r>
      <w:proofErr w:type="gramEnd"/>
      <w:r>
        <w:rPr>
          <w:rFonts w:eastAsia="SimSun" w:hint="eastAsia"/>
        </w:rPr>
        <w:t>MB</w:t>
      </w:r>
      <w:r>
        <w:rPr>
          <w:rFonts w:hint="eastAsia"/>
        </w:rPr>
        <w:t>)</w:t>
      </w:r>
      <w:bookmarkEnd w:id="71"/>
    </w:p>
    <w:p w:rsidR="0012617F" w:rsidRDefault="0012617F" w:rsidP="002C39C9"/>
    <w:p w:rsidR="0012617F" w:rsidRDefault="008A42A0" w:rsidP="0012617F">
      <w:r w:rsidRPr="008A42A0">
        <w:rPr>
          <w:noProof/>
        </w:rPr>
        <w:drawing>
          <wp:inline distT="0" distB="0" distL="0" distR="0">
            <wp:extent cx="5274310" cy="2490036"/>
            <wp:effectExtent l="0" t="0" r="0" b="0"/>
            <wp:docPr id="7" name="物件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29750" cy="4216145"/>
                      <a:chOff x="360330" y="1071546"/>
                      <a:chExt cx="8929750" cy="4216145"/>
                    </a:xfrm>
                  </a:grpSpPr>
                  <a:sp>
                    <a:nvSpPr>
                      <a:cNvPr id="6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33464" y="4826026"/>
                        <a:ext cx="498436" cy="461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1pPr>
                          <a:lvl2pPr marL="407214" indent="-3011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2pPr>
                          <a:lvl3pPr marL="815738" indent="-6154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3pPr>
                          <a:lvl4pPr marL="1224261" indent="-9296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4pPr>
                          <a:lvl5pPr marL="1631475" indent="-12308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5pPr>
                          <a:lvl6pPr marL="1885493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6pPr>
                          <a:lvl7pPr marL="2262591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7pPr>
                          <a:lvl8pPr marL="2639690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8pPr>
                          <a:lvl9pPr marL="3016788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 sz="2400" b="1" u="sng" dirty="0" smtClean="0">
                              <a:solidFill>
                                <a:srgbClr val="FF0000"/>
                              </a:solidFill>
                              <a:latin typeface="Verdana" pitchFamily="34" charset="0"/>
                            </a:rPr>
                            <a:t>P</a:t>
                          </a:r>
                          <a:endParaRPr lang="en-US" altLang="zh-CN" sz="2400" b="1" u="sng" dirty="0">
                            <a:solidFill>
                              <a:srgbClr val="FF0000"/>
                            </a:solidFill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5237" y="1714488"/>
                        <a:ext cx="3418633" cy="33855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1pPr>
                          <a:lvl2pPr marL="407214" indent="-3011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2pPr>
                          <a:lvl3pPr marL="815738" indent="-6154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3pPr>
                          <a:lvl4pPr marL="1224261" indent="-9296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4pPr>
                          <a:lvl5pPr marL="1631475" indent="-12308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5pPr>
                          <a:lvl6pPr marL="1885493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6pPr>
                          <a:lvl7pPr marL="2262591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7pPr>
                          <a:lvl8pPr marL="2639690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8pPr>
                          <a:lvl9pPr marL="3016788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</a:pPr>
                          <a:r>
                            <a:rPr lang="en-US" altLang="zh-CN" sz="1600" b="1" dirty="0" smtClean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rPr>
                            <a:t>Assembly Code </a:t>
                          </a:r>
                          <a:r>
                            <a:rPr lang="zh-CN" altLang="en-US" sz="1600" b="1" dirty="0" smtClean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rPr>
                            <a:t>汇编代码</a:t>
                          </a:r>
                          <a:endParaRPr lang="zh-CN" altLang="en-US" sz="1600" b="1" dirty="0">
                            <a:solidFill>
                              <a:srgbClr val="2F2F98"/>
                            </a:solidFill>
                            <a:latin typeface="Arial" pitchFamily="34" charset="0"/>
                            <a:ea typeface="微軟正黑體" pitchFamily="34" charset="-12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5237" y="2357430"/>
                        <a:ext cx="2545791" cy="33855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1pPr>
                          <a:lvl2pPr marL="407214" indent="-3011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2pPr>
                          <a:lvl3pPr marL="815738" indent="-6154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3pPr>
                          <a:lvl4pPr marL="1224261" indent="-9296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4pPr>
                          <a:lvl5pPr marL="1631475" indent="-12308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5pPr>
                          <a:lvl6pPr marL="1885493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6pPr>
                          <a:lvl7pPr marL="2262591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7pPr>
                          <a:lvl8pPr marL="2639690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8pPr>
                          <a:lvl9pPr marL="3016788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</a:pPr>
                          <a:r>
                            <a:rPr lang="en-US" altLang="zh-CN" sz="1600" b="1" dirty="0" smtClean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rPr>
                            <a:t>Revision Level</a:t>
                          </a:r>
                          <a:r>
                            <a:rPr lang="zh-CN" altLang="en-US" sz="1600" b="1" dirty="0" smtClean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rPr>
                            <a:t>版本码</a:t>
                          </a:r>
                          <a:endParaRPr lang="zh-CN" altLang="en-US" sz="1600" b="1" dirty="0">
                            <a:solidFill>
                              <a:srgbClr val="2F2F98"/>
                            </a:solidFill>
                            <a:latin typeface="Arial" pitchFamily="34" charset="0"/>
                            <a:ea typeface="微軟正黑體" pitchFamily="34" charset="-12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5238" y="2928934"/>
                        <a:ext cx="4000520" cy="33855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1pPr>
                          <a:lvl2pPr marL="407214" indent="-3011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2pPr>
                          <a:lvl3pPr marL="815738" indent="-6154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3pPr>
                          <a:lvl4pPr marL="1224261" indent="-9296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4pPr>
                          <a:lvl5pPr marL="1631475" indent="-12308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5pPr>
                          <a:lvl6pPr marL="1885493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6pPr>
                          <a:lvl7pPr marL="2262591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7pPr>
                          <a:lvl8pPr marL="2639690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8pPr>
                          <a:lvl9pPr marL="3016788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</a:pPr>
                          <a:r>
                            <a:rPr lang="en-US" altLang="zh-CN" sz="1600" b="1" dirty="0" smtClean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rPr>
                            <a:t>Supplier/Site of MFG</a:t>
                          </a:r>
                          <a:r>
                            <a:rPr lang="zh-CN" altLang="en-US" sz="1600" b="1" dirty="0" smtClean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rPr>
                            <a:t>供应商代码</a:t>
                          </a:r>
                          <a:endParaRPr lang="zh-CN" altLang="en-US" sz="1600" b="1" dirty="0">
                            <a:solidFill>
                              <a:srgbClr val="2F2F98"/>
                            </a:solidFill>
                            <a:latin typeface="Arial" pitchFamily="34" charset="0"/>
                            <a:ea typeface="微軟正黑體" pitchFamily="34" charset="-12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5238" y="3929066"/>
                        <a:ext cx="4214842" cy="33855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1pPr>
                          <a:lvl2pPr marL="407214" indent="-3011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2pPr>
                          <a:lvl3pPr marL="815738" indent="-6154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3pPr>
                          <a:lvl4pPr marL="1224261" indent="-9296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4pPr>
                          <a:lvl5pPr marL="1631475" indent="-12308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5pPr>
                          <a:lvl6pPr marL="1885493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6pPr>
                          <a:lvl7pPr marL="2262591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7pPr>
                          <a:lvl8pPr marL="2639690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8pPr>
                          <a:lvl9pPr marL="3016788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</a:pPr>
                          <a:r>
                            <a:rPr lang="en-US" altLang="zh-CN" sz="1600" b="1" dirty="0" smtClean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rPr>
                            <a:t>Unique Sequence Identifier</a:t>
                          </a:r>
                          <a:r>
                            <a:rPr lang="zh-CN" altLang="en-US" sz="1600" b="1" dirty="0" smtClean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rPr>
                            <a:t>流水码</a:t>
                          </a:r>
                          <a:endParaRPr lang="zh-CN" altLang="en-US" sz="1600" b="1" dirty="0">
                            <a:solidFill>
                              <a:srgbClr val="2F2F98"/>
                            </a:solidFill>
                            <a:latin typeface="Arial" pitchFamily="34" charset="0"/>
                            <a:ea typeface="微軟正黑體" pitchFamily="34" charset="-12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5075238" y="3429000"/>
                        <a:ext cx="3200422" cy="33855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1pPr>
                          <a:lvl2pPr marL="407214" indent="-3011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2pPr>
                          <a:lvl3pPr marL="815738" indent="-6154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3pPr>
                          <a:lvl4pPr marL="1224261" indent="-9296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4pPr>
                          <a:lvl5pPr marL="1631475" indent="-12308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5pPr>
                          <a:lvl6pPr marL="1885493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6pPr>
                          <a:lvl7pPr marL="2262591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7pPr>
                          <a:lvl8pPr marL="2639690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8pPr>
                          <a:lvl9pPr marL="3016788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</a:pPr>
                          <a:r>
                            <a:rPr lang="en-US" altLang="zh-CN" sz="1600" b="1" dirty="0" smtClean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rPr>
                            <a:t>Week/Year of MFG</a:t>
                          </a:r>
                          <a:r>
                            <a:rPr lang="zh-CN" altLang="en-US" sz="1600" b="1" dirty="0" smtClean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rPr>
                            <a:t>周别码</a:t>
                          </a:r>
                          <a:endParaRPr lang="zh-CN" altLang="en-US" sz="1600" b="1" dirty="0">
                            <a:solidFill>
                              <a:srgbClr val="2F2F98"/>
                            </a:solidFill>
                            <a:latin typeface="Arial" pitchFamily="34" charset="0"/>
                            <a:ea typeface="微軟正黑體" pitchFamily="34" charset="-12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89024" y="4826026"/>
                        <a:ext cx="1214446" cy="461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1pPr>
                          <a:lvl2pPr marL="407214" indent="-3011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2pPr>
                          <a:lvl3pPr marL="815738" indent="-6154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3pPr>
                          <a:lvl4pPr marL="1224261" indent="-9296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4pPr>
                          <a:lvl5pPr marL="1631475" indent="-12308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5pPr>
                          <a:lvl6pPr marL="1885493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6pPr>
                          <a:lvl7pPr marL="2262591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7pPr>
                          <a:lvl8pPr marL="2639690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8pPr>
                          <a:lvl9pPr marL="3016788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 sz="2400" b="1" u="sng" dirty="0" smtClean="0">
                              <a:solidFill>
                                <a:srgbClr val="FF0000"/>
                              </a:solidFill>
                              <a:latin typeface="Verdana" pitchFamily="34" charset="0"/>
                            </a:rPr>
                            <a:t>AAVQ</a:t>
                          </a:r>
                          <a:endParaRPr lang="en-US" altLang="zh-CN" sz="2400" b="1" u="sng" dirty="0">
                            <a:solidFill>
                              <a:srgbClr val="FF0000"/>
                            </a:solidFill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60594" y="4826026"/>
                        <a:ext cx="714381" cy="461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1pPr>
                          <a:lvl2pPr marL="407214" indent="-3011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2pPr>
                          <a:lvl3pPr marL="815738" indent="-6154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3pPr>
                          <a:lvl4pPr marL="1224261" indent="-9296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4pPr>
                          <a:lvl5pPr marL="1631475" indent="-12308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5pPr>
                          <a:lvl6pPr marL="1885493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6pPr>
                          <a:lvl7pPr marL="2262591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7pPr>
                          <a:lvl8pPr marL="2639690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8pPr>
                          <a:lvl9pPr marL="3016788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 sz="2400" b="1" u="sng" dirty="0" smtClean="0">
                              <a:solidFill>
                                <a:srgbClr val="FF0000"/>
                              </a:solidFill>
                              <a:latin typeface="Verdana" pitchFamily="34" charset="0"/>
                            </a:rPr>
                            <a:t>00</a:t>
                          </a:r>
                          <a:endParaRPr lang="en-US" altLang="zh-CN" sz="2400" b="1" u="sng" dirty="0">
                            <a:solidFill>
                              <a:srgbClr val="FF0000"/>
                            </a:solidFill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32098" y="4826026"/>
                        <a:ext cx="714380" cy="461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1pPr>
                          <a:lvl2pPr marL="407214" indent="-3011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2pPr>
                          <a:lvl3pPr marL="815738" indent="-6154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3pPr>
                          <a:lvl4pPr marL="1224261" indent="-9296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4pPr>
                          <a:lvl5pPr marL="1631475" indent="-12308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5pPr>
                          <a:lvl6pPr marL="1885493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6pPr>
                          <a:lvl7pPr marL="2262591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7pPr>
                          <a:lvl8pPr marL="2639690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8pPr>
                          <a:lvl9pPr marL="3016788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 sz="2400" b="1" u="sng" dirty="0" smtClean="0">
                              <a:solidFill>
                                <a:srgbClr val="FF0000"/>
                              </a:solidFill>
                              <a:latin typeface="Verdana" pitchFamily="34" charset="0"/>
                            </a:rPr>
                            <a:t>RH</a:t>
                          </a:r>
                          <a:endParaRPr lang="en-US" altLang="zh-CN" sz="2400" b="1" u="sng" dirty="0">
                            <a:solidFill>
                              <a:srgbClr val="FF0000"/>
                            </a:solidFill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17904" y="4826026"/>
                        <a:ext cx="914392" cy="461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1pPr>
                          <a:lvl2pPr marL="407214" indent="-3011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2pPr>
                          <a:lvl3pPr marL="815738" indent="-6154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3pPr>
                          <a:lvl4pPr marL="1224261" indent="-9296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4pPr>
                          <a:lvl5pPr marL="1631475" indent="-12308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5pPr>
                          <a:lvl6pPr marL="1885493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6pPr>
                          <a:lvl7pPr marL="2262591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7pPr>
                          <a:lvl8pPr marL="2639690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8pPr>
                          <a:lvl9pPr marL="3016788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 sz="2400" b="1" u="sng" dirty="0" smtClean="0">
                              <a:solidFill>
                                <a:srgbClr val="FF0000"/>
                              </a:solidFill>
                              <a:latin typeface="Verdana" pitchFamily="34" charset="0"/>
                            </a:rPr>
                            <a:t>WB</a:t>
                          </a:r>
                          <a:endParaRPr lang="en-US" altLang="zh-CN" sz="2400" b="1" u="sng" dirty="0">
                            <a:solidFill>
                              <a:srgbClr val="FF0000"/>
                            </a:solidFill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62813" y="4826026"/>
                        <a:ext cx="912425" cy="461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1pPr>
                          <a:lvl2pPr marL="407214" indent="-3011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2pPr>
                          <a:lvl3pPr marL="815738" indent="-6154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3pPr>
                          <a:lvl4pPr marL="1224261" indent="-9296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4pPr>
                          <a:lvl5pPr marL="1631475" indent="-12308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5pPr>
                          <a:lvl6pPr marL="1885493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6pPr>
                          <a:lvl7pPr marL="2262591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7pPr>
                          <a:lvl8pPr marL="2639690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8pPr>
                          <a:lvl9pPr marL="3016788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 sz="2400" b="1" u="sng" dirty="0" smtClean="0">
                              <a:solidFill>
                                <a:srgbClr val="FF0000"/>
                              </a:solidFill>
                              <a:latin typeface="Verdana" pitchFamily="34" charset="0"/>
                            </a:rPr>
                            <a:t>09F</a:t>
                          </a:r>
                          <a:endParaRPr lang="en-US" altLang="zh-CN" sz="2400" b="1" u="sng" dirty="0">
                            <a:solidFill>
                              <a:srgbClr val="FF0000"/>
                            </a:solidFill>
                            <a:latin typeface="Verdana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9" name="AutoShape 17"/>
                      <a:cNvCxnSpPr>
                        <a:cxnSpLocks noChangeShapeType="1"/>
                        <a:stCxn id="6" idx="0"/>
                        <a:endCxn id="27" idx="1"/>
                      </a:cNvCxnSpPr>
                    </a:nvCxnSpPr>
                    <a:spPr bwMode="auto">
                      <a:xfrm rot="5400000" flipH="1" flipV="1">
                        <a:off x="1336358" y="1087148"/>
                        <a:ext cx="3585203" cy="3892555"/>
                      </a:xfrm>
                      <a:prstGeom prst="bentConnector2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none" w="med" len="sm"/>
                      </a:ln>
                      <a:effectLst/>
                    </a:spPr>
                  </a:cxnSp>
                  <a:cxnSp>
                    <a:nvCxnSpPr>
                      <a:cNvPr id="20" name="AutoShape 18"/>
                      <a:cNvCxnSpPr>
                        <a:cxnSpLocks noChangeShapeType="1"/>
                        <a:stCxn id="13" idx="0"/>
                        <a:endCxn id="7" idx="1"/>
                      </a:cNvCxnSpPr>
                    </a:nvCxnSpPr>
                    <a:spPr bwMode="auto">
                      <a:xfrm rot="5400000" flipH="1" flipV="1">
                        <a:off x="2014612" y="1765401"/>
                        <a:ext cx="2942261" cy="3178990"/>
                      </a:xfrm>
                      <a:prstGeom prst="bentConnector2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none" w="med" len="sm"/>
                      </a:ln>
                      <a:effectLst/>
                    </a:spPr>
                  </a:cxnSp>
                  <a:cxnSp>
                    <a:nvCxnSpPr>
                      <a:cNvPr id="21" name="AutoShape 19"/>
                      <a:cNvCxnSpPr>
                        <a:cxnSpLocks noChangeShapeType="1"/>
                        <a:stCxn id="14" idx="0"/>
                        <a:endCxn id="8" idx="1"/>
                      </a:cNvCxnSpPr>
                    </a:nvCxnSpPr>
                    <a:spPr bwMode="auto">
                      <a:xfrm rot="5400000" flipH="1" flipV="1">
                        <a:off x="2746852" y="2497641"/>
                        <a:ext cx="2299319" cy="2357452"/>
                      </a:xfrm>
                      <a:prstGeom prst="bentConnector2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none" w="med" len="sm"/>
                      </a:ln>
                      <a:effectLst/>
                    </a:spPr>
                  </a:cxnSp>
                  <a:cxnSp>
                    <a:nvCxnSpPr>
                      <a:cNvPr id="22" name="AutoShape 20"/>
                      <a:cNvCxnSpPr>
                        <a:cxnSpLocks noChangeShapeType="1"/>
                        <a:stCxn id="15" idx="0"/>
                        <a:endCxn id="9" idx="1"/>
                      </a:cNvCxnSpPr>
                    </a:nvCxnSpPr>
                    <a:spPr bwMode="auto">
                      <a:xfrm rot="5400000" flipH="1" flipV="1">
                        <a:off x="3318356" y="3069144"/>
                        <a:ext cx="1727815" cy="1785950"/>
                      </a:xfrm>
                      <a:prstGeom prst="bentConnector2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none" w="med" len="sm"/>
                      </a:ln>
                      <a:effectLst/>
                    </a:spPr>
                  </a:cxnSp>
                  <a:cxnSp>
                    <a:nvCxnSpPr>
                      <a:cNvPr id="23" name="AutoShape 22"/>
                      <a:cNvCxnSpPr>
                        <a:cxnSpLocks noChangeShapeType="1"/>
                        <a:stCxn id="16" idx="0"/>
                        <a:endCxn id="12" idx="1"/>
                      </a:cNvCxnSpPr>
                    </a:nvCxnSpPr>
                    <a:spPr bwMode="auto">
                      <a:xfrm rot="5400000" flipH="1" flipV="1">
                        <a:off x="3911295" y="3662083"/>
                        <a:ext cx="1227749" cy="1100138"/>
                      </a:xfrm>
                      <a:prstGeom prst="bentConnector2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none" w="med" len="sm"/>
                      </a:ln>
                      <a:effectLst/>
                    </a:spPr>
                  </a:cxnSp>
                  <a:cxnSp>
                    <a:nvCxnSpPr>
                      <a:cNvPr id="24" name="AutoShape 24"/>
                      <a:cNvCxnSpPr>
                        <a:cxnSpLocks noChangeShapeType="1"/>
                        <a:stCxn id="18" idx="0"/>
                        <a:endCxn id="10" idx="1"/>
                      </a:cNvCxnSpPr>
                    </a:nvCxnSpPr>
                    <a:spPr bwMode="auto">
                      <a:xfrm rot="5400000" flipH="1" flipV="1">
                        <a:off x="4483291" y="4234079"/>
                        <a:ext cx="727683" cy="456212"/>
                      </a:xfrm>
                      <a:prstGeom prst="bentConnector2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none" w="med" len="sm"/>
                      </a:ln>
                      <a:effectLst/>
                    </a:spPr>
                  </a:cxnSp>
                  <a:sp>
                    <a:nvSpPr>
                      <a:cNvPr id="26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0330" y="4824723"/>
                        <a:ext cx="642942" cy="461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1pPr>
                          <a:lvl2pPr marL="407214" indent="-3011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2pPr>
                          <a:lvl3pPr marL="815738" indent="-6154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3pPr>
                          <a:lvl4pPr marL="1224261" indent="-9296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4pPr>
                          <a:lvl5pPr marL="1631475" indent="-12308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5pPr>
                          <a:lvl6pPr marL="1885493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6pPr>
                          <a:lvl7pPr marL="2262591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7pPr>
                          <a:lvl8pPr marL="2639690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8pPr>
                          <a:lvl9pPr marL="3016788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 sz="2400" dirty="0" smtClean="0">
                              <a:solidFill>
                                <a:srgbClr val="3C3CCB"/>
                              </a:solidFill>
                              <a:latin typeface="+mn-lt"/>
                            </a:rPr>
                            <a:t>CT:</a:t>
                          </a:r>
                          <a:endParaRPr lang="en-US" altLang="zh-CN" sz="2400" dirty="0">
                            <a:solidFill>
                              <a:srgbClr val="3C3CCB"/>
                            </a:solidFill>
                            <a:latin typeface="+mn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5237" y="1071546"/>
                        <a:ext cx="3418633" cy="33855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1pPr>
                          <a:lvl2pPr marL="407214" indent="-3011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2pPr>
                          <a:lvl3pPr marL="815738" indent="-6154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3pPr>
                          <a:lvl4pPr marL="1224261" indent="-9296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4pPr>
                          <a:lvl5pPr marL="1631475" indent="-12308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5pPr>
                          <a:lvl6pPr marL="1885493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6pPr>
                          <a:lvl7pPr marL="2262591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7pPr>
                          <a:lvl8pPr marL="2639690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8pPr>
                          <a:lvl9pPr marL="3016788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</a:pPr>
                          <a:r>
                            <a:rPr lang="en-US" altLang="zh-CN" sz="1600" b="1" dirty="0" smtClean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rPr>
                            <a:t>Commodity Code</a:t>
                          </a:r>
                          <a:r>
                            <a:rPr lang="zh-CN" altLang="en-US" sz="1600" b="1" dirty="0" smtClean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rPr>
                            <a:t>品类码</a:t>
                          </a:r>
                          <a:endParaRPr lang="zh-CN" altLang="en-US" sz="1600" b="1" dirty="0">
                            <a:solidFill>
                              <a:srgbClr val="2F2F98"/>
                            </a:solidFill>
                            <a:latin typeface="Arial" pitchFamily="34" charset="0"/>
                            <a:ea typeface="微軟正黑體" pitchFamily="34" charset="-12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C39C9" w:rsidRPr="00843113" w:rsidRDefault="002C39C9" w:rsidP="002C39C9">
      <w:pPr>
        <w:pStyle w:val="a8"/>
        <w:numPr>
          <w:ilvl w:val="0"/>
          <w:numId w:val="5"/>
        </w:numPr>
        <w:ind w:firstLineChars="0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 w:hint="eastAsia"/>
          <w:b/>
          <w:sz w:val="28"/>
          <w:szCs w:val="28"/>
        </w:rPr>
        <w:t>Length</w:t>
      </w:r>
    </w:p>
    <w:p w:rsidR="002C39C9" w:rsidRPr="002C39C9" w:rsidRDefault="002C39C9" w:rsidP="002C39C9">
      <w:pPr>
        <w:ind w:firstLineChars="200" w:firstLine="420"/>
        <w:rPr>
          <w:rFonts w:ascii="Arial" w:hAnsi="Arial"/>
        </w:rPr>
      </w:pPr>
      <w:r>
        <w:rPr>
          <w:rFonts w:ascii="Arial" w:eastAsia="SimSun" w:hAnsi="Arial" w:hint="eastAsia"/>
        </w:rPr>
        <w:t>1</w:t>
      </w:r>
      <w:r>
        <w:rPr>
          <w:rFonts w:ascii="Arial" w:hAnsi="Arial" w:hint="eastAsia"/>
        </w:rPr>
        <w:t>4</w:t>
      </w:r>
      <w:r>
        <w:rPr>
          <w:rFonts w:ascii="Arial" w:eastAsia="SimSun" w:hAnsi="Arial" w:hint="eastAsia"/>
        </w:rPr>
        <w:t xml:space="preserve"> characters</w:t>
      </w:r>
    </w:p>
    <w:p w:rsidR="002C39C9" w:rsidRPr="002C39C9" w:rsidRDefault="002C39C9" w:rsidP="002C39C9">
      <w:pPr>
        <w:pStyle w:val="a8"/>
        <w:numPr>
          <w:ilvl w:val="0"/>
          <w:numId w:val="5"/>
        </w:numPr>
        <w:ind w:firstLineChars="0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 w:hint="eastAsia"/>
          <w:b/>
          <w:sz w:val="28"/>
          <w:szCs w:val="28"/>
        </w:rPr>
        <w:t>Section Definition</w:t>
      </w:r>
    </w:p>
    <w:p w:rsidR="002C39C9" w:rsidRDefault="002C39C9" w:rsidP="0012617F"/>
    <w:p w:rsidR="002C39C9" w:rsidRPr="00B75F4E" w:rsidRDefault="002C39C9" w:rsidP="002C39C9">
      <w:pPr>
        <w:pStyle w:val="a8"/>
        <w:numPr>
          <w:ilvl w:val="0"/>
          <w:numId w:val="16"/>
        </w:numPr>
        <w:ind w:firstLineChars="0"/>
        <w:rPr>
          <w:b/>
        </w:rPr>
      </w:pPr>
      <w:r w:rsidRPr="00B75F4E">
        <w:rPr>
          <w:rFonts w:hint="eastAsia"/>
          <w:b/>
        </w:rPr>
        <w:t>MBCT Section Definition</w:t>
      </w:r>
    </w:p>
    <w:tbl>
      <w:tblPr>
        <w:tblStyle w:val="aa"/>
        <w:tblpPr w:leftFromText="180" w:rightFromText="180" w:vertAnchor="text" w:tblpY="1"/>
        <w:tblOverlap w:val="never"/>
        <w:tblW w:w="0" w:type="auto"/>
        <w:tblLook w:val="04A0"/>
      </w:tblPr>
      <w:tblGrid>
        <w:gridCol w:w="1904"/>
        <w:gridCol w:w="6618"/>
      </w:tblGrid>
      <w:tr w:rsidR="00B75F4E" w:rsidTr="00424776">
        <w:tc>
          <w:tcPr>
            <w:tcW w:w="3315" w:type="dxa"/>
            <w:shd w:val="clear" w:color="auto" w:fill="92D050"/>
          </w:tcPr>
          <w:p w:rsidR="00B75F4E" w:rsidRPr="00383F0D" w:rsidRDefault="00B75F4E" w:rsidP="00424776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Section</w:t>
            </w:r>
          </w:p>
        </w:tc>
        <w:tc>
          <w:tcPr>
            <w:tcW w:w="5207" w:type="dxa"/>
            <w:shd w:val="clear" w:color="auto" w:fill="92D050"/>
          </w:tcPr>
          <w:p w:rsidR="00B75F4E" w:rsidRPr="00383F0D" w:rsidRDefault="00B75F4E" w:rsidP="00424776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Description</w:t>
            </w:r>
          </w:p>
        </w:tc>
      </w:tr>
      <w:tr w:rsidR="00B75F4E" w:rsidRPr="0095761A" w:rsidTr="00424776">
        <w:tc>
          <w:tcPr>
            <w:tcW w:w="3315" w:type="dxa"/>
          </w:tcPr>
          <w:p w:rsidR="00B75F4E" w:rsidRPr="002E462B" w:rsidRDefault="00B75F4E" w:rsidP="0042477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2E462B">
              <w:rPr>
                <w:rFonts w:ascii="Times New Roman" w:hAnsi="Times New Roman" w:cs="Times New Roman"/>
                <w:szCs w:val="21"/>
              </w:rPr>
              <w:t>CommodityCode+AssemblyCode</w:t>
            </w:r>
            <w:proofErr w:type="spellEnd"/>
          </w:p>
        </w:tc>
        <w:tc>
          <w:tcPr>
            <w:tcW w:w="5207" w:type="dxa"/>
          </w:tcPr>
          <w:p w:rsidR="00000000" w:rsidRDefault="007C2111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ins w:id="73" w:author="Gao, Guan-Wei (高貫偉 ITC)" w:date="2012-04-16T10:51:00Z"/>
                <w:rFonts w:ascii="Times New Roman" w:eastAsia="SimSun" w:hAnsi="Times New Roman" w:cs="Times New Roman"/>
                <w:szCs w:val="21"/>
                <w:rPrChange w:id="74" w:author="Gao, Guan-Wei (高貫偉 ITC)" w:date="2012-05-28T15:57:00Z">
                  <w:rPr>
                    <w:ins w:id="75" w:author="Gao, Guan-Wei (高貫偉 ITC)" w:date="2012-04-16T10:51:00Z"/>
                  </w:rPr>
                </w:rPrChange>
              </w:rPr>
              <w:pPrChange w:id="76" w:author="Gao, Guan-Wei (高貫偉 ITC)" w:date="2012-05-28T15:57:00Z">
                <w:pPr>
                  <w:framePr w:hSpace="180" w:wrap="around" w:vAnchor="text" w:hAnchor="text" w:y="1"/>
                  <w:suppressOverlap/>
                  <w:jc w:val="left"/>
                </w:pPr>
              </w:pPrChange>
            </w:pPr>
            <w:ins w:id="77" w:author="Gao, Guan-Wei (高貫偉 ITC)" w:date="2012-04-16T10:51:00Z">
              <w:r w:rsidRPr="007C2111">
                <w:rPr>
                  <w:rFonts w:ascii="Times New Roman" w:eastAsia="SimSun" w:hAnsi="Times New Roman" w:cs="Times New Roman"/>
                  <w:szCs w:val="21"/>
                  <w:rPrChange w:id="78" w:author="Gao, Guan-Wei (高貫偉 ITC)" w:date="2012-05-28T15:57:00Z">
                    <w:rPr/>
                  </w:rPrChange>
                </w:rPr>
                <w:t>PC</w:t>
              </w:r>
            </w:ins>
          </w:p>
          <w:p w:rsidR="00B75F4E" w:rsidRPr="002E462B" w:rsidRDefault="00B75F4E" w:rsidP="0042477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="Times New Roman" w:cs="Times New Roman"/>
                <w:szCs w:val="21"/>
              </w:rPr>
              <w:t>MBCFG.CFG</w:t>
            </w:r>
          </w:p>
          <w:p w:rsidR="00B75F4E" w:rsidRPr="003E1964" w:rsidRDefault="00B75F4E" w:rsidP="00424776">
            <w:pPr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2E462B">
              <w:rPr>
                <w:rFonts w:ascii="Times New Roman" w:hAnsi="Times New Roman" w:cs="Times New Roman"/>
                <w:szCs w:val="21"/>
              </w:rPr>
              <w:t>Condition: T</w:t>
            </w:r>
            <w:ins w:id="79" w:author="Gao, Guan-Wei (高貫偉 ITC)" w:date="2012-04-16T11:17:00Z">
              <w:r w:rsidR="00096C31">
                <w:rPr>
                  <w:rFonts w:ascii="Times New Roman" w:eastAsia="SimSun" w:hAnsi="Times New Roman" w:cs="Times New Roman" w:hint="eastAsia"/>
                  <w:szCs w:val="21"/>
                </w:rPr>
                <w:t>P</w:t>
              </w:r>
            </w:ins>
            <w:del w:id="80" w:author="Gao, Guan-Wei (高貫偉 ITC)" w:date="2012-04-16T11:17:00Z">
              <w:r w:rsidRPr="002E462B" w:rsidDel="00096C31">
                <w:rPr>
                  <w:rFonts w:ascii="Times New Roman" w:hAnsi="Times New Roman" w:cs="Times New Roman"/>
                  <w:szCs w:val="21"/>
                </w:rPr>
                <w:delText>p</w:delText>
              </w:r>
            </w:del>
            <w:r w:rsidRPr="002E462B">
              <w:rPr>
                <w:rFonts w:ascii="Times New Roman" w:hAnsi="Times New Roman" w:cs="Times New Roman"/>
                <w:szCs w:val="21"/>
              </w:rPr>
              <w:t xml:space="preserve">=’PC’, </w:t>
            </w:r>
            <w:proofErr w:type="spellStart"/>
            <w:r w:rsidRPr="002E462B">
              <w:rPr>
                <w:rFonts w:ascii="Times New Roman" w:hAnsi="Times New Roman" w:cs="Times New Roman"/>
                <w:szCs w:val="21"/>
              </w:rPr>
              <w:t>MBCode</w:t>
            </w:r>
            <w:proofErr w:type="spellEnd"/>
            <w:r w:rsidRPr="002E462B">
              <w:rPr>
                <w:rFonts w:ascii="Times New Roman" w:hAnsi="Times New Roman" w:cs="Times New Roman"/>
                <w:szCs w:val="21"/>
              </w:rPr>
              <w:t>=</w:t>
            </w:r>
            <w:proofErr w:type="spellStart"/>
            <w:del w:id="81" w:author="Gao, Guan-Wei (高貫偉 ITC)" w:date="2012-05-28T15:49:00Z">
              <w:r w:rsidR="007C2111" w:rsidRPr="007C2111">
                <w:rPr>
                  <w:rFonts w:ascii="Times New Roman" w:hAnsi="Times New Roman" w:cs="Times New Roman"/>
                  <w:szCs w:val="21"/>
                  <w:highlight w:val="cyan"/>
                  <w:rPrChange w:id="82" w:author="Gao, Guan-Wei (高貫偉 ITC)" w:date="2012-05-28T15:50:00Z">
                    <w:rPr>
                      <w:rFonts w:ascii="Times New Roman" w:hAnsi="Times New Roman" w:cs="Times New Roman"/>
                      <w:szCs w:val="21"/>
                    </w:rPr>
                  </w:rPrChange>
                </w:rPr>
                <w:delText>left(@MBSno, 2)</w:delText>
              </w:r>
            </w:del>
            <w:ins w:id="83" w:author="Gao, Guan-Wei (高貫偉 ITC)" w:date="2012-05-28T15:49:00Z">
              <w:r w:rsidR="007C2111" w:rsidRPr="007C2111">
                <w:rPr>
                  <w:rFonts w:ascii="Times New Roman" w:eastAsia="SimSun" w:hAnsi="Times New Roman" w:cs="Times New Roman"/>
                  <w:szCs w:val="21"/>
                  <w:highlight w:val="cyan"/>
                  <w:rPrChange w:id="84" w:author="Gao, Guan-Wei (高貫偉 ITC)" w:date="2012-05-28T15:50:00Z">
                    <w:rPr>
                      <w:rFonts w:ascii="Times New Roman" w:eastAsia="SimSun" w:hAnsi="Times New Roman" w:cs="Times New Roman"/>
                      <w:szCs w:val="21"/>
                    </w:rPr>
                  </w:rPrChange>
                </w:rPr>
                <w:t>MBCode</w:t>
              </w:r>
            </w:ins>
            <w:proofErr w:type="spellEnd"/>
          </w:p>
          <w:p w:rsidR="00000000" w:rsidRDefault="00F776F2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ins w:id="85" w:author="Gao, Guan-Wei (高貫偉 ITC)" w:date="2012-04-16T10:51:00Z"/>
                <w:rFonts w:ascii="Times New Roman" w:eastAsia="SimSun" w:hAnsi="Times New Roman" w:cs="Times New Roman"/>
                <w:szCs w:val="21"/>
              </w:rPr>
              <w:pPrChange w:id="86" w:author="Gao, Guan-Wei (高貫偉 ITC)" w:date="2012-05-28T15:57:00Z">
                <w:pPr>
                  <w:framePr w:hSpace="180" w:wrap="around" w:vAnchor="text" w:hAnchor="text" w:y="1"/>
                  <w:suppressOverlap/>
                  <w:jc w:val="left"/>
                </w:pPr>
              </w:pPrChange>
            </w:pPr>
            <w:ins w:id="87" w:author="Gao, Guan-Wei (高貫偉 ITC)" w:date="2012-04-16T10:51:00Z">
              <w:r>
                <w:rPr>
                  <w:rFonts w:ascii="Times New Roman" w:eastAsia="SimSun" w:hAnsi="Times New Roman" w:cs="Times New Roman" w:hint="eastAsia"/>
                  <w:szCs w:val="21"/>
                </w:rPr>
                <w:t>RCTO</w:t>
              </w:r>
            </w:ins>
          </w:p>
          <w:p w:rsidR="00F776F2" w:rsidRPr="002E462B" w:rsidRDefault="00F776F2" w:rsidP="00F776F2">
            <w:pPr>
              <w:jc w:val="left"/>
              <w:rPr>
                <w:ins w:id="88" w:author="Gao, Guan-Wei (高貫偉 ITC)" w:date="2012-04-16T10:52:00Z"/>
                <w:rFonts w:ascii="Times New Roman" w:hAnsi="Times New Roman" w:cs="Times New Roman"/>
                <w:szCs w:val="21"/>
              </w:rPr>
            </w:pPr>
            <w:ins w:id="89" w:author="Gao, Guan-Wei (高貫偉 ITC)" w:date="2012-04-16T10:52:00Z">
              <w:r w:rsidRPr="002E462B">
                <w:rPr>
                  <w:rFonts w:ascii="Times New Roman" w:hAnsi="Times New Roman" w:cs="Times New Roman"/>
                  <w:szCs w:val="21"/>
                </w:rPr>
                <w:t>MBCFG.CFG</w:t>
              </w:r>
            </w:ins>
          </w:p>
          <w:p w:rsidR="00F776F2" w:rsidRPr="00F776F2" w:rsidRDefault="00096C31" w:rsidP="00F776F2">
            <w:pPr>
              <w:jc w:val="left"/>
              <w:rPr>
                <w:ins w:id="90" w:author="Gao, Guan-Wei (高貫偉 ITC)" w:date="2012-04-16T10:52:00Z"/>
                <w:rFonts w:ascii="Times New Roman" w:eastAsia="SimSun" w:hAnsi="Times New Roman" w:cs="Times New Roman"/>
                <w:szCs w:val="21"/>
              </w:rPr>
            </w:pPr>
            <w:ins w:id="91" w:author="Gao, Guan-Wei (高貫偉 ITC)" w:date="2012-04-16T10:52:00Z">
              <w:r>
                <w:rPr>
                  <w:rFonts w:ascii="Times New Roman" w:hAnsi="Times New Roman" w:cs="Times New Roman"/>
                  <w:szCs w:val="21"/>
                </w:rPr>
                <w:lastRenderedPageBreak/>
                <w:t>Condition: T</w:t>
              </w:r>
            </w:ins>
            <w:ins w:id="92" w:author="Gao, Guan-Wei (高貫偉 ITC)" w:date="2012-04-16T11:18:00Z">
              <w:r>
                <w:rPr>
                  <w:rFonts w:ascii="Times New Roman" w:eastAsia="SimSun" w:hAnsi="Times New Roman" w:cs="Times New Roman" w:hint="eastAsia"/>
                  <w:szCs w:val="21"/>
                </w:rPr>
                <w:t>P</w:t>
              </w:r>
            </w:ins>
            <w:ins w:id="93" w:author="Gao, Guan-Wei (高貫偉 ITC)" w:date="2012-04-16T10:52:00Z">
              <w:r w:rsidR="00F776F2" w:rsidRPr="002E462B">
                <w:rPr>
                  <w:rFonts w:ascii="Times New Roman" w:hAnsi="Times New Roman" w:cs="Times New Roman"/>
                  <w:szCs w:val="21"/>
                </w:rPr>
                <w:t>=’</w:t>
              </w:r>
              <w:r w:rsidR="00F776F2">
                <w:rPr>
                  <w:rFonts w:ascii="Times New Roman" w:eastAsia="SimSun" w:hAnsi="Times New Roman" w:cs="Times New Roman" w:hint="eastAsia"/>
                  <w:szCs w:val="21"/>
                </w:rPr>
                <w:t>RCTO</w:t>
              </w:r>
              <w:r w:rsidR="00F776F2" w:rsidRPr="002E462B">
                <w:rPr>
                  <w:rFonts w:ascii="Times New Roman" w:hAnsi="Times New Roman" w:cs="Times New Roman"/>
                  <w:szCs w:val="21"/>
                </w:rPr>
                <w:t xml:space="preserve">’, </w:t>
              </w:r>
              <w:proofErr w:type="spellStart"/>
              <w:r w:rsidR="00F776F2" w:rsidRPr="002E462B">
                <w:rPr>
                  <w:rFonts w:ascii="Times New Roman" w:hAnsi="Times New Roman" w:cs="Times New Roman"/>
                  <w:szCs w:val="21"/>
                </w:rPr>
                <w:t>MBCode</w:t>
              </w:r>
              <w:proofErr w:type="spellEnd"/>
              <w:r w:rsidR="00F776F2" w:rsidRPr="002E462B">
                <w:rPr>
                  <w:rFonts w:ascii="Times New Roman" w:hAnsi="Times New Roman" w:cs="Times New Roman"/>
                  <w:szCs w:val="21"/>
                </w:rPr>
                <w:t>=</w:t>
              </w:r>
            </w:ins>
            <w:proofErr w:type="spellStart"/>
            <w:ins w:id="94" w:author="Gao, Guan-Wei (高貫偉 ITC)" w:date="2012-05-28T15:50:00Z">
              <w:r w:rsidR="007C2111" w:rsidRPr="007C2111">
                <w:rPr>
                  <w:rFonts w:ascii="Times New Roman" w:eastAsia="SimSun" w:hAnsi="Times New Roman" w:cs="Times New Roman"/>
                  <w:szCs w:val="21"/>
                  <w:highlight w:val="cyan"/>
                  <w:rPrChange w:id="95" w:author="Gao, Guan-Wei (高貫偉 ITC)" w:date="2012-05-28T15:50:00Z">
                    <w:rPr>
                      <w:rFonts w:ascii="Times New Roman" w:eastAsia="SimSun" w:hAnsi="Times New Roman" w:cs="Times New Roman"/>
                      <w:szCs w:val="21"/>
                    </w:rPr>
                  </w:rPrChange>
                </w:rPr>
                <w:t>MBCode</w:t>
              </w:r>
            </w:ins>
            <w:proofErr w:type="spellEnd"/>
            <w:ins w:id="96" w:author="Gao, Guan-Wei (高貫偉 ITC)" w:date="2012-04-16T10:52:00Z">
              <w:r w:rsidR="00F776F2">
                <w:rPr>
                  <w:rFonts w:ascii="Times New Roman" w:eastAsia="SimSun" w:hAnsi="Times New Roman" w:cs="Times New Roman" w:hint="eastAsia"/>
                  <w:szCs w:val="21"/>
                </w:rPr>
                <w:t xml:space="preserve"> and </w:t>
              </w:r>
            </w:ins>
            <w:ins w:id="97" w:author="Gao, Guan-Wei (高貫偉 ITC)" w:date="2012-04-16T10:53:00Z">
              <w:r w:rsidR="00F776F2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Series</w:t>
              </w:r>
              <w:r w:rsidR="00F776F2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</w:rPr>
                <w:t>=</w:t>
              </w:r>
            </w:ins>
            <w:ins w:id="98" w:author="Gao, Guan-Wei (高貫偉 ITC)" w:date="2012-04-16T10:54:00Z">
              <w:r w:rsidR="00F776F2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</w:rPr>
                <w:t>@MN</w:t>
              </w:r>
            </w:ins>
          </w:p>
          <w:p w:rsidR="00F776F2" w:rsidRDefault="00F776F2" w:rsidP="00424776">
            <w:pPr>
              <w:jc w:val="left"/>
              <w:rPr>
                <w:ins w:id="99" w:author="Gao, Guan-Wei (高貫偉 ITC)" w:date="2012-04-16T11:17:00Z"/>
                <w:rFonts w:ascii="Times New Roman" w:eastAsia="SimSun" w:hAnsi="Times New Roman" w:cs="Times New Roman"/>
                <w:szCs w:val="21"/>
              </w:rPr>
            </w:pPr>
            <w:ins w:id="100" w:author="Gao, Guan-Wei (高貫偉 ITC)" w:date="2012-04-16T10:54:00Z">
              <w:r>
                <w:rPr>
                  <w:rFonts w:ascii="Times New Roman" w:eastAsia="SimSun" w:hAnsi="Times New Roman" w:cs="Times New Roman" w:hint="eastAsia"/>
                  <w:szCs w:val="21"/>
                </w:rPr>
                <w:t>@MN=</w:t>
              </w:r>
              <w:proofErr w:type="spellStart"/>
              <w:r>
                <w:rPr>
                  <w:rFonts w:ascii="Times New Roman" w:eastAsia="SimSun" w:hAnsi="Times New Roman" w:cs="Times New Roman" w:hint="eastAsia"/>
                  <w:szCs w:val="21"/>
                </w:rPr>
                <w:t>Model</w:t>
              </w:r>
            </w:ins>
            <w:ins w:id="101" w:author="Gao, Guan-Wei (高貫偉 ITC)" w:date="2012-04-16T10:55:00Z">
              <w:r>
                <w:rPr>
                  <w:rFonts w:ascii="Times New Roman" w:eastAsia="SimSun" w:hAnsi="Times New Roman" w:cs="Times New Roman" w:hint="eastAsia"/>
                  <w:szCs w:val="21"/>
                </w:rPr>
                <w:t>Info.Value</w:t>
              </w:r>
              <w:proofErr w:type="spellEnd"/>
              <w:r>
                <w:rPr>
                  <w:rFonts w:ascii="Times New Roman" w:eastAsia="SimSun" w:hAnsi="Times New Roman" w:cs="Times New Roman" w:hint="eastAsia"/>
                  <w:szCs w:val="21"/>
                </w:rPr>
                <w:t xml:space="preserve"> where </w:t>
              </w:r>
              <w:proofErr w:type="spellStart"/>
              <w:r>
                <w:rPr>
                  <w:rFonts w:ascii="Times New Roman" w:eastAsia="SimSun" w:hAnsi="Times New Roman" w:cs="Times New Roman" w:hint="eastAsia"/>
                  <w:szCs w:val="21"/>
                </w:rPr>
                <w:t>ModelInfo.Model</w:t>
              </w:r>
              <w:proofErr w:type="spellEnd"/>
              <w:r>
                <w:rPr>
                  <w:rFonts w:ascii="Times New Roman" w:eastAsia="SimSun" w:hAnsi="Times New Roman" w:cs="Times New Roman" w:hint="eastAsia"/>
                  <w:szCs w:val="21"/>
                </w:rPr>
                <w:t>=</w:t>
              </w:r>
            </w:ins>
            <w:ins w:id="102" w:author="Gao, Guan-Wei (高貫偉 ITC)" w:date="2012-08-14T09:22:00Z">
              <w:r w:rsidR="008E136C">
                <w:rPr>
                  <w:rFonts w:ascii="Times New Roman" w:eastAsia="SimSun" w:hAnsi="Times New Roman" w:cs="Times New Roman" w:hint="eastAsia"/>
                  <w:szCs w:val="21"/>
                </w:rPr>
                <w:t>@</w:t>
              </w:r>
            </w:ins>
            <w:ins w:id="103" w:author="Gao, Guan-Wei (高貫偉 ITC)" w:date="2012-04-16T10:55:00Z">
              <w:r>
                <w:rPr>
                  <w:rFonts w:ascii="Times New Roman" w:eastAsia="SimSun" w:hAnsi="Times New Roman" w:cs="Times New Roman" w:hint="eastAsia"/>
                  <w:szCs w:val="21"/>
                </w:rPr>
                <w:t xml:space="preserve">173Model and </w:t>
              </w:r>
              <w:proofErr w:type="spellStart"/>
              <w:r>
                <w:rPr>
                  <w:rFonts w:ascii="Times New Roman" w:eastAsia="SimSun" w:hAnsi="Times New Roman" w:cs="Times New Roman" w:hint="eastAsia"/>
                  <w:szCs w:val="21"/>
                </w:rPr>
                <w:t>ModelInfo.Name</w:t>
              </w:r>
              <w:proofErr w:type="spellEnd"/>
              <w:r>
                <w:rPr>
                  <w:rFonts w:ascii="Times New Roman" w:eastAsia="SimSun" w:hAnsi="Times New Roman" w:cs="Times New Roman" w:hint="eastAsia"/>
                  <w:szCs w:val="21"/>
                </w:rPr>
                <w:t>=</w:t>
              </w:r>
              <w:r>
                <w:rPr>
                  <w:rFonts w:ascii="Times New Roman" w:eastAsia="SimSun" w:hAnsi="Times New Roman" w:cs="Times New Roman"/>
                  <w:szCs w:val="21"/>
                </w:rPr>
                <w:t>’</w:t>
              </w:r>
              <w:r>
                <w:rPr>
                  <w:rFonts w:ascii="Times New Roman" w:eastAsia="SimSun" w:hAnsi="Times New Roman" w:cs="Times New Roman" w:hint="eastAsia"/>
                  <w:szCs w:val="21"/>
                </w:rPr>
                <w:t>MN</w:t>
              </w:r>
              <w:r>
                <w:rPr>
                  <w:rFonts w:ascii="Times New Roman" w:eastAsia="SimSun" w:hAnsi="Times New Roman" w:cs="Times New Roman"/>
                  <w:szCs w:val="21"/>
                </w:rPr>
                <w:t>’</w:t>
              </w:r>
            </w:ins>
          </w:p>
          <w:p w:rsidR="00000000" w:rsidRDefault="00096C31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ins w:id="104" w:author="Gao, Guan-Wei (高貫偉 ITC)" w:date="2012-04-16T11:18:00Z"/>
                <w:rFonts w:ascii="Times New Roman" w:eastAsia="SimSun" w:hAnsi="Times New Roman" w:cs="Times New Roman"/>
                <w:szCs w:val="21"/>
              </w:rPr>
              <w:pPrChange w:id="105" w:author="Gao, Guan-Wei (高貫偉 ITC)" w:date="2012-05-28T15:57:00Z">
                <w:pPr>
                  <w:framePr w:hSpace="180" w:wrap="around" w:vAnchor="text" w:hAnchor="text" w:y="1"/>
                  <w:suppressOverlap/>
                  <w:jc w:val="left"/>
                </w:pPr>
              </w:pPrChange>
            </w:pPr>
            <w:proofErr w:type="spellStart"/>
            <w:ins w:id="106" w:author="Gao, Guan-Wei (高貫偉 ITC)" w:date="2012-04-16T11:17:00Z">
              <w:r>
                <w:rPr>
                  <w:rFonts w:ascii="Times New Roman" w:eastAsia="SimSun" w:hAnsi="Times New Roman" w:cs="Times New Roman" w:hint="eastAsia"/>
                  <w:szCs w:val="21"/>
                </w:rPr>
                <w:t>Fru</w:t>
              </w:r>
            </w:ins>
            <w:proofErr w:type="spellEnd"/>
          </w:p>
          <w:p w:rsidR="007C2111" w:rsidRPr="007C2111" w:rsidRDefault="0066759B" w:rsidP="007C2111">
            <w:pPr>
              <w:autoSpaceDE w:val="0"/>
              <w:autoSpaceDN w:val="0"/>
              <w:adjustRightInd w:val="0"/>
              <w:jc w:val="left"/>
              <w:rPr>
                <w:ins w:id="107" w:author="Gao, Guan-Wei (高貫偉 ITC)" w:date="2012-04-16T11:17:00Z"/>
                <w:rFonts w:ascii="NSimSun" w:hAnsi="NSimSun" w:cs="NSimSun"/>
                <w:color w:val="800000"/>
                <w:kern w:val="0"/>
                <w:sz w:val="19"/>
                <w:szCs w:val="19"/>
                <w:rPrChange w:id="108" w:author="Gao, Guan-Wei (高貫偉 ITC)" w:date="2012-04-16T11:18:00Z">
                  <w:rPr>
                    <w:ins w:id="109" w:author="Gao, Guan-Wei (高貫偉 ITC)" w:date="2012-04-16T11:17:00Z"/>
                    <w:rFonts w:ascii="Times New Roman" w:eastAsia="SimSun" w:hAnsi="Times New Roman" w:cs="Times New Roman"/>
                    <w:szCs w:val="21"/>
                  </w:rPr>
                </w:rPrChange>
              </w:rPr>
              <w:pPrChange w:id="110" w:author="Gao, Guan-Wei (高貫偉 ITC)" w:date="2012-04-16T11:18:00Z">
                <w:pPr>
                  <w:framePr w:hSpace="180" w:wrap="around" w:vAnchor="text" w:hAnchor="text" w:y="1"/>
                  <w:suppressOverlap/>
                  <w:jc w:val="left"/>
                </w:pPr>
              </w:pPrChange>
            </w:pPr>
            <w:ins w:id="111" w:author="Gao, Guan-Wei (高貫偉 ITC)" w:date="2012-04-16T11:18:00Z">
              <w:r>
                <w:rPr>
                  <w:rFonts w:ascii="Times New Roman" w:eastAsia="SimSun" w:hAnsi="Times New Roman" w:cs="Times New Roman" w:hint="eastAsia"/>
                  <w:szCs w:val="21"/>
                </w:rPr>
                <w:t>若</w:t>
              </w:r>
              <w:r>
                <w:rPr>
                  <w:rFonts w:ascii="Times New Roman" w:eastAsia="SimSun" w:hAnsi="Times New Roman" w:cs="Times New Roman" w:hint="eastAsia"/>
                  <w:szCs w:val="21"/>
                </w:rPr>
                <w:t>@Region=</w:t>
              </w:r>
              <w:proofErr w:type="gramStart"/>
              <w:r>
                <w:rPr>
                  <w:rFonts w:ascii="Times New Roman" w:eastAsia="SimSun" w:hAnsi="Times New Roman" w:cs="Times New Roman"/>
                  <w:szCs w:val="21"/>
                </w:rPr>
                <w:t>’</w:t>
              </w:r>
              <w:proofErr w:type="gramEnd"/>
              <w:r>
                <w:rPr>
                  <w:rFonts w:ascii="NSimSun" w:hAnsi="NSimSun" w:cs="NSimSun"/>
                  <w:color w:val="800000"/>
                  <w:kern w:val="0"/>
                  <w:sz w:val="19"/>
                  <w:szCs w:val="19"/>
                </w:rPr>
                <w:t xml:space="preserve"> BRZL</w:t>
              </w:r>
              <w:r>
                <w:rPr>
                  <w:rFonts w:ascii="Times New Roman" w:eastAsia="SimSun" w:hAnsi="Times New Roman" w:cs="Times New Roman"/>
                  <w:szCs w:val="21"/>
                </w:rPr>
                <w:t>’</w:t>
              </w:r>
            </w:ins>
          </w:p>
          <w:p w:rsidR="00096C31" w:rsidRPr="002E462B" w:rsidRDefault="00096C31" w:rsidP="00096C31">
            <w:pPr>
              <w:jc w:val="left"/>
              <w:rPr>
                <w:ins w:id="112" w:author="Gao, Guan-Wei (高貫偉 ITC)" w:date="2012-04-16T11:17:00Z"/>
                <w:rFonts w:ascii="Times New Roman" w:hAnsi="Times New Roman" w:cs="Times New Roman"/>
                <w:szCs w:val="21"/>
              </w:rPr>
            </w:pPr>
            <w:ins w:id="113" w:author="Gao, Guan-Wei (高貫偉 ITC)" w:date="2012-04-16T11:17:00Z">
              <w:r w:rsidRPr="002E462B">
                <w:rPr>
                  <w:rFonts w:ascii="Times New Roman" w:hAnsi="Times New Roman" w:cs="Times New Roman"/>
                  <w:szCs w:val="21"/>
                </w:rPr>
                <w:t>MBCFG.CFG</w:t>
              </w:r>
            </w:ins>
          </w:p>
          <w:p w:rsidR="000D572B" w:rsidRDefault="00096C31">
            <w:pPr>
              <w:jc w:val="left"/>
              <w:rPr>
                <w:ins w:id="114" w:author="Gao, Guan-Wei (高貫偉 ITC)" w:date="2012-04-16T11:18:00Z"/>
                <w:rFonts w:ascii="Times New Roman" w:eastAsia="SimSun" w:hAnsi="Times New Roman" w:cs="Times New Roman"/>
                <w:szCs w:val="21"/>
              </w:rPr>
            </w:pPr>
            <w:ins w:id="115" w:author="Gao, Guan-Wei (高貫偉 ITC)" w:date="2012-04-16T11:17:00Z">
              <w:r w:rsidRPr="002E462B">
                <w:rPr>
                  <w:rFonts w:ascii="Times New Roman" w:hAnsi="Times New Roman" w:cs="Times New Roman"/>
                  <w:szCs w:val="21"/>
                </w:rPr>
                <w:t xml:space="preserve">Condition: </w:t>
              </w:r>
              <w:proofErr w:type="spellStart"/>
              <w:r w:rsidRPr="002E462B">
                <w:rPr>
                  <w:rFonts w:ascii="Times New Roman" w:hAnsi="Times New Roman" w:cs="Times New Roman"/>
                  <w:szCs w:val="21"/>
                </w:rPr>
                <w:t>MBCode</w:t>
              </w:r>
              <w:proofErr w:type="spellEnd"/>
              <w:r w:rsidRPr="002E462B">
                <w:rPr>
                  <w:rFonts w:ascii="Times New Roman" w:hAnsi="Times New Roman" w:cs="Times New Roman"/>
                  <w:szCs w:val="21"/>
                </w:rPr>
                <w:t>=</w:t>
              </w:r>
            </w:ins>
            <w:proofErr w:type="spellStart"/>
            <w:ins w:id="116" w:author="Gao, Guan-Wei (高貫偉 ITC)" w:date="2012-05-28T15:50:00Z">
              <w:r w:rsidR="007C2111" w:rsidRPr="007C2111">
                <w:rPr>
                  <w:rFonts w:ascii="Times New Roman" w:eastAsia="SimSun" w:hAnsi="Times New Roman" w:cs="Times New Roman"/>
                  <w:szCs w:val="21"/>
                  <w:highlight w:val="cyan"/>
                  <w:rPrChange w:id="117" w:author="Gao, Guan-Wei (高貫偉 ITC)" w:date="2012-05-28T15:50:00Z">
                    <w:rPr>
                      <w:rFonts w:ascii="Times New Roman" w:eastAsia="SimSun" w:hAnsi="Times New Roman" w:cs="Times New Roman"/>
                      <w:szCs w:val="21"/>
                    </w:rPr>
                  </w:rPrChange>
                </w:rPr>
                <w:t>MBCode</w:t>
              </w:r>
            </w:ins>
            <w:proofErr w:type="spellEnd"/>
            <w:ins w:id="118" w:author="Gao, Guan-Wei (高貫偉 ITC)" w:date="2012-04-16T11:17:00Z">
              <w:r>
                <w:rPr>
                  <w:rFonts w:ascii="Times New Roman" w:eastAsia="SimSun" w:hAnsi="Times New Roman" w:cs="Times New Roman" w:hint="eastAsia"/>
                  <w:szCs w:val="21"/>
                </w:rPr>
                <w:t xml:space="preserve"> and T</w:t>
              </w:r>
            </w:ins>
            <w:ins w:id="119" w:author="Gao, Guan-Wei (高貫偉 ITC)" w:date="2012-04-16T11:18:00Z">
              <w:r>
                <w:rPr>
                  <w:rFonts w:ascii="Times New Roman" w:eastAsia="SimSun" w:hAnsi="Times New Roman" w:cs="Times New Roman" w:hint="eastAsia"/>
                  <w:szCs w:val="21"/>
                </w:rPr>
                <w:t>P=@Region</w:t>
              </w:r>
            </w:ins>
          </w:p>
          <w:p w:rsidR="000D572B" w:rsidRDefault="0066759B">
            <w:pPr>
              <w:jc w:val="left"/>
              <w:rPr>
                <w:ins w:id="120" w:author="Gao, Guan-Wei (高貫偉 ITC)" w:date="2012-04-16T11:18:00Z"/>
                <w:rFonts w:ascii="Times New Roman" w:eastAsia="SimSun" w:hAnsi="Times New Roman" w:cs="Times New Roman"/>
                <w:szCs w:val="21"/>
              </w:rPr>
            </w:pPr>
            <w:ins w:id="121" w:author="Gao, Guan-Wei (高貫偉 ITC)" w:date="2012-04-16T11:18:00Z">
              <w:r>
                <w:rPr>
                  <w:rFonts w:ascii="Times New Roman" w:eastAsia="SimSun" w:hAnsi="Times New Roman" w:cs="Times New Roman" w:hint="eastAsia"/>
                  <w:szCs w:val="21"/>
                </w:rPr>
                <w:t>否则</w:t>
              </w:r>
            </w:ins>
          </w:p>
          <w:p w:rsidR="0066759B" w:rsidRPr="002E462B" w:rsidRDefault="0066759B" w:rsidP="0066759B">
            <w:pPr>
              <w:jc w:val="left"/>
              <w:rPr>
                <w:ins w:id="122" w:author="Gao, Guan-Wei (高貫偉 ITC)" w:date="2012-04-16T11:19:00Z"/>
                <w:rFonts w:ascii="Times New Roman" w:hAnsi="Times New Roman" w:cs="Times New Roman"/>
                <w:szCs w:val="21"/>
              </w:rPr>
            </w:pPr>
            <w:ins w:id="123" w:author="Gao, Guan-Wei (高貫偉 ITC)" w:date="2012-04-16T11:19:00Z">
              <w:r w:rsidRPr="002E462B">
                <w:rPr>
                  <w:rFonts w:ascii="Times New Roman" w:hAnsi="Times New Roman" w:cs="Times New Roman"/>
                  <w:szCs w:val="21"/>
                </w:rPr>
                <w:t>MBCFG.CFG</w:t>
              </w:r>
            </w:ins>
          </w:p>
          <w:p w:rsidR="000D572B" w:rsidRDefault="0066759B" w:rsidP="000D572B">
            <w:pPr>
              <w:jc w:val="left"/>
              <w:rPr>
                <w:ins w:id="124" w:author="Gao, Guan-Wei (高貫偉 ITC)" w:date="2012-05-28T15:52:00Z"/>
                <w:rFonts w:ascii="Times New Roman" w:eastAsia="SimSun" w:hAnsi="Times New Roman" w:cs="Times New Roman"/>
                <w:szCs w:val="21"/>
              </w:rPr>
            </w:pPr>
            <w:ins w:id="125" w:author="Gao, Guan-Wei (高貫偉 ITC)" w:date="2012-04-16T11:19:00Z">
              <w:r w:rsidRPr="002E462B">
                <w:rPr>
                  <w:rFonts w:ascii="Times New Roman" w:hAnsi="Times New Roman" w:cs="Times New Roman"/>
                  <w:szCs w:val="21"/>
                </w:rPr>
                <w:t>Condition: T</w:t>
              </w:r>
              <w:r>
                <w:rPr>
                  <w:rFonts w:ascii="Times New Roman" w:eastAsia="SimSun" w:hAnsi="Times New Roman" w:cs="Times New Roman" w:hint="eastAsia"/>
                  <w:szCs w:val="21"/>
                </w:rPr>
                <w:t>P</w:t>
              </w:r>
              <w:r w:rsidRPr="002E462B">
                <w:rPr>
                  <w:rFonts w:ascii="Times New Roman" w:hAnsi="Times New Roman" w:cs="Times New Roman"/>
                  <w:szCs w:val="21"/>
                </w:rPr>
                <w:t xml:space="preserve">=’PC’, </w:t>
              </w:r>
              <w:proofErr w:type="spellStart"/>
              <w:r w:rsidRPr="002E462B">
                <w:rPr>
                  <w:rFonts w:ascii="Times New Roman" w:hAnsi="Times New Roman" w:cs="Times New Roman"/>
                  <w:szCs w:val="21"/>
                </w:rPr>
                <w:t>MBCode</w:t>
              </w:r>
              <w:proofErr w:type="spellEnd"/>
              <w:r w:rsidRPr="002E462B">
                <w:rPr>
                  <w:rFonts w:ascii="Times New Roman" w:hAnsi="Times New Roman" w:cs="Times New Roman"/>
                  <w:szCs w:val="21"/>
                </w:rPr>
                <w:t>=</w:t>
              </w:r>
            </w:ins>
            <w:proofErr w:type="spellStart"/>
            <w:ins w:id="126" w:author="Gao, Guan-Wei (高貫偉 ITC)" w:date="2012-05-28T15:50:00Z">
              <w:r w:rsidR="007C2111" w:rsidRPr="007C2111">
                <w:rPr>
                  <w:rFonts w:ascii="Times New Roman" w:eastAsia="SimSun" w:hAnsi="Times New Roman" w:cs="Times New Roman"/>
                  <w:szCs w:val="21"/>
                  <w:highlight w:val="cyan"/>
                  <w:rPrChange w:id="127" w:author="Gao, Guan-Wei (高貫偉 ITC)" w:date="2012-05-28T15:50:00Z">
                    <w:rPr>
                      <w:rFonts w:ascii="Times New Roman" w:eastAsia="SimSun" w:hAnsi="Times New Roman" w:cs="Times New Roman"/>
                      <w:szCs w:val="21"/>
                    </w:rPr>
                  </w:rPrChange>
                </w:rPr>
                <w:t>MBCode</w:t>
              </w:r>
            </w:ins>
            <w:proofErr w:type="spellEnd"/>
          </w:p>
          <w:p w:rsidR="0076036D" w:rsidRDefault="0076036D" w:rsidP="0076036D">
            <w:pPr>
              <w:jc w:val="left"/>
              <w:rPr>
                <w:ins w:id="128" w:author="Gao, Guan-Wei (高貫偉 ITC)" w:date="2012-05-28T15:53:00Z"/>
                <w:rFonts w:ascii="Times New Roman" w:eastAsia="SimSun" w:hAnsi="Times New Roman" w:cs="Times New Roman"/>
                <w:szCs w:val="21"/>
              </w:rPr>
            </w:pPr>
          </w:p>
          <w:p w:rsidR="00000000" w:rsidRDefault="007C2111">
            <w:pPr>
              <w:jc w:val="left"/>
              <w:rPr>
                <w:ins w:id="129" w:author="Gao, Guan-Wei (高貫偉 ITC)" w:date="2012-05-28T15:52:00Z"/>
                <w:rFonts w:ascii="Times New Roman" w:eastAsia="SimSun" w:hAnsi="Times New Roman" w:cs="Times New Roman"/>
                <w:szCs w:val="21"/>
              </w:rPr>
            </w:pPr>
            <w:ins w:id="130" w:author="Gao, Guan-Wei (高貫偉 ITC)" w:date="2012-05-28T15:53:00Z">
              <w:r w:rsidRPr="007C2111">
                <w:rPr>
                  <w:rFonts w:ascii="Times New Roman" w:eastAsia="SimSun" w:hAnsi="Times New Roman" w:cs="Times New Roman"/>
                  <w:szCs w:val="21"/>
                  <w:highlight w:val="cyan"/>
                  <w:rPrChange w:id="131" w:author="Gao, Guan-Wei (高貫偉 ITC)" w:date="2012-05-28T15:57:00Z">
                    <w:rPr>
                      <w:rFonts w:ascii="Times New Roman" w:eastAsia="SimSun" w:hAnsi="Times New Roman" w:cs="Times New Roman"/>
                      <w:szCs w:val="21"/>
                    </w:rPr>
                  </w:rPrChange>
                </w:rPr>
                <w:t>Note</w:t>
              </w:r>
              <w:r w:rsidRPr="007C2111">
                <w:rPr>
                  <w:rFonts w:ascii="Times New Roman" w:eastAsia="SimSun" w:hAnsi="Times New Roman" w:cs="Times New Roman" w:hint="eastAsia"/>
                  <w:szCs w:val="21"/>
                  <w:highlight w:val="cyan"/>
                  <w:rPrChange w:id="132" w:author="Gao, Guan-Wei (高貫偉 ITC)" w:date="2012-05-28T15:57:00Z">
                    <w:rPr>
                      <w:rFonts w:ascii="Times New Roman" w:eastAsia="SimSun" w:hAnsi="Times New Roman" w:cs="Times New Roman" w:hint="eastAsia"/>
                      <w:szCs w:val="21"/>
                    </w:rPr>
                  </w:rPrChange>
                </w:rPr>
                <w:t>：</w:t>
              </w:r>
            </w:ins>
          </w:p>
          <w:p w:rsidR="007C2111" w:rsidRDefault="003E1964" w:rsidP="007C2111">
            <w:pPr>
              <w:jc w:val="left"/>
              <w:rPr>
                <w:ins w:id="133" w:author="Gao, Guan-Wei (高貫偉 ITC)" w:date="2012-05-30T10:19:00Z"/>
                <w:rFonts w:ascii="Times New Roman" w:eastAsia="SimSun" w:hAnsi="Times New Roman" w:cs="Times New Roman"/>
                <w:szCs w:val="21"/>
              </w:rPr>
              <w:pPrChange w:id="134" w:author="Gao, Guan-Wei (高貫偉 ITC)" w:date="2012-05-28T15:50:00Z">
                <w:pPr>
                  <w:framePr w:hSpace="180" w:wrap="around" w:vAnchor="text" w:hAnchor="text" w:y="1"/>
                  <w:suppressOverlap/>
                  <w:jc w:val="left"/>
                </w:pPr>
              </w:pPrChange>
            </w:pPr>
            <w:proofErr w:type="spellStart"/>
            <w:ins w:id="135" w:author="Gao, Guan-Wei (高貫偉 ITC)" w:date="2012-05-28T15:52:00Z">
              <w:r>
                <w:rPr>
                  <w:rFonts w:ascii="Times New Roman" w:eastAsia="SimSun" w:hAnsi="Times New Roman" w:cs="Times New Roman" w:hint="eastAsia"/>
                  <w:szCs w:val="21"/>
                </w:rPr>
                <w:t>MBCode</w:t>
              </w:r>
            </w:ins>
            <w:proofErr w:type="spellEnd"/>
            <w:ins w:id="136" w:author="Gao, Guan-Wei (高貫偉 ITC)" w:date="2012-05-28T15:53:00Z">
              <w:r>
                <w:rPr>
                  <w:rFonts w:ascii="Times New Roman" w:eastAsia="SimSun" w:hAnsi="Times New Roman" w:cs="Times New Roman" w:hint="eastAsia"/>
                  <w:szCs w:val="21"/>
                </w:rPr>
                <w:t xml:space="preserve"> </w:t>
              </w:r>
              <w:r>
                <w:rPr>
                  <w:rFonts w:ascii="Times New Roman" w:eastAsia="SimSun" w:hAnsi="Times New Roman" w:cs="Times New Roman" w:hint="eastAsia"/>
                  <w:szCs w:val="21"/>
                </w:rPr>
                <w:t>请参考《</w:t>
              </w:r>
              <w:r w:rsidRPr="003E1964">
                <w:rPr>
                  <w:rFonts w:ascii="Times New Roman" w:eastAsia="SimSun" w:hAnsi="Times New Roman" w:cs="Times New Roman"/>
                  <w:szCs w:val="21"/>
                </w:rPr>
                <w:t>CI-MES12-SPEC-000-UC Common Rule.docx</w:t>
              </w:r>
              <w:r>
                <w:rPr>
                  <w:rFonts w:ascii="Times New Roman" w:eastAsia="SimSun" w:hAnsi="Times New Roman" w:cs="Times New Roman" w:hint="eastAsia"/>
                  <w:szCs w:val="21"/>
                </w:rPr>
                <w:t>》</w:t>
              </w:r>
              <w:r>
                <w:rPr>
                  <w:rFonts w:ascii="Times New Roman" w:eastAsia="SimSun" w:hAnsi="Times New Roman" w:cs="Times New Roman" w:hint="eastAsia"/>
                  <w:szCs w:val="21"/>
                </w:rPr>
                <w:t>2.28</w:t>
              </w:r>
            </w:ins>
          </w:p>
          <w:p w:rsidR="00000000" w:rsidRDefault="00392D33" w:rsidP="00392D33">
            <w:pPr>
              <w:jc w:val="left"/>
              <w:rPr>
                <w:rFonts w:ascii="Times New Roman" w:eastAsia="SimSun" w:hAnsi="Times New Roman" w:cs="Times New Roman"/>
                <w:szCs w:val="21"/>
              </w:rPr>
              <w:pPrChange w:id="137" w:author="Gao, Guan-Wei (高貫偉 ITC)" w:date="2012-08-14T10:50:00Z">
                <w:pPr>
                  <w:framePr w:hSpace="180" w:wrap="around" w:vAnchor="text" w:hAnchor="text" w:y="1"/>
                  <w:suppressOverlap/>
                  <w:jc w:val="left"/>
                </w:pPr>
              </w:pPrChange>
            </w:pPr>
            <w:ins w:id="138" w:author="Gao, Guan-Wei (高貫偉 ITC)" w:date="2012-08-14T10:50:00Z">
              <w:r>
                <w:rPr>
                  <w:rFonts w:ascii="Times New Roman" w:eastAsia="SimSun" w:hAnsi="Times New Roman" w:cs="Times New Roman" w:hint="eastAsia"/>
                  <w:szCs w:val="21"/>
                </w:rPr>
                <w:t>PC/RCTO/</w:t>
              </w:r>
              <w:proofErr w:type="spellStart"/>
              <w:r>
                <w:rPr>
                  <w:rFonts w:ascii="Times New Roman" w:eastAsia="SimSun" w:hAnsi="Times New Roman" w:cs="Times New Roman" w:hint="eastAsia"/>
                  <w:szCs w:val="21"/>
                </w:rPr>
                <w:t>Fru</w:t>
              </w:r>
              <w:proofErr w:type="spellEnd"/>
              <w:r>
                <w:rPr>
                  <w:rFonts w:ascii="Times New Roman" w:eastAsia="SimSun" w:hAnsi="Times New Roman" w:cs="Times New Roman" w:hint="eastAsia"/>
                  <w:szCs w:val="21"/>
                </w:rPr>
                <w:t>的判断</w:t>
              </w:r>
            </w:ins>
            <w:ins w:id="139" w:author="Gao, Guan-Wei (高貫偉 ITC)" w:date="2012-05-30T10:20:00Z">
              <w:r w:rsidR="0023104E">
                <w:rPr>
                  <w:rFonts w:ascii="Times New Roman" w:eastAsia="SimSun" w:hAnsi="Times New Roman" w:cs="Times New Roman" w:hint="eastAsia"/>
                  <w:szCs w:val="21"/>
                </w:rPr>
                <w:t xml:space="preserve"> </w:t>
              </w:r>
              <w:r w:rsidR="0023104E">
                <w:rPr>
                  <w:rFonts w:ascii="Times New Roman" w:eastAsia="SimSun" w:hAnsi="Times New Roman" w:cs="Times New Roman" w:hint="eastAsia"/>
                  <w:szCs w:val="21"/>
                </w:rPr>
                <w:t>请参考《</w:t>
              </w:r>
              <w:r w:rsidR="0023104E" w:rsidRPr="003E1964">
                <w:rPr>
                  <w:rFonts w:ascii="Times New Roman" w:eastAsia="SimSun" w:hAnsi="Times New Roman" w:cs="Times New Roman"/>
                  <w:szCs w:val="21"/>
                </w:rPr>
                <w:t>CI-MES12-SPEC-000-UC Common Rule.docx</w:t>
              </w:r>
              <w:r w:rsidR="0023104E">
                <w:rPr>
                  <w:rFonts w:ascii="Times New Roman" w:eastAsia="SimSun" w:hAnsi="Times New Roman" w:cs="Times New Roman" w:hint="eastAsia"/>
                  <w:szCs w:val="21"/>
                </w:rPr>
                <w:t>》</w:t>
              </w:r>
              <w:r w:rsidR="0023104E">
                <w:rPr>
                  <w:rFonts w:ascii="Times New Roman" w:eastAsia="SimSun" w:hAnsi="Times New Roman" w:cs="Times New Roman" w:hint="eastAsia"/>
                  <w:szCs w:val="21"/>
                </w:rPr>
                <w:t>2.</w:t>
              </w:r>
            </w:ins>
            <w:ins w:id="140" w:author="Gao, Guan-Wei (高貫偉 ITC)" w:date="2012-08-14T10:50:00Z">
              <w:r>
                <w:rPr>
                  <w:rFonts w:ascii="Times New Roman" w:eastAsia="SimSun" w:hAnsi="Times New Roman" w:cs="Times New Roman" w:hint="eastAsia"/>
                  <w:szCs w:val="21"/>
                </w:rPr>
                <w:t>11</w:t>
              </w:r>
            </w:ins>
          </w:p>
        </w:tc>
      </w:tr>
      <w:tr w:rsidR="00B75F4E" w:rsidTr="00424776">
        <w:tc>
          <w:tcPr>
            <w:tcW w:w="3315" w:type="dxa"/>
          </w:tcPr>
          <w:p w:rsidR="00B75F4E" w:rsidRPr="002E462B" w:rsidRDefault="00B75F4E" w:rsidP="0042477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2E462B">
              <w:rPr>
                <w:rFonts w:ascii="Times New Roman" w:hAnsi="Times New Roman" w:cs="Times New Roman"/>
                <w:szCs w:val="21"/>
              </w:rPr>
              <w:lastRenderedPageBreak/>
              <w:t>MfgCode</w:t>
            </w:r>
            <w:proofErr w:type="spellEnd"/>
          </w:p>
        </w:tc>
        <w:tc>
          <w:tcPr>
            <w:tcW w:w="5207" w:type="dxa"/>
          </w:tcPr>
          <w:p w:rsidR="00B75F4E" w:rsidRDefault="00B75F4E" w:rsidP="0042477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Theme="minorEastAsia" w:cs="Times New Roman"/>
                <w:szCs w:val="21"/>
              </w:rPr>
              <w:t>该</w:t>
            </w:r>
            <w:r w:rsidRPr="002E462B">
              <w:rPr>
                <w:rFonts w:ascii="Times New Roman" w:hAnsi="Times New Roman" w:cs="Times New Roman"/>
                <w:szCs w:val="21"/>
              </w:rPr>
              <w:t>2</w:t>
            </w:r>
            <w:r w:rsidRPr="002E462B">
              <w:rPr>
                <w:rFonts w:ascii="Times New Roman" w:hAnsiTheme="minorEastAsia" w:cs="Times New Roman"/>
                <w:szCs w:val="21"/>
              </w:rPr>
              <w:t>码为</w:t>
            </w:r>
            <w:r w:rsidRPr="002E462B">
              <w:rPr>
                <w:rFonts w:ascii="Times New Roman" w:hAnsi="Times New Roman" w:cs="Times New Roman"/>
                <w:szCs w:val="21"/>
              </w:rPr>
              <w:t>’00’</w:t>
            </w:r>
          </w:p>
          <w:p w:rsidR="00B75F4E" w:rsidRDefault="00B75F4E" w:rsidP="0042477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特例：</w:t>
            </w:r>
            <w:r>
              <w:rPr>
                <w:rFonts w:ascii="Times New Roman" w:hAnsi="Times New Roman" w:cs="Times New Roman" w:hint="eastAsia"/>
                <w:szCs w:val="21"/>
              </w:rPr>
              <w:t>PCA Shipping Label</w:t>
            </w:r>
            <w:r>
              <w:rPr>
                <w:rFonts w:ascii="Times New Roman" w:hAnsi="Times New Roman" w:cs="Times New Roman" w:hint="eastAsia"/>
                <w:szCs w:val="21"/>
              </w:rPr>
              <w:t>时，</w:t>
            </w:r>
            <w:r>
              <w:rPr>
                <w:rFonts w:ascii="Times New Roman" w:hAnsi="Times New Roman" w:cs="Times New Roman" w:hint="eastAsia"/>
                <w:szCs w:val="21"/>
              </w:rPr>
              <w:t>FRU</w:t>
            </w:r>
            <w:r>
              <w:rPr>
                <w:rFonts w:ascii="Times New Roman" w:hAnsi="Times New Roman" w:cs="Times New Roman" w:hint="eastAsia"/>
                <w:szCs w:val="21"/>
              </w:rPr>
              <w:t>且不出货到</w:t>
            </w:r>
            <w:r>
              <w:rPr>
                <w:rFonts w:ascii="Times New Roman" w:hAnsi="Times New Roman" w:cs="Times New Roman" w:hint="eastAsia"/>
                <w:szCs w:val="21"/>
              </w:rPr>
              <w:t>Brazil</w:t>
            </w:r>
            <w:r>
              <w:rPr>
                <w:rFonts w:ascii="Times New Roman" w:hAnsi="Times New Roman" w:cs="Times New Roman" w:hint="eastAsia"/>
                <w:szCs w:val="21"/>
              </w:rPr>
              <w:t>的板子，该栏位计算如下：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@tmpstr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@tmpstr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'ABCDEFGHJKLMNPQRSTUVWXYZ'</w:t>
            </w:r>
          </w:p>
          <w:p w:rsidR="00B75F4E" w:rsidRPr="00852FEB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852FE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852FE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@Cust </w:t>
            </w:r>
            <w:r w:rsidRPr="00852FE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852FE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52FE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20</w:t>
            </w:r>
            <w:r w:rsidRPr="00852FE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852FE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52FE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-- Model</w:t>
            </w:r>
            <w:r w:rsidRPr="00852FE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的</w:t>
            </w:r>
            <w:r w:rsidRPr="00852FE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Cust </w:t>
            </w:r>
            <w:r w:rsidRPr="00852FE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属性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@ver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 w:rsidR="00424776">
              <w:t xml:space="preserve"> </w:t>
            </w:r>
            <w:r w:rsidR="00424776" w:rsidRPr="00424776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EcrVersion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 xml:space="preserve">.IECVer Conditon: </w:t>
            </w:r>
            <w:r w:rsidR="00ED2A87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MB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Code=</w:t>
            </w:r>
            <w:r w:rsidR="00D4179A">
              <w:t xml:space="preserve"> </w:t>
            </w:r>
            <w:r w:rsidR="00D4179A" w:rsidRPr="00D4179A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left(@MBSno, 2)</w:t>
            </w:r>
          </w:p>
          <w:p w:rsidR="00B75F4E" w:rsidRPr="00852FEB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852FE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852FE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52FEB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charindex</w:t>
            </w:r>
            <w:r w:rsidRPr="00852FE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52FE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@Cust</w:t>
            </w:r>
            <w:r w:rsidRPr="00852FE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852FEB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'CPQ, TOPAZ'</w:t>
            </w:r>
            <w:r w:rsidRPr="00852FE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)&gt;</w:t>
            </w:r>
            <w:r w:rsidRPr="00852FE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0</w:t>
            </w:r>
          </w:p>
          <w:p w:rsidR="00B75F4E" w:rsidRPr="00852FEB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852FE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------------- version to 2 diag --------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@jj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@str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@vercode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@strlen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@lfrev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@tmpstr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@lfrev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@tmpstr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(right(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@lfrev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@tmpstr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0 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@lfrev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(right(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@tmpstr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@lfrev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)+right(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(right(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@tmpstr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0 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(right(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@tmpstr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)+right(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'0123456789ABCDEFGHJKLMNPQRSTUVWXYZ'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@strlen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datalength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@jj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@strlen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75F4E" w:rsidRDefault="00B75F4E" w:rsidP="004247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@vercode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@jj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@jj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@strlen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75F4E" w:rsidRDefault="00B75F4E" w:rsidP="00424776">
            <w:pPr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852FE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852FEB" w:rsidRDefault="00852FEB" w:rsidP="00424776">
            <w:pPr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trike/>
                <w:noProof/>
                <w:color w:val="0000FF"/>
                <w:kern w:val="0"/>
                <w:sz w:val="20"/>
                <w:szCs w:val="20"/>
              </w:rPr>
              <w:t>Note</w:t>
            </w:r>
            <w:r>
              <w:rPr>
                <w:rFonts w:ascii="Courier New" w:hAnsi="Courier New" w:cs="Courier New" w:hint="eastAsia"/>
                <w:strike/>
                <w:noProof/>
                <w:color w:val="0000FF"/>
                <w:kern w:val="0"/>
                <w:sz w:val="20"/>
                <w:szCs w:val="20"/>
              </w:rPr>
              <w:t>：</w:t>
            </w:r>
          </w:p>
          <w:p w:rsidR="00852FEB" w:rsidRDefault="00852FEB" w:rsidP="00424776">
            <w:pPr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852FE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852FE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852FEB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charindex</w:t>
            </w:r>
            <w:r w:rsidRPr="00852FE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852FE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@Cust</w:t>
            </w:r>
            <w:r w:rsidRPr="00852FE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852FEB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'CPQ, TOPAZ'</w:t>
            </w:r>
            <w:r w:rsidRPr="00852FE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)&gt;</w:t>
            </w:r>
            <w:r w:rsidRPr="00852FE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0</w:t>
            </w:r>
          </w:p>
          <w:p w:rsidR="00852FEB" w:rsidRPr="00852FEB" w:rsidRDefault="00852FEB" w:rsidP="00424776">
            <w:pPr>
              <w:jc w:val="left"/>
              <w:rPr>
                <w:rFonts w:ascii="Times New Roman" w:hAnsi="Times New Roman" w:cs="Times New Roman"/>
                <w:strike/>
                <w:szCs w:val="21"/>
              </w:rPr>
            </w:pPr>
            <w:r>
              <w:rPr>
                <w:rFonts w:ascii="Courier New" w:hAnsi="Courier New" w:cs="Courier New" w:hint="eastAsia"/>
                <w:strike/>
                <w:noProof/>
                <w:color w:val="0000FF"/>
                <w:kern w:val="0"/>
                <w:sz w:val="20"/>
                <w:szCs w:val="20"/>
              </w:rPr>
              <w:t>因</w:t>
            </w:r>
            <w:r>
              <w:rPr>
                <w:rFonts w:ascii="Courier New" w:hAnsi="Courier New" w:cs="Courier New" w:hint="eastAsia"/>
                <w:strike/>
                <w:noProof/>
                <w:color w:val="0000FF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 w:hint="eastAsia"/>
                <w:strike/>
                <w:noProof/>
                <w:color w:val="0000F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strike/>
                <w:noProof/>
                <w:color w:val="0000FF"/>
                <w:kern w:val="0"/>
                <w:sz w:val="20"/>
                <w:szCs w:val="20"/>
              </w:rPr>
              <w:t>Cust</w:t>
            </w:r>
            <w:r>
              <w:rPr>
                <w:rFonts w:ascii="Courier New" w:hAnsi="Courier New" w:cs="Courier New" w:hint="eastAsia"/>
                <w:strike/>
                <w:noProof/>
                <w:color w:val="0000FF"/>
                <w:kern w:val="0"/>
                <w:sz w:val="20"/>
                <w:szCs w:val="20"/>
              </w:rPr>
              <w:t>属性皆为</w:t>
            </w:r>
            <w:r>
              <w:rPr>
                <w:rFonts w:ascii="Courier New" w:hAnsi="Courier New" w:cs="Courier New" w:hint="eastAsia"/>
                <w:strike/>
                <w:noProof/>
                <w:color w:val="0000FF"/>
                <w:kern w:val="0"/>
                <w:sz w:val="20"/>
                <w:szCs w:val="20"/>
              </w:rPr>
              <w:t>CPQ</w:t>
            </w:r>
            <w:r>
              <w:rPr>
                <w:rFonts w:ascii="Courier New" w:hAnsi="Courier New" w:cs="Courier New" w:hint="eastAsia"/>
                <w:strike/>
                <w:noProof/>
                <w:color w:val="0000FF"/>
                <w:kern w:val="0"/>
                <w:sz w:val="20"/>
                <w:szCs w:val="20"/>
              </w:rPr>
              <w:t>，先去掉该判断。</w:t>
            </w:r>
          </w:p>
        </w:tc>
      </w:tr>
      <w:tr w:rsidR="00B75F4E" w:rsidTr="00424776">
        <w:tc>
          <w:tcPr>
            <w:tcW w:w="3315" w:type="dxa"/>
          </w:tcPr>
          <w:p w:rsidR="00B75F4E" w:rsidRPr="002E462B" w:rsidRDefault="00B75F4E" w:rsidP="0042477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2E462B">
              <w:rPr>
                <w:rFonts w:ascii="Times New Roman" w:hAnsi="Times New Roman" w:cs="Times New Roman"/>
                <w:szCs w:val="21"/>
              </w:rPr>
              <w:lastRenderedPageBreak/>
              <w:t>SupplierCode</w:t>
            </w:r>
            <w:proofErr w:type="spellEnd"/>
          </w:p>
        </w:tc>
        <w:tc>
          <w:tcPr>
            <w:tcW w:w="5207" w:type="dxa"/>
          </w:tcPr>
          <w:p w:rsidR="00B75F4E" w:rsidRPr="002E462B" w:rsidRDefault="00B75F4E" w:rsidP="00424776">
            <w:pPr>
              <w:jc w:val="left"/>
              <w:rPr>
                <w:rFonts w:ascii="Times New Roman" w:hAnsi="Times New Roman" w:cs="Times New Roman"/>
                <w:noProof/>
                <w:kern w:val="0"/>
                <w:szCs w:val="21"/>
              </w:rPr>
            </w:pP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SupplierCode.Code</w:t>
            </w:r>
          </w:p>
          <w:p w:rsidR="00B75F4E" w:rsidRPr="002E462B" w:rsidRDefault="00B75F4E" w:rsidP="00424776">
            <w:pPr>
              <w:jc w:val="left"/>
              <w:rPr>
                <w:rFonts w:ascii="Times New Roman" w:hAnsi="Times New Roman" w:cs="Times New Roman"/>
                <w:noProof/>
                <w:kern w:val="0"/>
                <w:szCs w:val="21"/>
              </w:rPr>
            </w:pP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Condition: Verdor=’MB’</w:t>
            </w:r>
          </w:p>
          <w:p w:rsidR="00B75F4E" w:rsidRPr="002E462B" w:rsidRDefault="00B75F4E" w:rsidP="00424776">
            <w:pPr>
              <w:jc w:val="left"/>
              <w:rPr>
                <w:rFonts w:ascii="Times New Roman" w:hAnsi="Times New Roman" w:cs="Times New Roman"/>
                <w:noProof/>
                <w:kern w:val="0"/>
                <w:szCs w:val="21"/>
              </w:rPr>
            </w:pPr>
            <w:r w:rsidRPr="002E462B">
              <w:rPr>
                <w:rFonts w:ascii="Times New Roman" w:hAnsiTheme="minorEastAsia" w:cs="Times New Roman"/>
                <w:noProof/>
                <w:kern w:val="0"/>
                <w:szCs w:val="21"/>
              </w:rPr>
              <w:t>使用规则：</w:t>
            </w:r>
          </w:p>
          <w:p w:rsidR="00B75F4E" w:rsidRPr="002E462B" w:rsidRDefault="00B75F4E" w:rsidP="00B75F4E">
            <w:pPr>
              <w:pStyle w:val="a8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  <w:noProof/>
                <w:kern w:val="0"/>
                <w:szCs w:val="21"/>
              </w:rPr>
            </w:pPr>
            <w:r>
              <w:rPr>
                <w:rFonts w:ascii="Times New Roman" w:hAnsiTheme="minorEastAsia" w:cs="Times New Roman" w:hint="eastAsia"/>
                <w:noProof/>
                <w:kern w:val="0"/>
                <w:szCs w:val="21"/>
              </w:rPr>
              <w:t>根据</w:t>
            </w:r>
            <w:r>
              <w:rPr>
                <w:rFonts w:ascii="Times New Roman" w:hAnsiTheme="minorEastAsia" w:cs="Times New Roman" w:hint="eastAsia"/>
                <w:noProof/>
                <w:kern w:val="0"/>
                <w:szCs w:val="21"/>
              </w:rPr>
              <w:t>MBCFG</w:t>
            </w:r>
            <w:r>
              <w:rPr>
                <w:rFonts w:ascii="Times New Roman" w:hAnsiTheme="minorEastAsia" w:cs="Times New Roman" w:hint="eastAsia"/>
                <w:noProof/>
                <w:kern w:val="0"/>
                <w:szCs w:val="21"/>
              </w:rPr>
              <w:t>、</w:t>
            </w:r>
            <w:r>
              <w:rPr>
                <w:rFonts w:ascii="Times New Roman" w:hAnsiTheme="minorEastAsia" w:cs="Times New Roman" w:hint="eastAsia"/>
                <w:noProof/>
                <w:kern w:val="0"/>
                <w:szCs w:val="21"/>
              </w:rPr>
              <w:t>MfgCode</w:t>
            </w:r>
            <w:r>
              <w:rPr>
                <w:rFonts w:ascii="Times New Roman" w:hAnsiTheme="minorEastAsia" w:cs="Times New Roman" w:hint="eastAsia"/>
                <w:noProof/>
                <w:kern w:val="0"/>
                <w:szCs w:val="21"/>
              </w:rPr>
              <w:t>、</w:t>
            </w:r>
            <w:r>
              <w:rPr>
                <w:rFonts w:ascii="Times New Roman" w:hAnsiTheme="minorEastAsia" w:cs="Times New Roman" w:hint="eastAsia"/>
                <w:noProof/>
                <w:kern w:val="0"/>
                <w:szCs w:val="21"/>
              </w:rPr>
              <w:t>WeekCode</w:t>
            </w:r>
            <w:r>
              <w:rPr>
                <w:rFonts w:ascii="Times New Roman" w:hAnsiTheme="minorEastAsia" w:cs="Times New Roman" w:hint="eastAsia"/>
                <w:noProof/>
                <w:kern w:val="0"/>
                <w:szCs w:val="21"/>
              </w:rPr>
              <w:t>，</w:t>
            </w:r>
            <w:r w:rsidRPr="002E462B">
              <w:rPr>
                <w:rFonts w:ascii="Times New Roman" w:hAnsiTheme="minorEastAsia" w:cs="Times New Roman"/>
                <w:noProof/>
                <w:kern w:val="0"/>
                <w:szCs w:val="21"/>
              </w:rPr>
              <w:t>获取当前使用的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SupplierCode</w:t>
            </w:r>
            <w:r>
              <w:rPr>
                <w:rFonts w:ascii="Times New Roman" w:hAnsi="Times New Roman" w:cs="Times New Roman" w:hint="eastAsia"/>
                <w:noProof/>
                <w:kern w:val="0"/>
                <w:szCs w:val="21"/>
              </w:rPr>
              <w:t>和流水</w:t>
            </w:r>
          </w:p>
          <w:p w:rsidR="00B75F4E" w:rsidRPr="002E462B" w:rsidRDefault="00B75F4E" w:rsidP="00B75F4E">
            <w:pPr>
              <w:pStyle w:val="a8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Theme="minorEastAsia" w:cs="Times New Roman"/>
                <w:szCs w:val="21"/>
              </w:rPr>
              <w:t>若流水为</w:t>
            </w:r>
            <w:r w:rsidRPr="002E462B">
              <w:rPr>
                <w:rFonts w:ascii="Times New Roman" w:hAnsi="Times New Roman" w:cs="Times New Roman"/>
                <w:szCs w:val="21"/>
              </w:rPr>
              <w:t>’ZZZ’</w:t>
            </w:r>
            <w:r w:rsidRPr="002E462B">
              <w:rPr>
                <w:rFonts w:ascii="Times New Roman" w:hAnsiTheme="minorEastAsia" w:cs="Times New Roman"/>
                <w:szCs w:val="21"/>
              </w:rPr>
              <w:t>，则按照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SupplierCode</w:t>
            </w:r>
            <w:r w:rsidRPr="002E462B">
              <w:rPr>
                <w:rFonts w:ascii="Times New Roman" w:hAnsiTheme="minorEastAsia" w:cs="Times New Roman"/>
                <w:szCs w:val="21"/>
              </w:rPr>
              <w:t>优先级</w:t>
            </w:r>
            <w:r w:rsidRPr="002E462B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2E462B">
              <w:rPr>
                <w:rFonts w:ascii="Times New Roman" w:hAnsi="Times New Roman" w:cs="Times New Roman"/>
                <w:szCs w:val="21"/>
              </w:rPr>
              <w:t>Idx</w:t>
            </w:r>
            <w:proofErr w:type="spellEnd"/>
            <w:r w:rsidRPr="002E462B">
              <w:rPr>
                <w:rFonts w:ascii="Times New Roman" w:hAnsi="Times New Roman" w:cs="Times New Roman"/>
                <w:szCs w:val="21"/>
              </w:rPr>
              <w:t>)</w:t>
            </w:r>
            <w:r w:rsidRPr="002E462B">
              <w:rPr>
                <w:rFonts w:ascii="Times New Roman" w:hAnsiTheme="minorEastAsia" w:cs="Times New Roman"/>
                <w:szCs w:val="21"/>
              </w:rPr>
              <w:t>的</w:t>
            </w:r>
            <w:r>
              <w:rPr>
                <w:rFonts w:ascii="Times New Roman" w:hAnsiTheme="minorEastAsia" w:cs="Times New Roman" w:hint="eastAsia"/>
                <w:szCs w:val="21"/>
              </w:rPr>
              <w:t>从小到大</w:t>
            </w:r>
            <w:r w:rsidRPr="002E462B">
              <w:rPr>
                <w:rFonts w:ascii="Times New Roman" w:hAnsiTheme="minorEastAsia" w:cs="Times New Roman"/>
                <w:szCs w:val="21"/>
              </w:rPr>
              <w:t>顺序获取下一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SupplierCode</w:t>
            </w:r>
          </w:p>
          <w:p w:rsidR="00B75F4E" w:rsidRPr="002E462B" w:rsidRDefault="00B75F4E" w:rsidP="00B75F4E">
            <w:pPr>
              <w:pStyle w:val="a8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Theme="minorEastAsia" w:cs="Times New Roman"/>
                <w:szCs w:val="21"/>
              </w:rPr>
              <w:t>若当前没有流水使用，则按照优先级</w:t>
            </w:r>
            <w:r w:rsidRPr="002E462B"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 w:rsidRPr="002E462B">
              <w:rPr>
                <w:rFonts w:ascii="Times New Roman" w:hAnsi="Times New Roman" w:cs="Times New Roman"/>
                <w:szCs w:val="21"/>
              </w:rPr>
              <w:t>Idex</w:t>
            </w:r>
            <w:proofErr w:type="spellEnd"/>
            <w:r w:rsidRPr="002E462B">
              <w:rPr>
                <w:rFonts w:ascii="Times New Roman" w:hAnsi="Times New Roman" w:cs="Times New Roman"/>
                <w:szCs w:val="21"/>
              </w:rPr>
              <w:t>)</w:t>
            </w:r>
            <w:r w:rsidRPr="002E462B">
              <w:rPr>
                <w:rFonts w:ascii="Times New Roman" w:hAnsiTheme="minorEastAsia" w:cs="Times New Roman"/>
                <w:szCs w:val="21"/>
              </w:rPr>
              <w:t>的</w:t>
            </w:r>
            <w:r>
              <w:rPr>
                <w:rFonts w:ascii="Times New Roman" w:hAnsiTheme="minorEastAsia" w:cs="Times New Roman" w:hint="eastAsia"/>
                <w:szCs w:val="21"/>
              </w:rPr>
              <w:t>从小到大</w:t>
            </w:r>
            <w:r w:rsidRPr="002E462B">
              <w:rPr>
                <w:rFonts w:ascii="Times New Roman" w:hAnsiTheme="minorEastAsia" w:cs="Times New Roman"/>
                <w:szCs w:val="21"/>
              </w:rPr>
              <w:t>顺序获取最小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SupplierCode</w:t>
            </w:r>
            <w:r w:rsidRPr="002E462B">
              <w:rPr>
                <w:rFonts w:ascii="Times New Roman" w:hAnsiTheme="minorEastAsia" w:cs="Times New Roman"/>
                <w:szCs w:val="21"/>
              </w:rPr>
              <w:t>的使用</w:t>
            </w:r>
          </w:p>
          <w:p w:rsidR="00B75F4E" w:rsidRDefault="00B75F4E" w:rsidP="00B75F4E">
            <w:pPr>
              <w:pStyle w:val="a8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Theme="minorEastAsia" w:cs="Times New Roman"/>
                <w:szCs w:val="21"/>
              </w:rPr>
              <w:t>若流水存在，且不为</w:t>
            </w:r>
            <w:r w:rsidRPr="002E462B">
              <w:rPr>
                <w:rFonts w:ascii="Times New Roman" w:hAnsi="Times New Roman" w:cs="Times New Roman"/>
                <w:szCs w:val="21"/>
              </w:rPr>
              <w:t>’ZZZ’</w:t>
            </w:r>
            <w:r w:rsidRPr="002E462B">
              <w:rPr>
                <w:rFonts w:ascii="Times New Roman" w:hAnsiTheme="minorEastAsia" w:cs="Times New Roman"/>
                <w:szCs w:val="21"/>
              </w:rPr>
              <w:t>，则使用该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SupplierCode</w:t>
            </w:r>
          </w:p>
          <w:p w:rsidR="00071A9A" w:rsidRPr="00071A9A" w:rsidRDefault="00B75F4E" w:rsidP="00071A9A">
            <w:pPr>
              <w:pStyle w:val="a8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若流水为</w:t>
            </w:r>
            <w:r>
              <w:rPr>
                <w:rFonts w:ascii="Times New Roman" w:hAnsi="Times New Roman" w:cs="Times New Roman"/>
                <w:szCs w:val="21"/>
              </w:rPr>
              <w:t>’</w:t>
            </w:r>
            <w:r>
              <w:rPr>
                <w:rFonts w:ascii="Times New Roman" w:hAnsi="Times New Roman" w:cs="Times New Roman" w:hint="eastAsia"/>
                <w:szCs w:val="21"/>
              </w:rPr>
              <w:t>ZZZ</w:t>
            </w:r>
            <w:r>
              <w:rPr>
                <w:rFonts w:ascii="Times New Roman" w:hAnsi="Times New Roman" w:cs="Times New Roman"/>
                <w:szCs w:val="21"/>
              </w:rPr>
              <w:t>’</w:t>
            </w:r>
            <w:r>
              <w:rPr>
                <w:rFonts w:ascii="Times New Roman" w:hAnsi="Times New Roman" w:cs="Times New Roman" w:hint="eastAsia"/>
                <w:szCs w:val="21"/>
              </w:rPr>
              <w:t>且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SupplierCode</w:t>
            </w:r>
            <w:r>
              <w:rPr>
                <w:rFonts w:ascii="Times New Roman" w:hAnsi="Times New Roman" w:cs="Times New Roman" w:hint="eastAsia"/>
                <w:szCs w:val="21"/>
              </w:rPr>
              <w:t>为</w:t>
            </w:r>
            <w:r>
              <w:rPr>
                <w:rFonts w:ascii="Times New Roman" w:hAnsi="Times New Roman" w:cs="Times New Roman" w:hint="eastAsia"/>
                <w:szCs w:val="21"/>
              </w:rPr>
              <w:t>MAX(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Idex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)</w:t>
            </w:r>
            <w:r>
              <w:rPr>
                <w:rFonts w:ascii="Times New Roman" w:hAnsi="Times New Roman" w:cs="Times New Roman" w:hint="eastAsia"/>
                <w:szCs w:val="21"/>
              </w:rPr>
              <w:t>，则报错：“</w:t>
            </w:r>
            <w:r w:rsidR="000446B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本週</w:t>
            </w:r>
            <w:r w:rsidR="000446B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Vendor CT Lable</w:t>
            </w:r>
            <w:r w:rsidR="000446B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可打印數量已滿</w:t>
            </w:r>
            <w:r w:rsidR="000446B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,</w:t>
            </w:r>
            <w:r w:rsidR="000446B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請聯繫</w:t>
            </w:r>
            <w:r w:rsidR="000446B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IE</w:t>
            </w:r>
            <w:r w:rsidR="000446B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解決</w:t>
            </w:r>
            <w:r>
              <w:rPr>
                <w:rFonts w:ascii="Times New Roman" w:hAnsi="Times New Roman" w:cs="Times New Roman" w:hint="eastAsia"/>
                <w:szCs w:val="21"/>
              </w:rPr>
              <w:t>”</w:t>
            </w:r>
          </w:p>
          <w:p w:rsidR="00071A9A" w:rsidRPr="00071A9A" w:rsidRDefault="00071A9A" w:rsidP="00071A9A">
            <w:pPr>
              <w:pStyle w:val="a8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szCs w:val="21"/>
              </w:rPr>
              <w:t>若没有任何</w:t>
            </w:r>
            <w:proofErr w:type="spellStart"/>
            <w:r>
              <w:rPr>
                <w:rFonts w:ascii="Times New Roman" w:eastAsia="SimSun" w:hAnsi="Times New Roman" w:cs="Times New Roman" w:hint="eastAsia"/>
                <w:szCs w:val="21"/>
              </w:rPr>
              <w:t>SupplierCode</w:t>
            </w:r>
            <w:proofErr w:type="spellEnd"/>
            <w:r>
              <w:rPr>
                <w:rFonts w:ascii="Times New Roman" w:eastAsia="SimSun" w:hAnsi="Times New Roman" w:cs="Times New Roman" w:hint="eastAsia"/>
                <w:szCs w:val="21"/>
              </w:rPr>
              <w:t>可使用，则报错：“</w:t>
            </w:r>
            <w:r w:rsidRPr="00F21DCA">
              <w:rPr>
                <w:rFonts w:ascii="Times New Roman" w:eastAsia="SimSun" w:hAnsi="Times New Roman" w:cs="Times New Roman" w:hint="eastAsia"/>
                <w:color w:val="FF0000"/>
                <w:szCs w:val="21"/>
              </w:rPr>
              <w:t>请维护</w:t>
            </w:r>
            <w:proofErr w:type="spellStart"/>
            <w:r w:rsidRPr="00F21DCA">
              <w:rPr>
                <w:rFonts w:ascii="Times New Roman" w:eastAsia="SimSun" w:hAnsi="Times New Roman" w:cs="Times New Roman" w:hint="eastAsia"/>
                <w:color w:val="FF0000"/>
                <w:szCs w:val="21"/>
              </w:rPr>
              <w:t>SupplierCode</w:t>
            </w:r>
            <w:proofErr w:type="spellEnd"/>
            <w:r>
              <w:rPr>
                <w:rFonts w:ascii="Times New Roman" w:eastAsia="SimSun" w:hAnsi="Times New Roman" w:cs="Times New Roman" w:hint="eastAsia"/>
                <w:szCs w:val="21"/>
              </w:rPr>
              <w:t>”</w:t>
            </w:r>
          </w:p>
          <w:p w:rsidR="00B75F4E" w:rsidRPr="002E462B" w:rsidRDefault="00B75F4E" w:rsidP="0042477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特例：</w:t>
            </w:r>
            <w:r>
              <w:rPr>
                <w:rFonts w:ascii="Times New Roman" w:hAnsi="Times New Roman" w:cs="Times New Roman" w:hint="eastAsia"/>
                <w:szCs w:val="21"/>
              </w:rPr>
              <w:t>PCA Shipping Label</w:t>
            </w:r>
            <w:r>
              <w:rPr>
                <w:rFonts w:ascii="Times New Roman" w:hAnsi="Times New Roman" w:cs="Times New Roman" w:hint="eastAsia"/>
                <w:szCs w:val="21"/>
              </w:rPr>
              <w:t>时，</w:t>
            </w:r>
            <w:r>
              <w:rPr>
                <w:rFonts w:ascii="Times New Roman" w:hAnsi="Times New Roman" w:cs="Times New Roman" w:hint="eastAsia"/>
                <w:szCs w:val="21"/>
              </w:rPr>
              <w:t>FRU</w:t>
            </w:r>
            <w:r>
              <w:rPr>
                <w:rFonts w:ascii="Times New Roman" w:hAnsi="Times New Roman" w:cs="Times New Roman" w:hint="eastAsia"/>
                <w:szCs w:val="21"/>
              </w:rPr>
              <w:t>且不出货到</w:t>
            </w:r>
            <w:r>
              <w:rPr>
                <w:rFonts w:ascii="Times New Roman" w:hAnsi="Times New Roman" w:cs="Times New Roman" w:hint="eastAsia"/>
                <w:szCs w:val="21"/>
              </w:rPr>
              <w:t>Brazil</w:t>
            </w:r>
            <w:r>
              <w:rPr>
                <w:rFonts w:ascii="Times New Roman" w:hAnsi="Times New Roman" w:cs="Times New Roman" w:hint="eastAsia"/>
                <w:szCs w:val="21"/>
              </w:rPr>
              <w:t>的板子，该栏位固定为</w:t>
            </w:r>
            <w:r>
              <w:rPr>
                <w:rFonts w:ascii="Times New Roman" w:hAnsi="Times New Roman" w:cs="Times New Roman"/>
                <w:szCs w:val="21"/>
              </w:rPr>
              <w:t>’</w:t>
            </w:r>
            <w:r>
              <w:rPr>
                <w:rFonts w:ascii="Times New Roman" w:hAnsi="Times New Roman" w:cs="Times New Roman" w:hint="eastAsia"/>
                <w:szCs w:val="21"/>
              </w:rPr>
              <w:t>RH</w:t>
            </w:r>
            <w:r>
              <w:rPr>
                <w:rFonts w:ascii="Times New Roman" w:hAnsi="Times New Roman" w:cs="Times New Roman"/>
                <w:szCs w:val="21"/>
              </w:rPr>
              <w:t>’</w:t>
            </w:r>
          </w:p>
        </w:tc>
      </w:tr>
      <w:tr w:rsidR="00B75F4E" w:rsidTr="00424776">
        <w:tc>
          <w:tcPr>
            <w:tcW w:w="3315" w:type="dxa"/>
          </w:tcPr>
          <w:p w:rsidR="00B75F4E" w:rsidRPr="002E462B" w:rsidRDefault="00B75F4E" w:rsidP="0042477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2E462B">
              <w:rPr>
                <w:rFonts w:ascii="Times New Roman" w:hAnsi="Times New Roman" w:cs="Times New Roman"/>
                <w:szCs w:val="21"/>
              </w:rPr>
              <w:t>WeekCode</w:t>
            </w:r>
            <w:proofErr w:type="spellEnd"/>
          </w:p>
        </w:tc>
        <w:tc>
          <w:tcPr>
            <w:tcW w:w="5207" w:type="dxa"/>
          </w:tcPr>
          <w:p w:rsidR="00B75F4E" w:rsidRPr="002E462B" w:rsidRDefault="00B75F4E" w:rsidP="0042477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="Times New Roman" w:cs="Times New Roman"/>
                <w:noProof/>
                <w:color w:val="0000FF"/>
                <w:kern w:val="0"/>
                <w:szCs w:val="21"/>
              </w:rPr>
              <w:t>select</w:t>
            </w:r>
            <w:r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Code </w:t>
            </w:r>
            <w:r w:rsidRPr="002E462B">
              <w:rPr>
                <w:rFonts w:ascii="Times New Roman" w:hAnsi="Times New Roman" w:cs="Times New Roman"/>
                <w:noProof/>
                <w:color w:val="0000FF"/>
                <w:kern w:val="0"/>
                <w:szCs w:val="21"/>
              </w:rPr>
              <w:t>from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</w:t>
            </w:r>
            <w:r w:rsidRPr="008A7EC7">
              <w:rPr>
                <w:rFonts w:ascii="Times New Roman" w:hAnsi="Times New Roman" w:cs="Times New Roman"/>
                <w:noProof/>
                <w:kern w:val="0"/>
                <w:szCs w:val="21"/>
              </w:rPr>
              <w:t>HPWeekCode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</w:t>
            </w:r>
            <w:r w:rsidRPr="002E462B">
              <w:rPr>
                <w:rFonts w:ascii="Times New Roman" w:hAnsi="Times New Roman" w:cs="Times New Roman"/>
                <w:noProof/>
                <w:color w:val="0000FF"/>
                <w:kern w:val="0"/>
                <w:szCs w:val="21"/>
              </w:rPr>
              <w:t>nolock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)</w:t>
            </w:r>
            <w:r w:rsidRPr="002E462B">
              <w:rPr>
                <w:rFonts w:ascii="Times New Roman" w:hAnsi="Times New Roman" w:cs="Times New Roman"/>
                <w:noProof/>
                <w:color w:val="0000FF"/>
                <w:kern w:val="0"/>
                <w:szCs w:val="21"/>
              </w:rPr>
              <w:t>where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</w:t>
            </w:r>
            <w:r w:rsidRPr="002E462B">
              <w:rPr>
                <w:rFonts w:ascii="Times New Roman" w:hAnsi="Times New Roman" w:cs="Times New Roman"/>
                <w:noProof/>
                <w:color w:val="FF00FF"/>
                <w:kern w:val="0"/>
                <w:szCs w:val="21"/>
              </w:rPr>
              <w:t>convert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</w:t>
            </w:r>
            <w:r w:rsidRPr="002E462B">
              <w:rPr>
                <w:rFonts w:ascii="Times New Roman" w:hAnsi="Times New Roman" w:cs="Times New Roman"/>
                <w:noProof/>
                <w:color w:val="0000FF"/>
                <w:kern w:val="0"/>
                <w:szCs w:val="21"/>
              </w:rPr>
              <w:t>char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10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),</w:t>
            </w:r>
            <w:r w:rsidRPr="002E462B">
              <w:rPr>
                <w:rFonts w:ascii="Times New Roman" w:hAnsi="Times New Roman" w:cs="Times New Roman"/>
                <w:noProof/>
                <w:color w:val="FF00FF"/>
                <w:kern w:val="0"/>
                <w:szCs w:val="21"/>
              </w:rPr>
              <w:t>getdate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(),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111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)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&gt;=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</w:t>
            </w:r>
            <w:r w:rsidRPr="002E462B">
              <w:rPr>
                <w:rFonts w:ascii="Times New Roman" w:hAnsi="Times New Roman" w:cs="Times New Roman"/>
                <w:noProof/>
                <w:color w:val="FF00FF"/>
                <w:kern w:val="0"/>
                <w:szCs w:val="21"/>
              </w:rPr>
              <w:t>Substring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Descr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,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1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,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10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)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and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</w:t>
            </w:r>
            <w:r w:rsidRPr="002E462B">
              <w:rPr>
                <w:rFonts w:ascii="Times New Roman" w:hAnsi="Times New Roman" w:cs="Times New Roman"/>
                <w:noProof/>
                <w:color w:val="FF00FF"/>
                <w:kern w:val="0"/>
                <w:szCs w:val="21"/>
              </w:rPr>
              <w:t>convert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</w:t>
            </w:r>
            <w:r w:rsidRPr="002E462B">
              <w:rPr>
                <w:rFonts w:ascii="Times New Roman" w:hAnsi="Times New Roman" w:cs="Times New Roman"/>
                <w:noProof/>
                <w:color w:val="0000FF"/>
                <w:kern w:val="0"/>
                <w:szCs w:val="21"/>
              </w:rPr>
              <w:t>char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10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),</w:t>
            </w:r>
            <w:r w:rsidRPr="002E462B">
              <w:rPr>
                <w:rFonts w:ascii="Times New Roman" w:hAnsi="Times New Roman" w:cs="Times New Roman"/>
                <w:noProof/>
                <w:color w:val="FF00FF"/>
                <w:kern w:val="0"/>
                <w:szCs w:val="21"/>
              </w:rPr>
              <w:t>getdate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(),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111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)&lt;=</w:t>
            </w:r>
            <w:r w:rsidRPr="002E462B">
              <w:rPr>
                <w:rFonts w:ascii="Times New Roman" w:hAnsi="Times New Roman" w:cs="Times New Roman"/>
                <w:noProof/>
                <w:color w:val="FF00FF"/>
                <w:kern w:val="0"/>
                <w:szCs w:val="21"/>
              </w:rPr>
              <w:t>Substring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Descr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,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12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,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10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)</w:t>
            </w:r>
          </w:p>
        </w:tc>
      </w:tr>
      <w:tr w:rsidR="00B75F4E" w:rsidTr="00424776">
        <w:tc>
          <w:tcPr>
            <w:tcW w:w="3315" w:type="dxa"/>
          </w:tcPr>
          <w:p w:rsidR="00B75F4E" w:rsidRPr="002E462B" w:rsidRDefault="00B75F4E" w:rsidP="0042477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="Times New Roman" w:cs="Times New Roman"/>
                <w:szCs w:val="21"/>
              </w:rPr>
              <w:t>Unique Sequence</w:t>
            </w:r>
          </w:p>
        </w:tc>
        <w:tc>
          <w:tcPr>
            <w:tcW w:w="5207" w:type="dxa"/>
          </w:tcPr>
          <w:p w:rsidR="00B75F4E" w:rsidRPr="002E462B" w:rsidRDefault="00B75F4E" w:rsidP="0042477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Theme="minorEastAsia" w:cs="Times New Roman"/>
                <w:szCs w:val="21"/>
              </w:rPr>
              <w:t>使用规则：</w:t>
            </w:r>
          </w:p>
          <w:p w:rsidR="00B75F4E" w:rsidRPr="002E462B" w:rsidRDefault="00B75F4E" w:rsidP="00B75F4E">
            <w:pPr>
              <w:pStyle w:val="a8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Theme="minorEastAsia" w:cs="Times New Roman"/>
                <w:szCs w:val="21"/>
              </w:rPr>
              <w:t>后</w:t>
            </w:r>
            <w:r w:rsidRPr="002E462B">
              <w:rPr>
                <w:rFonts w:ascii="Times New Roman" w:hAnsi="Times New Roman" w:cs="Times New Roman"/>
                <w:szCs w:val="21"/>
              </w:rPr>
              <w:t>3</w:t>
            </w:r>
            <w:r w:rsidRPr="002E462B">
              <w:rPr>
                <w:rFonts w:ascii="Times New Roman" w:hAnsiTheme="minorEastAsia" w:cs="Times New Roman"/>
                <w:szCs w:val="21"/>
              </w:rPr>
              <w:t>位是流水</w:t>
            </w:r>
          </w:p>
          <w:p w:rsidR="00B75F4E" w:rsidRPr="002E462B" w:rsidRDefault="00B75F4E" w:rsidP="00B75F4E">
            <w:pPr>
              <w:pStyle w:val="a8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="Times New Roman" w:cs="Times New Roman"/>
                <w:szCs w:val="21"/>
              </w:rPr>
              <w:t>36</w:t>
            </w:r>
            <w:r w:rsidRPr="002E462B">
              <w:rPr>
                <w:rFonts w:ascii="Times New Roman" w:hAnsiTheme="minorEastAsia" w:cs="Times New Roman"/>
                <w:szCs w:val="21"/>
              </w:rPr>
              <w:t>进制</w:t>
            </w:r>
            <w:r w:rsidRPr="002E462B">
              <w:rPr>
                <w:rFonts w:ascii="Times New Roman" w:hAnsi="Times New Roman" w:cs="Times New Roman"/>
                <w:szCs w:val="21"/>
              </w:rPr>
              <w:t>‘</w:t>
            </w:r>
            <w:r w:rsidRPr="002E462B">
              <w:rPr>
                <w:rFonts w:ascii="Times New Roman" w:hAnsi="Times New Roman" w:cs="Times New Roman"/>
                <w:noProof/>
                <w:color w:val="FF0000"/>
                <w:kern w:val="0"/>
                <w:szCs w:val="21"/>
              </w:rPr>
              <w:t>0123456789ABCDEFGHIJKLMNOPQRSTUVWXYZ’</w:t>
            </w:r>
          </w:p>
          <w:p w:rsidR="00B75F4E" w:rsidRPr="008A7EC7" w:rsidRDefault="00B75F4E" w:rsidP="00B75F4E">
            <w:pPr>
              <w:pStyle w:val="a8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Theme="minorEastAsia" w:cs="Times New Roman"/>
                <w:szCs w:val="21"/>
              </w:rPr>
              <w:t>晋升顺序：最后一位</w:t>
            </w:r>
            <w:r w:rsidRPr="002E462B">
              <w:rPr>
                <w:rFonts w:ascii="Times New Roman" w:hAnsi="Times New Roman" w:cs="Times New Roman"/>
                <w:szCs w:val="21"/>
              </w:rPr>
              <w:t>-&gt;</w:t>
            </w:r>
            <w:r w:rsidRPr="002E462B">
              <w:rPr>
                <w:rFonts w:ascii="Times New Roman" w:hAnsiTheme="minorEastAsia" w:cs="Times New Roman"/>
                <w:szCs w:val="21"/>
              </w:rPr>
              <w:t>倒数第二位</w:t>
            </w:r>
            <w:r w:rsidRPr="002E462B">
              <w:rPr>
                <w:rFonts w:ascii="Times New Roman" w:hAnsi="Times New Roman" w:cs="Times New Roman"/>
                <w:szCs w:val="21"/>
              </w:rPr>
              <w:t>-&gt;</w:t>
            </w:r>
            <w:r w:rsidRPr="002E462B">
              <w:rPr>
                <w:rFonts w:ascii="Times New Roman" w:hAnsiTheme="minorEastAsia" w:cs="Times New Roman"/>
                <w:szCs w:val="21"/>
              </w:rPr>
              <w:t>倒数第三位</w:t>
            </w:r>
          </w:p>
        </w:tc>
      </w:tr>
    </w:tbl>
    <w:p w:rsidR="002C39C9" w:rsidRPr="00B75F4E" w:rsidRDefault="002C39C9" w:rsidP="0012617F"/>
    <w:p w:rsidR="003F514F" w:rsidRDefault="003F514F" w:rsidP="003F514F">
      <w:pPr>
        <w:pStyle w:val="2"/>
      </w:pPr>
      <w:bookmarkStart w:id="141" w:name="_Toc315948363"/>
      <w:r w:rsidRPr="00DE1D7C">
        <w:rPr>
          <w:rFonts w:hint="eastAsia"/>
        </w:rPr>
        <w:lastRenderedPageBreak/>
        <w:t xml:space="preserve">Rule of </w:t>
      </w:r>
      <w:proofErr w:type="gramStart"/>
      <w:r>
        <w:rPr>
          <w:rFonts w:eastAsia="SimSun" w:hint="eastAsia"/>
        </w:rPr>
        <w:t>CT</w:t>
      </w:r>
      <w:r>
        <w:rPr>
          <w:rFonts w:hint="eastAsia"/>
        </w:rPr>
        <w:t>(</w:t>
      </w:r>
      <w:proofErr w:type="gramEnd"/>
      <w:r>
        <w:rPr>
          <w:rFonts w:eastAsia="SimSun" w:hint="eastAsia"/>
        </w:rPr>
        <w:t>DDR</w:t>
      </w:r>
      <w:r>
        <w:rPr>
          <w:rFonts w:hint="eastAsia"/>
        </w:rPr>
        <w:t>)</w:t>
      </w:r>
    </w:p>
    <w:p w:rsidR="003F514F" w:rsidRDefault="003F514F" w:rsidP="003F514F">
      <w:r w:rsidRPr="0012617F">
        <w:rPr>
          <w:noProof/>
        </w:rPr>
        <w:drawing>
          <wp:inline distT="0" distB="0" distL="0" distR="0">
            <wp:extent cx="5274310" cy="2490036"/>
            <wp:effectExtent l="0" t="0" r="0" b="0"/>
            <wp:docPr id="3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29750" cy="4216145"/>
                      <a:chOff x="0" y="571480"/>
                      <a:chExt cx="8929750" cy="4216145"/>
                    </a:xfrm>
                  </a:grpSpPr>
                  <a:grpSp>
                    <a:nvGrpSpPr>
                      <a:cNvPr id="33" name="组合 32"/>
                      <a:cNvGrpSpPr/>
                    </a:nvGrpSpPr>
                    <a:grpSpPr>
                      <a:xfrm>
                        <a:off x="0" y="571480"/>
                        <a:ext cx="8929750" cy="4216145"/>
                        <a:chOff x="0" y="571480"/>
                        <a:chExt cx="8929750" cy="4216145"/>
                      </a:xfrm>
                    </a:grpSpPr>
                    <a:grpSp>
                      <a:nvGrpSpPr>
                        <a:cNvPr id="3" name="组合 31"/>
                        <a:cNvGrpSpPr/>
                      </a:nvGrpSpPr>
                      <a:grpSpPr>
                        <a:xfrm>
                          <a:off x="0" y="571480"/>
                          <a:ext cx="8929750" cy="4216145"/>
                          <a:chOff x="0" y="571480"/>
                          <a:chExt cx="8929750" cy="4216145"/>
                        </a:xfrm>
                      </a:grpSpPr>
                      <a:sp>
                        <a:nvSpPr>
                          <a:cNvPr id="6" name="Text Box 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73134" y="4325960"/>
                            <a:ext cx="498436" cy="46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07214" indent="-3011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815738" indent="-6154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224261" indent="-9296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631475" indent="-12308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1885493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262591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2639690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016788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400" b="1" u="sng" dirty="0" smtClean="0">
                                  <a:solidFill>
                                    <a:srgbClr val="FF0000"/>
                                  </a:solidFill>
                                  <a:latin typeface="Verdana" pitchFamily="34" charset="0"/>
                                </a:rPr>
                                <a:t>P</a:t>
                              </a:r>
                              <a:endParaRPr lang="en-US" altLang="zh-CN" sz="2400" b="1" u="sng" dirty="0">
                                <a:solidFill>
                                  <a:srgbClr val="FF0000"/>
                                </a:solidFill>
                                <a:latin typeface="Verdana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" name="Text Box 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714907" y="1214422"/>
                            <a:ext cx="3418633" cy="338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07214" indent="-3011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815738" indent="-6154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224261" indent="-9296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631475" indent="-12308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1885493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262591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2639690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016788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20000"/>
                                </a:spcBef>
                              </a:pPr>
                              <a:r>
                                <a:rPr lang="en-US" altLang="zh-CN" sz="1600" b="1" dirty="0" smtClean="0">
                                  <a:solidFill>
                                    <a:srgbClr val="2F2F98"/>
                                  </a:solidFill>
                                  <a:latin typeface="Arial" pitchFamily="34" charset="0"/>
                                  <a:ea typeface="微軟正黑體" pitchFamily="34" charset="-120"/>
                                  <a:cs typeface="Arial" pitchFamily="34" charset="0"/>
                                </a:rPr>
                                <a:t>Assembly Code </a:t>
                              </a:r>
                              <a:r>
                                <a:rPr lang="zh-CN" altLang="en-US" sz="1600" b="1" dirty="0" smtClean="0">
                                  <a:solidFill>
                                    <a:srgbClr val="2F2F98"/>
                                  </a:solidFill>
                                  <a:latin typeface="Arial" pitchFamily="34" charset="0"/>
                                  <a:ea typeface="微軟正黑體" pitchFamily="34" charset="-120"/>
                                  <a:cs typeface="Arial" pitchFamily="34" charset="0"/>
                                </a:rPr>
                                <a:t>汇编代码</a:t>
                              </a:r>
                              <a:endParaRPr lang="zh-CN" altLang="en-US" sz="1600" b="1" dirty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" name="Text Box 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714907" y="1857364"/>
                            <a:ext cx="2545791" cy="338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07214" indent="-3011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815738" indent="-6154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224261" indent="-9296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631475" indent="-12308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1885493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262591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2639690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016788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20000"/>
                                </a:spcBef>
                              </a:pPr>
                              <a:r>
                                <a:rPr lang="en-US" altLang="zh-CN" sz="1600" b="1" dirty="0" smtClean="0">
                                  <a:solidFill>
                                    <a:srgbClr val="2F2F98"/>
                                  </a:solidFill>
                                  <a:latin typeface="Arial" pitchFamily="34" charset="0"/>
                                  <a:ea typeface="微軟正黑體" pitchFamily="34" charset="-120"/>
                                  <a:cs typeface="Arial" pitchFamily="34" charset="0"/>
                                </a:rPr>
                                <a:t>Mfg code</a:t>
                              </a:r>
                              <a:endParaRPr lang="zh-CN" altLang="en-US" sz="1600" b="1" dirty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" name="Text Box 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714908" y="2428868"/>
                            <a:ext cx="4000520" cy="338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07214" indent="-3011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815738" indent="-6154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224261" indent="-9296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631475" indent="-12308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1885493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262591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2639690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016788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20000"/>
                                </a:spcBef>
                              </a:pPr>
                              <a:r>
                                <a:rPr lang="en-US" altLang="zh-CN" sz="1600" b="1" dirty="0" smtClean="0">
                                  <a:solidFill>
                                    <a:srgbClr val="2F2F98"/>
                                  </a:solidFill>
                                  <a:latin typeface="Arial" pitchFamily="34" charset="0"/>
                                  <a:ea typeface="微軟正黑體" pitchFamily="34" charset="-120"/>
                                  <a:cs typeface="Arial" pitchFamily="34" charset="0"/>
                                </a:rPr>
                                <a:t>Supplier code</a:t>
                              </a:r>
                              <a:endParaRPr lang="zh-CN" altLang="en-US" sz="1600" b="1" dirty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" name="Text Box 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714908" y="3429000"/>
                            <a:ext cx="4214842" cy="338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07214" indent="-3011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815738" indent="-6154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224261" indent="-9296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631475" indent="-12308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1885493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262591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2639690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016788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20000"/>
                                </a:spcBef>
                              </a:pPr>
                              <a:r>
                                <a:rPr lang="en-US" altLang="zh-CN" sz="1600" b="1" dirty="0" smtClean="0">
                                  <a:solidFill>
                                    <a:srgbClr val="2F2F98"/>
                                  </a:solidFill>
                                  <a:latin typeface="Arial" pitchFamily="34" charset="0"/>
                                  <a:ea typeface="微軟正黑體" pitchFamily="34" charset="-120"/>
                                  <a:cs typeface="Arial" pitchFamily="34" charset="0"/>
                                </a:rPr>
                                <a:t>Unique Sequence Identifier</a:t>
                              </a:r>
                              <a:r>
                                <a:rPr lang="zh-CN" altLang="en-US" sz="1600" b="1" dirty="0" smtClean="0">
                                  <a:solidFill>
                                    <a:srgbClr val="2F2F98"/>
                                  </a:solidFill>
                                  <a:latin typeface="Arial" pitchFamily="34" charset="0"/>
                                  <a:ea typeface="微軟正黑體" pitchFamily="34" charset="-120"/>
                                  <a:cs typeface="Arial" pitchFamily="34" charset="0"/>
                                </a:rPr>
                                <a:t>流水码</a:t>
                              </a:r>
                              <a:endParaRPr lang="zh-CN" altLang="en-US" sz="1600" b="1" dirty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" name="Rectangle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714908" y="2928934"/>
                            <a:ext cx="3200422" cy="338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07214" indent="-3011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815738" indent="-6154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224261" indent="-9296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631475" indent="-12308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1885493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262591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2639690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016788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20000"/>
                                </a:spcBef>
                              </a:pPr>
                              <a:r>
                                <a:rPr lang="en-US" altLang="zh-CN" sz="1600" b="1" dirty="0" smtClean="0">
                                  <a:solidFill>
                                    <a:srgbClr val="2F2F98"/>
                                  </a:solidFill>
                                  <a:latin typeface="Arial" pitchFamily="34" charset="0"/>
                                  <a:ea typeface="微軟正黑體" pitchFamily="34" charset="-120"/>
                                  <a:cs typeface="Arial" pitchFamily="34" charset="0"/>
                                </a:rPr>
                                <a:t>Week/Year of MFG</a:t>
                              </a:r>
                              <a:r>
                                <a:rPr lang="zh-CN" altLang="en-US" sz="1600" b="1" dirty="0" smtClean="0">
                                  <a:solidFill>
                                    <a:srgbClr val="2F2F98"/>
                                  </a:solidFill>
                                  <a:latin typeface="Arial" pitchFamily="34" charset="0"/>
                                  <a:ea typeface="微軟正黑體" pitchFamily="34" charset="-120"/>
                                  <a:cs typeface="Arial" pitchFamily="34" charset="0"/>
                                </a:rPr>
                                <a:t>周别码</a:t>
                              </a:r>
                              <a:endParaRPr lang="zh-CN" altLang="en-US" sz="1600" b="1" dirty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" name="Text Box 1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928694" y="4325960"/>
                            <a:ext cx="1214446" cy="46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07214" indent="-3011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815738" indent="-6154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224261" indent="-9296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631475" indent="-12308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1885493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262591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2639690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016788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400" b="1" u="sng" dirty="0" smtClean="0">
                                  <a:solidFill>
                                    <a:srgbClr val="FF0000"/>
                                  </a:solidFill>
                                  <a:latin typeface="Verdana" pitchFamily="34" charset="0"/>
                                </a:rPr>
                                <a:t>AAVQ</a:t>
                              </a:r>
                              <a:endParaRPr lang="en-US" altLang="zh-CN" sz="2400" b="1" u="sng" dirty="0">
                                <a:solidFill>
                                  <a:srgbClr val="FF0000"/>
                                </a:solidFill>
                                <a:latin typeface="Verdana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4" name="Text Box 1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000264" y="4325960"/>
                            <a:ext cx="714381" cy="46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07214" indent="-3011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815738" indent="-6154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224261" indent="-9296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631475" indent="-12308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1885493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262591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2639690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016788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400" b="1" u="sng" dirty="0" smtClean="0">
                                  <a:solidFill>
                                    <a:srgbClr val="FF0000"/>
                                  </a:solidFill>
                                  <a:latin typeface="Verdana" pitchFamily="34" charset="0"/>
                                </a:rPr>
                                <a:t>00</a:t>
                              </a:r>
                              <a:endParaRPr lang="en-US" altLang="zh-CN" sz="2400" b="1" u="sng" dirty="0">
                                <a:solidFill>
                                  <a:srgbClr val="FF0000"/>
                                </a:solidFill>
                                <a:latin typeface="Verdana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" name="Text Box 1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571768" y="4325960"/>
                            <a:ext cx="714380" cy="46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07214" indent="-3011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815738" indent="-6154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224261" indent="-9296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631475" indent="-12308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1885493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262591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2639690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016788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400" b="1" u="sng" dirty="0" smtClean="0">
                                  <a:solidFill>
                                    <a:srgbClr val="FF0000"/>
                                  </a:solidFill>
                                  <a:latin typeface="Verdana" pitchFamily="34" charset="0"/>
                                </a:rPr>
                                <a:t>RH</a:t>
                              </a:r>
                              <a:endParaRPr lang="en-US" altLang="zh-CN" sz="2400" b="1" u="sng" dirty="0">
                                <a:solidFill>
                                  <a:srgbClr val="FF0000"/>
                                </a:solidFill>
                                <a:latin typeface="Verdana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" name="Text Box 1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157574" y="4325960"/>
                            <a:ext cx="914392" cy="46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07214" indent="-3011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815738" indent="-6154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224261" indent="-9296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631475" indent="-12308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1885493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262591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2639690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016788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400" b="1" u="sng" dirty="0" smtClean="0">
                                  <a:solidFill>
                                    <a:srgbClr val="FF0000"/>
                                  </a:solidFill>
                                  <a:latin typeface="Verdana" pitchFamily="34" charset="0"/>
                                </a:rPr>
                                <a:t>WB</a:t>
                              </a:r>
                              <a:endParaRPr lang="en-US" altLang="zh-CN" sz="2400" b="1" u="sng" dirty="0">
                                <a:solidFill>
                                  <a:srgbClr val="FF0000"/>
                                </a:solidFill>
                                <a:latin typeface="Verdana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" name="Text Box 1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802483" y="4325960"/>
                            <a:ext cx="912425" cy="46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07214" indent="-3011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815738" indent="-6154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224261" indent="-9296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631475" indent="-12308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1885493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262591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2639690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016788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400" b="1" u="sng" dirty="0" smtClean="0">
                                  <a:solidFill>
                                    <a:srgbClr val="FF0000"/>
                                  </a:solidFill>
                                  <a:latin typeface="Verdana" pitchFamily="34" charset="0"/>
                                </a:rPr>
                                <a:t>09F</a:t>
                              </a:r>
                              <a:endParaRPr lang="en-US" altLang="zh-CN" sz="2400" b="1" u="sng" dirty="0">
                                <a:solidFill>
                                  <a:srgbClr val="FF0000"/>
                                </a:solidFill>
                                <a:latin typeface="Verdana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9" name="AutoShape 17"/>
                          <a:cNvCxnSpPr>
                            <a:cxnSpLocks noChangeShapeType="1"/>
                            <a:stCxn id="6" idx="0"/>
                            <a:endCxn id="27" idx="1"/>
                          </a:cNvCxnSpPr>
                        </a:nvCxnSpPr>
                        <a:spPr bwMode="auto">
                          <a:xfrm rot="5400000" flipH="1" flipV="1">
                            <a:off x="976028" y="587082"/>
                            <a:ext cx="3585203" cy="389255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sm"/>
                          </a:ln>
                          <a:effectLst/>
                        </a:spPr>
                      </a:cxnSp>
                      <a:cxnSp>
                        <a:nvCxnSpPr>
                          <a:cNvPr id="20" name="AutoShape 18"/>
                          <a:cNvCxnSpPr>
                            <a:cxnSpLocks noChangeShapeType="1"/>
                            <a:stCxn id="13" idx="0"/>
                            <a:endCxn id="7" idx="1"/>
                          </a:cNvCxnSpPr>
                        </a:nvCxnSpPr>
                        <a:spPr bwMode="auto">
                          <a:xfrm rot="5400000" flipH="1" flipV="1">
                            <a:off x="1654282" y="1265335"/>
                            <a:ext cx="2942261" cy="317899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sm"/>
                          </a:ln>
                          <a:effectLst/>
                        </a:spPr>
                      </a:cxnSp>
                      <a:cxnSp>
                        <a:nvCxnSpPr>
                          <a:cNvPr id="21" name="AutoShape 19"/>
                          <a:cNvCxnSpPr>
                            <a:cxnSpLocks noChangeShapeType="1"/>
                            <a:stCxn id="14" idx="0"/>
                            <a:endCxn id="8" idx="1"/>
                          </a:cNvCxnSpPr>
                        </a:nvCxnSpPr>
                        <a:spPr bwMode="auto">
                          <a:xfrm rot="5400000" flipH="1" flipV="1">
                            <a:off x="2386522" y="1997575"/>
                            <a:ext cx="2299319" cy="235745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sm"/>
                          </a:ln>
                          <a:effectLst/>
                        </a:spPr>
                      </a:cxnSp>
                      <a:cxnSp>
                        <a:nvCxnSpPr>
                          <a:cNvPr id="22" name="AutoShape 20"/>
                          <a:cNvCxnSpPr>
                            <a:cxnSpLocks noChangeShapeType="1"/>
                            <a:stCxn id="15" idx="0"/>
                            <a:endCxn id="9" idx="1"/>
                          </a:cNvCxnSpPr>
                        </a:nvCxnSpPr>
                        <a:spPr bwMode="auto">
                          <a:xfrm rot="5400000" flipH="1" flipV="1">
                            <a:off x="2958026" y="2569078"/>
                            <a:ext cx="1727815" cy="178595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sm"/>
                          </a:ln>
                          <a:effectLst/>
                        </a:spPr>
                      </a:cxnSp>
                      <a:cxnSp>
                        <a:nvCxnSpPr>
                          <a:cNvPr id="23" name="AutoShape 22"/>
                          <a:cNvCxnSpPr>
                            <a:cxnSpLocks noChangeShapeType="1"/>
                            <a:stCxn id="16" idx="0"/>
                            <a:endCxn id="12" idx="1"/>
                          </a:cNvCxnSpPr>
                        </a:nvCxnSpPr>
                        <a:spPr bwMode="auto">
                          <a:xfrm rot="5400000" flipH="1" flipV="1">
                            <a:off x="3550965" y="3162017"/>
                            <a:ext cx="1227749" cy="1100138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sm"/>
                          </a:ln>
                          <a:effectLst/>
                        </a:spPr>
                      </a:cxnSp>
                      <a:cxnSp>
                        <a:nvCxnSpPr>
                          <a:cNvPr id="24" name="AutoShape 24"/>
                          <a:cNvCxnSpPr>
                            <a:cxnSpLocks noChangeShapeType="1"/>
                            <a:stCxn id="18" idx="0"/>
                            <a:endCxn id="10" idx="1"/>
                          </a:cNvCxnSpPr>
                        </a:nvCxnSpPr>
                        <a:spPr bwMode="auto">
                          <a:xfrm rot="5400000" flipH="1" flipV="1">
                            <a:off x="4122961" y="3734013"/>
                            <a:ext cx="727683" cy="45621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sm"/>
                          </a:ln>
                          <a:effectLst/>
                        </a:spPr>
                      </a:cxnSp>
                      <a:sp>
                        <a:nvSpPr>
                          <a:cNvPr id="26" name="Text Box 1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0" y="4324657"/>
                            <a:ext cx="642942" cy="46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07214" indent="-3011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815738" indent="-6154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224261" indent="-9296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631475" indent="-12308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1885493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262591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2639690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016788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zh-CN" sz="2400" dirty="0" smtClean="0">
                                  <a:solidFill>
                                    <a:srgbClr val="3C3CCB"/>
                                  </a:solidFill>
                                  <a:latin typeface="+mn-lt"/>
                                </a:rPr>
                                <a:t>CT:</a:t>
                              </a:r>
                              <a:endParaRPr lang="en-US" altLang="zh-CN" sz="2400" dirty="0">
                                <a:solidFill>
                                  <a:srgbClr val="3C3CCB"/>
                                </a:solidFill>
                                <a:latin typeface="+mn-lt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" name="Text Box 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714907" y="571480"/>
                            <a:ext cx="3418633" cy="338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07214" indent="-3011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815738" indent="-6154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224261" indent="-92966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631475" indent="-123081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1885493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262591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2639690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016788" algn="l" defTabSz="754197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20000"/>
                                </a:spcBef>
                              </a:pPr>
                              <a:r>
                                <a:rPr lang="en-US" altLang="zh-CN" sz="1600" b="1" dirty="0" smtClean="0">
                                  <a:solidFill>
                                    <a:srgbClr val="2F2F98"/>
                                  </a:solidFill>
                                  <a:latin typeface="Arial" pitchFamily="34" charset="0"/>
                                  <a:ea typeface="微軟正黑體" pitchFamily="34" charset="-120"/>
                                  <a:cs typeface="Arial" pitchFamily="34" charset="0"/>
                                </a:rPr>
                                <a:t>Commodity Code</a:t>
                              </a:r>
                              <a:r>
                                <a:rPr lang="zh-CN" altLang="en-US" sz="1600" b="1" dirty="0" smtClean="0">
                                  <a:solidFill>
                                    <a:srgbClr val="2F2F98"/>
                                  </a:solidFill>
                                  <a:latin typeface="Arial" pitchFamily="34" charset="0"/>
                                  <a:ea typeface="微軟正黑體" pitchFamily="34" charset="-120"/>
                                  <a:cs typeface="Arial" pitchFamily="34" charset="0"/>
                                </a:rPr>
                                <a:t>品类码</a:t>
                              </a:r>
                              <a:endParaRPr lang="zh-CN" altLang="en-US" sz="1600" b="1" dirty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0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61056" y="1714488"/>
                          <a:ext cx="2311851" cy="584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b="1" dirty="0" smtClean="0">
                                <a:solidFill>
                                  <a:srgbClr val="FF000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CS: </a:t>
                            </a:r>
                            <a:r>
                              <a:rPr lang="en-US" sz="1600" b="1" dirty="0" smtClean="0">
                                <a:solidFill>
                                  <a:srgbClr val="FF000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ICQ Manufacturing</a:t>
                            </a:r>
                            <a:endParaRPr lang="en-US" altLang="zh-TW" sz="1600" b="1" dirty="0">
                              <a:solidFill>
                                <a:srgbClr val="FF0000"/>
                              </a:solidFill>
                              <a:latin typeface="微軟正黑體" pitchFamily="34" charset="-120"/>
                              <a:ea typeface="微軟正黑體" pitchFamily="34" charset="-120"/>
                            </a:endParaRPr>
                          </a:p>
                          <a:p>
                            <a:r>
                              <a:rPr lang="en-US" altLang="zh-TW" sz="1600" b="1" dirty="0" smtClean="0">
                                <a:solidFill>
                                  <a:srgbClr val="FF000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95: IPC </a:t>
                            </a:r>
                            <a:r>
                              <a:rPr lang="en-US" sz="1600" b="1" dirty="0" smtClean="0">
                                <a:solidFill>
                                  <a:srgbClr val="FF000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Manufacturing</a:t>
                            </a:r>
                            <a:endParaRPr lang="en-US" altLang="zh-TW" sz="1600" b="1" dirty="0">
                              <a:solidFill>
                                <a:srgbClr val="FF0000"/>
                              </a:solidFill>
                              <a:latin typeface="微軟正黑體" pitchFamily="34" charset="-12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F514F" w:rsidRDefault="003F514F" w:rsidP="003F514F">
      <w:r w:rsidRPr="001B30EE">
        <w:rPr>
          <w:noProof/>
        </w:rPr>
        <w:drawing>
          <wp:inline distT="0" distB="0" distL="0" distR="0">
            <wp:extent cx="5274310" cy="913847"/>
            <wp:effectExtent l="0" t="0" r="0" b="0"/>
            <wp:docPr id="5" name="对象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95343" cy="1021712"/>
                      <a:chOff x="3932230" y="5500702"/>
                      <a:chExt cx="5895343" cy="1021712"/>
                    </a:xfrm>
                  </a:grpSpPr>
                  <a:pic>
                    <a:nvPicPr>
                      <a:cNvPr id="4" name="table"/>
                      <a:cNvPicPr>
                        <a:picLocks noChangeAspect="1"/>
                      </a:cNvPicPr>
                    </a:nvPicPr>
                    <a:blipFill>
                      <a:blip r:embed="rId8"/>
                      <a:stretch>
                        <a:fillRect/>
                      </a:stretch>
                    </a:blipFill>
                    <a:spPr>
                      <a:xfrm>
                        <a:off x="3932230" y="5857892"/>
                        <a:ext cx="5895343" cy="66452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9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32230" y="5500702"/>
                        <a:ext cx="4000520" cy="33855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1pPr>
                          <a:lvl2pPr marL="407214" indent="-3011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2pPr>
                          <a:lvl3pPr marL="815738" indent="-6154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3pPr>
                          <a:lvl4pPr marL="1224261" indent="-92966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4pPr>
                          <a:lvl5pPr marL="1631475" indent="-123081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5pPr>
                          <a:lvl6pPr marL="1885493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6pPr>
                          <a:lvl7pPr marL="2262591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7pPr>
                          <a:lvl8pPr marL="2639690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8pPr>
                          <a:lvl9pPr marL="3016788" algn="l" defTabSz="754197" rtl="0" eaLnBrk="1" latinLnBrk="0" hangingPunct="1">
                            <a:defRPr kumimoji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新細明體" pitchFamily="18" charset="-120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</a:pPr>
                          <a:r>
                            <a:rPr lang="en-US" altLang="zh-CN" sz="1600" b="1" dirty="0" smtClean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rPr>
                            <a:t>Supplier code</a:t>
                          </a:r>
                          <a:endParaRPr lang="zh-CN" altLang="en-US" sz="1600" b="1" dirty="0">
                            <a:solidFill>
                              <a:srgbClr val="2F2F98"/>
                            </a:solidFill>
                            <a:latin typeface="Arial" pitchFamily="34" charset="0"/>
                            <a:ea typeface="微軟正黑體" pitchFamily="34" charset="-12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F514F" w:rsidRPr="00843113" w:rsidRDefault="003F514F" w:rsidP="003F514F">
      <w:pPr>
        <w:pStyle w:val="a8"/>
        <w:numPr>
          <w:ilvl w:val="0"/>
          <w:numId w:val="5"/>
        </w:numPr>
        <w:ind w:firstLineChars="0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 w:hint="eastAsia"/>
          <w:b/>
          <w:sz w:val="28"/>
          <w:szCs w:val="28"/>
        </w:rPr>
        <w:t>Length</w:t>
      </w:r>
    </w:p>
    <w:p w:rsidR="003F514F" w:rsidRPr="002C39C9" w:rsidRDefault="003F514F" w:rsidP="003F514F">
      <w:pPr>
        <w:ind w:firstLineChars="200" w:firstLine="420"/>
        <w:rPr>
          <w:rFonts w:ascii="Arial" w:hAnsi="Arial"/>
        </w:rPr>
      </w:pPr>
      <w:r>
        <w:rPr>
          <w:rFonts w:ascii="Arial" w:eastAsia="SimSun" w:hAnsi="Arial" w:hint="eastAsia"/>
        </w:rPr>
        <w:t>1</w:t>
      </w:r>
      <w:r>
        <w:rPr>
          <w:rFonts w:ascii="Arial" w:hAnsi="Arial" w:hint="eastAsia"/>
        </w:rPr>
        <w:t>4</w:t>
      </w:r>
      <w:r>
        <w:rPr>
          <w:rFonts w:ascii="Arial" w:eastAsia="SimSun" w:hAnsi="Arial" w:hint="eastAsia"/>
        </w:rPr>
        <w:t xml:space="preserve"> characters</w:t>
      </w:r>
    </w:p>
    <w:p w:rsidR="003F514F" w:rsidRPr="002C39C9" w:rsidRDefault="003F514F" w:rsidP="003F514F">
      <w:pPr>
        <w:pStyle w:val="a8"/>
        <w:numPr>
          <w:ilvl w:val="0"/>
          <w:numId w:val="5"/>
        </w:numPr>
        <w:ind w:firstLineChars="0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 w:hint="eastAsia"/>
          <w:b/>
          <w:sz w:val="28"/>
          <w:szCs w:val="28"/>
        </w:rPr>
        <w:t>Section Definition</w:t>
      </w:r>
    </w:p>
    <w:p w:rsidR="003F514F" w:rsidRDefault="003F514F" w:rsidP="003F514F"/>
    <w:p w:rsidR="003F514F" w:rsidRPr="00B75F4E" w:rsidRDefault="003F514F" w:rsidP="003F514F">
      <w:pPr>
        <w:pStyle w:val="a8"/>
        <w:numPr>
          <w:ilvl w:val="0"/>
          <w:numId w:val="16"/>
        </w:numPr>
        <w:ind w:firstLineChars="0"/>
        <w:rPr>
          <w:b/>
        </w:rPr>
      </w:pPr>
      <w:r w:rsidRPr="00B75F4E">
        <w:rPr>
          <w:rFonts w:hint="eastAsia"/>
          <w:b/>
        </w:rPr>
        <w:t>MBCT Section Definition</w:t>
      </w:r>
    </w:p>
    <w:tbl>
      <w:tblPr>
        <w:tblStyle w:val="aa"/>
        <w:tblpPr w:leftFromText="180" w:rightFromText="180" w:vertAnchor="text" w:tblpY="1"/>
        <w:tblOverlap w:val="never"/>
        <w:tblW w:w="0" w:type="auto"/>
        <w:tblLook w:val="04A0"/>
      </w:tblPr>
      <w:tblGrid>
        <w:gridCol w:w="3315"/>
        <w:gridCol w:w="5207"/>
      </w:tblGrid>
      <w:tr w:rsidR="003F514F" w:rsidTr="00F776F2">
        <w:tc>
          <w:tcPr>
            <w:tcW w:w="3315" w:type="dxa"/>
            <w:shd w:val="clear" w:color="auto" w:fill="92D050"/>
          </w:tcPr>
          <w:p w:rsidR="003F514F" w:rsidRPr="00383F0D" w:rsidRDefault="003F514F" w:rsidP="00F776F2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Section</w:t>
            </w:r>
          </w:p>
        </w:tc>
        <w:tc>
          <w:tcPr>
            <w:tcW w:w="5207" w:type="dxa"/>
            <w:shd w:val="clear" w:color="auto" w:fill="92D050"/>
          </w:tcPr>
          <w:p w:rsidR="003F514F" w:rsidRPr="00383F0D" w:rsidRDefault="003F514F" w:rsidP="00F776F2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Description</w:t>
            </w:r>
          </w:p>
        </w:tc>
      </w:tr>
      <w:tr w:rsidR="003F514F" w:rsidRPr="0095761A" w:rsidTr="00F776F2">
        <w:tc>
          <w:tcPr>
            <w:tcW w:w="3315" w:type="dxa"/>
          </w:tcPr>
          <w:p w:rsidR="003F514F" w:rsidRPr="002E462B" w:rsidRDefault="003F514F" w:rsidP="00F776F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2E462B">
              <w:rPr>
                <w:rFonts w:ascii="Times New Roman" w:hAnsi="Times New Roman" w:cs="Times New Roman"/>
                <w:szCs w:val="21"/>
              </w:rPr>
              <w:t>CommodityCode+AssemblyCode</w:t>
            </w:r>
            <w:proofErr w:type="spellEnd"/>
          </w:p>
        </w:tc>
        <w:tc>
          <w:tcPr>
            <w:tcW w:w="5207" w:type="dxa"/>
          </w:tcPr>
          <w:p w:rsidR="003F514F" w:rsidRPr="002E462B" w:rsidRDefault="001F3256" w:rsidP="001F325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即此</w:t>
            </w:r>
            <w:r>
              <w:rPr>
                <w:rFonts w:ascii="Times New Roman" w:hAnsi="Times New Roman" w:cs="Times New Roman" w:hint="eastAsia"/>
                <w:szCs w:val="21"/>
              </w:rPr>
              <w:t>DDR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szCs w:val="21"/>
              </w:rPr>
              <w:t>Vendor Code</w:t>
            </w:r>
            <w:r>
              <w:rPr>
                <w:rFonts w:ascii="Times New Roman" w:hAnsi="Times New Roman" w:cs="Times New Roman" w:hint="eastAsia"/>
                <w:szCs w:val="21"/>
              </w:rPr>
              <w:t>（ＶＣ），其取得参考《</w:t>
            </w:r>
            <w:r w:rsidRPr="001F3256">
              <w:rPr>
                <w:rFonts w:ascii="Times New Roman" w:hAnsi="Times New Roman" w:cs="Times New Roman"/>
                <w:szCs w:val="21"/>
              </w:rPr>
              <w:t>CI-MES12-SPEC-FA-UC IEC Label Print</w:t>
            </w:r>
            <w:r>
              <w:rPr>
                <w:rFonts w:ascii="Times New Roman" w:hAnsi="Times New Roman" w:cs="Times New Roman" w:hint="eastAsia"/>
                <w:szCs w:val="21"/>
              </w:rPr>
              <w:t>》</w:t>
            </w:r>
          </w:p>
        </w:tc>
      </w:tr>
      <w:tr w:rsidR="003F514F" w:rsidTr="00F776F2">
        <w:tc>
          <w:tcPr>
            <w:tcW w:w="3315" w:type="dxa"/>
          </w:tcPr>
          <w:p w:rsidR="003F514F" w:rsidRPr="002E462B" w:rsidRDefault="003F514F" w:rsidP="00F776F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2E462B">
              <w:rPr>
                <w:rFonts w:ascii="Times New Roman" w:hAnsi="Times New Roman" w:cs="Times New Roman"/>
                <w:szCs w:val="21"/>
              </w:rPr>
              <w:t>MfgCode</w:t>
            </w:r>
            <w:proofErr w:type="spellEnd"/>
          </w:p>
        </w:tc>
        <w:tc>
          <w:tcPr>
            <w:tcW w:w="5207" w:type="dxa"/>
          </w:tcPr>
          <w:p w:rsidR="003F514F" w:rsidRPr="00097A7E" w:rsidRDefault="003F514F" w:rsidP="003F514F">
            <w:pPr>
              <w:jc w:val="left"/>
              <w:rPr>
                <w:rFonts w:eastAsia="SimSun"/>
              </w:rPr>
            </w:pPr>
            <w:r w:rsidRPr="00097A7E">
              <w:rPr>
                <w:rFonts w:eastAsia="SimSun" w:hint="eastAsia"/>
              </w:rPr>
              <w:t xml:space="preserve">CS: ICQ Manufacturing </w:t>
            </w:r>
          </w:p>
          <w:p w:rsidR="003F514F" w:rsidRPr="00097A7E" w:rsidRDefault="003F514F" w:rsidP="003F514F">
            <w:pPr>
              <w:jc w:val="left"/>
              <w:rPr>
                <w:rFonts w:eastAsia="SimSun"/>
              </w:rPr>
            </w:pPr>
            <w:r w:rsidRPr="00097A7E">
              <w:rPr>
                <w:rFonts w:eastAsia="SimSun" w:hint="eastAsia"/>
              </w:rPr>
              <w:t xml:space="preserve">95: IPC Manufacturing </w:t>
            </w:r>
          </w:p>
          <w:p w:rsidR="003F514F" w:rsidRPr="003F514F" w:rsidRDefault="003F514F" w:rsidP="00F776F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从</w:t>
            </w:r>
            <w:proofErr w:type="spellStart"/>
            <w:r>
              <w:rPr>
                <w:rFonts w:ascii="Times New Roman" w:eastAsia="SimHei" w:hAnsi="Times New Roman" w:hint="eastAsia"/>
              </w:rPr>
              <w:t>SysSetting</w:t>
            </w:r>
            <w:proofErr w:type="spellEnd"/>
            <w:r>
              <w:rPr>
                <w:rFonts w:ascii="Times New Roman" w:eastAsia="SimHei" w:hAnsi="Times New Roman" w:hint="eastAsia"/>
              </w:rPr>
              <w:t>.</w:t>
            </w:r>
            <w:r>
              <w:rPr>
                <w:rFonts w:ascii="Arial" w:eastAsia="SimSun" w:hAnsi="Arial" w:hint="eastAsia"/>
              </w:rPr>
              <w:t xml:space="preserve"> </w:t>
            </w:r>
            <w:proofErr w:type="spellStart"/>
            <w:r>
              <w:rPr>
                <w:rFonts w:ascii="Arial" w:eastAsia="SimSun" w:hAnsi="Arial" w:hint="eastAsia"/>
              </w:rPr>
              <w:t>MfgCode</w:t>
            </w:r>
            <w:proofErr w:type="spellEnd"/>
            <w:r>
              <w:rPr>
                <w:rFonts w:ascii="Arial" w:eastAsia="SimSun" w:hAnsi="Arial" w:hint="eastAsia"/>
              </w:rPr>
              <w:t>取得</w:t>
            </w:r>
          </w:p>
        </w:tc>
      </w:tr>
      <w:tr w:rsidR="003F514F" w:rsidTr="00F776F2">
        <w:tc>
          <w:tcPr>
            <w:tcW w:w="3315" w:type="dxa"/>
          </w:tcPr>
          <w:p w:rsidR="003F514F" w:rsidRPr="002E462B" w:rsidRDefault="003F514F" w:rsidP="00F776F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2E462B">
              <w:rPr>
                <w:rFonts w:ascii="Times New Roman" w:hAnsi="Times New Roman" w:cs="Times New Roman"/>
                <w:szCs w:val="21"/>
              </w:rPr>
              <w:t>SupplierCode</w:t>
            </w:r>
            <w:proofErr w:type="spellEnd"/>
          </w:p>
        </w:tc>
        <w:tc>
          <w:tcPr>
            <w:tcW w:w="5207" w:type="dxa"/>
          </w:tcPr>
          <w:p w:rsidR="003F514F" w:rsidRPr="002E462B" w:rsidRDefault="001F3256" w:rsidP="00F776F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其取得参考《</w:t>
            </w:r>
            <w:r w:rsidRPr="001F3256">
              <w:rPr>
                <w:rFonts w:ascii="Times New Roman" w:hAnsi="Times New Roman" w:cs="Times New Roman"/>
                <w:szCs w:val="21"/>
              </w:rPr>
              <w:t>CI-MES12-SPEC-FA-UC IEC Label Print</w:t>
            </w:r>
            <w:r>
              <w:rPr>
                <w:rFonts w:ascii="Times New Roman" w:hAnsi="Times New Roman" w:cs="Times New Roman" w:hint="eastAsia"/>
                <w:szCs w:val="21"/>
              </w:rPr>
              <w:t>》</w:t>
            </w:r>
          </w:p>
        </w:tc>
      </w:tr>
      <w:tr w:rsidR="003F514F" w:rsidTr="00F776F2">
        <w:tc>
          <w:tcPr>
            <w:tcW w:w="3315" w:type="dxa"/>
          </w:tcPr>
          <w:p w:rsidR="003F514F" w:rsidRPr="002E462B" w:rsidRDefault="003F514F" w:rsidP="00F776F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2E462B">
              <w:rPr>
                <w:rFonts w:ascii="Times New Roman" w:hAnsi="Times New Roman" w:cs="Times New Roman"/>
                <w:szCs w:val="21"/>
              </w:rPr>
              <w:t>WeekCode</w:t>
            </w:r>
            <w:proofErr w:type="spellEnd"/>
          </w:p>
        </w:tc>
        <w:tc>
          <w:tcPr>
            <w:tcW w:w="5207" w:type="dxa"/>
          </w:tcPr>
          <w:p w:rsidR="003F514F" w:rsidRPr="002E462B" w:rsidRDefault="003F514F" w:rsidP="00F776F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="Times New Roman" w:cs="Times New Roman"/>
                <w:noProof/>
                <w:color w:val="0000FF"/>
                <w:kern w:val="0"/>
                <w:szCs w:val="21"/>
              </w:rPr>
              <w:t>select</w:t>
            </w:r>
            <w:r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Code </w:t>
            </w:r>
            <w:r w:rsidRPr="002E462B">
              <w:rPr>
                <w:rFonts w:ascii="Times New Roman" w:hAnsi="Times New Roman" w:cs="Times New Roman"/>
                <w:noProof/>
                <w:color w:val="0000FF"/>
                <w:kern w:val="0"/>
                <w:szCs w:val="21"/>
              </w:rPr>
              <w:t>from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</w:t>
            </w:r>
            <w:r w:rsidRPr="008A7EC7">
              <w:rPr>
                <w:rFonts w:ascii="Times New Roman" w:hAnsi="Times New Roman" w:cs="Times New Roman"/>
                <w:noProof/>
                <w:kern w:val="0"/>
                <w:szCs w:val="21"/>
              </w:rPr>
              <w:t>HPWeekCode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</w:t>
            </w:r>
            <w:r w:rsidRPr="002E462B">
              <w:rPr>
                <w:rFonts w:ascii="Times New Roman" w:hAnsi="Times New Roman" w:cs="Times New Roman"/>
                <w:noProof/>
                <w:color w:val="0000FF"/>
                <w:kern w:val="0"/>
                <w:szCs w:val="21"/>
              </w:rPr>
              <w:t>nolock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)</w:t>
            </w:r>
            <w:r w:rsidRPr="002E462B">
              <w:rPr>
                <w:rFonts w:ascii="Times New Roman" w:hAnsi="Times New Roman" w:cs="Times New Roman"/>
                <w:noProof/>
                <w:color w:val="0000FF"/>
                <w:kern w:val="0"/>
                <w:szCs w:val="21"/>
              </w:rPr>
              <w:t>where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</w:t>
            </w:r>
            <w:r w:rsidRPr="002E462B">
              <w:rPr>
                <w:rFonts w:ascii="Times New Roman" w:hAnsi="Times New Roman" w:cs="Times New Roman"/>
                <w:noProof/>
                <w:color w:val="FF00FF"/>
                <w:kern w:val="0"/>
                <w:szCs w:val="21"/>
              </w:rPr>
              <w:t>convert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</w:t>
            </w:r>
            <w:r w:rsidRPr="002E462B">
              <w:rPr>
                <w:rFonts w:ascii="Times New Roman" w:hAnsi="Times New Roman" w:cs="Times New Roman"/>
                <w:noProof/>
                <w:color w:val="0000FF"/>
                <w:kern w:val="0"/>
                <w:szCs w:val="21"/>
              </w:rPr>
              <w:t>char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10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),</w:t>
            </w:r>
            <w:r w:rsidRPr="002E462B">
              <w:rPr>
                <w:rFonts w:ascii="Times New Roman" w:hAnsi="Times New Roman" w:cs="Times New Roman"/>
                <w:noProof/>
                <w:color w:val="FF00FF"/>
                <w:kern w:val="0"/>
                <w:szCs w:val="21"/>
              </w:rPr>
              <w:t>getdate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(),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111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)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&gt;=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</w:t>
            </w:r>
            <w:r w:rsidRPr="002E462B">
              <w:rPr>
                <w:rFonts w:ascii="Times New Roman" w:hAnsi="Times New Roman" w:cs="Times New Roman"/>
                <w:noProof/>
                <w:color w:val="FF00FF"/>
                <w:kern w:val="0"/>
                <w:szCs w:val="21"/>
              </w:rPr>
              <w:t>Substring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Descr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,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1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,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10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)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and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 xml:space="preserve"> </w:t>
            </w:r>
            <w:r w:rsidRPr="002E462B">
              <w:rPr>
                <w:rFonts w:ascii="Times New Roman" w:hAnsi="Times New Roman" w:cs="Times New Roman"/>
                <w:noProof/>
                <w:color w:val="FF00FF"/>
                <w:kern w:val="0"/>
                <w:szCs w:val="21"/>
              </w:rPr>
              <w:t>convert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</w:t>
            </w:r>
            <w:r w:rsidRPr="002E462B">
              <w:rPr>
                <w:rFonts w:ascii="Times New Roman" w:hAnsi="Times New Roman" w:cs="Times New Roman"/>
                <w:noProof/>
                <w:color w:val="0000FF"/>
                <w:kern w:val="0"/>
                <w:szCs w:val="21"/>
              </w:rPr>
              <w:t>char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10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),</w:t>
            </w:r>
            <w:r w:rsidRPr="002E462B">
              <w:rPr>
                <w:rFonts w:ascii="Times New Roman" w:hAnsi="Times New Roman" w:cs="Times New Roman"/>
                <w:noProof/>
                <w:color w:val="FF00FF"/>
                <w:kern w:val="0"/>
                <w:szCs w:val="21"/>
              </w:rPr>
              <w:t>getdate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(),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111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)&lt;=</w:t>
            </w:r>
            <w:r w:rsidRPr="002E462B">
              <w:rPr>
                <w:rFonts w:ascii="Times New Roman" w:hAnsi="Times New Roman" w:cs="Times New Roman"/>
                <w:noProof/>
                <w:color w:val="FF00FF"/>
                <w:kern w:val="0"/>
                <w:szCs w:val="21"/>
              </w:rPr>
              <w:t>Substring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(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Descr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,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12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,</w:t>
            </w:r>
            <w:r w:rsidRPr="002E462B">
              <w:rPr>
                <w:rFonts w:ascii="Times New Roman" w:hAnsi="Times New Roman" w:cs="Times New Roman"/>
                <w:noProof/>
                <w:kern w:val="0"/>
                <w:szCs w:val="21"/>
              </w:rPr>
              <w:t>10</w:t>
            </w:r>
            <w:r w:rsidRPr="002E462B">
              <w:rPr>
                <w:rFonts w:ascii="Times New Roman" w:hAnsi="Times New Roman" w:cs="Times New Roman"/>
                <w:noProof/>
                <w:color w:val="808080"/>
                <w:kern w:val="0"/>
                <w:szCs w:val="21"/>
              </w:rPr>
              <w:t>)</w:t>
            </w:r>
          </w:p>
        </w:tc>
      </w:tr>
      <w:tr w:rsidR="003F514F" w:rsidTr="00F776F2">
        <w:tc>
          <w:tcPr>
            <w:tcW w:w="3315" w:type="dxa"/>
          </w:tcPr>
          <w:p w:rsidR="003F514F" w:rsidRPr="002E462B" w:rsidRDefault="003F514F" w:rsidP="00F776F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="Times New Roman" w:cs="Times New Roman"/>
                <w:szCs w:val="21"/>
              </w:rPr>
              <w:t>Unique Sequence</w:t>
            </w:r>
          </w:p>
        </w:tc>
        <w:tc>
          <w:tcPr>
            <w:tcW w:w="5207" w:type="dxa"/>
          </w:tcPr>
          <w:p w:rsidR="003F514F" w:rsidRPr="002E462B" w:rsidRDefault="003F514F" w:rsidP="00F776F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Theme="minorEastAsia" w:cs="Times New Roman"/>
                <w:szCs w:val="21"/>
              </w:rPr>
              <w:t>使用规则：</w:t>
            </w:r>
          </w:p>
          <w:p w:rsidR="003F514F" w:rsidRPr="002E462B" w:rsidRDefault="003F514F" w:rsidP="00F776F2">
            <w:pPr>
              <w:pStyle w:val="a8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Theme="minorEastAsia" w:cs="Times New Roman"/>
                <w:szCs w:val="21"/>
              </w:rPr>
              <w:t>后</w:t>
            </w:r>
            <w:r w:rsidRPr="002E462B">
              <w:rPr>
                <w:rFonts w:ascii="Times New Roman" w:hAnsi="Times New Roman" w:cs="Times New Roman"/>
                <w:szCs w:val="21"/>
              </w:rPr>
              <w:t>3</w:t>
            </w:r>
            <w:r w:rsidRPr="002E462B">
              <w:rPr>
                <w:rFonts w:ascii="Times New Roman" w:hAnsiTheme="minorEastAsia" w:cs="Times New Roman"/>
                <w:szCs w:val="21"/>
              </w:rPr>
              <w:t>位是流水</w:t>
            </w:r>
          </w:p>
          <w:p w:rsidR="003F514F" w:rsidRPr="002E462B" w:rsidRDefault="003F514F" w:rsidP="00F776F2">
            <w:pPr>
              <w:pStyle w:val="a8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="Times New Roman" w:cs="Times New Roman"/>
                <w:szCs w:val="21"/>
              </w:rPr>
              <w:t>36</w:t>
            </w:r>
            <w:r w:rsidRPr="002E462B">
              <w:rPr>
                <w:rFonts w:ascii="Times New Roman" w:hAnsiTheme="minorEastAsia" w:cs="Times New Roman"/>
                <w:szCs w:val="21"/>
              </w:rPr>
              <w:t>进制</w:t>
            </w:r>
            <w:r w:rsidRPr="002E462B">
              <w:rPr>
                <w:rFonts w:ascii="Times New Roman" w:hAnsi="Times New Roman" w:cs="Times New Roman"/>
                <w:szCs w:val="21"/>
              </w:rPr>
              <w:lastRenderedPageBreak/>
              <w:t>‘</w:t>
            </w:r>
            <w:r w:rsidRPr="002E462B">
              <w:rPr>
                <w:rFonts w:ascii="Times New Roman" w:hAnsi="Times New Roman" w:cs="Times New Roman"/>
                <w:noProof/>
                <w:color w:val="FF0000"/>
                <w:kern w:val="0"/>
                <w:szCs w:val="21"/>
              </w:rPr>
              <w:t>0123456789ABCDEFGHIJKLMNOPQRSTUVWXYZ’</w:t>
            </w:r>
          </w:p>
          <w:p w:rsidR="003F514F" w:rsidRPr="008A7EC7" w:rsidRDefault="003F514F" w:rsidP="00F776F2">
            <w:pPr>
              <w:pStyle w:val="a8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2E462B">
              <w:rPr>
                <w:rFonts w:ascii="Times New Roman" w:hAnsiTheme="minorEastAsia" w:cs="Times New Roman"/>
                <w:szCs w:val="21"/>
              </w:rPr>
              <w:t>晋升顺序：最后一位</w:t>
            </w:r>
            <w:r w:rsidRPr="002E462B">
              <w:rPr>
                <w:rFonts w:ascii="Times New Roman" w:hAnsi="Times New Roman" w:cs="Times New Roman"/>
                <w:szCs w:val="21"/>
              </w:rPr>
              <w:t>-&gt;</w:t>
            </w:r>
            <w:r w:rsidRPr="002E462B">
              <w:rPr>
                <w:rFonts w:ascii="Times New Roman" w:hAnsiTheme="minorEastAsia" w:cs="Times New Roman"/>
                <w:szCs w:val="21"/>
              </w:rPr>
              <w:t>倒数第二位</w:t>
            </w:r>
            <w:r w:rsidRPr="002E462B">
              <w:rPr>
                <w:rFonts w:ascii="Times New Roman" w:hAnsi="Times New Roman" w:cs="Times New Roman"/>
                <w:szCs w:val="21"/>
              </w:rPr>
              <w:t>-&gt;</w:t>
            </w:r>
            <w:r w:rsidRPr="002E462B">
              <w:rPr>
                <w:rFonts w:ascii="Times New Roman" w:hAnsiTheme="minorEastAsia" w:cs="Times New Roman"/>
                <w:szCs w:val="21"/>
              </w:rPr>
              <w:t>倒数第三位</w:t>
            </w:r>
          </w:p>
        </w:tc>
      </w:tr>
    </w:tbl>
    <w:p w:rsidR="003F514F" w:rsidRPr="00B75F4E" w:rsidRDefault="003F514F" w:rsidP="003F514F"/>
    <w:p w:rsidR="00FF5878" w:rsidRDefault="00FF5878" w:rsidP="00FF5878">
      <w:pPr>
        <w:pStyle w:val="2"/>
      </w:pPr>
      <w:r w:rsidRPr="00DE1D7C">
        <w:rPr>
          <w:rFonts w:hint="eastAsia"/>
        </w:rPr>
        <w:t xml:space="preserve">Rule of </w:t>
      </w:r>
      <w:bookmarkEnd w:id="72"/>
      <w:r w:rsidR="00722D09">
        <w:rPr>
          <w:rFonts w:eastAsia="SimSun" w:hint="eastAsia"/>
        </w:rPr>
        <w:t>CT</w:t>
      </w:r>
      <w:r>
        <w:rPr>
          <w:rFonts w:hint="eastAsia"/>
        </w:rPr>
        <w:t>(</w:t>
      </w:r>
      <w:r w:rsidR="0012617F">
        <w:rPr>
          <w:rFonts w:hint="eastAsia"/>
        </w:rPr>
        <w:t>非</w:t>
      </w:r>
      <w:r w:rsidR="0012617F">
        <w:rPr>
          <w:rFonts w:eastAsia="SimSun" w:hint="eastAsia"/>
        </w:rPr>
        <w:t>DDR</w:t>
      </w:r>
      <w:r w:rsidR="0012617F">
        <w:rPr>
          <w:rFonts w:eastAsia="SimSun" w:hint="eastAsia"/>
        </w:rPr>
        <w:t>和</w:t>
      </w:r>
      <w:r w:rsidR="0012617F">
        <w:rPr>
          <w:rFonts w:eastAsia="SimSun" w:hint="eastAsia"/>
        </w:rPr>
        <w:t>MB</w:t>
      </w:r>
      <w:r>
        <w:rPr>
          <w:rFonts w:hint="eastAsia"/>
        </w:rPr>
        <w:t>)</w:t>
      </w:r>
      <w:bookmarkEnd w:id="141"/>
    </w:p>
    <w:p w:rsidR="0012617F" w:rsidRDefault="0012617F" w:rsidP="0012617F"/>
    <w:p w:rsidR="0012617F" w:rsidRDefault="0012617F" w:rsidP="0012617F">
      <w:r w:rsidRPr="0012617F">
        <w:rPr>
          <w:noProof/>
        </w:rPr>
        <w:drawing>
          <wp:inline distT="0" distB="0" distL="0" distR="0">
            <wp:extent cx="5962650" cy="5076825"/>
            <wp:effectExtent l="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15502" cy="5643602"/>
                      <a:chOff x="360330" y="642918"/>
                      <a:chExt cx="9215502" cy="5643602"/>
                    </a:xfrm>
                  </a:grpSpPr>
                  <a:grpSp>
                    <a:nvGrpSpPr>
                      <a:cNvPr id="38" name="组合 37"/>
                      <a:cNvGrpSpPr/>
                    </a:nvGrpSpPr>
                    <a:grpSpPr>
                      <a:xfrm>
                        <a:off x="360330" y="642918"/>
                        <a:ext cx="9215502" cy="5643602"/>
                        <a:chOff x="360330" y="642918"/>
                        <a:chExt cx="9215502" cy="5643602"/>
                      </a:xfrm>
                    </a:grpSpPr>
                    <a:sp>
                      <a:nvSpPr>
                        <a:cNvPr id="6" name="Text Box 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33464" y="5824855"/>
                          <a:ext cx="498436" cy="4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400" b="1" u="sng" dirty="0" smtClean="0">
                                <a:solidFill>
                                  <a:srgbClr val="FF0000"/>
                                </a:solidFill>
                                <a:latin typeface="Verdana" pitchFamily="34" charset="0"/>
                              </a:rPr>
                              <a:t>6</a:t>
                            </a:r>
                            <a:endParaRPr lang="en-US" altLang="zh-CN" sz="2400" b="1" u="sng" dirty="0">
                              <a:solidFill>
                                <a:srgbClr val="FF0000"/>
                              </a:solidFill>
                              <a:latin typeface="Verdana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71381" y="1000108"/>
                          <a:ext cx="3418633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20000"/>
                              </a:spcBef>
                            </a:pPr>
                            <a:r>
                              <a:rPr lang="zh-CN" altLang="en-US" sz="1600" b="1" dirty="0" smtClean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rPr>
                              <a:t>机型代码</a:t>
                            </a:r>
                            <a:endParaRPr lang="zh-CN" altLang="en-US" sz="1600" b="1" dirty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86967" y="1428736"/>
                          <a:ext cx="2545791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20000"/>
                              </a:spcBef>
                            </a:pPr>
                            <a:r>
                              <a:rPr lang="en-US" altLang="zh-CN" sz="1600" b="1" dirty="0" smtClean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rPr>
                              <a:t>Main Source, 2</a:t>
                            </a:r>
                            <a:r>
                              <a:rPr lang="en-US" altLang="zh-CN" sz="1600" b="1" baseline="30000" dirty="0" smtClean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rPr>
                              <a:t>nd</a:t>
                            </a:r>
                            <a:r>
                              <a:rPr lang="en-US" altLang="zh-CN" sz="1600" b="1" dirty="0" smtClean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rPr>
                              <a:t> Source</a:t>
                            </a:r>
                            <a:endParaRPr lang="zh-CN" altLang="en-US" sz="1600" b="1" dirty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60998" y="1785926"/>
                          <a:ext cx="4000520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20000"/>
                              </a:spcBef>
                            </a:pPr>
                            <a:r>
                              <a:rPr lang="en-US" altLang="zh-CN" sz="1600" b="1" dirty="0" smtClean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rPr>
                              <a:t>Revision Level</a:t>
                            </a:r>
                            <a:r>
                              <a:rPr lang="zh-CN" altLang="en-US" sz="1600" b="1" dirty="0" smtClean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rPr>
                              <a:t>版本码</a:t>
                            </a:r>
                            <a:endParaRPr lang="zh-CN" altLang="en-US" sz="1600" b="1" dirty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60990" y="3786190"/>
                          <a:ext cx="4214842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20000"/>
                              </a:spcBef>
                            </a:pPr>
                            <a:r>
                              <a:rPr lang="zh-CN" altLang="en-US" sz="1600" b="1" dirty="0" smtClean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rPr>
                              <a:t>厂别</a:t>
                            </a:r>
                            <a:endParaRPr lang="zh-CN" altLang="en-US" sz="1600" b="1" dirty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375278" y="2143116"/>
                          <a:ext cx="3200422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20000"/>
                              </a:spcBef>
                            </a:pPr>
                            <a:r>
                              <a:rPr lang="zh-CN" altLang="en-US" sz="1600" b="1" dirty="0" smtClean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rPr>
                              <a:t>出货方式</a:t>
                            </a:r>
                            <a:endParaRPr lang="zh-CN" altLang="en-US" sz="1600" b="1" dirty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289024" y="5824855"/>
                          <a:ext cx="428628" cy="4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400" b="1" u="sng" dirty="0" smtClean="0">
                                <a:solidFill>
                                  <a:srgbClr val="FF0000"/>
                                </a:solidFill>
                                <a:latin typeface="Verdana" pitchFamily="34" charset="0"/>
                              </a:rPr>
                              <a:t>M</a:t>
                            </a:r>
                            <a:endParaRPr lang="en-US" altLang="zh-CN" sz="2400" b="1" u="sng" dirty="0">
                              <a:solidFill>
                                <a:srgbClr val="FF0000"/>
                              </a:solidFill>
                              <a:latin typeface="Verdana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17652" y="5823552"/>
                          <a:ext cx="357190" cy="4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400" b="1" u="sng" dirty="0" smtClean="0">
                                <a:solidFill>
                                  <a:srgbClr val="FF0000"/>
                                </a:solidFill>
                                <a:latin typeface="Verdana" pitchFamily="34" charset="0"/>
                              </a:rPr>
                              <a:t>1</a:t>
                            </a:r>
                            <a:endParaRPr lang="en-US" altLang="zh-CN" sz="2400" b="1" u="sng" dirty="0">
                              <a:solidFill>
                                <a:srgbClr val="FF0000"/>
                              </a:solidFill>
                              <a:latin typeface="Verdana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74842" y="5823552"/>
                          <a:ext cx="857256" cy="4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400" b="1" u="sng" dirty="0" smtClean="0">
                                <a:solidFill>
                                  <a:srgbClr val="FF0000"/>
                                </a:solidFill>
                                <a:latin typeface="Verdana" pitchFamily="34" charset="0"/>
                              </a:rPr>
                              <a:t>100</a:t>
                            </a:r>
                            <a:endParaRPr lang="en-US" altLang="zh-CN" sz="2400" b="1" u="sng" dirty="0">
                              <a:solidFill>
                                <a:srgbClr val="FF0000"/>
                              </a:solidFill>
                              <a:latin typeface="Verdana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60660" y="5824855"/>
                          <a:ext cx="342888" cy="4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400" b="1" u="sng" dirty="0" smtClean="0">
                                <a:solidFill>
                                  <a:srgbClr val="FF0000"/>
                                </a:solidFill>
                                <a:latin typeface="Verdana" pitchFamily="34" charset="0"/>
                              </a:rPr>
                              <a:t>J</a:t>
                            </a:r>
                            <a:endParaRPr lang="en-US" altLang="zh-CN" sz="2400" b="1" u="sng" dirty="0">
                              <a:solidFill>
                                <a:srgbClr val="FF0000"/>
                              </a:solidFill>
                              <a:latin typeface="Verdana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46412" y="5824855"/>
                          <a:ext cx="340921" cy="4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400" b="1" u="sng" dirty="0" smtClean="0">
                                <a:solidFill>
                                  <a:srgbClr val="FF0000"/>
                                </a:solidFill>
                                <a:latin typeface="Verdana" pitchFamily="34" charset="0"/>
                              </a:rPr>
                              <a:t>1</a:t>
                            </a:r>
                            <a:endParaRPr lang="en-US" altLang="zh-CN" sz="2400" b="1" u="sng" dirty="0">
                              <a:solidFill>
                                <a:srgbClr val="FF0000"/>
                              </a:solidFill>
                              <a:latin typeface="Verdana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7" name="AutoShape 17"/>
                        <a:cNvCxnSpPr>
                          <a:cxnSpLocks noChangeShapeType="1"/>
                          <a:stCxn id="6" idx="0"/>
                          <a:endCxn id="24" idx="1"/>
                        </a:cNvCxnSpPr>
                      </a:nvCxnSpPr>
                      <a:spPr bwMode="auto">
                        <a:xfrm rot="5400000" flipH="1" flipV="1">
                          <a:off x="770701" y="1224176"/>
                          <a:ext cx="5012660" cy="4188699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none" w="med" len="sm"/>
                        </a:ln>
                        <a:effectLst/>
                      </a:spPr>
                    </a:cxnSp>
                    <a:cxnSp>
                      <a:nvCxnSpPr>
                        <a:cNvPr id="18" name="AutoShape 18"/>
                        <a:cNvCxnSpPr>
                          <a:cxnSpLocks noChangeShapeType="1"/>
                          <a:stCxn id="12" idx="0"/>
                          <a:endCxn id="7" idx="1"/>
                        </a:cNvCxnSpPr>
                      </a:nvCxnSpPr>
                      <a:spPr bwMode="auto">
                        <a:xfrm rot="5400000" flipH="1" flipV="1">
                          <a:off x="1109624" y="1563099"/>
                          <a:ext cx="4655470" cy="3868043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none" w="med" len="sm"/>
                        </a:ln>
                        <a:effectLst/>
                      </a:spPr>
                    </a:cxnSp>
                    <a:cxnSp>
                      <a:nvCxnSpPr>
                        <a:cNvPr id="19" name="AutoShape 19"/>
                        <a:cNvCxnSpPr>
                          <a:cxnSpLocks noChangeShapeType="1"/>
                          <a:stCxn id="13" idx="0"/>
                          <a:endCxn id="8" idx="1"/>
                        </a:cNvCxnSpPr>
                      </a:nvCxnSpPr>
                      <a:spPr bwMode="auto">
                        <a:xfrm rot="5400000" flipH="1" flipV="1">
                          <a:off x="1528838" y="1965423"/>
                          <a:ext cx="4225539" cy="3490720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none" w="med" len="sm"/>
                        </a:ln>
                        <a:effectLst/>
                      </a:spPr>
                    </a:cxnSp>
                    <a:cxnSp>
                      <a:nvCxnSpPr>
                        <a:cNvPr id="20" name="AutoShape 20"/>
                        <a:cNvCxnSpPr>
                          <a:cxnSpLocks noChangeShapeType="1"/>
                          <a:stCxn id="14" idx="0"/>
                          <a:endCxn id="9" idx="1"/>
                        </a:cNvCxnSpPr>
                      </a:nvCxnSpPr>
                      <a:spPr bwMode="auto">
                        <a:xfrm rot="5400000" flipH="1" flipV="1">
                          <a:off x="1998060" y="2460614"/>
                          <a:ext cx="3868349" cy="2857528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none" w="med" len="sm"/>
                        </a:ln>
                        <a:effectLst/>
                      </a:spPr>
                    </a:cxnSp>
                    <a:cxnSp>
                      <a:nvCxnSpPr>
                        <a:cNvPr id="21" name="AutoShape 22"/>
                        <a:cNvCxnSpPr>
                          <a:cxnSpLocks noChangeShapeType="1"/>
                          <a:stCxn id="15" idx="0"/>
                          <a:endCxn id="11" idx="1"/>
                        </a:cNvCxnSpPr>
                      </a:nvCxnSpPr>
                      <a:spPr bwMode="auto">
                        <a:xfrm rot="5400000" flipH="1" flipV="1">
                          <a:off x="2447460" y="2897037"/>
                          <a:ext cx="3512462" cy="2343174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none" w="med" len="sm"/>
                        </a:ln>
                        <a:effectLst/>
                      </a:spPr>
                    </a:cxnSp>
                    <a:cxnSp>
                      <a:nvCxnSpPr>
                        <a:cNvPr id="22" name="AutoShape 24"/>
                        <a:cNvCxnSpPr>
                          <a:cxnSpLocks noChangeShapeType="1"/>
                          <a:stCxn id="16" idx="0"/>
                          <a:endCxn id="10" idx="1"/>
                        </a:cNvCxnSpPr>
                      </a:nvCxnSpPr>
                      <a:spPr bwMode="auto">
                        <a:xfrm rot="5400000" flipH="1" flipV="1">
                          <a:off x="3404237" y="3868103"/>
                          <a:ext cx="1869388" cy="2044117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none" w="med" len="sm"/>
                        </a:ln>
                        <a:effectLst/>
                      </a:spPr>
                    </a:cxnSp>
                    <a:sp>
                      <a:nvSpPr>
                        <a:cNvPr id="23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0330" y="5823552"/>
                          <a:ext cx="642942" cy="4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400" dirty="0" smtClean="0">
                                <a:solidFill>
                                  <a:srgbClr val="3C3CCB"/>
                                </a:solidFill>
                                <a:latin typeface="+mn-lt"/>
                              </a:rPr>
                              <a:t>CT:</a:t>
                            </a:r>
                            <a:endParaRPr lang="en-US" altLang="zh-CN" sz="2400" dirty="0">
                              <a:solidFill>
                                <a:srgbClr val="3C3CCB"/>
                              </a:solidFill>
                              <a:latin typeface="+mn-lt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71381" y="642918"/>
                          <a:ext cx="3418633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20000"/>
                              </a:spcBef>
                            </a:pPr>
                            <a:r>
                              <a:rPr lang="en-US" altLang="zh-CN" sz="1600" b="1" dirty="0" smtClean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rPr>
                              <a:t>Commodity Code</a:t>
                            </a:r>
                            <a:r>
                              <a:rPr lang="zh-CN" altLang="en-US" sz="1600" b="1" dirty="0" smtClean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rPr>
                              <a:t>品类码，同上</a:t>
                            </a:r>
                            <a:endParaRPr lang="zh-CN" altLang="en-US" sz="1600" b="1" dirty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60990" y="4876396"/>
                          <a:ext cx="4214842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20000"/>
                              </a:spcBef>
                            </a:pPr>
                            <a:r>
                              <a:rPr lang="en-US" altLang="zh-CN" sz="1600" b="1" dirty="0" smtClean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rPr>
                              <a:t>Week/Year of MFG</a:t>
                            </a:r>
                            <a:r>
                              <a:rPr lang="zh-CN" altLang="en-US" sz="1600" b="1" dirty="0" smtClean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rPr>
                              <a:t>周别码</a:t>
                            </a:r>
                            <a:endParaRPr lang="zh-CN" altLang="en-US" sz="1600" b="1" dirty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13126" y="5823552"/>
                          <a:ext cx="776294" cy="4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400" b="1" u="sng" dirty="0" smtClean="0">
                                <a:solidFill>
                                  <a:srgbClr val="FF0000"/>
                                </a:solidFill>
                                <a:latin typeface="Verdana" pitchFamily="34" charset="0"/>
                              </a:rPr>
                              <a:t>QC</a:t>
                            </a:r>
                            <a:endParaRPr lang="en-US" altLang="zh-CN" sz="2400" b="1" u="sng" dirty="0">
                              <a:solidFill>
                                <a:srgbClr val="FF0000"/>
                              </a:solidFill>
                              <a:latin typeface="Verdana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7" name="AutoShape 24"/>
                        <a:cNvCxnSpPr>
                          <a:cxnSpLocks noChangeShapeType="1"/>
                          <a:stCxn id="36" idx="0"/>
                          <a:endCxn id="35" idx="1"/>
                        </a:cNvCxnSpPr>
                      </a:nvCxnSpPr>
                      <a:spPr bwMode="auto">
                        <a:xfrm rot="5400000" flipH="1" flipV="1">
                          <a:off x="4242192" y="4704755"/>
                          <a:ext cx="777879" cy="1459717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none" w="med" len="sm"/>
                        </a:ln>
                        <a:effectLst/>
                      </a:spPr>
                    </a:cxnSp>
                    <a:sp>
                      <a:nvSpPr>
                        <a:cNvPr id="40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60990" y="5162148"/>
                          <a:ext cx="4214842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20000"/>
                              </a:spcBef>
                            </a:pPr>
                            <a:r>
                              <a:rPr lang="en-US" altLang="zh-CN" sz="1600" b="1" dirty="0" smtClean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rPr>
                              <a:t>Unique Sequence Identifier</a:t>
                            </a:r>
                            <a:r>
                              <a:rPr lang="zh-CN" altLang="en-US" sz="1600" b="1" dirty="0" smtClean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rPr>
                              <a:t>流水码</a:t>
                            </a:r>
                            <a:endParaRPr lang="zh-CN" altLang="en-US" sz="1600" b="1" dirty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84630" y="5823552"/>
                          <a:ext cx="919170" cy="4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400" b="1" u="sng" dirty="0" smtClean="0">
                                <a:solidFill>
                                  <a:srgbClr val="FF0000"/>
                                </a:solidFill>
                                <a:latin typeface="Verdana" pitchFamily="34" charset="0"/>
                              </a:rPr>
                              <a:t>123</a:t>
                            </a:r>
                            <a:endParaRPr lang="en-US" altLang="zh-CN" sz="2400" b="1" u="sng" dirty="0">
                              <a:solidFill>
                                <a:srgbClr val="FF0000"/>
                              </a:solidFill>
                              <a:latin typeface="Verdana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2" name="AutoShape 24"/>
                        <a:cNvCxnSpPr>
                          <a:cxnSpLocks noChangeShapeType="1"/>
                          <a:stCxn id="41" idx="0"/>
                          <a:endCxn id="40" idx="1"/>
                        </a:cNvCxnSpPr>
                      </a:nvCxnSpPr>
                      <a:spPr bwMode="auto">
                        <a:xfrm rot="5400000" flipH="1" flipV="1">
                          <a:off x="4706539" y="5169102"/>
                          <a:ext cx="492127" cy="816775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none" w="med" len="sm"/>
                        </a:ln>
                        <a:effectLst/>
                      </a:spPr>
                    </a:cxnSp>
                    <a:sp>
                      <a:nvSpPr>
                        <a:cNvPr id="45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60990" y="5447900"/>
                          <a:ext cx="4214842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20000"/>
                              </a:spcBef>
                            </a:pPr>
                            <a:r>
                              <a:rPr lang="zh-CN" altLang="en-US" sz="1600" b="1" dirty="0" smtClean="0">
                                <a:solidFill>
                                  <a:srgbClr val="2F2F98"/>
                                </a:solidFill>
                                <a:latin typeface="Arial" pitchFamily="34" charset="0"/>
                                <a:ea typeface="微軟正黑體" pitchFamily="34" charset="-120"/>
                                <a:cs typeface="Arial" pitchFamily="34" charset="0"/>
                              </a:rPr>
                              <a:t>检查码</a:t>
                            </a:r>
                            <a:endParaRPr lang="zh-CN" altLang="en-US" sz="1600" b="1" dirty="0">
                              <a:solidFill>
                                <a:srgbClr val="2F2F98"/>
                              </a:solidFill>
                              <a:latin typeface="Arial" pitchFamily="34" charset="0"/>
                              <a:ea typeface="微軟正黑體" pitchFamily="34" charset="-12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870448" y="5823552"/>
                          <a:ext cx="490542" cy="4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400" b="1" u="sng" dirty="0" smtClean="0">
                                <a:solidFill>
                                  <a:srgbClr val="FF0000"/>
                                </a:solidFill>
                                <a:latin typeface="Verdana" pitchFamily="34" charset="0"/>
                              </a:rPr>
                              <a:t>M</a:t>
                            </a:r>
                            <a:endParaRPr lang="en-US" altLang="zh-CN" sz="2400" b="1" u="sng" dirty="0">
                              <a:solidFill>
                                <a:srgbClr val="FF0000"/>
                              </a:solidFill>
                              <a:latin typeface="Verdana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7" name="AutoShape 24"/>
                        <a:cNvCxnSpPr>
                          <a:cxnSpLocks noChangeShapeType="1"/>
                          <a:stCxn id="46" idx="0"/>
                          <a:endCxn id="45" idx="1"/>
                        </a:cNvCxnSpPr>
                      </a:nvCxnSpPr>
                      <a:spPr bwMode="auto">
                        <a:xfrm rot="5400000" flipH="1" flipV="1">
                          <a:off x="5135167" y="5597730"/>
                          <a:ext cx="206375" cy="245271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none" w="med" len="sm"/>
                        </a:ln>
                        <a:effectLst/>
                      </a:spPr>
                    </a:cxnSp>
                    <a:sp>
                      <a:nvSpPr>
                        <a:cNvPr id="49" name="Text Box 3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89684" y="2214554"/>
                          <a:ext cx="1911101" cy="1477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0"/>
                              </a:spcBef>
                            </a:pPr>
                            <a:r>
                              <a:rPr lang="en-US" altLang="zh-TW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J : </a:t>
                            </a:r>
                            <a:r>
                              <a:rPr lang="zh-TW" altLang="en-US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正批貨 </a:t>
                            </a:r>
                            <a:r>
                              <a:rPr lang="en-US" altLang="zh-TW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(1-Year Warranty)</a:t>
                            </a:r>
                          </a:p>
                          <a:p>
                            <a:pPr>
                              <a:spcBef>
                                <a:spcPct val="0"/>
                              </a:spcBef>
                            </a:pPr>
                            <a:r>
                              <a:rPr lang="en-US" altLang="zh-TW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S : </a:t>
                            </a:r>
                            <a:r>
                              <a:rPr lang="zh-TW" altLang="en-US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正批貨 </a:t>
                            </a:r>
                            <a:r>
                              <a:rPr lang="en-US" altLang="zh-TW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(3-Year Warranty)</a:t>
                            </a:r>
                          </a:p>
                          <a:p>
                            <a:pPr>
                              <a:spcBef>
                                <a:spcPct val="0"/>
                              </a:spcBef>
                            </a:pPr>
                            <a:r>
                              <a:rPr lang="en-US" altLang="zh-TW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3</a:t>
                            </a:r>
                            <a:r>
                              <a:rPr lang="zh-TW" altLang="en-US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：正批貨 </a:t>
                            </a:r>
                            <a:r>
                              <a:rPr lang="en-US" altLang="zh-TW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(90-Day Warranty)</a:t>
                            </a:r>
                          </a:p>
                          <a:p>
                            <a:pPr>
                              <a:spcBef>
                                <a:spcPct val="0"/>
                              </a:spcBef>
                            </a:pPr>
                            <a:r>
                              <a:rPr lang="en-US" altLang="zh-TW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Z : </a:t>
                            </a:r>
                            <a:r>
                              <a:rPr lang="zh-TW" altLang="en-US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正批貨 </a:t>
                            </a:r>
                            <a:r>
                              <a:rPr lang="en-US" altLang="zh-TW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(No Warranty)</a:t>
                            </a:r>
                          </a:p>
                          <a:p>
                            <a:pPr>
                              <a:spcBef>
                                <a:spcPct val="0"/>
                              </a:spcBef>
                            </a:pPr>
                            <a:r>
                              <a:rPr lang="en-US" altLang="zh-TW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T : Option (3-Year Warranty)</a:t>
                            </a:r>
                          </a:p>
                          <a:p>
                            <a:pPr>
                              <a:spcBef>
                                <a:spcPct val="0"/>
                              </a:spcBef>
                            </a:pPr>
                            <a:r>
                              <a:rPr lang="en-US" altLang="zh-TW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P : Option (1-Year Warranty)</a:t>
                            </a:r>
                          </a:p>
                          <a:p>
                            <a:pPr>
                              <a:spcBef>
                                <a:spcPct val="0"/>
                              </a:spcBef>
                            </a:pPr>
                            <a:r>
                              <a:rPr lang="en-US" altLang="zh-TW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N : Option (No Warranty)</a:t>
                            </a:r>
                          </a:p>
                          <a:p>
                            <a:pPr>
                              <a:spcBef>
                                <a:spcPct val="0"/>
                              </a:spcBef>
                            </a:pPr>
                            <a:r>
                              <a:rPr lang="en-US" altLang="zh-TW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H : IEC FRU</a:t>
                            </a:r>
                          </a:p>
                          <a:p>
                            <a:pPr>
                              <a:spcBef>
                                <a:spcPct val="0"/>
                              </a:spcBef>
                            </a:pPr>
                            <a:r>
                              <a:rPr lang="en-US" altLang="zh-TW" sz="1000" dirty="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C : IPC FRU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0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32495" y="3786190"/>
                          <a:ext cx="1714512" cy="1169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 defTabSz="571500">
                              <a:spcBef>
                                <a:spcPct val="0"/>
                              </a:spcBef>
                              <a:tabLst>
                                <a:tab pos="571500" algn="l"/>
                              </a:tabLst>
                            </a:pPr>
                            <a:r>
                              <a:rPr lang="en-US" altLang="zh-TW" sz="1000" dirty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1 </a:t>
                            </a:r>
                            <a:r>
                              <a:rPr lang="zh-TW" altLang="en-US" sz="1000" dirty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客戶 </a:t>
                            </a:r>
                            <a:r>
                              <a:rPr lang="en-US" altLang="zh-TW" sz="1000" dirty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ACER</a:t>
                            </a:r>
                          </a:p>
                          <a:p>
                            <a:pPr defTabSz="571500">
                              <a:spcBef>
                                <a:spcPct val="0"/>
                              </a:spcBef>
                              <a:tabLst>
                                <a:tab pos="571500" algn="l"/>
                              </a:tabLst>
                            </a:pPr>
                            <a:r>
                              <a:rPr lang="en-US" altLang="zh-TW" sz="1000" dirty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2 </a:t>
                            </a:r>
                            <a:r>
                              <a:rPr lang="zh-TW" altLang="en-US" sz="1000" dirty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客戶 </a:t>
                            </a:r>
                            <a:r>
                              <a:rPr lang="en-US" altLang="zh-TW" sz="1000" dirty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FSC </a:t>
                            </a:r>
                            <a:r>
                              <a:rPr lang="zh-TW" altLang="en-US" sz="1000" dirty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及 </a:t>
                            </a:r>
                            <a:r>
                              <a:rPr lang="en-US" altLang="zh-TW" sz="1000" dirty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FUJITSU</a:t>
                            </a:r>
                          </a:p>
                          <a:p>
                            <a:pPr defTabSz="571500">
                              <a:spcBef>
                                <a:spcPct val="0"/>
                              </a:spcBef>
                              <a:tabLst>
                                <a:tab pos="571500" algn="l"/>
                              </a:tabLst>
                            </a:pPr>
                            <a:r>
                              <a:rPr lang="en-US" altLang="zh-TW" sz="1000" dirty="0" smtClean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4 </a:t>
                            </a:r>
                            <a:r>
                              <a:rPr lang="zh-TW" altLang="en-US" sz="1000" dirty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客戶 </a:t>
                            </a:r>
                            <a:r>
                              <a:rPr lang="en-US" altLang="zh-TW" sz="1000" dirty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WBX</a:t>
                            </a:r>
                          </a:p>
                          <a:p>
                            <a:pPr defTabSz="571500">
                              <a:spcBef>
                                <a:spcPct val="0"/>
                              </a:spcBef>
                              <a:tabLst>
                                <a:tab pos="571500" algn="l"/>
                              </a:tabLst>
                            </a:pPr>
                            <a:r>
                              <a:rPr lang="en-US" altLang="zh-TW" sz="1000" dirty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5 </a:t>
                            </a:r>
                            <a:r>
                              <a:rPr lang="zh-TW" altLang="en-US" sz="1000" dirty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客戶 </a:t>
                            </a:r>
                            <a:r>
                              <a:rPr lang="en-US" altLang="zh-TW" sz="1000" dirty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WYSE</a:t>
                            </a:r>
                          </a:p>
                          <a:p>
                            <a:pPr defTabSz="571500">
                              <a:spcBef>
                                <a:spcPct val="0"/>
                              </a:spcBef>
                              <a:tabLst>
                                <a:tab pos="571500" algn="l"/>
                              </a:tabLst>
                            </a:pPr>
                            <a:r>
                              <a:rPr lang="en-US" altLang="zh-TW" sz="1000" dirty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6 IHM</a:t>
                            </a:r>
                          </a:p>
                          <a:p>
                            <a:pPr defTabSz="571500">
                              <a:spcBef>
                                <a:spcPct val="0"/>
                              </a:spcBef>
                              <a:tabLst>
                                <a:tab pos="571500" algn="l"/>
                              </a:tabLst>
                            </a:pPr>
                            <a:r>
                              <a:rPr lang="en-US" altLang="zh-TW" sz="1000" dirty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8 </a:t>
                            </a:r>
                            <a:r>
                              <a:rPr lang="zh-TW" altLang="en-US" sz="1000" dirty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客戶 </a:t>
                            </a:r>
                            <a:r>
                              <a:rPr lang="en-US" altLang="zh-TW" sz="1000" dirty="0" smtClean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TSB</a:t>
                            </a:r>
                          </a:p>
                          <a:p>
                            <a:pPr defTabSz="571500">
                              <a:tabLst>
                                <a:tab pos="571500" algn="l"/>
                              </a:tabLst>
                            </a:pPr>
                            <a:r>
                              <a:rPr lang="en-US" altLang="zh-TW" sz="1000" dirty="0" smtClean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9 </a:t>
                            </a:r>
                            <a:r>
                              <a:rPr lang="zh-TW" altLang="en-US" sz="1000" dirty="0" smtClean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虹橋廠</a:t>
                            </a:r>
                            <a:endParaRPr lang="en-US" altLang="zh-TW" sz="1000" dirty="0">
                              <a:solidFill>
                                <a:srgbClr val="00B0F0"/>
                              </a:solidFill>
                              <a:latin typeface="微軟正黑體" pitchFamily="34" charset="-12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2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432692" y="3831085"/>
                          <a:ext cx="1714512" cy="1015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07214" indent="-3011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815738" indent="-6154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224261" indent="-92966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631475" indent="-123081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1885493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262591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2639690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016788" algn="l" defTabSz="754197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 defTabSz="571500">
                              <a:spcBef>
                                <a:spcPct val="0"/>
                              </a:spcBef>
                              <a:tabLst>
                                <a:tab pos="571500" algn="l"/>
                              </a:tabLst>
                            </a:pPr>
                            <a:r>
                              <a:rPr lang="en-US" altLang="zh-TW" sz="1000" dirty="0" smtClean="0">
                                <a:solidFill>
                                  <a:srgbClr val="FF000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C </a:t>
                            </a:r>
                            <a:r>
                              <a:rPr lang="zh-TW" altLang="en-US" sz="1000" dirty="0">
                                <a:solidFill>
                                  <a:srgbClr val="FF000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客戶 </a:t>
                            </a:r>
                            <a:r>
                              <a:rPr lang="en-US" altLang="zh-TW" sz="1000" dirty="0" smtClean="0">
                                <a:solidFill>
                                  <a:srgbClr val="FF000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HP</a:t>
                            </a:r>
                          </a:p>
                          <a:p>
                            <a:pPr defTabSz="571500">
                              <a:spcBef>
                                <a:spcPct val="0"/>
                              </a:spcBef>
                              <a:tabLst>
                                <a:tab pos="571500" algn="l"/>
                              </a:tabLst>
                            </a:pPr>
                            <a:r>
                              <a:rPr lang="en-US" altLang="zh-TW" sz="1000" dirty="0" smtClean="0">
                                <a:solidFill>
                                  <a:srgbClr val="FF000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Q </a:t>
                            </a:r>
                            <a:r>
                              <a:rPr lang="zh-CN" altLang="en-US" sz="1000" dirty="0" smtClean="0">
                                <a:solidFill>
                                  <a:srgbClr val="FF000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客户</a:t>
                            </a:r>
                            <a:r>
                              <a:rPr lang="en-US" altLang="zh-CN" sz="1000" dirty="0" smtClean="0">
                                <a:solidFill>
                                  <a:srgbClr val="FF000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HP </a:t>
                            </a:r>
                            <a:r>
                              <a:rPr lang="zh-CN" altLang="en-US" sz="1000" dirty="0" smtClean="0">
                                <a:solidFill>
                                  <a:srgbClr val="FF000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重庆厂</a:t>
                            </a:r>
                            <a:endParaRPr lang="en-US" altLang="zh-CN" sz="1000" dirty="0" smtClean="0">
                              <a:solidFill>
                                <a:srgbClr val="FF0000"/>
                              </a:solidFill>
                              <a:latin typeface="微軟正黑體" pitchFamily="34" charset="-120"/>
                              <a:ea typeface="微軟正黑體" pitchFamily="34" charset="-120"/>
                            </a:endParaRPr>
                          </a:p>
                          <a:p>
                            <a:pPr defTabSz="571500">
                              <a:tabLst>
                                <a:tab pos="571500" algn="l"/>
                              </a:tabLst>
                            </a:pPr>
                            <a:r>
                              <a:rPr lang="en-US" altLang="zh-TW" sz="1000" dirty="0" smtClean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H IHC Service</a:t>
                            </a:r>
                          </a:p>
                          <a:p>
                            <a:pPr defTabSz="571500">
                              <a:tabLst>
                                <a:tab pos="571500" algn="l"/>
                              </a:tabLst>
                            </a:pPr>
                            <a:r>
                              <a:rPr lang="en-US" altLang="zh-TW" sz="1000" dirty="0" smtClean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G ISL Service</a:t>
                            </a:r>
                          </a:p>
                          <a:p>
                            <a:pPr defTabSz="571500">
                              <a:tabLst>
                                <a:tab pos="571500" algn="l"/>
                              </a:tabLst>
                            </a:pPr>
                            <a:r>
                              <a:rPr lang="en-US" altLang="zh-TW" sz="1000" dirty="0" smtClean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T IEC Service</a:t>
                            </a:r>
                          </a:p>
                          <a:p>
                            <a:pPr defTabSz="571500">
                              <a:tabLst>
                                <a:tab pos="571500" algn="l"/>
                              </a:tabLst>
                            </a:pPr>
                            <a:r>
                              <a:rPr lang="en-US" altLang="zh-TW" sz="1000" dirty="0" smtClean="0">
                                <a:solidFill>
                                  <a:srgbClr val="00B0F0"/>
                                </a:solidFill>
                                <a:latin typeface="微軟正黑體" pitchFamily="34" charset="-120"/>
                                <a:ea typeface="微軟正黑體" pitchFamily="34" charset="-120"/>
                              </a:rPr>
                              <a:t>S IES Service</a:t>
                            </a:r>
                            <a:endParaRPr lang="en-US" altLang="zh-TW" sz="1000" dirty="0">
                              <a:solidFill>
                                <a:srgbClr val="00B0F0"/>
                              </a:solidFill>
                              <a:latin typeface="微軟正黑體" pitchFamily="34" charset="-12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12617F" w:rsidRDefault="0012617F" w:rsidP="0012617F"/>
    <w:p w:rsidR="0012617F" w:rsidRDefault="0012617F" w:rsidP="0012617F"/>
    <w:p w:rsidR="0012617F" w:rsidRDefault="0012617F" w:rsidP="0012617F"/>
    <w:p w:rsidR="0012617F" w:rsidRDefault="0012617F" w:rsidP="0012617F"/>
    <w:p w:rsidR="0012617F" w:rsidRDefault="0012617F" w:rsidP="0012617F"/>
    <w:p w:rsidR="0012617F" w:rsidRPr="0012617F" w:rsidRDefault="0012617F" w:rsidP="0012617F"/>
    <w:p w:rsidR="00F84835" w:rsidRDefault="00F84835" w:rsidP="00371BF0">
      <w:pPr>
        <w:widowControl/>
        <w:jc w:val="left"/>
        <w:rPr>
          <w:rFonts w:eastAsia="SimSun"/>
        </w:rPr>
      </w:pPr>
    </w:p>
    <w:p w:rsidR="00FE3778" w:rsidRPr="00843113" w:rsidRDefault="00FE3778" w:rsidP="00FE3778">
      <w:pPr>
        <w:pStyle w:val="a8"/>
        <w:numPr>
          <w:ilvl w:val="0"/>
          <w:numId w:val="5"/>
        </w:numPr>
        <w:ind w:firstLineChars="0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 w:hint="eastAsia"/>
          <w:b/>
          <w:sz w:val="28"/>
          <w:szCs w:val="28"/>
        </w:rPr>
        <w:lastRenderedPageBreak/>
        <w:t>Length</w:t>
      </w:r>
    </w:p>
    <w:p w:rsidR="00FE3778" w:rsidRPr="00F50970" w:rsidRDefault="00FE3778" w:rsidP="00FE3778">
      <w:pPr>
        <w:ind w:firstLineChars="200" w:firstLine="420"/>
        <w:rPr>
          <w:rFonts w:ascii="Arial" w:hAnsi="Arial"/>
        </w:rPr>
      </w:pPr>
      <w:r>
        <w:rPr>
          <w:rFonts w:ascii="Arial" w:eastAsia="SimSun" w:hAnsi="Arial" w:hint="eastAsia"/>
        </w:rPr>
        <w:t>1</w:t>
      </w:r>
      <w:r w:rsidR="00722D09">
        <w:rPr>
          <w:rFonts w:ascii="Arial" w:hAnsi="Arial" w:hint="eastAsia"/>
        </w:rPr>
        <w:t>4</w:t>
      </w:r>
      <w:r>
        <w:rPr>
          <w:rFonts w:ascii="Arial" w:eastAsia="SimSun" w:hAnsi="Arial" w:hint="eastAsia"/>
        </w:rPr>
        <w:t xml:space="preserve"> characters</w:t>
      </w:r>
    </w:p>
    <w:p w:rsidR="00FE3778" w:rsidRDefault="00FE3778" w:rsidP="00FE3778">
      <w:pPr>
        <w:ind w:firstLineChars="200" w:firstLine="420"/>
        <w:rPr>
          <w:rFonts w:ascii="Arial" w:eastAsia="SimSun" w:hAnsi="Arial"/>
        </w:rPr>
      </w:pPr>
    </w:p>
    <w:p w:rsidR="00FE3778" w:rsidRPr="00843113" w:rsidRDefault="00FE3778" w:rsidP="00FE3778">
      <w:pPr>
        <w:pStyle w:val="a8"/>
        <w:numPr>
          <w:ilvl w:val="0"/>
          <w:numId w:val="5"/>
        </w:numPr>
        <w:ind w:firstLineChars="0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 w:hint="eastAsia"/>
          <w:b/>
          <w:sz w:val="28"/>
          <w:szCs w:val="28"/>
        </w:rPr>
        <w:t>Section Definition</w:t>
      </w:r>
    </w:p>
    <w:tbl>
      <w:tblPr>
        <w:tblStyle w:val="aa"/>
        <w:tblpPr w:leftFromText="180" w:rightFromText="180" w:vertAnchor="text" w:tblpY="1"/>
        <w:tblOverlap w:val="never"/>
        <w:tblW w:w="0" w:type="auto"/>
        <w:tblLook w:val="04A0"/>
      </w:tblPr>
      <w:tblGrid>
        <w:gridCol w:w="2360"/>
        <w:gridCol w:w="6162"/>
      </w:tblGrid>
      <w:tr w:rsidR="00FE3778" w:rsidTr="004F11C1">
        <w:tc>
          <w:tcPr>
            <w:tcW w:w="1704" w:type="dxa"/>
            <w:shd w:val="clear" w:color="auto" w:fill="92D050"/>
          </w:tcPr>
          <w:p w:rsidR="00FE3778" w:rsidRPr="00383F0D" w:rsidRDefault="00FE3778" w:rsidP="00424776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Section</w:t>
            </w:r>
          </w:p>
        </w:tc>
        <w:tc>
          <w:tcPr>
            <w:tcW w:w="6818" w:type="dxa"/>
            <w:shd w:val="clear" w:color="auto" w:fill="92D050"/>
          </w:tcPr>
          <w:p w:rsidR="00FE3778" w:rsidRPr="00383F0D" w:rsidRDefault="00FE3778" w:rsidP="00424776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Description</w:t>
            </w:r>
          </w:p>
        </w:tc>
      </w:tr>
      <w:tr w:rsidR="00B77213" w:rsidTr="004F11C1">
        <w:tc>
          <w:tcPr>
            <w:tcW w:w="1704" w:type="dxa"/>
          </w:tcPr>
          <w:p w:rsidR="00B77213" w:rsidRDefault="00B77213" w:rsidP="00424776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 w:hint="eastAsia"/>
              </w:rPr>
              <w:t>ommodity code</w:t>
            </w:r>
          </w:p>
        </w:tc>
        <w:tc>
          <w:tcPr>
            <w:tcW w:w="6818" w:type="dxa"/>
          </w:tcPr>
          <w:p w:rsidR="00B77213" w:rsidRDefault="00B77213" w:rsidP="00722D09">
            <w:pPr>
              <w:jc w:val="left"/>
              <w:rPr>
                <w:rFonts w:ascii="Arial" w:hAnsi="Arial"/>
              </w:rPr>
            </w:pPr>
            <w:r w:rsidRPr="00B77213">
              <w:rPr>
                <w:rFonts w:ascii="Arial" w:hAnsi="Arial"/>
                <w:noProof/>
              </w:rPr>
              <w:drawing>
                <wp:inline distT="0" distB="0" distL="0" distR="0">
                  <wp:extent cx="3857652" cy="5808150"/>
                  <wp:effectExtent l="19050" t="0" r="9498" b="0"/>
                  <wp:docPr id="1" name="图片 5" descr="c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內容版面配置區 5" descr="c.jpg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52" cy="580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D09" w:rsidTr="004F11C1">
        <w:tc>
          <w:tcPr>
            <w:tcW w:w="1704" w:type="dxa"/>
          </w:tcPr>
          <w:p w:rsidR="00722D09" w:rsidRPr="00722D09" w:rsidRDefault="004306D5" w:rsidP="00424776">
            <w:pPr>
              <w:jc w:val="left"/>
              <w:rPr>
                <w:rFonts w:ascii="Arial" w:hAnsi="Arial"/>
              </w:rPr>
            </w:pPr>
            <w:proofErr w:type="spellStart"/>
            <w:r>
              <w:rPr>
                <w:rFonts w:ascii="Arial" w:hAnsi="Arial" w:hint="eastAsia"/>
              </w:rPr>
              <w:t>AssemblyCode</w:t>
            </w:r>
            <w:proofErr w:type="spellEnd"/>
            <w:r w:rsidR="007272D1">
              <w:rPr>
                <w:rFonts w:ascii="Arial" w:hAnsi="Arial" w:hint="eastAsia"/>
              </w:rPr>
              <w:t>(VENDOR CODE)</w:t>
            </w:r>
          </w:p>
        </w:tc>
        <w:tc>
          <w:tcPr>
            <w:tcW w:w="6818" w:type="dxa"/>
          </w:tcPr>
          <w:p w:rsidR="00F34A3A" w:rsidRPr="006420B6" w:rsidRDefault="004F11C1" w:rsidP="00F34A3A">
            <w:pPr>
              <w:pStyle w:val="a8"/>
              <w:numPr>
                <w:ilvl w:val="0"/>
                <w:numId w:val="15"/>
              </w:numPr>
              <w:ind w:firstLineChars="0"/>
              <w:jc w:val="left"/>
              <w:rPr>
                <w:rFonts w:ascii="Arial" w:hAnsi="Arial"/>
                <w:strike/>
              </w:rPr>
            </w:pPr>
            <w:r w:rsidRPr="006420B6">
              <w:rPr>
                <w:rFonts w:ascii="Arial" w:hAnsi="Arial" w:hint="eastAsia"/>
                <w:strike/>
              </w:rPr>
              <w:t>如果选择了</w:t>
            </w:r>
            <w:r w:rsidR="003B5274" w:rsidRPr="006420B6">
              <w:rPr>
                <w:rFonts w:ascii="Arial" w:hAnsi="Arial" w:hint="eastAsia"/>
                <w:strike/>
              </w:rPr>
              <w:t>PC</w:t>
            </w:r>
            <w:r w:rsidR="003B5274" w:rsidRPr="006420B6">
              <w:rPr>
                <w:rFonts w:ascii="Arial" w:hAnsi="Arial" w:hint="eastAsia"/>
                <w:strike/>
              </w:rPr>
              <w:t>，</w:t>
            </w:r>
            <w:proofErr w:type="spellStart"/>
            <w:r w:rsidR="003B5274" w:rsidRPr="006420B6">
              <w:rPr>
                <w:rFonts w:ascii="Arial" w:hAnsi="Arial" w:hint="eastAsia"/>
                <w:strike/>
              </w:rPr>
              <w:t>Family,</w:t>
            </w:r>
            <w:r w:rsidRPr="006420B6">
              <w:rPr>
                <w:rFonts w:ascii="Arial" w:hAnsi="Arial" w:hint="eastAsia"/>
                <w:strike/>
              </w:rPr>
              <w:t>Model</w:t>
            </w:r>
            <w:proofErr w:type="spellEnd"/>
            <w:r w:rsidRPr="006420B6">
              <w:rPr>
                <w:rFonts w:ascii="Arial" w:hAnsi="Arial" w:hint="eastAsia"/>
                <w:strike/>
              </w:rPr>
              <w:t>，通过</w:t>
            </w:r>
            <w:r w:rsidRPr="006420B6">
              <w:rPr>
                <w:rFonts w:ascii="Arial" w:hAnsi="Arial" w:hint="eastAsia"/>
                <w:strike/>
              </w:rPr>
              <w:t xml:space="preserve">Model </w:t>
            </w:r>
            <w:r w:rsidRPr="006420B6">
              <w:rPr>
                <w:rFonts w:ascii="Arial" w:hAnsi="Arial" w:hint="eastAsia"/>
                <w:strike/>
              </w:rPr>
              <w:t>和</w:t>
            </w:r>
            <w:r w:rsidRPr="006420B6">
              <w:rPr>
                <w:rFonts w:ascii="Arial" w:hAnsi="Arial" w:hint="eastAsia"/>
                <w:strike/>
              </w:rPr>
              <w:t>BOM</w:t>
            </w:r>
            <w:r w:rsidRPr="006420B6">
              <w:rPr>
                <w:rFonts w:ascii="Arial" w:hAnsi="Arial" w:hint="eastAsia"/>
                <w:strike/>
              </w:rPr>
              <w:t>在</w:t>
            </w:r>
            <w:r w:rsidRPr="006420B6">
              <w:rPr>
                <w:rFonts w:ascii="Arial" w:hAnsi="Arial" w:hint="eastAsia"/>
                <w:strike/>
              </w:rPr>
              <w:t>Parts</w:t>
            </w:r>
            <w:r w:rsidRPr="006420B6">
              <w:rPr>
                <w:rFonts w:ascii="Arial" w:hAnsi="Arial" w:hint="eastAsia"/>
                <w:strike/>
              </w:rPr>
              <w:t>表中找相应的</w:t>
            </w:r>
            <w:r w:rsidRPr="006420B6">
              <w:rPr>
                <w:rFonts w:ascii="Arial" w:hAnsi="Arial" w:hint="eastAsia"/>
                <w:strike/>
              </w:rPr>
              <w:t xml:space="preserve"> </w:t>
            </w:r>
            <w:proofErr w:type="spellStart"/>
            <w:r w:rsidRPr="006420B6">
              <w:rPr>
                <w:rFonts w:ascii="Arial" w:hAnsi="Arial" w:hint="eastAsia"/>
                <w:strike/>
              </w:rPr>
              <w:t>Pno</w:t>
            </w:r>
            <w:proofErr w:type="spellEnd"/>
            <w:r w:rsidR="003B5274" w:rsidRPr="006420B6">
              <w:rPr>
                <w:rFonts w:ascii="Arial" w:hAnsi="Arial" w:hint="eastAsia"/>
                <w:strike/>
              </w:rPr>
              <w:t>,</w:t>
            </w:r>
            <w:r w:rsidR="007272D1" w:rsidRPr="006420B6">
              <w:rPr>
                <w:rFonts w:ascii="Arial" w:hAnsi="Arial" w:hint="eastAsia"/>
                <w:strike/>
              </w:rPr>
              <w:t xml:space="preserve"> </w:t>
            </w:r>
            <w:r w:rsidR="003B5274" w:rsidRPr="006420B6">
              <w:rPr>
                <w:rFonts w:ascii="Arial" w:hAnsi="Arial" w:hint="eastAsia"/>
                <w:strike/>
              </w:rPr>
              <w:t>,</w:t>
            </w:r>
            <w:r w:rsidRPr="006420B6">
              <w:rPr>
                <w:rFonts w:ascii="Arial" w:hAnsi="Arial" w:hint="eastAsia"/>
                <w:strike/>
              </w:rPr>
              <w:t xml:space="preserve"> </w:t>
            </w:r>
            <w:r w:rsidR="007272D1" w:rsidRPr="006420B6">
              <w:rPr>
                <w:rFonts w:ascii="Arial" w:hAnsi="Arial" w:hint="eastAsia"/>
                <w:strike/>
              </w:rPr>
              <w:t>然后通过再通过</w:t>
            </w:r>
            <w:proofErr w:type="spellStart"/>
            <w:r w:rsidR="007272D1" w:rsidRPr="006420B6">
              <w:rPr>
                <w:rFonts w:ascii="Arial" w:hAnsi="Arial" w:hint="eastAsia"/>
                <w:strike/>
              </w:rPr>
              <w:t>Config</w:t>
            </w:r>
            <w:proofErr w:type="spellEnd"/>
            <w:r w:rsidR="007272D1" w:rsidRPr="006420B6">
              <w:rPr>
                <w:rFonts w:ascii="Arial" w:hAnsi="Arial" w:hint="eastAsia"/>
                <w:strike/>
              </w:rPr>
              <w:t>和</w:t>
            </w:r>
            <w:r w:rsidR="007272D1" w:rsidRPr="006420B6">
              <w:rPr>
                <w:rFonts w:ascii="Arial" w:hAnsi="Arial" w:hint="eastAsia"/>
                <w:strike/>
              </w:rPr>
              <w:t xml:space="preserve">Rev </w:t>
            </w:r>
            <w:r w:rsidR="007272D1" w:rsidRPr="006420B6">
              <w:rPr>
                <w:rFonts w:ascii="Arial" w:hAnsi="Arial" w:hint="eastAsia"/>
                <w:strike/>
              </w:rPr>
              <w:t>的限定，找到</w:t>
            </w:r>
            <w:proofErr w:type="spellStart"/>
            <w:r w:rsidR="007272D1" w:rsidRPr="006420B6">
              <w:rPr>
                <w:rFonts w:ascii="Arial" w:hAnsi="Arial" w:hint="eastAsia"/>
                <w:strike/>
              </w:rPr>
              <w:t>VendorCode</w:t>
            </w:r>
            <w:proofErr w:type="spellEnd"/>
            <w:r w:rsidR="007272D1" w:rsidRPr="006420B6">
              <w:rPr>
                <w:rFonts w:ascii="Arial" w:hAnsi="Arial" w:hint="eastAsia"/>
                <w:strike/>
              </w:rPr>
              <w:t>。</w:t>
            </w:r>
          </w:p>
          <w:p w:rsidR="00722D09" w:rsidRPr="00F34A3A" w:rsidRDefault="007272D1" w:rsidP="00F34A3A">
            <w:pPr>
              <w:pStyle w:val="a8"/>
              <w:numPr>
                <w:ilvl w:val="0"/>
                <w:numId w:val="15"/>
              </w:numPr>
              <w:ind w:firstLineChars="0"/>
              <w:jc w:val="left"/>
              <w:rPr>
                <w:rFonts w:ascii="Arial" w:hAnsi="Arial"/>
              </w:rPr>
            </w:pPr>
            <w:r w:rsidRPr="006420B6">
              <w:rPr>
                <w:rFonts w:ascii="Arial" w:hAnsi="Arial" w:hint="eastAsia"/>
                <w:strike/>
              </w:rPr>
              <w:t>如果选择了不通过</w:t>
            </w:r>
            <w:r w:rsidRPr="006420B6">
              <w:rPr>
                <w:rFonts w:ascii="Arial" w:hAnsi="Arial" w:hint="eastAsia"/>
                <w:strike/>
              </w:rPr>
              <w:t xml:space="preserve"> </w:t>
            </w:r>
            <w:proofErr w:type="spellStart"/>
            <w:r w:rsidRPr="006420B6">
              <w:rPr>
                <w:rFonts w:ascii="Arial" w:hAnsi="Arial" w:hint="eastAsia"/>
                <w:strike/>
              </w:rPr>
              <w:t>Family,Model</w:t>
            </w:r>
            <w:proofErr w:type="spellEnd"/>
            <w:r w:rsidRPr="006420B6">
              <w:rPr>
                <w:rFonts w:ascii="Arial" w:hAnsi="Arial" w:hint="eastAsia"/>
                <w:strike/>
              </w:rPr>
              <w:t>，</w:t>
            </w:r>
            <w:r>
              <w:rPr>
                <w:rFonts w:ascii="Arial" w:hAnsi="Arial" w:hint="eastAsia"/>
              </w:rPr>
              <w:t>通过</w:t>
            </w:r>
            <w:proofErr w:type="spellStart"/>
            <w:r>
              <w:rPr>
                <w:rFonts w:ascii="Arial" w:hAnsi="Arial" w:hint="eastAsia"/>
              </w:rPr>
              <w:t>Config</w:t>
            </w:r>
            <w:proofErr w:type="spellEnd"/>
            <w:r>
              <w:rPr>
                <w:rFonts w:ascii="Arial" w:hAnsi="Arial" w:hint="eastAsia"/>
              </w:rPr>
              <w:t>和</w:t>
            </w:r>
            <w:r>
              <w:rPr>
                <w:rFonts w:ascii="Arial" w:hAnsi="Arial" w:hint="eastAsia"/>
              </w:rPr>
              <w:t>Rev</w:t>
            </w:r>
            <w:r w:rsidRPr="00F34A3A"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的限定，找到</w:t>
            </w:r>
            <w:proofErr w:type="spellStart"/>
            <w:r>
              <w:rPr>
                <w:rFonts w:ascii="Arial" w:hAnsi="Arial" w:hint="eastAsia"/>
              </w:rPr>
              <w:t>VendorCode</w:t>
            </w:r>
            <w:proofErr w:type="spellEnd"/>
            <w:r w:rsidR="004B57C8">
              <w:rPr>
                <w:rFonts w:ascii="Arial" w:hAnsi="Arial" w:hint="eastAsia"/>
              </w:rPr>
              <w:t>，</w:t>
            </w:r>
          </w:p>
        </w:tc>
      </w:tr>
      <w:tr w:rsidR="00FE3778" w:rsidTr="004F11C1">
        <w:tc>
          <w:tcPr>
            <w:tcW w:w="1704" w:type="dxa"/>
          </w:tcPr>
          <w:p w:rsidR="00FE3778" w:rsidRPr="00AE287F" w:rsidRDefault="004306D5" w:rsidP="00424776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DateCode</w:t>
            </w:r>
            <w:proofErr w:type="spellEnd"/>
          </w:p>
        </w:tc>
        <w:tc>
          <w:tcPr>
            <w:tcW w:w="6818" w:type="dxa"/>
          </w:tcPr>
          <w:p w:rsidR="00FE3778" w:rsidRPr="004306D5" w:rsidRDefault="004306D5" w:rsidP="005B6E08">
            <w:pPr>
              <w:jc w:val="left"/>
            </w:pPr>
            <w:r w:rsidRPr="004306D5">
              <w:rPr>
                <w:rFonts w:hint="eastAsia"/>
              </w:rPr>
              <w:t>界面输入</w:t>
            </w:r>
          </w:p>
          <w:p w:rsidR="004306D5" w:rsidRDefault="004306D5" w:rsidP="004306D5">
            <w:pPr>
              <w:jc w:val="left"/>
            </w:pPr>
            <w:r>
              <w:rPr>
                <w:rFonts w:hint="eastAsia"/>
              </w:rPr>
              <w:t xml:space="preserve">J : </w:t>
            </w:r>
            <w:r>
              <w:rPr>
                <w:rFonts w:hint="eastAsia"/>
              </w:rPr>
              <w:t>正批貨</w:t>
            </w:r>
            <w:r>
              <w:rPr>
                <w:rFonts w:hint="eastAsia"/>
              </w:rPr>
              <w:t xml:space="preserve"> (1-Year Warranty)</w:t>
            </w:r>
          </w:p>
          <w:p w:rsidR="004306D5" w:rsidRDefault="004306D5" w:rsidP="004306D5">
            <w:pPr>
              <w:jc w:val="left"/>
            </w:pPr>
            <w:r>
              <w:rPr>
                <w:rFonts w:hint="eastAsia"/>
              </w:rPr>
              <w:t xml:space="preserve">S : </w:t>
            </w:r>
            <w:r>
              <w:rPr>
                <w:rFonts w:hint="eastAsia"/>
              </w:rPr>
              <w:t>正批貨</w:t>
            </w:r>
            <w:r>
              <w:rPr>
                <w:rFonts w:hint="eastAsia"/>
              </w:rPr>
              <w:t xml:space="preserve"> (3-Year Warranty)</w:t>
            </w:r>
          </w:p>
          <w:p w:rsidR="004306D5" w:rsidRDefault="004306D5" w:rsidP="004306D5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：正批貨</w:t>
            </w:r>
            <w:r>
              <w:rPr>
                <w:rFonts w:hint="eastAsia"/>
              </w:rPr>
              <w:t xml:space="preserve"> (90-Day Warranty)</w:t>
            </w:r>
          </w:p>
          <w:p w:rsidR="004306D5" w:rsidRDefault="004306D5" w:rsidP="004306D5">
            <w:pPr>
              <w:jc w:val="left"/>
            </w:pPr>
            <w:r>
              <w:rPr>
                <w:rFonts w:hint="eastAsia"/>
              </w:rPr>
              <w:t xml:space="preserve">Z : </w:t>
            </w:r>
            <w:r>
              <w:rPr>
                <w:rFonts w:hint="eastAsia"/>
              </w:rPr>
              <w:t>正批貨</w:t>
            </w:r>
            <w:r>
              <w:rPr>
                <w:rFonts w:hint="eastAsia"/>
              </w:rPr>
              <w:t xml:space="preserve"> (No Warranty)</w:t>
            </w:r>
          </w:p>
          <w:p w:rsidR="004306D5" w:rsidRDefault="004306D5" w:rsidP="004306D5">
            <w:pPr>
              <w:jc w:val="left"/>
            </w:pPr>
            <w:r>
              <w:t>T : Option (3-Year Warranty)</w:t>
            </w:r>
          </w:p>
          <w:p w:rsidR="004306D5" w:rsidRDefault="004306D5" w:rsidP="004306D5">
            <w:pPr>
              <w:jc w:val="left"/>
            </w:pPr>
            <w:r>
              <w:t>P : Option (1-Year Warranty)</w:t>
            </w:r>
          </w:p>
          <w:p w:rsidR="004306D5" w:rsidRDefault="004306D5" w:rsidP="004306D5">
            <w:pPr>
              <w:jc w:val="left"/>
            </w:pPr>
            <w:r>
              <w:t>N : Option (No Warranty)</w:t>
            </w:r>
          </w:p>
          <w:p w:rsidR="004306D5" w:rsidRDefault="004306D5" w:rsidP="004306D5">
            <w:pPr>
              <w:jc w:val="left"/>
            </w:pPr>
            <w:r>
              <w:t>H : IEC FRU</w:t>
            </w:r>
          </w:p>
          <w:p w:rsidR="004306D5" w:rsidRPr="00264190" w:rsidRDefault="004306D5" w:rsidP="004306D5">
            <w:pPr>
              <w:jc w:val="left"/>
              <w:rPr>
                <w:color w:val="FF0000"/>
              </w:rPr>
            </w:pPr>
            <w:r>
              <w:t>C : IPC FRU</w:t>
            </w:r>
          </w:p>
        </w:tc>
      </w:tr>
      <w:tr w:rsidR="00FE3778" w:rsidTr="004F11C1">
        <w:tc>
          <w:tcPr>
            <w:tcW w:w="1704" w:type="dxa"/>
          </w:tcPr>
          <w:p w:rsidR="00FE3778" w:rsidRPr="00AE287F" w:rsidRDefault="004306D5" w:rsidP="00424776">
            <w:pPr>
              <w:jc w:val="left"/>
            </w:pPr>
            <w:proofErr w:type="spellStart"/>
            <w:r>
              <w:rPr>
                <w:rFonts w:hint="eastAsia"/>
              </w:rPr>
              <w:t>CustomerCode</w:t>
            </w:r>
            <w:proofErr w:type="spellEnd"/>
          </w:p>
        </w:tc>
        <w:tc>
          <w:tcPr>
            <w:tcW w:w="6818" w:type="dxa"/>
          </w:tcPr>
          <w:p w:rsidR="004306D5" w:rsidRPr="004306D5" w:rsidRDefault="004306D5" w:rsidP="004306D5">
            <w:pPr>
              <w:jc w:val="left"/>
            </w:pPr>
            <w:r w:rsidRPr="004306D5">
              <w:rPr>
                <w:rFonts w:hint="eastAsia"/>
              </w:rPr>
              <w:t>Customer</w:t>
            </w:r>
            <w:r w:rsidRPr="004306D5">
              <w:rPr>
                <w:rFonts w:hint="eastAsia"/>
              </w:rPr>
              <w:t>表里维护</w:t>
            </w:r>
            <w:proofErr w:type="spellStart"/>
            <w:r w:rsidRPr="004306D5">
              <w:rPr>
                <w:rFonts w:hint="eastAsia"/>
              </w:rPr>
              <w:t>CustomerID</w:t>
            </w:r>
            <w:proofErr w:type="spellEnd"/>
            <w:r w:rsidRPr="004306D5">
              <w:rPr>
                <w:rFonts w:hint="eastAsia"/>
              </w:rPr>
              <w:t>和</w:t>
            </w:r>
            <w:r w:rsidRPr="004306D5">
              <w:rPr>
                <w:rFonts w:hint="eastAsia"/>
              </w:rPr>
              <w:t>Code</w:t>
            </w:r>
            <w:r w:rsidRPr="004306D5">
              <w:rPr>
                <w:rFonts w:hint="eastAsia"/>
              </w:rPr>
              <w:t>的对应关系</w:t>
            </w:r>
          </w:p>
          <w:p w:rsidR="004306D5" w:rsidRDefault="004306D5" w:rsidP="004306D5">
            <w:pPr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客戶</w:t>
            </w:r>
            <w:r>
              <w:rPr>
                <w:rFonts w:hint="eastAsia"/>
              </w:rPr>
              <w:t xml:space="preserve"> ACER</w:t>
            </w:r>
          </w:p>
          <w:p w:rsidR="004306D5" w:rsidRDefault="004306D5" w:rsidP="004306D5">
            <w:pPr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客戶</w:t>
            </w:r>
            <w:r>
              <w:rPr>
                <w:rFonts w:hint="eastAsia"/>
              </w:rPr>
              <w:t xml:space="preserve"> FSC 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FUJITSU</w:t>
            </w:r>
          </w:p>
          <w:p w:rsidR="004306D5" w:rsidRDefault="004306D5" w:rsidP="004306D5">
            <w:pPr>
              <w:jc w:val="left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林口廠</w:t>
            </w:r>
            <w:r>
              <w:rPr>
                <w:rFonts w:hint="eastAsia"/>
              </w:rPr>
              <w:t xml:space="preserve"> </w:t>
            </w:r>
          </w:p>
          <w:p w:rsidR="004306D5" w:rsidRDefault="004306D5" w:rsidP="004306D5">
            <w:pPr>
              <w:jc w:val="left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客戶</w:t>
            </w:r>
            <w:r>
              <w:rPr>
                <w:rFonts w:hint="eastAsia"/>
              </w:rPr>
              <w:t xml:space="preserve"> WBX</w:t>
            </w:r>
          </w:p>
          <w:p w:rsidR="004306D5" w:rsidRDefault="004306D5" w:rsidP="004306D5">
            <w:pPr>
              <w:jc w:val="left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客戶</w:t>
            </w:r>
            <w:r>
              <w:rPr>
                <w:rFonts w:hint="eastAsia"/>
              </w:rPr>
              <w:t xml:space="preserve"> WYSE</w:t>
            </w:r>
          </w:p>
          <w:p w:rsidR="004306D5" w:rsidRDefault="004306D5" w:rsidP="004306D5">
            <w:pPr>
              <w:jc w:val="left"/>
            </w:pPr>
            <w:r>
              <w:t>6 IHM</w:t>
            </w:r>
          </w:p>
          <w:p w:rsidR="004306D5" w:rsidRDefault="004306D5" w:rsidP="004306D5">
            <w:pPr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8 </w:t>
            </w:r>
            <w:r>
              <w:rPr>
                <w:rFonts w:hint="eastAsia"/>
                <w:lang w:eastAsia="zh-TW"/>
              </w:rPr>
              <w:t>客戶</w:t>
            </w:r>
            <w:r>
              <w:rPr>
                <w:rFonts w:hint="eastAsia"/>
                <w:lang w:eastAsia="zh-TW"/>
              </w:rPr>
              <w:t xml:space="preserve"> TSB</w:t>
            </w:r>
          </w:p>
          <w:p w:rsidR="004306D5" w:rsidRDefault="004306D5" w:rsidP="004306D5">
            <w:pPr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9 </w:t>
            </w:r>
            <w:r>
              <w:rPr>
                <w:rFonts w:hint="eastAsia"/>
                <w:lang w:eastAsia="zh-TW"/>
              </w:rPr>
              <w:t>虹橋廠</w:t>
            </w:r>
          </w:p>
          <w:p w:rsidR="004306D5" w:rsidRPr="003B5E73" w:rsidRDefault="004306D5" w:rsidP="004306D5">
            <w:pPr>
              <w:jc w:val="left"/>
              <w:rPr>
                <w:color w:val="FF0000"/>
                <w:lang w:eastAsia="zh-TW"/>
              </w:rPr>
            </w:pPr>
            <w:r w:rsidRPr="003B5E73">
              <w:rPr>
                <w:rFonts w:hint="eastAsia"/>
                <w:color w:val="FF0000"/>
                <w:lang w:eastAsia="zh-TW"/>
              </w:rPr>
              <w:t xml:space="preserve">C </w:t>
            </w:r>
            <w:r w:rsidRPr="003B5E73">
              <w:rPr>
                <w:rFonts w:hint="eastAsia"/>
                <w:color w:val="FF0000"/>
                <w:lang w:eastAsia="zh-TW"/>
              </w:rPr>
              <w:t>客戶</w:t>
            </w:r>
            <w:r w:rsidRPr="003B5E73">
              <w:rPr>
                <w:rFonts w:hint="eastAsia"/>
                <w:color w:val="FF0000"/>
                <w:lang w:eastAsia="zh-TW"/>
              </w:rPr>
              <w:t xml:space="preserve"> HP</w:t>
            </w:r>
          </w:p>
          <w:p w:rsidR="003B5E73" w:rsidRPr="003B5E73" w:rsidRDefault="003B5E73" w:rsidP="004306D5">
            <w:pPr>
              <w:jc w:val="left"/>
              <w:rPr>
                <w:color w:val="FF0000"/>
              </w:rPr>
            </w:pPr>
            <w:r w:rsidRPr="003B5E73">
              <w:rPr>
                <w:rFonts w:hint="eastAsia"/>
                <w:color w:val="FF0000"/>
              </w:rPr>
              <w:t xml:space="preserve">Q </w:t>
            </w:r>
            <w:r w:rsidRPr="003B5E73">
              <w:rPr>
                <w:rFonts w:hint="eastAsia"/>
                <w:color w:val="FF0000"/>
              </w:rPr>
              <w:t>客戶</w:t>
            </w:r>
            <w:r w:rsidRPr="003B5E73">
              <w:rPr>
                <w:rFonts w:hint="eastAsia"/>
                <w:color w:val="FF0000"/>
              </w:rPr>
              <w:t xml:space="preserve"> HP </w:t>
            </w:r>
            <w:r w:rsidRPr="003B5E73">
              <w:rPr>
                <w:rFonts w:hint="eastAsia"/>
                <w:color w:val="FF0000"/>
              </w:rPr>
              <w:t>重庆厂</w:t>
            </w:r>
          </w:p>
          <w:p w:rsidR="004306D5" w:rsidRDefault="004306D5" w:rsidP="004306D5">
            <w:pPr>
              <w:jc w:val="left"/>
            </w:pPr>
            <w:r>
              <w:t>H IHC Service</w:t>
            </w:r>
          </w:p>
          <w:p w:rsidR="004306D5" w:rsidRDefault="004306D5" w:rsidP="004306D5">
            <w:pPr>
              <w:jc w:val="left"/>
            </w:pPr>
            <w:r>
              <w:t>G ISL Service</w:t>
            </w:r>
          </w:p>
          <w:p w:rsidR="004306D5" w:rsidRDefault="004306D5" w:rsidP="004306D5">
            <w:pPr>
              <w:jc w:val="left"/>
            </w:pPr>
            <w:r>
              <w:t>T IEC Service</w:t>
            </w:r>
          </w:p>
          <w:p w:rsidR="00FE3778" w:rsidRPr="007A2F7F" w:rsidRDefault="004306D5" w:rsidP="004306D5">
            <w:pPr>
              <w:jc w:val="left"/>
              <w:rPr>
                <w:rFonts w:eastAsia="SimSun"/>
              </w:rPr>
            </w:pPr>
            <w:r>
              <w:t>S IES Service</w:t>
            </w:r>
          </w:p>
        </w:tc>
      </w:tr>
      <w:tr w:rsidR="00AE287F" w:rsidTr="004F11C1">
        <w:tc>
          <w:tcPr>
            <w:tcW w:w="1704" w:type="dxa"/>
          </w:tcPr>
          <w:p w:rsidR="00AE287F" w:rsidRPr="00AE287F" w:rsidRDefault="004F11C1" w:rsidP="00424776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Week/</w:t>
            </w:r>
            <w:r w:rsidR="004306D5">
              <w:rPr>
                <w:rFonts w:ascii="Arial" w:hAnsi="Arial" w:hint="eastAsia"/>
              </w:rPr>
              <w:t>Year</w:t>
            </w:r>
          </w:p>
        </w:tc>
        <w:tc>
          <w:tcPr>
            <w:tcW w:w="6818" w:type="dxa"/>
          </w:tcPr>
          <w:p w:rsidR="00AE287F" w:rsidRPr="00C37D70" w:rsidRDefault="004F11C1" w:rsidP="004F11C1">
            <w:pPr>
              <w:jc w:val="left"/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Code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LocalMaintain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'HPWeekCode'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)&lt;=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</w:tc>
      </w:tr>
      <w:tr w:rsidR="00FE3778" w:rsidTr="004F11C1">
        <w:tc>
          <w:tcPr>
            <w:tcW w:w="1704" w:type="dxa"/>
          </w:tcPr>
          <w:p w:rsidR="00FE3778" w:rsidRPr="007E7E57" w:rsidRDefault="00FE3778" w:rsidP="00424776">
            <w:pPr>
              <w:jc w:val="left"/>
              <w:rPr>
                <w:rFonts w:eastAsia="SimSun"/>
              </w:rPr>
            </w:pPr>
            <w:r w:rsidRPr="00383F0D">
              <w:rPr>
                <w:rFonts w:ascii="Arial" w:eastAsia="SimSun" w:hAnsi="Arial"/>
              </w:rPr>
              <w:t>Sequence Number</w:t>
            </w:r>
          </w:p>
        </w:tc>
        <w:tc>
          <w:tcPr>
            <w:tcW w:w="6818" w:type="dxa"/>
          </w:tcPr>
          <w:p w:rsidR="00183EDE" w:rsidRDefault="00183EDE" w:rsidP="00183EDE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Length:</w:t>
            </w:r>
            <w:r>
              <w:rPr>
                <w:rFonts w:ascii="SimSun" w:eastAsia="SimSun" w:hAnsi="SimSun" w:hint="eastAsia"/>
              </w:rPr>
              <w:t xml:space="preserve"> </w:t>
            </w:r>
            <w:r w:rsidR="003B5E73">
              <w:rPr>
                <w:rFonts w:ascii="SimSun" w:eastAsia="SimSun" w:hAnsi="SimSun" w:hint="eastAsia"/>
              </w:rPr>
              <w:t>3</w:t>
            </w:r>
          </w:p>
          <w:p w:rsidR="007C766B" w:rsidRPr="00264190" w:rsidRDefault="00183EDE" w:rsidP="00183EDE">
            <w:pPr>
              <w:jc w:val="left"/>
              <w:rPr>
                <w:rFonts w:ascii="Arial" w:hAnsi="Arial"/>
              </w:rPr>
            </w:pPr>
            <w:r w:rsidRPr="00383F0D">
              <w:rPr>
                <w:rFonts w:ascii="Arial" w:eastAsia="SimSun" w:hAnsi="Arial" w:hint="eastAsia"/>
              </w:rPr>
              <w:t>基字符</w:t>
            </w:r>
            <w:r w:rsidR="00264190">
              <w:rPr>
                <w:rFonts w:ascii="Arial" w:hAnsi="Arial" w:hint="eastAsia"/>
              </w:rPr>
              <w:t xml:space="preserve"> </w:t>
            </w:r>
            <w:r w:rsidR="00C37D70">
              <w:rPr>
                <w:rFonts w:ascii="Arial" w:hAnsi="Arial" w:hint="eastAsia"/>
              </w:rPr>
              <w:t>36</w:t>
            </w:r>
            <w:r w:rsidR="00C37D70">
              <w:rPr>
                <w:rFonts w:ascii="Arial" w:hAnsi="Arial" w:hint="eastAsia"/>
              </w:rPr>
              <w:t>进制</w:t>
            </w:r>
            <w:r w:rsidR="00C37D70">
              <w:rPr>
                <w:rFonts w:ascii="Arial" w:hAnsi="Arial" w:hint="eastAsia"/>
              </w:rPr>
              <w:t>(0-9,A-Z)</w:t>
            </w:r>
          </w:p>
          <w:p w:rsidR="007C766B" w:rsidRPr="00AE287F" w:rsidRDefault="00183EDE" w:rsidP="003B5E73">
            <w:pPr>
              <w:jc w:val="left"/>
              <w:rPr>
                <w:rFonts w:ascii="SimSun" w:eastAsia="SimSun" w:hAnsi="SimSun" w:cs="SimSun"/>
              </w:rPr>
            </w:pPr>
            <w:r w:rsidRPr="00383F0D">
              <w:rPr>
                <w:rFonts w:ascii="SimSun" w:eastAsia="SimSun" w:hAnsi="SimSun" w:cs="SimSun" w:hint="eastAsia"/>
              </w:rPr>
              <w:t>初始</w:t>
            </w:r>
            <w:r>
              <w:rPr>
                <w:rFonts w:ascii="SimSun" w:eastAsia="SimSun" w:hAnsi="SimSun" w:cs="SimSun" w:hint="eastAsia"/>
              </w:rPr>
              <w:t>值</w:t>
            </w:r>
            <w:r w:rsidR="007C766B">
              <w:rPr>
                <w:rFonts w:ascii="SimSun" w:eastAsia="SimSun" w:hAnsi="SimSun" w:cs="SimSun" w:hint="eastAsia"/>
              </w:rPr>
              <w:t>：</w:t>
            </w:r>
            <w:r w:rsidR="003B5E73">
              <w:rPr>
                <w:rFonts w:ascii="SimSun" w:eastAsia="SimSun" w:hAnsi="SimSun" w:cs="SimSun" w:hint="eastAsia"/>
              </w:rPr>
              <w:t xml:space="preserve"> </w:t>
            </w:r>
            <w:r w:rsidR="00C37D70">
              <w:rPr>
                <w:rFonts w:ascii="SimSun" w:eastAsia="SimSun" w:hAnsi="SimSun" w:cs="SimSun" w:hint="eastAsia"/>
              </w:rPr>
              <w:t>001</w:t>
            </w:r>
          </w:p>
        </w:tc>
      </w:tr>
      <w:tr w:rsidR="00FE3778" w:rsidTr="004F11C1">
        <w:tc>
          <w:tcPr>
            <w:tcW w:w="1704" w:type="dxa"/>
          </w:tcPr>
          <w:p w:rsidR="00FE3778" w:rsidRPr="00765EB6" w:rsidRDefault="00AE287F" w:rsidP="00424776">
            <w:pPr>
              <w:jc w:val="left"/>
            </w:pPr>
            <w:r>
              <w:rPr>
                <w:rFonts w:ascii="Arial" w:hAnsi="Arial" w:hint="eastAsia"/>
              </w:rPr>
              <w:t>Check Code</w:t>
            </w:r>
          </w:p>
        </w:tc>
        <w:tc>
          <w:tcPr>
            <w:tcW w:w="6818" w:type="dxa"/>
          </w:tcPr>
          <w:p w:rsidR="00FE3778" w:rsidRPr="00B4048A" w:rsidRDefault="00FE3778" w:rsidP="00765EB6">
            <w:pPr>
              <w:jc w:val="left"/>
              <w:rPr>
                <w:rFonts w:eastAsia="SimSun"/>
                <w:color w:val="FF0000"/>
              </w:rPr>
            </w:pPr>
          </w:p>
        </w:tc>
      </w:tr>
    </w:tbl>
    <w:p w:rsidR="00FE3778" w:rsidRPr="00FE3778" w:rsidRDefault="00FE3778" w:rsidP="00371BF0">
      <w:pPr>
        <w:widowControl/>
        <w:jc w:val="left"/>
        <w:rPr>
          <w:rFonts w:eastAsia="SimSun"/>
        </w:rPr>
      </w:pPr>
    </w:p>
    <w:p w:rsidR="0048798A" w:rsidRDefault="0048798A" w:rsidP="00FF5878">
      <w:pPr>
        <w:pStyle w:val="1"/>
        <w:rPr>
          <w:rFonts w:eastAsia="SimSun"/>
        </w:rPr>
      </w:pPr>
      <w:bookmarkStart w:id="142" w:name="_Toc315948364"/>
      <w:r>
        <w:rPr>
          <w:rFonts w:hint="eastAsia"/>
        </w:rPr>
        <w:t>涉及到此模组的文档</w:t>
      </w:r>
      <w:bookmarkEnd w:id="142"/>
    </w:p>
    <w:p w:rsidR="00C37D70" w:rsidRPr="00824901" w:rsidRDefault="00C37D70" w:rsidP="00593D2C">
      <w:pPr>
        <w:rPr>
          <w:rFonts w:eastAsia="SimSun"/>
        </w:rPr>
      </w:pPr>
    </w:p>
    <w:sectPr w:rsidR="00C37D70" w:rsidRPr="00824901" w:rsidSect="00254B3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6F2" w:rsidRDefault="00F776F2" w:rsidP="00F84835">
      <w:r>
        <w:separator/>
      </w:r>
    </w:p>
  </w:endnote>
  <w:endnote w:type="continuationSeparator" w:id="0">
    <w:p w:rsidR="00F776F2" w:rsidRDefault="00F776F2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6F2" w:rsidRDefault="00F776F2">
    <w:pPr>
      <w:pStyle w:val="a5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7C211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C2111">
              <w:rPr>
                <w:b/>
                <w:sz w:val="24"/>
                <w:szCs w:val="24"/>
              </w:rPr>
              <w:fldChar w:fldCharType="separate"/>
            </w:r>
            <w:r w:rsidR="00392D33">
              <w:rPr>
                <w:b/>
                <w:noProof/>
              </w:rPr>
              <w:t>5</w:t>
            </w:r>
            <w:r w:rsidR="007C211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7C211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C2111">
              <w:rPr>
                <w:b/>
                <w:sz w:val="24"/>
                <w:szCs w:val="24"/>
              </w:rPr>
              <w:fldChar w:fldCharType="separate"/>
            </w:r>
            <w:r w:rsidR="00392D33">
              <w:rPr>
                <w:b/>
                <w:noProof/>
              </w:rPr>
              <w:t>10</w:t>
            </w:r>
            <w:r w:rsidR="007C2111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F776F2" w:rsidRDefault="00F776F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6F2" w:rsidRDefault="00F776F2" w:rsidP="00F84835">
      <w:r>
        <w:separator/>
      </w:r>
    </w:p>
  </w:footnote>
  <w:footnote w:type="continuationSeparator" w:id="0">
    <w:p w:rsidR="00F776F2" w:rsidRDefault="00F776F2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6F2" w:rsidRDefault="00F776F2">
    <w:pPr>
      <w:pStyle w:val="a4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F776F2" w:rsidTr="00817C97">
      <w:trPr>
        <w:cantSplit/>
        <w:trHeight w:val="233"/>
      </w:trPr>
      <w:tc>
        <w:tcPr>
          <w:tcW w:w="8522" w:type="dxa"/>
        </w:tcPr>
        <w:p w:rsidR="00F776F2" w:rsidRDefault="00F776F2" w:rsidP="002B739C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proofErr w:type="spellStart"/>
          <w:r w:rsidRPr="009C1113">
            <w:rPr>
              <w:b/>
              <w:sz w:val="28"/>
            </w:rPr>
            <w:t>iMES</w:t>
          </w:r>
          <w:proofErr w:type="spellEnd"/>
          <w:r w:rsidRPr="009C1113">
            <w:rPr>
              <w:b/>
              <w:sz w:val="28"/>
            </w:rPr>
            <w:t xml:space="preserve"> 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F776F2" w:rsidTr="00817C97">
      <w:trPr>
        <w:cantSplit/>
        <w:trHeight w:val="232"/>
      </w:trPr>
      <w:tc>
        <w:tcPr>
          <w:tcW w:w="8522" w:type="dxa"/>
        </w:tcPr>
        <w:p w:rsidR="00F776F2" w:rsidRDefault="00F776F2" w:rsidP="002B739C">
          <w:pPr>
            <w:pStyle w:val="a4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Pr="00722D09">
            <w:rPr>
              <w:rFonts w:ascii="Arial" w:hAnsi="Arial" w:cs="Arial"/>
              <w:b/>
              <w:bCs/>
            </w:rPr>
            <w:t>CI-MES1</w:t>
          </w:r>
          <w:r>
            <w:rPr>
              <w:rFonts w:ascii="Arial" w:hAnsi="Arial" w:cs="Arial" w:hint="eastAsia"/>
              <w:b/>
              <w:bCs/>
            </w:rPr>
            <w:t>2</w:t>
          </w:r>
          <w:r w:rsidRPr="00722D09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Common</w:t>
          </w:r>
          <w:r w:rsidRPr="00722D09">
            <w:rPr>
              <w:rFonts w:ascii="Arial" w:hAnsi="Arial" w:cs="Arial"/>
              <w:b/>
              <w:bCs/>
            </w:rPr>
            <w:t>-</w:t>
          </w:r>
          <w:r>
            <w:rPr>
              <w:rFonts w:ascii="Arial" w:hAnsi="Arial" w:cs="Arial" w:hint="eastAsia"/>
              <w:b/>
              <w:bCs/>
            </w:rPr>
            <w:t xml:space="preserve">UC </w:t>
          </w:r>
          <w:r w:rsidRPr="00722D09">
            <w:rPr>
              <w:rFonts w:ascii="Arial" w:hAnsi="Arial" w:cs="Arial"/>
              <w:b/>
              <w:bCs/>
            </w:rPr>
            <w:t>CT Specification.docx</w:t>
          </w:r>
        </w:p>
      </w:tc>
    </w:tr>
  </w:tbl>
  <w:p w:rsidR="00F776F2" w:rsidRDefault="00F776F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175B8F"/>
    <w:multiLevelType w:val="hybridMultilevel"/>
    <w:tmpl w:val="E08A98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BC0C26"/>
    <w:multiLevelType w:val="hybridMultilevel"/>
    <w:tmpl w:val="5822610E"/>
    <w:lvl w:ilvl="0" w:tplc="CA3CEC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2A15112"/>
    <w:multiLevelType w:val="multilevel"/>
    <w:tmpl w:val="CDDC0F72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>
    <w:nsid w:val="4C3978A6"/>
    <w:multiLevelType w:val="hybridMultilevel"/>
    <w:tmpl w:val="EB18AD94"/>
    <w:lvl w:ilvl="0" w:tplc="30D4C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CC3AB9"/>
    <w:multiLevelType w:val="hybridMultilevel"/>
    <w:tmpl w:val="2DC2C764"/>
    <w:lvl w:ilvl="0" w:tplc="E6387A6A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0F51D2"/>
    <w:multiLevelType w:val="hybridMultilevel"/>
    <w:tmpl w:val="5CDE36A2"/>
    <w:lvl w:ilvl="0" w:tplc="2C12F2F6">
      <w:start w:val="1"/>
      <w:numFmt w:val="decimal"/>
      <w:lvlText w:val="%1."/>
      <w:lvlJc w:val="left"/>
      <w:pPr>
        <w:ind w:left="840" w:hanging="420"/>
      </w:pPr>
    </w:lvl>
    <w:lvl w:ilvl="1" w:tplc="7AC69758" w:tentative="1">
      <w:start w:val="1"/>
      <w:numFmt w:val="lowerLetter"/>
      <w:lvlText w:val="%2)"/>
      <w:lvlJc w:val="left"/>
      <w:pPr>
        <w:ind w:left="1260" w:hanging="420"/>
      </w:pPr>
    </w:lvl>
    <w:lvl w:ilvl="2" w:tplc="8EEC773E" w:tentative="1">
      <w:start w:val="1"/>
      <w:numFmt w:val="lowerRoman"/>
      <w:lvlText w:val="%3."/>
      <w:lvlJc w:val="right"/>
      <w:pPr>
        <w:ind w:left="1680" w:hanging="420"/>
      </w:pPr>
    </w:lvl>
    <w:lvl w:ilvl="3" w:tplc="04C09A86" w:tentative="1">
      <w:start w:val="1"/>
      <w:numFmt w:val="decimal"/>
      <w:lvlText w:val="%4."/>
      <w:lvlJc w:val="left"/>
      <w:pPr>
        <w:ind w:left="2100" w:hanging="420"/>
      </w:pPr>
    </w:lvl>
    <w:lvl w:ilvl="4" w:tplc="7362D2EA" w:tentative="1">
      <w:start w:val="1"/>
      <w:numFmt w:val="lowerLetter"/>
      <w:lvlText w:val="%5)"/>
      <w:lvlJc w:val="left"/>
      <w:pPr>
        <w:ind w:left="2520" w:hanging="420"/>
      </w:pPr>
    </w:lvl>
    <w:lvl w:ilvl="5" w:tplc="DCD095E8" w:tentative="1">
      <w:start w:val="1"/>
      <w:numFmt w:val="lowerRoman"/>
      <w:lvlText w:val="%6."/>
      <w:lvlJc w:val="right"/>
      <w:pPr>
        <w:ind w:left="2940" w:hanging="420"/>
      </w:pPr>
    </w:lvl>
    <w:lvl w:ilvl="6" w:tplc="6F3CD93E" w:tentative="1">
      <w:start w:val="1"/>
      <w:numFmt w:val="decimal"/>
      <w:lvlText w:val="%7."/>
      <w:lvlJc w:val="left"/>
      <w:pPr>
        <w:ind w:left="3360" w:hanging="420"/>
      </w:pPr>
    </w:lvl>
    <w:lvl w:ilvl="7" w:tplc="AE0EBF54" w:tentative="1">
      <w:start w:val="1"/>
      <w:numFmt w:val="lowerLetter"/>
      <w:lvlText w:val="%8)"/>
      <w:lvlJc w:val="left"/>
      <w:pPr>
        <w:ind w:left="3780" w:hanging="420"/>
      </w:pPr>
    </w:lvl>
    <w:lvl w:ilvl="8" w:tplc="7D6C084A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B46DCC"/>
    <w:multiLevelType w:val="hybridMultilevel"/>
    <w:tmpl w:val="E3E6A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AA751A"/>
    <w:multiLevelType w:val="hybridMultilevel"/>
    <w:tmpl w:val="23C25546"/>
    <w:lvl w:ilvl="0" w:tplc="B72206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D547CC6"/>
    <w:multiLevelType w:val="hybridMultilevel"/>
    <w:tmpl w:val="C8527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A0A33A8"/>
    <w:multiLevelType w:val="hybridMultilevel"/>
    <w:tmpl w:val="80D05034"/>
    <w:lvl w:ilvl="0" w:tplc="1FC06C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5DC81EE" w:tentative="1">
      <w:start w:val="1"/>
      <w:numFmt w:val="lowerLetter"/>
      <w:lvlText w:val="%2)"/>
      <w:lvlJc w:val="left"/>
      <w:pPr>
        <w:ind w:left="1260" w:hanging="420"/>
      </w:pPr>
    </w:lvl>
    <w:lvl w:ilvl="2" w:tplc="F998F898" w:tentative="1">
      <w:start w:val="1"/>
      <w:numFmt w:val="lowerRoman"/>
      <w:lvlText w:val="%3."/>
      <w:lvlJc w:val="right"/>
      <w:pPr>
        <w:ind w:left="1680" w:hanging="420"/>
      </w:pPr>
    </w:lvl>
    <w:lvl w:ilvl="3" w:tplc="789C5AB6" w:tentative="1">
      <w:start w:val="1"/>
      <w:numFmt w:val="decimal"/>
      <w:lvlText w:val="%4."/>
      <w:lvlJc w:val="left"/>
      <w:pPr>
        <w:ind w:left="2100" w:hanging="420"/>
      </w:pPr>
    </w:lvl>
    <w:lvl w:ilvl="4" w:tplc="771E1476" w:tentative="1">
      <w:start w:val="1"/>
      <w:numFmt w:val="lowerLetter"/>
      <w:lvlText w:val="%5)"/>
      <w:lvlJc w:val="left"/>
      <w:pPr>
        <w:ind w:left="2520" w:hanging="420"/>
      </w:pPr>
    </w:lvl>
    <w:lvl w:ilvl="5" w:tplc="5B3EB6E2" w:tentative="1">
      <w:start w:val="1"/>
      <w:numFmt w:val="lowerRoman"/>
      <w:lvlText w:val="%6."/>
      <w:lvlJc w:val="right"/>
      <w:pPr>
        <w:ind w:left="2940" w:hanging="420"/>
      </w:pPr>
    </w:lvl>
    <w:lvl w:ilvl="6" w:tplc="717ADCF6" w:tentative="1">
      <w:start w:val="1"/>
      <w:numFmt w:val="decimal"/>
      <w:lvlText w:val="%7."/>
      <w:lvlJc w:val="left"/>
      <w:pPr>
        <w:ind w:left="3360" w:hanging="420"/>
      </w:pPr>
    </w:lvl>
    <w:lvl w:ilvl="7" w:tplc="77B6260E" w:tentative="1">
      <w:start w:val="1"/>
      <w:numFmt w:val="lowerLetter"/>
      <w:lvlText w:val="%8)"/>
      <w:lvlJc w:val="left"/>
      <w:pPr>
        <w:ind w:left="3780" w:hanging="420"/>
      </w:pPr>
    </w:lvl>
    <w:lvl w:ilvl="8" w:tplc="52EE0742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ED627D0"/>
    <w:multiLevelType w:val="hybridMultilevel"/>
    <w:tmpl w:val="06EE51B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6"/>
  </w:num>
  <w:num w:numId="4">
    <w:abstractNumId w:val="6"/>
  </w:num>
  <w:num w:numId="5">
    <w:abstractNumId w:val="1"/>
  </w:num>
  <w:num w:numId="6">
    <w:abstractNumId w:val="6"/>
  </w:num>
  <w:num w:numId="7">
    <w:abstractNumId w:val="13"/>
  </w:num>
  <w:num w:numId="8">
    <w:abstractNumId w:val="9"/>
  </w:num>
  <w:num w:numId="9">
    <w:abstractNumId w:val="0"/>
  </w:num>
  <w:num w:numId="10">
    <w:abstractNumId w:val="4"/>
  </w:num>
  <w:num w:numId="11">
    <w:abstractNumId w:val="5"/>
  </w:num>
  <w:num w:numId="12">
    <w:abstractNumId w:val="11"/>
  </w:num>
  <w:num w:numId="13">
    <w:abstractNumId w:val="8"/>
  </w:num>
  <w:num w:numId="14">
    <w:abstractNumId w:val="10"/>
  </w:num>
  <w:num w:numId="15">
    <w:abstractNumId w:val="12"/>
  </w:num>
  <w:num w:numId="16">
    <w:abstractNumId w:val="14"/>
  </w:num>
  <w:num w:numId="17">
    <w:abstractNumId w:val="2"/>
  </w:num>
  <w:num w:numId="18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8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505D"/>
    <w:rsid w:val="00007953"/>
    <w:rsid w:val="00007ACE"/>
    <w:rsid w:val="00007C79"/>
    <w:rsid w:val="0001023B"/>
    <w:rsid w:val="000147D1"/>
    <w:rsid w:val="00017416"/>
    <w:rsid w:val="00017B6F"/>
    <w:rsid w:val="000214CF"/>
    <w:rsid w:val="000219B7"/>
    <w:rsid w:val="000229D3"/>
    <w:rsid w:val="000234FC"/>
    <w:rsid w:val="00023C2B"/>
    <w:rsid w:val="00026547"/>
    <w:rsid w:val="0002668C"/>
    <w:rsid w:val="00027513"/>
    <w:rsid w:val="00033610"/>
    <w:rsid w:val="0003436B"/>
    <w:rsid w:val="000360DA"/>
    <w:rsid w:val="00040145"/>
    <w:rsid w:val="00042BC5"/>
    <w:rsid w:val="000446B7"/>
    <w:rsid w:val="00045286"/>
    <w:rsid w:val="00053539"/>
    <w:rsid w:val="000538A1"/>
    <w:rsid w:val="00055A69"/>
    <w:rsid w:val="000611DD"/>
    <w:rsid w:val="000614DD"/>
    <w:rsid w:val="00061FE0"/>
    <w:rsid w:val="00070BFE"/>
    <w:rsid w:val="00071A9A"/>
    <w:rsid w:val="0007280B"/>
    <w:rsid w:val="00073BBE"/>
    <w:rsid w:val="0008184E"/>
    <w:rsid w:val="00082077"/>
    <w:rsid w:val="0008340D"/>
    <w:rsid w:val="000851E4"/>
    <w:rsid w:val="00091FDE"/>
    <w:rsid w:val="0009672E"/>
    <w:rsid w:val="00096C31"/>
    <w:rsid w:val="00097F4A"/>
    <w:rsid w:val="000A1155"/>
    <w:rsid w:val="000A15D7"/>
    <w:rsid w:val="000A18FD"/>
    <w:rsid w:val="000A1CEC"/>
    <w:rsid w:val="000A2298"/>
    <w:rsid w:val="000A2874"/>
    <w:rsid w:val="000A4A0A"/>
    <w:rsid w:val="000A59FE"/>
    <w:rsid w:val="000A614B"/>
    <w:rsid w:val="000A7428"/>
    <w:rsid w:val="000A7C39"/>
    <w:rsid w:val="000B2835"/>
    <w:rsid w:val="000B5BC2"/>
    <w:rsid w:val="000B6745"/>
    <w:rsid w:val="000B7E68"/>
    <w:rsid w:val="000C01CB"/>
    <w:rsid w:val="000C11E8"/>
    <w:rsid w:val="000C4847"/>
    <w:rsid w:val="000C6ED5"/>
    <w:rsid w:val="000D0988"/>
    <w:rsid w:val="000D0E8C"/>
    <w:rsid w:val="000D2D79"/>
    <w:rsid w:val="000D3913"/>
    <w:rsid w:val="000D4145"/>
    <w:rsid w:val="000D4A00"/>
    <w:rsid w:val="000D51AC"/>
    <w:rsid w:val="000D572B"/>
    <w:rsid w:val="000D5E51"/>
    <w:rsid w:val="000D65E6"/>
    <w:rsid w:val="000E70A9"/>
    <w:rsid w:val="000F1ABF"/>
    <w:rsid w:val="000F3309"/>
    <w:rsid w:val="000F361E"/>
    <w:rsid w:val="00104003"/>
    <w:rsid w:val="0010643F"/>
    <w:rsid w:val="00112340"/>
    <w:rsid w:val="001139F8"/>
    <w:rsid w:val="0011461B"/>
    <w:rsid w:val="00116B00"/>
    <w:rsid w:val="00123E8A"/>
    <w:rsid w:val="0012617F"/>
    <w:rsid w:val="0013059B"/>
    <w:rsid w:val="0013475D"/>
    <w:rsid w:val="001358A3"/>
    <w:rsid w:val="00136E63"/>
    <w:rsid w:val="001374BF"/>
    <w:rsid w:val="0014180F"/>
    <w:rsid w:val="00142E33"/>
    <w:rsid w:val="0014637D"/>
    <w:rsid w:val="00147921"/>
    <w:rsid w:val="00154868"/>
    <w:rsid w:val="00154B96"/>
    <w:rsid w:val="00154FE2"/>
    <w:rsid w:val="00156F09"/>
    <w:rsid w:val="001616B5"/>
    <w:rsid w:val="001665AE"/>
    <w:rsid w:val="00171FEF"/>
    <w:rsid w:val="00173D46"/>
    <w:rsid w:val="00173F0F"/>
    <w:rsid w:val="00174C02"/>
    <w:rsid w:val="00177F86"/>
    <w:rsid w:val="00180A3D"/>
    <w:rsid w:val="00182141"/>
    <w:rsid w:val="00182A3B"/>
    <w:rsid w:val="00183EDE"/>
    <w:rsid w:val="001845AA"/>
    <w:rsid w:val="00184B53"/>
    <w:rsid w:val="00190246"/>
    <w:rsid w:val="001964AB"/>
    <w:rsid w:val="001B005C"/>
    <w:rsid w:val="001B1AAB"/>
    <w:rsid w:val="001B30EE"/>
    <w:rsid w:val="001B36BA"/>
    <w:rsid w:val="001B40E1"/>
    <w:rsid w:val="001B4396"/>
    <w:rsid w:val="001B4710"/>
    <w:rsid w:val="001B5764"/>
    <w:rsid w:val="001B66EF"/>
    <w:rsid w:val="001C02CF"/>
    <w:rsid w:val="001C04BB"/>
    <w:rsid w:val="001C05A9"/>
    <w:rsid w:val="001C0BE5"/>
    <w:rsid w:val="001D0C33"/>
    <w:rsid w:val="001D76F8"/>
    <w:rsid w:val="001E1463"/>
    <w:rsid w:val="001E35EA"/>
    <w:rsid w:val="001F256E"/>
    <w:rsid w:val="001F3256"/>
    <w:rsid w:val="001F5E91"/>
    <w:rsid w:val="001F6CF7"/>
    <w:rsid w:val="002006F6"/>
    <w:rsid w:val="00202EB7"/>
    <w:rsid w:val="00204206"/>
    <w:rsid w:val="002112A3"/>
    <w:rsid w:val="00211BE9"/>
    <w:rsid w:val="00211FEA"/>
    <w:rsid w:val="00213744"/>
    <w:rsid w:val="00213C02"/>
    <w:rsid w:val="00215F69"/>
    <w:rsid w:val="00230A53"/>
    <w:rsid w:val="0023104E"/>
    <w:rsid w:val="00233033"/>
    <w:rsid w:val="002340FF"/>
    <w:rsid w:val="00236798"/>
    <w:rsid w:val="002374A2"/>
    <w:rsid w:val="002420CE"/>
    <w:rsid w:val="00242CBC"/>
    <w:rsid w:val="00243F16"/>
    <w:rsid w:val="002451E9"/>
    <w:rsid w:val="0024539C"/>
    <w:rsid w:val="0025213E"/>
    <w:rsid w:val="002525D3"/>
    <w:rsid w:val="00254B3F"/>
    <w:rsid w:val="00256B5E"/>
    <w:rsid w:val="00257E35"/>
    <w:rsid w:val="00261645"/>
    <w:rsid w:val="00264033"/>
    <w:rsid w:val="00264190"/>
    <w:rsid w:val="00270D30"/>
    <w:rsid w:val="002728CE"/>
    <w:rsid w:val="002742F0"/>
    <w:rsid w:val="0027534E"/>
    <w:rsid w:val="002756C1"/>
    <w:rsid w:val="0027694A"/>
    <w:rsid w:val="0028120B"/>
    <w:rsid w:val="002816D4"/>
    <w:rsid w:val="002828B7"/>
    <w:rsid w:val="00283BC0"/>
    <w:rsid w:val="00287E5E"/>
    <w:rsid w:val="00291BFA"/>
    <w:rsid w:val="00292BEF"/>
    <w:rsid w:val="00293CDF"/>
    <w:rsid w:val="002966B3"/>
    <w:rsid w:val="00297F7B"/>
    <w:rsid w:val="002A1F57"/>
    <w:rsid w:val="002A3609"/>
    <w:rsid w:val="002A4BBA"/>
    <w:rsid w:val="002A5CA3"/>
    <w:rsid w:val="002A7974"/>
    <w:rsid w:val="002B2640"/>
    <w:rsid w:val="002B39E4"/>
    <w:rsid w:val="002B3A73"/>
    <w:rsid w:val="002B3C70"/>
    <w:rsid w:val="002B609E"/>
    <w:rsid w:val="002B739C"/>
    <w:rsid w:val="002C1F1C"/>
    <w:rsid w:val="002C39C9"/>
    <w:rsid w:val="002C6B71"/>
    <w:rsid w:val="002D0B7F"/>
    <w:rsid w:val="002D0D51"/>
    <w:rsid w:val="002D245E"/>
    <w:rsid w:val="002D5DCF"/>
    <w:rsid w:val="002D62F9"/>
    <w:rsid w:val="002E3DEE"/>
    <w:rsid w:val="002E5EAC"/>
    <w:rsid w:val="002F7523"/>
    <w:rsid w:val="00300031"/>
    <w:rsid w:val="003030E5"/>
    <w:rsid w:val="0030459F"/>
    <w:rsid w:val="00304735"/>
    <w:rsid w:val="003054CF"/>
    <w:rsid w:val="003067B7"/>
    <w:rsid w:val="0030680E"/>
    <w:rsid w:val="003157D9"/>
    <w:rsid w:val="00317CDC"/>
    <w:rsid w:val="003206FD"/>
    <w:rsid w:val="00325E41"/>
    <w:rsid w:val="0033014A"/>
    <w:rsid w:val="00331862"/>
    <w:rsid w:val="00331E7E"/>
    <w:rsid w:val="003348C3"/>
    <w:rsid w:val="00337DC4"/>
    <w:rsid w:val="00342BDD"/>
    <w:rsid w:val="0034345B"/>
    <w:rsid w:val="003469AF"/>
    <w:rsid w:val="00350882"/>
    <w:rsid w:val="003515E7"/>
    <w:rsid w:val="00370826"/>
    <w:rsid w:val="00371BF0"/>
    <w:rsid w:val="00372777"/>
    <w:rsid w:val="00372BCE"/>
    <w:rsid w:val="00372D5E"/>
    <w:rsid w:val="003820F7"/>
    <w:rsid w:val="00383818"/>
    <w:rsid w:val="00386FC9"/>
    <w:rsid w:val="003901D0"/>
    <w:rsid w:val="00390904"/>
    <w:rsid w:val="003927A3"/>
    <w:rsid w:val="00392D33"/>
    <w:rsid w:val="00392DC2"/>
    <w:rsid w:val="00393FB3"/>
    <w:rsid w:val="00397714"/>
    <w:rsid w:val="003A40FB"/>
    <w:rsid w:val="003B1662"/>
    <w:rsid w:val="003B2B78"/>
    <w:rsid w:val="003B39D4"/>
    <w:rsid w:val="003B4CC6"/>
    <w:rsid w:val="003B5274"/>
    <w:rsid w:val="003B5E73"/>
    <w:rsid w:val="003B74A2"/>
    <w:rsid w:val="003C1394"/>
    <w:rsid w:val="003C2F5B"/>
    <w:rsid w:val="003C3B60"/>
    <w:rsid w:val="003C48AC"/>
    <w:rsid w:val="003C506D"/>
    <w:rsid w:val="003C5D6C"/>
    <w:rsid w:val="003C5E04"/>
    <w:rsid w:val="003C6C13"/>
    <w:rsid w:val="003D199C"/>
    <w:rsid w:val="003D7F49"/>
    <w:rsid w:val="003E0181"/>
    <w:rsid w:val="003E030C"/>
    <w:rsid w:val="003E1964"/>
    <w:rsid w:val="003E5E80"/>
    <w:rsid w:val="003F3ED5"/>
    <w:rsid w:val="003F514F"/>
    <w:rsid w:val="003F5F2E"/>
    <w:rsid w:val="00400180"/>
    <w:rsid w:val="004003DD"/>
    <w:rsid w:val="00400579"/>
    <w:rsid w:val="004027D2"/>
    <w:rsid w:val="00402FDF"/>
    <w:rsid w:val="00403DE3"/>
    <w:rsid w:val="00411EC4"/>
    <w:rsid w:val="004141B2"/>
    <w:rsid w:val="004153A0"/>
    <w:rsid w:val="00420A39"/>
    <w:rsid w:val="00424776"/>
    <w:rsid w:val="004250A8"/>
    <w:rsid w:val="004263DC"/>
    <w:rsid w:val="004306D5"/>
    <w:rsid w:val="004307B9"/>
    <w:rsid w:val="00431B58"/>
    <w:rsid w:val="0043467C"/>
    <w:rsid w:val="004352D7"/>
    <w:rsid w:val="0043537F"/>
    <w:rsid w:val="004361BA"/>
    <w:rsid w:val="00437603"/>
    <w:rsid w:val="00443146"/>
    <w:rsid w:val="004446BB"/>
    <w:rsid w:val="00445229"/>
    <w:rsid w:val="00445465"/>
    <w:rsid w:val="00450D67"/>
    <w:rsid w:val="00451CDE"/>
    <w:rsid w:val="004531D0"/>
    <w:rsid w:val="00455B17"/>
    <w:rsid w:val="00466597"/>
    <w:rsid w:val="00466BE3"/>
    <w:rsid w:val="00467649"/>
    <w:rsid w:val="00467FAE"/>
    <w:rsid w:val="0047089A"/>
    <w:rsid w:val="004727A7"/>
    <w:rsid w:val="00472F15"/>
    <w:rsid w:val="00474782"/>
    <w:rsid w:val="0047664D"/>
    <w:rsid w:val="00480CFF"/>
    <w:rsid w:val="00482874"/>
    <w:rsid w:val="00483308"/>
    <w:rsid w:val="00483AF7"/>
    <w:rsid w:val="00484612"/>
    <w:rsid w:val="004877F5"/>
    <w:rsid w:val="0048798A"/>
    <w:rsid w:val="004903F7"/>
    <w:rsid w:val="00490A48"/>
    <w:rsid w:val="004939C3"/>
    <w:rsid w:val="004942FD"/>
    <w:rsid w:val="004967FE"/>
    <w:rsid w:val="00496D11"/>
    <w:rsid w:val="004972E4"/>
    <w:rsid w:val="00497CEC"/>
    <w:rsid w:val="004B31CE"/>
    <w:rsid w:val="004B35F2"/>
    <w:rsid w:val="004B3796"/>
    <w:rsid w:val="004B57C8"/>
    <w:rsid w:val="004B6633"/>
    <w:rsid w:val="004B74C7"/>
    <w:rsid w:val="004B7654"/>
    <w:rsid w:val="004C162A"/>
    <w:rsid w:val="004C463E"/>
    <w:rsid w:val="004C4E75"/>
    <w:rsid w:val="004C51D4"/>
    <w:rsid w:val="004D652C"/>
    <w:rsid w:val="004E0289"/>
    <w:rsid w:val="004E1B5C"/>
    <w:rsid w:val="004E2400"/>
    <w:rsid w:val="004E42B3"/>
    <w:rsid w:val="004E43A8"/>
    <w:rsid w:val="004E518A"/>
    <w:rsid w:val="004F0D25"/>
    <w:rsid w:val="004F11C1"/>
    <w:rsid w:val="004F3342"/>
    <w:rsid w:val="004F42F5"/>
    <w:rsid w:val="004F5C58"/>
    <w:rsid w:val="0050047D"/>
    <w:rsid w:val="00500F97"/>
    <w:rsid w:val="00501F9C"/>
    <w:rsid w:val="00502ACF"/>
    <w:rsid w:val="005048E8"/>
    <w:rsid w:val="00505481"/>
    <w:rsid w:val="00511D1F"/>
    <w:rsid w:val="005138CE"/>
    <w:rsid w:val="005144A6"/>
    <w:rsid w:val="005145CA"/>
    <w:rsid w:val="00516470"/>
    <w:rsid w:val="00516CCE"/>
    <w:rsid w:val="00517B8A"/>
    <w:rsid w:val="00520BCF"/>
    <w:rsid w:val="0052283B"/>
    <w:rsid w:val="0052300E"/>
    <w:rsid w:val="00523950"/>
    <w:rsid w:val="00553DE9"/>
    <w:rsid w:val="005546AD"/>
    <w:rsid w:val="005617DE"/>
    <w:rsid w:val="00561B93"/>
    <w:rsid w:val="0056265F"/>
    <w:rsid w:val="00565117"/>
    <w:rsid w:val="0058194A"/>
    <w:rsid w:val="00582839"/>
    <w:rsid w:val="00583FC9"/>
    <w:rsid w:val="0058431D"/>
    <w:rsid w:val="005859CC"/>
    <w:rsid w:val="005863F0"/>
    <w:rsid w:val="00593D2C"/>
    <w:rsid w:val="00595466"/>
    <w:rsid w:val="00595FC6"/>
    <w:rsid w:val="00596559"/>
    <w:rsid w:val="005A068E"/>
    <w:rsid w:val="005A06FF"/>
    <w:rsid w:val="005A2451"/>
    <w:rsid w:val="005A3B6C"/>
    <w:rsid w:val="005A522E"/>
    <w:rsid w:val="005A59EE"/>
    <w:rsid w:val="005A5A48"/>
    <w:rsid w:val="005B219E"/>
    <w:rsid w:val="005B402C"/>
    <w:rsid w:val="005B4BFB"/>
    <w:rsid w:val="005B6E08"/>
    <w:rsid w:val="005B6FB4"/>
    <w:rsid w:val="005C5F13"/>
    <w:rsid w:val="005C70A0"/>
    <w:rsid w:val="005D0320"/>
    <w:rsid w:val="005D094A"/>
    <w:rsid w:val="005D0FD9"/>
    <w:rsid w:val="005D1ACC"/>
    <w:rsid w:val="005D2D25"/>
    <w:rsid w:val="005D54EC"/>
    <w:rsid w:val="005D7750"/>
    <w:rsid w:val="005E2807"/>
    <w:rsid w:val="005E5E4D"/>
    <w:rsid w:val="005E7405"/>
    <w:rsid w:val="005F1D60"/>
    <w:rsid w:val="005F2D69"/>
    <w:rsid w:val="005F431E"/>
    <w:rsid w:val="0060002E"/>
    <w:rsid w:val="0060150B"/>
    <w:rsid w:val="006019D3"/>
    <w:rsid w:val="00604DA3"/>
    <w:rsid w:val="00605921"/>
    <w:rsid w:val="00616E10"/>
    <w:rsid w:val="00620618"/>
    <w:rsid w:val="0063189F"/>
    <w:rsid w:val="0063628D"/>
    <w:rsid w:val="006420B6"/>
    <w:rsid w:val="00642D95"/>
    <w:rsid w:val="006500FE"/>
    <w:rsid w:val="00652555"/>
    <w:rsid w:val="00652942"/>
    <w:rsid w:val="006536E3"/>
    <w:rsid w:val="0065425F"/>
    <w:rsid w:val="00664AFC"/>
    <w:rsid w:val="00664F0D"/>
    <w:rsid w:val="0066759B"/>
    <w:rsid w:val="00676CAF"/>
    <w:rsid w:val="00682794"/>
    <w:rsid w:val="006839D9"/>
    <w:rsid w:val="00690015"/>
    <w:rsid w:val="00690126"/>
    <w:rsid w:val="0069489F"/>
    <w:rsid w:val="00694F27"/>
    <w:rsid w:val="0069715B"/>
    <w:rsid w:val="006A050E"/>
    <w:rsid w:val="006A07FF"/>
    <w:rsid w:val="006A0AC5"/>
    <w:rsid w:val="006A2938"/>
    <w:rsid w:val="006A7505"/>
    <w:rsid w:val="006B0CD4"/>
    <w:rsid w:val="006B1D1C"/>
    <w:rsid w:val="006B656E"/>
    <w:rsid w:val="006C0289"/>
    <w:rsid w:val="006C2409"/>
    <w:rsid w:val="006C3974"/>
    <w:rsid w:val="006C6CAF"/>
    <w:rsid w:val="006D07BB"/>
    <w:rsid w:val="006D332F"/>
    <w:rsid w:val="006D5A04"/>
    <w:rsid w:val="006D5EF0"/>
    <w:rsid w:val="006D7AD7"/>
    <w:rsid w:val="006E0A73"/>
    <w:rsid w:val="006E163E"/>
    <w:rsid w:val="006E5126"/>
    <w:rsid w:val="006E650F"/>
    <w:rsid w:val="006F154E"/>
    <w:rsid w:val="006F36C2"/>
    <w:rsid w:val="006F610D"/>
    <w:rsid w:val="006F6C7A"/>
    <w:rsid w:val="0070272B"/>
    <w:rsid w:val="00702D64"/>
    <w:rsid w:val="00702E8E"/>
    <w:rsid w:val="00704B1E"/>
    <w:rsid w:val="007050FC"/>
    <w:rsid w:val="007109FB"/>
    <w:rsid w:val="007179BB"/>
    <w:rsid w:val="00720555"/>
    <w:rsid w:val="00722D09"/>
    <w:rsid w:val="00723693"/>
    <w:rsid w:val="007254BA"/>
    <w:rsid w:val="007272D1"/>
    <w:rsid w:val="007307F3"/>
    <w:rsid w:val="0073235D"/>
    <w:rsid w:val="007325B4"/>
    <w:rsid w:val="00733F5C"/>
    <w:rsid w:val="007353E0"/>
    <w:rsid w:val="00736E21"/>
    <w:rsid w:val="007370C4"/>
    <w:rsid w:val="00737EA9"/>
    <w:rsid w:val="007408CA"/>
    <w:rsid w:val="007419C2"/>
    <w:rsid w:val="007451C1"/>
    <w:rsid w:val="00745E6B"/>
    <w:rsid w:val="007476B3"/>
    <w:rsid w:val="0075111E"/>
    <w:rsid w:val="00753B63"/>
    <w:rsid w:val="00756FCA"/>
    <w:rsid w:val="007570A7"/>
    <w:rsid w:val="0076036D"/>
    <w:rsid w:val="00761023"/>
    <w:rsid w:val="00762080"/>
    <w:rsid w:val="00762416"/>
    <w:rsid w:val="00763E28"/>
    <w:rsid w:val="007649F1"/>
    <w:rsid w:val="0076514E"/>
    <w:rsid w:val="00765EB6"/>
    <w:rsid w:val="00772B2B"/>
    <w:rsid w:val="00775C0B"/>
    <w:rsid w:val="007766F9"/>
    <w:rsid w:val="007769B3"/>
    <w:rsid w:val="007770DB"/>
    <w:rsid w:val="0078021F"/>
    <w:rsid w:val="00780D9E"/>
    <w:rsid w:val="00780DDB"/>
    <w:rsid w:val="00782F71"/>
    <w:rsid w:val="00783D0D"/>
    <w:rsid w:val="007856A7"/>
    <w:rsid w:val="00795CE6"/>
    <w:rsid w:val="00795D61"/>
    <w:rsid w:val="00796555"/>
    <w:rsid w:val="00797202"/>
    <w:rsid w:val="007A47F2"/>
    <w:rsid w:val="007A5078"/>
    <w:rsid w:val="007A7410"/>
    <w:rsid w:val="007A7540"/>
    <w:rsid w:val="007B0D0E"/>
    <w:rsid w:val="007B3C84"/>
    <w:rsid w:val="007B76C1"/>
    <w:rsid w:val="007C2111"/>
    <w:rsid w:val="007C516E"/>
    <w:rsid w:val="007C766B"/>
    <w:rsid w:val="007D0E6D"/>
    <w:rsid w:val="007D4A2A"/>
    <w:rsid w:val="007D716F"/>
    <w:rsid w:val="007D7632"/>
    <w:rsid w:val="007D7A15"/>
    <w:rsid w:val="007E184D"/>
    <w:rsid w:val="007E2449"/>
    <w:rsid w:val="007E38D2"/>
    <w:rsid w:val="007E475E"/>
    <w:rsid w:val="007E4E0F"/>
    <w:rsid w:val="007F11FF"/>
    <w:rsid w:val="007F1A90"/>
    <w:rsid w:val="007F1C80"/>
    <w:rsid w:val="007F235A"/>
    <w:rsid w:val="007F2B2B"/>
    <w:rsid w:val="007F2D7D"/>
    <w:rsid w:val="007F3278"/>
    <w:rsid w:val="007F4E95"/>
    <w:rsid w:val="00800A28"/>
    <w:rsid w:val="00804A80"/>
    <w:rsid w:val="00810696"/>
    <w:rsid w:val="00813469"/>
    <w:rsid w:val="00815128"/>
    <w:rsid w:val="00815789"/>
    <w:rsid w:val="00817C97"/>
    <w:rsid w:val="00820828"/>
    <w:rsid w:val="0082416B"/>
    <w:rsid w:val="00824901"/>
    <w:rsid w:val="00831580"/>
    <w:rsid w:val="00833C41"/>
    <w:rsid w:val="00833D32"/>
    <w:rsid w:val="008355A0"/>
    <w:rsid w:val="00837767"/>
    <w:rsid w:val="008408C5"/>
    <w:rsid w:val="008418AD"/>
    <w:rsid w:val="0084242E"/>
    <w:rsid w:val="00846EBA"/>
    <w:rsid w:val="0084726B"/>
    <w:rsid w:val="00851BEC"/>
    <w:rsid w:val="00852ABE"/>
    <w:rsid w:val="00852FEB"/>
    <w:rsid w:val="00857F3E"/>
    <w:rsid w:val="00862D1E"/>
    <w:rsid w:val="008632FB"/>
    <w:rsid w:val="00866602"/>
    <w:rsid w:val="008706C1"/>
    <w:rsid w:val="008729A4"/>
    <w:rsid w:val="00875220"/>
    <w:rsid w:val="008755FD"/>
    <w:rsid w:val="00881CBB"/>
    <w:rsid w:val="00882821"/>
    <w:rsid w:val="00885D60"/>
    <w:rsid w:val="008860AA"/>
    <w:rsid w:val="008916FE"/>
    <w:rsid w:val="00894FE1"/>
    <w:rsid w:val="008973E2"/>
    <w:rsid w:val="008A18E3"/>
    <w:rsid w:val="008A42A0"/>
    <w:rsid w:val="008A4B4B"/>
    <w:rsid w:val="008A63AC"/>
    <w:rsid w:val="008A6534"/>
    <w:rsid w:val="008B5BDD"/>
    <w:rsid w:val="008B7F57"/>
    <w:rsid w:val="008C15F8"/>
    <w:rsid w:val="008C5E9E"/>
    <w:rsid w:val="008C6C81"/>
    <w:rsid w:val="008C6CCA"/>
    <w:rsid w:val="008D0297"/>
    <w:rsid w:val="008D0FC1"/>
    <w:rsid w:val="008D1476"/>
    <w:rsid w:val="008D25A2"/>
    <w:rsid w:val="008D3E30"/>
    <w:rsid w:val="008D50A2"/>
    <w:rsid w:val="008E010B"/>
    <w:rsid w:val="008E136C"/>
    <w:rsid w:val="008E47A0"/>
    <w:rsid w:val="008E672D"/>
    <w:rsid w:val="008F1F3D"/>
    <w:rsid w:val="008F296B"/>
    <w:rsid w:val="008F2C2B"/>
    <w:rsid w:val="008F5B9F"/>
    <w:rsid w:val="009005E0"/>
    <w:rsid w:val="00903E77"/>
    <w:rsid w:val="00904B0B"/>
    <w:rsid w:val="00906D4F"/>
    <w:rsid w:val="009075A1"/>
    <w:rsid w:val="00912308"/>
    <w:rsid w:val="00913143"/>
    <w:rsid w:val="00916CA7"/>
    <w:rsid w:val="009203DE"/>
    <w:rsid w:val="00922571"/>
    <w:rsid w:val="00923C55"/>
    <w:rsid w:val="00926734"/>
    <w:rsid w:val="00926F74"/>
    <w:rsid w:val="00931456"/>
    <w:rsid w:val="00940746"/>
    <w:rsid w:val="009434E2"/>
    <w:rsid w:val="00943C75"/>
    <w:rsid w:val="00943EB6"/>
    <w:rsid w:val="00944AE1"/>
    <w:rsid w:val="00946DC4"/>
    <w:rsid w:val="00950AAF"/>
    <w:rsid w:val="00951204"/>
    <w:rsid w:val="00954914"/>
    <w:rsid w:val="00955E82"/>
    <w:rsid w:val="0095706F"/>
    <w:rsid w:val="009604F0"/>
    <w:rsid w:val="00964F3D"/>
    <w:rsid w:val="00967DB9"/>
    <w:rsid w:val="00973259"/>
    <w:rsid w:val="00973357"/>
    <w:rsid w:val="009739C9"/>
    <w:rsid w:val="00984205"/>
    <w:rsid w:val="00984B6A"/>
    <w:rsid w:val="00984BFF"/>
    <w:rsid w:val="00990508"/>
    <w:rsid w:val="00990728"/>
    <w:rsid w:val="00996C3D"/>
    <w:rsid w:val="00997013"/>
    <w:rsid w:val="009974E9"/>
    <w:rsid w:val="009A19E4"/>
    <w:rsid w:val="009A23FF"/>
    <w:rsid w:val="009A31C7"/>
    <w:rsid w:val="009A556A"/>
    <w:rsid w:val="009A6823"/>
    <w:rsid w:val="009B0CCD"/>
    <w:rsid w:val="009B11A5"/>
    <w:rsid w:val="009B18BD"/>
    <w:rsid w:val="009B3198"/>
    <w:rsid w:val="009B41AC"/>
    <w:rsid w:val="009B4570"/>
    <w:rsid w:val="009B5808"/>
    <w:rsid w:val="009B5AE3"/>
    <w:rsid w:val="009C1113"/>
    <w:rsid w:val="009C3B11"/>
    <w:rsid w:val="009C4B8B"/>
    <w:rsid w:val="009C531E"/>
    <w:rsid w:val="009D0A88"/>
    <w:rsid w:val="009D2291"/>
    <w:rsid w:val="009D3BDB"/>
    <w:rsid w:val="009D4295"/>
    <w:rsid w:val="009D4450"/>
    <w:rsid w:val="009D71B8"/>
    <w:rsid w:val="009E1A6A"/>
    <w:rsid w:val="009E1FD0"/>
    <w:rsid w:val="009E2F54"/>
    <w:rsid w:val="009E661D"/>
    <w:rsid w:val="009F1055"/>
    <w:rsid w:val="009F2D1E"/>
    <w:rsid w:val="009F41F6"/>
    <w:rsid w:val="009F6032"/>
    <w:rsid w:val="009F6256"/>
    <w:rsid w:val="00A00E0F"/>
    <w:rsid w:val="00A02901"/>
    <w:rsid w:val="00A039D6"/>
    <w:rsid w:val="00A03DCB"/>
    <w:rsid w:val="00A07D08"/>
    <w:rsid w:val="00A122B7"/>
    <w:rsid w:val="00A15A4E"/>
    <w:rsid w:val="00A26FEA"/>
    <w:rsid w:val="00A30072"/>
    <w:rsid w:val="00A306F9"/>
    <w:rsid w:val="00A33128"/>
    <w:rsid w:val="00A33172"/>
    <w:rsid w:val="00A3336A"/>
    <w:rsid w:val="00A337D5"/>
    <w:rsid w:val="00A3511F"/>
    <w:rsid w:val="00A3753D"/>
    <w:rsid w:val="00A4031A"/>
    <w:rsid w:val="00A42429"/>
    <w:rsid w:val="00A43C00"/>
    <w:rsid w:val="00A440A3"/>
    <w:rsid w:val="00A451F7"/>
    <w:rsid w:val="00A54E6B"/>
    <w:rsid w:val="00A600A3"/>
    <w:rsid w:val="00A70487"/>
    <w:rsid w:val="00A73C75"/>
    <w:rsid w:val="00A7652B"/>
    <w:rsid w:val="00A80592"/>
    <w:rsid w:val="00A812C8"/>
    <w:rsid w:val="00A8187C"/>
    <w:rsid w:val="00A81BF5"/>
    <w:rsid w:val="00A909DC"/>
    <w:rsid w:val="00A936E7"/>
    <w:rsid w:val="00A9507C"/>
    <w:rsid w:val="00A9617B"/>
    <w:rsid w:val="00AA1702"/>
    <w:rsid w:val="00AA199A"/>
    <w:rsid w:val="00AB000E"/>
    <w:rsid w:val="00AB028C"/>
    <w:rsid w:val="00AB140A"/>
    <w:rsid w:val="00AB29E0"/>
    <w:rsid w:val="00AB3CD6"/>
    <w:rsid w:val="00AB416B"/>
    <w:rsid w:val="00AB441D"/>
    <w:rsid w:val="00AC3967"/>
    <w:rsid w:val="00AC5CFF"/>
    <w:rsid w:val="00AC5EBB"/>
    <w:rsid w:val="00AC711C"/>
    <w:rsid w:val="00AD06AB"/>
    <w:rsid w:val="00AD2235"/>
    <w:rsid w:val="00AD2418"/>
    <w:rsid w:val="00AD262E"/>
    <w:rsid w:val="00AD3D0A"/>
    <w:rsid w:val="00AD54DA"/>
    <w:rsid w:val="00AD77DB"/>
    <w:rsid w:val="00AD7C1D"/>
    <w:rsid w:val="00AE0DF1"/>
    <w:rsid w:val="00AE1638"/>
    <w:rsid w:val="00AE287F"/>
    <w:rsid w:val="00AF0DE2"/>
    <w:rsid w:val="00AF447E"/>
    <w:rsid w:val="00AF5467"/>
    <w:rsid w:val="00B0133B"/>
    <w:rsid w:val="00B0589E"/>
    <w:rsid w:val="00B05A44"/>
    <w:rsid w:val="00B13083"/>
    <w:rsid w:val="00B16E95"/>
    <w:rsid w:val="00B170F3"/>
    <w:rsid w:val="00B179B8"/>
    <w:rsid w:val="00B17E33"/>
    <w:rsid w:val="00B21D18"/>
    <w:rsid w:val="00B224AD"/>
    <w:rsid w:val="00B25859"/>
    <w:rsid w:val="00B260FD"/>
    <w:rsid w:val="00B267DC"/>
    <w:rsid w:val="00B30AF9"/>
    <w:rsid w:val="00B361A9"/>
    <w:rsid w:val="00B366B4"/>
    <w:rsid w:val="00B36C82"/>
    <w:rsid w:val="00B4038F"/>
    <w:rsid w:val="00B4048A"/>
    <w:rsid w:val="00B608D7"/>
    <w:rsid w:val="00B61897"/>
    <w:rsid w:val="00B62D93"/>
    <w:rsid w:val="00B649E7"/>
    <w:rsid w:val="00B65CFA"/>
    <w:rsid w:val="00B66903"/>
    <w:rsid w:val="00B72B07"/>
    <w:rsid w:val="00B75F4E"/>
    <w:rsid w:val="00B77213"/>
    <w:rsid w:val="00B80F20"/>
    <w:rsid w:val="00B831C0"/>
    <w:rsid w:val="00B8537C"/>
    <w:rsid w:val="00B86E58"/>
    <w:rsid w:val="00B875BB"/>
    <w:rsid w:val="00B90E5B"/>
    <w:rsid w:val="00B9649E"/>
    <w:rsid w:val="00B96F49"/>
    <w:rsid w:val="00BA02FC"/>
    <w:rsid w:val="00BA399C"/>
    <w:rsid w:val="00BA44E1"/>
    <w:rsid w:val="00BA63F4"/>
    <w:rsid w:val="00BB013B"/>
    <w:rsid w:val="00BB03F7"/>
    <w:rsid w:val="00BB2BB7"/>
    <w:rsid w:val="00BB303D"/>
    <w:rsid w:val="00BB3C6E"/>
    <w:rsid w:val="00BB4C8F"/>
    <w:rsid w:val="00BB5F26"/>
    <w:rsid w:val="00BB6643"/>
    <w:rsid w:val="00BD5E25"/>
    <w:rsid w:val="00BD6BA1"/>
    <w:rsid w:val="00BD7BDB"/>
    <w:rsid w:val="00BE201D"/>
    <w:rsid w:val="00BE65AC"/>
    <w:rsid w:val="00BE768C"/>
    <w:rsid w:val="00BF0085"/>
    <w:rsid w:val="00BF385A"/>
    <w:rsid w:val="00BF6DF6"/>
    <w:rsid w:val="00C01FB3"/>
    <w:rsid w:val="00C03397"/>
    <w:rsid w:val="00C13DFC"/>
    <w:rsid w:val="00C148CC"/>
    <w:rsid w:val="00C23178"/>
    <w:rsid w:val="00C23686"/>
    <w:rsid w:val="00C245D3"/>
    <w:rsid w:val="00C277AE"/>
    <w:rsid w:val="00C30241"/>
    <w:rsid w:val="00C32956"/>
    <w:rsid w:val="00C3740F"/>
    <w:rsid w:val="00C37D70"/>
    <w:rsid w:val="00C45F1E"/>
    <w:rsid w:val="00C462DE"/>
    <w:rsid w:val="00C55A50"/>
    <w:rsid w:val="00C56DCE"/>
    <w:rsid w:val="00C618E9"/>
    <w:rsid w:val="00C6291F"/>
    <w:rsid w:val="00C64BDD"/>
    <w:rsid w:val="00C65C4B"/>
    <w:rsid w:val="00C6691F"/>
    <w:rsid w:val="00C67DF1"/>
    <w:rsid w:val="00C73224"/>
    <w:rsid w:val="00C75962"/>
    <w:rsid w:val="00C76915"/>
    <w:rsid w:val="00C77362"/>
    <w:rsid w:val="00C82E70"/>
    <w:rsid w:val="00C903FA"/>
    <w:rsid w:val="00C90E23"/>
    <w:rsid w:val="00C926C0"/>
    <w:rsid w:val="00C92C1A"/>
    <w:rsid w:val="00C92CBF"/>
    <w:rsid w:val="00C962C9"/>
    <w:rsid w:val="00CA1225"/>
    <w:rsid w:val="00CA1EBD"/>
    <w:rsid w:val="00CA28F3"/>
    <w:rsid w:val="00CA2B28"/>
    <w:rsid w:val="00CA42DE"/>
    <w:rsid w:val="00CA6EEA"/>
    <w:rsid w:val="00CB08A9"/>
    <w:rsid w:val="00CB0C9A"/>
    <w:rsid w:val="00CB61AB"/>
    <w:rsid w:val="00CB79B9"/>
    <w:rsid w:val="00CB7EDC"/>
    <w:rsid w:val="00CC0DCD"/>
    <w:rsid w:val="00CC31EB"/>
    <w:rsid w:val="00CC4EEE"/>
    <w:rsid w:val="00CC61F6"/>
    <w:rsid w:val="00CC71A8"/>
    <w:rsid w:val="00CD0218"/>
    <w:rsid w:val="00CD2990"/>
    <w:rsid w:val="00CD6870"/>
    <w:rsid w:val="00CD7F46"/>
    <w:rsid w:val="00CE0556"/>
    <w:rsid w:val="00D05556"/>
    <w:rsid w:val="00D112DF"/>
    <w:rsid w:val="00D13259"/>
    <w:rsid w:val="00D14E3C"/>
    <w:rsid w:val="00D15917"/>
    <w:rsid w:val="00D17093"/>
    <w:rsid w:val="00D17B1E"/>
    <w:rsid w:val="00D21162"/>
    <w:rsid w:val="00D215AE"/>
    <w:rsid w:val="00D23556"/>
    <w:rsid w:val="00D2407F"/>
    <w:rsid w:val="00D25668"/>
    <w:rsid w:val="00D25805"/>
    <w:rsid w:val="00D25FC0"/>
    <w:rsid w:val="00D326CF"/>
    <w:rsid w:val="00D32A85"/>
    <w:rsid w:val="00D32CFD"/>
    <w:rsid w:val="00D4179A"/>
    <w:rsid w:val="00D41DF5"/>
    <w:rsid w:val="00D435D4"/>
    <w:rsid w:val="00D46247"/>
    <w:rsid w:val="00D469EE"/>
    <w:rsid w:val="00D46A79"/>
    <w:rsid w:val="00D47102"/>
    <w:rsid w:val="00D47342"/>
    <w:rsid w:val="00D51CEE"/>
    <w:rsid w:val="00D52AFC"/>
    <w:rsid w:val="00D53DFF"/>
    <w:rsid w:val="00D54603"/>
    <w:rsid w:val="00D56761"/>
    <w:rsid w:val="00D56B8B"/>
    <w:rsid w:val="00D57689"/>
    <w:rsid w:val="00D61F67"/>
    <w:rsid w:val="00D62BEB"/>
    <w:rsid w:val="00D6656F"/>
    <w:rsid w:val="00D6725C"/>
    <w:rsid w:val="00D7079E"/>
    <w:rsid w:val="00D71F04"/>
    <w:rsid w:val="00D73840"/>
    <w:rsid w:val="00D74C4B"/>
    <w:rsid w:val="00D81E12"/>
    <w:rsid w:val="00D83660"/>
    <w:rsid w:val="00D85803"/>
    <w:rsid w:val="00D90590"/>
    <w:rsid w:val="00D92370"/>
    <w:rsid w:val="00D92DDE"/>
    <w:rsid w:val="00D94304"/>
    <w:rsid w:val="00D96593"/>
    <w:rsid w:val="00D965F9"/>
    <w:rsid w:val="00DA4BEC"/>
    <w:rsid w:val="00DA6DA1"/>
    <w:rsid w:val="00DB0EFF"/>
    <w:rsid w:val="00DB2B5E"/>
    <w:rsid w:val="00DB3AA4"/>
    <w:rsid w:val="00DB47AF"/>
    <w:rsid w:val="00DB4FA6"/>
    <w:rsid w:val="00DB7E43"/>
    <w:rsid w:val="00DC277B"/>
    <w:rsid w:val="00DC4FA4"/>
    <w:rsid w:val="00DC6565"/>
    <w:rsid w:val="00DC707E"/>
    <w:rsid w:val="00DC7372"/>
    <w:rsid w:val="00DD07F5"/>
    <w:rsid w:val="00DD17DF"/>
    <w:rsid w:val="00DD483F"/>
    <w:rsid w:val="00DD619B"/>
    <w:rsid w:val="00DD7245"/>
    <w:rsid w:val="00DE21FF"/>
    <w:rsid w:val="00DE4BA0"/>
    <w:rsid w:val="00DE7568"/>
    <w:rsid w:val="00DE7760"/>
    <w:rsid w:val="00DE7EDA"/>
    <w:rsid w:val="00DF497D"/>
    <w:rsid w:val="00DF5297"/>
    <w:rsid w:val="00DF56E4"/>
    <w:rsid w:val="00DF5951"/>
    <w:rsid w:val="00DF6932"/>
    <w:rsid w:val="00DF716B"/>
    <w:rsid w:val="00DF71D3"/>
    <w:rsid w:val="00DF71E6"/>
    <w:rsid w:val="00E00C7C"/>
    <w:rsid w:val="00E03437"/>
    <w:rsid w:val="00E067E5"/>
    <w:rsid w:val="00E10EB9"/>
    <w:rsid w:val="00E12506"/>
    <w:rsid w:val="00E12918"/>
    <w:rsid w:val="00E12FDE"/>
    <w:rsid w:val="00E14CA5"/>
    <w:rsid w:val="00E1540F"/>
    <w:rsid w:val="00E24888"/>
    <w:rsid w:val="00E272D6"/>
    <w:rsid w:val="00E31513"/>
    <w:rsid w:val="00E32DE6"/>
    <w:rsid w:val="00E340E6"/>
    <w:rsid w:val="00E3456B"/>
    <w:rsid w:val="00E40087"/>
    <w:rsid w:val="00E40DC4"/>
    <w:rsid w:val="00E414FD"/>
    <w:rsid w:val="00E429B7"/>
    <w:rsid w:val="00E44E1D"/>
    <w:rsid w:val="00E4580D"/>
    <w:rsid w:val="00E45A7F"/>
    <w:rsid w:val="00E50157"/>
    <w:rsid w:val="00E50D5F"/>
    <w:rsid w:val="00E54725"/>
    <w:rsid w:val="00E549F2"/>
    <w:rsid w:val="00E54D74"/>
    <w:rsid w:val="00E5527D"/>
    <w:rsid w:val="00E56232"/>
    <w:rsid w:val="00E57BC4"/>
    <w:rsid w:val="00E64770"/>
    <w:rsid w:val="00E6535F"/>
    <w:rsid w:val="00E71CA5"/>
    <w:rsid w:val="00E738FC"/>
    <w:rsid w:val="00E73D92"/>
    <w:rsid w:val="00E763FF"/>
    <w:rsid w:val="00E77D70"/>
    <w:rsid w:val="00E87918"/>
    <w:rsid w:val="00E87CAA"/>
    <w:rsid w:val="00E91138"/>
    <w:rsid w:val="00E92661"/>
    <w:rsid w:val="00E93579"/>
    <w:rsid w:val="00E93B14"/>
    <w:rsid w:val="00E96B7F"/>
    <w:rsid w:val="00E96D6C"/>
    <w:rsid w:val="00EA4A2F"/>
    <w:rsid w:val="00EA5F13"/>
    <w:rsid w:val="00EB1124"/>
    <w:rsid w:val="00EB2F55"/>
    <w:rsid w:val="00EB37DD"/>
    <w:rsid w:val="00EC0375"/>
    <w:rsid w:val="00EC2B51"/>
    <w:rsid w:val="00EC3F5C"/>
    <w:rsid w:val="00EC6A24"/>
    <w:rsid w:val="00EC7CA3"/>
    <w:rsid w:val="00ED10B4"/>
    <w:rsid w:val="00ED2A87"/>
    <w:rsid w:val="00ED2F2D"/>
    <w:rsid w:val="00ED317C"/>
    <w:rsid w:val="00ED3F40"/>
    <w:rsid w:val="00ED712D"/>
    <w:rsid w:val="00ED774E"/>
    <w:rsid w:val="00EE1A30"/>
    <w:rsid w:val="00EE7340"/>
    <w:rsid w:val="00EF06F6"/>
    <w:rsid w:val="00EF2666"/>
    <w:rsid w:val="00EF3755"/>
    <w:rsid w:val="00EF3C62"/>
    <w:rsid w:val="00EF759C"/>
    <w:rsid w:val="00F0271C"/>
    <w:rsid w:val="00F056F0"/>
    <w:rsid w:val="00F0758C"/>
    <w:rsid w:val="00F110A4"/>
    <w:rsid w:val="00F14763"/>
    <w:rsid w:val="00F21DCA"/>
    <w:rsid w:val="00F234CB"/>
    <w:rsid w:val="00F26C17"/>
    <w:rsid w:val="00F34560"/>
    <w:rsid w:val="00F34A3A"/>
    <w:rsid w:val="00F34BA2"/>
    <w:rsid w:val="00F34CE4"/>
    <w:rsid w:val="00F35D00"/>
    <w:rsid w:val="00F37B17"/>
    <w:rsid w:val="00F40E08"/>
    <w:rsid w:val="00F415A9"/>
    <w:rsid w:val="00F41633"/>
    <w:rsid w:val="00F43FA0"/>
    <w:rsid w:val="00F4472E"/>
    <w:rsid w:val="00F44DB1"/>
    <w:rsid w:val="00F5009B"/>
    <w:rsid w:val="00F50970"/>
    <w:rsid w:val="00F54484"/>
    <w:rsid w:val="00F56643"/>
    <w:rsid w:val="00F57C4B"/>
    <w:rsid w:val="00F57E1B"/>
    <w:rsid w:val="00F6136F"/>
    <w:rsid w:val="00F64E6A"/>
    <w:rsid w:val="00F66277"/>
    <w:rsid w:val="00F70766"/>
    <w:rsid w:val="00F71D52"/>
    <w:rsid w:val="00F7672F"/>
    <w:rsid w:val="00F776F2"/>
    <w:rsid w:val="00F84835"/>
    <w:rsid w:val="00F8499C"/>
    <w:rsid w:val="00F929FD"/>
    <w:rsid w:val="00F95D7E"/>
    <w:rsid w:val="00F96705"/>
    <w:rsid w:val="00FA1A19"/>
    <w:rsid w:val="00FA4353"/>
    <w:rsid w:val="00FA5B47"/>
    <w:rsid w:val="00FA7C32"/>
    <w:rsid w:val="00FB1227"/>
    <w:rsid w:val="00FB2462"/>
    <w:rsid w:val="00FB37A5"/>
    <w:rsid w:val="00FB4341"/>
    <w:rsid w:val="00FB4E80"/>
    <w:rsid w:val="00FB5F25"/>
    <w:rsid w:val="00FB6099"/>
    <w:rsid w:val="00FC16F4"/>
    <w:rsid w:val="00FC3123"/>
    <w:rsid w:val="00FC3255"/>
    <w:rsid w:val="00FC3D4B"/>
    <w:rsid w:val="00FC4675"/>
    <w:rsid w:val="00FD048A"/>
    <w:rsid w:val="00FD7FDF"/>
    <w:rsid w:val="00FE0238"/>
    <w:rsid w:val="00FE19D2"/>
    <w:rsid w:val="00FE3604"/>
    <w:rsid w:val="00FE3778"/>
    <w:rsid w:val="00FE43C8"/>
    <w:rsid w:val="00FE43D2"/>
    <w:rsid w:val="00FF15AF"/>
    <w:rsid w:val="00FF5878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587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633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Char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848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8483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FF5878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4B6633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7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8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a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Char2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8916FE"/>
    <w:rPr>
      <w:rFonts w:ascii="SimSun" w:eastAsia="SimSu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Char">
    <w:name w:val="标题 6 Char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3C9F4-78AC-49A0-939A-E35A75B85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10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79</cp:revision>
  <dcterms:created xsi:type="dcterms:W3CDTF">2009-08-24T05:13:00Z</dcterms:created>
  <dcterms:modified xsi:type="dcterms:W3CDTF">2012-08-14T02:50:00Z</dcterms:modified>
</cp:coreProperties>
</file>