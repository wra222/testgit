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eastAsia="宋体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wordWrap w:val="0"/>
        <w:jc w:val="right"/>
        <w:rPr>
          <w:rFonts w:ascii="Times New Roman" w:hAnsi="Times New Roman" w:eastAsia="宋体" w:cs="Times New Roman"/>
          <w:b/>
          <w:sz w:val="84"/>
          <w:szCs w:val="84"/>
        </w:rPr>
      </w:pPr>
      <w:r>
        <w:rPr>
          <w:rFonts w:hint="eastAsia" w:ascii="Times New Roman" w:hAnsi="Times New Roman" w:eastAsia="宋体" w:cs="Times New Roman"/>
          <w:b/>
          <w:sz w:val="84"/>
          <w:szCs w:val="84"/>
        </w:rPr>
        <w:t>FA Test Station</w:t>
      </w:r>
    </w:p>
    <w:p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Use Case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修订历史</w:t>
      </w:r>
    </w:p>
    <w:tbl>
      <w:tblPr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6"/>
        <w:gridCol w:w="1249"/>
        <w:gridCol w:w="1433"/>
        <w:gridCol w:w="2355"/>
        <w:gridCol w:w="1364"/>
        <w:gridCol w:w="1045"/>
      </w:tblGrid>
      <w:tr>
        <w:trPr>
          <w:trHeight w:val="313" w:hRule="atLeast"/>
          <w:jc w:val="center"/>
        </w:trPr>
        <w:tc>
          <w:tcPr>
            <w:tcW w:w="1076" w:type="dxa"/>
            <w:shd w:val="clear" w:color="auto" w:fill="000080"/>
            <w:vAlign w:val="center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章节号</w:t>
            </w:r>
          </w:p>
        </w:tc>
        <w:tc>
          <w:tcPr>
            <w:tcW w:w="1249" w:type="dxa"/>
            <w:shd w:val="clear" w:color="auto" w:fill="000080"/>
            <w:vAlign w:val="center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章节名称</w:t>
            </w:r>
          </w:p>
        </w:tc>
        <w:tc>
          <w:tcPr>
            <w:tcW w:w="1433" w:type="dxa"/>
            <w:shd w:val="clear" w:color="auto" w:fill="000080"/>
            <w:vAlign w:val="top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变更原因</w:t>
            </w:r>
          </w:p>
        </w:tc>
        <w:tc>
          <w:tcPr>
            <w:tcW w:w="2355" w:type="dxa"/>
            <w:shd w:val="clear" w:color="auto" w:fill="000080"/>
            <w:vAlign w:val="center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变更内容描述</w:t>
            </w:r>
          </w:p>
        </w:tc>
        <w:tc>
          <w:tcPr>
            <w:tcW w:w="1364" w:type="dxa"/>
            <w:shd w:val="clear" w:color="auto" w:fill="000080"/>
            <w:vAlign w:val="center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变更日期</w:t>
            </w:r>
          </w:p>
        </w:tc>
        <w:tc>
          <w:tcPr>
            <w:tcW w:w="1045" w:type="dxa"/>
            <w:shd w:val="clear" w:color="auto" w:fill="000080"/>
            <w:vAlign w:val="center"/>
          </w:tcPr>
          <w:p>
            <w:pPr>
              <w:jc w:val="left"/>
              <w:rPr>
                <w:rFonts w:ascii="黑体" w:hAnsi="Arial" w:eastAsia="黑体" w:cs="Times New Roman"/>
                <w:sz w:val="24"/>
                <w:szCs w:val="24"/>
              </w:rPr>
            </w:pPr>
            <w:r>
              <w:rPr>
                <w:rFonts w:hint="eastAsia" w:ascii="黑体" w:hAnsi="Arial" w:eastAsia="黑体" w:cs="Times New Roman"/>
                <w:sz w:val="24"/>
                <w:szCs w:val="24"/>
              </w:rPr>
              <w:t>版本</w:t>
            </w:r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0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业务规则</w:t>
              </w:r>
            </w:ins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业务规则</w:t>
              </w:r>
            </w:ins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2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完善设计</w:t>
              </w:r>
            </w:ins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若是</w:t>
              </w:r>
            </w:ins>
            <w:ins w:id="4" w:author="Gao, Guan-Wei (高貫偉 ITC)" w:date="2012-04-06T13:12:00Z">
              <w:r>
                <w:rPr>
                  <w:rFonts w:hint="eastAsia" w:ascii="Arial" w:hAnsi="Arial" w:eastAsia="宋体" w:cs="Times New Roman"/>
                  <w:szCs w:val="18"/>
                </w:rPr>
                <w:t>刚</w:t>
              </w:r>
            </w:ins>
            <w:ins w:id="5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修护</w:t>
              </w:r>
            </w:ins>
            <w:ins w:id="6" w:author="Gao, Guan-Wei (高貫偉 ITC)" w:date="2012-04-06T13:12:00Z">
              <w:r>
                <w:rPr>
                  <w:rFonts w:hint="eastAsia" w:ascii="Arial" w:hAnsi="Arial" w:eastAsia="宋体" w:cs="Times New Roman"/>
                  <w:szCs w:val="18"/>
                </w:rPr>
                <w:t>完成</w:t>
              </w:r>
            </w:ins>
            <w:ins w:id="7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的机器，则不进行时间的</w:t>
              </w:r>
            </w:ins>
            <w:ins w:id="8" w:author="Gao, Guan-Wei (高貫偉 ITC)" w:date="2012-04-06T13:12:00Z">
              <w:r>
                <w:rPr>
                  <w:rFonts w:hint="eastAsia" w:ascii="Arial" w:hAnsi="Arial" w:eastAsia="宋体" w:cs="Times New Roman"/>
                  <w:szCs w:val="18"/>
                </w:rPr>
                <w:t>卡站</w:t>
              </w:r>
            </w:ins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9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2012-4-6</w:t>
              </w:r>
            </w:ins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0" w:author="Gao, Guan-Wei (高貫偉 ITC)" w:date="2012-04-06T13:06:00Z">
              <w:r>
                <w:rPr>
                  <w:rFonts w:hint="eastAsia" w:ascii="Arial" w:hAnsi="Arial" w:eastAsia="宋体" w:cs="Times New Roman"/>
                  <w:szCs w:val="18"/>
                </w:rPr>
                <w:t>0.01a</w:t>
              </w:r>
            </w:ins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1" w:author="Gao, Guan-Wei (高貫偉 ITC)" w:date="2012-05-02T11:28:00Z">
              <w:r>
                <w:rPr>
                  <w:rFonts w:hint="eastAsia" w:ascii="Arial" w:hAnsi="Arial" w:eastAsia="宋体" w:cs="Times New Roman"/>
                  <w:szCs w:val="18"/>
                </w:rPr>
                <w:t>业务规则</w:t>
              </w:r>
            </w:ins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2" w:author="Gao, Guan-Wei (高貫偉 ITC)" w:date="2012-05-02T11:28:00Z">
              <w:r>
                <w:rPr>
                  <w:rFonts w:hint="eastAsia" w:ascii="Arial" w:hAnsi="Arial" w:eastAsia="宋体" w:cs="Times New Roman"/>
                  <w:szCs w:val="18"/>
                </w:rPr>
                <w:t>业务规则</w:t>
              </w:r>
            </w:ins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3" w:author="Gao, Guan-Wei (高貫偉 ITC)" w:date="2012-05-02T11:28:00Z">
              <w:r>
                <w:rPr>
                  <w:rFonts w:hint="eastAsia" w:ascii="Arial" w:hAnsi="Arial" w:eastAsia="宋体" w:cs="Times New Roman"/>
                  <w:szCs w:val="18"/>
                </w:rPr>
                <w:t>完善设计</w:t>
              </w:r>
            </w:ins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4" w:author="Gao, Guan-Wei (高貫偉 ITC)" w:date="2012-05-02T11:28:00Z">
              <w:r>
                <w:rPr>
                  <w:rFonts w:hint="eastAsia" w:ascii="Arial" w:hAnsi="Arial" w:eastAsia="宋体" w:cs="Times New Roman"/>
                  <w:szCs w:val="18"/>
                </w:rPr>
                <w:t>当RunIn的时间不够时，提示还差多长时间</w:t>
              </w:r>
            </w:ins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5" w:author="Gao, Guan-Wei (高貫偉 ITC)" w:date="2012-05-02T11:28:00Z">
              <w:r>
                <w:rPr>
                  <w:rFonts w:hint="eastAsia" w:ascii="Arial" w:hAnsi="Arial" w:eastAsia="宋体" w:cs="Times New Roman"/>
                  <w:szCs w:val="18"/>
                </w:rPr>
                <w:t>2012-5-2</w:t>
              </w:r>
            </w:ins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6" w:author="Gao, Guan-Wei (高貫偉 ITC)" w:date="2012-05-02T16:03:00Z">
              <w:r>
                <w:rPr>
                  <w:rFonts w:hint="eastAsia" w:ascii="Arial" w:hAnsi="Arial" w:eastAsia="宋体" w:cs="Times New Roman"/>
                  <w:szCs w:val="18"/>
                </w:rPr>
                <w:t>过程描述</w:t>
              </w:r>
            </w:ins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7" w:author="Gao, Guan-Wei (高貫偉 ITC)" w:date="2012-05-02T16:03:00Z">
              <w:r>
                <w:rPr>
                  <w:rFonts w:hint="eastAsia" w:ascii="Arial" w:hAnsi="Arial" w:eastAsia="宋体" w:cs="Times New Roman"/>
                  <w:szCs w:val="18"/>
                </w:rPr>
                <w:t>过程描述</w:t>
              </w:r>
            </w:ins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8" w:author="Gao, Guan-Wei (高貫偉 ITC)" w:date="2012-05-02T16:03:00Z">
              <w:r>
                <w:rPr>
                  <w:rFonts w:hint="eastAsia" w:ascii="Arial" w:hAnsi="Arial" w:eastAsia="宋体" w:cs="Times New Roman"/>
                  <w:szCs w:val="18"/>
                </w:rPr>
                <w:t>新需求</w:t>
              </w:r>
            </w:ins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19" w:author="Gao, Guan-Wei (高貫偉 ITC)" w:date="2012-05-02T16:03:00Z">
              <w:r>
                <w:rPr>
                  <w:rFonts w:hint="eastAsia" w:ascii="Arial" w:hAnsi="Arial" w:eastAsia="宋体" w:cs="Times New Roman"/>
                  <w:szCs w:val="18"/>
                </w:rPr>
                <w:t>保存时，当Station=‘57’，不能</w:t>
              </w:r>
            </w:ins>
            <w:ins w:id="20" w:author="Gao, Guan-Wei (高貫偉 ITC)" w:date="2012-05-02T16:04:00Z">
              <w:r>
                <w:rPr>
                  <w:rFonts w:hint="eastAsia" w:ascii="Arial" w:hAnsi="Arial" w:eastAsia="宋体" w:cs="Times New Roman"/>
                  <w:szCs w:val="18"/>
                </w:rPr>
                <w:t>刷入良品</w:t>
              </w:r>
            </w:ins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21" w:author="Gao, Guan-Wei (高貫偉 ITC)" w:date="2012-05-02T16:04:00Z">
              <w:r>
                <w:rPr>
                  <w:rFonts w:hint="eastAsia" w:ascii="Arial" w:hAnsi="Arial" w:eastAsia="宋体" w:cs="Times New Roman"/>
                  <w:szCs w:val="18"/>
                </w:rPr>
                <w:t>2012-5-2</w:t>
              </w:r>
            </w:ins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</w:tr>
      <w:tr>
        <w:trPr>
          <w:jc w:val="center"/>
          <w:del w:id="22" w:author="Gao, Guan-Wei (高貫偉 ITC)" w:date="2012-05-30T14:26:00Z"/>
        </w:trPr>
        <w:tc>
          <w:tcPr>
            <w:tcW w:w="1076" w:type="dxa"/>
            <w:vAlign w:val="top"/>
          </w:tcPr>
          <w:p>
            <w:pPr>
              <w:jc w:val="left"/>
              <w:rPr>
                <w:del w:id="23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del w:id="24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del w:id="25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del w:id="26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del w:id="27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del w:id="28" w:author="Gao, Guan-Wei (高貫偉 ITC)" w:date="2012-05-30T14:26:00Z"/>
                <w:rFonts w:ascii="Arial" w:hAnsi="Arial" w:eastAsia="宋体" w:cs="Times New Roman"/>
                <w:szCs w:val="18"/>
              </w:rPr>
            </w:pPr>
          </w:p>
        </w:tc>
      </w:tr>
      <w:tr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29" w:author="Gao, Guan-Wei (高貫偉 ITC)" w:date="2012-05-30T14:35:00Z">
              <w:r>
                <w:rPr>
                  <w:rFonts w:hint="eastAsia" w:ascii="Arial" w:hAnsi="Arial" w:eastAsia="宋体" w:cs="Times New Roman"/>
                  <w:szCs w:val="18"/>
                </w:rPr>
                <w:t>业务规则</w:t>
              </w:r>
            </w:ins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0" w:author="Gao, Guan-Wei (高貫偉 ITC)" w:date="2012-05-30T14:35:00Z">
              <w:r>
                <w:rPr>
                  <w:rFonts w:hint="eastAsia" w:ascii="Arial" w:hAnsi="Arial" w:eastAsia="宋体" w:cs="Times New Roman"/>
                  <w:szCs w:val="18"/>
                </w:rPr>
                <w:t>Save</w:t>
              </w:r>
            </w:ins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cs="Times New Roman"/>
                <w:szCs w:val="18"/>
              </w:rPr>
            </w:pPr>
            <w:ins w:id="31" w:author="Gao, Guan-Wei (高貫偉 ITC)" w:date="2012-05-30T14:35:00Z">
              <w:r>
                <w:rPr>
                  <w:rFonts w:hint="eastAsia" w:ascii="Arial" w:hAnsi="Arial" w:cs="Times New Roman"/>
                  <w:szCs w:val="18"/>
                </w:rPr>
                <w:t>新需求</w:t>
              </w:r>
            </w:ins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rFonts w:ascii="Arial" w:hAnsi="Arial" w:cs="Times New Roman"/>
                <w:szCs w:val="18"/>
              </w:rPr>
            </w:pPr>
            <w:ins w:id="32" w:author="Gao, Guan-Wei (高貫偉 ITC)" w:date="2012-05-30T14:36:00Z">
              <w:r>
                <w:rPr>
                  <w:rFonts w:hint="eastAsia" w:ascii="Arial" w:hAnsi="Arial" w:cs="Times New Roman"/>
                  <w:szCs w:val="18"/>
                </w:rPr>
                <w:t>AFT Test，</w:t>
              </w:r>
            </w:ins>
            <w:ins w:id="33" w:author="Gao, Guan-Wei (高貫偉 ITC)" w:date="2012-05-30T14:35:00Z">
              <w:r>
                <w:rPr>
                  <w:rFonts w:hint="eastAsia" w:ascii="Arial" w:hAnsi="Arial" w:cs="Times New Roman"/>
                  <w:szCs w:val="18"/>
                </w:rPr>
                <w:t>增加PIA抽检规则</w:t>
              </w:r>
            </w:ins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cs="Times New Roman"/>
                <w:szCs w:val="18"/>
              </w:rPr>
            </w:pPr>
            <w:ins w:id="34" w:author="Gao, Guan-Wei (高貫偉 ITC)" w:date="2012-05-30T14:35:00Z">
              <w:r>
                <w:rPr>
                  <w:rFonts w:hint="eastAsia" w:ascii="Arial" w:hAnsi="Arial" w:cs="Times New Roman"/>
                  <w:szCs w:val="18"/>
                </w:rPr>
                <w:t>2012-5-29</w:t>
              </w:r>
            </w:ins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5" w:author="Gao, Guan-Wei (高貫偉 ITC)" w:date="2012-05-30T14:35:00Z">
              <w:r>
                <w:rPr>
                  <w:rFonts w:hint="eastAsia" w:ascii="Arial" w:hAnsi="Arial" w:eastAsia="宋体" w:cs="Times New Roman"/>
                  <w:szCs w:val="18"/>
                </w:rPr>
                <w:t>0.02a</w:t>
              </w:r>
            </w:ins>
          </w:p>
        </w:tc>
      </w:tr>
      <w:tr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6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ALL</w:t>
              </w:r>
            </w:ins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7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ALL</w:t>
              </w:r>
            </w:ins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38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新需求</w:t>
              </w:r>
            </w:ins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ins w:id="39" w:author="Gao, Guan-Wei (高貫偉 ITC)" w:date="2012-07-17T15:10:00Z"/>
                <w:rFonts w:ascii="Arial" w:hAnsi="Arial" w:eastAsia="宋体" w:cs="Times New Roman"/>
                <w:szCs w:val="18"/>
              </w:rPr>
            </w:pPr>
            <w:ins w:id="40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不同</w:t>
              </w:r>
            </w:ins>
            <w:ins w:id="41" w:author="Gao, Guan-Wei (高貫偉 ITC)" w:date="2012-07-17T15:11:00Z">
              <w:r>
                <w:rPr>
                  <w:rFonts w:hint="eastAsia" w:ascii="Arial" w:hAnsi="Arial" w:eastAsia="宋体" w:cs="Times New Roman"/>
                  <w:szCs w:val="18"/>
                </w:rPr>
                <w:t>抽中</w:t>
              </w:r>
            </w:ins>
            <w:ins w:id="42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类型，声讯不同</w:t>
              </w:r>
            </w:ins>
          </w:p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43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当</w:t>
              </w:r>
            </w:ins>
            <w:ins w:id="44" w:author="Gao, Guan-Wei (高貫偉 ITC)" w:date="2012-07-17T15:11:00Z">
              <w:r>
                <w:rPr>
                  <w:rFonts w:hint="eastAsia" w:ascii="Arial" w:hAnsi="Arial" w:eastAsia="宋体" w:cs="Times New Roman"/>
                  <w:szCs w:val="18"/>
                </w:rPr>
                <w:t>抽检率</w:t>
              </w:r>
            </w:ins>
            <w:ins w:id="45" w:author="Gao, Guan-Wei (高貫偉 ITC)" w:date="2012-07-17T15:10:00Z">
              <w:r>
                <w:rPr>
                  <w:rFonts w:hint="eastAsia" w:ascii="Arial" w:hAnsi="Arial" w:eastAsia="宋体" w:cs="Times New Roman"/>
                  <w:szCs w:val="18"/>
                </w:rPr>
                <w:t>为0时，</w:t>
              </w:r>
            </w:ins>
            <w:ins w:id="46" w:author="Gao, Guan-Wei (高貫偉 ITC)" w:date="2012-07-17T15:11:00Z">
              <w:r>
                <w:rPr>
                  <w:rFonts w:hint="eastAsia" w:ascii="Arial" w:hAnsi="Arial" w:eastAsia="宋体" w:cs="Times New Roman"/>
                  <w:szCs w:val="18"/>
                </w:rPr>
                <w:t>不进行抽检</w:t>
              </w:r>
            </w:ins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47" w:author="Gao, Guan-Wei (高貫偉 ITC)" w:date="2012-07-17T15:13:00Z">
              <w:r>
                <w:rPr>
                  <w:rFonts w:hint="eastAsia" w:ascii="Arial" w:hAnsi="Arial" w:eastAsia="宋体" w:cs="Times New Roman"/>
                  <w:szCs w:val="18"/>
                </w:rPr>
                <w:t>2012-7-17</w:t>
              </w:r>
            </w:ins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  <w:ins w:id="48" w:author="Gao, Guan-Wei (高貫偉 ITC)" w:date="2012-07-17T15:13:00Z">
              <w:r>
                <w:rPr>
                  <w:rFonts w:hint="eastAsia" w:ascii="Arial" w:hAnsi="Arial" w:eastAsia="宋体" w:cs="Times New Roman"/>
                  <w:szCs w:val="18"/>
                </w:rPr>
                <w:t>0.03a</w:t>
              </w:r>
            </w:ins>
          </w:p>
        </w:tc>
      </w:tr>
      <w:tr>
        <w:trPr>
          <w:jc w:val="center"/>
        </w:trPr>
        <w:tc>
          <w:tcPr>
            <w:tcW w:w="1076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  <w:tc>
          <w:tcPr>
            <w:tcW w:w="1249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  <w:tc>
          <w:tcPr>
            <w:tcW w:w="1433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  <w:tc>
          <w:tcPr>
            <w:tcW w:w="235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  <w:tc>
          <w:tcPr>
            <w:tcW w:w="1364" w:type="dxa"/>
            <w:vAlign w:val="top"/>
          </w:tcPr>
          <w:p>
            <w:pPr>
              <w:jc w:val="left"/>
              <w:rPr>
                <w:rFonts w:ascii="Arial" w:hAnsi="Arial" w:eastAsia="宋体"/>
                <w:szCs w:val="18"/>
              </w:rPr>
            </w:pP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rFonts w:ascii="Arial" w:hAnsi="Arial" w:eastAsia="宋体" w:cs="Times New Roman"/>
                <w:szCs w:val="18"/>
              </w:rPr>
            </w:pPr>
          </w:p>
        </w:tc>
      </w:tr>
    </w:tbl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目录</w:t>
      </w:r>
    </w:p>
    <w:p>
      <w:pPr>
        <w:pStyle w:val="27"/>
        <w:tabs>
          <w:tab w:val="left" w:pos="420"/>
          <w:tab w:val="right" w:leader="dot" w:pos="8296"/>
        </w:tabs>
        <w:rPr>
          <w:ins w:id="49" w:author="Gao, Guan-Wei (高貫偉 ITC)" w:date="2012-05-30T14:35:00Z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"1-4" \h \z \u</w:instrText>
      </w:r>
      <w:r>
        <w:instrText xml:space="preserve"> </w:instrText>
      </w:r>
      <w:r>
        <w:fldChar w:fldCharType="separate"/>
      </w:r>
      <w:ins w:id="50" w:author="Gao, Guan-Wei (高貫偉 ITC)" w:date="2012-05-30T14:35:00Z">
        <w:r>
          <w:rPr/>
          <w:fldChar w:fldCharType="begin"/>
        </w:r>
      </w:ins>
      <w:ins w:id="51" w:author="Gao, Guan-Wei (高貫偉 ITC)" w:date="2012-05-30T14:35:00Z">
        <w:r>
          <w:rPr>
            <w:rStyle w:val="29"/>
          </w:rPr>
          <w:instrText xml:space="preserve"> </w:instrText>
        </w:r>
      </w:ins>
      <w:ins w:id="52" w:author="Gao, Guan-Wei (高貫偉 ITC)" w:date="2012-05-30T14:35:00Z">
        <w:r>
          <w:rPr/>
          <w:instrText xml:space="preserve">HYPERLINK \l "_Toc326151828"</w:instrText>
        </w:r>
      </w:ins>
      <w:ins w:id="53" w:author="Gao, Guan-Wei (高貫偉 ITC)" w:date="2012-05-30T14:35:00Z">
        <w:r>
          <w:rPr>
            <w:rStyle w:val="29"/>
          </w:rPr>
          <w:instrText xml:space="preserve"> </w:instrText>
        </w:r>
      </w:ins>
      <w:ins w:id="54" w:author="Gao, Guan-Wei (高貫偉 ITC)" w:date="2012-05-30T14:35:00Z">
        <w:r>
          <w:rPr/>
          <w:fldChar w:fldCharType="separate"/>
        </w:r>
      </w:ins>
      <w:ins w:id="55" w:author="Gao, Guan-Wei (高貫偉 ITC)" w:date="2012-05-30T14:35:00Z">
        <w:r>
          <w:rPr>
            <w:rStyle w:val="29"/>
            <w:rFonts w:ascii="Times New Roman" w:hAnsi="Times New Roman" w:eastAsia="黑体" w:cs="Times New Roman"/>
          </w:rPr>
          <w:t>0</w:t>
        </w:r>
      </w:ins>
      <w:ins w:id="56" w:author="Gao, Guan-Wei (高貫偉 ITC)" w:date="2012-05-30T14:35:00Z">
        <w:r>
          <w:rPr/>
          <w:tab/>
        </w:r>
      </w:ins>
      <w:ins w:id="57" w:author="Gao, Guan-Wei (高貫偉 ITC)" w:date="2012-05-30T14:35:00Z">
        <w:r>
          <w:rPr>
            <w:rStyle w:val="29"/>
            <w:rFonts w:hint="eastAsia" w:ascii="Times New Roman" w:eastAsia="黑体"/>
          </w:rPr>
          <w:t>前言</w:t>
        </w:r>
      </w:ins>
      <w:ins w:id="58" w:author="Gao, Guan-Wei (高貫偉 ITC)" w:date="2012-05-30T14:35:00Z">
        <w:r>
          <w:rPr/>
          <w:tab/>
        </w:r>
      </w:ins>
      <w:ins w:id="59" w:author="Gao, Guan-Wei (高貫偉 ITC)" w:date="2012-05-30T14:35:00Z">
        <w:r>
          <w:rPr/>
          <w:fldChar w:fldCharType="begin"/>
        </w:r>
      </w:ins>
      <w:ins w:id="60" w:author="Gao, Guan-Wei (高貫偉 ITC)" w:date="2012-05-30T14:35:00Z">
        <w:r>
          <w:rPr/>
          <w:instrText xml:space="preserve"> PAGEREF _Toc326151828 \h </w:instrText>
        </w:r>
      </w:ins>
      <w:r>
        <w:fldChar w:fldCharType="separate"/>
      </w:r>
      <w:ins w:id="61" w:author="Gao, Guan-Wei (高貫偉 ITC)" w:date="2012-05-30T14:35:00Z">
        <w:r>
          <w:rPr/>
          <w:t>4</w:t>
        </w:r>
      </w:ins>
      <w:ins w:id="62" w:author="Gao, Guan-Wei (高貫偉 ITC)" w:date="2012-05-30T14:35:00Z">
        <w:r>
          <w:rPr/>
          <w:fldChar w:fldCharType="end"/>
        </w:r>
      </w:ins>
      <w:ins w:id="63" w:author="Gao, Guan-Wei (高貫偉 ITC)" w:date="2012-05-30T14:35:00Z">
        <w:r>
          <w:rPr/>
          <w:fldChar w:fldCharType="end"/>
        </w:r>
      </w:ins>
    </w:p>
    <w:p>
      <w:pPr>
        <w:pStyle w:val="28"/>
        <w:tabs>
          <w:tab w:val="left" w:pos="1050"/>
          <w:tab w:val="right" w:leader="dot" w:pos="8296"/>
        </w:tabs>
        <w:rPr>
          <w:ins w:id="64" w:author="Gao, Guan-Wei (高貫偉 ITC)" w:date="2012-05-30T14:35:00Z"/>
        </w:rPr>
      </w:pPr>
      <w:ins w:id="65" w:author="Gao, Guan-Wei (高貫偉 ITC)" w:date="2012-05-30T14:35:00Z">
        <w:r>
          <w:rPr/>
          <w:fldChar w:fldCharType="begin"/>
        </w:r>
      </w:ins>
      <w:ins w:id="66" w:author="Gao, Guan-Wei (高貫偉 ITC)" w:date="2012-05-30T14:35:00Z">
        <w:r>
          <w:rPr>
            <w:rStyle w:val="29"/>
          </w:rPr>
          <w:instrText xml:space="preserve"> </w:instrText>
        </w:r>
      </w:ins>
      <w:ins w:id="67" w:author="Gao, Guan-Wei (高貫偉 ITC)" w:date="2012-05-30T14:35:00Z">
        <w:r>
          <w:rPr/>
          <w:instrText xml:space="preserve">HYPERLINK \l "_Toc326151829"</w:instrText>
        </w:r>
      </w:ins>
      <w:ins w:id="68" w:author="Gao, Guan-Wei (高貫偉 ITC)" w:date="2012-05-30T14:35:00Z">
        <w:r>
          <w:rPr>
            <w:rStyle w:val="29"/>
          </w:rPr>
          <w:instrText xml:space="preserve"> </w:instrText>
        </w:r>
      </w:ins>
      <w:ins w:id="69" w:author="Gao, Guan-Wei (高貫偉 ITC)" w:date="2012-05-30T14:35:00Z">
        <w:r>
          <w:rPr/>
          <w:fldChar w:fldCharType="separate"/>
        </w:r>
      </w:ins>
      <w:ins w:id="70" w:author="Gao, Guan-Wei (高貫偉 ITC)" w:date="2012-05-30T14:35:00Z">
        <w:r>
          <w:rPr>
            <w:rStyle w:val="29"/>
            <w:rFonts w:ascii="Times New Roman" w:hAnsi="Times New Roman" w:eastAsia="黑体" w:cs="Times New Roman"/>
          </w:rPr>
          <w:t>0.1</w:t>
        </w:r>
      </w:ins>
      <w:ins w:id="71" w:author="Gao, Guan-Wei (高貫偉 ITC)" w:date="2012-05-30T14:35:00Z">
        <w:r>
          <w:rPr/>
          <w:tab/>
        </w:r>
      </w:ins>
      <w:ins w:id="72" w:author="Gao, Guan-Wei (高貫偉 ITC)" w:date="2012-05-30T14:35:00Z">
        <w:r>
          <w:rPr>
            <w:rStyle w:val="29"/>
            <w:rFonts w:ascii="Times New Roman" w:hAnsi="Times New Roman" w:eastAsia="黑体"/>
          </w:rPr>
          <w:t>Introduction</w:t>
        </w:r>
      </w:ins>
      <w:ins w:id="73" w:author="Gao, Guan-Wei (高貫偉 ITC)" w:date="2012-05-30T14:35:00Z">
        <w:r>
          <w:rPr/>
          <w:tab/>
        </w:r>
      </w:ins>
      <w:ins w:id="74" w:author="Gao, Guan-Wei (高貫偉 ITC)" w:date="2012-05-30T14:35:00Z">
        <w:r>
          <w:rPr/>
          <w:fldChar w:fldCharType="begin"/>
        </w:r>
      </w:ins>
      <w:ins w:id="75" w:author="Gao, Guan-Wei (高貫偉 ITC)" w:date="2012-05-30T14:35:00Z">
        <w:r>
          <w:rPr/>
          <w:instrText xml:space="preserve"> PAGEREF _Toc326151829 \h </w:instrText>
        </w:r>
      </w:ins>
      <w:r>
        <w:fldChar w:fldCharType="separate"/>
      </w:r>
      <w:ins w:id="76" w:author="Gao, Guan-Wei (高貫偉 ITC)" w:date="2012-05-30T14:35:00Z">
        <w:r>
          <w:rPr/>
          <w:t>4</w:t>
        </w:r>
      </w:ins>
      <w:ins w:id="77" w:author="Gao, Guan-Wei (高貫偉 ITC)" w:date="2012-05-30T14:35:00Z">
        <w:r>
          <w:rPr/>
          <w:fldChar w:fldCharType="end"/>
        </w:r>
      </w:ins>
      <w:ins w:id="78" w:author="Gao, Guan-Wei (高貫偉 ITC)" w:date="2012-05-30T14:35:00Z">
        <w:r>
          <w:rPr/>
          <w:fldChar w:fldCharType="end"/>
        </w:r>
      </w:ins>
    </w:p>
    <w:p>
      <w:pPr>
        <w:pStyle w:val="28"/>
        <w:tabs>
          <w:tab w:val="left" w:pos="1050"/>
          <w:tab w:val="right" w:leader="dot" w:pos="8296"/>
        </w:tabs>
        <w:rPr>
          <w:ins w:id="79" w:author="Gao, Guan-Wei (高貫偉 ITC)" w:date="2012-05-30T14:35:00Z"/>
        </w:rPr>
      </w:pPr>
      <w:ins w:id="80" w:author="Gao, Guan-Wei (高貫偉 ITC)" w:date="2012-05-30T14:35:00Z">
        <w:r>
          <w:rPr/>
          <w:fldChar w:fldCharType="begin"/>
        </w:r>
      </w:ins>
      <w:ins w:id="81" w:author="Gao, Guan-Wei (高貫偉 ITC)" w:date="2012-05-30T14:35:00Z">
        <w:r>
          <w:rPr>
            <w:rStyle w:val="29"/>
          </w:rPr>
          <w:instrText xml:space="preserve"> </w:instrText>
        </w:r>
      </w:ins>
      <w:ins w:id="82" w:author="Gao, Guan-Wei (高貫偉 ITC)" w:date="2012-05-30T14:35:00Z">
        <w:r>
          <w:rPr/>
          <w:instrText xml:space="preserve">HYPERLINK \l "_Toc326151830"</w:instrText>
        </w:r>
      </w:ins>
      <w:ins w:id="83" w:author="Gao, Guan-Wei (高貫偉 ITC)" w:date="2012-05-30T14:35:00Z">
        <w:r>
          <w:rPr>
            <w:rStyle w:val="29"/>
          </w:rPr>
          <w:instrText xml:space="preserve"> </w:instrText>
        </w:r>
      </w:ins>
      <w:ins w:id="84" w:author="Gao, Guan-Wei (高貫偉 ITC)" w:date="2012-05-30T14:35:00Z">
        <w:r>
          <w:rPr/>
          <w:fldChar w:fldCharType="separate"/>
        </w:r>
      </w:ins>
      <w:ins w:id="85" w:author="Gao, Guan-Wei (高貫偉 ITC)" w:date="2012-05-30T14:35:00Z">
        <w:r>
          <w:rPr>
            <w:rStyle w:val="29"/>
            <w:rFonts w:ascii="Times New Roman" w:hAnsi="Times New Roman" w:eastAsia="黑体" w:cs="Times New Roman"/>
          </w:rPr>
          <w:t>0.2</w:t>
        </w:r>
      </w:ins>
      <w:ins w:id="86" w:author="Gao, Guan-Wei (高貫偉 ITC)" w:date="2012-05-30T14:35:00Z">
        <w:r>
          <w:rPr/>
          <w:tab/>
        </w:r>
      </w:ins>
      <w:ins w:id="87" w:author="Gao, Guan-Wei (高貫偉 ITC)" w:date="2012-05-30T14:35:00Z">
        <w:r>
          <w:rPr>
            <w:rStyle w:val="29"/>
            <w:rFonts w:ascii="Times New Roman" w:hAnsi="Times New Roman" w:eastAsia="黑体"/>
          </w:rPr>
          <w:t>References</w:t>
        </w:r>
      </w:ins>
      <w:ins w:id="88" w:author="Gao, Guan-Wei (高貫偉 ITC)" w:date="2012-05-30T14:35:00Z">
        <w:r>
          <w:rPr/>
          <w:tab/>
        </w:r>
      </w:ins>
      <w:ins w:id="89" w:author="Gao, Guan-Wei (高貫偉 ITC)" w:date="2012-05-30T14:35:00Z">
        <w:r>
          <w:rPr/>
          <w:fldChar w:fldCharType="begin"/>
        </w:r>
      </w:ins>
      <w:ins w:id="90" w:author="Gao, Guan-Wei (高貫偉 ITC)" w:date="2012-05-30T14:35:00Z">
        <w:r>
          <w:rPr/>
          <w:instrText xml:space="preserve"> PAGEREF _Toc326151830 \h </w:instrText>
        </w:r>
      </w:ins>
      <w:r>
        <w:fldChar w:fldCharType="separate"/>
      </w:r>
      <w:ins w:id="91" w:author="Gao, Guan-Wei (高貫偉 ITC)" w:date="2012-05-30T14:35:00Z">
        <w:r>
          <w:rPr/>
          <w:t>4</w:t>
        </w:r>
      </w:ins>
      <w:ins w:id="92" w:author="Gao, Guan-Wei (高貫偉 ITC)" w:date="2012-05-30T14:35:00Z">
        <w:r>
          <w:rPr/>
          <w:fldChar w:fldCharType="end"/>
        </w:r>
      </w:ins>
      <w:ins w:id="93" w:author="Gao, Guan-Wei (高貫偉 ITC)" w:date="2012-05-30T14:35:00Z">
        <w:r>
          <w:rPr/>
          <w:fldChar w:fldCharType="end"/>
        </w:r>
      </w:ins>
    </w:p>
    <w:p>
      <w:pPr>
        <w:pStyle w:val="27"/>
        <w:tabs>
          <w:tab w:val="left" w:pos="420"/>
          <w:tab w:val="right" w:leader="dot" w:pos="8296"/>
        </w:tabs>
        <w:rPr>
          <w:ins w:id="94" w:author="Gao, Guan-Wei (高貫偉 ITC)" w:date="2012-05-30T14:35:00Z"/>
        </w:rPr>
      </w:pPr>
      <w:ins w:id="95" w:author="Gao, Guan-Wei (高貫偉 ITC)" w:date="2012-05-30T14:35:00Z">
        <w:r>
          <w:rPr/>
          <w:fldChar w:fldCharType="begin"/>
        </w:r>
      </w:ins>
      <w:ins w:id="96" w:author="Gao, Guan-Wei (高貫偉 ITC)" w:date="2012-05-30T14:35:00Z">
        <w:r>
          <w:rPr>
            <w:rStyle w:val="29"/>
          </w:rPr>
          <w:instrText xml:space="preserve"> </w:instrText>
        </w:r>
      </w:ins>
      <w:ins w:id="97" w:author="Gao, Guan-Wei (高貫偉 ITC)" w:date="2012-05-30T14:35:00Z">
        <w:r>
          <w:rPr/>
          <w:instrText xml:space="preserve">HYPERLINK \l "_Toc326151831"</w:instrText>
        </w:r>
      </w:ins>
      <w:ins w:id="98" w:author="Gao, Guan-Wei (高貫偉 ITC)" w:date="2012-05-30T14:35:00Z">
        <w:r>
          <w:rPr>
            <w:rStyle w:val="29"/>
          </w:rPr>
          <w:instrText xml:space="preserve"> </w:instrText>
        </w:r>
      </w:ins>
      <w:ins w:id="99" w:author="Gao, Guan-Wei (高貫偉 ITC)" w:date="2012-05-30T14:35:00Z">
        <w:r>
          <w:rPr/>
          <w:fldChar w:fldCharType="separate"/>
        </w:r>
      </w:ins>
      <w:ins w:id="100" w:author="Gao, Guan-Wei (高貫偉 ITC)" w:date="2012-05-30T14:35:00Z">
        <w:r>
          <w:rPr>
            <w:rStyle w:val="29"/>
            <w:rFonts w:ascii="Times New Roman" w:hAnsi="Times New Roman" w:eastAsia="黑体" w:cs="Times New Roman"/>
          </w:rPr>
          <w:t>1</w:t>
        </w:r>
      </w:ins>
      <w:ins w:id="101" w:author="Gao, Guan-Wei (高貫偉 ITC)" w:date="2012-05-30T14:35:00Z">
        <w:r>
          <w:rPr/>
          <w:tab/>
        </w:r>
      </w:ins>
      <w:ins w:id="102" w:author="Gao, Guan-Wei (高貫偉 ITC)" w:date="2012-05-30T14:35:00Z">
        <w:r>
          <w:rPr>
            <w:rStyle w:val="29"/>
            <w:rFonts w:ascii="Times New Roman" w:eastAsia="黑体"/>
          </w:rPr>
          <w:t>Use Cases</w:t>
        </w:r>
      </w:ins>
      <w:ins w:id="103" w:author="Gao, Guan-Wei (高貫偉 ITC)" w:date="2012-05-30T14:35:00Z">
        <w:r>
          <w:rPr/>
          <w:tab/>
        </w:r>
      </w:ins>
      <w:ins w:id="104" w:author="Gao, Guan-Wei (高貫偉 ITC)" w:date="2012-05-30T14:35:00Z">
        <w:r>
          <w:rPr/>
          <w:fldChar w:fldCharType="begin"/>
        </w:r>
      </w:ins>
      <w:ins w:id="105" w:author="Gao, Guan-Wei (高貫偉 ITC)" w:date="2012-05-30T14:35:00Z">
        <w:r>
          <w:rPr/>
          <w:instrText xml:space="preserve"> PAGEREF _Toc326151831 \h </w:instrText>
        </w:r>
      </w:ins>
      <w:r>
        <w:fldChar w:fldCharType="separate"/>
      </w:r>
      <w:ins w:id="106" w:author="Gao, Guan-Wei (高貫偉 ITC)" w:date="2012-05-30T14:35:00Z">
        <w:r>
          <w:rPr/>
          <w:t>4</w:t>
        </w:r>
      </w:ins>
      <w:ins w:id="107" w:author="Gao, Guan-Wei (高貫偉 ITC)" w:date="2012-05-30T14:35:00Z">
        <w:r>
          <w:rPr/>
          <w:fldChar w:fldCharType="end"/>
        </w:r>
      </w:ins>
      <w:ins w:id="108" w:author="Gao, Guan-Wei (高貫偉 ITC)" w:date="2012-05-30T14:35:00Z">
        <w:r>
          <w:rPr/>
          <w:fldChar w:fldCharType="end"/>
        </w:r>
      </w:ins>
    </w:p>
    <w:p>
      <w:pPr>
        <w:pStyle w:val="28"/>
        <w:tabs>
          <w:tab w:val="left" w:pos="1050"/>
          <w:tab w:val="right" w:leader="dot" w:pos="8296"/>
        </w:tabs>
        <w:rPr>
          <w:ins w:id="109" w:author="Gao, Guan-Wei (高貫偉 ITC)" w:date="2012-05-30T14:35:00Z"/>
        </w:rPr>
      </w:pPr>
      <w:ins w:id="110" w:author="Gao, Guan-Wei (高貫偉 ITC)" w:date="2012-05-30T14:35:00Z">
        <w:r>
          <w:rPr/>
          <w:fldChar w:fldCharType="begin"/>
        </w:r>
      </w:ins>
      <w:ins w:id="111" w:author="Gao, Guan-Wei (高貫偉 ITC)" w:date="2012-05-30T14:35:00Z">
        <w:r>
          <w:rPr>
            <w:rStyle w:val="29"/>
          </w:rPr>
          <w:instrText xml:space="preserve"> </w:instrText>
        </w:r>
      </w:ins>
      <w:ins w:id="112" w:author="Gao, Guan-Wei (高貫偉 ITC)" w:date="2012-05-30T14:35:00Z">
        <w:r>
          <w:rPr/>
          <w:instrText xml:space="preserve">HYPERLINK \l "_Toc326151832"</w:instrText>
        </w:r>
      </w:ins>
      <w:ins w:id="113" w:author="Gao, Guan-Wei (高貫偉 ITC)" w:date="2012-05-30T14:35:00Z">
        <w:r>
          <w:rPr>
            <w:rStyle w:val="29"/>
          </w:rPr>
          <w:instrText xml:space="preserve"> </w:instrText>
        </w:r>
      </w:ins>
      <w:ins w:id="114" w:author="Gao, Guan-Wei (高貫偉 ITC)" w:date="2012-05-30T14:35:00Z">
        <w:r>
          <w:rPr/>
          <w:fldChar w:fldCharType="separate"/>
        </w:r>
      </w:ins>
      <w:ins w:id="115" w:author="Gao, Guan-Wei (高貫偉 ITC)" w:date="2012-05-30T14:35:00Z">
        <w:r>
          <w:rPr>
            <w:rStyle w:val="29"/>
            <w:rFonts w:ascii="Times New Roman" w:hAnsi="Times New Roman" w:eastAsia="黑体" w:cs="Times New Roman"/>
          </w:rPr>
          <w:t>1.1</w:t>
        </w:r>
      </w:ins>
      <w:ins w:id="116" w:author="Gao, Guan-Wei (高貫偉 ITC)" w:date="2012-05-30T14:35:00Z">
        <w:r>
          <w:rPr/>
          <w:tab/>
        </w:r>
      </w:ins>
      <w:ins w:id="117" w:author="Gao, Guan-Wei (高貫偉 ITC)" w:date="2012-05-30T14:35:00Z">
        <w:r>
          <w:rPr>
            <w:rStyle w:val="29"/>
            <w:rFonts w:ascii="Times New Roman" w:hAnsi="Times New Roman" w:eastAsia="黑体"/>
          </w:rPr>
          <w:t>UC-FA-FTS-01 FA Test Station</w:t>
        </w:r>
      </w:ins>
      <w:ins w:id="118" w:author="Gao, Guan-Wei (高貫偉 ITC)" w:date="2012-05-30T14:35:00Z">
        <w:r>
          <w:rPr/>
          <w:tab/>
        </w:r>
      </w:ins>
      <w:ins w:id="119" w:author="Gao, Guan-Wei (高貫偉 ITC)" w:date="2012-05-30T14:35:00Z">
        <w:r>
          <w:rPr/>
          <w:fldChar w:fldCharType="begin"/>
        </w:r>
      </w:ins>
      <w:ins w:id="120" w:author="Gao, Guan-Wei (高貫偉 ITC)" w:date="2012-05-30T14:35:00Z">
        <w:r>
          <w:rPr/>
          <w:instrText xml:space="preserve"> PAGEREF _Toc326151832 \h </w:instrText>
        </w:r>
      </w:ins>
      <w:r>
        <w:fldChar w:fldCharType="separate"/>
      </w:r>
      <w:ins w:id="121" w:author="Gao, Guan-Wei (高貫偉 ITC)" w:date="2012-05-30T14:35:00Z">
        <w:r>
          <w:rPr/>
          <w:t>4</w:t>
        </w:r>
      </w:ins>
      <w:ins w:id="122" w:author="Gao, Guan-Wei (高貫偉 ITC)" w:date="2012-05-30T14:35:00Z">
        <w:r>
          <w:rPr/>
          <w:fldChar w:fldCharType="end"/>
        </w:r>
      </w:ins>
      <w:ins w:id="123" w:author="Gao, Guan-Wei (高貫偉 ITC)" w:date="2012-05-30T14:35:00Z">
        <w:r>
          <w:rPr/>
          <w:fldChar w:fldCharType="end"/>
        </w:r>
      </w:ins>
    </w:p>
    <w:p>
      <w:pPr>
        <w:pStyle w:val="27"/>
        <w:tabs>
          <w:tab w:val="left" w:pos="420"/>
          <w:tab w:val="right" w:leader="dot" w:pos="8296"/>
        </w:tabs>
        <w:rPr>
          <w:ins w:id="124" w:author="Gao, Guan-Wei (高貫偉 ITC)" w:date="2012-05-30T14:35:00Z"/>
        </w:rPr>
      </w:pPr>
      <w:ins w:id="125" w:author="Gao, Guan-Wei (高貫偉 ITC)" w:date="2012-05-30T14:35:00Z">
        <w:r>
          <w:rPr/>
          <w:fldChar w:fldCharType="begin"/>
        </w:r>
      </w:ins>
      <w:ins w:id="126" w:author="Gao, Guan-Wei (高貫偉 ITC)" w:date="2012-05-30T14:35:00Z">
        <w:r>
          <w:rPr>
            <w:rStyle w:val="29"/>
          </w:rPr>
          <w:instrText xml:space="preserve"> </w:instrText>
        </w:r>
      </w:ins>
      <w:ins w:id="127" w:author="Gao, Guan-Wei (高貫偉 ITC)" w:date="2012-05-30T14:35:00Z">
        <w:r>
          <w:rPr/>
          <w:instrText xml:space="preserve">HYPERLINK \l "_Toc326151833"</w:instrText>
        </w:r>
      </w:ins>
      <w:ins w:id="128" w:author="Gao, Guan-Wei (高貫偉 ITC)" w:date="2012-05-30T14:35:00Z">
        <w:r>
          <w:rPr>
            <w:rStyle w:val="29"/>
          </w:rPr>
          <w:instrText xml:space="preserve"> </w:instrText>
        </w:r>
      </w:ins>
      <w:ins w:id="129" w:author="Gao, Guan-Wei (高貫偉 ITC)" w:date="2012-05-30T14:35:00Z">
        <w:r>
          <w:rPr/>
          <w:fldChar w:fldCharType="separate"/>
        </w:r>
      </w:ins>
      <w:ins w:id="130" w:author="Gao, Guan-Wei (高貫偉 ITC)" w:date="2012-05-30T14:35:00Z">
        <w:r>
          <w:rPr>
            <w:rStyle w:val="29"/>
            <w:rFonts w:ascii="Times New Roman" w:hAnsi="Times New Roman" w:cs="Times New Roman"/>
          </w:rPr>
          <w:t>2</w:t>
        </w:r>
      </w:ins>
      <w:ins w:id="131" w:author="Gao, Guan-Wei (高貫偉 ITC)" w:date="2012-05-30T14:35:00Z">
        <w:r>
          <w:rPr/>
          <w:tab/>
        </w:r>
      </w:ins>
      <w:ins w:id="132" w:author="Gao, Guan-Wei (高貫偉 ITC)" w:date="2012-05-30T14:35:00Z">
        <w:r>
          <w:rPr>
            <w:rStyle w:val="29"/>
          </w:rPr>
          <w:t>Appendix</w:t>
        </w:r>
      </w:ins>
      <w:ins w:id="133" w:author="Gao, Guan-Wei (高貫偉 ITC)" w:date="2012-05-30T14:35:00Z">
        <w:r>
          <w:rPr/>
          <w:tab/>
        </w:r>
      </w:ins>
      <w:ins w:id="134" w:author="Gao, Guan-Wei (高貫偉 ITC)" w:date="2012-05-30T14:35:00Z">
        <w:r>
          <w:rPr/>
          <w:fldChar w:fldCharType="begin"/>
        </w:r>
      </w:ins>
      <w:ins w:id="135" w:author="Gao, Guan-Wei (高貫偉 ITC)" w:date="2012-05-30T14:35:00Z">
        <w:r>
          <w:rPr/>
          <w:instrText xml:space="preserve"> PAGEREF _Toc326151833 \h </w:instrText>
        </w:r>
      </w:ins>
      <w:r>
        <w:fldChar w:fldCharType="separate"/>
      </w:r>
      <w:ins w:id="136" w:author="Gao, Guan-Wei (高貫偉 ITC)" w:date="2012-05-30T14:35:00Z">
        <w:r>
          <w:rPr/>
          <w:t>8</w:t>
        </w:r>
      </w:ins>
      <w:ins w:id="137" w:author="Gao, Guan-Wei (高貫偉 ITC)" w:date="2012-05-30T14:35:00Z">
        <w:r>
          <w:rPr/>
          <w:fldChar w:fldCharType="end"/>
        </w:r>
      </w:ins>
      <w:ins w:id="138" w:author="Gao, Guan-Wei (高貫偉 ITC)" w:date="2012-05-30T14:35:00Z">
        <w:r>
          <w:rPr/>
          <w:fldChar w:fldCharType="end"/>
        </w:r>
      </w:ins>
    </w:p>
    <w:p>
      <w:pPr>
        <w:pStyle w:val="27"/>
        <w:tabs>
          <w:tab w:val="left" w:pos="420"/>
          <w:tab w:val="right" w:leader="dot" w:pos="8296"/>
        </w:tabs>
        <w:rPr>
          <w:del w:id="139" w:author="Gao, Guan-Wei (高貫偉 ITC)" w:date="2012-05-30T14:34:00Z"/>
          <w:sz w:val="24"/>
          <w:lang w:eastAsia="zh-TW"/>
        </w:rPr>
      </w:pPr>
      <w:del w:id="140" w:author="Gao, Guan-Wei (高貫偉 ITC)" w:date="2012-05-30T14:34:00Z">
        <w:r>
          <w:rPr>
            <w:rStyle w:val="4"/>
            <w:rFonts w:ascii="Times New Roman" w:hAnsi="Times New Roman" w:eastAsia="宋体" w:cs="Times New Roman"/>
            <w:rPrChange w:id="141" w:author="Gao, Guan-Wei (高貫偉 ITC)" w:date="2012-05-30T14:34:00Z">
              <w:rPr>
                <w:rStyle w:val="29"/>
                <w:rFonts w:ascii="Times New Roman" w:hAnsi="Times New Roman" w:eastAsia="黑体" w:cs="Times New Roman"/>
              </w:rPr>
            </w:rPrChange>
          </w:rPr>
          <w:delText>0</w:delText>
        </w:r>
      </w:del>
      <w:del w:id="142" w:author="Gao, Guan-Wei (高貫偉 ITC)" w:date="2012-05-30T14:34:00Z">
        <w:r>
          <w:rPr>
            <w:sz w:val="24"/>
            <w:lang w:eastAsia="zh-TW"/>
          </w:rPr>
          <w:tab/>
        </w:r>
      </w:del>
      <w:del w:id="143" w:author="Gao, Guan-Wei (高貫偉 ITC)" w:date="2012-05-30T14:34:00Z">
        <w:r>
          <w:rPr>
            <w:rStyle w:val="4"/>
            <w:rFonts w:hint="eastAsia" w:ascii="Times New Roman" w:eastAsia="宋体"/>
            <w:rPrChange w:id="144" w:author="Gao, Guan-Wei (高貫偉 ITC)" w:date="2012-05-30T14:34:00Z">
              <w:rPr>
                <w:rStyle w:val="29"/>
                <w:rFonts w:hint="eastAsia" w:ascii="Times New Roman" w:eastAsia="黑体"/>
              </w:rPr>
            </w:rPrChange>
          </w:rPr>
          <w:delText>前言</w:delText>
        </w:r>
      </w:del>
      <w:del w:id="145" w:author="Gao, Guan-Wei (高貫偉 ITC)" w:date="2012-05-30T14:34:00Z">
        <w:r>
          <w:rPr/>
          <w:tab/>
        </w:r>
      </w:del>
      <w:del w:id="146" w:author="Gao, Guan-Wei (高貫偉 ITC)" w:date="2012-05-30T14:34:00Z">
        <w:r>
          <w:rPr/>
          <w:delText>4</w:delText>
        </w:r>
      </w:del>
    </w:p>
    <w:p>
      <w:pPr>
        <w:pStyle w:val="28"/>
        <w:tabs>
          <w:tab w:val="left" w:pos="1200"/>
          <w:tab w:val="right" w:leader="dot" w:pos="8296"/>
        </w:tabs>
        <w:rPr>
          <w:del w:id="147" w:author="Gao, Guan-Wei (高貫偉 ITC)" w:date="2012-05-30T14:34:00Z"/>
          <w:sz w:val="24"/>
          <w:lang w:eastAsia="zh-TW"/>
        </w:rPr>
      </w:pPr>
      <w:del w:id="148" w:author="Gao, Guan-Wei (高貫偉 ITC)" w:date="2012-05-30T14:34:00Z">
        <w:r>
          <w:rPr>
            <w:rStyle w:val="4"/>
            <w:rFonts w:ascii="Times New Roman" w:hAnsi="Times New Roman" w:eastAsia="宋体" w:cs="Times New Roman"/>
            <w:rPrChange w:id="149" w:author="Gao, Guan-Wei (高貫偉 ITC)" w:date="2012-05-30T14:34:00Z">
              <w:rPr>
                <w:rStyle w:val="29"/>
                <w:rFonts w:ascii="Times New Roman" w:hAnsi="Times New Roman" w:eastAsia="黑体" w:cs="Times New Roman"/>
              </w:rPr>
            </w:rPrChange>
          </w:rPr>
          <w:delText>0.1</w:delText>
        </w:r>
      </w:del>
      <w:del w:id="150" w:author="Gao, Guan-Wei (高貫偉 ITC)" w:date="2012-05-30T14:34:00Z">
        <w:r>
          <w:rPr>
            <w:sz w:val="24"/>
            <w:lang w:eastAsia="zh-TW"/>
          </w:rPr>
          <w:tab/>
        </w:r>
      </w:del>
      <w:del w:id="151" w:author="Gao, Guan-Wei (高貫偉 ITC)" w:date="2012-05-30T14:34:00Z">
        <w:r>
          <w:rPr>
            <w:rStyle w:val="4"/>
            <w:rFonts w:ascii="Times New Roman" w:hAnsi="Times New Roman" w:eastAsia="宋体"/>
            <w:rPrChange w:id="152" w:author="Gao, Guan-Wei (高貫偉 ITC)" w:date="2012-05-30T14:34:00Z">
              <w:rPr>
                <w:rStyle w:val="29"/>
                <w:rFonts w:ascii="Times New Roman" w:hAnsi="Times New Roman" w:eastAsia="黑体"/>
              </w:rPr>
            </w:rPrChange>
          </w:rPr>
          <w:delText>Introduction</w:delText>
        </w:r>
      </w:del>
      <w:del w:id="153" w:author="Gao, Guan-Wei (高貫偉 ITC)" w:date="2012-05-30T14:34:00Z">
        <w:r>
          <w:rPr/>
          <w:tab/>
        </w:r>
      </w:del>
      <w:del w:id="154" w:author="Gao, Guan-Wei (高貫偉 ITC)" w:date="2012-05-30T14:34:00Z">
        <w:r>
          <w:rPr/>
          <w:delText>4</w:delText>
        </w:r>
      </w:del>
    </w:p>
    <w:p>
      <w:pPr>
        <w:pStyle w:val="28"/>
        <w:tabs>
          <w:tab w:val="left" w:pos="1200"/>
          <w:tab w:val="right" w:leader="dot" w:pos="8296"/>
        </w:tabs>
        <w:rPr>
          <w:del w:id="155" w:author="Gao, Guan-Wei (高貫偉 ITC)" w:date="2012-05-30T14:34:00Z"/>
          <w:sz w:val="24"/>
          <w:lang w:eastAsia="zh-TW"/>
        </w:rPr>
      </w:pPr>
      <w:del w:id="156" w:author="Gao, Guan-Wei (高貫偉 ITC)" w:date="2012-05-30T14:34:00Z">
        <w:r>
          <w:rPr>
            <w:rStyle w:val="4"/>
            <w:rFonts w:ascii="Times New Roman" w:hAnsi="Times New Roman" w:eastAsia="宋体" w:cs="Times New Roman"/>
            <w:rPrChange w:id="157" w:author="Gao, Guan-Wei (高貫偉 ITC)" w:date="2012-05-30T14:34:00Z">
              <w:rPr>
                <w:rStyle w:val="29"/>
                <w:rFonts w:ascii="Times New Roman" w:hAnsi="Times New Roman" w:eastAsia="黑体" w:cs="Times New Roman"/>
              </w:rPr>
            </w:rPrChange>
          </w:rPr>
          <w:delText>0.2</w:delText>
        </w:r>
      </w:del>
      <w:del w:id="158" w:author="Gao, Guan-Wei (高貫偉 ITC)" w:date="2012-05-30T14:34:00Z">
        <w:r>
          <w:rPr>
            <w:sz w:val="24"/>
            <w:lang w:eastAsia="zh-TW"/>
          </w:rPr>
          <w:tab/>
        </w:r>
      </w:del>
      <w:del w:id="159" w:author="Gao, Guan-Wei (高貫偉 ITC)" w:date="2012-05-30T14:34:00Z">
        <w:r>
          <w:rPr>
            <w:rStyle w:val="4"/>
            <w:rFonts w:ascii="Times New Roman" w:hAnsi="Times New Roman" w:eastAsia="宋体"/>
            <w:rPrChange w:id="160" w:author="Gao, Guan-Wei (高貫偉 ITC)" w:date="2012-05-30T14:34:00Z">
              <w:rPr>
                <w:rStyle w:val="29"/>
                <w:rFonts w:ascii="Times New Roman" w:hAnsi="Times New Roman" w:eastAsia="黑体"/>
              </w:rPr>
            </w:rPrChange>
          </w:rPr>
          <w:delText>References</w:delText>
        </w:r>
      </w:del>
      <w:del w:id="161" w:author="Gao, Guan-Wei (高貫偉 ITC)" w:date="2012-05-30T14:34:00Z">
        <w:r>
          <w:rPr/>
          <w:tab/>
        </w:r>
      </w:del>
      <w:del w:id="162" w:author="Gao, Guan-Wei (高貫偉 ITC)" w:date="2012-05-30T14:34:00Z">
        <w:r>
          <w:rPr/>
          <w:delText>4</w:delText>
        </w:r>
      </w:del>
    </w:p>
    <w:p>
      <w:pPr>
        <w:pStyle w:val="27"/>
        <w:tabs>
          <w:tab w:val="left" w:pos="420"/>
          <w:tab w:val="right" w:leader="dot" w:pos="8296"/>
        </w:tabs>
        <w:rPr>
          <w:del w:id="163" w:author="Gao, Guan-Wei (高貫偉 ITC)" w:date="2012-05-30T14:34:00Z"/>
          <w:sz w:val="24"/>
          <w:lang w:eastAsia="zh-TW"/>
        </w:rPr>
      </w:pPr>
      <w:del w:id="164" w:author="Gao, Guan-Wei (高貫偉 ITC)" w:date="2012-05-30T14:34:00Z">
        <w:r>
          <w:rPr>
            <w:rStyle w:val="4"/>
            <w:rFonts w:ascii="Times New Roman" w:hAnsi="Times New Roman" w:eastAsia="宋体" w:cs="Times New Roman"/>
            <w:rPrChange w:id="165" w:author="Gao, Guan-Wei (高貫偉 ITC)" w:date="2012-05-30T14:34:00Z">
              <w:rPr>
                <w:rStyle w:val="29"/>
                <w:rFonts w:ascii="Times New Roman" w:hAnsi="Times New Roman" w:eastAsia="黑体" w:cs="Times New Roman"/>
              </w:rPr>
            </w:rPrChange>
          </w:rPr>
          <w:delText>1</w:delText>
        </w:r>
      </w:del>
      <w:del w:id="166" w:author="Gao, Guan-Wei (高貫偉 ITC)" w:date="2012-05-30T14:34:00Z">
        <w:r>
          <w:rPr>
            <w:sz w:val="24"/>
            <w:lang w:eastAsia="zh-TW"/>
          </w:rPr>
          <w:tab/>
        </w:r>
      </w:del>
      <w:del w:id="167" w:author="Gao, Guan-Wei (高貫偉 ITC)" w:date="2012-05-30T14:34:00Z">
        <w:r>
          <w:rPr>
            <w:rStyle w:val="4"/>
            <w:rFonts w:ascii="Times New Roman" w:eastAsia="宋体"/>
            <w:rPrChange w:id="168" w:author="Gao, Guan-Wei (高貫偉 ITC)" w:date="2012-05-30T14:34:00Z">
              <w:rPr>
                <w:rStyle w:val="29"/>
                <w:rFonts w:ascii="Times New Roman" w:eastAsia="黑体"/>
              </w:rPr>
            </w:rPrChange>
          </w:rPr>
          <w:delText>Use Cases</w:delText>
        </w:r>
      </w:del>
      <w:del w:id="169" w:author="Gao, Guan-Wei (高貫偉 ITC)" w:date="2012-05-30T14:34:00Z">
        <w:r>
          <w:rPr/>
          <w:tab/>
        </w:r>
      </w:del>
      <w:del w:id="170" w:author="Gao, Guan-Wei (高貫偉 ITC)" w:date="2012-05-30T14:34:00Z">
        <w:r>
          <w:rPr/>
          <w:delText>4</w:delText>
        </w:r>
      </w:del>
    </w:p>
    <w:p>
      <w:pPr>
        <w:pStyle w:val="28"/>
        <w:tabs>
          <w:tab w:val="left" w:pos="1200"/>
          <w:tab w:val="right" w:leader="dot" w:pos="8296"/>
        </w:tabs>
        <w:rPr>
          <w:del w:id="171" w:author="Gao, Guan-Wei (高貫偉 ITC)" w:date="2012-05-30T14:34:00Z"/>
          <w:sz w:val="24"/>
          <w:lang w:eastAsia="zh-TW"/>
        </w:rPr>
      </w:pPr>
      <w:del w:id="172" w:author="Gao, Guan-Wei (高貫偉 ITC)" w:date="2012-05-30T14:34:00Z">
        <w:r>
          <w:rPr>
            <w:rStyle w:val="4"/>
            <w:rFonts w:ascii="Times New Roman" w:hAnsi="Times New Roman" w:eastAsia="宋体" w:cs="Times New Roman"/>
            <w:rPrChange w:id="173" w:author="Gao, Guan-Wei (高貫偉 ITC)" w:date="2012-05-30T14:34:00Z">
              <w:rPr>
                <w:rStyle w:val="29"/>
                <w:rFonts w:ascii="Times New Roman" w:hAnsi="Times New Roman" w:eastAsia="黑体" w:cs="Times New Roman"/>
              </w:rPr>
            </w:rPrChange>
          </w:rPr>
          <w:delText>1.1</w:delText>
        </w:r>
      </w:del>
      <w:del w:id="174" w:author="Gao, Guan-Wei (高貫偉 ITC)" w:date="2012-05-30T14:34:00Z">
        <w:r>
          <w:rPr>
            <w:sz w:val="24"/>
            <w:lang w:eastAsia="zh-TW"/>
          </w:rPr>
          <w:tab/>
        </w:r>
      </w:del>
      <w:del w:id="175" w:author="Gao, Guan-Wei (高貫偉 ITC)" w:date="2012-05-30T14:34:00Z">
        <w:r>
          <w:rPr>
            <w:rStyle w:val="4"/>
            <w:rFonts w:ascii="Times New Roman" w:hAnsi="Times New Roman" w:eastAsia="宋体"/>
            <w:rPrChange w:id="176" w:author="Gao, Guan-Wei (高貫偉 ITC)" w:date="2012-05-30T14:34:00Z">
              <w:rPr>
                <w:rStyle w:val="29"/>
                <w:rFonts w:ascii="Times New Roman" w:hAnsi="Times New Roman" w:eastAsia="黑体"/>
              </w:rPr>
            </w:rPrChange>
          </w:rPr>
          <w:delText>UC-FA-FTS-01 FA Test Station</w:delText>
        </w:r>
      </w:del>
      <w:del w:id="177" w:author="Gao, Guan-Wei (高貫偉 ITC)" w:date="2012-05-30T14:34:00Z">
        <w:r>
          <w:rPr/>
          <w:tab/>
        </w:r>
      </w:del>
      <w:del w:id="178" w:author="Gao, Guan-Wei (高貫偉 ITC)" w:date="2012-05-30T14:34:00Z">
        <w:r>
          <w:rPr/>
          <w:delText>4</w:delText>
        </w:r>
      </w:del>
    </w:p>
    <w:p>
      <w:pPr>
        <w:pStyle w:val="27"/>
        <w:tabs>
          <w:tab w:val="left" w:pos="420"/>
          <w:tab w:val="right" w:leader="dot" w:pos="8296"/>
        </w:tabs>
        <w:rPr>
          <w:del w:id="179" w:author="Gao, Guan-Wei (高貫偉 ITC)" w:date="2012-05-30T14:34:00Z"/>
          <w:sz w:val="24"/>
          <w:lang w:eastAsia="zh-TW"/>
        </w:rPr>
      </w:pPr>
      <w:del w:id="180" w:author="Gao, Guan-Wei (高貫偉 ITC)" w:date="2012-05-30T14:34:00Z">
        <w:r>
          <w:rPr>
            <w:rStyle w:val="4"/>
            <w:rFonts w:ascii="Times New Roman" w:hAnsi="Times New Roman" w:cs="Times New Roman"/>
            <w:rPrChange w:id="181" w:author="Gao, Guan-Wei (高貫偉 ITC)" w:date="2012-05-30T14:34:00Z">
              <w:rPr>
                <w:rStyle w:val="29"/>
                <w:rFonts w:ascii="Times New Roman" w:hAnsi="Times New Roman" w:cs="Times New Roman"/>
              </w:rPr>
            </w:rPrChange>
          </w:rPr>
          <w:delText>2</w:delText>
        </w:r>
      </w:del>
      <w:del w:id="182" w:author="Gao, Guan-Wei (高貫偉 ITC)" w:date="2012-05-30T14:34:00Z">
        <w:r>
          <w:rPr>
            <w:sz w:val="24"/>
            <w:lang w:eastAsia="zh-TW"/>
          </w:rPr>
          <w:tab/>
        </w:r>
      </w:del>
      <w:del w:id="183" w:author="Gao, Guan-Wei (高貫偉 ITC)" w:date="2012-05-30T14:34:00Z">
        <w:r>
          <w:rPr>
            <w:rStyle w:val="4"/>
            <w:rPrChange w:id="184" w:author="Gao, Guan-Wei (高貫偉 ITC)" w:date="2012-05-30T14:34:00Z">
              <w:rPr>
                <w:rStyle w:val="29"/>
              </w:rPr>
            </w:rPrChange>
          </w:rPr>
          <w:delText>Appendix</w:delText>
        </w:r>
      </w:del>
      <w:del w:id="185" w:author="Gao, Guan-Wei (高貫偉 ITC)" w:date="2012-05-30T14:34:00Z">
        <w:r>
          <w:rPr/>
          <w:tab/>
        </w:r>
      </w:del>
      <w:del w:id="186" w:author="Gao, Guan-Wei (高貫偉 ITC)" w:date="2012-05-30T14:34:00Z">
        <w:r>
          <w:rPr/>
          <w:delText>8</w:delText>
        </w:r>
      </w:del>
    </w:p>
    <w:p>
      <w:pPr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spacing w:before="0" w:after="0" w:line="240" w:lineRule="auto"/>
        <w:ind w:left="567" w:hanging="567"/>
        <w:rPr>
          <w:rFonts w:ascii="Times New Roman" w:hAnsi="Times New Roman" w:eastAsia="黑体"/>
          <w:sz w:val="30"/>
        </w:rPr>
      </w:pPr>
      <w:bookmarkStart w:id="0" w:name="_Toc326151828"/>
      <w:r>
        <w:rPr>
          <w:rFonts w:hint="eastAsia" w:ascii="Times New Roman" w:eastAsia="黑体"/>
          <w:sz w:val="30"/>
        </w:rPr>
        <w:t>前言</w:t>
      </w:r>
      <w:bookmarkEnd w:id="0"/>
    </w:p>
    <w:p>
      <w:pPr>
        <w:pStyle w:val="5"/>
        <w:spacing w:before="0" w:after="0" w:line="240" w:lineRule="auto"/>
        <w:ind w:left="567" w:hanging="567"/>
        <w:rPr>
          <w:rFonts w:ascii="Times New Roman" w:hAnsi="Times New Roman" w:eastAsia="黑体"/>
          <w:sz w:val="28"/>
          <w:szCs w:val="28"/>
        </w:rPr>
      </w:pPr>
      <w:bookmarkStart w:id="1" w:name="_Toc326151829"/>
      <w:r>
        <w:rPr>
          <w:rFonts w:ascii="Times New Roman" w:hAnsi="Times New Roman" w:eastAsia="黑体"/>
          <w:sz w:val="28"/>
          <w:szCs w:val="28"/>
        </w:rPr>
        <w:t>Introduction</w:t>
      </w:r>
      <w:bookmarkEnd w:id="1"/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本文档用于定义[FA Test Station] 部分的业务需求，作为规格设计与程序设计的依据；读者为iMES 项目的用户，设计人员，开发人员和质检人员。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5"/>
        <w:spacing w:before="0" w:after="0" w:line="240" w:lineRule="auto"/>
        <w:ind w:left="567" w:hanging="567"/>
        <w:rPr>
          <w:rFonts w:ascii="Times New Roman" w:hAnsi="Times New Roman" w:eastAsia="黑体"/>
          <w:sz w:val="28"/>
          <w:szCs w:val="28"/>
        </w:rPr>
      </w:pPr>
      <w:bookmarkStart w:id="2" w:name="_Toc326151830"/>
      <w:r>
        <w:rPr>
          <w:rFonts w:ascii="Times New Roman" w:hAnsi="Times New Roman" w:eastAsia="黑体"/>
          <w:sz w:val="28"/>
          <w:szCs w:val="28"/>
        </w:rPr>
        <w:t>References</w:t>
      </w:r>
      <w:bookmarkEnd w:id="2"/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2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3" w:name="_Toc326151831"/>
      <w:r>
        <w:rPr>
          <w:rFonts w:hint="eastAsia" w:ascii="Times New Roman" w:eastAsia="黑体"/>
          <w:sz w:val="30"/>
        </w:rPr>
        <w:t>Use Cases</w:t>
      </w:r>
      <w:bookmarkEnd w:id="3"/>
    </w:p>
    <w:p>
      <w:pPr>
        <w:ind w:firstLine="420" w:firstLineChars="200"/>
        <w:jc w:val="center"/>
        <w:rPr>
          <w:rFonts w:ascii="Arial" w:hAnsi="Arial" w:eastAsia="宋体"/>
        </w:rPr>
      </w:pPr>
      <w:r>
        <w:rPr>
          <w:rFonts w:ascii="Arial" w:hAnsi="Arial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80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jc w:val="center"/>
        <w:rPr>
          <w:rFonts w:ascii="Arial" w:hAnsi="Arial" w:eastAsia="宋体"/>
        </w:rPr>
      </w:pPr>
      <w:r>
        <w:rPr>
          <w:rFonts w:hint="eastAsia" w:ascii="Arial" w:hAnsi="Arial" w:eastAsia="宋体"/>
        </w:rPr>
        <w:t>图1 Use Case Diagram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5"/>
        <w:spacing w:before="0" w:after="0" w:line="240" w:lineRule="auto"/>
        <w:ind w:left="567" w:hanging="567"/>
        <w:rPr>
          <w:rFonts w:ascii="Times New Roman" w:hAnsi="Times New Roman" w:eastAsia="黑体"/>
          <w:sz w:val="28"/>
          <w:szCs w:val="28"/>
        </w:rPr>
      </w:pPr>
      <w:bookmarkStart w:id="4" w:name="_Toc326151832"/>
      <w:r>
        <w:rPr>
          <w:rFonts w:ascii="Times New Roman" w:hAnsi="Times New Roman" w:eastAsia="黑体"/>
          <w:sz w:val="28"/>
          <w:szCs w:val="28"/>
        </w:rPr>
        <w:t>UC-</w:t>
      </w:r>
      <w:r>
        <w:rPr>
          <w:rFonts w:hint="eastAsia" w:ascii="Times New Roman" w:hAnsi="Times New Roman" w:eastAsia="黑体"/>
          <w:sz w:val="28"/>
          <w:szCs w:val="28"/>
        </w:rPr>
        <w:t>FA-FTS-01 FA Test Station</w:t>
      </w:r>
      <w:bookmarkEnd w:id="4"/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功能及目标</w:t>
      </w:r>
    </w:p>
    <w:p>
      <w:pPr>
        <w:ind w:left="42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记录后段测试结果：良品，记录</w:t>
      </w:r>
      <w:r>
        <w:rPr>
          <w:rFonts w:ascii="Arial" w:hAnsi="Arial" w:eastAsia="宋体"/>
        </w:rPr>
        <w:t>pass</w:t>
      </w:r>
      <w:r>
        <w:rPr>
          <w:rFonts w:hint="eastAsia" w:ascii="Arial" w:hAnsi="Arial" w:eastAsia="宋体"/>
        </w:rPr>
        <w:t>信息；不良品，还需记录不良信息。</w:t>
      </w:r>
    </w:p>
    <w:p>
      <w:pPr>
        <w:ind w:left="42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目的：记录后段测试结果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前置条件</w:t>
      </w:r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1.</w:t>
      </w:r>
      <w:r>
        <w:t xml:space="preserve"> </w:t>
      </w:r>
      <w:r>
        <w:rPr>
          <w:rFonts w:hint="eastAsia" w:ascii="Arial" w:hAnsi="Arial" w:eastAsia="宋体"/>
        </w:rPr>
        <w:t>已通过后段测试站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后置条件</w:t>
      </w:r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良品，进入下一站</w:t>
      </w:r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</w:rPr>
        <w:t>不良品，进入</w:t>
      </w:r>
      <w:r>
        <w:rPr>
          <w:rFonts w:ascii="Arial" w:hAnsi="Arial" w:eastAsia="宋体"/>
        </w:rPr>
        <w:t>FA Repair</w:t>
      </w:r>
      <w:r>
        <w:rPr>
          <w:rFonts w:hint="eastAsia" w:ascii="Arial" w:hAnsi="Arial" w:eastAsia="宋体"/>
        </w:rPr>
        <w:t>作业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活动图</w:t>
      </w: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ind w:firstLine="420" w:firstLineChars="200"/>
        <w:jc w:val="left"/>
        <w:rPr>
          <w:rFonts w:ascii="Arial" w:hAnsi="Arial" w:eastAsia="宋体"/>
        </w:rPr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过程描述</w:t>
      </w:r>
    </w:p>
    <w:tbl>
      <w:tblPr>
        <w:tblW w:w="8462" w:type="dxa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1"/>
        <w:gridCol w:w="6521"/>
      </w:tblGrid>
      <w:tr>
        <w:trPr>
          <w:trHeight w:val="194" w:hRule="atLeast"/>
        </w:trPr>
        <w:tc>
          <w:tcPr>
            <w:tcW w:w="1941" w:type="dxa"/>
            <w:shd w:val="clear" w:color="auto" w:fill="CCFFCC"/>
            <w:vAlign w:val="top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操作人员</w:t>
            </w:r>
          </w:p>
        </w:tc>
        <w:tc>
          <w:tcPr>
            <w:tcW w:w="6521" w:type="dxa"/>
            <w:shd w:val="clear" w:color="auto" w:fill="CCFFCC"/>
            <w:vAlign w:val="top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系统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Get [Test Station], then display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Select [Test Station]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Get [PdLine], then display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Select [PdLine]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Input ProdId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异常情况：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如果没有选择[PdLine]，则报告错误：“请选择Product Line!!“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如果没有选择[Test Station]，则报告错误：“请选择Test Station!!“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卡站</w:t>
            </w:r>
          </w:p>
          <w:p>
            <w:pPr>
              <w:pStyle w:val="30"/>
              <w:ind w:left="360" w:firstLine="0"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  <w:sz w:val="22"/>
              </w:rPr>
              <w:t>参见[</w:t>
            </w:r>
            <w:r>
              <w:rPr>
                <w:rFonts w:eastAsia="宋体"/>
                <w:sz w:val="22"/>
              </w:rPr>
              <w:t>CI-MES-SPEC-000-SFC.docx</w:t>
            </w:r>
            <w:r>
              <w:rPr>
                <w:rFonts w:hint="eastAsia" w:eastAsia="宋体"/>
                <w:sz w:val="22"/>
              </w:rPr>
              <w:t>]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hint="eastAsia" w:eastAsia="宋体"/>
                <w:lang w:val="en-US" w:eastAsia="zh-CN"/>
              </w:rPr>
              <w:pPrChange w:id="187" w:author="IES104125" w:date="2013-10-18T15:14:09Z">
                <w:pPr>
                  <w:pStyle w:val="30"/>
                  <w:numPr>
                    <w:ilvl w:val="0"/>
                    <w:numId w:val="3"/>
                  </w:numPr>
                  <w:ind w:firstLineChars="0"/>
                  <w:jc w:val="left"/>
                </w:pPr>
              </w:pPrChange>
            </w:pPr>
            <w:r>
              <w:rPr>
                <w:rFonts w:hint="eastAsia"/>
              </w:rPr>
              <w:t>对于各测试站都要卡运行时长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Get Model by ProdId, then Display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如果为不良品，则Input Defect；如果为良品，则跳至Step 12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Add to Defect List, then Display</w:t>
            </w:r>
          </w:p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异常情况：</w:t>
            </w:r>
          </w:p>
          <w:p>
            <w:pPr>
              <w:pStyle w:val="30"/>
              <w:numPr>
                <w:ilvl w:val="0"/>
                <w:numId w:val="5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如果输入的Defect 已经存在于Defect List 中，需要提示用户：“</w:t>
            </w:r>
            <w:r>
              <w:rPr>
                <w:rFonts w:hint="eastAsia"/>
              </w:rPr>
              <w:t>该Defect已经存在</w:t>
            </w:r>
            <w:r>
              <w:rPr>
                <w:rFonts w:hint="eastAsia" w:eastAsia="宋体"/>
              </w:rPr>
              <w:t>!!“</w:t>
            </w:r>
          </w:p>
          <w:p>
            <w:pPr>
              <w:pStyle w:val="30"/>
              <w:numPr>
                <w:ilvl w:val="0"/>
                <w:numId w:val="5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如果输入的Defect 并非系统支持的Defect ，则报告错误：“请输入合法的Defect!!“</w:t>
            </w: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如果发现输入了错误的Defect，可以Input 7777，清除已经输入的Defect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Input 9999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Save</w:t>
            </w:r>
          </w:p>
          <w:p>
            <w:pPr>
              <w:jc w:val="left"/>
              <w:rPr>
                <w:ins w:id="191" w:author="Gao, Guan-Wei (高貫偉 ITC)" w:date="2012-05-02T16:01:00Z"/>
              </w:rPr>
            </w:pPr>
            <w:ins w:id="192" w:author="Gao, Guan-Wei (高貫偉 ITC)" w:date="2012-05-02T16:01:00Z">
              <w:r>
                <w:rPr>
                  <w:rFonts w:hint="eastAsia"/>
                </w:rPr>
                <w:t>异常情况：</w:t>
              </w:r>
            </w:ins>
          </w:p>
          <w:p>
            <w:pPr>
              <w:jc w:val="left"/>
            </w:pPr>
            <w:ins w:id="193" w:author="Gao, Guan-Wei (高貫偉 ITC)" w:date="2012-05-02T16:01:00Z">
              <w:r>
                <w:rPr>
                  <w:rFonts w:hint="eastAsia"/>
                </w:rPr>
                <w:t>若Station=</w:t>
              </w:r>
            </w:ins>
            <w:ins w:id="194" w:author="Gao, Guan-Wei (高貫偉 ITC)" w:date="2012-05-02T16:02:00Z">
              <w:r>
                <w:rPr/>
                <w:t>’</w:t>
              </w:r>
            </w:ins>
            <w:ins w:id="195" w:author="Gao, Guan-Wei (高貫偉 ITC)" w:date="2012-05-02T16:02:00Z">
              <w:r>
                <w:rPr>
                  <w:rFonts w:hint="eastAsia"/>
                </w:rPr>
                <w:t>57</w:t>
              </w:r>
            </w:ins>
            <w:ins w:id="196" w:author="Gao, Guan-Wei (高貫偉 ITC)" w:date="2012-05-02T16:02:00Z">
              <w:r>
                <w:rPr/>
                <w:t>’</w:t>
              </w:r>
            </w:ins>
            <w:ins w:id="197" w:author="Gao, Guan-Wei (高貫偉 ITC)" w:date="2012-05-02T16:02:00Z">
              <w:r>
                <w:rPr>
                  <w:rFonts w:hint="eastAsia"/>
                </w:rPr>
                <w:t>，且Defect为空，则报错：“本站只能</w:t>
              </w:r>
            </w:ins>
            <w:ins w:id="198" w:author="Gao, Guan-Wei (高貫偉 ITC)" w:date="2012-05-02T16:03:00Z">
              <w:r>
                <w:rPr>
                  <w:rFonts w:hint="eastAsia"/>
                </w:rPr>
                <w:t>刷不良</w:t>
              </w:r>
            </w:ins>
            <w:ins w:id="199" w:author="Gao, Guan-Wei (高貫偉 ITC)" w:date="2012-05-02T16:04:00Z">
              <w:r>
                <w:rPr>
                  <w:rFonts w:hint="eastAsia"/>
                </w:rPr>
                <w:t>品</w:t>
              </w:r>
            </w:ins>
            <w:ins w:id="200" w:author="Gao, Guan-Wei (高貫偉 ITC)" w:date="2012-05-02T16:02:00Z">
              <w:r>
                <w:rPr>
                  <w:rFonts w:hint="eastAsia"/>
                </w:rPr>
                <w:t>”</w:t>
              </w:r>
            </w:ins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</w:p>
        </w:tc>
      </w:tr>
      <w:tr>
        <w:trPr>
          <w:trHeight w:val="194" w:hRule="atLeast"/>
        </w:trPr>
        <w:tc>
          <w:tcPr>
            <w:tcW w:w="1941" w:type="dxa"/>
            <w:vAlign w:val="top"/>
          </w:tcPr>
          <w:p>
            <w:pPr>
              <w:rPr>
                <w:rFonts w:ascii="Arial" w:hAnsi="Arial"/>
                <w:sz w:val="22"/>
              </w:rPr>
            </w:pPr>
          </w:p>
        </w:tc>
        <w:tc>
          <w:tcPr>
            <w:tcW w:w="6521" w:type="dxa"/>
            <w:vAlign w:val="top"/>
          </w:tcPr>
          <w:p>
            <w:pPr>
              <w:rPr>
                <w:rFonts w:ascii="Arial" w:hAnsi="Arial"/>
                <w:sz w:val="22"/>
              </w:rPr>
            </w:pPr>
          </w:p>
        </w:tc>
      </w:tr>
    </w:tbl>
    <w:p>
      <w:pPr>
        <w:ind w:left="420"/>
        <w:jc w:val="left"/>
        <w:rPr>
          <w:color w:val="FF0000"/>
        </w:rPr>
      </w:pPr>
    </w:p>
    <w:p>
      <w:pPr>
        <w:ind w:firstLine="420" w:firstLineChars="200"/>
        <w:jc w:val="left"/>
      </w:pPr>
    </w:p>
    <w:p>
      <w:pPr>
        <w:pStyle w:val="30"/>
        <w:numPr>
          <w:ilvl w:val="0"/>
          <w:numId w:val="2"/>
        </w:numPr>
        <w:ind w:firstLineChars="0"/>
        <w:rPr>
          <w:rFonts w:eastAsia="黑体"/>
          <w:sz w:val="24"/>
        </w:rPr>
      </w:pPr>
      <w:r>
        <w:rPr>
          <w:rFonts w:hint="eastAsia" w:eastAsia="黑体"/>
          <w:sz w:val="24"/>
        </w:rPr>
        <w:t>业务规则</w:t>
      </w:r>
    </w:p>
    <w:tbl>
      <w:tblPr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4"/>
        <w:gridCol w:w="6521"/>
      </w:tblGrid>
      <w:tr>
        <w:trPr>
          <w:trHeight w:val="402" w:hRule="atLeast"/>
        </w:trPr>
        <w:tc>
          <w:tcPr>
            <w:tcW w:w="1984" w:type="dxa"/>
            <w:shd w:val="clear" w:color="auto" w:fill="CCFFCC"/>
            <w:vAlign w:val="top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  <w:vAlign w:val="top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Rule</w:t>
            </w:r>
          </w:p>
        </w:tc>
      </w:tr>
      <w:tr>
        <w:trPr>
          <w:trHeight w:val="422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1. Get [Test Station]</w:t>
            </w:r>
          </w:p>
        </w:tc>
        <w:tc>
          <w:tcPr>
            <w:tcW w:w="652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Station.Descr，Station. Station  where StationType=FATest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 w:eastAsia="宋体"/>
                <w:color w:val="000000"/>
              </w:rPr>
              <w:t>默认为以下3站：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“Pre Test”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“RunIn Test”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“Aft Test”</w:t>
            </w:r>
          </w:p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  <w:color w:val="000000"/>
              </w:rPr>
              <w:t>分别对应站号为50/55/60</w:t>
            </w:r>
          </w:p>
        </w:tc>
      </w:tr>
      <w:tr>
        <w:trPr>
          <w:trHeight w:val="1198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eastAsia="宋体"/>
                <w:color w:val="FF0000"/>
              </w:rPr>
            </w:pPr>
            <w:r>
              <w:rPr>
                <w:rFonts w:hint="eastAsia" w:eastAsia="宋体"/>
                <w:color w:val="FF0000"/>
              </w:rPr>
              <w:t>3.Get [PdLine], then display</w:t>
            </w:r>
          </w:p>
        </w:tc>
        <w:tc>
          <w:tcPr>
            <w:tcW w:w="6521" w:type="dxa"/>
            <w:vAlign w:val="top"/>
          </w:tcPr>
          <w:p>
            <w:pPr>
              <w:pStyle w:val="5"/>
              <w:numPr>
                <w:ilvl w:val="1"/>
                <w:numId w:val="0"/>
              </w:numPr>
              <w:ind w:left="0" w:firstLine="0"/>
              <w:rPr>
                <w:rFonts w:eastAsia="宋体"/>
              </w:rPr>
              <w:pPrChange w:id="201" w:author="Gao, Guan-Wei (高貫偉 ITC)" w:date="2012-05-30T14:34:00Z">
                <w:pPr>
                  <w:pStyle w:val="5"/>
                  <w:numPr>
                    <w:ilvl w:val="1"/>
                    <w:numId w:val="0"/>
                  </w:numPr>
                  <w:ind w:left="0" w:firstLine="0"/>
                </w:pPr>
              </w:pPrChange>
            </w:pPr>
            <w:bookmarkStart w:id="5" w:name="_Toc311041185"/>
            <w:r>
              <w:rPr>
                <w:rFonts w:hint="eastAsia"/>
              </w:rPr>
              <w:t>《</w:t>
            </w:r>
            <w:r>
              <w:t>CI-MES12-SPEC-000-UC Common Rule.docx</w:t>
            </w:r>
            <w:r>
              <w:rPr>
                <w:rFonts w:hint="eastAsia"/>
              </w:rPr>
              <w:t>》Get Line / Format of Display</w:t>
            </w:r>
            <w:bookmarkEnd w:id="5"/>
          </w:p>
        </w:tc>
      </w:tr>
      <w:tr>
        <w:trPr>
          <w:trHeight w:val="422" w:hRule="atLeast"/>
        </w:trPr>
        <w:tc>
          <w:tcPr>
            <w:tcW w:w="19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  <w:b/>
                <w:color w:val="FF0000"/>
              </w:rPr>
              <w:t>对于各测试站都要卡test time, test Time 在maintain界面维护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color w:val="FF0000"/>
              </w:rPr>
              <w:t>当maintain test time 为0时，则不卡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ins w:id="202" w:author="Gao, Guan-Wei (高貫偉 ITC)" w:date="2012-04-06T13:07:00Z"/>
                <w:b/>
                <w:color w:val="FF0000"/>
                <w:rPrChange w:id="203" w:author="Gao, Guan-Wei (高貫偉 ITC)" w:date="2012-04-06T13:07:00Z">
                  <w:rPr/>
                </w:rPrChange>
              </w:rPr>
            </w:pPr>
            <w:ins w:id="204" w:author="Gao, Guan-Wei (高貫偉 ITC)" w:date="2012-04-06T13:07:00Z">
              <w:r>
                <w:rPr>
                  <w:rFonts w:hint="eastAsia"/>
                  <w:b/>
                  <w:color w:val="FF0000"/>
                  <w:highlight w:val="yellow"/>
                  <w:u w:val="none"/>
                  <w:rPrChange w:id="205" w:author="Gao, Guan-Wei (高貫偉 ITC)" w:date="2012-04-06T13:07:00Z">
                    <w:rPr>
                      <w:rFonts w:hint="eastAsia"/>
                      <w:color w:val="0000FF"/>
                      <w:u w:val="single"/>
                    </w:rPr>
                  </w:rPrChange>
                </w:rPr>
                <w:t>前置条件：</w:t>
              </w:r>
            </w:ins>
          </w:p>
          <w:p>
            <w:pPr>
              <w:jc w:val="left"/>
              <w:rPr>
                <w:ins w:id="206" w:author="Gao, Guan-Wei (高貫偉 ITC)" w:date="2012-04-06T13:09:00Z"/>
              </w:rPr>
            </w:pPr>
            <w:ins w:id="207" w:author="Gao, Guan-Wei (高貫偉 ITC)" w:date="2012-04-06T13:07:00Z">
              <w:r>
                <w:rPr>
                  <w:rFonts w:hint="eastAsia"/>
                </w:rPr>
                <w:t>若刚</w:t>
              </w:r>
            </w:ins>
            <w:ins w:id="208" w:author="Gao, Guan-Wei (高貫偉 ITC)" w:date="2012-04-06T13:08:00Z">
              <w:r>
                <w:rPr>
                  <w:rFonts w:hint="eastAsia"/>
                </w:rPr>
                <w:t>修护完成的机器，则不执行下面的操作，</w:t>
              </w:r>
            </w:ins>
            <w:ins w:id="209" w:author="Gao, Guan-Wei (高貫偉 ITC)" w:date="2012-04-06T13:09:00Z">
              <w:r>
                <w:rPr>
                  <w:rFonts w:hint="eastAsia"/>
                </w:rPr>
                <w:t>省略该项检查。</w:t>
              </w:r>
            </w:ins>
          </w:p>
          <w:p>
            <w:pPr>
              <w:autoSpaceDE w:val="0"/>
              <w:autoSpaceDN w:val="0"/>
              <w:adjustRightInd w:val="0"/>
              <w:jc w:val="left"/>
              <w:rPr>
                <w:ins w:id="210" w:author="Gao, Guan-Wei (高貫偉 ITC)" w:date="2012-04-06T13:27:00Z"/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ins w:id="211" w:author="Gao, Guan-Wei (高貫偉 ITC)" w:date="2012-04-06T13:27:00Z"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select</w:t>
              </w:r>
            </w:ins>
            <w:ins w:id="212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</w:t>
              </w:r>
            </w:ins>
            <w:ins w:id="213" w:author="Gao, Guan-Wei (高貫偉 ITC)" w:date="2012-04-06T13:27:00Z">
              <w:r>
                <w:rPr>
                  <w:rFonts w:ascii="Courier New" w:hAnsi="Courier New" w:cs="Courier New"/>
                  <w:color w:val="808080"/>
                  <w:kern w:val="0"/>
                  <w:sz w:val="20"/>
                  <w:szCs w:val="20"/>
                </w:rPr>
                <w:t>*</w:t>
              </w:r>
            </w:ins>
            <w:ins w:id="214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</w:t>
              </w:r>
            </w:ins>
            <w:ins w:id="215" w:author="Gao, Guan-Wei (高貫偉 ITC)" w:date="2012-04-06T13:27:00Z"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from</w:t>
              </w:r>
            </w:ins>
            <w:ins w:id="216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ProductStatus </w:t>
              </w:r>
            </w:ins>
            <w:ins w:id="217" w:author="Gao, Guan-Wei (高貫偉 ITC)" w:date="2012-04-06T13:27:00Z"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nolock</w:t>
              </w:r>
            </w:ins>
          </w:p>
          <w:p>
            <w:pPr>
              <w:jc w:val="left"/>
              <w:rPr>
                <w:ins w:id="218" w:author="Gao, Guan-Wei (高貫偉 ITC)" w:date="2012-04-06T13:07:00Z"/>
              </w:rPr>
            </w:pPr>
            <w:ins w:id="219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   </w:t>
              </w:r>
            </w:ins>
            <w:ins w:id="220" w:author="Gao, Guan-Wei (高貫偉 ITC)" w:date="2012-04-06T13:27:00Z">
              <w:r>
                <w:rPr>
                  <w:rFonts w:ascii="Courier New" w:hAnsi="Courier New" w:cs="Courier New"/>
                  <w:color w:val="0000FF"/>
                  <w:kern w:val="0"/>
                  <w:sz w:val="20"/>
                  <w:szCs w:val="20"/>
                </w:rPr>
                <w:t>where</w:t>
              </w:r>
            </w:ins>
            <w:ins w:id="221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Station </w:t>
              </w:r>
            </w:ins>
            <w:ins w:id="222" w:author="Gao, Guan-Wei (高貫偉 ITC)" w:date="2012-04-06T13:27:00Z">
              <w:r>
                <w:rPr>
                  <w:rFonts w:ascii="Courier New" w:hAnsi="Courier New" w:cs="Courier New"/>
                  <w:color w:val="808080"/>
                  <w:kern w:val="0"/>
                  <w:sz w:val="20"/>
                  <w:szCs w:val="20"/>
                </w:rPr>
                <w:t>=</w:t>
              </w:r>
            </w:ins>
            <w:ins w:id="223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</w:t>
              </w:r>
            </w:ins>
            <w:ins w:id="224" w:author="Gao, Guan-Wei (高貫偉 ITC)" w:date="2012-04-06T13:27:00Z">
              <w:r>
                <w:rPr>
                  <w:rFonts w:ascii="Courier New" w:hAnsi="Courier New" w:cs="Courier New"/>
                  <w:color w:val="FF0000"/>
                  <w:kern w:val="0"/>
                  <w:sz w:val="20"/>
                  <w:szCs w:val="20"/>
                </w:rPr>
                <w:t>'45'</w:t>
              </w:r>
            </w:ins>
            <w:ins w:id="225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</w:t>
              </w:r>
            </w:ins>
            <w:ins w:id="226" w:author="Gao, Guan-Wei (高貫偉 ITC)" w:date="2012-04-06T13:27:00Z">
              <w:r>
                <w:rPr>
                  <w:rFonts w:ascii="Courier New" w:hAnsi="Courier New" w:cs="Courier New"/>
                  <w:color w:val="808080"/>
                  <w:kern w:val="0"/>
                  <w:sz w:val="20"/>
                  <w:szCs w:val="20"/>
                </w:rPr>
                <w:t>and</w:t>
              </w:r>
            </w:ins>
            <w:ins w:id="227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ProductID </w:t>
              </w:r>
            </w:ins>
            <w:ins w:id="228" w:author="Gao, Guan-Wei (高貫偉 ITC)" w:date="2012-04-06T13:27:00Z">
              <w:r>
                <w:rPr>
                  <w:rFonts w:ascii="Courier New" w:hAnsi="Courier New" w:cs="Courier New"/>
                  <w:color w:val="808080"/>
                  <w:kern w:val="0"/>
                  <w:sz w:val="20"/>
                  <w:szCs w:val="20"/>
                </w:rPr>
                <w:t>=</w:t>
              </w:r>
            </w:ins>
            <w:ins w:id="229" w:author="Gao, Guan-Wei (高貫偉 ITC)" w:date="2012-04-06T13:27:00Z">
              <w:r>
                <w:rPr>
                  <w:rFonts w:ascii="Courier New" w:hAnsi="Courier New" w:cs="Courier New"/>
                  <w:kern w:val="0"/>
                  <w:sz w:val="20"/>
                  <w:szCs w:val="20"/>
                </w:rPr>
                <w:t xml:space="preserve"> @PRDID</w:t>
              </w:r>
            </w:ins>
          </w:p>
          <w:p>
            <w:pPr>
              <w:jc w:val="left"/>
              <w:rPr>
                <w:ins w:id="230" w:author="Gao, Guan-Wei (高貫偉 ITC)" w:date="2012-04-06T13:07:00Z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以Run IN Test为例说明如下：按照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CPQSNO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'Model'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'Family'</w:t>
            </w:r>
            <w:r>
              <w:rPr>
                <w:rFonts w:hint="eastAsia"/>
              </w:rPr>
              <w:t>的顺序，</w:t>
            </w:r>
            <w:r>
              <w:rPr>
                <w:rFonts w:hint="eastAsia"/>
                <w:color w:val="FF0000"/>
              </w:rPr>
              <w:t>按照 TestStation</w:t>
            </w:r>
            <w:r>
              <w:rPr>
                <w:rFonts w:hint="eastAsia"/>
              </w:rPr>
              <w:t>查询IMES_FA..RunInTimeControl 表，确认系统要求的Run In 测试时长（如果记录不存在，</w:t>
            </w:r>
            <w:r>
              <w:rPr>
                <w:rFonts w:hint="eastAsia"/>
                <w:color w:val="FF0000"/>
              </w:rPr>
              <w:t>提示请维护Run-in时间</w:t>
            </w:r>
            <w:r>
              <w:rPr>
                <w:rFonts w:hint="eastAsia"/>
              </w:rPr>
              <w:t>）</w:t>
            </w:r>
          </w:p>
          <w:p>
            <w:pPr>
              <w:jc w:val="left"/>
            </w:pPr>
            <w:r>
              <w:t>1)Select Hour,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ControlType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t xml:space="preserve"> From </w:t>
            </w:r>
            <w:r>
              <w:rPr>
                <w:rFonts w:hint="eastAsia"/>
              </w:rPr>
              <w:t xml:space="preserve">RunInTimeControl </w:t>
            </w:r>
            <w:r>
              <w:t>where Type=’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CPQSNO</w:t>
            </w:r>
            <w:r>
              <w:t xml:space="preserve">’ and Code=#CPQSNO and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=#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</w:p>
          <w:p>
            <w:pPr>
              <w:jc w:val="left"/>
            </w:pPr>
            <w:r>
              <w:t>2)Select Hour,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ControlType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t xml:space="preserve"> From </w:t>
            </w:r>
            <w:r>
              <w:rPr>
                <w:rFonts w:hint="eastAsia"/>
              </w:rPr>
              <w:t xml:space="preserve">RunInTimeControl </w:t>
            </w:r>
            <w:r>
              <w:t>where Type=’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>
              <w:t>’ and Code=#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>
              <w:t xml:space="preserve"> and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=#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</w:p>
          <w:p>
            <w:pPr>
              <w:jc w:val="left"/>
            </w:pPr>
            <w:r>
              <w:t>3)Select Hour,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ControlType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t xml:space="preserve"> From </w:t>
            </w:r>
            <w:r>
              <w:rPr>
                <w:rFonts w:hint="eastAsia"/>
              </w:rPr>
              <w:t xml:space="preserve">RunInTimeControl </w:t>
            </w:r>
            <w:r>
              <w:t>where Type=’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Family</w:t>
            </w:r>
            <w:r>
              <w:t>’ and Code=#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Family</w:t>
            </w:r>
            <w:r>
              <w:t xml:space="preserve"> and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=#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TestStation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检查系统当前时间与ProductLog 中该ProductLog 最后一条Log 的时间差</w:t>
            </w:r>
            <w:ins w:id="231" w:author="Gao, Guan-Wei (高貫偉 ITC)" w:date="2012-05-02T11:30:00Z">
              <w:r>
                <w:rPr>
                  <w:rFonts w:hint="eastAsia"/>
                </w:rPr>
                <w:t>@DiffTime</w:t>
              </w:r>
            </w:ins>
            <w:ins w:id="232" w:author="Gao, Guan-Wei (高貫偉 ITC)" w:date="2012-05-02T11:31:00Z">
              <w:r>
                <w:rPr>
                  <w:rFonts w:hint="eastAsia"/>
                </w:rPr>
                <w:t>(分钟)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30"/>
              <w:numPr>
                <w:ilvl w:val="0"/>
                <w:numId w:val="6"/>
              </w:numPr>
              <w:ind w:firstLineChars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ControlType 为0 （超过设定时间卡住），</w:t>
            </w:r>
            <w:r>
              <w:rPr>
                <w:rFonts w:hint="eastAsia"/>
              </w:rPr>
              <w:t>是否超过测试时长，如果不超过则Pass；否则报告错误“该</w:t>
            </w:r>
            <w:r>
              <w:t>Product</w:t>
            </w:r>
            <w:r>
              <w:rPr>
                <w:rFonts w:hint="eastAsia"/>
              </w:rPr>
              <w:t>测试超过设定的测试时间</w:t>
            </w:r>
            <w:r>
              <w:t>,</w:t>
            </w:r>
            <w:r>
              <w:rPr>
                <w:rFonts w:hint="eastAsia"/>
              </w:rPr>
              <w:t>错误信息已经保存！</w:t>
            </w:r>
            <w:r>
              <w:t>”</w:t>
            </w:r>
            <w:r>
              <w:rPr>
                <w:rFonts w:hint="eastAsia"/>
              </w:rPr>
              <w:t xml:space="preserve">  提示信息,并置ProductStatus Fail状态,</w:t>
            </w:r>
            <w:r>
              <w:rPr>
                <w:rFonts w:hint="eastAsia"/>
                <w:color w:val="FF0000"/>
              </w:rPr>
              <w:t>Defect Code为</w:t>
            </w:r>
            <w:r>
              <w:rPr>
                <w:rFonts w:ascii="Calibri" w:hAnsi="Calibri"/>
                <w:color w:val="1F497D"/>
                <w:szCs w:val="21"/>
              </w:rPr>
              <w:t>TOUT</w:t>
            </w:r>
            <w:r>
              <w:rPr>
                <w:rFonts w:hint="eastAsia" w:ascii="Calibri" w:hAnsi="Calibri"/>
                <w:color w:val="1F497D"/>
                <w:szCs w:val="21"/>
              </w:rPr>
              <w:t>，同时执行步骤13 Save 相关数据</w:t>
            </w:r>
          </w:p>
          <w:p>
            <w:pPr>
              <w:pStyle w:val="30"/>
              <w:numPr>
                <w:ilvl w:val="0"/>
                <w:numId w:val="6"/>
                <w:ins w:id="236" w:author="IES104125" w:date="2013-10-18T15:45:13Z"/>
              </w:numPr>
              <w:ind w:firstLineChars="0"/>
              <w:jc w:val="left"/>
              <w:rPr>
                <w:rFonts w:hint="eastAsia" w:eastAsia="宋体"/>
                <w:strike/>
                <w:lang w:val="en-US" w:eastAsia="zh-CN"/>
                <w:rPrChange w:id="237" w:author="IES104125" w:date="2013-10-18T15:24:28Z">
                  <w:rPr>
                    <w:rFonts w:hint="eastAsia" w:eastAsia="宋体"/>
                    <w:lang w:val="en-US" w:eastAsia="zh-CN"/>
                  </w:rPr>
                </w:rPrChange>
              </w:rPr>
              <w:pPrChange w:id="233" w:author="IES104125" w:date="2013-10-18T15:22:44Z">
                <w:pPr>
                  <w:pStyle w:val="30"/>
                  <w:numPr>
                    <w:ilvl w:val="0"/>
                    <w:numId w:val="6"/>
                  </w:numPr>
                  <w:ind w:firstLineChars="0"/>
                  <w:jc w:val="left"/>
                </w:pPr>
              </w:pPrChange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当ControlType 为1（不足设定时间卡住）,</w:t>
            </w:r>
            <w:r>
              <w:rPr>
                <w:rFonts w:hint="eastAsia"/>
              </w:rPr>
              <w:t>是否超过测试时长，如果超过则Pass；否则报告错误“</w:t>
            </w:r>
            <w:r>
              <w:rPr>
                <w:rFonts w:hint="eastAsia"/>
                <w:strike/>
                <w:color w:val="auto"/>
                <w:u w:val="none"/>
                <w:rPrChange w:id="238" w:author="Gao, Guan-Wei (高貫偉 ITC)" w:date="2012-05-02T11:29:00Z">
                  <w:rPr>
                    <w:rFonts w:hint="eastAsia"/>
                    <w:color w:val="0000FF"/>
                    <w:u w:val="single"/>
                  </w:rPr>
                </w:rPrChange>
              </w:rPr>
              <w:t>该</w:t>
            </w:r>
            <w:r>
              <w:rPr>
                <w:strike/>
                <w:color w:val="auto"/>
                <w:u w:val="none"/>
                <w:rPrChange w:id="239" w:author="Gao, Guan-Wei (高貫偉 ITC)" w:date="2012-05-02T11:29:00Z">
                  <w:rPr>
                    <w:color w:val="0000FF"/>
                    <w:u w:val="single"/>
                  </w:rPr>
                </w:rPrChange>
              </w:rPr>
              <w:t xml:space="preserve">Product Run In </w:t>
            </w:r>
            <w:r>
              <w:rPr>
                <w:rFonts w:hint="eastAsia"/>
                <w:strike/>
                <w:color w:val="auto"/>
                <w:u w:val="none"/>
                <w:rPrChange w:id="240" w:author="Gao, Guan-Wei (高貫偉 ITC)" w:date="2012-05-02T11:29:00Z">
                  <w:rPr>
                    <w:rFonts w:hint="eastAsia"/>
                    <w:color w:val="0000FF"/>
                    <w:u w:val="single"/>
                  </w:rPr>
                </w:rPrChange>
              </w:rPr>
              <w:t>测试时间没有超过规定时长，请联系相关负责人员</w:t>
            </w:r>
            <w:r>
              <w:rPr>
                <w:strike/>
                <w:color w:val="auto"/>
                <w:u w:val="none"/>
                <w:rPrChange w:id="241" w:author="Gao, Guan-Wei (高貫偉 ITC)" w:date="2012-05-02T11:29:00Z">
                  <w:rPr>
                    <w:color w:val="0000FF"/>
                    <w:u w:val="single"/>
                  </w:rPr>
                </w:rPrChange>
              </w:rPr>
              <w:t>!!</w:t>
            </w:r>
            <w:ins w:id="242" w:author="Gao, Guan-Wei (高貫偉 ITC)" w:date="2012-05-02T11:29:00Z">
              <w:r>
                <w:rPr>
                  <w:rFonts w:hint="eastAsia"/>
                  <w:strike/>
                  <w:color w:val="FF0000"/>
                  <w:u w:val="none"/>
                  <w:rPrChange w:id="243" w:author="IES104125" w:date="2013-10-18T15:23:11Z">
                    <w:rPr>
                      <w:rFonts w:hint="eastAsia"/>
                      <w:strike/>
                      <w:color w:val="0000FF"/>
                      <w:u w:val="single"/>
                    </w:rPr>
                  </w:rPrChange>
                </w:rPr>
                <w:t>该</w:t>
              </w:r>
            </w:ins>
            <w:ins w:id="244" w:author="Gao, Guan-Wei (高貫偉 ITC)" w:date="2012-05-02T11:30:00Z">
              <w:r>
                <w:rPr>
                  <w:rFonts w:hint="eastAsia"/>
                  <w:strike/>
                  <w:color w:val="FF0000"/>
                  <w:u w:val="none"/>
                  <w:rPrChange w:id="245" w:author="IES104125" w:date="2013-10-18T15:23:11Z">
                    <w:rPr>
                      <w:rFonts w:hint="eastAsia"/>
                      <w:color w:val="0000FF"/>
                      <w:u w:val="single"/>
                    </w:rPr>
                  </w:rPrChange>
                </w:rPr>
                <w:t>机器</w:t>
              </w:r>
            </w:ins>
            <w:ins w:id="246" w:author="Gao, Guan-Wei (高貫偉 ITC)" w:date="2012-05-02T11:30:00Z">
              <w:r>
                <w:rPr>
                  <w:strike/>
                  <w:color w:val="FF0000"/>
                  <w:u w:val="none"/>
                  <w:rPrChange w:id="247" w:author="IES104125" w:date="2013-10-18T15:23:11Z">
                    <w:rPr>
                      <w:color w:val="0000FF"/>
                      <w:u w:val="single"/>
                    </w:rPr>
                  </w:rPrChange>
                </w:rPr>
                <w:t>RunIn</w:t>
              </w:r>
            </w:ins>
            <w:ins w:id="248" w:author="Gao, Guan-Wei (高貫偉 ITC)" w:date="2012-05-02T11:30:00Z">
              <w:r>
                <w:rPr>
                  <w:rFonts w:hint="eastAsia"/>
                  <w:strike/>
                  <w:color w:val="FF0000"/>
                  <w:u w:val="none"/>
                  <w:rPrChange w:id="249" w:author="IES104125" w:date="2013-10-18T15:23:11Z">
                    <w:rPr>
                      <w:rFonts w:hint="eastAsia"/>
                      <w:color w:val="0000FF"/>
                      <w:u w:val="single"/>
                    </w:rPr>
                  </w:rPrChange>
                </w:rPr>
                <w:t>的时间不够！还差</w:t>
              </w:r>
            </w:ins>
            <w:ins w:id="250" w:author="Gao, Guan-Wei (高貫偉 ITC)" w:date="2012-05-02T11:31:00Z">
              <w:r>
                <w:rPr>
                  <w:strike/>
                  <w:color w:val="FF0000"/>
                  <w:u w:val="none"/>
                  <w:rPrChange w:id="251" w:author="IES104125" w:date="2013-10-18T15:23:11Z">
                    <w:rPr>
                      <w:color w:val="0000FF"/>
                      <w:u w:val="single"/>
                    </w:rPr>
                  </w:rPrChange>
                </w:rPr>
                <w:t>(</w:t>
              </w:r>
            </w:ins>
            <w:ins w:id="252" w:author="Gao, Guan-Wei (高貫偉 ITC)" w:date="2012-05-02T11:32:00Z">
              <w:r>
                <w:rPr>
                  <w:rStyle w:val="4"/>
                  <w:strike/>
                  <w:color w:val="FF0000"/>
                  <w:rPrChange w:id="253" w:author="IES104125" w:date="2013-10-18T15:23:11Z">
                    <w:rPr>
                      <w:rStyle w:val="29"/>
                    </w:rPr>
                  </w:rPrChange>
                </w:rPr>
                <w:t>RunInTimeControl.Hour</w:t>
              </w:r>
            </w:ins>
            <w:ins w:id="254" w:author="Gao, Guan-Wei (高貫偉 ITC)" w:date="2012-05-02T11:32:00Z">
              <w:r>
                <w:rPr>
                  <w:rStyle w:val="4"/>
                  <w:strike/>
                  <w:color w:val="FF0000"/>
                  <w:rPrChange w:id="255" w:author="IES104125" w:date="2013-10-18T15:23:11Z">
                    <w:rPr>
                      <w:rStyle w:val="29"/>
                    </w:rPr>
                  </w:rPrChange>
                </w:rPr>
                <w:t>*60-@</w:t>
              </w:r>
            </w:ins>
            <w:ins w:id="256" w:author="Gao, Guan-Wei (高貫偉 ITC)" w:date="2012-05-02T11:32:00Z">
              <w:r>
                <w:rPr>
                  <w:rStyle w:val="4"/>
                  <w:strike/>
                  <w:color w:val="FF0000"/>
                  <w:rPrChange w:id="257" w:author="IES104125" w:date="2013-10-18T15:23:11Z">
                    <w:rPr>
                      <w:rStyle w:val="29"/>
                    </w:rPr>
                  </w:rPrChange>
                </w:rPr>
                <w:t>DiffTime</w:t>
              </w:r>
            </w:ins>
            <w:ins w:id="258" w:author="Gao, Guan-Wei (高貫偉 ITC)" w:date="2012-05-02T11:32:00Z">
              <w:r>
                <w:rPr>
                  <w:strike/>
                  <w:color w:val="FF0000"/>
                  <w:u w:val="none"/>
                  <w:rPrChange w:id="259" w:author="IES104125" w:date="2013-10-18T15:23:11Z">
                    <w:rPr>
                      <w:color w:val="0000FF"/>
                      <w:u w:val="single"/>
                    </w:rPr>
                  </w:rPrChange>
                </w:rPr>
                <w:t>)</w:t>
              </w:r>
            </w:ins>
            <w:ins w:id="260" w:author="Gao, Guan-Wei (高貫偉 ITC)" w:date="2012-05-02T11:32:00Z">
              <w:r>
                <w:rPr>
                  <w:rFonts w:hint="eastAsia"/>
                  <w:strike/>
                  <w:color w:val="FF0000"/>
                  <w:u w:val="none"/>
                  <w:rPrChange w:id="261" w:author="IES104125" w:date="2013-10-18T15:23:11Z">
                    <w:rPr>
                      <w:rFonts w:hint="eastAsia"/>
                      <w:color w:val="0000FF"/>
                      <w:u w:val="single"/>
                    </w:rPr>
                  </w:rPrChange>
                </w:rPr>
                <w:t>分钟</w:t>
              </w:r>
            </w:ins>
            <w:ins w:id="262" w:author="IES104125" w:date="2013-10-18T15:23:17Z">
              <w:r>
                <w:rPr>
                  <w:rFonts w:hint="eastAsia"/>
                  <w:strike/>
                  <w:color w:val="FF0000"/>
                  <w:u w:val="none"/>
                  <w:lang w:val="en-US" w:eastAsia="zh-CN"/>
                </w:rPr>
                <w:t xml:space="preserve"> </w:t>
              </w:r>
            </w:ins>
            <w:ins w:id="263" w:author="IES104125" w:date="2013-10-18T15:23:46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  <w:rPrChange w:id="264" w:author="IES104125" w:date="2013-10-18T15:24:02Z">
                    <w:rPr>
                      <w:rFonts w:hint="eastAsia"/>
                      <w:strike/>
                      <w:color w:val="FF0000"/>
                      <w:u w:val="none"/>
                      <w:lang w:val="en-US" w:eastAsia="zh-CN"/>
                    </w:rPr>
                  </w:rPrChange>
                </w:rPr>
                <w:t xml:space="preserve"> </w:t>
              </w:r>
            </w:ins>
            <w:ins w:id="265" w:author="IES104125" w:date="2013-10-18T15:23:54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  <w:rPrChange w:id="266" w:author="IES104125" w:date="2013-10-18T15:24:02Z">
                    <w:rPr>
                      <w:rFonts w:hint="eastAsia"/>
                      <w:strike/>
                      <w:color w:val="FF0000"/>
                      <w:u w:val="none"/>
                      <w:lang w:val="en-US" w:eastAsia="zh-CN"/>
                    </w:rPr>
                  </w:rPrChange>
                </w:rPr>
                <w:t>该</w:t>
              </w:r>
            </w:ins>
            <w:ins w:id="267" w:author="IES104125" w:date="2013-10-18T15:23:56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  <w:rPrChange w:id="268" w:author="IES104125" w:date="2013-10-18T15:24:02Z">
                    <w:rPr>
                      <w:rFonts w:hint="eastAsia"/>
                      <w:strike/>
                      <w:color w:val="FF0000"/>
                      <w:u w:val="none"/>
                      <w:lang w:val="en-US" w:eastAsia="zh-CN"/>
                    </w:rPr>
                  </w:rPrChange>
                </w:rPr>
                <w:t>机器</w:t>
              </w:r>
            </w:ins>
            <w:ins w:id="269" w:author="IES104125" w:date="2013-10-18T15:24:06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RunIn</w:t>
              </w:r>
            </w:ins>
            <w:ins w:id="270" w:author="IES104125" w:date="2013-10-18T15:24:08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时间</w:t>
              </w:r>
            </w:ins>
            <w:ins w:id="271" w:author="IES104125" w:date="2013-10-18T15:24:10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不够，</w:t>
              </w:r>
            </w:ins>
            <w:ins w:id="272" w:author="IES104125" w:date="2013-10-18T15:45:13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还差(RunInTimeControl.Hour*60-@DiffTime)分钟</w:t>
              </w:r>
            </w:ins>
            <w:ins w:id="273" w:author="IES104125" w:date="2013-10-18T15:45:18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,</w:t>
              </w:r>
            </w:ins>
            <w:ins w:id="274" w:author="IES104125" w:date="2013-10-18T15:24:12Z">
              <w:bookmarkStart w:id="7" w:name="_GoBack"/>
              <w:bookmarkEnd w:id="7"/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只能</w:t>
              </w:r>
            </w:ins>
            <w:ins w:id="275" w:author="IES104125" w:date="2013-10-18T15:24:13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刷</w:t>
              </w:r>
            </w:ins>
            <w:ins w:id="276" w:author="IES104125" w:date="2013-10-18T15:24:15Z">
              <w:r>
                <w:rPr>
                  <w:rFonts w:hint="eastAsia"/>
                  <w:strike w:val="0"/>
                  <w:color w:val="FF0000"/>
                  <w:u w:val="none"/>
                  <w:lang w:val="en-US" w:eastAsia="zh-CN"/>
                </w:rPr>
                <w:t>不良</w:t>
              </w:r>
            </w:ins>
            <w:r>
              <w:rPr>
                <w:rFonts w:hint="eastAsia"/>
              </w:rPr>
              <w:t>”,</w:t>
            </w:r>
            <w:r>
              <w:rPr>
                <w:rFonts w:hint="eastAsia"/>
                <w:strike/>
                <w:rPrChange w:id="277" w:author="IES104125" w:date="2013-10-18T15:24:28Z">
                  <w:rPr>
                    <w:rFonts w:hint="eastAsia"/>
                  </w:rPr>
                </w:rPrChange>
              </w:rPr>
              <w:t>只是提示信息,并不置ProductStatus  Fail状态,退出流程</w:t>
            </w:r>
            <w:ins w:id="278" w:author="IES104125" w:date="2013-10-18T15:24:41Z">
              <w:r>
                <w:rPr>
                  <w:rFonts w:hint="eastAsia"/>
                  <w:strike w:val="0"/>
                  <w:lang w:val="en-US" w:eastAsia="zh-CN"/>
                </w:rPr>
                <w:t xml:space="preserve"> </w:t>
              </w:r>
            </w:ins>
            <w:ins w:id="279" w:author="IES104125" w:date="2013-10-18T15:26:46Z">
              <w:r>
                <w:rPr>
                  <w:rFonts w:hint="eastAsia"/>
                  <w:strike w:val="0"/>
                  <w:lang w:val="en-US" w:eastAsia="zh-CN"/>
                </w:rPr>
                <w:t>user</w:t>
              </w:r>
            </w:ins>
            <w:ins w:id="280" w:author="IES104125" w:date="2013-10-18T15:26:48Z">
              <w:r>
                <w:rPr>
                  <w:rFonts w:hint="eastAsia"/>
                  <w:strike w:val="0"/>
                  <w:lang w:val="en-US" w:eastAsia="zh-CN"/>
                </w:rPr>
                <w:t>点击</w:t>
              </w:r>
            </w:ins>
            <w:ins w:id="281" w:author="IES104125" w:date="2013-10-18T15:26:51Z">
              <w:r>
                <w:rPr>
                  <w:rFonts w:hint="eastAsia"/>
                  <w:strike w:val="0"/>
                  <w:lang w:val="en-US" w:eastAsia="zh-CN"/>
                </w:rPr>
                <w:t>确</w:t>
              </w:r>
            </w:ins>
            <w:ins w:id="282" w:author="IES104125" w:date="2013-10-18T15:26:52Z">
              <w:r>
                <w:rPr>
                  <w:rFonts w:hint="eastAsia"/>
                  <w:strike w:val="0"/>
                  <w:lang w:val="en-US" w:eastAsia="zh-CN"/>
                </w:rPr>
                <w:t>认后</w:t>
              </w:r>
            </w:ins>
            <w:ins w:id="283" w:author="IES104125" w:date="2013-10-18T15:26:59Z">
              <w:r>
                <w:rPr>
                  <w:rFonts w:hint="eastAsia"/>
                  <w:strike w:val="0"/>
                  <w:lang w:val="en-US" w:eastAsia="zh-CN"/>
                </w:rPr>
                <w:t>光标</w:t>
              </w:r>
            </w:ins>
            <w:ins w:id="284" w:author="IES104125" w:date="2013-10-18T15:27:38Z">
              <w:r>
                <w:rPr>
                  <w:rFonts w:hint="eastAsia"/>
                  <w:strike w:val="0"/>
                  <w:lang w:val="en-US" w:eastAsia="zh-CN"/>
                </w:rPr>
                <w:t>移到</w:t>
              </w:r>
            </w:ins>
            <w:ins w:id="285" w:author="IES104125" w:date="2013-10-18T15:27:26Z">
              <w:r>
                <w:rPr>
                  <w:rFonts w:hint="eastAsia"/>
                  <w:strike w:val="0"/>
                  <w:lang w:val="en-US" w:eastAsia="zh-CN"/>
                </w:rPr>
                <w:t>Data</w:t>
              </w:r>
            </w:ins>
            <w:ins w:id="286" w:author="IES104125" w:date="2013-10-18T15:27:27Z">
              <w:r>
                <w:rPr>
                  <w:rFonts w:hint="eastAsia"/>
                  <w:strike w:val="0"/>
                  <w:lang w:val="en-US" w:eastAsia="zh-CN"/>
                </w:rPr>
                <w:t xml:space="preserve"> </w:t>
              </w:r>
            </w:ins>
            <w:ins w:id="287" w:author="IES104125" w:date="2013-10-18T15:27:31Z">
              <w:r>
                <w:rPr>
                  <w:rFonts w:hint="eastAsia"/>
                  <w:strike w:val="0"/>
                  <w:lang w:val="en-US" w:eastAsia="zh-CN"/>
                </w:rPr>
                <w:t>Entry</w:t>
              </w:r>
            </w:ins>
            <w:ins w:id="288" w:author="IES104125" w:date="2013-10-18T15:27:41Z">
              <w:r>
                <w:rPr>
                  <w:rFonts w:hint="eastAsia"/>
                  <w:strike w:val="0"/>
                  <w:lang w:val="en-US" w:eastAsia="zh-CN"/>
                </w:rPr>
                <w:t>，</w:t>
              </w:r>
            </w:ins>
            <w:ins w:id="289" w:author="IES104125" w:date="2013-10-18T15:27:42Z">
              <w:r>
                <w:rPr>
                  <w:rFonts w:hint="eastAsia"/>
                  <w:strike w:val="0"/>
                  <w:lang w:val="en-US" w:eastAsia="zh-CN"/>
                </w:rPr>
                <w:t>系统</w:t>
              </w:r>
            </w:ins>
            <w:ins w:id="290" w:author="IES104125" w:date="2013-10-18T15:27:43Z">
              <w:r>
                <w:rPr>
                  <w:rFonts w:hint="eastAsia"/>
                  <w:strike w:val="0"/>
                  <w:lang w:val="en-US" w:eastAsia="zh-CN"/>
                </w:rPr>
                <w:t>只能</w:t>
              </w:r>
            </w:ins>
            <w:ins w:id="291" w:author="IES104125" w:date="2013-10-18T15:27:45Z">
              <w:r>
                <w:rPr>
                  <w:rFonts w:hint="eastAsia"/>
                  <w:strike w:val="0"/>
                  <w:lang w:val="en-US" w:eastAsia="zh-CN"/>
                </w:rPr>
                <w:t>接受</w:t>
              </w:r>
            </w:ins>
            <w:ins w:id="292" w:author="IES104125" w:date="2013-10-18T15:27:50Z">
              <w:r>
                <w:rPr>
                  <w:rFonts w:hint="eastAsia"/>
                  <w:strike w:val="0"/>
                  <w:lang w:val="en-US" w:eastAsia="zh-CN"/>
                </w:rPr>
                <w:t>Defect</w:t>
              </w:r>
            </w:ins>
            <w:ins w:id="293" w:author="IES104125" w:date="2013-10-18T15:27:51Z">
              <w:r>
                <w:rPr>
                  <w:rFonts w:hint="eastAsia"/>
                  <w:strike w:val="0"/>
                  <w:lang w:val="en-US" w:eastAsia="zh-CN"/>
                </w:rPr>
                <w:t xml:space="preserve"> </w:t>
              </w:r>
            </w:ins>
            <w:ins w:id="294" w:author="IES104125" w:date="2013-10-18T15:27:58Z">
              <w:r>
                <w:rPr>
                  <w:rFonts w:hint="eastAsia"/>
                  <w:strike w:val="0"/>
                  <w:lang w:val="en-US" w:eastAsia="zh-CN"/>
                </w:rPr>
                <w:t>Code</w:t>
              </w:r>
            </w:ins>
            <w:ins w:id="295" w:author="IES104125" w:date="2013-10-18T15:35:55Z">
              <w:r>
                <w:rPr>
                  <w:rFonts w:hint="eastAsia"/>
                  <w:strike w:val="0"/>
                  <w:lang w:val="en-US" w:eastAsia="zh-CN"/>
                </w:rPr>
                <w:t>，</w:t>
              </w:r>
            </w:ins>
            <w:ins w:id="296" w:author="IES104125" w:date="2013-10-18T15:35:56Z">
              <w:r>
                <w:rPr>
                  <w:rFonts w:hint="eastAsia"/>
                  <w:strike w:val="0"/>
                  <w:lang w:val="en-US" w:eastAsia="zh-CN"/>
                </w:rPr>
                <w:t>不能</w:t>
              </w:r>
            </w:ins>
            <w:ins w:id="297" w:author="IES104125" w:date="2013-10-18T15:35:57Z">
              <w:r>
                <w:rPr>
                  <w:rFonts w:hint="eastAsia"/>
                  <w:strike w:val="0"/>
                  <w:lang w:val="en-US" w:eastAsia="zh-CN"/>
                </w:rPr>
                <w:t>接受</w:t>
              </w:r>
            </w:ins>
            <w:ins w:id="298" w:author="IES104125" w:date="2013-10-18T15:35:58Z">
              <w:r>
                <w:rPr>
                  <w:rFonts w:hint="eastAsia"/>
                  <w:strike w:val="0"/>
                  <w:lang w:val="en-US" w:eastAsia="zh-CN"/>
                </w:rPr>
                <w:t>99</w:t>
              </w:r>
            </w:ins>
            <w:ins w:id="299" w:author="IES104125" w:date="2013-10-18T15:35:59Z">
              <w:r>
                <w:rPr>
                  <w:rFonts w:hint="eastAsia"/>
                  <w:strike w:val="0"/>
                  <w:lang w:val="en-US" w:eastAsia="zh-CN"/>
                </w:rPr>
                <w:t>99</w:t>
              </w:r>
            </w:ins>
            <w:ins w:id="300" w:author="IES104125" w:date="2013-10-18T15:36:00Z">
              <w:r>
                <w:rPr>
                  <w:rFonts w:hint="eastAsia"/>
                  <w:strike w:val="0"/>
                  <w:lang w:val="en-US" w:eastAsia="zh-CN"/>
                </w:rPr>
                <w:t>，</w:t>
              </w:r>
            </w:ins>
            <w:ins w:id="301" w:author="IES104125" w:date="2013-10-18T15:36:15Z">
              <w:r>
                <w:rPr>
                  <w:rFonts w:hint="eastAsia"/>
                  <w:strike w:val="0"/>
                  <w:lang w:val="en-US" w:eastAsia="zh-CN"/>
                </w:rPr>
                <w:t>user</w:t>
              </w:r>
            </w:ins>
            <w:ins w:id="302" w:author="IES104125" w:date="2013-10-18T15:36:17Z">
              <w:r>
                <w:rPr>
                  <w:rFonts w:hint="eastAsia"/>
                  <w:strike w:val="0"/>
                  <w:lang w:val="en-US" w:eastAsia="zh-CN"/>
                </w:rPr>
                <w:t>输入</w:t>
              </w:r>
            </w:ins>
            <w:ins w:id="303" w:author="IES104125" w:date="2013-10-18T15:36:20Z">
              <w:r>
                <w:rPr>
                  <w:rFonts w:hint="eastAsia"/>
                  <w:strike w:val="0"/>
                  <w:lang w:val="en-US" w:eastAsia="zh-CN"/>
                </w:rPr>
                <w:t>Defect</w:t>
              </w:r>
            </w:ins>
            <w:ins w:id="304" w:author="IES104125" w:date="2013-10-18T15:36:22Z">
              <w:r>
                <w:rPr>
                  <w:rFonts w:hint="eastAsia"/>
                  <w:strike w:val="0"/>
                  <w:lang w:val="en-US" w:eastAsia="zh-CN"/>
                </w:rPr>
                <w:t>后</w:t>
              </w:r>
            </w:ins>
            <w:ins w:id="305" w:author="IES104125" w:date="2013-10-18T15:37:51Z">
              <w:r>
                <w:rPr>
                  <w:rFonts w:hint="eastAsia"/>
                  <w:strike w:val="0"/>
                  <w:lang w:val="en-US" w:eastAsia="zh-CN"/>
                </w:rPr>
                <w:t>从</w:t>
              </w:r>
            </w:ins>
            <w:ins w:id="306" w:author="IES104125" w:date="2013-10-18T15:36:38Z">
              <w:r>
                <w:rPr>
                  <w:rFonts w:hint="eastAsia"/>
                  <w:strike w:val="0"/>
                  <w:lang w:val="en-US" w:eastAsia="zh-CN"/>
                </w:rPr>
                <w:t>步骤</w:t>
              </w:r>
            </w:ins>
            <w:ins w:id="307" w:author="IES104125" w:date="2013-10-18T15:36:39Z">
              <w:r>
                <w:rPr>
                  <w:rFonts w:hint="eastAsia"/>
                  <w:strike w:val="0"/>
                  <w:lang w:val="en-US" w:eastAsia="zh-CN"/>
                </w:rPr>
                <w:t>10</w:t>
              </w:r>
            </w:ins>
            <w:ins w:id="308" w:author="IES104125" w:date="2013-10-18T15:36:40Z">
              <w:r>
                <w:rPr>
                  <w:rFonts w:hint="eastAsia"/>
                  <w:strike w:val="0"/>
                  <w:lang w:val="en-US" w:eastAsia="zh-CN"/>
                </w:rPr>
                <w:t>.</w:t>
              </w:r>
            </w:ins>
            <w:ins w:id="309" w:author="IES104125" w:date="2013-10-18T15:37:35Z">
              <w:r>
                <w:rPr>
                  <w:rFonts w:hint="eastAsia" w:eastAsia="宋体"/>
                </w:rPr>
                <w:t>Add to Defect List</w:t>
              </w:r>
            </w:ins>
            <w:ins w:id="310" w:author="IES104125" w:date="2013-10-18T15:37:53Z">
              <w:r>
                <w:rPr>
                  <w:rFonts w:hint="eastAsia" w:eastAsia="宋体"/>
                  <w:lang w:val="en-US" w:eastAsia="zh-CN"/>
                </w:rPr>
                <w:t xml:space="preserve"> </w:t>
              </w:r>
            </w:ins>
            <w:ins w:id="311" w:author="IES104125" w:date="2013-10-18T15:37:54Z">
              <w:r>
                <w:rPr>
                  <w:rFonts w:hint="eastAsia" w:eastAsia="宋体"/>
                  <w:lang w:val="en-US" w:eastAsia="zh-CN"/>
                </w:rPr>
                <w:t>执行</w:t>
              </w:r>
            </w:ins>
            <w:ins w:id="312" w:author="IES104125" w:date="2013-10-18T15:37:56Z">
              <w:r>
                <w:rPr>
                  <w:rFonts w:hint="eastAsia" w:eastAsia="宋体"/>
                  <w:lang w:val="en-US" w:eastAsia="zh-CN"/>
                </w:rPr>
                <w:t>起</w:t>
              </w:r>
            </w:ins>
            <w:ins w:id="313" w:author="IES104125" w:date="2013-10-18T15:37:57Z">
              <w:r>
                <w:rPr>
                  <w:rFonts w:hint="eastAsia" w:eastAsia="宋体"/>
                  <w:lang w:val="en-US" w:eastAsia="zh-CN"/>
                </w:rPr>
                <w:t>.</w:t>
              </w:r>
            </w:ins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注：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[IMES_FA]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[RunInTimeControl]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和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[RunInTimeControlLog]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增加字段 TestStation和 ControlType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,数据来源为</w:t>
            </w:r>
            <w:r>
              <w:rPr>
                <w:rFonts w:hint="eastAsia"/>
              </w:rPr>
              <w:t>Station.Descr where StationType=FATest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 w:eastAsia="宋体"/>
                <w:color w:val="000000"/>
              </w:rPr>
              <w:t>默认为以下3站：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“Pre Test”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“RunIn Test”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“Aft Test”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 w:eastAsia="宋体"/>
                <w:color w:val="000000"/>
              </w:rPr>
              <w:t>分别对应站号为50/55/60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</w:p>
          <w:p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ControlType 为0 （超过设定时间卡住），1（不足设定时间卡住）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其中 </w:t>
            </w:r>
            <w:r>
              <w:rPr>
                <w:rFonts w:eastAsia="宋体"/>
                <w:color w:val="000000"/>
              </w:rPr>
              <w:t>“Pre Test”</w:t>
            </w:r>
            <w:r>
              <w:rPr>
                <w:rFonts w:hint="eastAsia" w:eastAsia="宋体"/>
                <w:color w:val="000000"/>
              </w:rPr>
              <w:t>和</w:t>
            </w:r>
            <w:r>
              <w:rPr>
                <w:rFonts w:eastAsia="宋体"/>
                <w:color w:val="000000"/>
              </w:rPr>
              <w:t>“Aft Test”</w:t>
            </w:r>
            <w:r>
              <w:rPr>
                <w:rFonts w:hint="eastAsia" w:eastAsia="宋体"/>
                <w:color w:val="000000"/>
              </w:rPr>
              <w:t xml:space="preserve">是0 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（超过设定时间卡住）</w:t>
            </w:r>
          </w:p>
          <w:p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eastAsia="宋体"/>
                <w:color w:val="000000"/>
              </w:rPr>
              <w:t>“RunIn Test”</w:t>
            </w:r>
            <w:r>
              <w:rPr>
                <w:rFonts w:hint="eastAsia" w:eastAsia="宋体"/>
                <w:color w:val="000000"/>
              </w:rPr>
              <w:t>是1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（不足设定时间卡住）</w:t>
            </w:r>
          </w:p>
          <w:p>
            <w:pPr>
              <w:jc w:val="left"/>
              <w:rPr>
                <w:rFonts w:eastAsia="宋体"/>
                <w:color w:val="000000"/>
              </w:rPr>
            </w:pPr>
          </w:p>
        </w:tc>
      </w:tr>
      <w:tr>
        <w:trPr>
          <w:trHeight w:val="422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 w:eastAsia="宋体"/>
              </w:rPr>
              <w:t>b.Defect检查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宋体" w:hAnsi="宋体" w:eastAsia="宋体" w:cs="宋体"/>
              </w:rPr>
              <w:t>系统支持的</w:t>
            </w:r>
            <w:r>
              <w:rPr>
                <w:rFonts w:hint="eastAsia" w:eastAsia="宋体"/>
              </w:rPr>
              <w:t xml:space="preserve">Defect </w:t>
            </w:r>
            <w:r>
              <w:rPr>
                <w:rFonts w:eastAsia="宋体"/>
              </w:rPr>
              <w:t>–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/>
              </w:rPr>
              <w:t>DefectCode.ID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 xml:space="preserve">where </w:t>
            </w:r>
            <w:r>
              <w:rPr>
                <w:rFonts w:hint="eastAsia" w:eastAsia="宋体"/>
              </w:rPr>
              <w:t>T</w:t>
            </w:r>
            <w:r>
              <w:rPr>
                <w:rFonts w:hint="eastAsia"/>
              </w:rPr>
              <w:t>y</w:t>
            </w:r>
            <w:r>
              <w:rPr>
                <w:rFonts w:hint="eastAsia" w:eastAsia="宋体"/>
              </w:rPr>
              <w:t>p</w:t>
            </w:r>
            <w:r>
              <w:rPr>
                <w:rFonts w:hint="eastAsia"/>
              </w:rPr>
              <w:t>e</w:t>
            </w:r>
            <w:r>
              <w:rPr>
                <w:rFonts w:hint="eastAsia" w:eastAsia="宋体"/>
              </w:rPr>
              <w:t xml:space="preserve"> =</w:t>
            </w:r>
            <w:r>
              <w:rPr>
                <w:rFonts w:hint="eastAsia" w:eastAsia="宋体"/>
                <w:color w:val="FF0000"/>
              </w:rPr>
              <w:t xml:space="preserve"> </w:t>
            </w:r>
            <w:r>
              <w:rPr>
                <w:rFonts w:eastAsia="宋体"/>
                <w:color w:val="FF0000"/>
              </w:rPr>
              <w:t>‘</w:t>
            </w:r>
            <w:r>
              <w:rPr>
                <w:rFonts w:hint="eastAsia" w:eastAsia="宋体"/>
                <w:color w:val="FF0000"/>
              </w:rPr>
              <w:t>PRD</w:t>
            </w:r>
            <w:r>
              <w:rPr>
                <w:rFonts w:eastAsia="宋体"/>
                <w:color w:val="FF0000"/>
              </w:rPr>
              <w:t>’</w:t>
            </w:r>
            <w:r>
              <w:rPr>
                <w:rFonts w:hint="eastAsia" w:eastAsia="宋体"/>
                <w:color w:val="FF0000"/>
              </w:rPr>
              <w:t xml:space="preserve"> </w:t>
            </w:r>
          </w:p>
        </w:tc>
      </w:tr>
      <w:tr>
        <w:trPr>
          <w:trHeight w:val="422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 w:eastAsia="宋体"/>
              </w:rPr>
              <w:t>. Save</w:t>
            </w:r>
          </w:p>
        </w:tc>
        <w:tc>
          <w:tcPr>
            <w:tcW w:w="6521" w:type="dxa"/>
            <w:vAlign w:val="top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按照如下步骤进行：</w:t>
            </w:r>
          </w:p>
          <w:p>
            <w:pPr>
              <w:pStyle w:val="30"/>
              <w:numPr>
                <w:ilvl w:val="0"/>
                <w:numId w:val="7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Update </w:t>
            </w:r>
            <w:r>
              <w:rPr>
                <w:rFonts w:hint="eastAsia"/>
              </w:rPr>
              <w:t>ProductStatus(</w:t>
            </w:r>
            <w:r>
              <w:rPr>
                <w:color w:val="000000"/>
                <w:sz w:val="22"/>
              </w:rPr>
              <w:t>Status,Station,Line</w:t>
            </w:r>
            <w:r>
              <w:rPr>
                <w:rFonts w:hint="eastAsia"/>
              </w:rPr>
              <w:t>)</w:t>
            </w:r>
          </w:p>
          <w:p>
            <w:pPr>
              <w:jc w:val="left"/>
              <w:rPr>
                <w:rFonts w:eastAsia="宋体"/>
                <w:color w:val="FF0000"/>
              </w:rPr>
            </w:pPr>
            <w:r>
              <w:rPr>
                <w:rFonts w:eastAsia="宋体"/>
                <w:color w:val="FF0000"/>
              </w:rPr>
              <w:t>“Pre Test”</w:t>
            </w:r>
          </w:p>
          <w:p>
            <w:pPr>
              <w:jc w:val="left"/>
              <w:rPr>
                <w:rFonts w:eastAsia="宋体"/>
                <w:color w:val="FF0000"/>
              </w:rPr>
            </w:pPr>
            <w:r>
              <w:rPr>
                <w:rFonts w:eastAsia="宋体"/>
                <w:color w:val="FF0000"/>
              </w:rPr>
              <w:t>“RunIn Test”</w:t>
            </w:r>
          </w:p>
          <w:p>
            <w:pPr>
              <w:jc w:val="left"/>
              <w:rPr>
                <w:rFonts w:eastAsia="宋体"/>
                <w:color w:val="FF0000"/>
              </w:rPr>
            </w:pPr>
            <w:r>
              <w:rPr>
                <w:rFonts w:eastAsia="宋体"/>
                <w:color w:val="FF0000"/>
              </w:rPr>
              <w:t>“Aft Test”</w:t>
            </w:r>
          </w:p>
          <w:p>
            <w:pPr>
              <w:jc w:val="left"/>
              <w:rPr>
                <w:rFonts w:eastAsia="宋体"/>
                <w:color w:val="FF0000"/>
              </w:rPr>
            </w:pPr>
            <w:r>
              <w:rPr>
                <w:rFonts w:hint="eastAsia" w:eastAsia="宋体"/>
                <w:color w:val="FF0000"/>
              </w:rPr>
              <w:t>分别对应站号为50/55/60</w:t>
            </w:r>
          </w:p>
          <w:p>
            <w:pPr>
              <w:jc w:val="left"/>
              <w:rPr>
                <w:rFonts w:eastAsia="宋体"/>
                <w:color w:val="FF0000"/>
              </w:rPr>
            </w:pPr>
          </w:p>
          <w:p>
            <w:pPr>
              <w:pStyle w:val="30"/>
              <w:numPr>
                <w:ilvl w:val="0"/>
                <w:numId w:val="7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Insert </w:t>
            </w:r>
            <w:r>
              <w:rPr>
                <w:rFonts w:hint="eastAsia"/>
              </w:rPr>
              <w:t>ProductLog</w:t>
            </w:r>
          </w:p>
          <w:p>
            <w:pPr>
              <w:pStyle w:val="30"/>
              <w:numPr>
                <w:ilvl w:val="0"/>
                <w:numId w:val="7"/>
              </w:numPr>
              <w:ind w:firstLineChars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 xml:space="preserve">Insert </w:t>
            </w:r>
            <w:r>
              <w:t>ProductTestLog</w:t>
            </w:r>
            <w:r>
              <w:rPr>
                <w:rFonts w:hint="eastAsia"/>
              </w:rPr>
              <w:t xml:space="preserve"> /</w:t>
            </w:r>
            <w:r>
              <w:t>ProductTestLog_DefectInfo</w:t>
            </w:r>
          </w:p>
          <w:p>
            <w:pPr>
              <w:pStyle w:val="30"/>
              <w:ind w:left="420" w:hanging="60" w:firstLineChars="0"/>
              <w:jc w:val="left"/>
              <w:rPr>
                <w:ins w:id="314" w:author="Gao, Guan-Wei (高貫偉 ITC)" w:date="2012-05-30T14:36:00Z"/>
                <w:rFonts w:ascii="Calibri" w:hAnsi="Calibri"/>
                <w:color w:val="1F497D"/>
                <w:szCs w:val="21"/>
              </w:rPr>
            </w:pPr>
            <w:r>
              <w:rPr>
                <w:rFonts w:hint="eastAsia" w:eastAsia="宋体"/>
                <w:color w:val="FF0000"/>
              </w:rPr>
              <w:t>如果为preTest AfterTest超时造成的Fail,Defect Code为</w:t>
            </w:r>
            <w:r>
              <w:rPr>
                <w:rFonts w:ascii="Calibri" w:hAnsi="Calibri"/>
                <w:color w:val="1F497D"/>
                <w:szCs w:val="21"/>
              </w:rPr>
              <w:t>TOUT</w:t>
            </w:r>
          </w:p>
          <w:p>
            <w:pPr>
              <w:pStyle w:val="30"/>
              <w:ind w:left="420" w:hanging="60" w:firstLineChars="0"/>
              <w:jc w:val="left"/>
              <w:rPr>
                <w:ins w:id="316" w:author="Gao, Guan-Wei (高貫偉 ITC)" w:date="2012-05-30T14:36:00Z"/>
                <w:rFonts w:eastAsia="宋体"/>
                <w:color w:val="FF0000"/>
              </w:rPr>
              <w:pPrChange w:id="315" w:author="Gao, Guan-Wei (高貫偉 ITC)" w:date="2012-05-30T14:36:00Z">
                <w:pPr>
                  <w:pStyle w:val="30"/>
                  <w:ind w:left="420" w:hanging="60" w:firstLineChars="0"/>
                  <w:jc w:val="left"/>
                </w:pPr>
              </w:pPrChange>
            </w:pPr>
          </w:p>
          <w:p>
            <w:pPr>
              <w:pStyle w:val="30"/>
              <w:ind w:left="420" w:hanging="60" w:firstLineChars="0"/>
              <w:jc w:val="left"/>
              <w:rPr>
                <w:ins w:id="318" w:author="Gao, Guan-Wei (高貫偉 ITC)" w:date="2012-05-30T14:43:00Z"/>
                <w:rFonts w:eastAsia="宋体"/>
                <w:b/>
                <w:rPrChange w:id="319" w:author="Gao, Guan-Wei (高貫偉 ITC)" w:date="2012-05-30T15:42:00Z">
                  <w:rPr>
                    <w:rFonts w:eastAsia="宋体"/>
                  </w:rPr>
                </w:rPrChange>
              </w:rPr>
              <w:pPrChange w:id="317" w:author="Gao, Guan-Wei (高貫偉 ITC)" w:date="2012-05-30T14:36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320" w:author="Gao, Guan-Wei (高貫偉 ITC)" w:date="2012-05-30T14:36:00Z">
              <w:r>
                <w:rPr>
                  <w:rFonts w:eastAsia="宋体"/>
                  <w:b/>
                  <w:color w:val="auto"/>
                  <w:highlight w:val="yellow"/>
                  <w:u w:val="none"/>
                  <w:rPrChange w:id="321" w:author="Gao, Guan-Wei (高貫偉 ITC)" w:date="2012-05-30T15:42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Phase II</w:t>
              </w:r>
            </w:ins>
            <w:ins w:id="322" w:author="Gao, Guan-Wei (高貫偉 ITC)" w:date="2012-05-30T14:37:00Z">
              <w:r>
                <w:rPr>
                  <w:rFonts w:eastAsia="宋体"/>
                  <w:b/>
                  <w:color w:val="auto"/>
                  <w:highlight w:val="yellow"/>
                  <w:u w:val="none"/>
                  <w:rPrChange w:id="323" w:author="Gao, Guan-Wei (高貫偉 ITC)" w:date="2012-05-30T15:42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 Add PIA </w:t>
              </w:r>
            </w:ins>
            <w:ins w:id="324" w:author="Gao, Guan-Wei (高貫偉 ITC)" w:date="2012-05-30T14:37:00Z">
              <w:r>
                <w:rPr>
                  <w:rFonts w:hint="eastAsia" w:eastAsia="宋体"/>
                  <w:b/>
                  <w:color w:val="auto"/>
                  <w:highlight w:val="yellow"/>
                  <w:u w:val="none"/>
                  <w:rPrChange w:id="325" w:author="Gao, Guan-Wei (高貫偉 ITC)" w:date="2012-05-30T15:42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抽检</w:t>
              </w:r>
            </w:ins>
          </w:p>
          <w:p>
            <w:pPr>
              <w:pStyle w:val="30"/>
              <w:numPr>
                <w:ilvl w:val="0"/>
                <w:numId w:val="7"/>
              </w:numPr>
              <w:ind w:left="360" w:hanging="360" w:firstLineChars="0"/>
              <w:jc w:val="left"/>
              <w:rPr>
                <w:ins w:id="327" w:author="Gao, Guan-Wei (高貫偉 ITC)" w:date="2012-05-30T14:37:00Z"/>
                <w:rFonts w:eastAsia="宋体"/>
                <w:color w:val="auto"/>
                <w:rPrChange w:id="328" w:author="Gao, Guan-Wei (高貫偉 ITC)" w:date="2012-05-30T14:38:00Z">
                  <w:rPr>
                    <w:rFonts w:eastAsia="宋体"/>
                    <w:color w:val="FF0000"/>
                  </w:rPr>
                </w:rPrChange>
              </w:rPr>
              <w:pPrChange w:id="326" w:author="Gao, Guan-Wei (高貫偉 ITC)" w:date="2012-05-30T14:53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329" w:author="Gao, Guan-Wei (高貫偉 ITC)" w:date="2012-05-30T14:43:00Z">
              <w:r>
                <w:rPr>
                  <w:rFonts w:hint="eastAsia" w:eastAsia="宋体"/>
                </w:rPr>
                <w:t>当前站为</w:t>
              </w:r>
            </w:ins>
            <w:ins w:id="330" w:author="Gao, Guan-Wei (高貫偉 ITC)" w:date="2012-05-30T14:44:00Z">
              <w:r>
                <w:rPr>
                  <w:rFonts w:hint="eastAsia" w:eastAsia="宋体"/>
                </w:rPr>
                <w:t>60，且机器为良品，则执行下面操作</w:t>
              </w:r>
            </w:ins>
          </w:p>
          <w:p>
            <w:pPr>
              <w:pStyle w:val="30"/>
              <w:numPr>
                <w:ilvl w:val="0"/>
                <w:numId w:val="8"/>
              </w:numPr>
              <w:ind w:firstLineChars="0"/>
              <w:jc w:val="left"/>
              <w:rPr>
                <w:ins w:id="332" w:author="Gao, Guan-Wei (高貫偉 ITC)" w:date="2012-05-30T15:56:00Z"/>
                <w:rFonts w:eastAsia="宋体"/>
              </w:rPr>
              <w:pPrChange w:id="331" w:author="Gao, Guan-Wei (高貫偉 ITC)" w:date="2012-05-30T15:43:00Z">
                <w:pPr>
                  <w:jc w:val="left"/>
                </w:pPr>
              </w:pPrChange>
            </w:pPr>
            <w:ins w:id="333" w:author="Gao, Guan-Wei (高貫偉 ITC)" w:date="2012-05-30T15:57:00Z">
              <w:r>
                <w:rPr>
                  <w:rFonts w:hint="eastAsia" w:eastAsia="宋体"/>
                </w:rPr>
                <w:t>若Product存在ProductLog（Condition</w:t>
              </w:r>
            </w:ins>
            <w:ins w:id="334" w:author="Gao, Guan-Wei (高貫偉 ITC)" w:date="2012-05-30T15:58:00Z">
              <w:r>
                <w:rPr>
                  <w:rFonts w:hint="eastAsia" w:eastAsia="宋体"/>
                </w:rPr>
                <w:t>: Station=71 and Status=1</w:t>
              </w:r>
            </w:ins>
            <w:ins w:id="335" w:author="Gao, Guan-Wei (高貫偉 ITC)" w:date="2012-05-30T15:57:00Z">
              <w:r>
                <w:rPr>
                  <w:rFonts w:hint="eastAsia" w:eastAsia="宋体"/>
                </w:rPr>
                <w:t>）</w:t>
              </w:r>
            </w:ins>
            <w:ins w:id="336" w:author="Gao, Guan-Wei (高貫偉 ITC)" w:date="2012-05-30T15:58:00Z">
              <w:r>
                <w:rPr>
                  <w:rFonts w:hint="eastAsia" w:eastAsia="宋体"/>
                </w:rPr>
                <w:t>，则该Product直接判定为PIA，不进行抽检操作</w:t>
              </w:r>
            </w:ins>
          </w:p>
          <w:p>
            <w:pPr>
              <w:pStyle w:val="30"/>
              <w:numPr>
                <w:ilvl w:val="0"/>
                <w:numId w:val="8"/>
              </w:numPr>
              <w:ind w:firstLineChars="0"/>
              <w:jc w:val="left"/>
              <w:rPr>
                <w:ins w:id="338" w:author="Gao, Guan-Wei (高貫偉 ITC)" w:date="2012-05-30T15:59:00Z"/>
                <w:rFonts w:eastAsia="宋体"/>
              </w:rPr>
              <w:pPrChange w:id="337" w:author="Gao, Guan-Wei (高貫偉 ITC)" w:date="2012-05-30T15:43:00Z">
                <w:pPr>
                  <w:jc w:val="left"/>
                </w:pPr>
              </w:pPrChange>
            </w:pPr>
            <w:ins w:id="339" w:author="Gao, Guan-Wei (高貫偉 ITC)" w:date="2012-05-30T15:59:00Z">
              <w:r>
                <w:rPr>
                  <w:rFonts w:hint="eastAsia" w:eastAsia="宋体"/>
                </w:rPr>
                <w:t>抽检</w:t>
              </w:r>
            </w:ins>
          </w:p>
          <w:p>
            <w:pPr>
              <w:pStyle w:val="30"/>
              <w:numPr>
                <w:ilvl w:val="0"/>
                <w:numId w:val="9"/>
              </w:numPr>
              <w:ind w:firstLineChars="0"/>
              <w:jc w:val="left"/>
              <w:rPr>
                <w:ins w:id="341" w:author="Gao, Guan-Wei (高貫偉 ITC)" w:date="2012-05-30T15:42:00Z"/>
                <w:rFonts w:eastAsia="宋体"/>
                <w:color w:val="auto"/>
                <w:rPrChange w:id="342" w:author="Gao, Guan-Wei (高貫偉 ITC)" w:date="2012-05-30T15:59:00Z">
                  <w:rPr>
                    <w:rFonts w:eastAsia="宋体"/>
                    <w:color w:val="FF0000"/>
                  </w:rPr>
                </w:rPrChange>
              </w:rPr>
              <w:pPrChange w:id="340" w:author="Gao, Guan-Wei (高貫偉 ITC)" w:date="2012-05-30T15:59:00Z">
                <w:pPr>
                  <w:jc w:val="left"/>
                </w:pPr>
              </w:pPrChange>
            </w:pPr>
            <w:ins w:id="343" w:author="Gao, Guan-Wei (高貫偉 ITC)" w:date="2012-05-30T15:43:00Z">
              <w:r>
                <w:rPr>
                  <w:rFonts w:hint="eastAsia" w:eastAsia="宋体"/>
                  <w:color w:val="auto"/>
                  <w:u w:val="none"/>
                  <w:rPrChange w:id="344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获取</w:t>
              </w:r>
            </w:ins>
            <w:ins w:id="345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46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抽样数量的开始时间</w:t>
              </w:r>
            </w:ins>
            <w:ins w:id="347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48" w:author="Gao, Guan-Wei (高貫偉 ITC)" w:date="2012-05-30T15:59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@</w:t>
              </w:r>
            </w:ins>
            <w:ins w:id="349" w:author="Gao, Guan-Wei (高貫偉 ITC)" w:date="2012-05-30T15:46:00Z">
              <w:r>
                <w:rPr>
                  <w:rFonts w:eastAsia="宋体"/>
                  <w:color w:val="auto"/>
                  <w:u w:val="none"/>
                  <w:rPrChange w:id="350" w:author="Gao, Guan-Wei (高貫偉 ITC)" w:date="2012-05-30T15:59:00Z">
                    <w:rPr>
                      <w:color w:val="0000FF"/>
                      <w:u w:val="single"/>
                    </w:rPr>
                  </w:rPrChange>
                </w:rPr>
                <w:t xml:space="preserve"> </w:t>
              </w:r>
            </w:ins>
            <w:ins w:id="351" w:author="Gao, Guan-Wei (高貫偉 ITC)" w:date="2012-05-30T15:46:00Z">
              <w:r>
                <w:rPr>
                  <w:rFonts w:eastAsia="宋体"/>
                  <w:color w:val="auto"/>
                  <w:u w:val="none"/>
                  <w:rPrChange w:id="352" w:author="Gao, Guan-Wei (高貫偉 ITC)" w:date="2012-05-30T15:59:00Z">
                    <w:rPr>
                      <w:color w:val="0000FF"/>
                      <w:u w:val="single"/>
                    </w:rPr>
                  </w:rPrChange>
                </w:rPr>
                <w:t>QCStartTime</w:t>
              </w:r>
            </w:ins>
          </w:p>
          <w:p>
            <w:pPr>
              <w:ind w:firstLine="420" w:firstLineChars="200"/>
              <w:jc w:val="left"/>
              <w:rPr>
                <w:ins w:id="354" w:author="Gao, Guan-Wei (高貫偉 ITC)" w:date="2012-05-30T15:42:00Z"/>
                <w:rFonts w:eastAsia="宋体"/>
                <w:color w:val="auto"/>
                <w:rPrChange w:id="355" w:author="Gao, Guan-Wei (高貫偉 ITC)" w:date="2012-05-30T15:43:00Z">
                  <w:rPr>
                    <w:rFonts w:eastAsia="宋体"/>
                    <w:color w:val="FF0000"/>
                  </w:rPr>
                </w:rPrChange>
              </w:rPr>
              <w:pPrChange w:id="353" w:author="Gao, Guan-Wei (高貫偉 ITC)" w:date="2012-05-30T15:43:00Z">
                <w:pPr>
                  <w:jc w:val="left"/>
                </w:pPr>
              </w:pPrChange>
            </w:pPr>
            <w:ins w:id="356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57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如果当前时间在当天的</w:t>
              </w:r>
            </w:ins>
            <w:ins w:id="358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59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12</w:t>
              </w:r>
            </w:ins>
            <w:ins w:id="360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61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：</w:t>
              </w:r>
            </w:ins>
            <w:ins w:id="362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63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00</w:t>
              </w:r>
            </w:ins>
            <w:ins w:id="364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65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之前，则计算已抽样数量的开始时间</w:t>
              </w:r>
            </w:ins>
            <w:ins w:id="366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67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@ </w:t>
              </w:r>
            </w:ins>
            <w:ins w:id="368" w:author="Gao, Guan-Wei (高貫偉 ITC)" w:date="2012-05-30T15:46:00Z">
              <w:r>
                <w:rPr>
                  <w:rFonts w:hint="eastAsia" w:eastAsia="宋体"/>
                </w:rPr>
                <w:t>QCStartTime</w:t>
              </w:r>
            </w:ins>
            <w:ins w:id="369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70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为前一天的</w:t>
              </w:r>
            </w:ins>
            <w:ins w:id="371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72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12:00; </w:t>
              </w:r>
            </w:ins>
            <w:ins w:id="373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74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如果当前时间在当天的</w:t>
              </w:r>
            </w:ins>
            <w:ins w:id="375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76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12</w:t>
              </w:r>
            </w:ins>
            <w:ins w:id="377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78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：</w:t>
              </w:r>
            </w:ins>
            <w:ins w:id="379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80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00</w:t>
              </w:r>
            </w:ins>
            <w:ins w:id="381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82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之后则则计算已抽样数量的开始时间</w:t>
              </w:r>
            </w:ins>
            <w:ins w:id="383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84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@</w:t>
              </w:r>
            </w:ins>
            <w:ins w:id="385" w:author="Gao, Guan-Wei (高貫偉 ITC)" w:date="2012-05-30T15:46:00Z">
              <w:r>
                <w:rPr>
                  <w:rFonts w:hint="eastAsia" w:eastAsia="宋体"/>
                </w:rPr>
                <w:t>QCStartTime</w:t>
              </w:r>
            </w:ins>
            <w:ins w:id="386" w:author="Gao, Guan-Wei (高貫偉 ITC)" w:date="2012-05-30T15:42:00Z">
              <w:r>
                <w:rPr>
                  <w:rFonts w:hint="eastAsia" w:eastAsia="宋体"/>
                  <w:color w:val="auto"/>
                  <w:u w:val="none"/>
                  <w:rPrChange w:id="387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为当天的</w:t>
              </w:r>
            </w:ins>
            <w:ins w:id="388" w:author="Gao, Guan-Wei (高貫偉 ITC)" w:date="2012-05-30T15:42:00Z">
              <w:r>
                <w:rPr>
                  <w:rFonts w:eastAsia="宋体"/>
                  <w:color w:val="auto"/>
                  <w:u w:val="none"/>
                  <w:rPrChange w:id="389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12:00</w:t>
              </w:r>
            </w:ins>
          </w:p>
          <w:p>
            <w:pPr>
              <w:pStyle w:val="30"/>
              <w:numPr>
                <w:ilvl w:val="0"/>
                <w:numId w:val="9"/>
              </w:numPr>
              <w:ind w:left="420" w:hanging="420" w:firstLineChars="0"/>
              <w:jc w:val="left"/>
              <w:rPr>
                <w:ins w:id="391" w:author="Gao, Guan-Wei (高貫偉 ITC)" w:date="2012-05-30T14:39:00Z"/>
                <w:rFonts w:eastAsia="宋体"/>
                <w:color w:val="auto"/>
                <w:rPrChange w:id="392" w:author="Gao, Guan-Wei (高貫偉 ITC)" w:date="2012-05-30T15:59:00Z">
                  <w:rPr>
                    <w:rFonts w:eastAsia="宋体"/>
                    <w:color w:val="FF0000"/>
                  </w:rPr>
                </w:rPrChange>
              </w:rPr>
              <w:pPrChange w:id="390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393" w:author="Gao, Guan-Wei (高貫偉 ITC)" w:date="2012-05-30T14:38:00Z">
              <w:r>
                <w:rPr>
                  <w:rFonts w:hint="eastAsia" w:eastAsia="宋体"/>
                  <w:color w:val="auto"/>
                  <w:u w:val="none"/>
                  <w:rPrChange w:id="394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获取抽检率：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396" w:author="Gao, Guan-Wei (高貫偉 ITC)" w:date="2012-05-30T14:40:00Z"/>
                <w:rFonts w:eastAsia="宋体"/>
                <w:color w:val="auto"/>
                <w:rPrChange w:id="397" w:author="Gao, Guan-Wei (高貫偉 ITC)" w:date="2012-05-30T15:43:00Z">
                  <w:rPr>
                    <w:rFonts w:eastAsia="宋体"/>
                    <w:color w:val="FF0000"/>
                  </w:rPr>
                </w:rPrChange>
              </w:rPr>
              <w:pPrChange w:id="395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398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399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@</w:t>
              </w:r>
            </w:ins>
            <w:ins w:id="400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01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QCRatio</w:t>
              </w:r>
            </w:ins>
            <w:ins w:id="402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03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 = </w:t>
              </w:r>
            </w:ins>
            <w:ins w:id="404" w:author="Gao, Guan-Wei (高貫偉 ITC)" w:date="2012-05-30T14:39:00Z">
              <w:r>
                <w:rPr>
                  <w:rFonts w:eastAsia="宋体"/>
                  <w:color w:val="auto"/>
                  <w:u w:val="none"/>
                  <w:rPrChange w:id="405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QCRatio.QCRatio</w:t>
              </w:r>
            </w:ins>
            <w:ins w:id="406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07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 (</w:t>
              </w:r>
            </w:ins>
            <w:ins w:id="408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09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Condtion</w:t>
              </w:r>
            </w:ins>
            <w:ins w:id="410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11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: Family=Left(@Line,1))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413" w:author="Gao, Guan-Wei (高貫偉 ITC)" w:date="2012-07-17T15:14:00Z"/>
                <w:rFonts w:eastAsia="宋体"/>
              </w:rPr>
              <w:pPrChange w:id="412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14" w:author="Gao, Guan-Wei (高貫偉 ITC)" w:date="2012-05-30T14:40:00Z">
              <w:r>
                <w:rPr>
                  <w:rFonts w:hint="eastAsia" w:eastAsia="宋体"/>
                  <w:color w:val="auto"/>
                  <w:u w:val="none"/>
                  <w:rPrChange w:id="415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若</w:t>
              </w:r>
            </w:ins>
            <w:ins w:id="416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17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@</w:t>
              </w:r>
            </w:ins>
            <w:ins w:id="418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19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QCRatio</w:t>
              </w:r>
            </w:ins>
            <w:ins w:id="420" w:author="Gao, Guan-Wei (高貫偉 ITC)" w:date="2012-05-30T14:40:00Z">
              <w:r>
                <w:rPr>
                  <w:rFonts w:hint="eastAsia" w:eastAsia="宋体"/>
                  <w:color w:val="auto"/>
                  <w:u w:val="none"/>
                  <w:rPrChange w:id="421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为</w:t>
              </w:r>
            </w:ins>
            <w:ins w:id="422" w:author="Gao, Guan-Wei (高貫偉 ITC)" w:date="2012-05-30T14:40:00Z">
              <w:r>
                <w:rPr>
                  <w:rFonts w:hint="eastAsia" w:eastAsia="宋体"/>
                  <w:color w:val="auto"/>
                  <w:u w:val="none"/>
                  <w:rPrChange w:id="423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空或者</w:t>
              </w:r>
            </w:ins>
            <w:ins w:id="424" w:author="Gao, Guan-Wei (高貫偉 ITC)" w:date="2012-05-30T14:40:00Z">
              <w:r>
                <w:rPr>
                  <w:rFonts w:hint="eastAsia" w:eastAsia="宋体"/>
                  <w:color w:val="auto"/>
                  <w:u w:val="none"/>
                  <w:rPrChange w:id="425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为</w:t>
              </w:r>
            </w:ins>
            <w:ins w:id="426" w:author="Gao, Guan-Wei (高貫偉 ITC)" w:date="2012-05-30T14:40:00Z">
              <w:r>
                <w:rPr>
                  <w:rFonts w:eastAsia="宋体"/>
                  <w:color w:val="auto"/>
                  <w:u w:val="none"/>
                  <w:rPrChange w:id="427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Null</w:t>
              </w:r>
            </w:ins>
            <w:ins w:id="428" w:author="Gao, Guan-Wei (高貫偉 ITC)" w:date="2012-05-30T14:40:00Z">
              <w:r>
                <w:rPr>
                  <w:rFonts w:hint="eastAsia" w:eastAsia="宋体"/>
                  <w:color w:val="auto"/>
                  <w:u w:val="none"/>
                  <w:rPrChange w:id="429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，</w:t>
              </w:r>
            </w:ins>
            <w:ins w:id="430" w:author="Gao, Guan-Wei (高貫偉 ITC)" w:date="2012-05-30T14:41:00Z">
              <w:r>
                <w:rPr>
                  <w:rFonts w:hint="eastAsia" w:eastAsia="宋体"/>
                  <w:color w:val="auto"/>
                  <w:u w:val="none"/>
                  <w:rPrChange w:id="431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则报错：“请维护当前</w:t>
              </w:r>
            </w:ins>
            <w:ins w:id="432" w:author="Gao, Guan-Wei (高貫偉 ITC)" w:date="2012-05-30T14:41:00Z">
              <w:r>
                <w:rPr>
                  <w:rFonts w:eastAsia="宋体"/>
                  <w:color w:val="auto"/>
                  <w:u w:val="none"/>
                  <w:rPrChange w:id="433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Line</w:t>
              </w:r>
            </w:ins>
            <w:ins w:id="434" w:author="Gao, Guan-Wei (高貫偉 ITC)" w:date="2012-05-30T14:41:00Z">
              <w:r>
                <w:rPr>
                  <w:rFonts w:hint="eastAsia" w:eastAsia="宋体"/>
                  <w:color w:val="auto"/>
                  <w:u w:val="none"/>
                  <w:rPrChange w:id="435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的</w:t>
              </w:r>
            </w:ins>
            <w:ins w:id="436" w:author="Gao, Guan-Wei (高貫偉 ITC)" w:date="2012-05-30T14:41:00Z">
              <w:r>
                <w:rPr>
                  <w:rFonts w:eastAsia="宋体"/>
                  <w:color w:val="auto"/>
                  <w:u w:val="none"/>
                  <w:rPrChange w:id="437" w:author="Gao, Guan-Wei (高貫偉 ITC)" w:date="2012-05-30T15:43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QC</w:t>
              </w:r>
            </w:ins>
            <w:ins w:id="438" w:author="Gao, Guan-Wei (高貫偉 ITC)" w:date="2012-05-30T14:41:00Z">
              <w:r>
                <w:rPr>
                  <w:rFonts w:hint="eastAsia" w:eastAsia="宋体"/>
                  <w:color w:val="auto"/>
                  <w:u w:val="none"/>
                  <w:rPrChange w:id="439" w:author="Gao, Guan-Wei (高貫偉 ITC)" w:date="2012-05-30T15:43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抽检率”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441" w:author="Gao, Guan-Wei (高貫偉 ITC)" w:date="2012-05-30T14:53:00Z"/>
                <w:rFonts w:eastAsia="宋体"/>
                <w:color w:val="auto"/>
                <w:rPrChange w:id="442" w:author="Gao, Guan-Wei (高貫偉 ITC)" w:date="2012-05-30T15:43:00Z">
                  <w:rPr>
                    <w:rFonts w:eastAsia="宋体"/>
                    <w:color w:val="FF0000"/>
                  </w:rPr>
                </w:rPrChange>
              </w:rPr>
              <w:pPrChange w:id="440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43" w:author="Gao, Guan-Wei (高貫偉 ITC)" w:date="2012-07-17T15:14:00Z">
              <w:r>
                <w:rPr>
                  <w:rFonts w:hint="eastAsia" w:eastAsia="宋体"/>
                  <w:color w:val="auto"/>
                  <w:highlight w:val="cyan"/>
                  <w:u w:val="none"/>
                  <w:rPrChange w:id="444" w:author="Gao, Guan-Wei (高貫偉 ITC)" w:date="2012-07-17T15:14:00Z">
                    <w:rPr>
                      <w:rFonts w:hint="eastAsia" w:eastAsia="宋体"/>
                      <w:color w:val="0000FF"/>
                      <w:u w:val="single"/>
                    </w:rPr>
                  </w:rPrChange>
                </w:rPr>
                <w:t>若抽检率为</w:t>
              </w:r>
            </w:ins>
            <w:ins w:id="445" w:author="Gao, Guan-Wei (高貫偉 ITC)" w:date="2012-07-17T15:14:00Z">
              <w:r>
                <w:rPr>
                  <w:rFonts w:eastAsia="宋体"/>
                  <w:color w:val="auto"/>
                  <w:highlight w:val="cyan"/>
                  <w:u w:val="none"/>
                  <w:rPrChange w:id="446" w:author="Gao, Guan-Wei (高貫偉 ITC)" w:date="2012-07-17T15:14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0</w:t>
              </w:r>
            </w:ins>
            <w:ins w:id="447" w:author="Gao, Guan-Wei (高貫偉 ITC)" w:date="2012-07-17T15:14:00Z">
              <w:r>
                <w:rPr>
                  <w:rFonts w:hint="eastAsia" w:eastAsia="宋体"/>
                  <w:color w:val="auto"/>
                  <w:highlight w:val="cyan"/>
                  <w:u w:val="none"/>
                  <w:rPrChange w:id="448" w:author="Gao, Guan-Wei (高貫偉 ITC)" w:date="2012-07-17T15:14:00Z">
                    <w:rPr>
                      <w:rFonts w:hint="eastAsia" w:eastAsia="宋体"/>
                      <w:color w:val="0000FF"/>
                      <w:u w:val="single"/>
                    </w:rPr>
                  </w:rPrChange>
                </w:rPr>
                <w:t>，则不进行如下抽检</w:t>
              </w:r>
            </w:ins>
          </w:p>
          <w:p>
            <w:pPr>
              <w:pStyle w:val="30"/>
              <w:numPr>
                <w:ilvl w:val="0"/>
                <w:numId w:val="9"/>
              </w:numPr>
              <w:ind w:left="420" w:hanging="420" w:firstLineChars="0"/>
              <w:jc w:val="left"/>
              <w:rPr>
                <w:ins w:id="450" w:author="Gao, Guan-Wei (高貫偉 ITC)" w:date="2012-05-30T14:54:00Z"/>
                <w:rFonts w:eastAsia="宋体"/>
                <w:color w:val="auto"/>
                <w:rPrChange w:id="451" w:author="Gao, Guan-Wei (高貫偉 ITC)" w:date="2012-05-30T15:59:00Z">
                  <w:rPr>
                    <w:rFonts w:eastAsia="宋体"/>
                    <w:color w:val="FF0000"/>
                  </w:rPr>
                </w:rPrChange>
              </w:rPr>
              <w:pPrChange w:id="449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52" w:author="Gao, Guan-Wei (高貫偉 ITC)" w:date="2012-05-30T14:54:00Z">
              <w:r>
                <w:rPr>
                  <w:rFonts w:hint="eastAsia" w:eastAsia="宋体"/>
                  <w:color w:val="auto"/>
                  <w:u w:val="none"/>
                  <w:rPrChange w:id="453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获取</w:t>
              </w:r>
            </w:ins>
            <w:ins w:id="454" w:author="Gao, Guan-Wei (高貫偉 ITC)" w:date="2012-05-30T14:54:00Z">
              <w:r>
                <w:rPr>
                  <w:rFonts w:eastAsia="宋体"/>
                  <w:color w:val="auto"/>
                  <w:u w:val="none"/>
                  <w:rPrChange w:id="455" w:author="Gao, Guan-Wei (高貫偉 ITC)" w:date="2012-05-30T15:59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>Product</w:t>
              </w:r>
            </w:ins>
            <w:ins w:id="456" w:author="Gao, Guan-Wei (高貫偉 ITC)" w:date="2012-05-30T14:54:00Z">
              <w:r>
                <w:rPr>
                  <w:rFonts w:hint="eastAsia" w:eastAsia="宋体"/>
                  <w:color w:val="auto"/>
                  <w:u w:val="none"/>
                  <w:rPrChange w:id="457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数量</w:t>
              </w:r>
            </w:ins>
            <w:ins w:id="458" w:author="Gao, Guan-Wei (高貫偉 ITC)" w:date="2012-05-30T15:44:00Z">
              <w:r>
                <w:rPr>
                  <w:rFonts w:eastAsia="宋体"/>
                  <w:color w:val="auto"/>
                  <w:u w:val="none"/>
                  <w:rPrChange w:id="459" w:author="Gao, Guan-Wei (高貫偉 ITC)" w:date="2012-05-30T15:59:00Z">
                    <w:rPr>
                      <w:color w:val="0000FF"/>
                      <w:u w:val="single"/>
                    </w:rPr>
                  </w:rPrChange>
                </w:rPr>
                <w:t>@Count</w:t>
              </w:r>
            </w:ins>
            <w:ins w:id="460" w:author="Gao, Guan-Wei (高貫偉 ITC)" w:date="2012-05-30T14:54:00Z">
              <w:r>
                <w:rPr>
                  <w:rFonts w:hint="eastAsia" w:eastAsia="宋体"/>
                  <w:color w:val="auto"/>
                  <w:u w:val="none"/>
                  <w:rPrChange w:id="461" w:author="Gao, Guan-Wei (高貫偉 ITC)" w:date="2012-05-30T15:59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：</w:t>
              </w:r>
            </w:ins>
          </w:p>
          <w:p>
            <w:pPr>
              <w:pStyle w:val="30"/>
              <w:numPr>
                <w:ilvl w:val="0"/>
                <w:numId w:val="10"/>
              </w:numPr>
              <w:ind w:left="840" w:hanging="420" w:firstLineChars="0"/>
              <w:jc w:val="left"/>
              <w:rPr>
                <w:ins w:id="463" w:author="Gao, Guan-Wei (高貫偉 ITC)" w:date="2012-05-30T16:18:00Z"/>
                <w:rFonts w:eastAsia="宋体"/>
              </w:rPr>
              <w:pPrChange w:id="462" w:author="Gao, Guan-Wei (高貫偉 ITC)" w:date="2012-05-30T15:54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64" w:author="Gao, Guan-Wei (高貫偉 ITC)" w:date="2012-05-30T16:18:00Z">
              <w:r>
                <w:rPr>
                  <w:rFonts w:hint="eastAsia" w:eastAsia="宋体"/>
                </w:rPr>
                <w:t>Distinct QCStatus.ProductID</w:t>
              </w:r>
            </w:ins>
          </w:p>
          <w:p>
            <w:pPr>
              <w:pStyle w:val="30"/>
              <w:numPr>
                <w:ilvl w:val="0"/>
                <w:numId w:val="10"/>
              </w:numPr>
              <w:ind w:left="840" w:hanging="420" w:firstLineChars="0"/>
              <w:jc w:val="left"/>
              <w:rPr>
                <w:ins w:id="466" w:author="Gao, Guan-Wei (高貫偉 ITC)" w:date="2012-05-30T15:46:00Z"/>
                <w:rFonts w:eastAsia="宋体"/>
                <w:strike/>
                <w:rPrChange w:id="467" w:author="Gao, Guan-Wei (高貫偉 ITC)" w:date="2012-07-18T13:47:00Z">
                  <w:rPr/>
                </w:rPrChange>
              </w:rPr>
              <w:pPrChange w:id="465" w:author="Gao, Guan-Wei (高貫偉 ITC)" w:date="2012-05-30T15:54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68" w:author="Gao, Guan-Wei (高貫偉 ITC)" w:date="2012-05-30T15:45:00Z">
              <w:r>
                <w:rPr>
                  <w:rFonts w:hint="eastAsia" w:eastAsia="宋体"/>
                  <w:strike/>
                  <w:color w:val="auto"/>
                  <w:u w:val="none"/>
                  <w:rPrChange w:id="469" w:author="Gao, Guan-Wei (高貫偉 ITC)" w:date="2012-07-18T13:47:00Z">
                    <w:rPr>
                      <w:rFonts w:hint="eastAsia" w:eastAsia="宋体"/>
                      <w:color w:val="FF0000"/>
                      <w:u w:val="single"/>
                    </w:rPr>
                  </w:rPrChange>
                </w:rPr>
                <w:t>抽样时间</w:t>
              </w:r>
            </w:ins>
            <w:ins w:id="470" w:author="Gao, Guan-Wei (高貫偉 ITC)" w:date="2012-05-30T15:46:00Z">
              <w:r>
                <w:rPr>
                  <w:rFonts w:eastAsia="宋体"/>
                  <w:strike/>
                  <w:color w:val="auto"/>
                  <w:u w:val="none"/>
                  <w:rPrChange w:id="471" w:author="Gao, Guan-Wei (高貫偉 ITC)" w:date="2012-07-18T13:47:00Z">
                    <w:rPr>
                      <w:rFonts w:eastAsia="宋体"/>
                      <w:color w:val="FF0000"/>
                      <w:u w:val="single"/>
                    </w:rPr>
                  </w:rPrChange>
                </w:rPr>
                <w:t xml:space="preserve"> @</w:t>
              </w:r>
            </w:ins>
            <w:ins w:id="472" w:author="Gao, Guan-Wei (高貫偉 ITC)" w:date="2012-05-30T15:46:00Z">
              <w:r>
                <w:rPr>
                  <w:rFonts w:eastAsia="宋体"/>
                  <w:strike/>
                  <w:color w:val="auto"/>
                  <w:u w:val="none"/>
                  <w:rPrChange w:id="473" w:author="Gao, Guan-Wei (高貫偉 ITC)" w:date="2012-07-18T13:47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QCStartTime</w:t>
              </w:r>
            </w:ins>
            <w:ins w:id="474" w:author="Gao, Guan-Wei (高貫偉 ITC)" w:date="2012-05-30T15:46:00Z">
              <w:r>
                <w:rPr>
                  <w:rFonts w:hint="eastAsia" w:eastAsia="宋体"/>
                  <w:strike/>
                  <w:color w:val="auto"/>
                  <w:u w:val="none"/>
                  <w:rPrChange w:id="475" w:author="Gao, Guan-Wei (高貫偉 ITC)" w:date="2012-07-18T13:47:00Z">
                    <w:rPr>
                      <w:rFonts w:hint="eastAsia"/>
                      <w:color w:val="0000FF"/>
                      <w:u w:val="single"/>
                    </w:rPr>
                  </w:rPrChange>
                </w:rPr>
                <w:t>之后</w:t>
              </w:r>
            </w:ins>
          </w:p>
          <w:p>
            <w:pPr>
              <w:pStyle w:val="30"/>
              <w:numPr>
                <w:ilvl w:val="0"/>
                <w:numId w:val="10"/>
              </w:numPr>
              <w:ind w:left="840" w:hanging="420" w:firstLineChars="0"/>
              <w:jc w:val="left"/>
              <w:rPr>
                <w:ins w:id="477" w:author="Gao, Guan-Wei (高貫偉 ITC)" w:date="2012-05-30T15:47:00Z"/>
                <w:rFonts w:eastAsia="宋体"/>
              </w:rPr>
              <w:pPrChange w:id="476" w:author="Gao, Guan-Wei (高貫偉 ITC)" w:date="2012-05-30T15:54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78" w:author="Gao, Guan-Wei (高貫偉 ITC)" w:date="2012-05-30T15:46:00Z">
              <w:r>
                <w:rPr>
                  <w:rFonts w:hint="eastAsia" w:eastAsia="宋体"/>
                </w:rPr>
                <w:t>当前Line</w:t>
              </w:r>
            </w:ins>
          </w:p>
          <w:p>
            <w:pPr>
              <w:pStyle w:val="30"/>
              <w:numPr>
                <w:ilvl w:val="0"/>
                <w:numId w:val="10"/>
              </w:numPr>
              <w:ind w:left="840" w:hanging="420" w:firstLineChars="0"/>
              <w:jc w:val="left"/>
              <w:rPr>
                <w:ins w:id="480" w:author="Gao, Guan-Wei (高貫偉 ITC)" w:date="2012-05-30T15:55:00Z"/>
                <w:rFonts w:eastAsia="宋体"/>
              </w:rPr>
              <w:pPrChange w:id="479" w:author="Gao, Guan-Wei (高貫偉 ITC)" w:date="2012-05-30T15:54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81" w:author="Gao, Guan-Wei (高貫偉 ITC)" w:date="2012-05-30T15:47:00Z">
              <w:r>
                <w:rPr>
                  <w:rFonts w:eastAsia="宋体"/>
                  <w:color w:val="auto"/>
                  <w:highlight w:val="yellow"/>
                  <w:u w:val="none"/>
                  <w:rPrChange w:id="482" w:author="Gao, Guan-Wei (高貫偉 ITC)" w:date="2012-05-30T15:54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Tp</w:t>
              </w:r>
            </w:ins>
            <w:ins w:id="483" w:author="Gao, Guan-Wei (高貫偉 ITC)" w:date="2012-05-30T15:47:00Z">
              <w:r>
                <w:rPr>
                  <w:rFonts w:eastAsia="宋体"/>
                  <w:color w:val="auto"/>
                  <w:highlight w:val="yellow"/>
                  <w:u w:val="none"/>
                  <w:rPrChange w:id="484" w:author="Gao, Guan-Wei (高貫偉 ITC)" w:date="2012-05-30T15:54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=’</w:t>
              </w:r>
            </w:ins>
            <w:ins w:id="485" w:author="Gao, Guan-Wei (高貫偉 ITC)" w:date="2012-05-30T15:54:00Z">
              <w:r>
                <w:rPr>
                  <w:rFonts w:eastAsia="宋体"/>
                  <w:color w:val="auto"/>
                  <w:highlight w:val="yellow"/>
                  <w:u w:val="none"/>
                  <w:rPrChange w:id="486" w:author="Gao, Guan-Wei (高貫偉 ITC)" w:date="2012-05-30T15:54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PIA1</w:t>
              </w:r>
            </w:ins>
            <w:ins w:id="487" w:author="Gao, Guan-Wei (高貫偉 ITC)" w:date="2012-05-30T15:47:00Z">
              <w:r>
                <w:rPr>
                  <w:rFonts w:eastAsia="宋体"/>
                  <w:color w:val="auto"/>
                  <w:highlight w:val="yellow"/>
                  <w:u w:val="none"/>
                  <w:rPrChange w:id="488" w:author="Gao, Guan-Wei (高貫偉 ITC)" w:date="2012-05-30T15:54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’</w:t>
              </w:r>
            </w:ins>
          </w:p>
          <w:p>
            <w:pPr>
              <w:pStyle w:val="30"/>
              <w:numPr>
                <w:ilvl w:val="0"/>
                <w:numId w:val="10"/>
              </w:numPr>
              <w:ind w:left="840" w:hanging="420" w:firstLineChars="0"/>
              <w:jc w:val="left"/>
              <w:rPr>
                <w:ins w:id="490" w:author="Gao, Guan-Wei (高貫偉 ITC)" w:date="2012-05-30T15:54:00Z"/>
                <w:rFonts w:eastAsia="宋体"/>
              </w:rPr>
              <w:pPrChange w:id="489" w:author="Gao, Guan-Wei (高貫偉 ITC)" w:date="2012-05-30T15:54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91" w:author="Gao, Guan-Wei (高貫偉 ITC)" w:date="2012-05-30T15:55:00Z">
              <w:r>
                <w:rPr>
                  <w:rFonts w:hint="eastAsia" w:eastAsia="宋体"/>
                </w:rPr>
                <w:t>Table: QCStatus</w:t>
              </w:r>
            </w:ins>
          </w:p>
          <w:p>
            <w:pPr>
              <w:pStyle w:val="30"/>
              <w:numPr>
                <w:ilvl w:val="0"/>
                <w:numId w:val="9"/>
              </w:numPr>
              <w:ind w:left="420" w:hanging="420" w:firstLineChars="0"/>
              <w:jc w:val="left"/>
              <w:rPr>
                <w:ins w:id="493" w:author="Gao, Guan-Wei (高貫偉 ITC)" w:date="2012-05-30T15:55:00Z"/>
                <w:rFonts w:eastAsia="宋体"/>
              </w:rPr>
              <w:pPrChange w:id="492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94" w:author="Gao, Guan-Wei (高貫偉 ITC)" w:date="2012-05-30T15:55:00Z">
              <w:r>
                <w:rPr>
                  <w:rFonts w:hint="eastAsia" w:eastAsia="宋体"/>
                </w:rPr>
                <w:t>计算：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496" w:author="Gao, Guan-Wei (高貫偉 ITC)" w:date="2012-05-30T16:00:00Z"/>
                <w:rFonts w:eastAsia="宋体"/>
              </w:rPr>
              <w:pPrChange w:id="495" w:author="Gao, Guan-Wei (高貫偉 ITC)" w:date="2012-05-30T15:59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497" w:author="Gao, Guan-Wei (高貫偉 ITC)" w:date="2012-05-30T15:55:00Z">
              <w:r>
                <w:rPr>
                  <w:rFonts w:hint="eastAsia" w:eastAsia="宋体"/>
                </w:rPr>
                <w:t>若@Count%@QCRatio=0</w:t>
              </w:r>
            </w:ins>
            <w:ins w:id="498" w:author="Gao, Guan-Wei (高貫偉 ITC)" w:date="2012-05-30T16:00:00Z">
              <w:r>
                <w:rPr>
                  <w:rFonts w:hint="eastAsia" w:eastAsia="宋体"/>
                </w:rPr>
                <w:t>或者@Count=0，则判定为PIA，否则判定为免检</w:t>
              </w:r>
            </w:ins>
          </w:p>
          <w:p>
            <w:pPr>
              <w:pStyle w:val="30"/>
              <w:numPr>
                <w:ilvl w:val="0"/>
                <w:numId w:val="8"/>
              </w:numPr>
              <w:ind w:left="420" w:hanging="420" w:firstLineChars="0"/>
              <w:jc w:val="left"/>
              <w:rPr>
                <w:ins w:id="500" w:author="Gao, Guan-Wei (高貫偉 ITC)" w:date="2012-05-30T16:00:00Z"/>
                <w:rFonts w:eastAsia="宋体"/>
              </w:rPr>
              <w:pPrChange w:id="499" w:author="Gao, Guan-Wei (高貫偉 ITC)" w:date="2012-05-30T16:13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01" w:author="Gao, Guan-Wei (高貫偉 ITC)" w:date="2012-05-30T16:00:00Z">
              <w:r>
                <w:rPr>
                  <w:rFonts w:hint="eastAsia" w:eastAsia="宋体"/>
                </w:rPr>
                <w:t>插入QCStatus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503" w:author="Gao, Guan-Wei (高貫偉 ITC)" w:date="2012-05-30T16:02:00Z"/>
                <w:rFonts w:eastAsia="宋体"/>
              </w:rPr>
              <w:pPrChange w:id="502" w:author="Gao, Guan-Wei (高貫偉 ITC)" w:date="2012-05-30T16:13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04" w:author="Gao, Guan-Wei (高貫偉 ITC)" w:date="2012-05-30T16:00:00Z">
              <w:r>
                <w:rPr>
                  <w:rFonts w:hint="eastAsia" w:eastAsia="宋体"/>
                </w:rPr>
                <w:t>免检：</w:t>
              </w:r>
            </w:ins>
            <w:ins w:id="505" w:author="Gao, Guan-Wei (高貫偉 ITC)" w:date="2012-05-30T16:06:00Z">
              <w:r>
                <w:rPr>
                  <w:rFonts w:hint="eastAsia" w:eastAsia="宋体"/>
                </w:rPr>
                <w:t xml:space="preserve">Status=1, </w:t>
              </w:r>
            </w:ins>
            <w:ins w:id="506" w:author="Gao, Guan-Wei (高貫偉 ITC)" w:date="2012-05-30T16:06:00Z">
              <w:r>
                <w:rPr>
                  <w:rFonts w:eastAsia="宋体"/>
                  <w:color w:val="auto"/>
                  <w:highlight w:val="yellow"/>
                  <w:u w:val="none"/>
                  <w:rPrChange w:id="507" w:author="Gao, Guan-Wei (高貫偉 ITC)" w:date="2012-05-30T16:07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Tp</w:t>
              </w:r>
            </w:ins>
            <w:ins w:id="508" w:author="Gao, Guan-Wei (高貫偉 ITC)" w:date="2012-05-30T16:06:00Z">
              <w:r>
                <w:rPr>
                  <w:rFonts w:eastAsia="宋体"/>
                  <w:color w:val="auto"/>
                  <w:highlight w:val="yellow"/>
                  <w:u w:val="none"/>
                  <w:rPrChange w:id="509" w:author="Gao, Guan-Wei (高貫偉 ITC)" w:date="2012-05-30T16:07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=’PIA1’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511" w:author="Gao, Guan-Wei (高貫偉 ITC)" w:date="2012-05-30T16:13:00Z"/>
                <w:rFonts w:eastAsia="宋体"/>
              </w:rPr>
              <w:pPrChange w:id="510" w:author="Gao, Guan-Wei (高貫偉 ITC)" w:date="2012-05-30T16:13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12" w:author="Gao, Guan-Wei (高貫偉 ITC)" w:date="2012-05-30T16:02:00Z">
              <w:r>
                <w:rPr>
                  <w:rFonts w:hint="eastAsia" w:eastAsia="宋体"/>
                </w:rPr>
                <w:t>PIA：</w:t>
              </w:r>
            </w:ins>
            <w:ins w:id="513" w:author="Gao, Guan-Wei (高貫偉 ITC)" w:date="2012-05-30T16:07:00Z">
              <w:r>
                <w:rPr>
                  <w:rFonts w:hint="eastAsia" w:eastAsia="宋体"/>
                </w:rPr>
                <w:t>Status</w:t>
              </w:r>
            </w:ins>
            <w:ins w:id="514" w:author="Gao, Guan-Wei (高貫偉 ITC)" w:date="2012-05-30T16:12:00Z">
              <w:r>
                <w:rPr>
                  <w:rFonts w:hint="eastAsia" w:eastAsia="宋体"/>
                </w:rPr>
                <w:t xml:space="preserve">=5, </w:t>
              </w:r>
            </w:ins>
            <w:ins w:id="515" w:author="Gao, Guan-Wei (高貫偉 ITC)" w:date="2012-05-30T16:12:00Z">
              <w:r>
                <w:rPr>
                  <w:rFonts w:eastAsia="宋体"/>
                  <w:color w:val="auto"/>
                  <w:highlight w:val="yellow"/>
                  <w:u w:val="none"/>
                  <w:rPrChange w:id="516" w:author="Gao, Guan-Wei (高貫偉 ITC)" w:date="2012-05-30T16:12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Tp</w:t>
              </w:r>
            </w:ins>
            <w:ins w:id="517" w:author="Gao, Guan-Wei (高貫偉 ITC)" w:date="2012-05-30T16:12:00Z">
              <w:r>
                <w:rPr>
                  <w:rFonts w:eastAsia="宋体"/>
                  <w:color w:val="auto"/>
                  <w:highlight w:val="yellow"/>
                  <w:u w:val="none"/>
                  <w:rPrChange w:id="518" w:author="Gao, Guan-Wei (高貫偉 ITC)" w:date="2012-05-30T16:12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=’PIA1’</w:t>
              </w:r>
            </w:ins>
          </w:p>
          <w:p>
            <w:pPr>
              <w:pStyle w:val="30"/>
              <w:numPr>
                <w:ilvl w:val="0"/>
                <w:numId w:val="8"/>
              </w:numPr>
              <w:ind w:left="420" w:hanging="420" w:firstLineChars="0"/>
              <w:jc w:val="left"/>
              <w:rPr>
                <w:ins w:id="520" w:author="Gao, Guan-Wei (高貫偉 ITC)" w:date="2012-05-30T16:13:00Z"/>
                <w:rFonts w:eastAsia="宋体"/>
              </w:rPr>
              <w:pPrChange w:id="519" w:author="Gao, Guan-Wei (高貫偉 ITC)" w:date="2012-05-30T16:15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21" w:author="Gao, Guan-Wei (高貫偉 ITC)" w:date="2012-05-30T16:13:00Z">
              <w:r>
                <w:rPr>
                  <w:rFonts w:hint="eastAsia" w:eastAsia="宋体"/>
                </w:rPr>
                <w:t>插入ProductLog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523" w:author="Gao, Guan-Wei (高貫偉 ITC)" w:date="2012-05-30T16:13:00Z"/>
                <w:rFonts w:eastAsia="宋体"/>
              </w:rPr>
              <w:pPrChange w:id="522" w:author="Gao, Guan-Wei (高貫偉 ITC)" w:date="2012-05-30T16:17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24" w:author="Gao, Guan-Wei (高貫偉 ITC)" w:date="2012-05-30T16:13:00Z">
              <w:r>
                <w:rPr>
                  <w:rFonts w:hint="eastAsia" w:eastAsia="宋体"/>
                  <w:color w:val="auto"/>
                  <w:highlight w:val="cyan"/>
                  <w:u w:val="none"/>
                  <w:rPrChange w:id="525" w:author="Gao, Guan-Wei (高貫偉 ITC)" w:date="2012-07-10T15:26:00Z">
                    <w:rPr>
                      <w:rFonts w:hint="eastAsia" w:eastAsia="宋体"/>
                      <w:color w:val="0000FF"/>
                      <w:u w:val="single"/>
                    </w:rPr>
                  </w:rPrChange>
                </w:rPr>
                <w:t>免检：</w:t>
              </w:r>
            </w:ins>
            <w:ins w:id="526" w:author="Gao, Guan-Wei (高貫偉 ITC)" w:date="2012-05-30T16:15:00Z">
              <w:r>
                <w:rPr>
                  <w:rFonts w:eastAsia="宋体"/>
                  <w:color w:val="auto"/>
                  <w:highlight w:val="cyan"/>
                  <w:u w:val="none"/>
                  <w:rPrChange w:id="527" w:author="Gao, Guan-Wei (高貫偉 ITC)" w:date="2012-07-10T15:26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Station=</w:t>
              </w:r>
            </w:ins>
            <w:ins w:id="528" w:author="Gao, Guan-Wei (高貫偉 ITC)" w:date="2012-07-10T15:25:00Z">
              <w:r>
                <w:rPr>
                  <w:rFonts w:eastAsia="宋体"/>
                  <w:color w:val="auto"/>
                  <w:highlight w:val="cyan"/>
                  <w:u w:val="none"/>
                  <w:rPrChange w:id="529" w:author="Gao, Guan-Wei (高貫偉 ITC)" w:date="2012-07-10T15:26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78</w:t>
              </w:r>
            </w:ins>
            <w:ins w:id="530" w:author="Gao, Guan-Wei (高貫偉 ITC)" w:date="2012-05-30T16:15:00Z">
              <w:r>
                <w:rPr>
                  <w:rFonts w:eastAsia="宋体"/>
                  <w:color w:val="auto"/>
                  <w:highlight w:val="cyan"/>
                  <w:u w:val="none"/>
                  <w:rPrChange w:id="531" w:author="Gao, Guan-Wei (高貫偉 ITC)" w:date="2012-07-10T15:26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, Status=1, Line=</w:t>
              </w:r>
            </w:ins>
            <w:ins w:id="532" w:author="Gao, Guan-Wei (高貫偉 ITC)" w:date="2012-07-10T15:26:00Z">
              <w:r>
                <w:rPr>
                  <w:rFonts w:eastAsia="宋体"/>
                  <w:color w:val="auto"/>
                  <w:highlight w:val="cyan"/>
                  <w:u w:val="none"/>
                  <w:rPrChange w:id="533" w:author="Gao, Guan-Wei (高貫偉 ITC)" w:date="2012-07-10T15:26:00Z">
                    <w:rPr>
                      <w:rFonts w:eastAsia="宋体"/>
                      <w:color w:val="0000FF"/>
                      <w:u w:val="single"/>
                    </w:rPr>
                  </w:rPrChange>
                </w:rPr>
                <w:t>[Line]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535" w:author="Gao, Guan-Wei (高貫偉 ITC)" w:date="2012-05-30T16:14:00Z"/>
                <w:rFonts w:eastAsia="宋体"/>
              </w:rPr>
              <w:pPrChange w:id="534" w:author="Gao, Guan-Wei (高貫偉 ITC)" w:date="2012-05-30T16:17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36" w:author="Gao, Guan-Wei (高貫偉 ITC)" w:date="2012-05-30T16:13:00Z">
              <w:r>
                <w:rPr>
                  <w:rFonts w:hint="eastAsia" w:eastAsia="宋体"/>
                </w:rPr>
                <w:t>PIA：</w:t>
              </w:r>
            </w:ins>
            <w:ins w:id="537" w:author="Gao, Guan-Wei (高貫偉 ITC)" w:date="2012-05-30T16:16:00Z">
              <w:r>
                <w:rPr>
                  <w:rFonts w:hint="eastAsia" w:eastAsia="宋体"/>
                </w:rPr>
                <w:t>Station=71, Status=1, Line=[Line].</w:t>
              </w:r>
            </w:ins>
            <w:ins w:id="538" w:author="Gao, Guan-Wei (高貫偉 ITC)" w:date="2012-05-30T16:17:00Z">
              <w:r>
                <w:rPr>
                  <w:rFonts w:hint="eastAsia" w:eastAsia="宋体"/>
                </w:rPr>
                <w:t>Selected</w:t>
              </w:r>
            </w:ins>
            <w:ins w:id="539" w:author="Gao, Guan-Wei (高貫偉 ITC)" w:date="2012-05-30T16:16:00Z">
              <w:r>
                <w:rPr>
                  <w:rFonts w:hint="eastAsia" w:eastAsia="宋体"/>
                </w:rPr>
                <w:t>Value</w:t>
              </w:r>
            </w:ins>
          </w:p>
          <w:p>
            <w:pPr>
              <w:pStyle w:val="30"/>
              <w:numPr>
                <w:ilvl w:val="0"/>
                <w:numId w:val="8"/>
              </w:numPr>
              <w:ind w:left="420" w:hanging="420" w:firstLineChars="0"/>
              <w:jc w:val="left"/>
              <w:rPr>
                <w:ins w:id="541" w:author="Gao, Guan-Wei (高貫偉 ITC)" w:date="2012-05-30T16:15:00Z"/>
                <w:rFonts w:eastAsia="宋体"/>
              </w:rPr>
              <w:pPrChange w:id="540" w:author="Gao, Guan-Wei (高貫偉 ITC)" w:date="2012-05-30T16:15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42" w:author="Gao, Guan-Wei (高貫偉 ITC)" w:date="2012-05-30T16:14:00Z">
              <w:r>
                <w:rPr>
                  <w:rFonts w:hint="eastAsia" w:eastAsia="宋体"/>
                </w:rPr>
                <w:t>更新</w:t>
              </w:r>
            </w:ins>
            <w:ins w:id="543" w:author="Gao, Guan-Wei (高貫偉 ITC)" w:date="2012-05-30T16:15:00Z">
              <w:r>
                <w:rPr>
                  <w:rFonts w:hint="eastAsia" w:eastAsia="宋体"/>
                </w:rPr>
                <w:t>ProductStatus</w:t>
              </w:r>
            </w:ins>
          </w:p>
          <w:p>
            <w:pPr>
              <w:pStyle w:val="30"/>
              <w:ind w:left="420" w:hanging="60" w:firstLine="420" w:firstLineChars="200"/>
              <w:jc w:val="left"/>
              <w:rPr>
                <w:ins w:id="545" w:author="Gao, Guan-Wei (高貫偉 ITC)" w:date="2012-05-30T16:31:00Z"/>
                <w:rFonts w:eastAsia="宋体"/>
              </w:rPr>
              <w:pPrChange w:id="544" w:author="Gao, Guan-Wei (高貫偉 ITC)" w:date="2012-05-30T16:17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46" w:author="Gao, Guan-Wei (高貫偉 ITC)" w:date="2012-05-30T16:15:00Z">
              <w:r>
                <w:rPr>
                  <w:rFonts w:hint="eastAsia" w:eastAsia="宋体"/>
                </w:rPr>
                <w:t>PIA：</w:t>
              </w:r>
            </w:ins>
            <w:ins w:id="547" w:author="Gao, Guan-Wei (高貫偉 ITC)" w:date="2012-05-30T16:17:00Z">
              <w:r>
                <w:rPr>
                  <w:rFonts w:hint="eastAsia" w:eastAsia="宋体"/>
                </w:rPr>
                <w:t>Station=71, Status=1, Line=[Line].SelectedValue</w:t>
              </w:r>
            </w:ins>
          </w:p>
          <w:p>
            <w:pPr>
              <w:pStyle w:val="30"/>
              <w:ind w:left="420" w:hanging="60" w:firstLineChars="0"/>
              <w:jc w:val="left"/>
              <w:rPr>
                <w:ins w:id="549" w:author="Gao, Guan-Wei (高貫偉 ITC)" w:date="2012-07-17T15:14:00Z"/>
                <w:rFonts w:eastAsia="宋体"/>
                <w:b/>
              </w:rPr>
              <w:pPrChange w:id="548" w:author="Gao, Guan-Wei (高貫偉 ITC)" w:date="2012-05-30T16:31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50" w:author="Gao, Guan-Wei (高貫偉 ITC)" w:date="2012-05-30T16:31:00Z">
              <w:r>
                <w:rPr>
                  <w:rFonts w:eastAsia="宋体"/>
                  <w:b/>
                  <w:color w:val="auto"/>
                  <w:highlight w:val="yellow"/>
                  <w:u w:val="none"/>
                  <w:rPrChange w:id="551" w:author="Gao, Guan-Wei (高貫偉 ITC)" w:date="2012-05-30T16:32:00Z">
                    <w:rPr>
                      <w:rFonts w:eastAsia="宋体"/>
                      <w:b/>
                      <w:color w:val="0000FF"/>
                      <w:highlight w:val="yellow"/>
                      <w:u w:val="single"/>
                    </w:rPr>
                  </w:rPrChange>
                </w:rPr>
                <w:t xml:space="preserve">Phase II Add PIA </w:t>
              </w:r>
            </w:ins>
            <w:ins w:id="552" w:author="Gao, Guan-Wei (高貫偉 ITC)" w:date="2012-05-30T16:31:00Z">
              <w:r>
                <w:rPr>
                  <w:rFonts w:hint="eastAsia" w:eastAsia="宋体"/>
                  <w:b/>
                  <w:color w:val="auto"/>
                  <w:highlight w:val="yellow"/>
                  <w:u w:val="none"/>
                  <w:rPrChange w:id="553" w:author="Gao, Guan-Wei (高貫偉 ITC)" w:date="2012-05-30T16:32:00Z">
                    <w:rPr>
                      <w:rFonts w:hint="eastAsia" w:eastAsia="宋体"/>
                      <w:b/>
                      <w:color w:val="0000FF"/>
                      <w:highlight w:val="yellow"/>
                      <w:u w:val="single"/>
                    </w:rPr>
                  </w:rPrChange>
                </w:rPr>
                <w:t>抽检</w:t>
              </w:r>
            </w:ins>
            <w:ins w:id="554" w:author="Gao, Guan-Wei (高貫偉 ITC)" w:date="2012-05-30T16:31:00Z">
              <w:r>
                <w:rPr>
                  <w:rFonts w:eastAsia="宋体"/>
                  <w:b/>
                  <w:color w:val="auto"/>
                  <w:highlight w:val="yellow"/>
                  <w:u w:val="none"/>
                  <w:rPrChange w:id="555" w:author="Gao, Guan-Wei (高貫偉 ITC)" w:date="2012-05-30T16:32:00Z">
                    <w:rPr>
                      <w:rFonts w:eastAsia="宋体"/>
                      <w:b/>
                      <w:color w:val="0000FF"/>
                      <w:u w:val="single"/>
                    </w:rPr>
                  </w:rPrChange>
                </w:rPr>
                <w:t xml:space="preserve"> </w:t>
              </w:r>
            </w:ins>
            <w:ins w:id="556" w:author="Gao, Guan-Wei (高貫偉 ITC)" w:date="2012-05-30T16:31:00Z">
              <w:r>
                <w:rPr>
                  <w:rFonts w:hint="eastAsia" w:eastAsia="宋体"/>
                  <w:b/>
                  <w:color w:val="auto"/>
                  <w:highlight w:val="yellow"/>
                  <w:u w:val="none"/>
                  <w:rPrChange w:id="557" w:author="Gao, Guan-Wei (高貫偉 ITC)" w:date="2012-05-30T16:32:00Z">
                    <w:rPr>
                      <w:rFonts w:hint="eastAsia" w:eastAsia="宋体"/>
                      <w:b/>
                      <w:color w:val="0000FF"/>
                      <w:u w:val="single"/>
                    </w:rPr>
                  </w:rPrChange>
                </w:rPr>
                <w:t>结束</w:t>
              </w:r>
            </w:ins>
          </w:p>
          <w:p>
            <w:pPr>
              <w:pStyle w:val="30"/>
              <w:ind w:left="420" w:hanging="60" w:firstLineChars="0"/>
              <w:jc w:val="left"/>
              <w:rPr>
                <w:ins w:id="559" w:author="Gao, Guan-Wei (高貫偉 ITC)" w:date="2012-07-17T15:14:00Z"/>
                <w:rFonts w:eastAsia="宋体"/>
                <w:b/>
                <w:highlight w:val="cyan"/>
                <w:rPrChange w:id="560" w:author="Gao, Guan-Wei (高貫偉 ITC)" w:date="2012-07-17T15:15:00Z">
                  <w:rPr>
                    <w:rFonts w:eastAsia="宋体"/>
                    <w:b/>
                  </w:rPr>
                </w:rPrChange>
              </w:rPr>
              <w:pPrChange w:id="558" w:author="Gao, Guan-Wei (高貫偉 ITC)" w:date="2012-05-30T16:31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61" w:author="Gao, Guan-Wei (高貫偉 ITC)" w:date="2012-07-17T15:14:00Z">
              <w:r>
                <w:rPr>
                  <w:rFonts w:hint="eastAsia" w:eastAsia="宋体"/>
                  <w:b/>
                  <w:color w:val="auto"/>
                  <w:highlight w:val="cyan"/>
                  <w:u w:val="none"/>
                  <w:rPrChange w:id="562" w:author="Gao, Guan-Wei (高貫偉 ITC)" w:date="2012-07-17T15:15:00Z">
                    <w:rPr>
                      <w:rFonts w:hint="eastAsia" w:eastAsia="宋体"/>
                      <w:b/>
                      <w:color w:val="0000FF"/>
                      <w:u w:val="single"/>
                    </w:rPr>
                  </w:rPrChange>
                </w:rPr>
                <w:t>声讯提示：</w:t>
              </w:r>
            </w:ins>
          </w:p>
          <w:p>
            <w:pPr>
              <w:pStyle w:val="30"/>
              <w:ind w:left="420" w:hanging="60" w:firstLineChars="0"/>
              <w:jc w:val="left"/>
              <w:rPr>
                <w:rFonts w:eastAsia="宋体"/>
                <w:b/>
              </w:rPr>
              <w:pPrChange w:id="563" w:author="Gao, Guan-Wei (高貫偉 ITC)" w:date="2012-05-30T16:31:00Z">
                <w:pPr>
                  <w:pStyle w:val="30"/>
                  <w:ind w:left="420" w:hanging="60" w:firstLineChars="0"/>
                  <w:jc w:val="left"/>
                </w:pPr>
              </w:pPrChange>
            </w:pPr>
            <w:ins w:id="564" w:author="Gao, Guan-Wei (高貫偉 ITC)" w:date="2012-07-17T15:14:00Z">
              <w:r>
                <w:rPr>
                  <w:rFonts w:eastAsia="宋体"/>
                  <w:b/>
                  <w:color w:val="auto"/>
                  <w:highlight w:val="cyan"/>
                  <w:u w:val="none"/>
                  <w:rPrChange w:id="565" w:author="Gao, Guan-Wei (高貫偉 ITC)" w:date="2012-07-17T15:15:00Z">
                    <w:rPr>
                      <w:rFonts w:eastAsia="宋体"/>
                      <w:b/>
                      <w:color w:val="0000FF"/>
                      <w:u w:val="single"/>
                    </w:rPr>
                  </w:rPrChange>
                </w:rPr>
                <w:t>PIA</w:t>
              </w:r>
            </w:ins>
            <w:ins w:id="566" w:author="Gao, Guan-Wei (高貫偉 ITC)" w:date="2012-07-17T15:14:00Z">
              <w:r>
                <w:rPr>
                  <w:rFonts w:hint="eastAsia" w:eastAsia="宋体"/>
                  <w:b/>
                  <w:color w:val="auto"/>
                  <w:highlight w:val="cyan"/>
                  <w:u w:val="none"/>
                  <w:rPrChange w:id="567" w:author="Gao, Guan-Wei (高貫偉 ITC)" w:date="2012-07-17T15:15:00Z">
                    <w:rPr>
                      <w:rFonts w:hint="eastAsia" w:eastAsia="宋体"/>
                      <w:b/>
                      <w:color w:val="0000FF"/>
                      <w:u w:val="single"/>
                    </w:rPr>
                  </w:rPrChange>
                </w:rPr>
                <w:t>和免检，要有不同的声音提示</w:t>
              </w:r>
            </w:ins>
          </w:p>
        </w:tc>
      </w:tr>
      <w:tr>
        <w:trPr>
          <w:trHeight w:val="422" w:hRule="atLeast"/>
        </w:trPr>
        <w:tc>
          <w:tcPr>
            <w:tcW w:w="1984" w:type="dxa"/>
            <w:vAlign w:val="top"/>
          </w:tcPr>
          <w:p>
            <w:pPr>
              <w:rPr>
                <w:rFonts w:ascii="Arial" w:hAnsi="Arial"/>
                <w:strike/>
                <w:sz w:val="22"/>
              </w:rPr>
            </w:pPr>
          </w:p>
        </w:tc>
        <w:tc>
          <w:tcPr>
            <w:tcW w:w="6521" w:type="dxa"/>
            <w:vAlign w:val="top"/>
          </w:tcPr>
          <w:p>
            <w:pPr>
              <w:rPr>
                <w:rFonts w:ascii="Courier New" w:hAnsi="Courier New" w:cs="Courier New"/>
                <w:strike/>
                <w:kern w:val="0"/>
                <w:sz w:val="22"/>
                <w:lang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  <w:rPr>
          <w:rFonts w:eastAsia="宋体"/>
        </w:rPr>
      </w:pPr>
    </w:p>
    <w:p>
      <w:pPr>
        <w:widowControl/>
        <w:jc w:val="left"/>
        <w:rPr>
          <w:rFonts w:eastAsia="宋体"/>
        </w:rPr>
      </w:pPr>
    </w:p>
    <w:p>
      <w:pPr>
        <w:pStyle w:val="2"/>
        <w:jc w:val="left"/>
        <w:rPr>
          <w:ins w:id="568" w:author="Gao, Guan-Wei (高貫偉 ITC)" w:date="2012-06-01T08:45:00Z"/>
        </w:rPr>
      </w:pPr>
      <w:bookmarkStart w:id="6" w:name="_Toc326151833"/>
      <w:r>
        <w:t>A</w:t>
      </w:r>
      <w:r>
        <w:rPr>
          <w:rFonts w:hint="eastAsia"/>
        </w:rPr>
        <w:t>ppendix</w:t>
      </w:r>
      <w:bookmarkEnd w:id="6"/>
    </w:p>
    <w:p>
      <w:pPr>
        <w:pStyle w:val="2"/>
        <w:ind w:left="425"/>
        <w:jc w:val="both"/>
        <w:rPr>
          <w:ins w:id="570" w:author="Gao, Guan-Wei (高貫偉 ITC)" w:date="2012-06-01T08:56:00Z"/>
        </w:rPr>
        <w:pPrChange w:id="569" w:author="Gao, Guan-Wei (高貫偉 ITC)" w:date="2012-06-01T08:45:00Z">
          <w:pPr>
            <w:pStyle w:val="2"/>
            <w:jc w:val="left"/>
          </w:pPr>
        </w:pPrChange>
      </w:pPr>
      <w:ins w:id="571" w:author="Gao, Guan-Wei (高貫偉 ITC)" w:date="2012-06-01T08:45:00Z">
        <w:r>
          <w:rPr>
            <w:rFonts w:hint="eastAsia"/>
          </w:rPr>
          <w:t>增加</w:t>
        </w:r>
      </w:ins>
      <w:ins w:id="572" w:author="Gao, Guan-Wei (高貫偉 ITC)" w:date="2012-06-01T08:55:00Z">
        <w:r>
          <w:rPr>
            <w:rFonts w:hint="eastAsia"/>
          </w:rPr>
          <w:t>PIA，需要改动如下信息：</w:t>
        </w:r>
      </w:ins>
    </w:p>
    <w:p>
      <w:pPr>
        <w:pStyle w:val="2"/>
        <w:ind w:left="425"/>
        <w:jc w:val="both"/>
        <w:rPr>
          <w:ins w:id="574" w:author="Gao, Guan-Wei (高貫偉 ITC)" w:date="2012-06-01T08:56:00Z"/>
        </w:rPr>
        <w:pPrChange w:id="573" w:author="Gao, Guan-Wei (高貫偉 ITC)" w:date="2012-06-01T08:45:00Z">
          <w:pPr>
            <w:pStyle w:val="2"/>
            <w:jc w:val="left"/>
          </w:pPr>
        </w:pPrChange>
      </w:pPr>
      <w:ins w:id="575" w:author="Gao, Guan-Wei (高貫偉 ITC)" w:date="2012-06-01T08:56:00Z">
        <w:r>
          <w:rPr>
            <w:rFonts w:hint="eastAsia"/>
          </w:rPr>
          <w:t>Station：</w:t>
        </w:r>
      </w:ins>
    </w:p>
    <w:p>
      <w:pPr>
        <w:pStyle w:val="2"/>
        <w:ind w:left="425"/>
        <w:jc w:val="both"/>
        <w:rPr>
          <w:ins w:id="577" w:author="Gao, Guan-Wei (高貫偉 ITC)" w:date="2012-06-01T08:56:00Z"/>
        </w:rPr>
        <w:pPrChange w:id="576" w:author="Gao, Guan-Wei (高貫偉 ITC)" w:date="2012-06-01T08:45:00Z">
          <w:pPr>
            <w:pStyle w:val="2"/>
            <w:jc w:val="left"/>
          </w:pPr>
        </w:pPrChange>
      </w:pPr>
      <w:ins w:id="578" w:author="Gao, Guan-Wei (高貫偉 ITC)" w:date="2012-06-01T08:56:00Z">
        <w:r>
          <w:rPr>
            <w:rFonts w:hint="eastAsia"/>
          </w:rPr>
          <w:t>Update Station 79站的描述为</w:t>
        </w:r>
      </w:ins>
      <w:ins w:id="579" w:author="Gao, Guan-Wei (高貫偉 ITC)" w:date="2012-06-01T08:56:00Z">
        <w:r>
          <w:rPr/>
          <w:t>’</w:t>
        </w:r>
      </w:ins>
      <w:ins w:id="580" w:author="Gao, Guan-Wei (高貫偉 ITC)" w:date="2012-06-01T08:56:00Z">
        <w:r>
          <w:rPr>
            <w:rFonts w:hint="eastAsia"/>
          </w:rPr>
          <w:t>EPIA Output</w:t>
        </w:r>
      </w:ins>
      <w:ins w:id="581" w:author="Gao, Guan-Wei (高貫偉 ITC)" w:date="2012-06-01T08:56:00Z">
        <w:r>
          <w:rPr/>
          <w:t>’</w:t>
        </w:r>
      </w:ins>
    </w:p>
    <w:p>
      <w:pPr>
        <w:pStyle w:val="2"/>
        <w:ind w:left="425"/>
        <w:jc w:val="both"/>
        <w:rPr>
          <w:ins w:id="583" w:author="Gao, Guan-Wei (高貫偉 ITC)" w:date="2012-06-01T08:57:00Z"/>
        </w:rPr>
        <w:pPrChange w:id="582" w:author="Gao, Guan-Wei (高貫偉 ITC)" w:date="2012-06-01T09:06:00Z">
          <w:pPr>
            <w:pStyle w:val="2"/>
            <w:jc w:val="left"/>
          </w:pPr>
        </w:pPrChange>
      </w:pPr>
      <w:ins w:id="584" w:author="Gao, Guan-Wei (高貫偉 ITC)" w:date="2012-06-01T08:56:00Z">
        <w:r>
          <w:rPr>
            <w:rFonts w:hint="eastAsia"/>
          </w:rPr>
          <w:t>Add Station 79A，描述为</w:t>
        </w:r>
      </w:ins>
      <w:ins w:id="585" w:author="Gao, Guan-Wei (高貫偉 ITC)" w:date="2012-06-01T08:57:00Z">
        <w:r>
          <w:rPr/>
          <w:t>’</w:t>
        </w:r>
      </w:ins>
      <w:ins w:id="586" w:author="Gao, Guan-Wei (高貫偉 ITC)" w:date="2012-06-01T08:57:00Z">
        <w:r>
          <w:rPr>
            <w:rFonts w:hint="eastAsia"/>
          </w:rPr>
          <w:t>PIA Output</w:t>
        </w:r>
      </w:ins>
      <w:ins w:id="587" w:author="Gao, Guan-Wei (高貫偉 ITC)" w:date="2012-06-01T08:57:00Z">
        <w:r>
          <w:rPr/>
          <w:t>’</w:t>
        </w:r>
      </w:ins>
    </w:p>
    <w:p>
      <w:pPr>
        <w:pStyle w:val="2"/>
        <w:ind w:left="425"/>
        <w:jc w:val="both"/>
        <w:rPr>
          <w:ins w:id="589" w:author="Gao, Guan-Wei (高貫偉 ITC)" w:date="2012-06-01T08:57:00Z"/>
        </w:rPr>
        <w:pPrChange w:id="588" w:author="Gao, Guan-Wei (高貫偉 ITC)" w:date="2012-06-01T08:45:00Z">
          <w:pPr>
            <w:pStyle w:val="2"/>
            <w:jc w:val="left"/>
          </w:pPr>
        </w:pPrChange>
      </w:pPr>
      <w:ins w:id="590" w:author="Gao, Guan-Wei (高貫偉 ITC)" w:date="2012-06-01T08:57:00Z">
        <w:r>
          <w:rPr>
            <w:rFonts w:hint="eastAsia"/>
          </w:rPr>
          <w:t>Process：</w:t>
        </w:r>
      </w:ins>
    </w:p>
    <w:p>
      <w:pPr>
        <w:pStyle w:val="2"/>
        <w:ind w:left="425"/>
        <w:jc w:val="both"/>
        <w:rPr>
          <w:ins w:id="592" w:author="Gao, Guan-Wei (高貫偉 ITC)" w:date="2012-06-01T08:57:00Z"/>
        </w:rPr>
        <w:pPrChange w:id="591" w:author="Gao, Guan-Wei (高貫偉 ITC)" w:date="2012-06-01T08:45:00Z">
          <w:pPr>
            <w:pStyle w:val="2"/>
            <w:jc w:val="left"/>
          </w:pPr>
        </w:pPrChange>
      </w:pPr>
      <w:ins w:id="593" w:author="Gao, Guan-Wei (高貫偉 ITC)" w:date="2012-06-01T08:57:00Z">
        <w:r>
          <w:rPr>
            <w:rFonts w:hint="eastAsia"/>
          </w:rPr>
          <w:t>71(Pass)——&gt;6A</w:t>
        </w:r>
      </w:ins>
    </w:p>
    <w:p>
      <w:pPr>
        <w:pStyle w:val="2"/>
        <w:ind w:left="425"/>
        <w:jc w:val="both"/>
        <w:rPr>
          <w:ins w:id="595" w:author="Gao, Guan-Wei (高貫偉 ITC)" w:date="2012-06-01T08:58:00Z"/>
        </w:rPr>
        <w:pPrChange w:id="594" w:author="Gao, Guan-Wei (高貫偉 ITC)" w:date="2012-06-01T08:45:00Z">
          <w:pPr>
            <w:pStyle w:val="2"/>
            <w:jc w:val="left"/>
          </w:pPr>
        </w:pPrChange>
      </w:pPr>
      <w:ins w:id="596" w:author="Gao, Guan-Wei (高貫偉 ITC)" w:date="2012-06-01T08:57:00Z">
        <w:r>
          <w:rPr>
            <w:rFonts w:hint="eastAsia"/>
          </w:rPr>
          <w:t>79A</w:t>
        </w:r>
      </w:ins>
      <w:ins w:id="597" w:author="Gao, Guan-Wei (高貫偉 ITC)" w:date="2012-06-01T08:58:00Z">
        <w:r>
          <w:rPr>
            <w:rFonts w:hint="eastAsia"/>
          </w:rPr>
          <w:t>(Pass)——&gt;64</w:t>
        </w:r>
      </w:ins>
    </w:p>
    <w:p>
      <w:pPr>
        <w:pStyle w:val="2"/>
        <w:ind w:left="425"/>
        <w:jc w:val="both"/>
        <w:rPr>
          <w:ins w:id="599" w:author="Gao, Guan-Wei (高貫偉 ITC)" w:date="2012-06-01T09:06:00Z"/>
        </w:rPr>
        <w:pPrChange w:id="598" w:author="Gao, Guan-Wei (高貫偉 ITC)" w:date="2012-06-01T08:45:00Z">
          <w:pPr>
            <w:pStyle w:val="2"/>
            <w:jc w:val="left"/>
          </w:pPr>
        </w:pPrChange>
      </w:pPr>
      <w:ins w:id="600" w:author="Gao, Guan-Wei (高貫偉 ITC)" w:date="2012-06-01T08:58:00Z">
        <w:r>
          <w:rPr>
            <w:rFonts w:hint="eastAsia"/>
          </w:rPr>
          <w:t>79A(Fail)——&gt;</w:t>
        </w:r>
      </w:ins>
      <w:ins w:id="601" w:author="Gao, Guan-Wei (高貫偉 ITC)" w:date="2012-06-01T08:59:00Z">
        <w:r>
          <w:rPr>
            <w:rFonts w:hint="eastAsia"/>
          </w:rPr>
          <w:t>76</w:t>
        </w:r>
      </w:ins>
    </w:p>
    <w:p>
      <w:pPr>
        <w:pStyle w:val="2"/>
        <w:ind w:left="425"/>
        <w:jc w:val="both"/>
        <w:rPr>
          <w:ins w:id="603" w:author="Gao, Guan-Wei (高貫偉 ITC)" w:date="2012-06-01T09:06:00Z"/>
        </w:rPr>
        <w:pPrChange w:id="602" w:author="Gao, Guan-Wei (高貫偉 ITC)" w:date="2012-06-01T08:45:00Z">
          <w:pPr>
            <w:pStyle w:val="2"/>
            <w:jc w:val="left"/>
          </w:pPr>
        </w:pPrChange>
      </w:pPr>
      <w:ins w:id="604" w:author="Gao, Guan-Wei (高貫偉 ITC)" w:date="2012-06-01T09:06:00Z">
        <w:r>
          <w:rPr>
            <w:rFonts w:hint="eastAsia"/>
          </w:rPr>
          <w:t>UI：</w:t>
        </w:r>
      </w:ins>
    </w:p>
    <w:p>
      <w:pPr>
        <w:pStyle w:val="2"/>
        <w:ind w:left="425"/>
        <w:jc w:val="both"/>
        <w:rPr>
          <w:ins w:id="606" w:author="Gao, Guan-Wei (高貫偉 ITC)" w:date="2012-06-01T08:57:00Z"/>
        </w:rPr>
        <w:pPrChange w:id="605" w:author="Gao, Guan-Wei (高貫偉 ITC)" w:date="2012-06-01T08:45:00Z">
          <w:pPr>
            <w:pStyle w:val="2"/>
            <w:jc w:val="left"/>
          </w:pPr>
        </w:pPrChange>
      </w:pPr>
      <w:ins w:id="607" w:author="Gao, Guan-Wei (高貫偉 ITC)" w:date="2012-06-01T09:06:00Z">
        <w:r>
          <w:rPr>
            <w:rFonts w:hint="eastAsia"/>
          </w:rPr>
          <w:t xml:space="preserve">Update UI Name </w:t>
        </w:r>
      </w:ins>
      <w:ins w:id="608" w:author="Gao, Guan-Wei (高貫偉 ITC)" w:date="2012-06-01T09:06:00Z">
        <w:r>
          <w:rPr/>
          <w:t>‘</w:t>
        </w:r>
      </w:ins>
      <w:ins w:id="609" w:author="Gao, Guan-Wei (高貫偉 ITC)" w:date="2012-06-01T09:06:00Z">
        <w:r>
          <w:rPr>
            <w:rFonts w:hint="eastAsia"/>
          </w:rPr>
          <w:t>EPIA Output</w:t>
        </w:r>
      </w:ins>
      <w:ins w:id="610" w:author="Gao, Guan-Wei (高貫偉 ITC)" w:date="2012-06-01T09:06:00Z">
        <w:r>
          <w:rPr/>
          <w:t>’</w:t>
        </w:r>
      </w:ins>
      <w:ins w:id="611" w:author="Gao, Guan-Wei (高貫偉 ITC)" w:date="2012-06-01T09:06:00Z">
        <w:r>
          <w:rPr>
            <w:rFonts w:hint="eastAsia"/>
          </w:rPr>
          <w:t xml:space="preserve"> to </w:t>
        </w:r>
      </w:ins>
      <w:ins w:id="612" w:author="Gao, Guan-Wei (高貫偉 ITC)" w:date="2012-06-01T09:06:00Z">
        <w:r>
          <w:rPr/>
          <w:t>‘</w:t>
        </w:r>
      </w:ins>
      <w:ins w:id="613" w:author="Gao, Guan-Wei (高貫偉 ITC)" w:date="2012-06-01T09:06:00Z">
        <w:r>
          <w:rPr>
            <w:rFonts w:hint="eastAsia"/>
          </w:rPr>
          <w:t>PIA/EPIA Output</w:t>
        </w:r>
      </w:ins>
      <w:ins w:id="614" w:author="Gao, Guan-Wei (高貫偉 ITC)" w:date="2012-06-01T09:06:00Z">
        <w:r>
          <w:rPr/>
          <w:t>’</w:t>
        </w:r>
      </w:ins>
    </w:p>
    <w:p>
      <w:pPr>
        <w:pStyle w:val="2"/>
        <w:ind w:left="425"/>
        <w:jc w:val="both"/>
        <w:pPrChange w:id="615" w:author="Gao, Guan-Wei (高貫偉 ITC)" w:date="2012-06-01T08:45:00Z">
          <w:pPr>
            <w:pStyle w:val="2"/>
            <w:jc w:val="left"/>
          </w:pPr>
        </w:pPrChange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jc w:val="center"/>
    </w:pPr>
    <w:r>
      <w:rPr>
        <w:rFonts w:hint="eastAsia"/>
      </w:rPr>
      <w:t>PAGE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OF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9</w:t>
    </w:r>
    <w:r>
      <w:rPr>
        <w:b/>
        <w:sz w:val="24"/>
        <w:szCs w:val="24"/>
      </w:rPr>
      <w:fldChar w:fldCharType="end"/>
    </w:r>
  </w:p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</w:pPr>
  </w:p>
  <w:tbl>
    <w:tblPr>
      <w:tblW w:w="8522" w:type="dxa"/>
      <w:tblInd w:w="4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8522"/>
    </w:tblGrid>
    <w:tr>
      <w:trPr>
        <w:cantSplit/>
        <w:trHeight w:val="233" w:hRule="atLeast"/>
      </w:trPr>
      <w:tc>
        <w:tcPr>
          <w:tcW w:w="8522" w:type="dxa"/>
          <w:vAlign w:val="top"/>
        </w:tcPr>
        <w:p>
          <w:pPr>
            <w:pStyle w:val="25"/>
            <w:pBdr>
              <w:bottom w:val="none" w:color="auto" w:sz="0" w:space="0"/>
            </w:pBdr>
            <w:rPr>
              <w:rFonts w:ascii="Calibri" w:hAnsi="Calibri" w:eastAsia="宋体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hint="eastAsia" w:ascii="Calibri" w:hAnsi="Calibri" w:eastAsia="宋体" w:cs="Times New Roman"/>
              <w:b/>
              <w:sz w:val="28"/>
            </w:rPr>
            <w:t>&gt;&gt;</w:t>
          </w:r>
        </w:p>
      </w:tc>
    </w:tr>
    <w:tr>
      <w:trPr>
        <w:cantSplit/>
        <w:trHeight w:val="232" w:hRule="atLeast"/>
      </w:trPr>
      <w:tc>
        <w:tcPr>
          <w:tcW w:w="8522" w:type="dxa"/>
          <w:vAlign w:val="top"/>
        </w:tcPr>
        <w:p>
          <w:pPr>
            <w:pStyle w:val="25"/>
            <w:pBdr>
              <w:bottom w:val="none" w:color="auto" w:sz="0" w:space="0"/>
            </w:pBdr>
            <w:jc w:val="both"/>
            <w:rPr>
              <w:rFonts w:ascii="Calibri" w:hAnsi="Calibri" w:eastAsia="宋体" w:cs="Times New Roman"/>
              <w:b/>
              <w:sz w:val="20"/>
            </w:rPr>
          </w:pPr>
          <w:r>
            <w:rPr>
              <w:rFonts w:hint="eastAsia" w:ascii="Calibri" w:hAnsi="Calibri" w:eastAsia="宋体" w:cs="Times New Roman"/>
              <w:b/>
              <w:sz w:val="28"/>
            </w:rPr>
            <w:t>SCI No</w:t>
          </w:r>
          <w:r>
            <w:rPr>
              <w:rFonts w:hint="eastAsia" w:ascii="宋体" w:hAnsi="宋体" w:eastAsia="宋体" w:cs="宋体"/>
              <w:b/>
              <w:sz w:val="28"/>
            </w:rPr>
            <w:t>：</w:t>
          </w:r>
          <w:r>
            <w:rPr>
              <w:rFonts w:ascii="Arial" w:hAnsi="Arial" w:cs="Arial"/>
              <w:b/>
              <w:bCs/>
            </w:rPr>
            <w:t>CI-ME</w:t>
          </w:r>
          <w:r>
            <w:rPr>
              <w:rFonts w:hint="eastAsia" w:ascii="Arial" w:hAnsi="Arial" w:cs="Arial"/>
              <w:b/>
              <w:bCs/>
            </w:rPr>
            <w:t>S</w:t>
          </w:r>
          <w:r>
            <w:rPr>
              <w:rFonts w:hint="eastAsia" w:ascii="宋体" w:hAnsi="宋体" w:eastAsia="宋体" w:cs="Arial"/>
              <w:b/>
              <w:bCs/>
            </w:rPr>
            <w:t>12</w:t>
          </w:r>
          <w:r>
            <w:rPr>
              <w:rFonts w:ascii="Arial" w:hAnsi="Arial" w:cs="Arial"/>
              <w:b/>
              <w:bCs/>
            </w:rPr>
            <w:t>-SPEC-</w:t>
          </w:r>
          <w:r>
            <w:rPr>
              <w:rFonts w:hint="eastAsia" w:ascii="Arial" w:hAnsi="Arial" w:cs="Arial"/>
              <w:b/>
              <w:bCs/>
            </w:rPr>
            <w:t>FA-</w:t>
          </w:r>
          <w:r>
            <w:rPr>
              <w:rFonts w:hint="eastAsia" w:ascii="宋体" w:hAnsi="宋体" w:eastAsia="宋体" w:cs="Arial"/>
              <w:b/>
              <w:bCs/>
            </w:rPr>
            <w:t xml:space="preserve">UC </w:t>
          </w:r>
          <w:r>
            <w:rPr>
              <w:rFonts w:hint="eastAsia" w:ascii="Arial" w:hAnsi="Arial" w:eastAsia="宋体" w:cs="Arial"/>
              <w:b/>
              <w:bCs/>
            </w:rPr>
            <w:t>FA Test Station</w:t>
          </w:r>
          <w:r>
            <w:rPr>
              <w:rFonts w:ascii="Arial" w:hAnsi="Arial" w:cs="Arial"/>
              <w:b/>
              <w:bCs/>
            </w:rPr>
            <w:t>.docx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1">
      <w:start w:val="0"/>
      <w:numFmt w:val="decimal"/>
      <w:pStyle w:val="2"/>
      <w:lvlText w:val="%1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pStyle w:val="5"/>
      <w:lvlText w:val="%1.%2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2" w:tentative="1">
      <w:start w:val="1"/>
      <w:numFmt w:val="decimal"/>
      <w:pStyle w:val="7"/>
      <w:lvlText w:val="%1.%2.%3"/>
      <w:lvlJc w:val="left"/>
      <w:pPr>
        <w:ind w:left="425" w:hanging="425"/>
      </w:pPr>
      <w:rPr>
        <w:rFonts w:hint="eastAsia"/>
      </w:rPr>
    </w:lvl>
    <w:lvl w:ilvl="3" w:tentative="1">
      <w:start w:val="1"/>
      <w:numFmt w:val="decimal"/>
      <w:pStyle w:val="9"/>
      <w:lvlText w:val="%1.%2.%3.%4"/>
      <w:lvlJc w:val="left"/>
      <w:pPr>
        <w:ind w:left="425" w:hanging="425"/>
      </w:pPr>
      <w:rPr>
        <w:rFonts w:hint="eastAsia"/>
      </w:rPr>
    </w:lvl>
    <w:lvl w:ilvl="4" w:tentative="1">
      <w:start w:val="1"/>
      <w:numFmt w:val="decimal"/>
      <w:pStyle w:val="11"/>
      <w:lvlText w:val="%1.%2.%3.%4.%5"/>
      <w:lvlJc w:val="left"/>
      <w:pPr>
        <w:ind w:left="4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0000013"/>
    <w:multiLevelType w:val="multilevel"/>
    <w:tmpl w:val="00000013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19"/>
  </w:num>
  <w:num w:numId="9">
    <w:abstractNumId w:val="1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3">
    <w:name w:val="heading 6"/>
    <w:basedOn w:val="1"/>
    <w:next w:val="14"/>
    <w:link w:val="15"/>
    <w:pPr>
      <w:keepNext/>
      <w:keepLines/>
      <w:tabs>
        <w:tab w:val="left" w:pos="1134"/>
      </w:tabs>
      <w:spacing w:before="240" w:after="64" w:line="320" w:lineRule="auto"/>
      <w:ind w:left="1134" w:hanging="1134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16">
    <w:name w:val="heading 7"/>
    <w:basedOn w:val="1"/>
    <w:next w:val="14"/>
    <w:link w:val="17"/>
    <w:pPr>
      <w:keepNext/>
      <w:keepLines/>
      <w:tabs>
        <w:tab w:val="left" w:pos="1276"/>
      </w:tabs>
      <w:spacing w:before="240" w:after="64" w:line="320" w:lineRule="auto"/>
      <w:ind w:left="1276" w:hanging="1276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b/>
      <w:bCs/>
      <w:sz w:val="28"/>
      <w:szCs w:val="28"/>
    </w:rPr>
  </w:style>
  <w:style w:type="paragraph" w:customStyle="1" w:styleId="14">
    <w:name w:val="Normal Indent"/>
    <w:basedOn w:val="1"/>
    <w:pPr>
      <w:ind w:left="480" w:leftChars="200"/>
    </w:pPr>
  </w:style>
  <w:style w:type="character" w:customStyle="1" w:styleId="15">
    <w:name w:val="标题 6 Char"/>
    <w:basedOn w:val="4"/>
    <w:link w:val="13"/>
    <w:semiHidden/>
    <w:rPr>
      <w:rFonts w:ascii="Arial" w:hAnsi="Arial" w:eastAsia="黑体" w:cs="Times New Roman"/>
      <w:b/>
      <w:bCs/>
      <w:sz w:val="24"/>
      <w:szCs w:val="24"/>
    </w:rPr>
  </w:style>
  <w:style w:type="character" w:customStyle="1" w:styleId="17">
    <w:name w:val="标题 7 Char"/>
    <w:basedOn w:val="4"/>
    <w:link w:val="16"/>
    <w:semiHidden/>
    <w:rPr>
      <w:rFonts w:ascii="Times New Roman" w:hAnsi="Times New Roman" w:eastAsia="宋体" w:cs="Times New Roman"/>
      <w:b/>
      <w:bCs/>
      <w:sz w:val="24"/>
      <w:szCs w:val="24"/>
    </w:rPr>
  </w:style>
  <w:style w:type="paragraph" w:styleId="18">
    <w:name w:val="caption"/>
    <w:basedOn w:val="1"/>
    <w:next w:val="1"/>
    <w:rPr>
      <w:rFonts w:ascii="Cambria" w:hAnsi="Cambria" w:eastAsia="黑体"/>
      <w:sz w:val="20"/>
      <w:szCs w:val="20"/>
    </w:rPr>
  </w:style>
  <w:style w:type="character" w:customStyle="1" w:styleId="19">
    <w:name w:val="文档结构图 Char"/>
    <w:basedOn w:val="4"/>
    <w:link w:val="20"/>
    <w:semiHidden/>
    <w:rPr>
      <w:rFonts w:ascii="宋体" w:eastAsia="宋体"/>
      <w:sz w:val="18"/>
      <w:szCs w:val="18"/>
    </w:rPr>
  </w:style>
  <w:style w:type="paragraph" w:customStyle="1" w:styleId="20">
    <w:name w:val="Document Map"/>
    <w:basedOn w:val="1"/>
    <w:link w:val="19"/>
    <w:rPr>
      <w:rFonts w:ascii="宋体" w:eastAsia="宋体"/>
      <w:sz w:val="18"/>
      <w:szCs w:val="18"/>
    </w:rPr>
  </w:style>
  <w:style w:type="paragraph" w:styleId="21">
    <w:name w:val="批注框文本"/>
    <w:basedOn w:val="1"/>
    <w:link w:val="22"/>
    <w:rPr>
      <w:sz w:val="18"/>
      <w:szCs w:val="18"/>
    </w:rPr>
  </w:style>
  <w:style w:type="character" w:customStyle="1" w:styleId="22">
    <w:name w:val="批注框文本 Char"/>
    <w:basedOn w:val="4"/>
    <w:link w:val="21"/>
    <w:semiHidden/>
    <w:rPr>
      <w:sz w:val="18"/>
      <w:szCs w:val="18"/>
    </w:rPr>
  </w:style>
  <w:style w:type="paragraph" w:styleId="23">
    <w:name w:val="footer"/>
    <w:basedOn w:val="1"/>
    <w:link w:val="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4">
    <w:name w:val="页脚 Char"/>
    <w:basedOn w:val="4"/>
    <w:link w:val="23"/>
    <w:semiHidden/>
    <w:rPr>
      <w:sz w:val="18"/>
      <w:szCs w:val="18"/>
    </w:rPr>
  </w:style>
  <w:style w:type="paragraph" w:styleId="25">
    <w:name w:val="header"/>
    <w:basedOn w:val="1"/>
    <w:link w:val="2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6">
    <w:name w:val="页眉 Char"/>
    <w:basedOn w:val="4"/>
    <w:link w:val="25"/>
    <w:semiHidden/>
    <w:rPr>
      <w:sz w:val="18"/>
      <w:szCs w:val="18"/>
    </w:rPr>
  </w:style>
  <w:style w:type="paragraph" w:styleId="27">
    <w:name w:val="toc 1"/>
    <w:basedOn w:val="1"/>
    <w:next w:val="1"/>
  </w:style>
  <w:style w:type="paragraph" w:styleId="28">
    <w:name w:val="toc 2"/>
    <w:basedOn w:val="1"/>
    <w:next w:val="1"/>
    <w:pPr>
      <w:ind w:left="420" w:leftChars="200"/>
    </w:pPr>
  </w:style>
  <w:style w:type="character" w:styleId="29">
    <w:name w:val="Hyperlink"/>
    <w:basedOn w:val="4"/>
    <w:rPr>
      <w:color w:val="0000FF"/>
      <w:u w:val="single"/>
    </w:rPr>
  </w:style>
  <w:style w:type="paragraph" w:customStyle="1" w:styleId="30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719</Words>
  <Characters>4104</Characters>
  <Lines>34</Lines>
  <Paragraphs>9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2011-09-10T15:20:00Z</dcterms:created>
  <dcterms:modified xsi:type="dcterms:W3CDTF">2013-10-18T15:45:24Z</dcterms:modified>
  <dc:title>Gao, Guan-Wei (高貫偉 ITC)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