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B1744E" w:rsidRDefault="00862E51" w:rsidP="00FF0CD5">
      <w:pPr>
        <w:wordWrap w:val="0"/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 w:hint="eastAsia"/>
          <w:b/>
          <w:sz w:val="84"/>
          <w:szCs w:val="84"/>
        </w:rPr>
        <w:t>Label Light Guide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SimSun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4"/>
        <w:gridCol w:w="1972"/>
        <w:gridCol w:w="1572"/>
        <w:gridCol w:w="2652"/>
        <w:gridCol w:w="1508"/>
        <w:gridCol w:w="1104"/>
      </w:tblGrid>
      <w:tr w:rsidR="006612ED" w:rsidRPr="006612ED" w:rsidTr="009E23F7">
        <w:trPr>
          <w:trHeight w:val="313"/>
          <w:jc w:val="center"/>
        </w:trPr>
        <w:tc>
          <w:tcPr>
            <w:tcW w:w="579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990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789" w:type="pct"/>
            <w:shd w:val="clear" w:color="auto" w:fill="000080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331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757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554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9E23F7">
        <w:trPr>
          <w:jc w:val="center"/>
        </w:trPr>
        <w:tc>
          <w:tcPr>
            <w:tcW w:w="579" w:type="pct"/>
          </w:tcPr>
          <w:p w:rsidR="006612ED" w:rsidRPr="006612ED" w:rsidRDefault="006F7500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0" w:author="Gao, Guan-Wei (高貫偉 ITC)" w:date="2012-04-21T10:14:00Z">
              <w:r>
                <w:rPr>
                  <w:rFonts w:ascii="Courier New" w:eastAsia="SimSun" w:hAnsi="Courier New" w:cs="Times New Roman" w:hint="eastAsia"/>
                  <w:szCs w:val="18"/>
                </w:rPr>
                <w:t>All</w:t>
              </w:r>
            </w:ins>
          </w:p>
        </w:tc>
        <w:tc>
          <w:tcPr>
            <w:tcW w:w="990" w:type="pct"/>
          </w:tcPr>
          <w:p w:rsidR="006612ED" w:rsidRPr="006612ED" w:rsidRDefault="006F7500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1" w:author="Gao, Guan-Wei (高貫偉 ITC)" w:date="2012-04-21T10:14:00Z">
              <w:r>
                <w:rPr>
                  <w:rFonts w:ascii="Courier New" w:eastAsia="SimSun" w:hAnsi="Courier New" w:cs="Times New Roman" w:hint="eastAsia"/>
                  <w:szCs w:val="18"/>
                </w:rPr>
                <w:t>All</w:t>
              </w:r>
            </w:ins>
          </w:p>
        </w:tc>
        <w:tc>
          <w:tcPr>
            <w:tcW w:w="789" w:type="pct"/>
          </w:tcPr>
          <w:p w:rsidR="006612ED" w:rsidRPr="006612ED" w:rsidRDefault="006F7500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2" w:author="Gao, Guan-Wei (高貫偉 ITC)" w:date="2012-04-21T10:14:00Z">
              <w:r>
                <w:rPr>
                  <w:rFonts w:ascii="Courier New" w:eastAsia="SimSun" w:hAnsi="Courier New" w:cs="Times New Roman" w:hint="eastAsia"/>
                  <w:szCs w:val="18"/>
                </w:rPr>
                <w:t>新需求</w:t>
              </w:r>
            </w:ins>
          </w:p>
        </w:tc>
        <w:tc>
          <w:tcPr>
            <w:tcW w:w="1331" w:type="pct"/>
          </w:tcPr>
          <w:p w:rsidR="006612ED" w:rsidRPr="006612ED" w:rsidRDefault="006F7500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3" w:author="Gao, Guan-Wei (高貫偉 ITC)" w:date="2012-04-21T10:14:00Z">
              <w:r>
                <w:rPr>
                  <w:rFonts w:ascii="Courier New" w:eastAsia="SimSun" w:hAnsi="Courier New" w:cs="Times New Roman" w:hint="eastAsia"/>
                  <w:szCs w:val="18"/>
                </w:rPr>
                <w:t>增加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Query CheckBox</w:t>
              </w:r>
            </w:ins>
          </w:p>
        </w:tc>
        <w:tc>
          <w:tcPr>
            <w:tcW w:w="757" w:type="pct"/>
          </w:tcPr>
          <w:p w:rsidR="006612ED" w:rsidRPr="006612ED" w:rsidRDefault="006F7500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4" w:author="Gao, Guan-Wei (高貫偉 ITC)" w:date="2012-04-21T10:14:00Z">
              <w:r>
                <w:rPr>
                  <w:rFonts w:ascii="Courier New" w:eastAsia="SimSun" w:hAnsi="Courier New" w:cs="Times New Roman" w:hint="eastAsia"/>
                  <w:szCs w:val="18"/>
                </w:rPr>
                <w:t>2012-4-21</w:t>
              </w:r>
            </w:ins>
          </w:p>
        </w:tc>
        <w:tc>
          <w:tcPr>
            <w:tcW w:w="554" w:type="pct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6612ED" w:rsidRPr="006612ED" w:rsidTr="009E23F7">
        <w:trPr>
          <w:jc w:val="center"/>
        </w:trPr>
        <w:tc>
          <w:tcPr>
            <w:tcW w:w="579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90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789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31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757" w:type="pct"/>
          </w:tcPr>
          <w:p w:rsidR="009E23F7" w:rsidRPr="006612ED" w:rsidRDefault="009E23F7" w:rsidP="00D515D8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554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720FEE" w:rsidRDefault="004F0198">
      <w:pPr>
        <w:pStyle w:val="11"/>
        <w:tabs>
          <w:tab w:val="left" w:pos="420"/>
          <w:tab w:val="right" w:leader="dot" w:pos="973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3341146" w:history="1">
        <w:r w:rsidR="00720FEE" w:rsidRPr="00220F21">
          <w:rPr>
            <w:rStyle w:val="a7"/>
            <w:rFonts w:ascii="Times New Roman" w:eastAsia="SimHei" w:hAnsi="Times New Roman"/>
            <w:noProof/>
          </w:rPr>
          <w:t>1.</w:t>
        </w:r>
        <w:r w:rsidR="00720FEE">
          <w:rPr>
            <w:noProof/>
          </w:rPr>
          <w:tab/>
        </w:r>
        <w:r w:rsidR="00720FEE" w:rsidRPr="00220F21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FEE" w:rsidRDefault="004F0198">
      <w:pPr>
        <w:pStyle w:val="21"/>
        <w:tabs>
          <w:tab w:val="left" w:pos="1260"/>
          <w:tab w:val="right" w:leader="dot" w:pos="9736"/>
        </w:tabs>
        <w:rPr>
          <w:noProof/>
        </w:rPr>
      </w:pPr>
      <w:hyperlink w:anchor="_Toc303341147" w:history="1">
        <w:r w:rsidR="00720FEE" w:rsidRPr="00220F21">
          <w:rPr>
            <w:rStyle w:val="a7"/>
            <w:rFonts w:ascii="Times New Roman" w:eastAsia="SimSun" w:hAnsi="Times New Roman"/>
            <w:noProof/>
          </w:rPr>
          <w:t>1.1.</w:t>
        </w:r>
        <w:r w:rsidR="00720FEE">
          <w:rPr>
            <w:noProof/>
          </w:rPr>
          <w:tab/>
        </w:r>
        <w:r w:rsidR="00720FEE" w:rsidRPr="00220F21">
          <w:rPr>
            <w:rStyle w:val="a7"/>
            <w:rFonts w:ascii="Times New Roman" w:eastAsia="SimSun" w:hAnsi="Times New Roman"/>
            <w:noProof/>
          </w:rPr>
          <w:t>Introduce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FEE" w:rsidRDefault="004F0198">
      <w:pPr>
        <w:pStyle w:val="21"/>
        <w:tabs>
          <w:tab w:val="left" w:pos="1260"/>
          <w:tab w:val="right" w:leader="dot" w:pos="9736"/>
        </w:tabs>
        <w:rPr>
          <w:noProof/>
        </w:rPr>
      </w:pPr>
      <w:hyperlink w:anchor="_Toc303341148" w:history="1">
        <w:r w:rsidR="00720FEE" w:rsidRPr="00220F21">
          <w:rPr>
            <w:rStyle w:val="a7"/>
            <w:rFonts w:ascii="Times New Roman" w:eastAsia="SimSun" w:hAnsi="Times New Roman"/>
            <w:noProof/>
          </w:rPr>
          <w:t>1.2.</w:t>
        </w:r>
        <w:r w:rsidR="00720FEE">
          <w:rPr>
            <w:noProof/>
          </w:rPr>
          <w:tab/>
        </w:r>
        <w:r w:rsidR="00720FEE" w:rsidRPr="00220F21">
          <w:rPr>
            <w:rStyle w:val="a7"/>
            <w:rFonts w:ascii="Times New Roman" w:eastAsia="SimSun" w:hAnsi="Times New Roman"/>
            <w:noProof/>
          </w:rPr>
          <w:t>References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FEE" w:rsidRDefault="004F0198">
      <w:pPr>
        <w:pStyle w:val="11"/>
        <w:tabs>
          <w:tab w:val="left" w:pos="420"/>
          <w:tab w:val="right" w:leader="dot" w:pos="9736"/>
        </w:tabs>
        <w:rPr>
          <w:noProof/>
        </w:rPr>
      </w:pPr>
      <w:hyperlink w:anchor="_Toc303341149" w:history="1">
        <w:r w:rsidR="00720FEE" w:rsidRPr="00220F21">
          <w:rPr>
            <w:rStyle w:val="a7"/>
            <w:rFonts w:ascii="Times New Roman" w:eastAsia="SimHei" w:hAnsi="Times New Roman"/>
            <w:noProof/>
          </w:rPr>
          <w:t>2.</w:t>
        </w:r>
        <w:r w:rsidR="00720FEE">
          <w:rPr>
            <w:noProof/>
          </w:rPr>
          <w:tab/>
        </w:r>
        <w:r w:rsidR="00720FEE" w:rsidRPr="00220F21">
          <w:rPr>
            <w:rStyle w:val="a7"/>
            <w:rFonts w:ascii="Times New Roman" w:eastAsia="SimHei" w:hAnsi="Times New Roman"/>
            <w:noProof/>
          </w:rPr>
          <w:t>User Interfaces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FEE" w:rsidRDefault="004F0198">
      <w:pPr>
        <w:pStyle w:val="21"/>
        <w:tabs>
          <w:tab w:val="left" w:pos="1260"/>
          <w:tab w:val="right" w:leader="dot" w:pos="9736"/>
        </w:tabs>
        <w:rPr>
          <w:noProof/>
        </w:rPr>
      </w:pPr>
      <w:hyperlink w:anchor="_Toc303341150" w:history="1">
        <w:r w:rsidR="00720FEE" w:rsidRPr="00220F21">
          <w:rPr>
            <w:rStyle w:val="a7"/>
            <w:rFonts w:ascii="Times New Roman" w:eastAsia="SimSun" w:hAnsi="Times New Roman"/>
            <w:noProof/>
          </w:rPr>
          <w:t>2.1.</w:t>
        </w:r>
        <w:r w:rsidR="00720FEE">
          <w:rPr>
            <w:noProof/>
          </w:rPr>
          <w:tab/>
        </w:r>
        <w:r w:rsidR="00720FEE" w:rsidRPr="00220F21">
          <w:rPr>
            <w:rStyle w:val="a7"/>
            <w:rFonts w:ascii="Times New Roman" w:eastAsia="SimSun" w:hAnsi="Times New Roman" w:hint="eastAsia"/>
            <w:noProof/>
          </w:rPr>
          <w:t>主界面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FEE" w:rsidRDefault="004F0198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303341151" w:history="1">
        <w:r w:rsidR="00720FEE" w:rsidRPr="00220F21">
          <w:rPr>
            <w:rStyle w:val="a7"/>
            <w:rFonts w:ascii="Times New Roman" w:eastAsia="SimHei" w:hAnsi="Times New Roman"/>
            <w:noProof/>
          </w:rPr>
          <w:t>2.1.1.</w:t>
        </w:r>
        <w:r w:rsidR="00720FEE">
          <w:rPr>
            <w:noProof/>
          </w:rPr>
          <w:tab/>
        </w:r>
        <w:r w:rsidR="00720FEE" w:rsidRPr="00220F21">
          <w:rPr>
            <w:rStyle w:val="a7"/>
            <w:rFonts w:ascii="Times New Roman" w:eastAsia="SimHei" w:hint="eastAsia"/>
            <w:noProof/>
          </w:rPr>
          <w:t>示意图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FEE" w:rsidRDefault="004F0198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303341152" w:history="1">
        <w:r w:rsidR="00720FEE" w:rsidRPr="00220F21">
          <w:rPr>
            <w:rStyle w:val="a7"/>
            <w:rFonts w:ascii="Times New Roman" w:eastAsia="SimHei"/>
            <w:noProof/>
          </w:rPr>
          <w:t>2.1.2.</w:t>
        </w:r>
        <w:r w:rsidR="00720FEE">
          <w:rPr>
            <w:noProof/>
          </w:rPr>
          <w:tab/>
        </w:r>
        <w:r w:rsidR="00720FEE" w:rsidRPr="00220F21">
          <w:rPr>
            <w:rStyle w:val="a7"/>
            <w:rFonts w:ascii="Times New Roman" w:eastAsia="SimHei" w:hint="eastAsia"/>
            <w:noProof/>
          </w:rPr>
          <w:t>界面说明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FEE" w:rsidRDefault="004F0198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303341153" w:history="1">
        <w:r w:rsidR="00720FEE" w:rsidRPr="00220F21">
          <w:rPr>
            <w:rStyle w:val="a7"/>
            <w:rFonts w:ascii="Times New Roman" w:eastAsia="SimHei"/>
            <w:noProof/>
          </w:rPr>
          <w:t>2.1.3.</w:t>
        </w:r>
        <w:r w:rsidR="00720FEE">
          <w:rPr>
            <w:noProof/>
          </w:rPr>
          <w:tab/>
        </w:r>
        <w:r w:rsidR="00720FEE" w:rsidRPr="00220F21">
          <w:rPr>
            <w:rStyle w:val="a7"/>
            <w:rFonts w:ascii="Times New Roman" w:eastAsia="SimHei" w:hint="eastAsia"/>
            <w:noProof/>
          </w:rPr>
          <w:t>控件说明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FEE" w:rsidRDefault="004F0198">
      <w:pPr>
        <w:pStyle w:val="11"/>
        <w:tabs>
          <w:tab w:val="right" w:leader="dot" w:pos="9736"/>
        </w:tabs>
        <w:rPr>
          <w:noProof/>
        </w:rPr>
      </w:pPr>
      <w:hyperlink w:anchor="_Toc303341154" w:history="1">
        <w:r w:rsidR="00720FEE" w:rsidRPr="00220F21">
          <w:rPr>
            <w:rStyle w:val="a7"/>
            <w:rFonts w:ascii="Times New Roman" w:eastAsia="SimHei" w:hAnsi="Times New Roman"/>
            <w:noProof/>
          </w:rPr>
          <w:t>Appendix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370C" w:rsidRDefault="004F0198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5" w:name="_Toc303341146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5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6" w:name="_Toc303341147"/>
      <w:r w:rsidRPr="00A722CC">
        <w:rPr>
          <w:rFonts w:ascii="Times New Roman" w:eastAsia="SimSun" w:hAnsi="Times New Roman" w:hint="eastAsia"/>
        </w:rPr>
        <w:t>Introduce</w:t>
      </w:r>
      <w:bookmarkEnd w:id="6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9674B7">
        <w:rPr>
          <w:rFonts w:ascii="Courier New" w:eastAsia="SimSun" w:hAnsi="Courier New" w:hint="eastAsia"/>
        </w:rPr>
        <w:t>Label Light Guide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 w:rsidR="008914FA">
        <w:rPr>
          <w:rFonts w:ascii="Courier New" w:eastAsia="SimSun" w:hAnsi="Courier New" w:hint="eastAsia"/>
        </w:rPr>
        <w:t>iMES1.1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7" w:name="_Toc303341148"/>
      <w:r w:rsidRPr="00A722CC">
        <w:rPr>
          <w:rFonts w:ascii="Times New Roman" w:eastAsia="SimSun" w:hAnsi="Times New Roman"/>
        </w:rPr>
        <w:t>References</w:t>
      </w:r>
      <w:bookmarkEnd w:id="7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8" w:name="_Toc303341149"/>
      <w:r w:rsidRPr="00A722CC">
        <w:rPr>
          <w:rFonts w:ascii="Times New Roman" w:eastAsia="SimHei" w:hAnsi="Times New Roman" w:hint="eastAsia"/>
          <w:sz w:val="32"/>
        </w:rPr>
        <w:lastRenderedPageBreak/>
        <w:t>U</w:t>
      </w:r>
      <w:r w:rsidR="000D5725">
        <w:rPr>
          <w:rFonts w:ascii="Times New Roman" w:eastAsia="SimHei" w:hAnsi="Times New Roman" w:hint="eastAsia"/>
          <w:sz w:val="32"/>
        </w:rPr>
        <w:t>ser Interfaces</w:t>
      </w:r>
      <w:bookmarkEnd w:id="8"/>
    </w:p>
    <w:p w:rsidR="00F2370C" w:rsidRPr="00C43B53" w:rsidRDefault="00C03BD1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9" w:name="_Toc303341150"/>
      <w:r>
        <w:rPr>
          <w:rFonts w:ascii="Times New Roman" w:eastAsia="SimSun" w:hAnsi="Times New Roman" w:hint="eastAsia"/>
        </w:rPr>
        <w:t>主界面</w:t>
      </w:r>
      <w:bookmarkEnd w:id="9"/>
    </w:p>
    <w:p w:rsidR="00F2370C" w:rsidRDefault="000D5725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0" w:name="_Toc303341151"/>
      <w:r>
        <w:rPr>
          <w:rFonts w:ascii="Times New Roman" w:eastAsia="SimHei" w:hint="eastAsia"/>
          <w:sz w:val="28"/>
        </w:rPr>
        <w:t>示意图</w:t>
      </w:r>
      <w:bookmarkEnd w:id="10"/>
      <w:r w:rsidR="009E3AB8">
        <w:rPr>
          <w:rFonts w:ascii="Times New Roman" w:eastAsia="SimHei" w:hint="eastAsia"/>
          <w:sz w:val="28"/>
        </w:rPr>
        <w:t>1</w:t>
      </w:r>
    </w:p>
    <w:p w:rsidR="0054045E" w:rsidRDefault="006F7500" w:rsidP="00FA46FD">
      <w:r>
        <w:rPr>
          <w:noProof/>
          <w:lang w:eastAsia="zh-TW"/>
        </w:rPr>
        <w:drawing>
          <wp:inline distT="0" distB="0" distL="0" distR="0">
            <wp:extent cx="6188710" cy="4138295"/>
            <wp:effectExtent l="19050" t="0" r="2540" b="0"/>
            <wp:docPr id="2" name="图片 1" descr="FA Light Gu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 Light Guid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09" w:rsidRDefault="007B4A09" w:rsidP="00FA46FD">
      <w:pPr>
        <w:rPr>
          <w:ins w:id="11" w:author="ies12cn74" w:date="2013-03-27T16:30:00Z"/>
          <w:rFonts w:ascii="Courier New" w:hAnsi="Courier New"/>
        </w:rPr>
      </w:pPr>
    </w:p>
    <w:p w:rsidR="007B4A09" w:rsidRDefault="007B4A09" w:rsidP="00FA46FD">
      <w:pPr>
        <w:rPr>
          <w:ins w:id="12" w:author="ies12cn74" w:date="2013-03-27T16:30:00Z"/>
          <w:rFonts w:ascii="Courier New" w:hAnsi="Courier New"/>
        </w:rPr>
      </w:pPr>
    </w:p>
    <w:p w:rsidR="007B4A09" w:rsidRDefault="007B4A09" w:rsidP="00FA46FD">
      <w:pPr>
        <w:rPr>
          <w:ins w:id="13" w:author="ies12cn74" w:date="2013-03-27T16:30:00Z"/>
          <w:rFonts w:ascii="Courier New" w:hAnsi="Courier New"/>
        </w:rPr>
      </w:pPr>
    </w:p>
    <w:p w:rsidR="007B4A09" w:rsidRDefault="007B4A09" w:rsidP="00FA46FD">
      <w:pPr>
        <w:rPr>
          <w:ins w:id="14" w:author="ies12cn74" w:date="2013-03-27T16:30:00Z"/>
          <w:rFonts w:ascii="Courier New" w:hAnsi="Courier New"/>
        </w:rPr>
      </w:pPr>
    </w:p>
    <w:p w:rsidR="007B4A09" w:rsidRDefault="007B4A09" w:rsidP="00FA46FD">
      <w:pPr>
        <w:rPr>
          <w:ins w:id="15" w:author="ies12cn74" w:date="2013-03-27T16:30:00Z"/>
          <w:rFonts w:ascii="Courier New" w:hAnsi="Courier New"/>
        </w:rPr>
      </w:pPr>
    </w:p>
    <w:p w:rsidR="007B4A09" w:rsidRDefault="007B4A09" w:rsidP="00FA46FD">
      <w:pPr>
        <w:rPr>
          <w:ins w:id="16" w:author="ies12cn74" w:date="2013-03-27T16:30:00Z"/>
          <w:rFonts w:ascii="Courier New" w:hAnsi="Courier New"/>
        </w:rPr>
      </w:pPr>
    </w:p>
    <w:p w:rsidR="007B4A09" w:rsidRDefault="007B4A09" w:rsidP="00FA46FD">
      <w:pPr>
        <w:rPr>
          <w:ins w:id="17" w:author="ies12cn74" w:date="2013-03-27T16:30:00Z"/>
          <w:rFonts w:ascii="Courier New" w:hAnsi="Courier New"/>
        </w:rPr>
      </w:pPr>
    </w:p>
    <w:p w:rsidR="007B4A09" w:rsidRDefault="007B4A09" w:rsidP="00FA46FD">
      <w:pPr>
        <w:rPr>
          <w:ins w:id="18" w:author="ies12cn74" w:date="2013-03-27T16:30:00Z"/>
          <w:rFonts w:ascii="Courier New" w:hAnsi="Courier New"/>
        </w:rPr>
      </w:pPr>
    </w:p>
    <w:p w:rsidR="007B4A09" w:rsidRDefault="007B4A09" w:rsidP="00FA46FD">
      <w:pPr>
        <w:rPr>
          <w:ins w:id="19" w:author="ies12cn74" w:date="2013-03-27T16:30:00Z"/>
          <w:rFonts w:ascii="Courier New" w:hAnsi="Courier New"/>
        </w:rPr>
      </w:pPr>
    </w:p>
    <w:p w:rsidR="007B4A09" w:rsidRDefault="007B4A09" w:rsidP="00FA46FD">
      <w:pPr>
        <w:rPr>
          <w:ins w:id="20" w:author="ies12cn74" w:date="2013-03-27T16:30:00Z"/>
          <w:rFonts w:ascii="Courier New" w:hAnsi="Courier New"/>
        </w:rPr>
      </w:pPr>
    </w:p>
    <w:p w:rsidR="007B4A09" w:rsidRDefault="007B4A09" w:rsidP="00FA46FD">
      <w:pPr>
        <w:rPr>
          <w:ins w:id="21" w:author="ies12cn74" w:date="2013-03-27T16:30:00Z"/>
          <w:rFonts w:ascii="Courier New" w:hAnsi="Courier New"/>
        </w:rPr>
      </w:pPr>
    </w:p>
    <w:p w:rsidR="007B4A09" w:rsidRDefault="007B4A09" w:rsidP="00FA46FD">
      <w:pPr>
        <w:rPr>
          <w:ins w:id="22" w:author="ies12cn74" w:date="2013-03-27T16:30:00Z"/>
          <w:rFonts w:ascii="Courier New" w:hAnsi="Courier New"/>
        </w:rPr>
      </w:pPr>
    </w:p>
    <w:p w:rsidR="007B4A09" w:rsidRDefault="007B4A09" w:rsidP="00FA46FD">
      <w:pPr>
        <w:rPr>
          <w:ins w:id="23" w:author="ies12cn74" w:date="2013-03-27T16:30:00Z"/>
          <w:rFonts w:ascii="Courier New" w:hAnsi="Courier New"/>
        </w:rPr>
      </w:pPr>
    </w:p>
    <w:p w:rsidR="007B4A09" w:rsidRDefault="007B4A09" w:rsidP="00FA46FD">
      <w:pPr>
        <w:rPr>
          <w:ins w:id="24" w:author="ies12cn74" w:date="2013-03-27T16:30:00Z"/>
          <w:rFonts w:ascii="Courier New" w:hAnsi="Courier New"/>
        </w:rPr>
      </w:pPr>
    </w:p>
    <w:p w:rsidR="009E3AB8" w:rsidDel="007B4A09" w:rsidRDefault="0042056D" w:rsidP="00FA46FD">
      <w:pPr>
        <w:rPr>
          <w:del w:id="25" w:author="ies12cn74" w:date="2013-03-27T16:30:00Z"/>
          <w:rFonts w:ascii="Courier New" w:hAnsi="Courier New"/>
        </w:rPr>
      </w:pPr>
      <w:ins w:id="26" w:author="ies12cn74" w:date="2013-03-27T16:30:00Z">
        <w:r>
          <w:rPr>
            <w:rFonts w:ascii="Courier New" w:hAnsi="Courier New" w:hint="eastAsia"/>
          </w:rPr>
          <w:lastRenderedPageBreak/>
          <w:t>更新过</w:t>
        </w:r>
      </w:ins>
      <w:ins w:id="27" w:author="ies12cn74" w:date="2013-04-09T15:13:00Z">
        <w:r>
          <w:rPr>
            <w:rFonts w:ascii="Courier New" w:eastAsia="SimSun" w:hAnsi="Courier New" w:hint="eastAsia"/>
          </w:rPr>
          <w:t>的示意图</w:t>
        </w:r>
      </w:ins>
      <w:ins w:id="28" w:author="ies12cn74" w:date="2013-03-27T16:30:00Z">
        <w:r w:rsidR="007B4A09">
          <w:rPr>
            <w:rFonts w:ascii="Courier New" w:hAnsi="Courier New" w:hint="eastAsia"/>
          </w:rPr>
          <w:t>:</w:t>
        </w:r>
      </w:ins>
    </w:p>
    <w:p w:rsidR="007B4A09" w:rsidRDefault="007B4A09" w:rsidP="00FA46FD">
      <w:pPr>
        <w:rPr>
          <w:ins w:id="29" w:author="ies12cn74" w:date="2013-03-27T16:30:00Z"/>
          <w:noProof/>
        </w:rPr>
      </w:pPr>
    </w:p>
    <w:p w:rsidR="007B4A09" w:rsidRPr="00FA46FD" w:rsidRDefault="004C27C0" w:rsidP="00FA46FD">
      <w:pPr>
        <w:rPr>
          <w:ins w:id="30" w:author="ies12cn74" w:date="2013-03-27T16:30:00Z"/>
        </w:rPr>
      </w:pPr>
      <w:ins w:id="31" w:author="ies12cn74" w:date="2013-03-27T16:30:00Z">
        <w:r>
          <w:rPr>
            <w:noProof/>
            <w:lang w:eastAsia="zh-TW"/>
          </w:rPr>
          <w:drawing>
            <wp:inline distT="0" distB="0" distL="0" distR="0">
              <wp:extent cx="6431280" cy="3181350"/>
              <wp:effectExtent l="19050" t="0" r="7620" b="0"/>
              <wp:docPr id="1" name="圖片 2" descr="C:\Users\ies12cn74\Desktop\图片\FA light Guide0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ies12cn74\Desktop\图片\FA light Guide01.png"/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31161" cy="318129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7B4A09" w:rsidRPr="00A57980" w:rsidRDefault="007B4A09" w:rsidP="00AD1492">
      <w:pPr>
        <w:jc w:val="center"/>
        <w:rPr>
          <w:rFonts w:ascii="Courier New" w:hAnsi="Courier New"/>
        </w:rPr>
      </w:pPr>
    </w:p>
    <w:p w:rsidR="00464257" w:rsidRPr="00CF2E10" w:rsidRDefault="000D5725" w:rsidP="00CF2E1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32" w:name="_Toc303341152"/>
      <w:r w:rsidRPr="00CF2E10">
        <w:rPr>
          <w:rFonts w:ascii="Times New Roman" w:eastAsia="SimHei" w:hint="eastAsia"/>
          <w:sz w:val="28"/>
        </w:rPr>
        <w:t>界面说明</w:t>
      </w:r>
      <w:bookmarkEnd w:id="32"/>
    </w:p>
    <w:p w:rsidR="000D5725" w:rsidRPr="00A37503" w:rsidRDefault="000D5725" w:rsidP="00A37503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界面名称：</w:t>
      </w:r>
      <w:r w:rsidR="006B199D">
        <w:rPr>
          <w:rFonts w:ascii="Courier New" w:eastAsia="SimSun" w:hAnsi="Courier New" w:hint="eastAsia"/>
        </w:rPr>
        <w:t>Label Light Guide</w:t>
      </w:r>
      <w:r w:rsidR="00A37503" w:rsidRPr="00A37503">
        <w:rPr>
          <w:rFonts w:ascii="Courier New" w:eastAsia="SimSun" w:hAnsi="Courier New" w:hint="eastAsia"/>
        </w:rPr>
        <w:t>工作界面。</w:t>
      </w:r>
    </w:p>
    <w:p w:rsidR="000D5725" w:rsidRPr="00AF5686" w:rsidRDefault="000D5725" w:rsidP="00AD1492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界面类型：</w:t>
      </w:r>
      <w:r w:rsidR="00C6191E">
        <w:rPr>
          <w:rFonts w:ascii="Courier New" w:eastAsia="SimSun" w:hAnsi="Courier New" w:hint="eastAsia"/>
        </w:rPr>
        <w:t>新开界面，去掉</w:t>
      </w:r>
      <w:r w:rsidR="00C6191E">
        <w:rPr>
          <w:rFonts w:ascii="Courier New" w:eastAsia="SimSun" w:hAnsi="Courier New" w:hint="eastAsia"/>
        </w:rPr>
        <w:t>browser</w:t>
      </w:r>
      <w:r w:rsidR="00C6191E">
        <w:rPr>
          <w:rFonts w:ascii="Courier New" w:eastAsia="SimSun" w:hAnsi="Courier New" w:hint="eastAsia"/>
        </w:rPr>
        <w:t>的任何</w:t>
      </w:r>
      <w:r w:rsidR="00C6191E">
        <w:rPr>
          <w:rFonts w:ascii="Courier New" w:eastAsia="SimSun" w:hAnsi="Courier New" w:hint="eastAsia"/>
        </w:rPr>
        <w:t>bar</w:t>
      </w:r>
    </w:p>
    <w:p w:rsidR="000D5725" w:rsidRPr="00AF5686" w:rsidRDefault="000D5725" w:rsidP="00AD1492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进入途径：</w:t>
      </w:r>
      <w:r w:rsidR="00A421F9">
        <w:rPr>
          <w:rFonts w:ascii="Courier New" w:eastAsia="SimSun" w:hAnsi="Courier New" w:hint="eastAsia"/>
        </w:rPr>
        <w:t>主界面上的</w:t>
      </w:r>
      <w:r w:rsidR="00A37503" w:rsidRPr="00A37503">
        <w:rPr>
          <w:rFonts w:ascii="Courier New" w:eastAsia="SimSun" w:hAnsi="Courier New" w:hint="eastAsia"/>
        </w:rPr>
        <w:t>iMES</w:t>
      </w:r>
      <w:r w:rsidR="00A37503" w:rsidRPr="00A37503">
        <w:rPr>
          <w:rFonts w:ascii="Courier New" w:eastAsia="SimSun" w:hAnsi="Courier New" w:hint="eastAsia"/>
        </w:rPr>
        <w:t>功能树</w:t>
      </w:r>
      <w:r w:rsidR="00975821">
        <w:rPr>
          <w:rFonts w:ascii="Courier New" w:eastAsia="SimSun" w:hAnsi="Courier New" w:hint="eastAsia"/>
        </w:rPr>
        <w:t>Label Light Guide</w:t>
      </w:r>
      <w:r w:rsidR="00A421F9">
        <w:rPr>
          <w:rFonts w:ascii="Courier New" w:eastAsia="SimSun" w:hAnsi="Courier New" w:hint="eastAsia"/>
        </w:rPr>
        <w:t>接进入</w:t>
      </w:r>
    </w:p>
    <w:p w:rsidR="000D5725" w:rsidRPr="00AF5686" w:rsidRDefault="000D5725" w:rsidP="00AD1492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特殊考虑：</w:t>
      </w:r>
    </w:p>
    <w:p w:rsidR="000D5725" w:rsidRPr="00AF5686" w:rsidRDefault="000D5725" w:rsidP="00AD1492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所有示意图仅为示例</w:t>
      </w:r>
    </w:p>
    <w:p w:rsidR="000D5725" w:rsidRDefault="000D5725" w:rsidP="00AD1492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所有标题，在下文的控件说明中不做特别说明，请参考示意图</w:t>
      </w:r>
    </w:p>
    <w:p w:rsidR="00A6061C" w:rsidRPr="00AF5686" w:rsidRDefault="00A6061C" w:rsidP="00AD1492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>
        <w:rPr>
          <w:rFonts w:ascii="Courier New" w:eastAsia="SimSun" w:hAnsi="Courier New" w:hint="eastAsia"/>
        </w:rPr>
        <w:t>功能概述：</w:t>
      </w:r>
      <w:r w:rsidR="00975821" w:rsidRPr="00AF5686">
        <w:rPr>
          <w:rFonts w:ascii="Courier New" w:eastAsia="SimSun" w:hAnsi="Courier New"/>
        </w:rPr>
        <w:t xml:space="preserve"> </w:t>
      </w:r>
    </w:p>
    <w:p w:rsidR="00AF5686" w:rsidRDefault="00AF5686" w:rsidP="00CF2E1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33" w:name="_Toc303341153"/>
      <w:r w:rsidRPr="00CF2E10">
        <w:rPr>
          <w:rFonts w:ascii="Times New Roman" w:eastAsia="SimHei" w:hint="eastAsia"/>
          <w:sz w:val="28"/>
        </w:rPr>
        <w:t>控件说明</w:t>
      </w:r>
      <w:bookmarkEnd w:id="33"/>
    </w:p>
    <w:p w:rsidR="00003EFC" w:rsidRPr="009E3AB8" w:rsidRDefault="009E3AB8" w:rsidP="009E3AB8">
      <w:r>
        <w:rPr>
          <w:rFonts w:hint="eastAsia"/>
        </w:rPr>
        <w:t>1)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  <w:tblPrChange w:id="34" w:author="ies12cn74" w:date="2013-03-27T16:35:00Z"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1E0"/>
          </w:tblPr>
        </w:tblPrChange>
      </w:tblPr>
      <w:tblGrid>
        <w:gridCol w:w="534"/>
        <w:gridCol w:w="1091"/>
        <w:gridCol w:w="848"/>
        <w:gridCol w:w="677"/>
        <w:gridCol w:w="1069"/>
        <w:gridCol w:w="878"/>
        <w:gridCol w:w="1957"/>
        <w:gridCol w:w="2908"/>
        <w:tblGridChange w:id="35">
          <w:tblGrid>
            <w:gridCol w:w="423"/>
            <w:gridCol w:w="111"/>
            <w:gridCol w:w="1091"/>
            <w:gridCol w:w="848"/>
            <w:gridCol w:w="677"/>
            <w:gridCol w:w="1069"/>
            <w:gridCol w:w="878"/>
            <w:gridCol w:w="1957"/>
            <w:gridCol w:w="2908"/>
          </w:tblGrid>
        </w:tblGridChange>
      </w:tblGrid>
      <w:tr w:rsidR="00E7697E" w:rsidRPr="004D697A" w:rsidTr="007B4A09">
        <w:trPr>
          <w:tblHeader/>
          <w:trPrChange w:id="36" w:author="ies12cn74" w:date="2013-03-27T16:35:00Z">
            <w:trPr>
              <w:tblHeader/>
            </w:trPr>
          </w:trPrChange>
        </w:trPr>
        <w:tc>
          <w:tcPr>
            <w:tcW w:w="534" w:type="dxa"/>
            <w:shd w:val="clear" w:color="auto" w:fill="CCCCCC"/>
            <w:tcPrChange w:id="37" w:author="ies12cn74" w:date="2013-03-27T16:35:00Z">
              <w:tcPr>
                <w:tcW w:w="423" w:type="dxa"/>
                <w:shd w:val="clear" w:color="auto" w:fill="CCCCCC"/>
              </w:tcPr>
            </w:tcPrChange>
          </w:tcPr>
          <w:p w:rsidR="00E7697E" w:rsidRPr="004D697A" w:rsidRDefault="00E7697E" w:rsidP="00762056">
            <w:pPr>
              <w:jc w:val="center"/>
              <w:rPr>
                <w:rFonts w:eastAsia="SimHei"/>
              </w:rPr>
            </w:pPr>
            <w:r w:rsidRPr="004D697A">
              <w:rPr>
                <w:rFonts w:eastAsia="SimHei"/>
              </w:rPr>
              <w:t>#</w:t>
            </w:r>
          </w:p>
        </w:tc>
        <w:tc>
          <w:tcPr>
            <w:tcW w:w="1091" w:type="dxa"/>
            <w:shd w:val="clear" w:color="auto" w:fill="CCCCCC"/>
            <w:tcPrChange w:id="38" w:author="ies12cn74" w:date="2013-03-27T16:35:00Z">
              <w:tcPr>
                <w:tcW w:w="1202" w:type="dxa"/>
                <w:gridSpan w:val="2"/>
                <w:shd w:val="clear" w:color="auto" w:fill="CCCCCC"/>
              </w:tcPr>
            </w:tcPrChange>
          </w:tcPr>
          <w:p w:rsidR="00E7697E" w:rsidRPr="004D697A" w:rsidRDefault="00E7697E" w:rsidP="00762056">
            <w:pPr>
              <w:jc w:val="center"/>
              <w:rPr>
                <w:rFonts w:eastAsia="SimHei"/>
              </w:rPr>
            </w:pPr>
            <w:r w:rsidRPr="004D697A">
              <w:rPr>
                <w:rFonts w:eastAsia="SimHei" w:hint="eastAsia"/>
              </w:rPr>
              <w:t>名称</w:t>
            </w:r>
          </w:p>
        </w:tc>
        <w:tc>
          <w:tcPr>
            <w:tcW w:w="848" w:type="dxa"/>
            <w:shd w:val="clear" w:color="auto" w:fill="CCCCCC"/>
            <w:tcPrChange w:id="39" w:author="ies12cn74" w:date="2013-03-27T16:35:00Z">
              <w:tcPr>
                <w:tcW w:w="848" w:type="dxa"/>
                <w:shd w:val="clear" w:color="auto" w:fill="CCCCCC"/>
              </w:tcPr>
            </w:tcPrChange>
          </w:tcPr>
          <w:p w:rsidR="00E7697E" w:rsidRPr="004D697A" w:rsidRDefault="00E7697E" w:rsidP="00762056">
            <w:pPr>
              <w:jc w:val="center"/>
              <w:rPr>
                <w:rFonts w:eastAsia="SimHei"/>
              </w:rPr>
            </w:pPr>
            <w:r w:rsidRPr="004D697A">
              <w:rPr>
                <w:rFonts w:eastAsia="SimHei" w:hint="eastAsia"/>
              </w:rPr>
              <w:t>类型</w:t>
            </w:r>
          </w:p>
        </w:tc>
        <w:tc>
          <w:tcPr>
            <w:tcW w:w="677" w:type="dxa"/>
            <w:shd w:val="clear" w:color="auto" w:fill="CCCCCC"/>
            <w:tcFitText/>
            <w:tcPrChange w:id="40" w:author="ies12cn74" w:date="2013-03-27T16:35:00Z">
              <w:tcPr>
                <w:tcW w:w="677" w:type="dxa"/>
                <w:shd w:val="clear" w:color="auto" w:fill="CCCCCC"/>
                <w:tcFitText/>
              </w:tcPr>
            </w:tcPrChange>
          </w:tcPr>
          <w:p w:rsidR="00E7697E" w:rsidRPr="004D697A" w:rsidRDefault="00E7697E" w:rsidP="00762056">
            <w:pPr>
              <w:jc w:val="center"/>
              <w:rPr>
                <w:rFonts w:eastAsia="SimHei"/>
              </w:rPr>
            </w:pPr>
            <w:r w:rsidRPr="00E7697E">
              <w:rPr>
                <w:rFonts w:eastAsia="SimHei" w:hint="eastAsia"/>
                <w:spacing w:val="20"/>
              </w:rPr>
              <w:t>格</w:t>
            </w:r>
            <w:r w:rsidRPr="00E7697E">
              <w:rPr>
                <w:rFonts w:eastAsia="SimHei" w:hint="eastAsia"/>
                <w:spacing w:val="-9"/>
              </w:rPr>
              <w:t>式</w:t>
            </w:r>
          </w:p>
        </w:tc>
        <w:tc>
          <w:tcPr>
            <w:tcW w:w="1069" w:type="dxa"/>
            <w:shd w:val="clear" w:color="auto" w:fill="CCCCCC"/>
            <w:tcPrChange w:id="41" w:author="ies12cn74" w:date="2013-03-27T16:35:00Z">
              <w:tcPr>
                <w:tcW w:w="1069" w:type="dxa"/>
                <w:shd w:val="clear" w:color="auto" w:fill="CCCCCC"/>
              </w:tcPr>
            </w:tcPrChange>
          </w:tcPr>
          <w:p w:rsidR="00E7697E" w:rsidRPr="004D697A" w:rsidRDefault="00E7697E" w:rsidP="00762056">
            <w:pPr>
              <w:jc w:val="center"/>
              <w:rPr>
                <w:rFonts w:eastAsia="SimHei"/>
              </w:rPr>
            </w:pPr>
            <w:r w:rsidRPr="004D697A">
              <w:rPr>
                <w:rFonts w:eastAsia="SimHei" w:hint="eastAsia"/>
              </w:rPr>
              <w:t>默认</w:t>
            </w:r>
          </w:p>
        </w:tc>
        <w:tc>
          <w:tcPr>
            <w:tcW w:w="878" w:type="dxa"/>
            <w:shd w:val="clear" w:color="auto" w:fill="CCCCCC"/>
            <w:tcPrChange w:id="42" w:author="ies12cn74" w:date="2013-03-27T16:35:00Z">
              <w:tcPr>
                <w:tcW w:w="878" w:type="dxa"/>
                <w:shd w:val="clear" w:color="auto" w:fill="CCCCCC"/>
              </w:tcPr>
            </w:tcPrChange>
          </w:tcPr>
          <w:p w:rsidR="00E7697E" w:rsidRPr="004D697A" w:rsidRDefault="00E7697E" w:rsidP="00762056">
            <w:pPr>
              <w:jc w:val="center"/>
              <w:rPr>
                <w:rFonts w:eastAsia="SimHei"/>
              </w:rPr>
            </w:pPr>
            <w:r w:rsidRPr="004D697A">
              <w:rPr>
                <w:rFonts w:eastAsia="SimHei" w:hint="eastAsia"/>
              </w:rPr>
              <w:t>必填</w:t>
            </w:r>
          </w:p>
        </w:tc>
        <w:tc>
          <w:tcPr>
            <w:tcW w:w="1957" w:type="dxa"/>
            <w:shd w:val="clear" w:color="auto" w:fill="CCCCCC"/>
            <w:tcPrChange w:id="43" w:author="ies12cn74" w:date="2013-03-27T16:35:00Z">
              <w:tcPr>
                <w:tcW w:w="1957" w:type="dxa"/>
                <w:shd w:val="clear" w:color="auto" w:fill="CCCCCC"/>
              </w:tcPr>
            </w:tcPrChange>
          </w:tcPr>
          <w:p w:rsidR="00E7697E" w:rsidRPr="004D697A" w:rsidRDefault="00E7697E" w:rsidP="00762056">
            <w:pPr>
              <w:jc w:val="center"/>
              <w:rPr>
                <w:rFonts w:eastAsia="SimHei"/>
              </w:rPr>
            </w:pPr>
            <w:r w:rsidRPr="004D697A">
              <w:rPr>
                <w:rFonts w:eastAsia="SimHei" w:hint="eastAsia"/>
              </w:rPr>
              <w:t>事件</w:t>
            </w:r>
          </w:p>
        </w:tc>
        <w:tc>
          <w:tcPr>
            <w:tcW w:w="2908" w:type="dxa"/>
            <w:shd w:val="clear" w:color="auto" w:fill="CCCCCC"/>
            <w:tcPrChange w:id="44" w:author="ies12cn74" w:date="2013-03-27T16:35:00Z">
              <w:tcPr>
                <w:tcW w:w="2908" w:type="dxa"/>
                <w:shd w:val="clear" w:color="auto" w:fill="CCCCCC"/>
              </w:tcPr>
            </w:tcPrChange>
          </w:tcPr>
          <w:p w:rsidR="00E7697E" w:rsidRPr="004D697A" w:rsidRDefault="00E7697E" w:rsidP="00762056">
            <w:pPr>
              <w:jc w:val="center"/>
              <w:rPr>
                <w:rFonts w:eastAsia="SimHei"/>
              </w:rPr>
            </w:pPr>
            <w:r w:rsidRPr="004D697A">
              <w:rPr>
                <w:rFonts w:eastAsia="SimHei" w:hint="eastAsia"/>
              </w:rPr>
              <w:t>备注</w:t>
            </w:r>
          </w:p>
        </w:tc>
      </w:tr>
      <w:tr w:rsidR="00E7697E" w:rsidRPr="00352F05" w:rsidTr="007B4A09">
        <w:trPr>
          <w:trHeight w:val="93"/>
          <w:trPrChange w:id="45" w:author="ies12cn74" w:date="2013-03-27T16:35:00Z">
            <w:trPr>
              <w:trHeight w:val="93"/>
            </w:trPr>
          </w:trPrChange>
        </w:trPr>
        <w:tc>
          <w:tcPr>
            <w:tcW w:w="534" w:type="dxa"/>
            <w:tcPrChange w:id="46" w:author="ies12cn74" w:date="2013-03-27T16:35:00Z">
              <w:tcPr>
                <w:tcW w:w="423" w:type="dxa"/>
              </w:tcPr>
            </w:tcPrChange>
          </w:tcPr>
          <w:p w:rsidR="00E7697E" w:rsidRPr="004D697A" w:rsidRDefault="00E7697E" w:rsidP="00762056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1</w:t>
            </w:r>
          </w:p>
        </w:tc>
        <w:tc>
          <w:tcPr>
            <w:tcW w:w="1091" w:type="dxa"/>
            <w:tcPrChange w:id="47" w:author="ies12cn74" w:date="2013-03-27T16:35:00Z">
              <w:tcPr>
                <w:tcW w:w="1202" w:type="dxa"/>
                <w:gridSpan w:val="2"/>
              </w:tcPr>
            </w:tcPrChange>
          </w:tcPr>
          <w:p w:rsidR="00E7697E" w:rsidRPr="004D697A" w:rsidRDefault="00E7697E" w:rsidP="00762056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cmbCode</w:t>
            </w:r>
          </w:p>
        </w:tc>
        <w:tc>
          <w:tcPr>
            <w:tcW w:w="848" w:type="dxa"/>
            <w:tcPrChange w:id="48" w:author="ies12cn74" w:date="2013-03-27T16:35:00Z">
              <w:tcPr>
                <w:tcW w:w="848" w:type="dxa"/>
              </w:tcPr>
            </w:tcPrChange>
          </w:tcPr>
          <w:p w:rsidR="00E7697E" w:rsidRPr="004D697A" w:rsidRDefault="00E7697E" w:rsidP="00762056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Combo Box</w:t>
            </w:r>
          </w:p>
        </w:tc>
        <w:tc>
          <w:tcPr>
            <w:tcW w:w="677" w:type="dxa"/>
            <w:tcPrChange w:id="49" w:author="ies12cn74" w:date="2013-03-27T16:35:00Z">
              <w:tcPr>
                <w:tcW w:w="677" w:type="dxa"/>
              </w:tcPr>
            </w:tcPrChange>
          </w:tcPr>
          <w:p w:rsidR="00E7697E" w:rsidRPr="004D697A" w:rsidRDefault="00E7697E" w:rsidP="00762056">
            <w:pPr>
              <w:rPr>
                <w:rFonts w:ascii="Tahoma" w:hAnsi="Tahoma"/>
              </w:rPr>
            </w:pPr>
          </w:p>
        </w:tc>
        <w:tc>
          <w:tcPr>
            <w:tcW w:w="1069" w:type="dxa"/>
            <w:tcPrChange w:id="50" w:author="ies12cn74" w:date="2013-03-27T16:35:00Z">
              <w:tcPr>
                <w:tcW w:w="1069" w:type="dxa"/>
              </w:tcPr>
            </w:tcPrChange>
          </w:tcPr>
          <w:p w:rsidR="00E7697E" w:rsidRPr="004D697A" w:rsidRDefault="00E7697E" w:rsidP="00762056">
            <w:pPr>
              <w:rPr>
                <w:rFonts w:ascii="Tahoma" w:hAnsi="Tahoma"/>
              </w:rPr>
            </w:pPr>
          </w:p>
        </w:tc>
        <w:tc>
          <w:tcPr>
            <w:tcW w:w="878" w:type="dxa"/>
            <w:tcPrChange w:id="51" w:author="ies12cn74" w:date="2013-03-27T16:35:00Z">
              <w:tcPr>
                <w:tcW w:w="878" w:type="dxa"/>
              </w:tcPr>
            </w:tcPrChange>
          </w:tcPr>
          <w:p w:rsidR="00E7697E" w:rsidRPr="004D697A" w:rsidRDefault="00E7697E" w:rsidP="00762056">
            <w:pPr>
              <w:rPr>
                <w:rFonts w:ascii="Tahoma" w:hAnsi="Tahoma"/>
              </w:rPr>
            </w:pPr>
          </w:p>
        </w:tc>
        <w:tc>
          <w:tcPr>
            <w:tcW w:w="1957" w:type="dxa"/>
            <w:tcPrChange w:id="52" w:author="ies12cn74" w:date="2013-03-27T16:35:00Z">
              <w:tcPr>
                <w:tcW w:w="1957" w:type="dxa"/>
              </w:tcPr>
            </w:tcPrChange>
          </w:tcPr>
          <w:p w:rsidR="00E7697E" w:rsidRDefault="00E7697E" w:rsidP="00762056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On Change:</w:t>
            </w:r>
          </w:p>
          <w:p w:rsidR="00E7697E" w:rsidRDefault="00E7697E" w:rsidP="00D47E19">
            <w:pPr>
              <w:pStyle w:val="a9"/>
              <w:widowControl/>
              <w:ind w:left="360" w:firstLineChars="0" w:firstLine="0"/>
              <w:jc w:val="left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清除</w:t>
            </w:r>
            <w:r>
              <w:rPr>
                <w:rFonts w:ascii="Tahoma" w:hAnsi="Tahoma" w:hint="eastAsia"/>
              </w:rPr>
              <w:t>lblModel/</w:t>
            </w:r>
            <w:r w:rsidR="00D47E19">
              <w:rPr>
                <w:rFonts w:ascii="Tahoma" w:hAnsi="Tahoma" w:hint="eastAsia"/>
              </w:rPr>
              <w:t xml:space="preserve"> lblProdID</w:t>
            </w:r>
            <w:r w:rsidR="00D453CE">
              <w:rPr>
                <w:rFonts w:ascii="Tahoma" w:hAnsi="Tahoma" w:hint="eastAsia"/>
              </w:rPr>
              <w:t>/ lblCPQSNO/ tabResult</w:t>
            </w:r>
          </w:p>
        </w:tc>
        <w:tc>
          <w:tcPr>
            <w:tcW w:w="2908" w:type="dxa"/>
            <w:tcPrChange w:id="53" w:author="ies12cn74" w:date="2013-03-27T16:35:00Z">
              <w:tcPr>
                <w:tcW w:w="2908" w:type="dxa"/>
              </w:tcPr>
            </w:tcPrChange>
          </w:tcPr>
          <w:p w:rsidR="00E7697E" w:rsidRDefault="00E7697E" w:rsidP="00E7697E">
            <w:pPr>
              <w:pStyle w:val="a9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页面打开时，加载</w:t>
            </w:r>
            <w:r>
              <w:rPr>
                <w:rFonts w:ascii="Tahoma" w:hAnsi="Tahoma" w:hint="eastAsia"/>
              </w:rPr>
              <w:t xml:space="preserve">cmbCode </w:t>
            </w:r>
            <w:r>
              <w:rPr>
                <w:rFonts w:ascii="Tahoma" w:hAnsi="Tahoma" w:hint="eastAsia"/>
              </w:rPr>
              <w:t>数据</w:t>
            </w:r>
          </w:p>
        </w:tc>
      </w:tr>
      <w:tr w:rsidR="00E7697E" w:rsidRPr="00352F05" w:rsidTr="007B4A09">
        <w:trPr>
          <w:trHeight w:val="93"/>
          <w:trPrChange w:id="54" w:author="ies12cn74" w:date="2013-03-27T16:35:00Z">
            <w:trPr>
              <w:trHeight w:val="93"/>
            </w:trPr>
          </w:trPrChange>
        </w:trPr>
        <w:tc>
          <w:tcPr>
            <w:tcW w:w="534" w:type="dxa"/>
            <w:tcPrChange w:id="55" w:author="ies12cn74" w:date="2013-03-27T16:35:00Z">
              <w:tcPr>
                <w:tcW w:w="423" w:type="dxa"/>
              </w:tcPr>
            </w:tcPrChange>
          </w:tcPr>
          <w:p w:rsidR="00E7697E" w:rsidRDefault="00E7697E" w:rsidP="00762056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2</w:t>
            </w:r>
          </w:p>
        </w:tc>
        <w:tc>
          <w:tcPr>
            <w:tcW w:w="1091" w:type="dxa"/>
            <w:tcPrChange w:id="56" w:author="ies12cn74" w:date="2013-03-27T16:35:00Z">
              <w:tcPr>
                <w:tcW w:w="1202" w:type="dxa"/>
                <w:gridSpan w:val="2"/>
              </w:tcPr>
            </w:tcPrChange>
          </w:tcPr>
          <w:p w:rsidR="00E7697E" w:rsidRDefault="00E7697E" w:rsidP="00762056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txtDataEntry</w:t>
            </w:r>
          </w:p>
        </w:tc>
        <w:tc>
          <w:tcPr>
            <w:tcW w:w="848" w:type="dxa"/>
            <w:tcPrChange w:id="57" w:author="ies12cn74" w:date="2013-03-27T16:35:00Z">
              <w:tcPr>
                <w:tcW w:w="848" w:type="dxa"/>
              </w:tcPr>
            </w:tcPrChange>
          </w:tcPr>
          <w:p w:rsidR="00E7697E" w:rsidRDefault="00E7697E" w:rsidP="00762056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Text</w:t>
            </w:r>
          </w:p>
        </w:tc>
        <w:tc>
          <w:tcPr>
            <w:tcW w:w="677" w:type="dxa"/>
            <w:tcPrChange w:id="58" w:author="ies12cn74" w:date="2013-03-27T16:35:00Z">
              <w:tcPr>
                <w:tcW w:w="677" w:type="dxa"/>
              </w:tcPr>
            </w:tcPrChange>
          </w:tcPr>
          <w:p w:rsidR="00E7697E" w:rsidRPr="004D697A" w:rsidRDefault="00E7697E" w:rsidP="00762056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长度不超过</w:t>
            </w:r>
            <w:r>
              <w:rPr>
                <w:rFonts w:ascii="Tahoma" w:hAnsi="Tahoma" w:hint="eastAsia"/>
              </w:rPr>
              <w:lastRenderedPageBreak/>
              <w:t xml:space="preserve">20 </w:t>
            </w:r>
            <w:r>
              <w:rPr>
                <w:rFonts w:ascii="Tahoma" w:hAnsi="Tahoma" w:hint="eastAsia"/>
              </w:rPr>
              <w:t>的字符串</w:t>
            </w:r>
          </w:p>
        </w:tc>
        <w:tc>
          <w:tcPr>
            <w:tcW w:w="1069" w:type="dxa"/>
            <w:tcPrChange w:id="59" w:author="ies12cn74" w:date="2013-03-27T16:35:00Z">
              <w:tcPr>
                <w:tcW w:w="1069" w:type="dxa"/>
              </w:tcPr>
            </w:tcPrChange>
          </w:tcPr>
          <w:p w:rsidR="00E7697E" w:rsidRPr="004D697A" w:rsidRDefault="00E7697E" w:rsidP="00762056">
            <w:pPr>
              <w:rPr>
                <w:rFonts w:ascii="Tahoma" w:hAnsi="Tahoma"/>
              </w:rPr>
            </w:pPr>
          </w:p>
        </w:tc>
        <w:tc>
          <w:tcPr>
            <w:tcW w:w="878" w:type="dxa"/>
            <w:tcPrChange w:id="60" w:author="ies12cn74" w:date="2013-03-27T16:35:00Z">
              <w:tcPr>
                <w:tcW w:w="878" w:type="dxa"/>
              </w:tcPr>
            </w:tcPrChange>
          </w:tcPr>
          <w:p w:rsidR="00E7697E" w:rsidRPr="004D697A" w:rsidRDefault="00E7697E" w:rsidP="00762056">
            <w:pPr>
              <w:rPr>
                <w:rFonts w:ascii="Tahoma" w:hAnsi="Tahoma"/>
              </w:rPr>
            </w:pPr>
          </w:p>
        </w:tc>
        <w:tc>
          <w:tcPr>
            <w:tcW w:w="1957" w:type="dxa"/>
            <w:tcPrChange w:id="61" w:author="ies12cn74" w:date="2013-03-27T16:35:00Z">
              <w:tcPr>
                <w:tcW w:w="1957" w:type="dxa"/>
              </w:tcPr>
            </w:tcPrChange>
          </w:tcPr>
          <w:p w:rsidR="00E7697E" w:rsidRDefault="00E7697E" w:rsidP="006657EA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 xml:space="preserve">On </w:t>
            </w:r>
            <w:r w:rsidR="006657EA">
              <w:rPr>
                <w:rFonts w:ascii="Tahoma" w:hAnsi="Tahoma" w:hint="eastAsia"/>
              </w:rPr>
              <w:t>onblur</w:t>
            </w:r>
          </w:p>
          <w:p w:rsidR="00E7697E" w:rsidRDefault="00E7697E" w:rsidP="00E7697E">
            <w:pPr>
              <w:pStyle w:val="a9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识别用户输入的是</w:t>
            </w:r>
            <w:r w:rsidR="00D47E19">
              <w:rPr>
                <w:rFonts w:ascii="Tahoma" w:hAnsi="Tahoma" w:hint="eastAsia"/>
              </w:rPr>
              <w:t>ProdID</w:t>
            </w:r>
            <w:r w:rsidR="00D47E19">
              <w:rPr>
                <w:rFonts w:ascii="Tahoma" w:hAnsi="Tahoma" w:hint="eastAsia"/>
              </w:rPr>
              <w:t>或</w:t>
            </w:r>
            <w:r w:rsidR="00D47E19">
              <w:rPr>
                <w:rFonts w:ascii="Tahoma" w:hAnsi="Tahoma" w:hint="eastAsia"/>
              </w:rPr>
              <w:lastRenderedPageBreak/>
              <w:t>CPQSNO</w:t>
            </w:r>
          </w:p>
          <w:p w:rsidR="00E7697E" w:rsidRDefault="00E7697E" w:rsidP="00D47E19">
            <w:pPr>
              <w:pStyle w:val="a9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如果是</w:t>
            </w:r>
            <w:r w:rsidR="00D47E19">
              <w:rPr>
                <w:rFonts w:ascii="Tahoma" w:hAnsi="Tahoma" w:hint="eastAsia"/>
              </w:rPr>
              <w:t>ProdID</w:t>
            </w:r>
            <w:r>
              <w:rPr>
                <w:rFonts w:ascii="Tahoma" w:hAnsi="Tahoma" w:hint="eastAsia"/>
              </w:rPr>
              <w:t>，则执行</w:t>
            </w:r>
            <w:r>
              <w:rPr>
                <w:rFonts w:ascii="Tahoma" w:hAnsi="Tahoma" w:hint="eastAsia"/>
              </w:rPr>
              <w:t xml:space="preserve">Query by </w:t>
            </w:r>
            <w:r w:rsidR="00D47E19">
              <w:rPr>
                <w:rFonts w:ascii="Tahoma" w:hAnsi="Tahoma" w:hint="eastAsia"/>
              </w:rPr>
              <w:t>ProdID</w:t>
            </w:r>
            <w:r>
              <w:rPr>
                <w:rFonts w:ascii="Tahoma" w:hAnsi="Tahoma" w:hint="eastAsia"/>
              </w:rPr>
              <w:t>，显示</w:t>
            </w:r>
            <w:r>
              <w:rPr>
                <w:rFonts w:ascii="Tahoma" w:hAnsi="Tahoma" w:hint="eastAsia"/>
              </w:rPr>
              <w:t>Model</w:t>
            </w:r>
            <w:r>
              <w:rPr>
                <w:rFonts w:ascii="Tahoma" w:hAnsi="Tahoma" w:hint="eastAsia"/>
              </w:rPr>
              <w:t>在</w:t>
            </w:r>
            <w:r>
              <w:rPr>
                <w:rFonts w:ascii="Tahoma" w:hAnsi="Tahoma" w:hint="eastAsia"/>
              </w:rPr>
              <w:t xml:space="preserve">lblModel </w:t>
            </w:r>
            <w:r>
              <w:rPr>
                <w:rFonts w:ascii="Tahoma" w:hAnsi="Tahoma" w:hint="eastAsia"/>
              </w:rPr>
              <w:t>中，如果是</w:t>
            </w:r>
            <w:r w:rsidR="00D47E19">
              <w:rPr>
                <w:rFonts w:ascii="Tahoma" w:hAnsi="Tahoma" w:hint="eastAsia"/>
              </w:rPr>
              <w:t>CPQSNO</w:t>
            </w:r>
            <w:r>
              <w:rPr>
                <w:rFonts w:ascii="Tahoma" w:hAnsi="Tahoma" w:hint="eastAsia"/>
              </w:rPr>
              <w:t>，则执行</w:t>
            </w:r>
            <w:r>
              <w:rPr>
                <w:rFonts w:ascii="Tahoma" w:hAnsi="Tahoma" w:hint="eastAsia"/>
              </w:rPr>
              <w:t xml:space="preserve">Query by </w:t>
            </w:r>
            <w:r w:rsidR="00D47E19">
              <w:rPr>
                <w:rFonts w:ascii="Tahoma" w:hAnsi="Tahoma" w:hint="eastAsia"/>
              </w:rPr>
              <w:t>CPQSNO</w:t>
            </w:r>
            <w:r>
              <w:rPr>
                <w:rFonts w:ascii="Tahoma" w:hAnsi="Tahoma" w:hint="eastAsia"/>
              </w:rPr>
              <w:t>，显示</w:t>
            </w:r>
            <w:r w:rsidR="00D47E19">
              <w:rPr>
                <w:rFonts w:ascii="Tahoma" w:hAnsi="Tahoma" w:hint="eastAsia"/>
              </w:rPr>
              <w:t>CPQSNO</w:t>
            </w:r>
            <w:r>
              <w:rPr>
                <w:rFonts w:ascii="Tahoma" w:hAnsi="Tahoma" w:hint="eastAsia"/>
              </w:rPr>
              <w:t xml:space="preserve"> </w:t>
            </w:r>
            <w:r>
              <w:rPr>
                <w:rFonts w:ascii="Tahoma" w:hAnsi="Tahoma" w:hint="eastAsia"/>
              </w:rPr>
              <w:t>于</w:t>
            </w:r>
            <w:r>
              <w:rPr>
                <w:rFonts w:ascii="Tahoma" w:hAnsi="Tahoma" w:hint="eastAsia"/>
              </w:rPr>
              <w:t>lbl</w:t>
            </w:r>
            <w:r w:rsidR="00D47E19">
              <w:rPr>
                <w:rFonts w:ascii="Tahoma" w:hAnsi="Tahoma" w:hint="eastAsia"/>
              </w:rPr>
              <w:t>CPQSNO</w:t>
            </w:r>
          </w:p>
        </w:tc>
        <w:tc>
          <w:tcPr>
            <w:tcW w:w="2908" w:type="dxa"/>
            <w:tcPrChange w:id="62" w:author="ies12cn74" w:date="2013-03-27T16:35:00Z">
              <w:tcPr>
                <w:tcW w:w="2908" w:type="dxa"/>
              </w:tcPr>
            </w:tcPrChange>
          </w:tcPr>
          <w:p w:rsidR="00E7697E" w:rsidRPr="00D47E19" w:rsidRDefault="00E7697E" w:rsidP="00762056">
            <w:pPr>
              <w:rPr>
                <w:rFonts w:ascii="Tahoma" w:hAnsi="Tahoma"/>
              </w:rPr>
            </w:pPr>
          </w:p>
        </w:tc>
      </w:tr>
      <w:tr w:rsidR="00D47E19" w:rsidRPr="00352F05" w:rsidTr="007B4A09">
        <w:trPr>
          <w:trHeight w:val="93"/>
          <w:trPrChange w:id="63" w:author="ies12cn74" w:date="2013-03-27T16:35:00Z">
            <w:trPr>
              <w:trHeight w:val="93"/>
            </w:trPr>
          </w:trPrChange>
        </w:trPr>
        <w:tc>
          <w:tcPr>
            <w:tcW w:w="534" w:type="dxa"/>
            <w:tcPrChange w:id="64" w:author="ies12cn74" w:date="2013-03-27T16:35:00Z">
              <w:tcPr>
                <w:tcW w:w="423" w:type="dxa"/>
              </w:tcPr>
            </w:tcPrChange>
          </w:tcPr>
          <w:p w:rsidR="00D47E19" w:rsidRDefault="00D47E19" w:rsidP="00572993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lastRenderedPageBreak/>
              <w:t>3</w:t>
            </w:r>
          </w:p>
        </w:tc>
        <w:tc>
          <w:tcPr>
            <w:tcW w:w="1091" w:type="dxa"/>
            <w:tcPrChange w:id="65" w:author="ies12cn74" w:date="2013-03-27T16:35:00Z">
              <w:tcPr>
                <w:tcW w:w="1202" w:type="dxa"/>
                <w:gridSpan w:val="2"/>
              </w:tcPr>
            </w:tcPrChange>
          </w:tcPr>
          <w:p w:rsidR="00D47E19" w:rsidRDefault="00D47E19" w:rsidP="00D47E19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lblProdID</w:t>
            </w:r>
          </w:p>
        </w:tc>
        <w:tc>
          <w:tcPr>
            <w:tcW w:w="848" w:type="dxa"/>
            <w:tcPrChange w:id="66" w:author="ies12cn74" w:date="2013-03-27T16:35:00Z">
              <w:tcPr>
                <w:tcW w:w="848" w:type="dxa"/>
              </w:tcPr>
            </w:tcPrChange>
          </w:tcPr>
          <w:p w:rsidR="00D47E19" w:rsidRDefault="00D47E19" w:rsidP="00572993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Label</w:t>
            </w:r>
          </w:p>
        </w:tc>
        <w:tc>
          <w:tcPr>
            <w:tcW w:w="677" w:type="dxa"/>
            <w:tcPrChange w:id="67" w:author="ies12cn74" w:date="2013-03-27T16:35:00Z">
              <w:tcPr>
                <w:tcW w:w="677" w:type="dxa"/>
              </w:tcPr>
            </w:tcPrChange>
          </w:tcPr>
          <w:p w:rsidR="00D47E19" w:rsidRDefault="00D47E19" w:rsidP="00572993">
            <w:pPr>
              <w:rPr>
                <w:rFonts w:ascii="Tahoma" w:hAnsi="Tahoma"/>
              </w:rPr>
            </w:pPr>
          </w:p>
        </w:tc>
        <w:tc>
          <w:tcPr>
            <w:tcW w:w="1069" w:type="dxa"/>
            <w:tcPrChange w:id="68" w:author="ies12cn74" w:date="2013-03-27T16:35:00Z">
              <w:tcPr>
                <w:tcW w:w="1069" w:type="dxa"/>
              </w:tcPr>
            </w:tcPrChange>
          </w:tcPr>
          <w:p w:rsidR="00D47E19" w:rsidRPr="004D697A" w:rsidRDefault="00D47E19" w:rsidP="00572993">
            <w:pPr>
              <w:rPr>
                <w:rFonts w:ascii="Tahoma" w:hAnsi="Tahoma"/>
              </w:rPr>
            </w:pPr>
          </w:p>
        </w:tc>
        <w:tc>
          <w:tcPr>
            <w:tcW w:w="878" w:type="dxa"/>
            <w:tcPrChange w:id="69" w:author="ies12cn74" w:date="2013-03-27T16:35:00Z">
              <w:tcPr>
                <w:tcW w:w="878" w:type="dxa"/>
              </w:tcPr>
            </w:tcPrChange>
          </w:tcPr>
          <w:p w:rsidR="00D47E19" w:rsidRPr="004D697A" w:rsidRDefault="00D47E19" w:rsidP="00572993">
            <w:pPr>
              <w:rPr>
                <w:rFonts w:ascii="Tahoma" w:hAnsi="Tahoma"/>
              </w:rPr>
            </w:pPr>
          </w:p>
        </w:tc>
        <w:tc>
          <w:tcPr>
            <w:tcW w:w="1957" w:type="dxa"/>
            <w:tcPrChange w:id="70" w:author="ies12cn74" w:date="2013-03-27T16:35:00Z">
              <w:tcPr>
                <w:tcW w:w="1957" w:type="dxa"/>
              </w:tcPr>
            </w:tcPrChange>
          </w:tcPr>
          <w:p w:rsidR="00D47E19" w:rsidRDefault="00D47E19" w:rsidP="00572993">
            <w:pPr>
              <w:rPr>
                <w:rFonts w:ascii="Tahoma" w:hAnsi="Tahoma"/>
              </w:rPr>
            </w:pPr>
          </w:p>
        </w:tc>
        <w:tc>
          <w:tcPr>
            <w:tcW w:w="2908" w:type="dxa"/>
            <w:tcPrChange w:id="71" w:author="ies12cn74" w:date="2013-03-27T16:35:00Z">
              <w:tcPr>
                <w:tcW w:w="2908" w:type="dxa"/>
              </w:tcPr>
            </w:tcPrChange>
          </w:tcPr>
          <w:p w:rsidR="00D47E19" w:rsidRPr="000E1E7B" w:rsidRDefault="00D47E19" w:rsidP="00572993">
            <w:pPr>
              <w:rPr>
                <w:rFonts w:ascii="Tahoma" w:hAnsi="Tahoma"/>
              </w:rPr>
            </w:pPr>
          </w:p>
        </w:tc>
      </w:tr>
      <w:tr w:rsidR="00E7697E" w:rsidRPr="00352F05" w:rsidTr="007B4A09">
        <w:trPr>
          <w:trHeight w:val="93"/>
          <w:trPrChange w:id="72" w:author="ies12cn74" w:date="2013-03-27T16:35:00Z">
            <w:trPr>
              <w:trHeight w:val="93"/>
            </w:trPr>
          </w:trPrChange>
        </w:trPr>
        <w:tc>
          <w:tcPr>
            <w:tcW w:w="534" w:type="dxa"/>
            <w:tcPrChange w:id="73" w:author="ies12cn74" w:date="2013-03-27T16:35:00Z">
              <w:tcPr>
                <w:tcW w:w="423" w:type="dxa"/>
              </w:tcPr>
            </w:tcPrChange>
          </w:tcPr>
          <w:p w:rsidR="00E7697E" w:rsidRDefault="002D1042" w:rsidP="00762056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4</w:t>
            </w:r>
          </w:p>
        </w:tc>
        <w:tc>
          <w:tcPr>
            <w:tcW w:w="1091" w:type="dxa"/>
            <w:tcPrChange w:id="74" w:author="ies12cn74" w:date="2013-03-27T16:35:00Z">
              <w:tcPr>
                <w:tcW w:w="1202" w:type="dxa"/>
                <w:gridSpan w:val="2"/>
              </w:tcPr>
            </w:tcPrChange>
          </w:tcPr>
          <w:p w:rsidR="00E7697E" w:rsidRDefault="00E7697E" w:rsidP="00762056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lblModel</w:t>
            </w:r>
          </w:p>
        </w:tc>
        <w:tc>
          <w:tcPr>
            <w:tcW w:w="848" w:type="dxa"/>
            <w:tcPrChange w:id="75" w:author="ies12cn74" w:date="2013-03-27T16:35:00Z">
              <w:tcPr>
                <w:tcW w:w="848" w:type="dxa"/>
              </w:tcPr>
            </w:tcPrChange>
          </w:tcPr>
          <w:p w:rsidR="00E7697E" w:rsidRDefault="00E7697E" w:rsidP="00762056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Label</w:t>
            </w:r>
          </w:p>
        </w:tc>
        <w:tc>
          <w:tcPr>
            <w:tcW w:w="677" w:type="dxa"/>
            <w:tcPrChange w:id="76" w:author="ies12cn74" w:date="2013-03-27T16:35:00Z">
              <w:tcPr>
                <w:tcW w:w="677" w:type="dxa"/>
              </w:tcPr>
            </w:tcPrChange>
          </w:tcPr>
          <w:p w:rsidR="00E7697E" w:rsidRDefault="00E7697E" w:rsidP="00762056">
            <w:pPr>
              <w:rPr>
                <w:rFonts w:ascii="Tahoma" w:hAnsi="Tahoma"/>
              </w:rPr>
            </w:pPr>
          </w:p>
        </w:tc>
        <w:tc>
          <w:tcPr>
            <w:tcW w:w="1069" w:type="dxa"/>
            <w:tcPrChange w:id="77" w:author="ies12cn74" w:date="2013-03-27T16:35:00Z">
              <w:tcPr>
                <w:tcW w:w="1069" w:type="dxa"/>
              </w:tcPr>
            </w:tcPrChange>
          </w:tcPr>
          <w:p w:rsidR="00E7697E" w:rsidRPr="004D697A" w:rsidRDefault="00E7697E" w:rsidP="00762056">
            <w:pPr>
              <w:rPr>
                <w:rFonts w:ascii="Tahoma" w:hAnsi="Tahoma"/>
              </w:rPr>
            </w:pPr>
          </w:p>
        </w:tc>
        <w:tc>
          <w:tcPr>
            <w:tcW w:w="878" w:type="dxa"/>
            <w:tcPrChange w:id="78" w:author="ies12cn74" w:date="2013-03-27T16:35:00Z">
              <w:tcPr>
                <w:tcW w:w="878" w:type="dxa"/>
              </w:tcPr>
            </w:tcPrChange>
          </w:tcPr>
          <w:p w:rsidR="00E7697E" w:rsidRPr="004D697A" w:rsidRDefault="00E7697E" w:rsidP="00762056">
            <w:pPr>
              <w:rPr>
                <w:rFonts w:ascii="Tahoma" w:hAnsi="Tahoma"/>
              </w:rPr>
            </w:pPr>
          </w:p>
        </w:tc>
        <w:tc>
          <w:tcPr>
            <w:tcW w:w="1957" w:type="dxa"/>
            <w:tcPrChange w:id="79" w:author="ies12cn74" w:date="2013-03-27T16:35:00Z">
              <w:tcPr>
                <w:tcW w:w="1957" w:type="dxa"/>
              </w:tcPr>
            </w:tcPrChange>
          </w:tcPr>
          <w:p w:rsidR="00E7697E" w:rsidRDefault="00E7697E" w:rsidP="00762056">
            <w:pPr>
              <w:rPr>
                <w:rFonts w:ascii="Tahoma" w:hAnsi="Tahoma"/>
              </w:rPr>
            </w:pPr>
          </w:p>
        </w:tc>
        <w:tc>
          <w:tcPr>
            <w:tcW w:w="2908" w:type="dxa"/>
            <w:tcPrChange w:id="80" w:author="ies12cn74" w:date="2013-03-27T16:35:00Z">
              <w:tcPr>
                <w:tcW w:w="2908" w:type="dxa"/>
              </w:tcPr>
            </w:tcPrChange>
          </w:tcPr>
          <w:p w:rsidR="00E7697E" w:rsidRPr="000E1E7B" w:rsidRDefault="00E7697E" w:rsidP="00762056">
            <w:pPr>
              <w:rPr>
                <w:rFonts w:ascii="Tahoma" w:hAnsi="Tahoma"/>
              </w:rPr>
            </w:pPr>
          </w:p>
        </w:tc>
      </w:tr>
      <w:tr w:rsidR="00E7697E" w:rsidRPr="00352F05" w:rsidTr="007B4A09">
        <w:trPr>
          <w:trHeight w:val="93"/>
          <w:trPrChange w:id="81" w:author="ies12cn74" w:date="2013-03-27T16:35:00Z">
            <w:trPr>
              <w:trHeight w:val="93"/>
            </w:trPr>
          </w:trPrChange>
        </w:trPr>
        <w:tc>
          <w:tcPr>
            <w:tcW w:w="534" w:type="dxa"/>
            <w:tcPrChange w:id="82" w:author="ies12cn74" w:date="2013-03-27T16:35:00Z">
              <w:tcPr>
                <w:tcW w:w="423" w:type="dxa"/>
              </w:tcPr>
            </w:tcPrChange>
          </w:tcPr>
          <w:p w:rsidR="00E7697E" w:rsidRDefault="002D1042" w:rsidP="00762056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5</w:t>
            </w:r>
          </w:p>
        </w:tc>
        <w:tc>
          <w:tcPr>
            <w:tcW w:w="1091" w:type="dxa"/>
            <w:tcPrChange w:id="83" w:author="ies12cn74" w:date="2013-03-27T16:35:00Z">
              <w:tcPr>
                <w:tcW w:w="1202" w:type="dxa"/>
                <w:gridSpan w:val="2"/>
              </w:tcPr>
            </w:tcPrChange>
          </w:tcPr>
          <w:p w:rsidR="00E7697E" w:rsidRDefault="00E7697E" w:rsidP="00D47E19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lbl</w:t>
            </w:r>
            <w:r w:rsidR="00D47E19">
              <w:rPr>
                <w:rFonts w:ascii="Tahoma" w:hAnsi="Tahoma" w:hint="eastAsia"/>
              </w:rPr>
              <w:t>CPQSNO</w:t>
            </w:r>
          </w:p>
        </w:tc>
        <w:tc>
          <w:tcPr>
            <w:tcW w:w="848" w:type="dxa"/>
            <w:tcPrChange w:id="84" w:author="ies12cn74" w:date="2013-03-27T16:35:00Z">
              <w:tcPr>
                <w:tcW w:w="848" w:type="dxa"/>
              </w:tcPr>
            </w:tcPrChange>
          </w:tcPr>
          <w:p w:rsidR="00E7697E" w:rsidRDefault="00E7697E" w:rsidP="00762056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Label</w:t>
            </w:r>
          </w:p>
        </w:tc>
        <w:tc>
          <w:tcPr>
            <w:tcW w:w="677" w:type="dxa"/>
            <w:tcPrChange w:id="85" w:author="ies12cn74" w:date="2013-03-27T16:35:00Z">
              <w:tcPr>
                <w:tcW w:w="677" w:type="dxa"/>
              </w:tcPr>
            </w:tcPrChange>
          </w:tcPr>
          <w:p w:rsidR="00E7697E" w:rsidRDefault="00E7697E" w:rsidP="00762056">
            <w:pPr>
              <w:rPr>
                <w:rFonts w:ascii="Tahoma" w:hAnsi="Tahoma"/>
              </w:rPr>
            </w:pPr>
          </w:p>
        </w:tc>
        <w:tc>
          <w:tcPr>
            <w:tcW w:w="1069" w:type="dxa"/>
            <w:tcPrChange w:id="86" w:author="ies12cn74" w:date="2013-03-27T16:35:00Z">
              <w:tcPr>
                <w:tcW w:w="1069" w:type="dxa"/>
              </w:tcPr>
            </w:tcPrChange>
          </w:tcPr>
          <w:p w:rsidR="00E7697E" w:rsidRPr="004D697A" w:rsidRDefault="00E7697E" w:rsidP="00762056">
            <w:pPr>
              <w:rPr>
                <w:rFonts w:ascii="Tahoma" w:hAnsi="Tahoma"/>
              </w:rPr>
            </w:pPr>
          </w:p>
        </w:tc>
        <w:tc>
          <w:tcPr>
            <w:tcW w:w="878" w:type="dxa"/>
            <w:tcPrChange w:id="87" w:author="ies12cn74" w:date="2013-03-27T16:35:00Z">
              <w:tcPr>
                <w:tcW w:w="878" w:type="dxa"/>
              </w:tcPr>
            </w:tcPrChange>
          </w:tcPr>
          <w:p w:rsidR="00E7697E" w:rsidRPr="004D697A" w:rsidRDefault="00E7697E" w:rsidP="00762056">
            <w:pPr>
              <w:rPr>
                <w:rFonts w:ascii="Tahoma" w:hAnsi="Tahoma"/>
              </w:rPr>
            </w:pPr>
          </w:p>
        </w:tc>
        <w:tc>
          <w:tcPr>
            <w:tcW w:w="1957" w:type="dxa"/>
            <w:tcPrChange w:id="88" w:author="ies12cn74" w:date="2013-03-27T16:35:00Z">
              <w:tcPr>
                <w:tcW w:w="1957" w:type="dxa"/>
              </w:tcPr>
            </w:tcPrChange>
          </w:tcPr>
          <w:p w:rsidR="00E7697E" w:rsidRDefault="00E7697E" w:rsidP="00762056">
            <w:pPr>
              <w:rPr>
                <w:rFonts w:ascii="Tahoma" w:hAnsi="Tahoma"/>
              </w:rPr>
            </w:pPr>
          </w:p>
        </w:tc>
        <w:tc>
          <w:tcPr>
            <w:tcW w:w="2908" w:type="dxa"/>
            <w:tcPrChange w:id="89" w:author="ies12cn74" w:date="2013-03-27T16:35:00Z">
              <w:tcPr>
                <w:tcW w:w="2908" w:type="dxa"/>
              </w:tcPr>
            </w:tcPrChange>
          </w:tcPr>
          <w:p w:rsidR="00E7697E" w:rsidRPr="000E1E7B" w:rsidRDefault="00E7697E" w:rsidP="00762056">
            <w:pPr>
              <w:rPr>
                <w:rFonts w:ascii="Tahoma" w:hAnsi="Tahoma"/>
              </w:rPr>
            </w:pPr>
          </w:p>
        </w:tc>
      </w:tr>
      <w:tr w:rsidR="00D47E19" w:rsidRPr="00352F05" w:rsidTr="007B4A09">
        <w:trPr>
          <w:trHeight w:val="93"/>
          <w:trPrChange w:id="90" w:author="ies12cn74" w:date="2013-03-27T16:35:00Z">
            <w:trPr>
              <w:trHeight w:val="93"/>
            </w:trPr>
          </w:trPrChange>
        </w:trPr>
        <w:tc>
          <w:tcPr>
            <w:tcW w:w="534" w:type="dxa"/>
            <w:tcPrChange w:id="91" w:author="ies12cn74" w:date="2013-03-27T16:35:00Z">
              <w:tcPr>
                <w:tcW w:w="423" w:type="dxa"/>
              </w:tcPr>
            </w:tcPrChange>
          </w:tcPr>
          <w:p w:rsidR="00D47E19" w:rsidRDefault="002D1042" w:rsidP="00762056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6</w:t>
            </w:r>
          </w:p>
        </w:tc>
        <w:tc>
          <w:tcPr>
            <w:tcW w:w="1091" w:type="dxa"/>
            <w:tcPrChange w:id="92" w:author="ies12cn74" w:date="2013-03-27T16:35:00Z">
              <w:tcPr>
                <w:tcW w:w="1202" w:type="dxa"/>
                <w:gridSpan w:val="2"/>
              </w:tcPr>
            </w:tcPrChange>
          </w:tcPr>
          <w:p w:rsidR="00D47E19" w:rsidRDefault="00D47E19" w:rsidP="00572993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tabResult</w:t>
            </w:r>
          </w:p>
        </w:tc>
        <w:tc>
          <w:tcPr>
            <w:tcW w:w="848" w:type="dxa"/>
            <w:tcPrChange w:id="93" w:author="ies12cn74" w:date="2013-03-27T16:35:00Z">
              <w:tcPr>
                <w:tcW w:w="848" w:type="dxa"/>
              </w:tcPr>
            </w:tcPrChange>
          </w:tcPr>
          <w:p w:rsidR="00D47E19" w:rsidRDefault="00D47E19" w:rsidP="00572993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Table</w:t>
            </w:r>
          </w:p>
        </w:tc>
        <w:tc>
          <w:tcPr>
            <w:tcW w:w="677" w:type="dxa"/>
            <w:tcPrChange w:id="94" w:author="ies12cn74" w:date="2013-03-27T16:35:00Z">
              <w:tcPr>
                <w:tcW w:w="677" w:type="dxa"/>
              </w:tcPr>
            </w:tcPrChange>
          </w:tcPr>
          <w:p w:rsidR="00D47E19" w:rsidRDefault="00D47E19" w:rsidP="00572993">
            <w:pPr>
              <w:rPr>
                <w:rFonts w:ascii="Tahoma" w:hAnsi="Tahoma"/>
              </w:rPr>
            </w:pPr>
          </w:p>
        </w:tc>
        <w:tc>
          <w:tcPr>
            <w:tcW w:w="1069" w:type="dxa"/>
            <w:tcPrChange w:id="95" w:author="ies12cn74" w:date="2013-03-27T16:35:00Z">
              <w:tcPr>
                <w:tcW w:w="1069" w:type="dxa"/>
              </w:tcPr>
            </w:tcPrChange>
          </w:tcPr>
          <w:p w:rsidR="00D47E19" w:rsidRPr="004D697A" w:rsidRDefault="00D47E19" w:rsidP="00572993">
            <w:pPr>
              <w:rPr>
                <w:rFonts w:ascii="Tahoma" w:hAnsi="Tahoma"/>
              </w:rPr>
            </w:pPr>
          </w:p>
        </w:tc>
        <w:tc>
          <w:tcPr>
            <w:tcW w:w="878" w:type="dxa"/>
            <w:tcPrChange w:id="96" w:author="ies12cn74" w:date="2013-03-27T16:35:00Z">
              <w:tcPr>
                <w:tcW w:w="878" w:type="dxa"/>
              </w:tcPr>
            </w:tcPrChange>
          </w:tcPr>
          <w:p w:rsidR="00D47E19" w:rsidRPr="004D697A" w:rsidRDefault="00D47E19" w:rsidP="00572993">
            <w:pPr>
              <w:rPr>
                <w:rFonts w:ascii="Tahoma" w:hAnsi="Tahoma"/>
              </w:rPr>
            </w:pPr>
          </w:p>
        </w:tc>
        <w:tc>
          <w:tcPr>
            <w:tcW w:w="1957" w:type="dxa"/>
            <w:tcPrChange w:id="97" w:author="ies12cn74" w:date="2013-03-27T16:35:00Z">
              <w:tcPr>
                <w:tcW w:w="1957" w:type="dxa"/>
              </w:tcPr>
            </w:tcPrChange>
          </w:tcPr>
          <w:p w:rsidR="00D47E19" w:rsidRDefault="00D47E19" w:rsidP="00572993">
            <w:pPr>
              <w:rPr>
                <w:rFonts w:ascii="Tahoma" w:hAnsi="Tahoma"/>
              </w:rPr>
            </w:pPr>
          </w:p>
        </w:tc>
        <w:tc>
          <w:tcPr>
            <w:tcW w:w="2908" w:type="dxa"/>
            <w:tcPrChange w:id="98" w:author="ies12cn74" w:date="2013-03-27T16:35:00Z">
              <w:tcPr>
                <w:tcW w:w="2908" w:type="dxa"/>
              </w:tcPr>
            </w:tcPrChange>
          </w:tcPr>
          <w:p w:rsidR="00D47E19" w:rsidRDefault="00D47E19" w:rsidP="00572993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 xml:space="preserve">tabResult </w:t>
            </w:r>
            <w:r>
              <w:rPr>
                <w:rFonts w:ascii="Tahoma" w:hAnsi="Tahoma" w:hint="eastAsia"/>
              </w:rPr>
              <w:t>各栏位标题：</w:t>
            </w:r>
          </w:p>
          <w:p w:rsidR="00D47E19" w:rsidRPr="005D4C47" w:rsidRDefault="00D47E19" w:rsidP="00572993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Part No | Type | Light No | Qty</w:t>
            </w:r>
          </w:p>
        </w:tc>
      </w:tr>
      <w:tr w:rsidR="00D47E19" w:rsidRPr="00352F05" w:rsidTr="007B4A09">
        <w:trPr>
          <w:trHeight w:val="93"/>
          <w:trPrChange w:id="99" w:author="ies12cn74" w:date="2013-03-27T16:35:00Z">
            <w:trPr>
              <w:trHeight w:val="93"/>
            </w:trPr>
          </w:trPrChange>
        </w:trPr>
        <w:tc>
          <w:tcPr>
            <w:tcW w:w="534" w:type="dxa"/>
            <w:tcPrChange w:id="100" w:author="ies12cn74" w:date="2013-03-27T16:35:00Z">
              <w:tcPr>
                <w:tcW w:w="423" w:type="dxa"/>
              </w:tcPr>
            </w:tcPrChange>
          </w:tcPr>
          <w:p w:rsidR="00D47E19" w:rsidRDefault="00CD3AA6" w:rsidP="00762056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7</w:t>
            </w:r>
          </w:p>
        </w:tc>
        <w:tc>
          <w:tcPr>
            <w:tcW w:w="1091" w:type="dxa"/>
            <w:tcPrChange w:id="101" w:author="ies12cn74" w:date="2013-03-27T16:35:00Z">
              <w:tcPr>
                <w:tcW w:w="1202" w:type="dxa"/>
                <w:gridSpan w:val="2"/>
              </w:tcPr>
            </w:tcPrChange>
          </w:tcPr>
          <w:p w:rsidR="00D47E19" w:rsidRDefault="005A4FB0" w:rsidP="00762056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Query</w:t>
            </w:r>
          </w:p>
        </w:tc>
        <w:tc>
          <w:tcPr>
            <w:tcW w:w="848" w:type="dxa"/>
            <w:tcPrChange w:id="102" w:author="ies12cn74" w:date="2013-03-27T16:35:00Z">
              <w:tcPr>
                <w:tcW w:w="848" w:type="dxa"/>
              </w:tcPr>
            </w:tcPrChange>
          </w:tcPr>
          <w:p w:rsidR="00D47E19" w:rsidRDefault="005A4FB0" w:rsidP="00762056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CheckBox</w:t>
            </w:r>
          </w:p>
        </w:tc>
        <w:tc>
          <w:tcPr>
            <w:tcW w:w="677" w:type="dxa"/>
            <w:tcPrChange w:id="103" w:author="ies12cn74" w:date="2013-03-27T16:35:00Z">
              <w:tcPr>
                <w:tcW w:w="677" w:type="dxa"/>
              </w:tcPr>
            </w:tcPrChange>
          </w:tcPr>
          <w:p w:rsidR="00D47E19" w:rsidRDefault="00D47E19" w:rsidP="00762056">
            <w:pPr>
              <w:rPr>
                <w:rFonts w:ascii="Tahoma" w:hAnsi="Tahoma"/>
              </w:rPr>
            </w:pPr>
          </w:p>
        </w:tc>
        <w:tc>
          <w:tcPr>
            <w:tcW w:w="1069" w:type="dxa"/>
            <w:tcPrChange w:id="104" w:author="ies12cn74" w:date="2013-03-27T16:35:00Z">
              <w:tcPr>
                <w:tcW w:w="1069" w:type="dxa"/>
              </w:tcPr>
            </w:tcPrChange>
          </w:tcPr>
          <w:p w:rsidR="00D47E19" w:rsidRPr="004D697A" w:rsidRDefault="00D47E19" w:rsidP="00762056">
            <w:pPr>
              <w:rPr>
                <w:rFonts w:ascii="Tahoma" w:hAnsi="Tahoma"/>
              </w:rPr>
            </w:pPr>
          </w:p>
        </w:tc>
        <w:tc>
          <w:tcPr>
            <w:tcW w:w="878" w:type="dxa"/>
            <w:tcPrChange w:id="105" w:author="ies12cn74" w:date="2013-03-27T16:35:00Z">
              <w:tcPr>
                <w:tcW w:w="878" w:type="dxa"/>
              </w:tcPr>
            </w:tcPrChange>
          </w:tcPr>
          <w:p w:rsidR="00D47E19" w:rsidRPr="004D697A" w:rsidRDefault="00D47E19" w:rsidP="00762056">
            <w:pPr>
              <w:rPr>
                <w:rFonts w:ascii="Tahoma" w:hAnsi="Tahoma"/>
              </w:rPr>
            </w:pPr>
          </w:p>
        </w:tc>
        <w:tc>
          <w:tcPr>
            <w:tcW w:w="1957" w:type="dxa"/>
            <w:tcPrChange w:id="106" w:author="ies12cn74" w:date="2013-03-27T16:35:00Z">
              <w:tcPr>
                <w:tcW w:w="1957" w:type="dxa"/>
              </w:tcPr>
            </w:tcPrChange>
          </w:tcPr>
          <w:p w:rsidR="001D483E" w:rsidRDefault="001D483E" w:rsidP="00762056">
            <w:pPr>
              <w:rPr>
                <w:rFonts w:ascii="Tahoma" w:hAnsi="Tahoma"/>
              </w:rPr>
            </w:pPr>
          </w:p>
        </w:tc>
        <w:tc>
          <w:tcPr>
            <w:tcW w:w="2908" w:type="dxa"/>
            <w:tcPrChange w:id="107" w:author="ies12cn74" w:date="2013-03-27T16:35:00Z">
              <w:tcPr>
                <w:tcW w:w="2908" w:type="dxa"/>
              </w:tcPr>
            </w:tcPrChange>
          </w:tcPr>
          <w:p w:rsidR="00D47E19" w:rsidRDefault="00B97AD1" w:rsidP="00D47E19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1</w:t>
            </w:r>
            <w:r>
              <w:rPr>
                <w:rFonts w:ascii="Tahoma" w:hAnsi="Tahoma" w:hint="eastAsia"/>
              </w:rPr>
              <w:t>、</w:t>
            </w:r>
            <w:r w:rsidR="005A4FB0">
              <w:rPr>
                <w:rFonts w:ascii="Tahoma" w:hAnsi="Tahoma" w:hint="eastAsia"/>
              </w:rPr>
              <w:t>选中，则认为该</w:t>
            </w:r>
            <w:r w:rsidR="005A4FB0">
              <w:rPr>
                <w:rFonts w:ascii="Tahoma" w:hAnsi="Tahoma" w:hint="eastAsia"/>
              </w:rPr>
              <w:t>Product</w:t>
            </w:r>
            <w:r w:rsidR="005A4FB0">
              <w:rPr>
                <w:rFonts w:ascii="Tahoma" w:hAnsi="Tahoma" w:hint="eastAsia"/>
              </w:rPr>
              <w:t>做查询而非更新</w:t>
            </w:r>
            <w:r w:rsidR="005A4FB0">
              <w:rPr>
                <w:rFonts w:ascii="Tahoma" w:hAnsi="Tahoma" w:hint="eastAsia"/>
              </w:rPr>
              <w:t>ProductStatus</w:t>
            </w:r>
            <w:r>
              <w:rPr>
                <w:rFonts w:ascii="Tahoma" w:hAnsi="Tahoma" w:hint="eastAsia"/>
              </w:rPr>
              <w:t>和插入</w:t>
            </w:r>
            <w:r>
              <w:rPr>
                <w:rFonts w:ascii="Tahoma" w:hAnsi="Tahoma" w:hint="eastAsia"/>
              </w:rPr>
              <w:t>Log</w:t>
            </w:r>
            <w:r>
              <w:rPr>
                <w:rFonts w:ascii="Tahoma" w:hAnsi="Tahoma" w:hint="eastAsia"/>
              </w:rPr>
              <w:t>，不进行卡站</w:t>
            </w:r>
            <w:r w:rsidR="005A4FB0">
              <w:rPr>
                <w:rFonts w:ascii="Tahoma" w:hAnsi="Tahoma" w:hint="eastAsia"/>
              </w:rPr>
              <w:t>；</w:t>
            </w:r>
          </w:p>
          <w:p w:rsidR="005A4FB0" w:rsidRDefault="00B97AD1" w:rsidP="00D47E19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2</w:t>
            </w:r>
            <w:r>
              <w:rPr>
                <w:rFonts w:ascii="Tahoma" w:hAnsi="Tahoma" w:hint="eastAsia"/>
              </w:rPr>
              <w:t>、</w:t>
            </w:r>
            <w:r w:rsidR="005A4FB0">
              <w:rPr>
                <w:rFonts w:ascii="Tahoma" w:hAnsi="Tahoma" w:hint="eastAsia"/>
              </w:rPr>
              <w:t>查询过后，</w:t>
            </w:r>
            <w:r w:rsidR="005A4FB0">
              <w:rPr>
                <w:rFonts w:ascii="Tahoma" w:hAnsi="Tahoma" w:hint="eastAsia"/>
              </w:rPr>
              <w:t>CheckBox</w:t>
            </w:r>
            <w:r w:rsidR="005A4FB0">
              <w:rPr>
                <w:rFonts w:ascii="Tahoma" w:hAnsi="Tahoma" w:hint="eastAsia"/>
              </w:rPr>
              <w:t>的自动去除选择</w:t>
            </w:r>
          </w:p>
          <w:p w:rsidR="00B97AD1" w:rsidRPr="00B97AD1" w:rsidRDefault="00B97AD1" w:rsidP="00D47E19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3</w:t>
            </w:r>
            <w:r>
              <w:rPr>
                <w:rFonts w:ascii="Tahoma" w:hAnsi="Tahoma" w:hint="eastAsia"/>
              </w:rPr>
              <w:t>、中文：查询</w:t>
            </w:r>
          </w:p>
        </w:tc>
      </w:tr>
      <w:tr w:rsidR="007B4A09" w:rsidRPr="00352F05" w:rsidTr="007B4A09">
        <w:trPr>
          <w:trHeight w:val="585"/>
        </w:trPr>
        <w:tc>
          <w:tcPr>
            <w:tcW w:w="534" w:type="dxa"/>
          </w:tcPr>
          <w:p w:rsidR="007B4A09" w:rsidRPr="007B4A09" w:rsidRDefault="007B4A09" w:rsidP="00762056">
            <w:pPr>
              <w:rPr>
                <w:rFonts w:ascii="Tahoma" w:hAnsi="Tahoma"/>
              </w:rPr>
            </w:pPr>
            <w:ins w:id="108" w:author="ies12cn74" w:date="2013-03-27T16:34:00Z">
              <w:r>
                <w:rPr>
                  <w:rFonts w:ascii="Tahoma" w:hAnsi="Tahoma" w:hint="eastAsia"/>
                </w:rPr>
                <w:t>8</w:t>
              </w:r>
            </w:ins>
          </w:p>
        </w:tc>
        <w:tc>
          <w:tcPr>
            <w:tcW w:w="1091" w:type="dxa"/>
          </w:tcPr>
          <w:p w:rsidR="007B4A09" w:rsidRDefault="007B4A09" w:rsidP="00762056">
            <w:pPr>
              <w:rPr>
                <w:rFonts w:ascii="Tahoma" w:hAnsi="Tahoma"/>
              </w:rPr>
            </w:pPr>
            <w:ins w:id="109" w:author="ies12cn74" w:date="2013-03-27T16:32:00Z">
              <w:r>
                <w:rPr>
                  <w:rFonts w:hint="eastAsia"/>
                </w:rPr>
                <w:t>PIC1</w:t>
              </w:r>
            </w:ins>
          </w:p>
        </w:tc>
        <w:tc>
          <w:tcPr>
            <w:tcW w:w="848" w:type="dxa"/>
          </w:tcPr>
          <w:p w:rsidR="007B4A09" w:rsidRDefault="007B4A09" w:rsidP="00762056">
            <w:pPr>
              <w:rPr>
                <w:rFonts w:ascii="Tahoma" w:hAnsi="Tahoma"/>
              </w:rPr>
            </w:pPr>
            <w:ins w:id="110" w:author="ies12cn74" w:date="2013-03-27T16:32:00Z">
              <w:r>
                <w:rPr>
                  <w:rFonts w:hint="eastAsia"/>
                </w:rPr>
                <w:t>Image</w:t>
              </w:r>
            </w:ins>
          </w:p>
        </w:tc>
        <w:tc>
          <w:tcPr>
            <w:tcW w:w="677" w:type="dxa"/>
          </w:tcPr>
          <w:p w:rsidR="007B4A09" w:rsidRDefault="007B4A09" w:rsidP="00762056">
            <w:pPr>
              <w:rPr>
                <w:rFonts w:ascii="Tahoma" w:hAnsi="Tahoma"/>
              </w:rPr>
            </w:pPr>
          </w:p>
        </w:tc>
        <w:tc>
          <w:tcPr>
            <w:tcW w:w="1069" w:type="dxa"/>
          </w:tcPr>
          <w:p w:rsidR="007B4A09" w:rsidRPr="004D697A" w:rsidRDefault="007B4A09" w:rsidP="00762056">
            <w:pPr>
              <w:rPr>
                <w:rFonts w:ascii="Tahoma" w:hAnsi="Tahoma"/>
              </w:rPr>
            </w:pPr>
            <w:ins w:id="111" w:author="ies12cn74" w:date="2013-03-27T16:32:00Z">
              <w:r>
                <w:rPr>
                  <w:rFonts w:hint="eastAsia"/>
                </w:rPr>
                <w:t>空</w:t>
              </w:r>
            </w:ins>
          </w:p>
        </w:tc>
        <w:tc>
          <w:tcPr>
            <w:tcW w:w="878" w:type="dxa"/>
          </w:tcPr>
          <w:p w:rsidR="007B4A09" w:rsidRPr="004D697A" w:rsidRDefault="007B4A09" w:rsidP="00762056">
            <w:pPr>
              <w:rPr>
                <w:rFonts w:ascii="Tahoma" w:hAnsi="Tahoma"/>
              </w:rPr>
            </w:pPr>
          </w:p>
        </w:tc>
        <w:tc>
          <w:tcPr>
            <w:tcW w:w="1957" w:type="dxa"/>
          </w:tcPr>
          <w:p w:rsidR="007B4A09" w:rsidRDefault="007B4A09" w:rsidP="00762056">
            <w:pPr>
              <w:rPr>
                <w:rFonts w:ascii="Tahoma" w:hAnsi="Tahoma"/>
              </w:rPr>
            </w:pPr>
          </w:p>
        </w:tc>
        <w:tc>
          <w:tcPr>
            <w:tcW w:w="2908" w:type="dxa"/>
            <w:vMerge w:val="restart"/>
          </w:tcPr>
          <w:p w:rsidR="007B4A09" w:rsidRDefault="007B4A09" w:rsidP="00744C52">
            <w:pPr>
              <w:rPr>
                <w:ins w:id="112" w:author="ies12cn74" w:date="2013-03-27T16:32:00Z"/>
                <w:rFonts w:ascii="SimSun" w:hAnsi="SimSun" w:cs="SimSun"/>
              </w:rPr>
            </w:pPr>
            <w:ins w:id="113" w:author="ies12cn74" w:date="2013-03-27T16:32:00Z">
              <w:r>
                <w:rPr>
                  <w:rFonts w:ascii="SimSun" w:hAnsi="SimSun" w:cs="SimSun" w:hint="eastAsia"/>
                </w:rPr>
                <w:t>鼠标悬停时，显示整个图片，经过时隐藏显示的图片</w:t>
              </w:r>
            </w:ins>
            <w:ins w:id="114" w:author="ies12cn74" w:date="2013-03-27T16:36:00Z">
              <w:r>
                <w:rPr>
                  <w:rFonts w:ascii="SimSun" w:hAnsi="SimSun" w:cs="SimSun" w:hint="eastAsia"/>
                </w:rPr>
                <w:t>(</w:t>
              </w:r>
            </w:ins>
            <w:ins w:id="115" w:author="ies12cn74" w:date="2013-03-27T16:37:00Z">
              <w:r>
                <w:rPr>
                  <w:rFonts w:ascii="SimSun" w:hAnsi="SimSun" w:cs="SimSun" w:hint="eastAsia"/>
                </w:rPr>
                <w:t>图片可以变大</w:t>
              </w:r>
            </w:ins>
            <w:ins w:id="116" w:author="ies12cn74" w:date="2013-03-27T16:36:00Z">
              <w:r>
                <w:rPr>
                  <w:rFonts w:ascii="SimSun" w:hAnsi="SimSun" w:cs="SimSun" w:hint="eastAsia"/>
                </w:rPr>
                <w:t>)</w:t>
              </w:r>
            </w:ins>
          </w:p>
          <w:p w:rsidR="007B4A09" w:rsidRPr="00D61A7F" w:rsidRDefault="007B4A09" w:rsidP="00762056">
            <w:pPr>
              <w:rPr>
                <w:ins w:id="117" w:author="ies12cn74" w:date="2013-03-27T16:32:00Z"/>
                <w:rFonts w:ascii="SimSun" w:eastAsia="SimSun" w:hAnsi="SimSun" w:cs="SimSun"/>
                <w:rPrChange w:id="118" w:author="ies12cn74" w:date="2013-04-09T14:03:00Z">
                  <w:rPr>
                    <w:ins w:id="119" w:author="ies12cn74" w:date="2013-03-27T16:32:00Z"/>
                    <w:rFonts w:ascii="SimSun" w:hAnsi="SimSun" w:cs="SimSun"/>
                  </w:rPr>
                </w:rPrChange>
              </w:rPr>
            </w:pPr>
          </w:p>
          <w:p w:rsidR="007B4A09" w:rsidRDefault="007B4A09" w:rsidP="00762056">
            <w:pPr>
              <w:rPr>
                <w:ins w:id="120" w:author="ies12cn74" w:date="2013-03-27T16:32:00Z"/>
                <w:rFonts w:ascii="SimSun" w:hAnsi="SimSun" w:cs="SimSun"/>
              </w:rPr>
            </w:pPr>
          </w:p>
          <w:p w:rsidR="007B4A09" w:rsidRDefault="007B4A09" w:rsidP="00762056">
            <w:pPr>
              <w:rPr>
                <w:ins w:id="121" w:author="ies12cn74" w:date="2013-03-27T16:32:00Z"/>
                <w:rFonts w:ascii="SimSun" w:hAnsi="SimSun" w:cs="SimSun"/>
              </w:rPr>
            </w:pPr>
          </w:p>
          <w:p w:rsidR="007B4A09" w:rsidRDefault="007B4A09" w:rsidP="00762056">
            <w:pPr>
              <w:rPr>
                <w:ins w:id="122" w:author="ies12cn74" w:date="2013-03-27T16:32:00Z"/>
                <w:rFonts w:ascii="SimSun" w:hAnsi="SimSun" w:cs="SimSun"/>
              </w:rPr>
            </w:pPr>
          </w:p>
          <w:p w:rsidR="007B4A09" w:rsidRDefault="007B4A09" w:rsidP="00762056">
            <w:pPr>
              <w:rPr>
                <w:ins w:id="123" w:author="ies12cn74" w:date="2013-03-27T16:34:00Z"/>
                <w:rFonts w:ascii="SimSun" w:hAnsi="SimSun" w:cs="SimSun"/>
              </w:rPr>
            </w:pPr>
          </w:p>
          <w:p w:rsidR="007B4A09" w:rsidRDefault="007B4A09" w:rsidP="00762056">
            <w:pPr>
              <w:rPr>
                <w:ins w:id="124" w:author="ies12cn74" w:date="2013-03-27T16:34:00Z"/>
                <w:rFonts w:ascii="SimSun" w:hAnsi="SimSun" w:cs="SimSun"/>
              </w:rPr>
            </w:pPr>
          </w:p>
          <w:p w:rsidR="007B4A09" w:rsidRDefault="007B4A09" w:rsidP="00762056">
            <w:pPr>
              <w:rPr>
                <w:ins w:id="125" w:author="ies12cn74" w:date="2013-03-27T16:32:00Z"/>
                <w:rFonts w:ascii="SimSun" w:hAnsi="SimSun" w:cs="SimSun"/>
              </w:rPr>
            </w:pPr>
          </w:p>
          <w:p w:rsidR="007B4A09" w:rsidRDefault="007B4A09" w:rsidP="00762056">
            <w:pPr>
              <w:rPr>
                <w:ins w:id="126" w:author="ies12cn74" w:date="2013-03-27T16:32:00Z"/>
                <w:rFonts w:ascii="SimSun" w:hAnsi="SimSun" w:cs="SimSun"/>
              </w:rPr>
            </w:pPr>
          </w:p>
          <w:p w:rsidR="007B4A09" w:rsidRDefault="007B4A09" w:rsidP="00762056">
            <w:pPr>
              <w:rPr>
                <w:ins w:id="127" w:author="ies12cn74" w:date="2013-03-27T16:32:00Z"/>
                <w:rFonts w:ascii="SimSun" w:hAnsi="SimSun" w:cs="SimSun"/>
              </w:rPr>
            </w:pPr>
          </w:p>
          <w:p w:rsidR="007B4A09" w:rsidRDefault="007B4A09" w:rsidP="00762056">
            <w:pPr>
              <w:rPr>
                <w:ins w:id="128" w:author="ies12cn74" w:date="2013-03-27T16:35:00Z"/>
                <w:rFonts w:ascii="Tahoma" w:hAnsi="Tahoma"/>
              </w:rPr>
            </w:pPr>
          </w:p>
          <w:p w:rsidR="007B4A09" w:rsidRPr="000E1E7B" w:rsidRDefault="007B4A09" w:rsidP="00762056">
            <w:pPr>
              <w:rPr>
                <w:rFonts w:ascii="Tahoma" w:hAnsi="Tahoma"/>
              </w:rPr>
            </w:pPr>
          </w:p>
        </w:tc>
      </w:tr>
      <w:tr w:rsidR="007B4A09" w:rsidRPr="00352F05" w:rsidTr="007B4A09">
        <w:trPr>
          <w:trHeight w:val="510"/>
        </w:trPr>
        <w:tc>
          <w:tcPr>
            <w:tcW w:w="534" w:type="dxa"/>
          </w:tcPr>
          <w:p w:rsidR="007B4A09" w:rsidRPr="007B4A09" w:rsidRDefault="007B4A09" w:rsidP="00762056">
            <w:pPr>
              <w:rPr>
                <w:rFonts w:ascii="Tahoma" w:hAnsi="Tahoma"/>
              </w:rPr>
            </w:pPr>
            <w:ins w:id="129" w:author="ies12cn74" w:date="2013-03-27T16:35:00Z">
              <w:r>
                <w:rPr>
                  <w:rFonts w:ascii="Tahoma" w:hAnsi="Tahoma" w:hint="eastAsia"/>
                </w:rPr>
                <w:t>9</w:t>
              </w:r>
            </w:ins>
          </w:p>
        </w:tc>
        <w:tc>
          <w:tcPr>
            <w:tcW w:w="1091" w:type="dxa"/>
          </w:tcPr>
          <w:p w:rsidR="007B4A09" w:rsidRDefault="007B4A09" w:rsidP="00762056">
            <w:ins w:id="130" w:author="ies12cn74" w:date="2013-03-27T16:35:00Z">
              <w:r>
                <w:rPr>
                  <w:rFonts w:hint="eastAsia"/>
                </w:rPr>
                <w:t>PIC2</w:t>
              </w:r>
            </w:ins>
          </w:p>
        </w:tc>
        <w:tc>
          <w:tcPr>
            <w:tcW w:w="848" w:type="dxa"/>
          </w:tcPr>
          <w:p w:rsidR="007B4A09" w:rsidRDefault="007B4A09" w:rsidP="00762056">
            <w:ins w:id="131" w:author="ies12cn74" w:date="2013-03-27T16:36:00Z">
              <w:r>
                <w:rPr>
                  <w:rFonts w:hint="eastAsia"/>
                </w:rPr>
                <w:t>Image</w:t>
              </w:r>
            </w:ins>
          </w:p>
        </w:tc>
        <w:tc>
          <w:tcPr>
            <w:tcW w:w="677" w:type="dxa"/>
          </w:tcPr>
          <w:p w:rsidR="007B4A09" w:rsidRDefault="007B4A09" w:rsidP="00762056">
            <w:pPr>
              <w:rPr>
                <w:rFonts w:ascii="Tahoma" w:hAnsi="Tahoma"/>
              </w:rPr>
            </w:pPr>
          </w:p>
        </w:tc>
        <w:tc>
          <w:tcPr>
            <w:tcW w:w="1069" w:type="dxa"/>
          </w:tcPr>
          <w:p w:rsidR="007B4A09" w:rsidRDefault="007B4A09" w:rsidP="00762056">
            <w:ins w:id="132" w:author="ies12cn74" w:date="2013-03-27T16:36:00Z">
              <w:r>
                <w:rPr>
                  <w:rFonts w:hint="eastAsia"/>
                </w:rPr>
                <w:t>空</w:t>
              </w:r>
            </w:ins>
          </w:p>
        </w:tc>
        <w:tc>
          <w:tcPr>
            <w:tcW w:w="878" w:type="dxa"/>
          </w:tcPr>
          <w:p w:rsidR="007B4A09" w:rsidRPr="004D697A" w:rsidRDefault="007B4A09" w:rsidP="00762056">
            <w:pPr>
              <w:rPr>
                <w:rFonts w:ascii="Tahoma" w:hAnsi="Tahoma"/>
              </w:rPr>
            </w:pPr>
          </w:p>
        </w:tc>
        <w:tc>
          <w:tcPr>
            <w:tcW w:w="1957" w:type="dxa"/>
          </w:tcPr>
          <w:p w:rsidR="007B4A09" w:rsidRDefault="007B4A09" w:rsidP="00762056">
            <w:pPr>
              <w:rPr>
                <w:rFonts w:ascii="Tahoma" w:hAnsi="Tahoma"/>
              </w:rPr>
            </w:pPr>
          </w:p>
        </w:tc>
        <w:tc>
          <w:tcPr>
            <w:tcW w:w="2908" w:type="dxa"/>
            <w:vMerge/>
          </w:tcPr>
          <w:p w:rsidR="007B4A09" w:rsidRDefault="007B4A09" w:rsidP="00744C52">
            <w:pPr>
              <w:rPr>
                <w:rFonts w:ascii="SimSun" w:hAnsi="SimSun" w:cs="SimSun"/>
              </w:rPr>
            </w:pPr>
          </w:p>
        </w:tc>
      </w:tr>
      <w:tr w:rsidR="007B4A09" w:rsidRPr="00352F05" w:rsidTr="007B4A09">
        <w:trPr>
          <w:trHeight w:val="465"/>
        </w:trPr>
        <w:tc>
          <w:tcPr>
            <w:tcW w:w="534" w:type="dxa"/>
          </w:tcPr>
          <w:p w:rsidR="007B4A09" w:rsidRPr="007B4A09" w:rsidRDefault="007B4A09" w:rsidP="00762056">
            <w:pPr>
              <w:rPr>
                <w:rFonts w:ascii="Tahoma" w:hAnsi="Tahoma"/>
              </w:rPr>
            </w:pPr>
            <w:ins w:id="133" w:author="ies12cn74" w:date="2013-03-27T16:35:00Z">
              <w:r>
                <w:rPr>
                  <w:rFonts w:ascii="Tahoma" w:hAnsi="Tahoma" w:hint="eastAsia"/>
                </w:rPr>
                <w:t>10</w:t>
              </w:r>
            </w:ins>
          </w:p>
        </w:tc>
        <w:tc>
          <w:tcPr>
            <w:tcW w:w="1091" w:type="dxa"/>
          </w:tcPr>
          <w:p w:rsidR="007B4A09" w:rsidRDefault="007B4A09" w:rsidP="00762056">
            <w:ins w:id="134" w:author="ies12cn74" w:date="2013-03-27T16:35:00Z">
              <w:r>
                <w:rPr>
                  <w:rFonts w:hint="eastAsia"/>
                </w:rPr>
                <w:t>PIC3</w:t>
              </w:r>
            </w:ins>
          </w:p>
        </w:tc>
        <w:tc>
          <w:tcPr>
            <w:tcW w:w="848" w:type="dxa"/>
          </w:tcPr>
          <w:p w:rsidR="007B4A09" w:rsidRDefault="007B4A09" w:rsidP="00762056">
            <w:ins w:id="135" w:author="ies12cn74" w:date="2013-03-27T16:36:00Z">
              <w:r>
                <w:rPr>
                  <w:rFonts w:hint="eastAsia"/>
                </w:rPr>
                <w:t>Image</w:t>
              </w:r>
            </w:ins>
          </w:p>
        </w:tc>
        <w:tc>
          <w:tcPr>
            <w:tcW w:w="677" w:type="dxa"/>
          </w:tcPr>
          <w:p w:rsidR="007B4A09" w:rsidRDefault="007B4A09" w:rsidP="00762056">
            <w:pPr>
              <w:rPr>
                <w:rFonts w:ascii="Tahoma" w:hAnsi="Tahoma"/>
              </w:rPr>
            </w:pPr>
          </w:p>
        </w:tc>
        <w:tc>
          <w:tcPr>
            <w:tcW w:w="1069" w:type="dxa"/>
          </w:tcPr>
          <w:p w:rsidR="007B4A09" w:rsidRDefault="007B4A09" w:rsidP="00762056">
            <w:ins w:id="136" w:author="ies12cn74" w:date="2013-03-27T16:36:00Z">
              <w:r>
                <w:rPr>
                  <w:rFonts w:hint="eastAsia"/>
                </w:rPr>
                <w:t>空</w:t>
              </w:r>
            </w:ins>
          </w:p>
        </w:tc>
        <w:tc>
          <w:tcPr>
            <w:tcW w:w="878" w:type="dxa"/>
          </w:tcPr>
          <w:p w:rsidR="007B4A09" w:rsidRPr="004D697A" w:rsidRDefault="007B4A09" w:rsidP="00762056">
            <w:pPr>
              <w:rPr>
                <w:rFonts w:ascii="Tahoma" w:hAnsi="Tahoma"/>
              </w:rPr>
            </w:pPr>
          </w:p>
        </w:tc>
        <w:tc>
          <w:tcPr>
            <w:tcW w:w="1957" w:type="dxa"/>
          </w:tcPr>
          <w:p w:rsidR="007B4A09" w:rsidRDefault="007B4A09" w:rsidP="00762056">
            <w:pPr>
              <w:rPr>
                <w:rFonts w:ascii="Tahoma" w:hAnsi="Tahoma"/>
              </w:rPr>
            </w:pPr>
          </w:p>
        </w:tc>
        <w:tc>
          <w:tcPr>
            <w:tcW w:w="2908" w:type="dxa"/>
            <w:vMerge/>
          </w:tcPr>
          <w:p w:rsidR="007B4A09" w:rsidRDefault="007B4A09" w:rsidP="00744C52">
            <w:pPr>
              <w:rPr>
                <w:rFonts w:ascii="SimSun" w:hAnsi="SimSun" w:cs="SimSun"/>
              </w:rPr>
            </w:pPr>
          </w:p>
        </w:tc>
      </w:tr>
      <w:tr w:rsidR="007B4A09" w:rsidRPr="00352F05" w:rsidTr="007B4A09">
        <w:trPr>
          <w:trHeight w:val="480"/>
        </w:trPr>
        <w:tc>
          <w:tcPr>
            <w:tcW w:w="534" w:type="dxa"/>
          </w:tcPr>
          <w:p w:rsidR="007B4A09" w:rsidRPr="007B4A09" w:rsidRDefault="007B4A09" w:rsidP="00762056">
            <w:pPr>
              <w:rPr>
                <w:rFonts w:ascii="Tahoma" w:hAnsi="Tahoma"/>
              </w:rPr>
            </w:pPr>
            <w:ins w:id="137" w:author="ies12cn74" w:date="2013-03-27T16:35:00Z">
              <w:r>
                <w:rPr>
                  <w:rFonts w:ascii="Tahoma" w:hAnsi="Tahoma" w:hint="eastAsia"/>
                </w:rPr>
                <w:t>11</w:t>
              </w:r>
            </w:ins>
          </w:p>
        </w:tc>
        <w:tc>
          <w:tcPr>
            <w:tcW w:w="1091" w:type="dxa"/>
          </w:tcPr>
          <w:p w:rsidR="007B4A09" w:rsidRDefault="007B4A09" w:rsidP="00762056">
            <w:ins w:id="138" w:author="ies12cn74" w:date="2013-03-27T16:35:00Z">
              <w:r>
                <w:rPr>
                  <w:rFonts w:hint="eastAsia"/>
                </w:rPr>
                <w:t>PIC4</w:t>
              </w:r>
            </w:ins>
          </w:p>
        </w:tc>
        <w:tc>
          <w:tcPr>
            <w:tcW w:w="848" w:type="dxa"/>
          </w:tcPr>
          <w:p w:rsidR="007B4A09" w:rsidRDefault="007B4A09" w:rsidP="00762056">
            <w:ins w:id="139" w:author="ies12cn74" w:date="2013-03-27T16:36:00Z">
              <w:r>
                <w:rPr>
                  <w:rFonts w:hint="eastAsia"/>
                </w:rPr>
                <w:t>Image</w:t>
              </w:r>
            </w:ins>
          </w:p>
        </w:tc>
        <w:tc>
          <w:tcPr>
            <w:tcW w:w="677" w:type="dxa"/>
          </w:tcPr>
          <w:p w:rsidR="007B4A09" w:rsidRDefault="007B4A09" w:rsidP="00762056">
            <w:pPr>
              <w:rPr>
                <w:rFonts w:ascii="Tahoma" w:hAnsi="Tahoma"/>
              </w:rPr>
            </w:pPr>
          </w:p>
        </w:tc>
        <w:tc>
          <w:tcPr>
            <w:tcW w:w="1069" w:type="dxa"/>
          </w:tcPr>
          <w:p w:rsidR="007B4A09" w:rsidRDefault="007B4A09" w:rsidP="00762056">
            <w:ins w:id="140" w:author="ies12cn74" w:date="2013-03-27T16:36:00Z">
              <w:r>
                <w:rPr>
                  <w:rFonts w:hint="eastAsia"/>
                </w:rPr>
                <w:t>空</w:t>
              </w:r>
            </w:ins>
          </w:p>
        </w:tc>
        <w:tc>
          <w:tcPr>
            <w:tcW w:w="878" w:type="dxa"/>
          </w:tcPr>
          <w:p w:rsidR="007B4A09" w:rsidRPr="004D697A" w:rsidRDefault="007B4A09" w:rsidP="00762056">
            <w:pPr>
              <w:rPr>
                <w:rFonts w:ascii="Tahoma" w:hAnsi="Tahoma"/>
              </w:rPr>
            </w:pPr>
          </w:p>
        </w:tc>
        <w:tc>
          <w:tcPr>
            <w:tcW w:w="1957" w:type="dxa"/>
          </w:tcPr>
          <w:p w:rsidR="007B4A09" w:rsidRDefault="007B4A09" w:rsidP="00762056">
            <w:pPr>
              <w:rPr>
                <w:rFonts w:ascii="Tahoma" w:hAnsi="Tahoma"/>
              </w:rPr>
            </w:pPr>
          </w:p>
        </w:tc>
        <w:tc>
          <w:tcPr>
            <w:tcW w:w="2908" w:type="dxa"/>
            <w:vMerge/>
          </w:tcPr>
          <w:p w:rsidR="007B4A09" w:rsidRDefault="007B4A09" w:rsidP="00744C52">
            <w:pPr>
              <w:rPr>
                <w:rFonts w:ascii="SimSun" w:hAnsi="SimSun" w:cs="SimSun"/>
              </w:rPr>
            </w:pPr>
          </w:p>
        </w:tc>
      </w:tr>
      <w:tr w:rsidR="007B4A09" w:rsidRPr="00352F05" w:rsidTr="007B4A09">
        <w:trPr>
          <w:trHeight w:val="480"/>
        </w:trPr>
        <w:tc>
          <w:tcPr>
            <w:tcW w:w="534" w:type="dxa"/>
          </w:tcPr>
          <w:p w:rsidR="007B4A09" w:rsidRPr="007B4A09" w:rsidRDefault="007B4A09" w:rsidP="00762056">
            <w:pPr>
              <w:rPr>
                <w:rFonts w:ascii="Tahoma" w:hAnsi="Tahoma"/>
              </w:rPr>
            </w:pPr>
            <w:ins w:id="141" w:author="ies12cn74" w:date="2013-03-27T16:35:00Z">
              <w:r>
                <w:rPr>
                  <w:rFonts w:ascii="Tahoma" w:hAnsi="Tahoma" w:hint="eastAsia"/>
                </w:rPr>
                <w:t>12</w:t>
              </w:r>
            </w:ins>
          </w:p>
        </w:tc>
        <w:tc>
          <w:tcPr>
            <w:tcW w:w="1091" w:type="dxa"/>
          </w:tcPr>
          <w:p w:rsidR="007B4A09" w:rsidRDefault="007B4A09" w:rsidP="00762056">
            <w:ins w:id="142" w:author="ies12cn74" w:date="2013-03-27T16:35:00Z">
              <w:r>
                <w:rPr>
                  <w:rFonts w:hint="eastAsia"/>
                </w:rPr>
                <w:t>PIC5</w:t>
              </w:r>
            </w:ins>
          </w:p>
        </w:tc>
        <w:tc>
          <w:tcPr>
            <w:tcW w:w="848" w:type="dxa"/>
          </w:tcPr>
          <w:p w:rsidR="007B4A09" w:rsidRDefault="007B4A09" w:rsidP="00762056">
            <w:ins w:id="143" w:author="ies12cn74" w:date="2013-03-27T16:36:00Z">
              <w:r>
                <w:rPr>
                  <w:rFonts w:hint="eastAsia"/>
                </w:rPr>
                <w:t>Image</w:t>
              </w:r>
            </w:ins>
          </w:p>
        </w:tc>
        <w:tc>
          <w:tcPr>
            <w:tcW w:w="677" w:type="dxa"/>
          </w:tcPr>
          <w:p w:rsidR="007B4A09" w:rsidRDefault="007B4A09" w:rsidP="00762056">
            <w:pPr>
              <w:rPr>
                <w:rFonts w:ascii="Tahoma" w:hAnsi="Tahoma"/>
              </w:rPr>
            </w:pPr>
          </w:p>
        </w:tc>
        <w:tc>
          <w:tcPr>
            <w:tcW w:w="1069" w:type="dxa"/>
          </w:tcPr>
          <w:p w:rsidR="007B4A09" w:rsidRDefault="007B4A09" w:rsidP="00762056">
            <w:ins w:id="144" w:author="ies12cn74" w:date="2013-03-27T16:36:00Z">
              <w:r>
                <w:rPr>
                  <w:rFonts w:hint="eastAsia"/>
                </w:rPr>
                <w:t>空</w:t>
              </w:r>
            </w:ins>
          </w:p>
        </w:tc>
        <w:tc>
          <w:tcPr>
            <w:tcW w:w="878" w:type="dxa"/>
          </w:tcPr>
          <w:p w:rsidR="007B4A09" w:rsidRPr="004D697A" w:rsidRDefault="007B4A09" w:rsidP="00762056">
            <w:pPr>
              <w:rPr>
                <w:rFonts w:ascii="Tahoma" w:hAnsi="Tahoma"/>
              </w:rPr>
            </w:pPr>
          </w:p>
        </w:tc>
        <w:tc>
          <w:tcPr>
            <w:tcW w:w="1957" w:type="dxa"/>
          </w:tcPr>
          <w:p w:rsidR="007B4A09" w:rsidRDefault="007B4A09" w:rsidP="00762056">
            <w:pPr>
              <w:rPr>
                <w:rFonts w:ascii="Tahoma" w:hAnsi="Tahoma"/>
              </w:rPr>
            </w:pPr>
          </w:p>
        </w:tc>
        <w:tc>
          <w:tcPr>
            <w:tcW w:w="2908" w:type="dxa"/>
            <w:vMerge/>
          </w:tcPr>
          <w:p w:rsidR="007B4A09" w:rsidRDefault="007B4A09" w:rsidP="00744C52">
            <w:pPr>
              <w:rPr>
                <w:rFonts w:ascii="SimSun" w:hAnsi="SimSun" w:cs="SimSun"/>
              </w:rPr>
            </w:pPr>
          </w:p>
        </w:tc>
      </w:tr>
      <w:tr w:rsidR="007B4A09" w:rsidRPr="00352F05" w:rsidTr="007B4A09">
        <w:trPr>
          <w:trHeight w:val="570"/>
        </w:trPr>
        <w:tc>
          <w:tcPr>
            <w:tcW w:w="534" w:type="dxa"/>
          </w:tcPr>
          <w:p w:rsidR="007B4A09" w:rsidRPr="007B4A09" w:rsidRDefault="007B4A09" w:rsidP="00762056">
            <w:pPr>
              <w:rPr>
                <w:rFonts w:ascii="Tahoma" w:hAnsi="Tahoma"/>
              </w:rPr>
            </w:pPr>
            <w:ins w:id="145" w:author="ies12cn74" w:date="2013-03-27T16:35:00Z">
              <w:r>
                <w:rPr>
                  <w:rFonts w:ascii="Tahoma" w:hAnsi="Tahoma" w:hint="eastAsia"/>
                </w:rPr>
                <w:t>13</w:t>
              </w:r>
            </w:ins>
          </w:p>
        </w:tc>
        <w:tc>
          <w:tcPr>
            <w:tcW w:w="1091" w:type="dxa"/>
          </w:tcPr>
          <w:p w:rsidR="007B4A09" w:rsidRDefault="007B4A09" w:rsidP="00762056">
            <w:ins w:id="146" w:author="ies12cn74" w:date="2013-03-27T16:35:00Z">
              <w:r>
                <w:rPr>
                  <w:rFonts w:hint="eastAsia"/>
                </w:rPr>
                <w:t>PIC6</w:t>
              </w:r>
            </w:ins>
          </w:p>
        </w:tc>
        <w:tc>
          <w:tcPr>
            <w:tcW w:w="848" w:type="dxa"/>
          </w:tcPr>
          <w:p w:rsidR="007B4A09" w:rsidRDefault="007B4A09" w:rsidP="00762056">
            <w:ins w:id="147" w:author="ies12cn74" w:date="2013-03-27T16:36:00Z">
              <w:r>
                <w:rPr>
                  <w:rFonts w:hint="eastAsia"/>
                </w:rPr>
                <w:t>Image</w:t>
              </w:r>
            </w:ins>
          </w:p>
        </w:tc>
        <w:tc>
          <w:tcPr>
            <w:tcW w:w="677" w:type="dxa"/>
          </w:tcPr>
          <w:p w:rsidR="007B4A09" w:rsidRDefault="007B4A09" w:rsidP="00762056">
            <w:pPr>
              <w:rPr>
                <w:rFonts w:ascii="Tahoma" w:hAnsi="Tahoma"/>
              </w:rPr>
            </w:pPr>
          </w:p>
        </w:tc>
        <w:tc>
          <w:tcPr>
            <w:tcW w:w="1069" w:type="dxa"/>
          </w:tcPr>
          <w:p w:rsidR="007B4A09" w:rsidRDefault="007B4A09" w:rsidP="00762056">
            <w:ins w:id="148" w:author="ies12cn74" w:date="2013-03-27T16:36:00Z">
              <w:r>
                <w:rPr>
                  <w:rFonts w:hint="eastAsia"/>
                </w:rPr>
                <w:t>空</w:t>
              </w:r>
            </w:ins>
          </w:p>
        </w:tc>
        <w:tc>
          <w:tcPr>
            <w:tcW w:w="878" w:type="dxa"/>
          </w:tcPr>
          <w:p w:rsidR="007B4A09" w:rsidRPr="004D697A" w:rsidRDefault="007B4A09" w:rsidP="00762056">
            <w:pPr>
              <w:rPr>
                <w:rFonts w:ascii="Tahoma" w:hAnsi="Tahoma"/>
              </w:rPr>
            </w:pPr>
          </w:p>
        </w:tc>
        <w:tc>
          <w:tcPr>
            <w:tcW w:w="1957" w:type="dxa"/>
          </w:tcPr>
          <w:p w:rsidR="007B4A09" w:rsidRDefault="007B4A09" w:rsidP="00762056">
            <w:pPr>
              <w:rPr>
                <w:rFonts w:ascii="Tahoma" w:hAnsi="Tahoma"/>
              </w:rPr>
            </w:pPr>
          </w:p>
        </w:tc>
        <w:tc>
          <w:tcPr>
            <w:tcW w:w="2908" w:type="dxa"/>
            <w:vMerge/>
          </w:tcPr>
          <w:p w:rsidR="007B4A09" w:rsidRDefault="007B4A09" w:rsidP="00744C52">
            <w:pPr>
              <w:rPr>
                <w:rFonts w:ascii="SimSun" w:hAnsi="SimSun" w:cs="SimSun"/>
              </w:rPr>
            </w:pPr>
          </w:p>
        </w:tc>
      </w:tr>
      <w:tr w:rsidR="007B4A09" w:rsidRPr="00352F05" w:rsidTr="007B4A09">
        <w:trPr>
          <w:trHeight w:val="465"/>
        </w:trPr>
        <w:tc>
          <w:tcPr>
            <w:tcW w:w="534" w:type="dxa"/>
          </w:tcPr>
          <w:p w:rsidR="007B4A09" w:rsidRPr="007B4A09" w:rsidRDefault="007B4A09" w:rsidP="00762056">
            <w:pPr>
              <w:rPr>
                <w:rFonts w:ascii="Tahoma" w:hAnsi="Tahoma"/>
              </w:rPr>
            </w:pPr>
            <w:ins w:id="149" w:author="ies12cn74" w:date="2013-03-27T16:35:00Z">
              <w:r>
                <w:rPr>
                  <w:rFonts w:ascii="Tahoma" w:hAnsi="Tahoma" w:hint="eastAsia"/>
                </w:rPr>
                <w:t>14</w:t>
              </w:r>
            </w:ins>
          </w:p>
        </w:tc>
        <w:tc>
          <w:tcPr>
            <w:tcW w:w="1091" w:type="dxa"/>
          </w:tcPr>
          <w:p w:rsidR="007B4A09" w:rsidRDefault="007B4A09" w:rsidP="00762056">
            <w:ins w:id="150" w:author="ies12cn74" w:date="2013-03-27T16:35:00Z">
              <w:r>
                <w:rPr>
                  <w:rFonts w:hint="eastAsia"/>
                </w:rPr>
                <w:t>PIC7</w:t>
              </w:r>
            </w:ins>
          </w:p>
        </w:tc>
        <w:tc>
          <w:tcPr>
            <w:tcW w:w="848" w:type="dxa"/>
          </w:tcPr>
          <w:p w:rsidR="007B4A09" w:rsidRDefault="007B4A09" w:rsidP="00762056">
            <w:ins w:id="151" w:author="ies12cn74" w:date="2013-03-27T16:36:00Z">
              <w:r>
                <w:rPr>
                  <w:rFonts w:hint="eastAsia"/>
                </w:rPr>
                <w:t>Image</w:t>
              </w:r>
            </w:ins>
          </w:p>
        </w:tc>
        <w:tc>
          <w:tcPr>
            <w:tcW w:w="677" w:type="dxa"/>
          </w:tcPr>
          <w:p w:rsidR="007B4A09" w:rsidRDefault="007B4A09" w:rsidP="00762056">
            <w:pPr>
              <w:rPr>
                <w:rFonts w:ascii="Tahoma" w:hAnsi="Tahoma"/>
              </w:rPr>
            </w:pPr>
          </w:p>
        </w:tc>
        <w:tc>
          <w:tcPr>
            <w:tcW w:w="1069" w:type="dxa"/>
          </w:tcPr>
          <w:p w:rsidR="007B4A09" w:rsidRDefault="007B4A09" w:rsidP="00762056">
            <w:ins w:id="152" w:author="ies12cn74" w:date="2013-03-27T16:36:00Z">
              <w:r>
                <w:rPr>
                  <w:rFonts w:hint="eastAsia"/>
                </w:rPr>
                <w:t>空</w:t>
              </w:r>
            </w:ins>
          </w:p>
        </w:tc>
        <w:tc>
          <w:tcPr>
            <w:tcW w:w="878" w:type="dxa"/>
          </w:tcPr>
          <w:p w:rsidR="007B4A09" w:rsidRPr="004D697A" w:rsidRDefault="007B4A09" w:rsidP="00762056">
            <w:pPr>
              <w:rPr>
                <w:rFonts w:ascii="Tahoma" w:hAnsi="Tahoma"/>
              </w:rPr>
            </w:pPr>
          </w:p>
        </w:tc>
        <w:tc>
          <w:tcPr>
            <w:tcW w:w="1957" w:type="dxa"/>
          </w:tcPr>
          <w:p w:rsidR="007B4A09" w:rsidRDefault="007B4A09" w:rsidP="00762056">
            <w:pPr>
              <w:rPr>
                <w:rFonts w:ascii="Tahoma" w:hAnsi="Tahoma"/>
              </w:rPr>
            </w:pPr>
          </w:p>
        </w:tc>
        <w:tc>
          <w:tcPr>
            <w:tcW w:w="2908" w:type="dxa"/>
            <w:vMerge/>
          </w:tcPr>
          <w:p w:rsidR="007B4A09" w:rsidRDefault="007B4A09" w:rsidP="00744C52">
            <w:pPr>
              <w:rPr>
                <w:rFonts w:ascii="SimSun" w:hAnsi="SimSun" w:cs="SimSun"/>
              </w:rPr>
            </w:pPr>
          </w:p>
        </w:tc>
      </w:tr>
      <w:tr w:rsidR="007B4A09" w:rsidRPr="00352F05" w:rsidTr="007B4A09">
        <w:trPr>
          <w:trHeight w:val="420"/>
        </w:trPr>
        <w:tc>
          <w:tcPr>
            <w:tcW w:w="534" w:type="dxa"/>
          </w:tcPr>
          <w:p w:rsidR="007B4A09" w:rsidRDefault="007B4A09" w:rsidP="00762056">
            <w:pPr>
              <w:rPr>
                <w:rFonts w:ascii="Tahoma" w:hAnsi="Tahoma"/>
              </w:rPr>
            </w:pPr>
            <w:ins w:id="153" w:author="ies12cn74" w:date="2013-03-27T16:36:00Z">
              <w:r>
                <w:rPr>
                  <w:rFonts w:ascii="Tahoma" w:hAnsi="Tahoma" w:hint="eastAsia"/>
                </w:rPr>
                <w:t>15</w:t>
              </w:r>
            </w:ins>
          </w:p>
        </w:tc>
        <w:tc>
          <w:tcPr>
            <w:tcW w:w="1091" w:type="dxa"/>
          </w:tcPr>
          <w:p w:rsidR="007B4A09" w:rsidRDefault="007B4A09" w:rsidP="00762056">
            <w:ins w:id="154" w:author="ies12cn74" w:date="2013-03-27T16:36:00Z">
              <w:r>
                <w:rPr>
                  <w:rFonts w:hint="eastAsia"/>
                </w:rPr>
                <w:t>PIC8</w:t>
              </w:r>
            </w:ins>
          </w:p>
        </w:tc>
        <w:tc>
          <w:tcPr>
            <w:tcW w:w="848" w:type="dxa"/>
          </w:tcPr>
          <w:p w:rsidR="007B4A09" w:rsidRDefault="007B4A09" w:rsidP="00762056">
            <w:ins w:id="155" w:author="ies12cn74" w:date="2013-03-27T16:36:00Z">
              <w:r>
                <w:rPr>
                  <w:rFonts w:hint="eastAsia"/>
                </w:rPr>
                <w:t>Image</w:t>
              </w:r>
            </w:ins>
          </w:p>
        </w:tc>
        <w:tc>
          <w:tcPr>
            <w:tcW w:w="677" w:type="dxa"/>
          </w:tcPr>
          <w:p w:rsidR="007B4A09" w:rsidRDefault="007B4A09" w:rsidP="00762056">
            <w:pPr>
              <w:rPr>
                <w:rFonts w:ascii="Tahoma" w:hAnsi="Tahoma"/>
              </w:rPr>
            </w:pPr>
          </w:p>
        </w:tc>
        <w:tc>
          <w:tcPr>
            <w:tcW w:w="1069" w:type="dxa"/>
          </w:tcPr>
          <w:p w:rsidR="007B4A09" w:rsidRDefault="007B4A09" w:rsidP="00762056">
            <w:ins w:id="156" w:author="ies12cn74" w:date="2013-03-27T16:36:00Z">
              <w:r>
                <w:rPr>
                  <w:rFonts w:hint="eastAsia"/>
                </w:rPr>
                <w:t>空</w:t>
              </w:r>
            </w:ins>
          </w:p>
        </w:tc>
        <w:tc>
          <w:tcPr>
            <w:tcW w:w="878" w:type="dxa"/>
          </w:tcPr>
          <w:p w:rsidR="007B4A09" w:rsidRPr="004D697A" w:rsidRDefault="007B4A09" w:rsidP="00762056">
            <w:pPr>
              <w:rPr>
                <w:rFonts w:ascii="Tahoma" w:hAnsi="Tahoma"/>
              </w:rPr>
            </w:pPr>
          </w:p>
        </w:tc>
        <w:tc>
          <w:tcPr>
            <w:tcW w:w="1957" w:type="dxa"/>
          </w:tcPr>
          <w:p w:rsidR="007B4A09" w:rsidRDefault="007B4A09" w:rsidP="00762056">
            <w:pPr>
              <w:rPr>
                <w:rFonts w:ascii="Tahoma" w:hAnsi="Tahoma"/>
              </w:rPr>
            </w:pPr>
          </w:p>
        </w:tc>
        <w:tc>
          <w:tcPr>
            <w:tcW w:w="2908" w:type="dxa"/>
            <w:vMerge/>
          </w:tcPr>
          <w:p w:rsidR="007B4A09" w:rsidRDefault="007B4A09" w:rsidP="00744C52">
            <w:pPr>
              <w:rPr>
                <w:rFonts w:ascii="SimSun" w:hAnsi="SimSun" w:cs="SimSun"/>
              </w:rPr>
            </w:pPr>
          </w:p>
        </w:tc>
      </w:tr>
    </w:tbl>
    <w:p w:rsidR="009E3AB8" w:rsidRPr="00003EFC" w:rsidRDefault="009E3AB8" w:rsidP="009E3AB8"/>
    <w:p w:rsidR="009E3AB8" w:rsidRPr="009E3AB8" w:rsidRDefault="009E3AB8" w:rsidP="009E3AB8"/>
    <w:p w:rsidR="00A978A3" w:rsidRPr="007E3AE8" w:rsidRDefault="00A978A3" w:rsidP="00A978A3">
      <w:pPr>
        <w:pStyle w:val="ae"/>
        <w:jc w:val="right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: </w:t>
      </w:r>
      <w:fldSimple w:instr=" STYLEREF 2 \s ">
        <w:r>
          <w:rPr>
            <w:noProof/>
          </w:rPr>
          <w:t>2.7</w:t>
        </w:r>
      </w:fldSimple>
      <w:r>
        <w:noBreakHyphen/>
      </w:r>
      <w:r w:rsidR="004F0198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: \* ARABIC \s 2</w:instrText>
      </w:r>
      <w:r>
        <w:instrText xml:space="preserve"> </w:instrText>
      </w:r>
      <w:r w:rsidR="004F0198">
        <w:fldChar w:fldCharType="separate"/>
      </w:r>
      <w:r>
        <w:rPr>
          <w:noProof/>
        </w:rPr>
        <w:t>1</w:t>
      </w:r>
      <w:r w:rsidR="004F0198">
        <w:fldChar w:fldCharType="end"/>
      </w:r>
    </w:p>
    <w:p w:rsidR="00C8015F" w:rsidRPr="00A722CC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157" w:name="_Toc303341154"/>
      <w:r w:rsidRPr="00A722CC">
        <w:rPr>
          <w:rFonts w:ascii="Times New Roman" w:eastAsia="SimHei" w:hAnsi="Times New Roman"/>
          <w:sz w:val="32"/>
        </w:rPr>
        <w:t>Appendix</w:t>
      </w:r>
      <w:bookmarkEnd w:id="157"/>
    </w:p>
    <w:sectPr w:rsidR="00C8015F" w:rsidRPr="00A722CC" w:rsidSect="000C1DB9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7C0" w:rsidRDefault="004C27C0" w:rsidP="000127C3">
      <w:r>
        <w:separator/>
      </w:r>
    </w:p>
  </w:endnote>
  <w:endnote w:type="continuationSeparator" w:id="1">
    <w:p w:rsidR="004C27C0" w:rsidRDefault="004C27C0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5D8" w:rsidRDefault="00D515D8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r w:rsidR="004F0198">
          <w:fldChar w:fldCharType="begin"/>
        </w:r>
        <w:r w:rsidR="00DE3972">
          <w:instrText xml:space="preserve"> PAGE </w:instrText>
        </w:r>
        <w:r w:rsidR="004F0198">
          <w:fldChar w:fldCharType="separate"/>
        </w:r>
        <w:r w:rsidR="0042056D">
          <w:rPr>
            <w:noProof/>
          </w:rPr>
          <w:t>5</w:t>
        </w:r>
        <w:r w:rsidR="004F0198">
          <w:rPr>
            <w:noProof/>
          </w:rPr>
          <w:fldChar w:fldCharType="end"/>
        </w:r>
        <w:r>
          <w:rPr>
            <w:lang w:val="zh-CN"/>
          </w:rPr>
          <w:t xml:space="preserve"> / </w:t>
        </w:r>
        <w:fldSimple w:instr=" NUMPAGES  ">
          <w:r w:rsidR="0042056D">
            <w:rPr>
              <w:noProof/>
            </w:rPr>
            <w:t>8</w:t>
          </w:r>
        </w:fldSimple>
      </w:sdtContent>
    </w:sdt>
  </w:p>
  <w:p w:rsidR="00D515D8" w:rsidRDefault="00D515D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7C0" w:rsidRDefault="004C27C0" w:rsidP="000127C3">
      <w:r>
        <w:separator/>
      </w:r>
    </w:p>
  </w:footnote>
  <w:footnote w:type="continuationSeparator" w:id="1">
    <w:p w:rsidR="004C27C0" w:rsidRDefault="004C27C0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5D8" w:rsidRPr="000127C3" w:rsidRDefault="00D515D8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 w:rsidR="00FF0CD5">
      <w:rPr>
        <w:rFonts w:ascii="Times New Roman" w:hAnsi="Times New Roman" w:cs="Times New Roman" w:hint="eastAsia"/>
        <w:b/>
        <w:sz w:val="28"/>
        <w:szCs w:val="28"/>
      </w:rPr>
      <w:t>iMES</w:t>
    </w:r>
    <w:r w:rsidR="00CF77EE">
      <w:rPr>
        <w:rFonts w:ascii="Times New Roman" w:hAnsi="Times New Roman" w:cs="Times New Roman" w:hint="eastAsia"/>
        <w:b/>
        <w:sz w:val="28"/>
        <w:szCs w:val="28"/>
      </w:rPr>
      <w:t>2012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D515D8" w:rsidRDefault="00D515D8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B1744E" w:rsidRPr="00B1744E">
      <w:t>CI-MES1</w:t>
    </w:r>
    <w:r w:rsidR="00D0567C">
      <w:rPr>
        <w:rFonts w:hint="eastAsia"/>
      </w:rPr>
      <w:t>2</w:t>
    </w:r>
    <w:bookmarkStart w:id="158" w:name="_GoBack"/>
    <w:bookmarkEnd w:id="158"/>
    <w:r w:rsidR="00B1744E" w:rsidRPr="00B1744E">
      <w:t>-SPEC-</w:t>
    </w:r>
    <w:r w:rsidR="003B529A">
      <w:rPr>
        <w:rFonts w:hint="eastAsia"/>
      </w:rPr>
      <w:t>FA</w:t>
    </w:r>
    <w:r w:rsidR="00B1744E" w:rsidRPr="00B1744E">
      <w:t xml:space="preserve">-UI </w:t>
    </w:r>
    <w:r w:rsidR="003B529A">
      <w:rPr>
        <w:rFonts w:hint="eastAsia"/>
      </w:rPr>
      <w:t>Label Light Guide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231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92603D4"/>
    <w:multiLevelType w:val="hybridMultilevel"/>
    <w:tmpl w:val="82D8075E"/>
    <w:lvl w:ilvl="0" w:tplc="B5DC4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8500B76"/>
    <w:multiLevelType w:val="hybridMultilevel"/>
    <w:tmpl w:val="5E4A9240"/>
    <w:lvl w:ilvl="0" w:tplc="30F23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86F637A"/>
    <w:multiLevelType w:val="hybridMultilevel"/>
    <w:tmpl w:val="2E4A2172"/>
    <w:lvl w:ilvl="0" w:tplc="F664F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7E45C0C"/>
    <w:multiLevelType w:val="hybridMultilevel"/>
    <w:tmpl w:val="4ACA73EC"/>
    <w:lvl w:ilvl="0" w:tplc="F3B86F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4C7145"/>
    <w:multiLevelType w:val="hybridMultilevel"/>
    <w:tmpl w:val="7A6E6A6E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3FA7C27"/>
    <w:multiLevelType w:val="hybridMultilevel"/>
    <w:tmpl w:val="4E9AB8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1F63E3"/>
    <w:multiLevelType w:val="hybridMultilevel"/>
    <w:tmpl w:val="8F62365E"/>
    <w:lvl w:ilvl="0" w:tplc="A6C8D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9"/>
  </w:num>
  <w:num w:numId="7">
    <w:abstractNumId w:val="10"/>
  </w:num>
  <w:num w:numId="8">
    <w:abstractNumId w:val="11"/>
  </w:num>
  <w:num w:numId="9">
    <w:abstractNumId w:val="4"/>
  </w:num>
  <w:num w:numId="10">
    <w:abstractNumId w:val="7"/>
  </w:num>
  <w:num w:numId="11">
    <w:abstractNumId w:val="8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3EFC"/>
    <w:rsid w:val="00007ACE"/>
    <w:rsid w:val="00011667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86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779"/>
    <w:rsid w:val="00036942"/>
    <w:rsid w:val="0003761E"/>
    <w:rsid w:val="00040145"/>
    <w:rsid w:val="000407A2"/>
    <w:rsid w:val="00042BC5"/>
    <w:rsid w:val="00042E99"/>
    <w:rsid w:val="0004402F"/>
    <w:rsid w:val="00045110"/>
    <w:rsid w:val="0004559A"/>
    <w:rsid w:val="000464D3"/>
    <w:rsid w:val="00047DD0"/>
    <w:rsid w:val="000510EB"/>
    <w:rsid w:val="00051EC6"/>
    <w:rsid w:val="00052367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234"/>
    <w:rsid w:val="000723EF"/>
    <w:rsid w:val="00072A50"/>
    <w:rsid w:val="00075188"/>
    <w:rsid w:val="00077B3E"/>
    <w:rsid w:val="000815C9"/>
    <w:rsid w:val="00084424"/>
    <w:rsid w:val="000852AE"/>
    <w:rsid w:val="00087D83"/>
    <w:rsid w:val="000906C1"/>
    <w:rsid w:val="00090BF1"/>
    <w:rsid w:val="0009244B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9BE"/>
    <w:rsid w:val="000B2CFE"/>
    <w:rsid w:val="000B40D6"/>
    <w:rsid w:val="000B5BC2"/>
    <w:rsid w:val="000B6745"/>
    <w:rsid w:val="000B6886"/>
    <w:rsid w:val="000B7E68"/>
    <w:rsid w:val="000C025A"/>
    <w:rsid w:val="000C11E8"/>
    <w:rsid w:val="000C1DB9"/>
    <w:rsid w:val="000C22DE"/>
    <w:rsid w:val="000C3125"/>
    <w:rsid w:val="000C4424"/>
    <w:rsid w:val="000C4847"/>
    <w:rsid w:val="000D0988"/>
    <w:rsid w:val="000D1121"/>
    <w:rsid w:val="000D1ACB"/>
    <w:rsid w:val="000D2836"/>
    <w:rsid w:val="000D3913"/>
    <w:rsid w:val="000D3AD0"/>
    <w:rsid w:val="000D4145"/>
    <w:rsid w:val="000D4C1D"/>
    <w:rsid w:val="000D51AC"/>
    <w:rsid w:val="000D5725"/>
    <w:rsid w:val="000D5C2A"/>
    <w:rsid w:val="000D65E6"/>
    <w:rsid w:val="000E113B"/>
    <w:rsid w:val="000E1F23"/>
    <w:rsid w:val="000E2517"/>
    <w:rsid w:val="000E30A8"/>
    <w:rsid w:val="000E3C19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A93"/>
    <w:rsid w:val="00107BBD"/>
    <w:rsid w:val="00107FB7"/>
    <w:rsid w:val="00112340"/>
    <w:rsid w:val="00112C01"/>
    <w:rsid w:val="0011433E"/>
    <w:rsid w:val="001149AC"/>
    <w:rsid w:val="001163B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744B"/>
    <w:rsid w:val="00147921"/>
    <w:rsid w:val="00147A25"/>
    <w:rsid w:val="00147CDB"/>
    <w:rsid w:val="00150A2F"/>
    <w:rsid w:val="00150DF2"/>
    <w:rsid w:val="00151FF5"/>
    <w:rsid w:val="00154FE2"/>
    <w:rsid w:val="00155221"/>
    <w:rsid w:val="00155CC0"/>
    <w:rsid w:val="00155CCB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2BC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97958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573"/>
    <w:rsid w:val="001B5E50"/>
    <w:rsid w:val="001B62F5"/>
    <w:rsid w:val="001B637A"/>
    <w:rsid w:val="001B6584"/>
    <w:rsid w:val="001C0BE5"/>
    <w:rsid w:val="001C17DC"/>
    <w:rsid w:val="001C187C"/>
    <w:rsid w:val="001C25CB"/>
    <w:rsid w:val="001C2AAE"/>
    <w:rsid w:val="001C3F07"/>
    <w:rsid w:val="001C7AEF"/>
    <w:rsid w:val="001D00AA"/>
    <w:rsid w:val="001D1016"/>
    <w:rsid w:val="001D2CAF"/>
    <w:rsid w:val="001D483E"/>
    <w:rsid w:val="001D70CD"/>
    <w:rsid w:val="001D76F8"/>
    <w:rsid w:val="001D7DB7"/>
    <w:rsid w:val="001E3FFE"/>
    <w:rsid w:val="001E4013"/>
    <w:rsid w:val="001E442E"/>
    <w:rsid w:val="001E6B94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BB6"/>
    <w:rsid w:val="00241157"/>
    <w:rsid w:val="00241BC0"/>
    <w:rsid w:val="00242178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2ECB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87DAF"/>
    <w:rsid w:val="00290CE1"/>
    <w:rsid w:val="00291BFA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ADC"/>
    <w:rsid w:val="002A3B7F"/>
    <w:rsid w:val="002A4BBA"/>
    <w:rsid w:val="002A57B0"/>
    <w:rsid w:val="002A7502"/>
    <w:rsid w:val="002A7974"/>
    <w:rsid w:val="002B09E7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1AC3"/>
    <w:rsid w:val="002C1F1C"/>
    <w:rsid w:val="002C5B7C"/>
    <w:rsid w:val="002C5FA3"/>
    <w:rsid w:val="002C6D17"/>
    <w:rsid w:val="002C7A2D"/>
    <w:rsid w:val="002C7E1E"/>
    <w:rsid w:val="002D1042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589"/>
    <w:rsid w:val="00303645"/>
    <w:rsid w:val="0030371B"/>
    <w:rsid w:val="00304F91"/>
    <w:rsid w:val="003054CF"/>
    <w:rsid w:val="00310D36"/>
    <w:rsid w:val="003143F9"/>
    <w:rsid w:val="003157D9"/>
    <w:rsid w:val="00316234"/>
    <w:rsid w:val="003171BA"/>
    <w:rsid w:val="00321528"/>
    <w:rsid w:val="003229B7"/>
    <w:rsid w:val="0032362B"/>
    <w:rsid w:val="00323EE8"/>
    <w:rsid w:val="00325D25"/>
    <w:rsid w:val="003264EA"/>
    <w:rsid w:val="00326E70"/>
    <w:rsid w:val="00327C37"/>
    <w:rsid w:val="0033157C"/>
    <w:rsid w:val="00331E7E"/>
    <w:rsid w:val="003326BF"/>
    <w:rsid w:val="003348C3"/>
    <w:rsid w:val="003349EA"/>
    <w:rsid w:val="0033528C"/>
    <w:rsid w:val="0033528F"/>
    <w:rsid w:val="00336F54"/>
    <w:rsid w:val="0034042D"/>
    <w:rsid w:val="003430E6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9744F"/>
    <w:rsid w:val="00397BC2"/>
    <w:rsid w:val="003A2EB1"/>
    <w:rsid w:val="003A4EBD"/>
    <w:rsid w:val="003B00B5"/>
    <w:rsid w:val="003B0BE7"/>
    <w:rsid w:val="003B158A"/>
    <w:rsid w:val="003B2B78"/>
    <w:rsid w:val="003B39D4"/>
    <w:rsid w:val="003B3B6D"/>
    <w:rsid w:val="003B48B0"/>
    <w:rsid w:val="003B4EE1"/>
    <w:rsid w:val="003B529A"/>
    <w:rsid w:val="003B697B"/>
    <w:rsid w:val="003B6CF0"/>
    <w:rsid w:val="003C26D9"/>
    <w:rsid w:val="003C4909"/>
    <w:rsid w:val="003C4E73"/>
    <w:rsid w:val="003C506D"/>
    <w:rsid w:val="003C5D6C"/>
    <w:rsid w:val="003C5E04"/>
    <w:rsid w:val="003C6CD4"/>
    <w:rsid w:val="003D0F42"/>
    <w:rsid w:val="003D143F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4FB1"/>
    <w:rsid w:val="003E54B7"/>
    <w:rsid w:val="003E5E80"/>
    <w:rsid w:val="003E7349"/>
    <w:rsid w:val="003E7807"/>
    <w:rsid w:val="003E7C23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1308"/>
    <w:rsid w:val="004141B2"/>
    <w:rsid w:val="004153A0"/>
    <w:rsid w:val="00415550"/>
    <w:rsid w:val="0042056D"/>
    <w:rsid w:val="004207D3"/>
    <w:rsid w:val="00421612"/>
    <w:rsid w:val="004221FA"/>
    <w:rsid w:val="004224BE"/>
    <w:rsid w:val="0042481B"/>
    <w:rsid w:val="004250A8"/>
    <w:rsid w:val="00425525"/>
    <w:rsid w:val="004263DC"/>
    <w:rsid w:val="00427322"/>
    <w:rsid w:val="004307B9"/>
    <w:rsid w:val="00431B58"/>
    <w:rsid w:val="004326B9"/>
    <w:rsid w:val="00433482"/>
    <w:rsid w:val="00433D71"/>
    <w:rsid w:val="00434618"/>
    <w:rsid w:val="0043467C"/>
    <w:rsid w:val="00434859"/>
    <w:rsid w:val="004352D7"/>
    <w:rsid w:val="0043537F"/>
    <w:rsid w:val="00437603"/>
    <w:rsid w:val="004403D9"/>
    <w:rsid w:val="004410B2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7345"/>
    <w:rsid w:val="00477B9E"/>
    <w:rsid w:val="00477DCA"/>
    <w:rsid w:val="004801CD"/>
    <w:rsid w:val="00480CFF"/>
    <w:rsid w:val="004819C2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56C"/>
    <w:rsid w:val="004B4953"/>
    <w:rsid w:val="004B5203"/>
    <w:rsid w:val="004B6F18"/>
    <w:rsid w:val="004B724E"/>
    <w:rsid w:val="004B74C7"/>
    <w:rsid w:val="004C1260"/>
    <w:rsid w:val="004C27C0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019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94F"/>
    <w:rsid w:val="005048E8"/>
    <w:rsid w:val="00505481"/>
    <w:rsid w:val="00507195"/>
    <w:rsid w:val="00510C8A"/>
    <w:rsid w:val="00511E94"/>
    <w:rsid w:val="005124D4"/>
    <w:rsid w:val="005138CE"/>
    <w:rsid w:val="005155D7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4E5D"/>
    <w:rsid w:val="005359D2"/>
    <w:rsid w:val="005366DE"/>
    <w:rsid w:val="00536ECB"/>
    <w:rsid w:val="00537EB5"/>
    <w:rsid w:val="0054045E"/>
    <w:rsid w:val="0054056C"/>
    <w:rsid w:val="005412F1"/>
    <w:rsid w:val="00543067"/>
    <w:rsid w:val="00543C9F"/>
    <w:rsid w:val="00544AAF"/>
    <w:rsid w:val="0055039A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86916"/>
    <w:rsid w:val="005917C2"/>
    <w:rsid w:val="0059347B"/>
    <w:rsid w:val="00593EC4"/>
    <w:rsid w:val="00595466"/>
    <w:rsid w:val="00595FC6"/>
    <w:rsid w:val="005A06FF"/>
    <w:rsid w:val="005A09E3"/>
    <w:rsid w:val="005A2451"/>
    <w:rsid w:val="005A354A"/>
    <w:rsid w:val="005A4FB0"/>
    <w:rsid w:val="005A522E"/>
    <w:rsid w:val="005A5A48"/>
    <w:rsid w:val="005A64C4"/>
    <w:rsid w:val="005B16A4"/>
    <w:rsid w:val="005B219E"/>
    <w:rsid w:val="005B267E"/>
    <w:rsid w:val="005B402C"/>
    <w:rsid w:val="005B447F"/>
    <w:rsid w:val="005B512E"/>
    <w:rsid w:val="005B55D6"/>
    <w:rsid w:val="005B6B16"/>
    <w:rsid w:val="005B6BAC"/>
    <w:rsid w:val="005B70EE"/>
    <w:rsid w:val="005C058B"/>
    <w:rsid w:val="005C0870"/>
    <w:rsid w:val="005C08E4"/>
    <w:rsid w:val="005C182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51F9"/>
    <w:rsid w:val="005D5623"/>
    <w:rsid w:val="005D5652"/>
    <w:rsid w:val="005D57D9"/>
    <w:rsid w:val="005D63FF"/>
    <w:rsid w:val="005D6892"/>
    <w:rsid w:val="005D6D84"/>
    <w:rsid w:val="005D71ED"/>
    <w:rsid w:val="005D76E3"/>
    <w:rsid w:val="005E00C6"/>
    <w:rsid w:val="005E05E8"/>
    <w:rsid w:val="005E0D2C"/>
    <w:rsid w:val="005E2807"/>
    <w:rsid w:val="005E3793"/>
    <w:rsid w:val="005E5323"/>
    <w:rsid w:val="005E6B5C"/>
    <w:rsid w:val="005F1D60"/>
    <w:rsid w:val="005F2D69"/>
    <w:rsid w:val="005F39CA"/>
    <w:rsid w:val="005F431E"/>
    <w:rsid w:val="005F5FCC"/>
    <w:rsid w:val="005F65D5"/>
    <w:rsid w:val="005F6EF7"/>
    <w:rsid w:val="005F7E47"/>
    <w:rsid w:val="00601733"/>
    <w:rsid w:val="006019D3"/>
    <w:rsid w:val="00602A3D"/>
    <w:rsid w:val="00604DA3"/>
    <w:rsid w:val="00604F20"/>
    <w:rsid w:val="00605888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1D9D"/>
    <w:rsid w:val="00624890"/>
    <w:rsid w:val="00624B5A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1CB"/>
    <w:rsid w:val="00643481"/>
    <w:rsid w:val="00643AC3"/>
    <w:rsid w:val="00644337"/>
    <w:rsid w:val="00647C46"/>
    <w:rsid w:val="00652555"/>
    <w:rsid w:val="0065258E"/>
    <w:rsid w:val="00652E73"/>
    <w:rsid w:val="00657042"/>
    <w:rsid w:val="00657B06"/>
    <w:rsid w:val="00657F72"/>
    <w:rsid w:val="006602E3"/>
    <w:rsid w:val="006612ED"/>
    <w:rsid w:val="0066209F"/>
    <w:rsid w:val="006639EE"/>
    <w:rsid w:val="00663B13"/>
    <w:rsid w:val="00663EEB"/>
    <w:rsid w:val="00664AFC"/>
    <w:rsid w:val="00664E46"/>
    <w:rsid w:val="00665036"/>
    <w:rsid w:val="006657EA"/>
    <w:rsid w:val="006658AC"/>
    <w:rsid w:val="00671B0B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3241"/>
    <w:rsid w:val="00693725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357"/>
    <w:rsid w:val="006A650A"/>
    <w:rsid w:val="006A6DF7"/>
    <w:rsid w:val="006A72D7"/>
    <w:rsid w:val="006A7EA7"/>
    <w:rsid w:val="006B199D"/>
    <w:rsid w:val="006B28A7"/>
    <w:rsid w:val="006B44C7"/>
    <w:rsid w:val="006B68A8"/>
    <w:rsid w:val="006B6C40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488C"/>
    <w:rsid w:val="006F4AB2"/>
    <w:rsid w:val="006F4ADA"/>
    <w:rsid w:val="006F57E6"/>
    <w:rsid w:val="006F6C7A"/>
    <w:rsid w:val="006F7500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0FEE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18B4"/>
    <w:rsid w:val="007435E2"/>
    <w:rsid w:val="007462BF"/>
    <w:rsid w:val="00746C63"/>
    <w:rsid w:val="007509A2"/>
    <w:rsid w:val="0075111E"/>
    <w:rsid w:val="00752998"/>
    <w:rsid w:val="00755463"/>
    <w:rsid w:val="00755495"/>
    <w:rsid w:val="007570A7"/>
    <w:rsid w:val="00760344"/>
    <w:rsid w:val="00760E71"/>
    <w:rsid w:val="00761023"/>
    <w:rsid w:val="0076287D"/>
    <w:rsid w:val="00762F8E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2CC9"/>
    <w:rsid w:val="00783688"/>
    <w:rsid w:val="00783D0D"/>
    <w:rsid w:val="007842B7"/>
    <w:rsid w:val="00785020"/>
    <w:rsid w:val="007856A7"/>
    <w:rsid w:val="0078641E"/>
    <w:rsid w:val="0079113D"/>
    <w:rsid w:val="007914E2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217C"/>
    <w:rsid w:val="007B2D17"/>
    <w:rsid w:val="007B3A2F"/>
    <w:rsid w:val="007B3C84"/>
    <w:rsid w:val="007B3D67"/>
    <w:rsid w:val="007B4650"/>
    <w:rsid w:val="007B4A09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6AE6"/>
    <w:rsid w:val="007D716F"/>
    <w:rsid w:val="007D74F4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0A23"/>
    <w:rsid w:val="007F1A90"/>
    <w:rsid w:val="007F235A"/>
    <w:rsid w:val="007F2ADF"/>
    <w:rsid w:val="007F35EA"/>
    <w:rsid w:val="007F4143"/>
    <w:rsid w:val="007F4E95"/>
    <w:rsid w:val="007F581E"/>
    <w:rsid w:val="007F621F"/>
    <w:rsid w:val="007F79CA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6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5C27"/>
    <w:rsid w:val="00837767"/>
    <w:rsid w:val="008408C5"/>
    <w:rsid w:val="0084242E"/>
    <w:rsid w:val="00842FB2"/>
    <w:rsid w:val="00843C91"/>
    <w:rsid w:val="0084438F"/>
    <w:rsid w:val="008448E0"/>
    <w:rsid w:val="0084534E"/>
    <w:rsid w:val="0084583E"/>
    <w:rsid w:val="0084726B"/>
    <w:rsid w:val="00850138"/>
    <w:rsid w:val="0085226D"/>
    <w:rsid w:val="00853C8B"/>
    <w:rsid w:val="008544FE"/>
    <w:rsid w:val="00854FFB"/>
    <w:rsid w:val="00855790"/>
    <w:rsid w:val="0086161E"/>
    <w:rsid w:val="00862BCF"/>
    <w:rsid w:val="00862D1E"/>
    <w:rsid w:val="00862E51"/>
    <w:rsid w:val="008631F4"/>
    <w:rsid w:val="00863367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2EF5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14FA"/>
    <w:rsid w:val="00892A54"/>
    <w:rsid w:val="00892DD8"/>
    <w:rsid w:val="008934A3"/>
    <w:rsid w:val="00894446"/>
    <w:rsid w:val="00894528"/>
    <w:rsid w:val="00894FE1"/>
    <w:rsid w:val="00895173"/>
    <w:rsid w:val="00895DFE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5FCB"/>
    <w:rsid w:val="008B7BA7"/>
    <w:rsid w:val="008B7F57"/>
    <w:rsid w:val="008C0049"/>
    <w:rsid w:val="008C152B"/>
    <w:rsid w:val="008C15F8"/>
    <w:rsid w:val="008C2188"/>
    <w:rsid w:val="008C47E6"/>
    <w:rsid w:val="008C4A5B"/>
    <w:rsid w:val="008C506E"/>
    <w:rsid w:val="008C5E9E"/>
    <w:rsid w:val="008C7639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848"/>
    <w:rsid w:val="008D5ED6"/>
    <w:rsid w:val="008D7EF7"/>
    <w:rsid w:val="008E128B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8F6652"/>
    <w:rsid w:val="009005E0"/>
    <w:rsid w:val="009011E4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6AEC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278FC"/>
    <w:rsid w:val="00931456"/>
    <w:rsid w:val="00931E7F"/>
    <w:rsid w:val="00933497"/>
    <w:rsid w:val="00933FD0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838"/>
    <w:rsid w:val="00951F14"/>
    <w:rsid w:val="00952296"/>
    <w:rsid w:val="0095338D"/>
    <w:rsid w:val="00953E26"/>
    <w:rsid w:val="0095706F"/>
    <w:rsid w:val="0096093E"/>
    <w:rsid w:val="00963BC3"/>
    <w:rsid w:val="009660A5"/>
    <w:rsid w:val="00966349"/>
    <w:rsid w:val="00966B32"/>
    <w:rsid w:val="00966DF9"/>
    <w:rsid w:val="009674B7"/>
    <w:rsid w:val="009675F5"/>
    <w:rsid w:val="0097066E"/>
    <w:rsid w:val="00971F1B"/>
    <w:rsid w:val="00973259"/>
    <w:rsid w:val="00975821"/>
    <w:rsid w:val="009761C4"/>
    <w:rsid w:val="00981FB5"/>
    <w:rsid w:val="00982FF1"/>
    <w:rsid w:val="00985F71"/>
    <w:rsid w:val="00990508"/>
    <w:rsid w:val="00990728"/>
    <w:rsid w:val="0099248C"/>
    <w:rsid w:val="0099254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B02D8"/>
    <w:rsid w:val="009B18BD"/>
    <w:rsid w:val="009B239F"/>
    <w:rsid w:val="009B3198"/>
    <w:rsid w:val="009B31B9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D7599"/>
    <w:rsid w:val="009E133B"/>
    <w:rsid w:val="009E23F7"/>
    <w:rsid w:val="009E2F54"/>
    <w:rsid w:val="009E3AB8"/>
    <w:rsid w:val="009E3BAD"/>
    <w:rsid w:val="009E6FCD"/>
    <w:rsid w:val="009E74EC"/>
    <w:rsid w:val="009F077C"/>
    <w:rsid w:val="009F4021"/>
    <w:rsid w:val="009F61F2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6117"/>
    <w:rsid w:val="00A37503"/>
    <w:rsid w:val="00A3753D"/>
    <w:rsid w:val="00A4025F"/>
    <w:rsid w:val="00A4031A"/>
    <w:rsid w:val="00A415F5"/>
    <w:rsid w:val="00A421F9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980"/>
    <w:rsid w:val="00A57B28"/>
    <w:rsid w:val="00A60514"/>
    <w:rsid w:val="00A6061C"/>
    <w:rsid w:val="00A60C1C"/>
    <w:rsid w:val="00A61A27"/>
    <w:rsid w:val="00A6387B"/>
    <w:rsid w:val="00A65FBA"/>
    <w:rsid w:val="00A70C06"/>
    <w:rsid w:val="00A7134D"/>
    <w:rsid w:val="00A722CC"/>
    <w:rsid w:val="00A7379F"/>
    <w:rsid w:val="00A73C75"/>
    <w:rsid w:val="00A7491F"/>
    <w:rsid w:val="00A76B26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86E"/>
    <w:rsid w:val="00A94DC7"/>
    <w:rsid w:val="00A9617B"/>
    <w:rsid w:val="00A978A3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1492"/>
    <w:rsid w:val="00AD2418"/>
    <w:rsid w:val="00AD27DA"/>
    <w:rsid w:val="00AD2F2D"/>
    <w:rsid w:val="00AD396D"/>
    <w:rsid w:val="00AD54DA"/>
    <w:rsid w:val="00AD55F3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44E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5CF"/>
    <w:rsid w:val="00B30C15"/>
    <w:rsid w:val="00B317E8"/>
    <w:rsid w:val="00B32492"/>
    <w:rsid w:val="00B326D7"/>
    <w:rsid w:val="00B34749"/>
    <w:rsid w:val="00B35077"/>
    <w:rsid w:val="00B3597D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6A32"/>
    <w:rsid w:val="00B67402"/>
    <w:rsid w:val="00B67950"/>
    <w:rsid w:val="00B67F1E"/>
    <w:rsid w:val="00B704B1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5CDA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97AD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606"/>
    <w:rsid w:val="00BC3A61"/>
    <w:rsid w:val="00BC4D6F"/>
    <w:rsid w:val="00BC4D8D"/>
    <w:rsid w:val="00BC5269"/>
    <w:rsid w:val="00BC5F55"/>
    <w:rsid w:val="00BD146D"/>
    <w:rsid w:val="00BD2407"/>
    <w:rsid w:val="00BD265E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C00E43"/>
    <w:rsid w:val="00C030E3"/>
    <w:rsid w:val="00C03397"/>
    <w:rsid w:val="00C03991"/>
    <w:rsid w:val="00C03BD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20CA"/>
    <w:rsid w:val="00C226D4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4AD2"/>
    <w:rsid w:val="00C55A50"/>
    <w:rsid w:val="00C55F4F"/>
    <w:rsid w:val="00C5622F"/>
    <w:rsid w:val="00C56617"/>
    <w:rsid w:val="00C56DCE"/>
    <w:rsid w:val="00C618E9"/>
    <w:rsid w:val="00C6191E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2BCE"/>
    <w:rsid w:val="00C72DC9"/>
    <w:rsid w:val="00C73224"/>
    <w:rsid w:val="00C73946"/>
    <w:rsid w:val="00C74E41"/>
    <w:rsid w:val="00C756B9"/>
    <w:rsid w:val="00C75962"/>
    <w:rsid w:val="00C759FD"/>
    <w:rsid w:val="00C76CDA"/>
    <w:rsid w:val="00C771E6"/>
    <w:rsid w:val="00C7799D"/>
    <w:rsid w:val="00C8015F"/>
    <w:rsid w:val="00C80F07"/>
    <w:rsid w:val="00C81323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4222"/>
    <w:rsid w:val="00C95C4E"/>
    <w:rsid w:val="00C97D20"/>
    <w:rsid w:val="00C97FD5"/>
    <w:rsid w:val="00CA012C"/>
    <w:rsid w:val="00CA21AA"/>
    <w:rsid w:val="00CA27A9"/>
    <w:rsid w:val="00CA28F3"/>
    <w:rsid w:val="00CA3ED4"/>
    <w:rsid w:val="00CA4286"/>
    <w:rsid w:val="00CA42DE"/>
    <w:rsid w:val="00CA51C2"/>
    <w:rsid w:val="00CA6C2D"/>
    <w:rsid w:val="00CA6C85"/>
    <w:rsid w:val="00CA6CD4"/>
    <w:rsid w:val="00CA6CFD"/>
    <w:rsid w:val="00CA6EEA"/>
    <w:rsid w:val="00CB0C55"/>
    <w:rsid w:val="00CB0C9A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3AA6"/>
    <w:rsid w:val="00CD6870"/>
    <w:rsid w:val="00CD6B74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3A89"/>
    <w:rsid w:val="00CE4DEC"/>
    <w:rsid w:val="00CE76B6"/>
    <w:rsid w:val="00CF00E4"/>
    <w:rsid w:val="00CF05EC"/>
    <w:rsid w:val="00CF0D83"/>
    <w:rsid w:val="00CF2E10"/>
    <w:rsid w:val="00CF37E2"/>
    <w:rsid w:val="00CF6981"/>
    <w:rsid w:val="00CF77EE"/>
    <w:rsid w:val="00D009F6"/>
    <w:rsid w:val="00D01CBD"/>
    <w:rsid w:val="00D03EFF"/>
    <w:rsid w:val="00D04484"/>
    <w:rsid w:val="00D04605"/>
    <w:rsid w:val="00D04D00"/>
    <w:rsid w:val="00D051DD"/>
    <w:rsid w:val="00D05556"/>
    <w:rsid w:val="00D0567C"/>
    <w:rsid w:val="00D05F7D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276A2"/>
    <w:rsid w:val="00D31E0C"/>
    <w:rsid w:val="00D3203C"/>
    <w:rsid w:val="00D326CF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3CE"/>
    <w:rsid w:val="00D45DB3"/>
    <w:rsid w:val="00D46247"/>
    <w:rsid w:val="00D46279"/>
    <w:rsid w:val="00D462B5"/>
    <w:rsid w:val="00D47102"/>
    <w:rsid w:val="00D47342"/>
    <w:rsid w:val="00D47B6C"/>
    <w:rsid w:val="00D47E19"/>
    <w:rsid w:val="00D515D8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1A7F"/>
    <w:rsid w:val="00D63193"/>
    <w:rsid w:val="00D63218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5E78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DC9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1394"/>
    <w:rsid w:val="00DE3972"/>
    <w:rsid w:val="00DE3A92"/>
    <w:rsid w:val="00DE4BA0"/>
    <w:rsid w:val="00DE5386"/>
    <w:rsid w:val="00DE60E7"/>
    <w:rsid w:val="00DE63F0"/>
    <w:rsid w:val="00DE6CE9"/>
    <w:rsid w:val="00DE7558"/>
    <w:rsid w:val="00DE7568"/>
    <w:rsid w:val="00DE7760"/>
    <w:rsid w:val="00DF31DD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1F9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29F"/>
    <w:rsid w:val="00E429B7"/>
    <w:rsid w:val="00E45A7F"/>
    <w:rsid w:val="00E46B6E"/>
    <w:rsid w:val="00E46BB5"/>
    <w:rsid w:val="00E50157"/>
    <w:rsid w:val="00E50641"/>
    <w:rsid w:val="00E51DEB"/>
    <w:rsid w:val="00E52776"/>
    <w:rsid w:val="00E532C0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697E"/>
    <w:rsid w:val="00E77D70"/>
    <w:rsid w:val="00E8110C"/>
    <w:rsid w:val="00E81A6F"/>
    <w:rsid w:val="00E8280C"/>
    <w:rsid w:val="00E82995"/>
    <w:rsid w:val="00E83604"/>
    <w:rsid w:val="00E841C8"/>
    <w:rsid w:val="00E842AF"/>
    <w:rsid w:val="00E84D9A"/>
    <w:rsid w:val="00E868B0"/>
    <w:rsid w:val="00E868DC"/>
    <w:rsid w:val="00E86F72"/>
    <w:rsid w:val="00E87C53"/>
    <w:rsid w:val="00E87CAA"/>
    <w:rsid w:val="00E87FA8"/>
    <w:rsid w:val="00E90B11"/>
    <w:rsid w:val="00E91D69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67B"/>
    <w:rsid w:val="00EA4A2F"/>
    <w:rsid w:val="00EA521E"/>
    <w:rsid w:val="00EA7352"/>
    <w:rsid w:val="00EB2627"/>
    <w:rsid w:val="00EB357C"/>
    <w:rsid w:val="00EB37DD"/>
    <w:rsid w:val="00EB3AFA"/>
    <w:rsid w:val="00EB3D67"/>
    <w:rsid w:val="00EB420A"/>
    <w:rsid w:val="00EB5854"/>
    <w:rsid w:val="00EB6A08"/>
    <w:rsid w:val="00EC048F"/>
    <w:rsid w:val="00EC2415"/>
    <w:rsid w:val="00EC2B51"/>
    <w:rsid w:val="00EC3154"/>
    <w:rsid w:val="00EC3426"/>
    <w:rsid w:val="00EC3F5C"/>
    <w:rsid w:val="00EC455E"/>
    <w:rsid w:val="00EC5440"/>
    <w:rsid w:val="00EC6376"/>
    <w:rsid w:val="00EC64BE"/>
    <w:rsid w:val="00EC6A24"/>
    <w:rsid w:val="00EC7CA3"/>
    <w:rsid w:val="00ED10B4"/>
    <w:rsid w:val="00ED353B"/>
    <w:rsid w:val="00ED38C7"/>
    <w:rsid w:val="00ED3F40"/>
    <w:rsid w:val="00ED4FB7"/>
    <w:rsid w:val="00ED594B"/>
    <w:rsid w:val="00ED712D"/>
    <w:rsid w:val="00EE1223"/>
    <w:rsid w:val="00EE1A30"/>
    <w:rsid w:val="00EE329E"/>
    <w:rsid w:val="00EE4031"/>
    <w:rsid w:val="00EE557C"/>
    <w:rsid w:val="00EE6082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5F99"/>
    <w:rsid w:val="00EF72E5"/>
    <w:rsid w:val="00EF759C"/>
    <w:rsid w:val="00F007AD"/>
    <w:rsid w:val="00F008C7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6CE6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415C"/>
    <w:rsid w:val="00F45B45"/>
    <w:rsid w:val="00F45B75"/>
    <w:rsid w:val="00F460CA"/>
    <w:rsid w:val="00F4617B"/>
    <w:rsid w:val="00F47B3C"/>
    <w:rsid w:val="00F511BD"/>
    <w:rsid w:val="00F53F1B"/>
    <w:rsid w:val="00F55940"/>
    <w:rsid w:val="00F57E1B"/>
    <w:rsid w:val="00F6136F"/>
    <w:rsid w:val="00F61ED4"/>
    <w:rsid w:val="00F628A7"/>
    <w:rsid w:val="00F62AC6"/>
    <w:rsid w:val="00F62B60"/>
    <w:rsid w:val="00F63E55"/>
    <w:rsid w:val="00F6437E"/>
    <w:rsid w:val="00F64B48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72F"/>
    <w:rsid w:val="00F81612"/>
    <w:rsid w:val="00F82D91"/>
    <w:rsid w:val="00F831DB"/>
    <w:rsid w:val="00F83799"/>
    <w:rsid w:val="00F83DD2"/>
    <w:rsid w:val="00F84A18"/>
    <w:rsid w:val="00F85DA0"/>
    <w:rsid w:val="00F868A2"/>
    <w:rsid w:val="00F8799C"/>
    <w:rsid w:val="00F908DF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2458"/>
    <w:rsid w:val="00FA4353"/>
    <w:rsid w:val="00FA46FD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2E1C"/>
    <w:rsid w:val="00FC3255"/>
    <w:rsid w:val="00FC330E"/>
    <w:rsid w:val="00FC3D4B"/>
    <w:rsid w:val="00FC5762"/>
    <w:rsid w:val="00FC68D6"/>
    <w:rsid w:val="00FC7D1D"/>
    <w:rsid w:val="00FD048A"/>
    <w:rsid w:val="00FD0805"/>
    <w:rsid w:val="00FD1CAE"/>
    <w:rsid w:val="00FD3841"/>
    <w:rsid w:val="00FD3AA9"/>
    <w:rsid w:val="00FD3F3C"/>
    <w:rsid w:val="00FD4C9C"/>
    <w:rsid w:val="00FD58EA"/>
    <w:rsid w:val="00FE1222"/>
    <w:rsid w:val="00FE19D2"/>
    <w:rsid w:val="00FE3604"/>
    <w:rsid w:val="00FE43C8"/>
    <w:rsid w:val="00FE43D2"/>
    <w:rsid w:val="00FE5F81"/>
    <w:rsid w:val="00FE71E5"/>
    <w:rsid w:val="00FE769D"/>
    <w:rsid w:val="00FE7783"/>
    <w:rsid w:val="00FE7DDD"/>
    <w:rsid w:val="00FF0CD5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99"/>
    <w:qFormat/>
    <w:rsid w:val="00AF5686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a">
    <w:name w:val="Document Map"/>
    <w:basedOn w:val="a"/>
    <w:link w:val="ab"/>
    <w:uiPriority w:val="99"/>
    <w:semiHidden/>
    <w:unhideWhenUsed/>
    <w:rsid w:val="000C1DB9"/>
    <w:rPr>
      <w:rFonts w:ascii="SimSun" w:eastAsia="SimSun"/>
      <w:sz w:val="18"/>
      <w:szCs w:val="18"/>
    </w:rPr>
  </w:style>
  <w:style w:type="character" w:customStyle="1" w:styleId="ab">
    <w:name w:val="文件引導模式 字元"/>
    <w:basedOn w:val="a0"/>
    <w:link w:val="aa"/>
    <w:uiPriority w:val="99"/>
    <w:semiHidden/>
    <w:rsid w:val="000C1DB9"/>
    <w:rPr>
      <w:rFonts w:ascii="SimSun" w:eastAsia="SimSun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0C1DB9"/>
    <w:rPr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0C1DB9"/>
    <w:rPr>
      <w:sz w:val="18"/>
      <w:szCs w:val="18"/>
    </w:rPr>
  </w:style>
  <w:style w:type="paragraph" w:styleId="ae">
    <w:name w:val="caption"/>
    <w:basedOn w:val="a"/>
    <w:next w:val="a"/>
    <w:uiPriority w:val="99"/>
    <w:qFormat/>
    <w:rsid w:val="00A978A3"/>
    <w:pPr>
      <w:widowControl/>
      <w:jc w:val="left"/>
    </w:pPr>
    <w:rPr>
      <w:rFonts w:ascii="Arial" w:eastAsia="SimHei" w:hAnsi="Arial" w:cs="Arial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6B894-D3DD-4D24-BD1A-65F3D881F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8</Pages>
  <Words>292</Words>
  <Characters>1670</Characters>
  <Application>Microsoft Office Word</Application>
  <DocSecurity>0</DocSecurity>
  <Lines>13</Lines>
  <Paragraphs>3</Paragraphs>
  <ScaleCrop>false</ScaleCrop>
  <Company>英业达(天津）电子技术有限公司</Company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ies12cn74</cp:lastModifiedBy>
  <cp:revision>240</cp:revision>
  <dcterms:created xsi:type="dcterms:W3CDTF">2011-03-24T03:38:00Z</dcterms:created>
  <dcterms:modified xsi:type="dcterms:W3CDTF">2013-04-09T07:13:00Z</dcterms:modified>
</cp:coreProperties>
</file>