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A148E" w:rsidRDefault="000F2325" w:rsidP="00897D6B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MB Borrow Control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BE407A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0" w:author="itc211017" w:date="2012-02-14T10:20:00Z">
              <w:r>
                <w:rPr>
                  <w:rFonts w:ascii="Courier New" w:eastAsia="SimSun" w:hAnsi="Courier New" w:cs="Times New Roman" w:hint="eastAsia"/>
                  <w:szCs w:val="18"/>
                </w:rPr>
                <w:t>2.1.1</w:t>
              </w:r>
            </w:ins>
          </w:p>
        </w:tc>
        <w:tc>
          <w:tcPr>
            <w:tcW w:w="1687" w:type="dxa"/>
          </w:tcPr>
          <w:p w:rsidR="006612ED" w:rsidRPr="006612ED" w:rsidRDefault="00BE407A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" w:author="itc211017" w:date="2012-02-14T10:20:00Z">
              <w:r>
                <w:rPr>
                  <w:rFonts w:ascii="Courier New" w:eastAsia="SimSun" w:hAnsi="Courier New" w:cs="Times New Roman" w:hint="eastAsia"/>
                  <w:szCs w:val="18"/>
                </w:rPr>
                <w:t>示意图</w:t>
              </w:r>
            </w:ins>
          </w:p>
        </w:tc>
        <w:tc>
          <w:tcPr>
            <w:tcW w:w="1345" w:type="dxa"/>
          </w:tcPr>
          <w:p w:rsidR="006612ED" w:rsidRPr="006612ED" w:rsidRDefault="00BE407A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2" w:author="itc211017" w:date="2012-02-14T10:20:00Z">
              <w:r>
                <w:rPr>
                  <w:rFonts w:ascii="Courier New" w:eastAsia="SimSun" w:hAnsi="Courier New" w:cs="Times New Roman" w:hint="eastAsia"/>
                  <w:szCs w:val="18"/>
                </w:rPr>
                <w:t>需求变动</w:t>
              </w:r>
            </w:ins>
          </w:p>
        </w:tc>
        <w:tc>
          <w:tcPr>
            <w:tcW w:w="2043" w:type="dxa"/>
          </w:tcPr>
          <w:p w:rsidR="006612ED" w:rsidRPr="006612ED" w:rsidRDefault="00BE407A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3" w:author="itc211017" w:date="2012-02-14T10:20:00Z">
              <w:r>
                <w:rPr>
                  <w:rFonts w:ascii="Courier New" w:eastAsia="SimSun" w:hAnsi="Courier New" w:cs="Times New Roman" w:hint="eastAsia"/>
                  <w:szCs w:val="18"/>
                </w:rPr>
                <w:t>中文</w:t>
              </w:r>
            </w:ins>
            <w:ins w:id="4" w:author="itc211017" w:date="2012-02-14T10:21:00Z">
              <w:r>
                <w:rPr>
                  <w:rFonts w:ascii="Courier New" w:eastAsia="SimSun" w:hAnsi="Courier New" w:cs="Times New Roman" w:hint="eastAsia"/>
                  <w:szCs w:val="18"/>
                </w:rPr>
                <w:t>转变为英文</w:t>
              </w:r>
            </w:ins>
          </w:p>
        </w:tc>
        <w:tc>
          <w:tcPr>
            <w:tcW w:w="1516" w:type="dxa"/>
          </w:tcPr>
          <w:p w:rsidR="006612ED" w:rsidRPr="006612ED" w:rsidRDefault="00BE407A" w:rsidP="00F612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5" w:author="itc211017" w:date="2012-02-14T10:21:00Z">
              <w:r>
                <w:rPr>
                  <w:rFonts w:ascii="Courier New" w:eastAsia="SimSun" w:hAnsi="Courier New" w:cs="Times New Roman" w:hint="eastAsia"/>
                  <w:szCs w:val="18"/>
                </w:rPr>
                <w:t>2012-2-14</w:t>
              </w:r>
            </w:ins>
          </w:p>
        </w:tc>
        <w:tc>
          <w:tcPr>
            <w:tcW w:w="944" w:type="dxa"/>
          </w:tcPr>
          <w:p w:rsidR="006612ED" w:rsidRPr="006612ED" w:rsidRDefault="00BE407A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6" w:author="itc211017" w:date="2012-02-14T10:21:00Z">
              <w:r>
                <w:rPr>
                  <w:rFonts w:ascii="Courier New" w:eastAsia="SimSun" w:hAnsi="Courier New" w:cs="Times New Roman" w:hint="eastAsia"/>
                  <w:szCs w:val="18"/>
                </w:rPr>
                <w:t>0.01a</w:t>
              </w:r>
            </w:ins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05539A" w:rsidRDefault="0005539A" w:rsidP="003036E2">
            <w:pPr>
              <w:jc w:val="left"/>
              <w:rPr>
                <w:rFonts w:ascii="Courier New" w:eastAsia="宋体" w:hAnsi="Courier New" w:cs="Times New Roman"/>
                <w:szCs w:val="18"/>
                <w:rPrChange w:id="7" w:author="Gao, Guan-Wei (高貫偉 ITC)" w:date="2012-04-10T14:17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ins w:id="8" w:author="Gao, Guan-Wei (高貫偉 ITC)" w:date="2012-04-10T14:17:00Z">
              <w:r>
                <w:rPr>
                  <w:rFonts w:ascii="Courier New" w:eastAsia="宋体" w:hAnsi="Courier New" w:cs="Times New Roman" w:hint="eastAsia"/>
                  <w:szCs w:val="18"/>
                </w:rPr>
                <w:t>2.1.1</w:t>
              </w:r>
            </w:ins>
          </w:p>
        </w:tc>
        <w:tc>
          <w:tcPr>
            <w:tcW w:w="1687" w:type="dxa"/>
          </w:tcPr>
          <w:p w:rsidR="006612ED" w:rsidRPr="0005539A" w:rsidRDefault="0005539A" w:rsidP="003036E2">
            <w:pPr>
              <w:jc w:val="left"/>
              <w:rPr>
                <w:rFonts w:ascii="Courier New" w:eastAsia="宋体" w:hAnsi="Courier New" w:cs="Times New Roman"/>
                <w:szCs w:val="18"/>
                <w:rPrChange w:id="9" w:author="Gao, Guan-Wei (高貫偉 ITC)" w:date="2012-04-10T14:17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ins w:id="10" w:author="Gao, Guan-Wei (高貫偉 ITC)" w:date="2012-04-10T14:17:00Z">
              <w:r>
                <w:rPr>
                  <w:rFonts w:ascii="Courier New" w:eastAsia="宋体" w:hAnsi="Courier New" w:cs="Times New Roman" w:hint="eastAsia"/>
                  <w:szCs w:val="18"/>
                </w:rPr>
                <w:t>示意图</w:t>
              </w:r>
            </w:ins>
          </w:p>
        </w:tc>
        <w:tc>
          <w:tcPr>
            <w:tcW w:w="1345" w:type="dxa"/>
          </w:tcPr>
          <w:p w:rsidR="006612ED" w:rsidRPr="0005539A" w:rsidRDefault="0005539A" w:rsidP="003036E2">
            <w:pPr>
              <w:jc w:val="left"/>
              <w:rPr>
                <w:rFonts w:ascii="Courier New" w:eastAsia="宋体" w:hAnsi="Courier New" w:cs="Times New Roman"/>
                <w:szCs w:val="18"/>
                <w:rPrChange w:id="11" w:author="Gao, Guan-Wei (高貫偉 ITC)" w:date="2012-04-10T14:17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ins w:id="12" w:author="Gao, Guan-Wei (高貫偉 ITC)" w:date="2012-04-10T14:17:00Z">
              <w:r>
                <w:rPr>
                  <w:rFonts w:ascii="Courier New" w:eastAsia="宋体" w:hAnsi="Courier New" w:cs="Times New Roman" w:hint="eastAsia"/>
                  <w:szCs w:val="18"/>
                </w:rPr>
                <w:t>修改ＵＩ</w:t>
              </w:r>
            </w:ins>
          </w:p>
        </w:tc>
        <w:tc>
          <w:tcPr>
            <w:tcW w:w="2043" w:type="dxa"/>
          </w:tcPr>
          <w:p w:rsidR="006612ED" w:rsidRPr="0005539A" w:rsidRDefault="0005539A" w:rsidP="003036E2">
            <w:pPr>
              <w:jc w:val="left"/>
              <w:rPr>
                <w:rFonts w:ascii="Courier New" w:eastAsia="宋体" w:hAnsi="Courier New" w:cs="Times New Roman"/>
                <w:szCs w:val="18"/>
                <w:rPrChange w:id="13" w:author="Gao, Guan-Wei (高貫偉 ITC)" w:date="2012-04-10T14:17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ins w:id="14" w:author="Gao, Guan-Wei (高貫偉 ITC)" w:date="2012-04-10T14:17:00Z">
              <w:r>
                <w:rPr>
                  <w:rFonts w:ascii="Courier New" w:eastAsia="宋体" w:hAnsi="Courier New" w:cs="Times New Roman" w:hint="eastAsia"/>
                  <w:szCs w:val="18"/>
                </w:rPr>
                <w:t>增加</w:t>
              </w:r>
              <w:r>
                <w:rPr>
                  <w:rFonts w:ascii="Courier New" w:eastAsia="宋体" w:hAnsi="Courier New" w:cs="Times New Roman" w:hint="eastAsia"/>
                  <w:szCs w:val="18"/>
                </w:rPr>
                <w:t>DataEntry</w:t>
              </w:r>
              <w:r>
                <w:rPr>
                  <w:rFonts w:ascii="Courier New" w:eastAsia="宋体" w:hAnsi="Courier New" w:cs="Times New Roman" w:hint="eastAsia"/>
                  <w:szCs w:val="18"/>
                </w:rPr>
                <w:t>长度</w:t>
              </w:r>
            </w:ins>
          </w:p>
        </w:tc>
        <w:tc>
          <w:tcPr>
            <w:tcW w:w="1516" w:type="dxa"/>
          </w:tcPr>
          <w:p w:rsidR="006612ED" w:rsidRPr="0005539A" w:rsidRDefault="0005539A" w:rsidP="003036E2">
            <w:pPr>
              <w:jc w:val="left"/>
              <w:rPr>
                <w:rFonts w:ascii="Courier New" w:eastAsia="宋体" w:hAnsi="Courier New"/>
                <w:szCs w:val="18"/>
                <w:rPrChange w:id="15" w:author="Gao, Guan-Wei (高貫偉 ITC)" w:date="2012-04-10T14:17:00Z">
                  <w:rPr>
                    <w:rFonts w:ascii="Courier New" w:eastAsia="SimSun" w:hAnsi="Courier New"/>
                    <w:szCs w:val="18"/>
                  </w:rPr>
                </w:rPrChange>
              </w:rPr>
            </w:pPr>
            <w:ins w:id="16" w:author="Gao, Guan-Wei (高貫偉 ITC)" w:date="2012-04-10T14:17:00Z">
              <w:r>
                <w:rPr>
                  <w:rFonts w:ascii="Courier New" w:eastAsia="宋体" w:hAnsi="Courier New" w:hint="eastAsia"/>
                  <w:szCs w:val="18"/>
                </w:rPr>
                <w:t>2012-4-10</w:t>
              </w:r>
            </w:ins>
          </w:p>
        </w:tc>
        <w:tc>
          <w:tcPr>
            <w:tcW w:w="944" w:type="dxa"/>
          </w:tcPr>
          <w:p w:rsidR="006612ED" w:rsidRPr="0005539A" w:rsidRDefault="0005539A" w:rsidP="003036E2">
            <w:pPr>
              <w:jc w:val="left"/>
              <w:rPr>
                <w:rFonts w:ascii="Courier New" w:eastAsia="宋体" w:hAnsi="Courier New" w:cs="Times New Roman"/>
                <w:szCs w:val="18"/>
                <w:rPrChange w:id="17" w:author="Gao, Guan-Wei (高貫偉 ITC)" w:date="2012-04-10T14:17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ins w:id="18" w:author="Gao, Guan-Wei (高貫偉 ITC)" w:date="2012-04-10T14:17:00Z">
              <w:r>
                <w:rPr>
                  <w:rFonts w:ascii="Courier New" w:eastAsia="宋体" w:hAnsi="Courier New" w:cs="Times New Roman" w:hint="eastAsia"/>
                  <w:szCs w:val="18"/>
                </w:rPr>
                <w:t>0.01</w:t>
              </w:r>
            </w:ins>
            <w:ins w:id="19" w:author="Gao, Guan-Wei (高貫偉 ITC)" w:date="2012-04-10T14:18:00Z">
              <w:r>
                <w:rPr>
                  <w:rFonts w:ascii="Courier New" w:eastAsia="宋体" w:hAnsi="Courier New" w:cs="Times New Roman" w:hint="eastAsia"/>
                  <w:szCs w:val="18"/>
                </w:rPr>
                <w:t>a</w:t>
              </w:r>
            </w:ins>
          </w:p>
        </w:tc>
      </w:tr>
      <w:tr w:rsidR="0052163D" w:rsidRPr="006612ED" w:rsidTr="00897D6B">
        <w:trPr>
          <w:jc w:val="center"/>
          <w:ins w:id="20" w:author="Gao, Guan-Wei (高貫偉 ITC)" w:date="2012-04-10T14:17:00Z"/>
        </w:trPr>
        <w:tc>
          <w:tcPr>
            <w:tcW w:w="987" w:type="dxa"/>
          </w:tcPr>
          <w:p w:rsidR="0052163D" w:rsidRPr="006612ED" w:rsidRDefault="0052163D" w:rsidP="003036E2">
            <w:pPr>
              <w:jc w:val="left"/>
              <w:rPr>
                <w:ins w:id="21" w:author="Gao, Guan-Wei (高貫偉 ITC)" w:date="2012-04-10T14:17:00Z"/>
                <w:rFonts w:ascii="Courier New" w:eastAsia="SimSun" w:hAnsi="Courier New" w:cs="Times New Roman"/>
                <w:szCs w:val="18"/>
              </w:rPr>
            </w:pPr>
            <w:ins w:id="22" w:author="Gao, Guan-Wei (高貫偉 ITC)" w:date="2012-05-18T08:52:00Z">
              <w:r>
                <w:rPr>
                  <w:rFonts w:ascii="Arial" w:eastAsia="宋体" w:hAnsi="Arial" w:cs="Times New Roman"/>
                  <w:szCs w:val="18"/>
                </w:rPr>
                <w:t>ALL</w:t>
              </w:r>
            </w:ins>
          </w:p>
        </w:tc>
        <w:tc>
          <w:tcPr>
            <w:tcW w:w="1687" w:type="dxa"/>
          </w:tcPr>
          <w:p w:rsidR="0052163D" w:rsidRPr="006612ED" w:rsidRDefault="0052163D" w:rsidP="003036E2">
            <w:pPr>
              <w:jc w:val="left"/>
              <w:rPr>
                <w:ins w:id="23" w:author="Gao, Guan-Wei (高貫偉 ITC)" w:date="2012-04-10T14:17:00Z"/>
                <w:rFonts w:ascii="Courier New" w:eastAsia="SimSun" w:hAnsi="Courier New" w:cs="Times New Roman"/>
                <w:szCs w:val="18"/>
              </w:rPr>
            </w:pPr>
            <w:ins w:id="24" w:author="Gao, Guan-Wei (高貫偉 ITC)" w:date="2012-05-18T08:52:00Z">
              <w:r>
                <w:rPr>
                  <w:rFonts w:ascii="Arial" w:eastAsia="宋体" w:hAnsi="Arial" w:cs="Times New Roman"/>
                  <w:szCs w:val="18"/>
                </w:rPr>
                <w:t>ALL</w:t>
              </w:r>
            </w:ins>
          </w:p>
        </w:tc>
        <w:tc>
          <w:tcPr>
            <w:tcW w:w="1345" w:type="dxa"/>
          </w:tcPr>
          <w:p w:rsidR="0052163D" w:rsidRPr="006612ED" w:rsidRDefault="0052163D" w:rsidP="003036E2">
            <w:pPr>
              <w:jc w:val="left"/>
              <w:rPr>
                <w:ins w:id="25" w:author="Gao, Guan-Wei (高貫偉 ITC)" w:date="2012-04-10T14:17:00Z"/>
                <w:rFonts w:ascii="Courier New" w:eastAsia="SimSun" w:hAnsi="Courier New" w:cs="Times New Roman"/>
                <w:szCs w:val="18"/>
              </w:rPr>
            </w:pPr>
            <w:ins w:id="26" w:author="Gao, Guan-Wei (高貫偉 ITC)" w:date="2012-05-18T08:52:00Z">
              <w:r>
                <w:rPr>
                  <w:rFonts w:ascii="Arial" w:eastAsia="宋体" w:hAnsi="Arial" w:cs="Times New Roman" w:hint="eastAsia"/>
                  <w:szCs w:val="18"/>
                </w:rPr>
                <w:t>新需求</w:t>
              </w:r>
            </w:ins>
          </w:p>
        </w:tc>
        <w:tc>
          <w:tcPr>
            <w:tcW w:w="2043" w:type="dxa"/>
          </w:tcPr>
          <w:p w:rsidR="0052163D" w:rsidRPr="006612ED" w:rsidRDefault="0052163D" w:rsidP="003036E2">
            <w:pPr>
              <w:jc w:val="left"/>
              <w:rPr>
                <w:ins w:id="27" w:author="Gao, Guan-Wei (高貫偉 ITC)" w:date="2012-04-10T14:17:00Z"/>
                <w:rFonts w:ascii="Courier New" w:eastAsia="SimSun" w:hAnsi="Courier New" w:cs="Times New Roman"/>
                <w:szCs w:val="18"/>
              </w:rPr>
            </w:pPr>
            <w:ins w:id="28" w:author="Gao, Guan-Wei (高貫偉 ITC)" w:date="2012-05-18T08:52:00Z">
              <w:r>
                <w:rPr>
                  <w:rFonts w:ascii="Arial" w:eastAsia="宋体" w:hAnsi="Arial" w:cs="Times New Roman"/>
                  <w:sz w:val="20"/>
                  <w:szCs w:val="18"/>
                </w:rPr>
                <w:t>MBCode</w:t>
              </w:r>
              <w:r>
                <w:rPr>
                  <w:rFonts w:ascii="Arial" w:eastAsia="宋体" w:hAnsi="Arial" w:cs="Times New Roman" w:hint="eastAsia"/>
                  <w:sz w:val="20"/>
                  <w:szCs w:val="18"/>
                </w:rPr>
                <w:t>升级，统一修改</w:t>
              </w:r>
            </w:ins>
          </w:p>
        </w:tc>
        <w:tc>
          <w:tcPr>
            <w:tcW w:w="1516" w:type="dxa"/>
          </w:tcPr>
          <w:p w:rsidR="0052163D" w:rsidRPr="006612ED" w:rsidRDefault="0052163D" w:rsidP="003036E2">
            <w:pPr>
              <w:jc w:val="left"/>
              <w:rPr>
                <w:ins w:id="29" w:author="Gao, Guan-Wei (高貫偉 ITC)" w:date="2012-04-10T14:17:00Z"/>
                <w:rFonts w:ascii="Courier New" w:eastAsia="SimSun" w:hAnsi="Courier New"/>
                <w:szCs w:val="18"/>
              </w:rPr>
            </w:pPr>
            <w:ins w:id="30" w:author="Gao, Guan-Wei (高貫偉 ITC)" w:date="2012-05-18T08:52:00Z">
              <w:r>
                <w:rPr>
                  <w:rFonts w:ascii="Arial" w:eastAsia="宋体" w:hAnsi="Arial"/>
                  <w:szCs w:val="18"/>
                </w:rPr>
                <w:t>2012-5-18</w:t>
              </w:r>
            </w:ins>
          </w:p>
        </w:tc>
        <w:tc>
          <w:tcPr>
            <w:tcW w:w="944" w:type="dxa"/>
          </w:tcPr>
          <w:p w:rsidR="0052163D" w:rsidRPr="006612ED" w:rsidRDefault="0052163D" w:rsidP="003036E2">
            <w:pPr>
              <w:jc w:val="left"/>
              <w:rPr>
                <w:ins w:id="31" w:author="Gao, Guan-Wei (高貫偉 ITC)" w:date="2012-04-10T14:17:00Z"/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C51450" w:rsidRDefault="000E78E2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8598000" w:history="1">
        <w:r w:rsidR="00C51450" w:rsidRPr="00D64FA2">
          <w:rPr>
            <w:rStyle w:val="a5"/>
            <w:rFonts w:ascii="Times New Roman" w:eastAsia="SimHei" w:hAnsi="Times New Roman"/>
            <w:noProof/>
          </w:rPr>
          <w:t>1.</w:t>
        </w:r>
        <w:r w:rsidR="00C51450">
          <w:rPr>
            <w:noProof/>
          </w:rPr>
          <w:tab/>
        </w:r>
        <w:r w:rsidR="00C51450" w:rsidRPr="00D64FA2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C514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450">
          <w:rPr>
            <w:noProof/>
            <w:webHidden/>
          </w:rPr>
          <w:instrText xml:space="preserve"> PAGEREF _Toc308598000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4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450" w:rsidRDefault="000E78E2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8598001" w:history="1">
        <w:r w:rsidR="00C51450" w:rsidRPr="00D64FA2">
          <w:rPr>
            <w:rStyle w:val="a5"/>
            <w:rFonts w:ascii="Times New Roman" w:eastAsia="SimSun" w:hAnsi="Times New Roman"/>
            <w:noProof/>
          </w:rPr>
          <w:t>1.1.</w:t>
        </w:r>
        <w:r w:rsidR="00C51450">
          <w:rPr>
            <w:noProof/>
          </w:rPr>
          <w:tab/>
        </w:r>
        <w:r w:rsidR="00C51450" w:rsidRPr="00D64FA2">
          <w:rPr>
            <w:rStyle w:val="a5"/>
            <w:rFonts w:ascii="Times New Roman" w:eastAsia="SimSun" w:hAnsi="Times New Roman"/>
            <w:noProof/>
          </w:rPr>
          <w:t>Introduce</w:t>
        </w:r>
        <w:r w:rsidR="00C514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450">
          <w:rPr>
            <w:noProof/>
            <w:webHidden/>
          </w:rPr>
          <w:instrText xml:space="preserve"> PAGEREF _Toc308598001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4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450" w:rsidRDefault="000E78E2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8598002" w:history="1">
        <w:r w:rsidR="00C51450" w:rsidRPr="00D64FA2">
          <w:rPr>
            <w:rStyle w:val="a5"/>
            <w:rFonts w:ascii="Times New Roman" w:eastAsia="SimSun" w:hAnsi="Times New Roman"/>
            <w:noProof/>
          </w:rPr>
          <w:t>1.2.</w:t>
        </w:r>
        <w:r w:rsidR="00C51450">
          <w:rPr>
            <w:noProof/>
          </w:rPr>
          <w:tab/>
        </w:r>
        <w:r w:rsidR="00C51450" w:rsidRPr="00D64FA2">
          <w:rPr>
            <w:rStyle w:val="a5"/>
            <w:rFonts w:ascii="Times New Roman" w:eastAsia="SimSun" w:hAnsi="Times New Roman"/>
            <w:noProof/>
          </w:rPr>
          <w:t>References</w:t>
        </w:r>
        <w:r w:rsidR="00C514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450">
          <w:rPr>
            <w:noProof/>
            <w:webHidden/>
          </w:rPr>
          <w:instrText xml:space="preserve"> PAGEREF _Toc308598002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4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450" w:rsidRDefault="000E78E2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8598003" w:history="1">
        <w:r w:rsidR="00C51450" w:rsidRPr="00D64FA2">
          <w:rPr>
            <w:rStyle w:val="a5"/>
            <w:rFonts w:ascii="Times New Roman" w:eastAsia="SimHei" w:hAnsi="Times New Roman"/>
            <w:noProof/>
          </w:rPr>
          <w:t>2.</w:t>
        </w:r>
        <w:r w:rsidR="00C51450">
          <w:rPr>
            <w:noProof/>
          </w:rPr>
          <w:tab/>
        </w:r>
        <w:r w:rsidR="00C51450" w:rsidRPr="00D64FA2">
          <w:rPr>
            <w:rStyle w:val="a5"/>
            <w:rFonts w:ascii="Times New Roman" w:eastAsia="SimHei" w:hAnsi="Times New Roman"/>
            <w:noProof/>
          </w:rPr>
          <w:t>User Interfaces</w:t>
        </w:r>
        <w:r w:rsidR="00C514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450">
          <w:rPr>
            <w:noProof/>
            <w:webHidden/>
          </w:rPr>
          <w:instrText xml:space="preserve"> PAGEREF _Toc308598003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4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1450" w:rsidRDefault="000E78E2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8598004" w:history="1">
        <w:r w:rsidR="00C51450" w:rsidRPr="00D64FA2">
          <w:rPr>
            <w:rStyle w:val="a5"/>
            <w:rFonts w:ascii="Times New Roman" w:eastAsia="SimSun" w:hAnsi="Times New Roman"/>
            <w:noProof/>
          </w:rPr>
          <w:t>2.1.</w:t>
        </w:r>
        <w:r w:rsidR="00C51450">
          <w:rPr>
            <w:noProof/>
          </w:rPr>
          <w:tab/>
        </w:r>
        <w:r w:rsidR="00C51450" w:rsidRPr="00D64FA2">
          <w:rPr>
            <w:rStyle w:val="a5"/>
            <w:rFonts w:ascii="Times New Roman" w:eastAsia="SimSun" w:hAnsi="Times New Roman"/>
            <w:noProof/>
          </w:rPr>
          <w:t>UI- MB Borrow Control</w:t>
        </w:r>
        <w:r w:rsidR="00C514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450">
          <w:rPr>
            <w:noProof/>
            <w:webHidden/>
          </w:rPr>
          <w:instrText xml:space="preserve"> PAGEREF _Toc308598004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4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1450" w:rsidRDefault="000E78E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598005" w:history="1">
        <w:r w:rsidR="00C51450" w:rsidRPr="00D64FA2">
          <w:rPr>
            <w:rStyle w:val="a5"/>
            <w:rFonts w:ascii="Times New Roman" w:eastAsia="SimHei" w:hAnsi="Times New Roman"/>
            <w:noProof/>
          </w:rPr>
          <w:t>2.1.1.</w:t>
        </w:r>
        <w:r w:rsidR="00C51450">
          <w:rPr>
            <w:noProof/>
          </w:rPr>
          <w:tab/>
        </w:r>
        <w:r w:rsidR="00C51450" w:rsidRPr="00D64FA2">
          <w:rPr>
            <w:rStyle w:val="a5"/>
            <w:rFonts w:ascii="Times New Roman" w:eastAsia="SimHei" w:hint="eastAsia"/>
            <w:noProof/>
          </w:rPr>
          <w:t>示意图</w:t>
        </w:r>
        <w:r w:rsidR="00C514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450">
          <w:rPr>
            <w:noProof/>
            <w:webHidden/>
          </w:rPr>
          <w:instrText xml:space="preserve"> PAGEREF _Toc308598005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4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1450" w:rsidRDefault="000E78E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598006" w:history="1">
        <w:r w:rsidR="00C51450" w:rsidRPr="00D64FA2">
          <w:rPr>
            <w:rStyle w:val="a5"/>
            <w:rFonts w:ascii="Times New Roman" w:eastAsia="SimHei"/>
            <w:noProof/>
          </w:rPr>
          <w:t>2.1.2.</w:t>
        </w:r>
        <w:r w:rsidR="00C51450">
          <w:rPr>
            <w:noProof/>
          </w:rPr>
          <w:tab/>
        </w:r>
        <w:r w:rsidR="00C51450" w:rsidRPr="00D64FA2">
          <w:rPr>
            <w:rStyle w:val="a5"/>
            <w:rFonts w:ascii="Times New Roman" w:eastAsia="SimHei" w:hint="eastAsia"/>
            <w:noProof/>
          </w:rPr>
          <w:t>界面说明</w:t>
        </w:r>
        <w:r w:rsidR="00C514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450">
          <w:rPr>
            <w:noProof/>
            <w:webHidden/>
          </w:rPr>
          <w:instrText xml:space="preserve"> PAGEREF _Toc308598006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4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1450" w:rsidRDefault="000E78E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598007" w:history="1">
        <w:r w:rsidR="00C51450" w:rsidRPr="00D64FA2">
          <w:rPr>
            <w:rStyle w:val="a5"/>
            <w:rFonts w:ascii="Times New Roman" w:eastAsia="SimHei"/>
            <w:noProof/>
          </w:rPr>
          <w:t>2.1.3.</w:t>
        </w:r>
        <w:r w:rsidR="00C51450">
          <w:rPr>
            <w:noProof/>
          </w:rPr>
          <w:tab/>
        </w:r>
        <w:r w:rsidR="00C51450" w:rsidRPr="00D64FA2">
          <w:rPr>
            <w:rStyle w:val="a5"/>
            <w:rFonts w:ascii="Times New Roman" w:eastAsia="SimHei" w:hint="eastAsia"/>
            <w:noProof/>
          </w:rPr>
          <w:t>控件说明</w:t>
        </w:r>
        <w:r w:rsidR="00C514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450">
          <w:rPr>
            <w:noProof/>
            <w:webHidden/>
          </w:rPr>
          <w:instrText xml:space="preserve"> PAGEREF _Toc308598007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4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1450" w:rsidRDefault="000E78E2">
      <w:pPr>
        <w:pStyle w:val="10"/>
        <w:tabs>
          <w:tab w:val="right" w:leader="dot" w:pos="8296"/>
        </w:tabs>
        <w:rPr>
          <w:noProof/>
        </w:rPr>
      </w:pPr>
      <w:hyperlink w:anchor="_Toc308598008" w:history="1">
        <w:r w:rsidR="00C51450" w:rsidRPr="00D64FA2">
          <w:rPr>
            <w:rStyle w:val="a5"/>
            <w:rFonts w:ascii="Times New Roman" w:eastAsia="SimHei" w:hAnsi="Times New Roman"/>
            <w:noProof/>
          </w:rPr>
          <w:t>Appendix</w:t>
        </w:r>
        <w:r w:rsidR="00C514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450">
          <w:rPr>
            <w:noProof/>
            <w:webHidden/>
          </w:rPr>
          <w:instrText xml:space="preserve"> PAGEREF _Toc308598008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4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370C" w:rsidRDefault="000E78E2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2" w:name="_Toc308598000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32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33" w:name="_Toc308598001"/>
      <w:r w:rsidRPr="00A722CC">
        <w:rPr>
          <w:rFonts w:ascii="Times New Roman" w:eastAsia="SimSun" w:hAnsi="Times New Roman" w:hint="eastAsia"/>
        </w:rPr>
        <w:t>Introduce</w:t>
      </w:r>
      <w:bookmarkEnd w:id="33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F16C2D">
        <w:rPr>
          <w:rFonts w:ascii="Courier New" w:eastAsia="SimSun" w:hAnsi="Courier New" w:hint="eastAsia"/>
        </w:rPr>
        <w:t xml:space="preserve">SA </w:t>
      </w:r>
      <w:r w:rsidR="000F2325">
        <w:rPr>
          <w:rFonts w:ascii="Courier New" w:eastAsia="SimSun" w:hAnsi="Courier New" w:hint="eastAsia"/>
        </w:rPr>
        <w:t>MB Borrow Control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E71227">
        <w:rPr>
          <w:rFonts w:ascii="Courier New" w:eastAsia="SimSun" w:hAnsi="Courier New" w:hint="eastAsia"/>
        </w:rPr>
        <w:t>i</w:t>
      </w:r>
      <w:r w:rsidR="00F276C1">
        <w:rPr>
          <w:rFonts w:ascii="Courier New" w:eastAsia="SimSun" w:hAnsi="Courier New" w:hint="eastAsia"/>
        </w:rPr>
        <w:t>MES</w:t>
      </w:r>
      <w:r w:rsidR="00BB1339">
        <w:rPr>
          <w:rFonts w:ascii="Courier New" w:eastAsia="SimSun" w:hAnsi="Courier New" w:hint="eastAsia"/>
        </w:rPr>
        <w:t xml:space="preserve"> </w:t>
      </w:r>
      <w:r w:rsidR="00D63A1F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34" w:name="_Toc308598002"/>
      <w:r w:rsidRPr="00A722CC">
        <w:rPr>
          <w:rFonts w:ascii="Times New Roman" w:eastAsia="SimSun" w:hAnsi="Times New Roman"/>
        </w:rPr>
        <w:t>References</w:t>
      </w:r>
      <w:bookmarkEnd w:id="34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5" w:name="_Toc308598003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5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095E4F" w:rsidRPr="00C43B53" w:rsidRDefault="00E10B86" w:rsidP="00095E4F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36" w:name="_Toc308598004"/>
      <w:r>
        <w:rPr>
          <w:rFonts w:ascii="Times New Roman" w:eastAsia="SimSun" w:hAnsi="Times New Roman" w:hint="eastAsia"/>
        </w:rPr>
        <w:t>U</w:t>
      </w:r>
      <w:r w:rsidR="00095E4F">
        <w:rPr>
          <w:rFonts w:ascii="Times New Roman" w:eastAsia="SimSun" w:hAnsi="Times New Roman" w:hint="eastAsia"/>
        </w:rPr>
        <w:t>I</w:t>
      </w:r>
      <w:r w:rsidR="00095E4F" w:rsidRPr="00C43B53">
        <w:rPr>
          <w:rFonts w:ascii="Times New Roman" w:eastAsia="SimSun" w:hAnsi="Times New Roman" w:hint="eastAsia"/>
        </w:rPr>
        <w:t>-</w:t>
      </w:r>
      <w:r w:rsidR="00DF1CAC" w:rsidRPr="00DF1CAC">
        <w:rPr>
          <w:rFonts w:ascii="Times New Roman" w:eastAsia="SimSun" w:hAnsi="Times New Roman"/>
        </w:rPr>
        <w:t xml:space="preserve"> </w:t>
      </w:r>
      <w:r w:rsidR="000F2325">
        <w:rPr>
          <w:rFonts w:ascii="Times New Roman" w:eastAsia="SimSun" w:hAnsi="Times New Roman" w:hint="eastAsia"/>
        </w:rPr>
        <w:t>MB Borrow Control</w:t>
      </w:r>
      <w:bookmarkEnd w:id="36"/>
    </w:p>
    <w:p w:rsidR="00095E4F" w:rsidRPr="00A722CC" w:rsidRDefault="00095E4F" w:rsidP="00095E4F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37" w:name="_Toc308598005"/>
      <w:r>
        <w:rPr>
          <w:rFonts w:ascii="Times New Roman" w:eastAsia="SimHei" w:hint="eastAsia"/>
          <w:sz w:val="28"/>
        </w:rPr>
        <w:t>示意图</w:t>
      </w:r>
      <w:bookmarkEnd w:id="37"/>
    </w:p>
    <w:p w:rsidR="00095E4F" w:rsidRDefault="000E78E2" w:rsidP="00095E4F">
      <w:pPr>
        <w:jc w:val="center"/>
        <w:rPr>
          <w:rFonts w:ascii="Courier New" w:eastAsia="SimSun" w:hAnsi="Courier New"/>
        </w:rPr>
      </w:pPr>
      <w:r w:rsidRPr="000E78E2">
        <w:rPr>
          <w:noProof/>
        </w:rPr>
        <w:pict>
          <v:oval id="_x0000_s2161" style="position:absolute;left:0;text-align:left;margin-left:384.85pt;margin-top:85.2pt;width:19.45pt;height:23.05pt;z-index:251698176" fillcolor="yellow" strokecolor="red" strokeweight="1pt">
            <v:textbox style="mso-next-textbox:#_x0000_s2161;mso-fit-shape-to-text:t" inset="0,0,0,0">
              <w:txbxContent>
                <w:p w:rsidR="00841382" w:rsidRPr="008721B4" w:rsidRDefault="00841382" w:rsidP="00841382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13</w:t>
                  </w:r>
                </w:p>
              </w:txbxContent>
            </v:textbox>
          </v:oval>
        </w:pict>
      </w:r>
      <w:r w:rsidRPr="000E78E2">
        <w:rPr>
          <w:noProof/>
        </w:rPr>
        <w:pict>
          <v:oval id="_x0000_s2160" style="position:absolute;left:0;text-align:left;margin-left:292.95pt;margin-top:85.2pt;width:19.45pt;height:23.05pt;z-index:251697152" fillcolor="yellow" strokecolor="red" strokeweight="1pt">
            <v:textbox style="mso-next-textbox:#_x0000_s2160;mso-fit-shape-to-text:t" inset="0,0,0,0">
              <w:txbxContent>
                <w:p w:rsidR="00841382" w:rsidRPr="008721B4" w:rsidRDefault="00841382" w:rsidP="00841382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12</w:t>
                  </w:r>
                </w:p>
              </w:txbxContent>
            </v:textbox>
          </v:oval>
        </w:pict>
      </w:r>
      <w:r w:rsidRPr="000E78E2">
        <w:rPr>
          <w:noProof/>
        </w:rPr>
        <w:pict>
          <v:oval id="_x0000_s2159" style="position:absolute;left:0;text-align:left;margin-left:142.55pt;margin-top:85.2pt;width:19.45pt;height:23.05pt;z-index:251696128" fillcolor="yellow" strokecolor="red" strokeweight="1pt">
            <v:textbox style="mso-next-textbox:#_x0000_s2159;mso-fit-shape-to-text:t" inset="0,0,0,0">
              <w:txbxContent>
                <w:p w:rsidR="00841382" w:rsidRPr="008721B4" w:rsidRDefault="00841382" w:rsidP="00841382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11</w:t>
                  </w:r>
                </w:p>
              </w:txbxContent>
            </v:textbox>
          </v:oval>
        </w:pict>
      </w:r>
      <w:r w:rsidRPr="000E78E2">
        <w:rPr>
          <w:noProof/>
        </w:rPr>
        <w:pict>
          <v:oval id="_x0000_s2158" style="position:absolute;left:0;text-align:left;margin-left:347.25pt;margin-top:62.15pt;width:19.45pt;height:23.05pt;z-index:251695104" fillcolor="yellow" strokecolor="red" strokeweight="1pt">
            <v:textbox style="mso-next-textbox:#_x0000_s2158;mso-fit-shape-to-text:t" inset="0,0,0,0">
              <w:txbxContent>
                <w:p w:rsidR="00841382" w:rsidRPr="008721B4" w:rsidRDefault="00841382" w:rsidP="00841382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10</w:t>
                  </w:r>
                </w:p>
              </w:txbxContent>
            </v:textbox>
          </v:oval>
        </w:pict>
      </w:r>
      <w:r w:rsidRPr="000E78E2">
        <w:rPr>
          <w:noProof/>
        </w:rPr>
        <w:pict>
          <v:oval id="_x0000_s2149" style="position:absolute;left:0;text-align:left;margin-left:141.85pt;margin-top:62.15pt;width:19.45pt;height:23.05pt;z-index:251692032" fillcolor="yellow" strokecolor="red" strokeweight="1pt">
            <v:textbox style="mso-next-textbox:#_x0000_s2149;mso-fit-shape-to-text:t" inset="0,0,0,0">
              <w:txbxContent>
                <w:p w:rsidR="00A77FB6" w:rsidRPr="008721B4" w:rsidRDefault="00F53712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9</w:t>
                  </w:r>
                </w:p>
              </w:txbxContent>
            </v:textbox>
          </v:oval>
        </w:pict>
      </w:r>
      <w:r w:rsidRPr="000E78E2">
        <w:rPr>
          <w:rFonts w:ascii="Times New Roman" w:eastAsia="SimSun" w:hAnsi="Times New Roman"/>
          <w:noProof/>
        </w:rPr>
        <w:pict>
          <v:oval id="_x0000_s2150" style="position:absolute;left:0;text-align:left;margin-left:345.95pt;margin-top:39.1pt;width:19.45pt;height:23.05pt;z-index:251693056" fillcolor="yellow" strokecolor="red" strokeweight="1pt">
            <v:textbox style="mso-next-textbox:#_x0000_s2150;mso-fit-shape-to-text:t" inset="0,0,0,0">
              <w:txbxContent>
                <w:p w:rsidR="00A77FB6" w:rsidRPr="008721B4" w:rsidRDefault="00F53712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8</w:t>
                  </w:r>
                </w:p>
              </w:txbxContent>
            </v:textbox>
          </v:oval>
        </w:pict>
      </w:r>
      <w:r w:rsidRPr="000E78E2">
        <w:rPr>
          <w:noProof/>
        </w:rPr>
        <w:pict>
          <v:oval id="_x0000_s2154" style="position:absolute;left:0;text-align:left;margin-left:141.85pt;margin-top:39.1pt;width:19.45pt;height:23.05pt;z-index:251694080" fillcolor="yellow" strokecolor="red" strokeweight="1pt">
            <v:textbox style="mso-next-textbox:#_x0000_s2154;mso-fit-shape-to-text:t" inset="0,0,0,0">
              <w:txbxContent>
                <w:p w:rsidR="0089742D" w:rsidRPr="008721B4" w:rsidRDefault="00F53712" w:rsidP="0089742D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7</w:t>
                  </w:r>
                </w:p>
              </w:txbxContent>
            </v:textbox>
          </v:oval>
        </w:pict>
      </w:r>
      <w:r w:rsidRPr="000E78E2">
        <w:rPr>
          <w:noProof/>
        </w:rPr>
        <w:pict>
          <v:oval id="_x0000_s2146" style="position:absolute;left:0;text-align:left;margin-left:67.8pt;margin-top:146.9pt;width:240.6pt;height:38.25pt;z-index:251689984" fillcolor="yellow" strokecolor="red" strokeweight="1pt">
            <v:textbox style="mso-next-textbox:#_x0000_s2146" inset="0,0,0,0">
              <w:txbxContent>
                <w:p w:rsidR="00A77FB6" w:rsidRPr="008721B4" w:rsidRDefault="00A77FB6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 w:rsidRPr="000E78E2">
        <w:rPr>
          <w:noProof/>
        </w:rPr>
        <w:pict>
          <v:oval id="_x0000_s2144" style="position:absolute;left:0;text-align:left;margin-left:365.4pt;margin-top:.65pt;width:19.45pt;height:23.05pt;z-index:251688960" fillcolor="yellow" strokecolor="red" strokeweight="1pt">
            <v:textbox style="mso-next-textbox:#_x0000_s2144;mso-fit-shape-to-text:t" inset="0,0,0,0">
              <w:txbxContent>
                <w:p w:rsidR="00A77FB6" w:rsidRPr="008721B4" w:rsidRDefault="00A77FB6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5</w:t>
                  </w:r>
                </w:p>
              </w:txbxContent>
            </v:textbox>
          </v:oval>
        </w:pict>
      </w:r>
      <w:r w:rsidRPr="000E78E2">
        <w:rPr>
          <w:noProof/>
        </w:rPr>
        <w:pict>
          <v:oval id="_x0000_s2143" style="position:absolute;left:0;text-align:left;margin-left:308.4pt;margin-top:.65pt;width:19.45pt;height:23.05pt;z-index:251687936" fillcolor="yellow" strokecolor="red" strokeweight="1pt">
            <v:textbox style="mso-next-textbox:#_x0000_s2143;mso-fit-shape-to-text:t" inset="0,0,0,0">
              <w:txbxContent>
                <w:p w:rsidR="00A77FB6" w:rsidRPr="008721B4" w:rsidRDefault="00A77FB6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 w:rsidRPr="000E78E2">
        <w:rPr>
          <w:noProof/>
        </w:rPr>
        <w:pict>
          <v:oval id="_x0000_s2142" style="position:absolute;left:0;text-align:left;margin-left:217.4pt;margin-top:.65pt;width:19.45pt;height:23.05pt;z-index:251686912" fillcolor="yellow" strokecolor="red" strokeweight="1pt">
            <v:textbox style="mso-next-textbox:#_x0000_s2142;mso-fit-shape-to-text:t" inset="0,0,0,0">
              <w:txbxContent>
                <w:p w:rsidR="00A77FB6" w:rsidRPr="008721B4" w:rsidRDefault="00A77FB6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 w:rsidRPr="000E78E2">
        <w:rPr>
          <w:noProof/>
        </w:rPr>
        <w:pict>
          <v:oval id="_x0000_s2139" style="position:absolute;left:0;text-align:left;margin-left:170.95pt;margin-top:.65pt;width:19.45pt;height:23.05pt;z-index:251685888" fillcolor="yellow" strokecolor="red" strokeweight="1pt">
            <v:textbox style="mso-next-textbox:#_x0000_s2139;mso-fit-shape-to-text:t" inset="0,0,0,0">
              <w:txbxContent>
                <w:p w:rsidR="00A77FB6" w:rsidRPr="008721B4" w:rsidRDefault="00A77FB6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Pr="000E78E2">
        <w:rPr>
          <w:noProof/>
        </w:rPr>
        <w:pict>
          <v:oval id="_x0000_s2138" style="position:absolute;left:0;text-align:left;margin-left:112.6pt;margin-top:.65pt;width:19.45pt;height:23.05pt;z-index:251684864" fillcolor="yellow" strokecolor="red" strokeweight="1pt">
            <v:textbox style="mso-next-textbox:#_x0000_s2138;mso-fit-shape-to-text:t" inset="0,0,0,0">
              <w:txbxContent>
                <w:p w:rsidR="00A77FB6" w:rsidRPr="008721B4" w:rsidRDefault="00A77FB6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ins w:id="38" w:author="Gao, Guan-Wei (高貫偉 ITC)" w:date="2012-04-10T14:17:00Z">
        <w:r w:rsidR="0052163D">
          <w:rPr>
            <w:rFonts w:ascii="Courier New" w:eastAsia="SimSun" w:hAnsi="Courier New"/>
            <w:noProof/>
            <w:rPrChange w:id="39">
              <w:rPr>
                <w:noProof/>
              </w:rPr>
            </w:rPrChange>
          </w:rPr>
          <w:drawing>
            <wp:inline distT="0" distB="0" distL="0" distR="0">
              <wp:extent cx="5274310" cy="3089910"/>
              <wp:effectExtent l="19050" t="0" r="2540" b="0"/>
              <wp:docPr id="2" name="图片 1" descr="MB Borrow Control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B Borrow Control.jpg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089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40" w:author="Gao, Guan-Wei (高貫偉 ITC)" w:date="2012-04-10T14:16:00Z">
        <w:r w:rsidR="0052163D">
          <w:rPr>
            <w:rFonts w:ascii="Courier New" w:eastAsia="SimSun" w:hAnsi="Courier New"/>
            <w:noProof/>
            <w:rPrChange w:id="41">
              <w:rPr>
                <w:noProof/>
              </w:rPr>
            </w:rPrChange>
          </w:rPr>
          <w:drawing>
            <wp:inline distT="0" distB="0" distL="0" distR="0">
              <wp:extent cx="5274310" cy="3089910"/>
              <wp:effectExtent l="19050" t="0" r="2540" b="0"/>
              <wp:docPr id="1" name="圖片 0" descr="MB Borrow Control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B Borrow Control.jpg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089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42" w:name="_Toc308598006"/>
      <w:r w:rsidRPr="00095E4F">
        <w:rPr>
          <w:rFonts w:ascii="Times New Roman" w:eastAsia="SimHei" w:hint="eastAsia"/>
          <w:sz w:val="28"/>
        </w:rPr>
        <w:lastRenderedPageBreak/>
        <w:t>界面说明</w:t>
      </w:r>
      <w:bookmarkEnd w:id="42"/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0F2325">
        <w:rPr>
          <w:rFonts w:ascii="Courier New" w:eastAsia="SimSun" w:hAnsi="Courier New" w:hint="eastAsia"/>
        </w:rPr>
        <w:t>MB Borrow Control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Pr="00A3458D">
        <w:rPr>
          <w:rFonts w:ascii="Courier New" w:eastAsia="SimSun" w:hAnsi="Courier New" w:hint="eastAsia"/>
        </w:rPr>
        <w:t>新开界面，去掉</w:t>
      </w:r>
      <w:r>
        <w:rPr>
          <w:rFonts w:ascii="Courier New" w:eastAsia="SimSun" w:hAnsi="Courier New" w:hint="eastAsia"/>
        </w:rPr>
        <w:t>B</w:t>
      </w:r>
      <w:r w:rsidRPr="00A3458D">
        <w:rPr>
          <w:rFonts w:ascii="Courier New" w:eastAsia="SimSun" w:hAnsi="Courier New" w:hint="eastAsia"/>
        </w:rPr>
        <w:t>rowser</w:t>
      </w:r>
      <w:r w:rsidRPr="00A3458D">
        <w:rPr>
          <w:rFonts w:ascii="Courier New" w:eastAsia="SimSun" w:hAnsi="Courier New" w:hint="eastAsia"/>
        </w:rPr>
        <w:t>的任何</w:t>
      </w:r>
      <w:r w:rsidRPr="00A3458D">
        <w:rPr>
          <w:rFonts w:ascii="Courier New" w:eastAsia="SimSun" w:hAnsi="Courier New" w:hint="eastAsia"/>
        </w:rPr>
        <w:t>bar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Pr="00A3458D">
        <w:rPr>
          <w:rFonts w:ascii="Courier New" w:eastAsia="SimSun" w:hAnsi="Courier New" w:hint="eastAsia"/>
        </w:rPr>
        <w:t>主界面上的</w:t>
      </w:r>
      <w:r>
        <w:rPr>
          <w:rFonts w:ascii="Courier New" w:eastAsia="SimSun" w:hAnsi="Courier New" w:hint="eastAsia"/>
        </w:rPr>
        <w:t>[</w:t>
      </w:r>
      <w:r w:rsidR="0075451C">
        <w:rPr>
          <w:rFonts w:ascii="Courier New" w:eastAsia="SimSun" w:hAnsi="Courier New" w:hint="eastAsia"/>
        </w:rPr>
        <w:t xml:space="preserve">SA </w:t>
      </w:r>
      <w:r w:rsidR="000F2325">
        <w:rPr>
          <w:rFonts w:ascii="Courier New" w:eastAsia="SimSun" w:hAnsi="Courier New" w:hint="eastAsia"/>
        </w:rPr>
        <w:t>MB Borrow Control</w:t>
      </w:r>
      <w:r>
        <w:rPr>
          <w:rFonts w:ascii="Courier New" w:eastAsia="SimSun" w:hAnsi="Courier New" w:hint="eastAsia"/>
        </w:rPr>
        <w:t>]</w:t>
      </w:r>
      <w:r w:rsidRPr="00A3458D">
        <w:rPr>
          <w:rFonts w:ascii="Courier New" w:eastAsia="SimSun" w:hAnsi="Courier New" w:hint="eastAsia"/>
        </w:rPr>
        <w:t xml:space="preserve"> Hyperlink</w:t>
      </w:r>
      <w:r w:rsidRPr="00A3458D">
        <w:rPr>
          <w:rFonts w:ascii="Courier New" w:eastAsia="SimSun" w:hAnsi="Courier New" w:hint="eastAsia"/>
        </w:rPr>
        <w:t>接进入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095E4F" w:rsidRDefault="00095E4F" w:rsidP="00095E4F">
      <w:pPr>
        <w:ind w:firstLineChars="200" w:firstLine="420"/>
        <w:rPr>
          <w:rFonts w:ascii="Courier New" w:eastAsia="SimSun" w:hAnsi="Courier New"/>
        </w:rPr>
      </w:pP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43" w:name="_Toc308598007"/>
      <w:r w:rsidRPr="00095E4F">
        <w:rPr>
          <w:rFonts w:ascii="Times New Roman" w:eastAsia="SimHei" w:hint="eastAsia"/>
          <w:sz w:val="28"/>
        </w:rPr>
        <w:t>控件说明</w:t>
      </w:r>
      <w:bookmarkEnd w:id="43"/>
    </w:p>
    <w:p w:rsidR="00095E4F" w:rsidRPr="000407A2" w:rsidRDefault="00095E4F" w:rsidP="00095E4F">
      <w:pPr>
        <w:ind w:firstLineChars="200" w:firstLine="420"/>
        <w:rPr>
          <w:rFonts w:ascii="Courier New" w:eastAsia="SimSun" w:hAnsi="Courier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1417"/>
        <w:gridCol w:w="851"/>
        <w:gridCol w:w="992"/>
        <w:gridCol w:w="992"/>
        <w:gridCol w:w="853"/>
        <w:gridCol w:w="1444"/>
        <w:gridCol w:w="1439"/>
      </w:tblGrid>
      <w:tr w:rsidR="00FE09CE" w:rsidRPr="00FD7629" w:rsidTr="00FD7629">
        <w:trPr>
          <w:tblHeader/>
        </w:trPr>
        <w:tc>
          <w:tcPr>
            <w:tcW w:w="534" w:type="dxa"/>
            <w:shd w:val="clear" w:color="auto" w:fill="CCCCCC"/>
          </w:tcPr>
          <w:p w:rsidR="00FE09CE" w:rsidRPr="00FD7629" w:rsidRDefault="00FE09CE" w:rsidP="002C1D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762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417" w:type="dxa"/>
            <w:shd w:val="clear" w:color="auto" w:fill="CCCCCC"/>
          </w:tcPr>
          <w:p w:rsidR="00FE09CE" w:rsidRPr="00FD7629" w:rsidRDefault="00FE09CE" w:rsidP="002C1D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762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851" w:type="dxa"/>
            <w:shd w:val="clear" w:color="auto" w:fill="CCCCCC"/>
          </w:tcPr>
          <w:p w:rsidR="00FE09CE" w:rsidRPr="00FD7629" w:rsidRDefault="00FE09CE" w:rsidP="002C1D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7629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92" w:type="dxa"/>
            <w:shd w:val="clear" w:color="auto" w:fill="CCCCCC"/>
          </w:tcPr>
          <w:p w:rsidR="00FE09CE" w:rsidRPr="00FD7629" w:rsidRDefault="00FE09CE" w:rsidP="002C1D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7629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992" w:type="dxa"/>
            <w:shd w:val="clear" w:color="auto" w:fill="CCCCCC"/>
          </w:tcPr>
          <w:p w:rsidR="00FE09CE" w:rsidRPr="00FD7629" w:rsidRDefault="00FE09CE" w:rsidP="002C1D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7629">
              <w:rPr>
                <w:rFonts w:ascii="Times New Roman" w:hAnsi="Times New Roman" w:cs="Times New Roman"/>
                <w:b/>
              </w:rPr>
              <w:t>Default</w:t>
            </w:r>
          </w:p>
        </w:tc>
        <w:tc>
          <w:tcPr>
            <w:tcW w:w="853" w:type="dxa"/>
            <w:shd w:val="clear" w:color="auto" w:fill="CCCCCC"/>
          </w:tcPr>
          <w:p w:rsidR="00FE09CE" w:rsidRPr="00FD7629" w:rsidRDefault="00FE09CE" w:rsidP="002C1D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7629">
              <w:rPr>
                <w:rFonts w:ascii="Times New Roman" w:hAnsiTheme="minorEastAsia" w:cs="Times New Roman"/>
                <w:b/>
              </w:rPr>
              <w:t>必填</w:t>
            </w:r>
          </w:p>
        </w:tc>
        <w:tc>
          <w:tcPr>
            <w:tcW w:w="1444" w:type="dxa"/>
            <w:shd w:val="clear" w:color="auto" w:fill="CCCCCC"/>
          </w:tcPr>
          <w:p w:rsidR="00FE09CE" w:rsidRPr="00FD7629" w:rsidRDefault="00FE09CE" w:rsidP="002C1D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7629">
              <w:rPr>
                <w:rFonts w:ascii="Times New Roman" w:hAnsi="Times New Roman" w:cs="Times New Roman"/>
                <w:b/>
              </w:rPr>
              <w:t>Event</w:t>
            </w:r>
          </w:p>
        </w:tc>
        <w:tc>
          <w:tcPr>
            <w:tcW w:w="1439" w:type="dxa"/>
            <w:shd w:val="clear" w:color="auto" w:fill="CCCCCC"/>
          </w:tcPr>
          <w:p w:rsidR="00FE09CE" w:rsidRPr="00FD7629" w:rsidRDefault="00FE09CE" w:rsidP="002C1D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7629">
              <w:rPr>
                <w:rFonts w:ascii="Times New Roman" w:hAnsi="Times New Roman" w:cs="Times New Roman"/>
                <w:b/>
              </w:rPr>
              <w:t>Remark</w:t>
            </w: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optBorrow</w:t>
            </w:r>
          </w:p>
        </w:tc>
        <w:tc>
          <w:tcPr>
            <w:tcW w:w="851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Radio Button</w:t>
            </w: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未选中</w:t>
            </w:r>
          </w:p>
        </w:tc>
        <w:tc>
          <w:tcPr>
            <w:tcW w:w="853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optReturn</w:t>
            </w:r>
          </w:p>
        </w:tc>
        <w:tc>
          <w:tcPr>
            <w:tcW w:w="851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Radio Button</w:t>
            </w: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未选中</w:t>
            </w:r>
          </w:p>
        </w:tc>
        <w:tc>
          <w:tcPr>
            <w:tcW w:w="853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optAll</w:t>
            </w:r>
          </w:p>
        </w:tc>
        <w:tc>
          <w:tcPr>
            <w:tcW w:w="851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Radio Button</w:t>
            </w: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选中</w:t>
            </w:r>
          </w:p>
        </w:tc>
        <w:tc>
          <w:tcPr>
            <w:tcW w:w="853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btnQuery</w:t>
            </w:r>
          </w:p>
        </w:tc>
        <w:tc>
          <w:tcPr>
            <w:tcW w:w="851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On Click:</w:t>
            </w:r>
          </w:p>
          <w:p w:rsidR="00870BEC" w:rsidRPr="00FD7629" w:rsidRDefault="00870BEC" w:rsidP="00870BEC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如果用户没有选择</w:t>
            </w:r>
            <w:r w:rsidRPr="00FD7629">
              <w:rPr>
                <w:rFonts w:ascii="Times New Roman" w:hAnsi="Times New Roman" w:cs="Times New Roman"/>
              </w:rPr>
              <w:t>Borrow/Return/All</w:t>
            </w:r>
            <w:r w:rsidRPr="00FD7629">
              <w:rPr>
                <w:rFonts w:ascii="Times New Roman" w:hAnsiTheme="minorEastAsia" w:cs="Times New Roman"/>
              </w:rPr>
              <w:t>，则提示用户：</w:t>
            </w:r>
            <w:r w:rsidRPr="00FD7629">
              <w:rPr>
                <w:rFonts w:ascii="Times New Roman" w:hAnsi="Times New Roman" w:cs="Times New Roman"/>
              </w:rPr>
              <w:t>“</w:t>
            </w:r>
            <w:r w:rsidRPr="00FD7629">
              <w:rPr>
                <w:rFonts w:ascii="Times New Roman" w:hAnsiTheme="minorEastAsia" w:cs="Times New Roman"/>
              </w:rPr>
              <w:t>请选择查询类型</w:t>
            </w:r>
            <w:r w:rsidRPr="00FD7629">
              <w:rPr>
                <w:rFonts w:ascii="Times New Roman" w:hAnsi="Times New Roman" w:cs="Times New Roman"/>
              </w:rPr>
              <w:t>!”</w:t>
            </w:r>
            <w:r w:rsidRPr="00FD7629">
              <w:rPr>
                <w:rFonts w:ascii="Times New Roman" w:hAnsiTheme="minorEastAsia" w:cs="Times New Roman"/>
              </w:rPr>
              <w:t>，退出</w:t>
            </w:r>
          </w:p>
          <w:p w:rsidR="00870BEC" w:rsidRPr="00FD7629" w:rsidRDefault="00870BEC" w:rsidP="00870BEC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Query by Type</w:t>
            </w:r>
            <w:r w:rsidRPr="00FD7629">
              <w:rPr>
                <w:rFonts w:ascii="Times New Roman" w:hAnsiTheme="minorEastAsia" w:cs="Times New Roman"/>
              </w:rPr>
              <w:t>，并显示结果于</w:t>
            </w:r>
            <w:r w:rsidRPr="00FD7629">
              <w:rPr>
                <w:rFonts w:ascii="Times New Roman" w:hAnsi="Times New Roman" w:cs="Times New Roman"/>
              </w:rPr>
              <w:t>tabResult</w:t>
            </w:r>
          </w:p>
        </w:tc>
        <w:tc>
          <w:tcPr>
            <w:tcW w:w="1439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7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btnExport</w:t>
            </w:r>
          </w:p>
        </w:tc>
        <w:tc>
          <w:tcPr>
            <w:tcW w:w="851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On Click:</w:t>
            </w:r>
          </w:p>
          <w:p w:rsidR="00870BEC" w:rsidRPr="00FD7629" w:rsidRDefault="00870BEC" w:rsidP="00870BEC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如果用户没有选择</w:t>
            </w:r>
            <w:r w:rsidRPr="00FD7629">
              <w:rPr>
                <w:rFonts w:ascii="Times New Roman" w:hAnsi="Times New Roman" w:cs="Times New Roman"/>
              </w:rPr>
              <w:t>Borrow/Return/All</w:t>
            </w:r>
            <w:r w:rsidRPr="00FD7629">
              <w:rPr>
                <w:rFonts w:ascii="Times New Roman" w:hAnsiTheme="minorEastAsia" w:cs="Times New Roman"/>
              </w:rPr>
              <w:t>，则提示用户：</w:t>
            </w:r>
            <w:r w:rsidRPr="00FD7629">
              <w:rPr>
                <w:rFonts w:ascii="Times New Roman" w:hAnsi="Times New Roman" w:cs="Times New Roman"/>
              </w:rPr>
              <w:t>“</w:t>
            </w:r>
            <w:r w:rsidRPr="00FD7629">
              <w:rPr>
                <w:rFonts w:ascii="Times New Roman" w:hAnsiTheme="minorEastAsia" w:cs="Times New Roman"/>
              </w:rPr>
              <w:t>请选</w:t>
            </w:r>
            <w:r w:rsidRPr="00FD7629">
              <w:rPr>
                <w:rFonts w:ascii="Times New Roman" w:hAnsiTheme="minorEastAsia" w:cs="Times New Roman"/>
              </w:rPr>
              <w:lastRenderedPageBreak/>
              <w:t>择查询类型</w:t>
            </w:r>
            <w:r w:rsidRPr="00FD7629">
              <w:rPr>
                <w:rFonts w:ascii="Times New Roman" w:hAnsi="Times New Roman" w:cs="Times New Roman"/>
              </w:rPr>
              <w:t>!”</w:t>
            </w:r>
            <w:r w:rsidRPr="00FD7629">
              <w:rPr>
                <w:rFonts w:ascii="Times New Roman" w:hAnsiTheme="minorEastAsia" w:cs="Times New Roman"/>
              </w:rPr>
              <w:t>，退出</w:t>
            </w:r>
          </w:p>
          <w:p w:rsidR="00870BEC" w:rsidRPr="00FD7629" w:rsidRDefault="00870BEC" w:rsidP="00870BEC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Query by Type</w:t>
            </w:r>
            <w:r w:rsidRPr="00FD7629">
              <w:rPr>
                <w:rFonts w:ascii="Times New Roman" w:hAnsiTheme="minorEastAsia" w:cs="Times New Roman"/>
              </w:rPr>
              <w:t>，导出结果于</w:t>
            </w:r>
            <w:r w:rsidRPr="00FD7629">
              <w:rPr>
                <w:rFonts w:ascii="Times New Roman" w:hAnsi="Times New Roman" w:cs="Times New Roman"/>
              </w:rPr>
              <w:t>Excel File</w:t>
            </w:r>
          </w:p>
        </w:tc>
        <w:tc>
          <w:tcPr>
            <w:tcW w:w="1439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lastRenderedPageBreak/>
              <w:t xml:space="preserve">Excel </w:t>
            </w:r>
            <w:r w:rsidRPr="00FD7629">
              <w:rPr>
                <w:rFonts w:ascii="Times New Roman" w:hAnsiTheme="minorEastAsia" w:cs="Times New Roman"/>
              </w:rPr>
              <w:t>格式如</w:t>
            </w:r>
            <w:r w:rsidRPr="00FD7629">
              <w:rPr>
                <w:rFonts w:ascii="Times New Roman" w:hAnsi="Times New Roman" w:cs="Times New Roman"/>
              </w:rPr>
              <w:t xml:space="preserve">tabResult </w:t>
            </w:r>
            <w:r w:rsidRPr="00FD7629">
              <w:rPr>
                <w:rFonts w:ascii="Times New Roman" w:hAnsiTheme="minorEastAsia" w:cs="Times New Roman"/>
              </w:rPr>
              <w:t>格式要求</w:t>
            </w: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417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tabResult</w:t>
            </w:r>
          </w:p>
        </w:tc>
        <w:tc>
          <w:tcPr>
            <w:tcW w:w="851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 xml:space="preserve">tabResult </w:t>
            </w:r>
            <w:r w:rsidRPr="00FD7629">
              <w:rPr>
                <w:rFonts w:ascii="Times New Roman" w:hAnsiTheme="minorEastAsia" w:cs="Times New Roman"/>
              </w:rPr>
              <w:t>各栏位标题：</w:t>
            </w:r>
          </w:p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Sno | Model | Borrower | Lender | Returner | Accepter | Status | Borrow Date | Return Date</w:t>
            </w: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7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lblSno</w:t>
            </w:r>
          </w:p>
        </w:tc>
        <w:tc>
          <w:tcPr>
            <w:tcW w:w="851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7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lblModel</w:t>
            </w:r>
          </w:p>
        </w:tc>
        <w:tc>
          <w:tcPr>
            <w:tcW w:w="851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7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lblBRUser</w:t>
            </w:r>
          </w:p>
        </w:tc>
        <w:tc>
          <w:tcPr>
            <w:tcW w:w="851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7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lblLAUser</w:t>
            </w:r>
          </w:p>
        </w:tc>
        <w:tc>
          <w:tcPr>
            <w:tcW w:w="851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页面打开时，自动显示登录系统用户</w:t>
            </w: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17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txtDataEntry</w:t>
            </w:r>
          </w:p>
        </w:tc>
        <w:tc>
          <w:tcPr>
            <w:tcW w:w="851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长度不超过</w:t>
            </w:r>
            <w:r w:rsidRPr="00FD7629">
              <w:rPr>
                <w:rFonts w:ascii="Times New Roman" w:hAnsi="Times New Roman" w:cs="Times New Roman"/>
              </w:rPr>
              <w:t xml:space="preserve">14 </w:t>
            </w:r>
            <w:r w:rsidRPr="00FD7629">
              <w:rPr>
                <w:rFonts w:ascii="Times New Roman" w:hAnsiTheme="minorEastAsia" w:cs="Times New Roman"/>
              </w:rPr>
              <w:t>的字符串</w:t>
            </w: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On KeyPress:</w:t>
            </w:r>
          </w:p>
          <w:p w:rsidR="00870BEC" w:rsidRPr="00FD7629" w:rsidRDefault="00870BEC" w:rsidP="00870BEC">
            <w:pPr>
              <w:pStyle w:val="a7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如果用户键入回车或者</w:t>
            </w:r>
            <w:r w:rsidRPr="00FD7629">
              <w:rPr>
                <w:rFonts w:ascii="Times New Roman" w:hAnsi="Times New Roman" w:cs="Times New Roman"/>
              </w:rPr>
              <w:t>Tab</w:t>
            </w:r>
            <w:r w:rsidRPr="00FD7629">
              <w:rPr>
                <w:rFonts w:ascii="Times New Roman" w:hAnsiTheme="minorEastAsia" w:cs="Times New Roman"/>
              </w:rPr>
              <w:t>，则自动识别用户输入数据，并分别显示在</w:t>
            </w:r>
            <w:r w:rsidRPr="00FD7629">
              <w:rPr>
                <w:rFonts w:ascii="Times New Roman" w:hAnsi="Times New Roman" w:cs="Times New Roman"/>
              </w:rPr>
              <w:t xml:space="preserve">lblSno/lblModel/lblBRUser </w:t>
            </w:r>
            <w:r w:rsidRPr="00FD7629">
              <w:rPr>
                <w:rFonts w:ascii="Times New Roman" w:hAnsiTheme="minorEastAsia" w:cs="Times New Roman"/>
              </w:rPr>
              <w:t>中</w:t>
            </w:r>
          </w:p>
        </w:tc>
        <w:tc>
          <w:tcPr>
            <w:tcW w:w="1439" w:type="dxa"/>
          </w:tcPr>
          <w:p w:rsidR="00870BEC" w:rsidRPr="00FD7629" w:rsidRDefault="009D7CDE" w:rsidP="00854B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见</w:t>
            </w:r>
            <w:r>
              <w:rPr>
                <w:rFonts w:ascii="Times New Roman" w:hAnsi="Times New Roman" w:cs="Times New Roman" w:hint="eastAsia"/>
              </w:rPr>
              <w:t>UC</w:t>
            </w: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7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btnLend</w:t>
            </w:r>
          </w:p>
        </w:tc>
        <w:tc>
          <w:tcPr>
            <w:tcW w:w="851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On Click:</w:t>
            </w:r>
          </w:p>
          <w:p w:rsidR="00870BEC" w:rsidRPr="00FD7629" w:rsidRDefault="00870BEC" w:rsidP="00870BEC">
            <w:pPr>
              <w:pStyle w:val="a7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按照外借业务保存数据</w:t>
            </w:r>
          </w:p>
          <w:p w:rsidR="00870BEC" w:rsidRPr="00FD7629" w:rsidRDefault="00870BEC" w:rsidP="00870BEC">
            <w:pPr>
              <w:pStyle w:val="a7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保存成功后，清空</w:t>
            </w:r>
            <w:r w:rsidRPr="00FD7629">
              <w:rPr>
                <w:rFonts w:ascii="Times New Roman" w:hAnsi="Times New Roman" w:cs="Times New Roman"/>
              </w:rPr>
              <w:t>lblSno/lbl</w:t>
            </w:r>
            <w:r w:rsidRPr="00FD7629">
              <w:rPr>
                <w:rFonts w:ascii="Times New Roman" w:hAnsi="Times New Roman" w:cs="Times New Roman"/>
              </w:rPr>
              <w:lastRenderedPageBreak/>
              <w:t xml:space="preserve">Model/lblBRUser </w:t>
            </w:r>
            <w:r w:rsidRPr="00FD7629">
              <w:rPr>
                <w:rFonts w:ascii="Times New Roman" w:hAnsiTheme="minorEastAsia" w:cs="Times New Roman"/>
              </w:rPr>
              <w:t>后，焦点置于</w:t>
            </w:r>
            <w:r w:rsidRPr="00FD7629">
              <w:rPr>
                <w:rFonts w:ascii="Times New Roman" w:hAnsi="Times New Roman" w:cs="Times New Roman"/>
              </w:rPr>
              <w:t>txtDataEntry</w:t>
            </w:r>
          </w:p>
        </w:tc>
        <w:tc>
          <w:tcPr>
            <w:tcW w:w="1439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</w:tr>
      <w:tr w:rsidR="00870BEC" w:rsidRPr="00FD7629" w:rsidTr="00FD7629">
        <w:tc>
          <w:tcPr>
            <w:tcW w:w="53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1417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btnAccept</w:t>
            </w:r>
          </w:p>
        </w:tc>
        <w:tc>
          <w:tcPr>
            <w:tcW w:w="851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="Times New Roman" w:cs="Times New Roman"/>
              </w:rPr>
              <w:t>On Click:</w:t>
            </w:r>
          </w:p>
          <w:p w:rsidR="00870BEC" w:rsidRPr="00FD7629" w:rsidRDefault="00870BEC" w:rsidP="00870BEC">
            <w:pPr>
              <w:pStyle w:val="a7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按照收取业务保存数据</w:t>
            </w:r>
          </w:p>
          <w:p w:rsidR="00870BEC" w:rsidRPr="00FD7629" w:rsidRDefault="00870BEC" w:rsidP="00870BEC">
            <w:pPr>
              <w:pStyle w:val="a7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D7629">
              <w:rPr>
                <w:rFonts w:ascii="Times New Roman" w:hAnsiTheme="minorEastAsia" w:cs="Times New Roman"/>
              </w:rPr>
              <w:t>保存成功后，清空</w:t>
            </w:r>
            <w:r w:rsidRPr="00FD7629">
              <w:rPr>
                <w:rFonts w:ascii="Times New Roman" w:hAnsi="Times New Roman" w:cs="Times New Roman"/>
              </w:rPr>
              <w:t xml:space="preserve">lblSno/lblModel/lblBRUser </w:t>
            </w:r>
            <w:r w:rsidRPr="00FD7629">
              <w:rPr>
                <w:rFonts w:ascii="Times New Roman" w:hAnsiTheme="minorEastAsia" w:cs="Times New Roman"/>
              </w:rPr>
              <w:t>后，焦点置于</w:t>
            </w:r>
            <w:r w:rsidRPr="00FD7629">
              <w:rPr>
                <w:rFonts w:ascii="Times New Roman" w:hAnsi="Times New Roman" w:cs="Times New Roman"/>
              </w:rPr>
              <w:t>txtDataEntry</w:t>
            </w:r>
          </w:p>
        </w:tc>
        <w:tc>
          <w:tcPr>
            <w:tcW w:w="1439" w:type="dxa"/>
          </w:tcPr>
          <w:p w:rsidR="00870BEC" w:rsidRPr="00FD7629" w:rsidRDefault="00870BEC" w:rsidP="00854BB2">
            <w:pPr>
              <w:rPr>
                <w:rFonts w:ascii="Times New Roman" w:hAnsi="Times New Roman" w:cs="Times New Roman"/>
              </w:rPr>
            </w:pPr>
          </w:p>
        </w:tc>
      </w:tr>
    </w:tbl>
    <w:p w:rsidR="000407A2" w:rsidRDefault="000407A2" w:rsidP="000D5725">
      <w:pPr>
        <w:ind w:firstLineChars="200" w:firstLine="420"/>
        <w:rPr>
          <w:rFonts w:ascii="Courier New" w:eastAsia="SimSun" w:hAnsi="Courier New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44" w:name="_Toc308598008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44"/>
    </w:p>
    <w:sectPr w:rsidR="00C8015F" w:rsidRPr="00A722CC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3B3" w:rsidRDefault="00E013B3" w:rsidP="000127C3">
      <w:r>
        <w:separator/>
      </w:r>
    </w:p>
  </w:endnote>
  <w:endnote w:type="continuationSeparator" w:id="0">
    <w:p w:rsidR="00E013B3" w:rsidRDefault="00E013B3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52163D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52163D">
            <w:rPr>
              <w:noProof/>
            </w:rPr>
            <w:t>9</w:t>
          </w:r>
        </w:fldSimple>
      </w:sdtContent>
    </w:sdt>
  </w:p>
  <w:p w:rsidR="006612ED" w:rsidRDefault="006612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3B3" w:rsidRDefault="00E013B3" w:rsidP="000127C3">
      <w:r>
        <w:separator/>
      </w:r>
    </w:p>
  </w:footnote>
  <w:footnote w:type="continuationSeparator" w:id="0">
    <w:p w:rsidR="00E013B3" w:rsidRDefault="00E013B3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 w:rsidR="000E0EC2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8C366F" w:rsidRPr="008C366F">
      <w:t>CI-MES12-SPEC-</w:t>
    </w:r>
    <w:r w:rsidR="009E23EA">
      <w:rPr>
        <w:rFonts w:hint="eastAsia"/>
      </w:rPr>
      <w:t>SA</w:t>
    </w:r>
    <w:r w:rsidR="008C366F" w:rsidRPr="008C366F">
      <w:t>-U</w:t>
    </w:r>
    <w:r w:rsidR="008C366F">
      <w:rPr>
        <w:rFonts w:hint="eastAsia"/>
      </w:rPr>
      <w:t>I</w:t>
    </w:r>
    <w:r w:rsidR="008C366F" w:rsidRPr="008C366F">
      <w:t xml:space="preserve"> </w:t>
    </w:r>
    <w:r w:rsidR="000F2325">
      <w:rPr>
        <w:rFonts w:hint="eastAsia"/>
      </w:rPr>
      <w:t>MB Borrow Control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231"/>
      </v:shape>
    </w:pict>
  </w:numPicBullet>
  <w:numPicBullet w:numPicBulletId="1">
    <w:pict>
      <v:shape id="_x0000_i1031" type="#_x0000_t75" alt="MBLabelPrint.jpg" style="width:742.4pt;height:434.05pt;visibility:visible;mso-wrap-style:square" o:bullet="t">
        <v:imagedata r:id="rId2" o:title="MBLabelPrint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3666918"/>
    <w:multiLevelType w:val="hybridMultilevel"/>
    <w:tmpl w:val="10C80EB0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6DE0EB0"/>
    <w:multiLevelType w:val="hybridMultilevel"/>
    <w:tmpl w:val="A42CA4EA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2D10FC4"/>
    <w:multiLevelType w:val="hybridMultilevel"/>
    <w:tmpl w:val="7E3E7DA6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4FC523E"/>
    <w:multiLevelType w:val="hybridMultilevel"/>
    <w:tmpl w:val="10C80EB0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5F0B42"/>
    <w:multiLevelType w:val="hybridMultilevel"/>
    <w:tmpl w:val="A42CA4EA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39A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4424"/>
    <w:rsid w:val="000852AE"/>
    <w:rsid w:val="00087D83"/>
    <w:rsid w:val="00090BF1"/>
    <w:rsid w:val="00091A40"/>
    <w:rsid w:val="0009259F"/>
    <w:rsid w:val="00092932"/>
    <w:rsid w:val="00095726"/>
    <w:rsid w:val="00095E4F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B"/>
    <w:rsid w:val="000B7E68"/>
    <w:rsid w:val="000C025A"/>
    <w:rsid w:val="000C11E8"/>
    <w:rsid w:val="000C22DE"/>
    <w:rsid w:val="000C3125"/>
    <w:rsid w:val="000C4046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0EC2"/>
    <w:rsid w:val="000E113B"/>
    <w:rsid w:val="000E1F23"/>
    <w:rsid w:val="000E2517"/>
    <w:rsid w:val="000E30A8"/>
    <w:rsid w:val="000E576D"/>
    <w:rsid w:val="000E67B8"/>
    <w:rsid w:val="000E78E2"/>
    <w:rsid w:val="000F0180"/>
    <w:rsid w:val="000F189A"/>
    <w:rsid w:val="000F1ABF"/>
    <w:rsid w:val="000F2325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73E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2EB2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8EB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688"/>
    <w:rsid w:val="002A2D05"/>
    <w:rsid w:val="002A3609"/>
    <w:rsid w:val="002A3B7F"/>
    <w:rsid w:val="002A4453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0D81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0F79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2E46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729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779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63D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842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0CD4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36DC"/>
    <w:rsid w:val="005D51F9"/>
    <w:rsid w:val="005D57D9"/>
    <w:rsid w:val="005D5EE1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64EB"/>
    <w:rsid w:val="00696C9F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5EA"/>
    <w:rsid w:val="006F488C"/>
    <w:rsid w:val="006F4AB2"/>
    <w:rsid w:val="006F4ADA"/>
    <w:rsid w:val="006F57E6"/>
    <w:rsid w:val="006F5A4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451C"/>
    <w:rsid w:val="007563A6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1382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0BEC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9742D"/>
    <w:rsid w:val="00897D6B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5FC"/>
    <w:rsid w:val="008D7EF7"/>
    <w:rsid w:val="008E128B"/>
    <w:rsid w:val="008E1DA8"/>
    <w:rsid w:val="008E2973"/>
    <w:rsid w:val="008E3083"/>
    <w:rsid w:val="008E3235"/>
    <w:rsid w:val="008E672D"/>
    <w:rsid w:val="008E6925"/>
    <w:rsid w:val="008E7170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2937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63F2"/>
    <w:rsid w:val="009C7123"/>
    <w:rsid w:val="009C7E66"/>
    <w:rsid w:val="009D07AE"/>
    <w:rsid w:val="009D2291"/>
    <w:rsid w:val="009D3829"/>
    <w:rsid w:val="009D3BDB"/>
    <w:rsid w:val="009D7AC4"/>
    <w:rsid w:val="009D7CDE"/>
    <w:rsid w:val="009E133B"/>
    <w:rsid w:val="009E23EA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0E5"/>
    <w:rsid w:val="00A7134D"/>
    <w:rsid w:val="00A722CC"/>
    <w:rsid w:val="00A7379F"/>
    <w:rsid w:val="00A73C75"/>
    <w:rsid w:val="00A7491F"/>
    <w:rsid w:val="00A773A7"/>
    <w:rsid w:val="00A77B26"/>
    <w:rsid w:val="00A77BAF"/>
    <w:rsid w:val="00A77FB6"/>
    <w:rsid w:val="00A80611"/>
    <w:rsid w:val="00A812C8"/>
    <w:rsid w:val="00A816A3"/>
    <w:rsid w:val="00A817DE"/>
    <w:rsid w:val="00A81AA8"/>
    <w:rsid w:val="00A81BF5"/>
    <w:rsid w:val="00A82702"/>
    <w:rsid w:val="00A835E8"/>
    <w:rsid w:val="00A845E6"/>
    <w:rsid w:val="00A85DEB"/>
    <w:rsid w:val="00A85E7F"/>
    <w:rsid w:val="00A86273"/>
    <w:rsid w:val="00A91D88"/>
    <w:rsid w:val="00A924D0"/>
    <w:rsid w:val="00A92B73"/>
    <w:rsid w:val="00A93AE1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55AF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1C41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AF7200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1E94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08F4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5A68"/>
    <w:rsid w:val="00BA602F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3D82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615"/>
    <w:rsid w:val="00BD7BDB"/>
    <w:rsid w:val="00BE145C"/>
    <w:rsid w:val="00BE2B15"/>
    <w:rsid w:val="00BE3B5B"/>
    <w:rsid w:val="00BE407A"/>
    <w:rsid w:val="00BE4FC5"/>
    <w:rsid w:val="00BE5DB2"/>
    <w:rsid w:val="00BE6F41"/>
    <w:rsid w:val="00BE7001"/>
    <w:rsid w:val="00BE7152"/>
    <w:rsid w:val="00BF0085"/>
    <w:rsid w:val="00BF0F2F"/>
    <w:rsid w:val="00BF11D1"/>
    <w:rsid w:val="00BF17BA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1450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800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5537"/>
    <w:rsid w:val="00CA57E5"/>
    <w:rsid w:val="00CA5B19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36AD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CF7902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A1F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46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1CAC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3B3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AB"/>
    <w:rsid w:val="00E10B86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5C47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227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2D"/>
    <w:rsid w:val="00F175CA"/>
    <w:rsid w:val="00F176CD"/>
    <w:rsid w:val="00F177CD"/>
    <w:rsid w:val="00F206C2"/>
    <w:rsid w:val="00F20949"/>
    <w:rsid w:val="00F2166C"/>
    <w:rsid w:val="00F217C1"/>
    <w:rsid w:val="00F221B9"/>
    <w:rsid w:val="00F2277C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712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B7300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629"/>
    <w:rsid w:val="00FE09CE"/>
    <w:rsid w:val="00FE1222"/>
    <w:rsid w:val="00FE19D2"/>
    <w:rsid w:val="00FE3604"/>
    <w:rsid w:val="00FE43C8"/>
    <w:rsid w:val="00FE43D2"/>
    <w:rsid w:val="00FE542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97D6B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97D6B"/>
    <w:rPr>
      <w:rFonts w:ascii="SimSun" w:eastAsia="SimSu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328</Words>
  <Characters>1874</Characters>
  <Application>Microsoft Office Word</Application>
  <DocSecurity>0</DocSecurity>
  <Lines>15</Lines>
  <Paragraphs>4</Paragraphs>
  <ScaleCrop>false</ScaleCrop>
  <Company>英业达(天津）电子技术有限公司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57</cp:revision>
  <dcterms:created xsi:type="dcterms:W3CDTF">2011-09-20T01:50:00Z</dcterms:created>
  <dcterms:modified xsi:type="dcterms:W3CDTF">2012-05-18T00:52:00Z</dcterms:modified>
</cp:coreProperties>
</file>