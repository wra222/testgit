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8B50BF" w:rsidP="008B50BF">
      <w:pPr>
        <w:jc w:val="right"/>
        <w:rPr>
          <w:rFonts w:ascii="Times New Roman" w:hAnsi="Times New Roman" w:cs="Times New Roman"/>
          <w:b/>
          <w:sz w:val="84"/>
          <w:szCs w:val="84"/>
        </w:rPr>
      </w:pPr>
      <w:r w:rsidRPr="008B50BF">
        <w:rPr>
          <w:rFonts w:ascii="Times New Roman" w:hAnsi="Times New Roman" w:cs="Times New Roman" w:hint="eastAsia"/>
          <w:b/>
          <w:sz w:val="44"/>
          <w:szCs w:val="44"/>
        </w:rPr>
        <w:t>Inter</w:t>
      </w:r>
      <w:r>
        <w:rPr>
          <w:rFonts w:ascii="Times New Roman" w:hAnsi="Times New Roman" w:cs="Times New Roman" w:hint="eastAsia"/>
          <w:b/>
          <w:sz w:val="44"/>
          <w:szCs w:val="44"/>
        </w:rPr>
        <w:t>face</w:t>
      </w:r>
    </w:p>
    <w:p w:rsidR="008B50BF" w:rsidRPr="00B13790" w:rsidRDefault="00E51C1A" w:rsidP="008B50BF">
      <w:pPr>
        <w:wordWrap w:val="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rpt_ITCNDTS_GET_PIAINPUT_14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黑体" w:eastAsia="黑体"/>
          <w:b/>
          <w:sz w:val="30"/>
          <w:szCs w:val="30"/>
        </w:rPr>
      </w:pPr>
      <w:r w:rsidRPr="00F84835">
        <w:rPr>
          <w:rFonts w:ascii="黑体" w:eastAsia="黑体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783"/>
        <w:gridCol w:w="967"/>
        <w:gridCol w:w="4131"/>
        <w:gridCol w:w="1290"/>
        <w:gridCol w:w="742"/>
      </w:tblGrid>
      <w:tr w:rsidR="00F84835" w:rsidRPr="00DA0C6B" w:rsidTr="007D1816">
        <w:trPr>
          <w:trHeight w:val="313"/>
          <w:jc w:val="center"/>
        </w:trPr>
        <w:tc>
          <w:tcPr>
            <w:tcW w:w="3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45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567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42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7D1816">
        <w:trPr>
          <w:jc w:val="center"/>
        </w:trPr>
        <w:tc>
          <w:tcPr>
            <w:tcW w:w="35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459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56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424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757" w:type="pct"/>
          </w:tcPr>
          <w:p w:rsidR="003A40FB" w:rsidRPr="00430E77" w:rsidRDefault="005672AB" w:rsidP="004A3B9D">
            <w:pPr>
              <w:jc w:val="left"/>
              <w:rPr>
                <w:rFonts w:ascii="Arial" w:hAnsi="Arial" w:cs="Times New Roman"/>
                <w:szCs w:val="18"/>
              </w:rPr>
            </w:pPr>
            <w:r>
              <w:rPr>
                <w:rFonts w:ascii="Arial" w:eastAsia="宋体" w:hAnsi="Arial" w:hint="eastAsia"/>
                <w:szCs w:val="18"/>
              </w:rPr>
              <w:t>20</w:t>
            </w:r>
            <w:r w:rsidR="0020333D">
              <w:rPr>
                <w:rFonts w:ascii="Arial" w:eastAsia="宋体" w:hAnsi="Arial" w:hint="eastAsia"/>
                <w:szCs w:val="18"/>
              </w:rPr>
              <w:t>11</w:t>
            </w:r>
            <w:r>
              <w:rPr>
                <w:rFonts w:ascii="Arial" w:eastAsia="宋体" w:hAnsi="Arial" w:hint="eastAsia"/>
                <w:szCs w:val="18"/>
              </w:rPr>
              <w:t>-</w:t>
            </w:r>
            <w:r w:rsidR="00430E77">
              <w:rPr>
                <w:rFonts w:ascii="Arial" w:hAnsi="Arial" w:hint="eastAsia"/>
                <w:szCs w:val="18"/>
              </w:rPr>
              <w:t>10-</w:t>
            </w:r>
            <w:r w:rsidR="0020333D">
              <w:rPr>
                <w:rFonts w:ascii="Arial" w:hAnsi="Arial" w:hint="eastAsia"/>
                <w:szCs w:val="18"/>
              </w:rPr>
              <w:t>2</w:t>
            </w:r>
            <w:r w:rsidR="004A3B9D">
              <w:rPr>
                <w:rFonts w:ascii="Arial" w:hAnsi="Arial" w:hint="eastAsia"/>
                <w:szCs w:val="18"/>
              </w:rPr>
              <w:t>7</w:t>
            </w:r>
          </w:p>
        </w:tc>
        <w:tc>
          <w:tcPr>
            <w:tcW w:w="435" w:type="pct"/>
          </w:tcPr>
          <w:p w:rsidR="00F84835" w:rsidRPr="00F84835" w:rsidRDefault="00F84835" w:rsidP="00FA1A19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0.01a</w:t>
            </w:r>
          </w:p>
        </w:tc>
      </w:tr>
      <w:tr w:rsidR="00FB26BA" w:rsidRPr="00E1031D" w:rsidTr="007D1816">
        <w:tblPrEx>
          <w:tblLook w:val="04A0"/>
        </w:tblPrEx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FB26BA" w:rsidRPr="00E1031D" w:rsidTr="007D1816">
        <w:trPr>
          <w:jc w:val="center"/>
        </w:trPr>
        <w:tc>
          <w:tcPr>
            <w:tcW w:w="357" w:type="pct"/>
          </w:tcPr>
          <w:p w:rsidR="00FB26BA" w:rsidRPr="00E1031D" w:rsidRDefault="007C18DE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0" w:author="itc211010" w:date="2011-12-13T15:45:00Z">
              <w:r>
                <w:rPr>
                  <w:rFonts w:ascii="Arial" w:eastAsia="宋体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459" w:type="pct"/>
          </w:tcPr>
          <w:p w:rsidR="00FB26BA" w:rsidRPr="00E1031D" w:rsidRDefault="007C18DE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1" w:author="itc211010" w:date="2011-12-13T15:45:00Z">
              <w:r>
                <w:rPr>
                  <w:rFonts w:ascii="Arial" w:eastAsia="宋体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567" w:type="pct"/>
          </w:tcPr>
          <w:p w:rsidR="00FB26BA" w:rsidRPr="00E1031D" w:rsidRDefault="007C18DE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2" w:author="itc211010" w:date="2011-12-13T15:45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FB26BA" w:rsidRPr="00E1031D" w:rsidRDefault="007C18DE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3" w:author="itc211010" w:date="2011-12-13T15:45:00Z">
              <w:r>
                <w:rPr>
                  <w:rFonts w:ascii="Arial" w:eastAsia="宋体" w:hAnsi="Arial" w:cs="Times New Roman" w:hint="eastAsia"/>
                  <w:szCs w:val="18"/>
                </w:rPr>
                <w:t>将旧表对应到新表</w:t>
              </w:r>
            </w:ins>
          </w:p>
        </w:tc>
        <w:tc>
          <w:tcPr>
            <w:tcW w:w="757" w:type="pct"/>
          </w:tcPr>
          <w:p w:rsidR="00FB26BA" w:rsidRPr="00E1031D" w:rsidRDefault="007C18DE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4" w:author="itc211010" w:date="2011-12-13T15:45:00Z">
              <w:r>
                <w:rPr>
                  <w:rFonts w:ascii="Arial" w:eastAsia="宋体" w:hAnsi="Arial" w:cs="Times New Roman" w:hint="eastAsia"/>
                  <w:szCs w:val="18"/>
                </w:rPr>
                <w:t>2011-12-13</w:t>
              </w:r>
            </w:ins>
          </w:p>
        </w:tc>
        <w:tc>
          <w:tcPr>
            <w:tcW w:w="435" w:type="pct"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25043D" w:rsidRPr="00DA0C6B" w:rsidTr="007D1816">
        <w:trPr>
          <w:jc w:val="center"/>
        </w:trPr>
        <w:tc>
          <w:tcPr>
            <w:tcW w:w="357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E1031D" w:rsidRDefault="00FF4034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5" w:author="itc211010" w:date="2012-02-20T15:48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25043D" w:rsidRPr="0020333D" w:rsidRDefault="00FF4034" w:rsidP="0020333D">
            <w:pPr>
              <w:jc w:val="left"/>
              <w:rPr>
                <w:rFonts w:ascii="Arial" w:hAnsi="Arial" w:cs="Times New Roman"/>
                <w:szCs w:val="18"/>
              </w:rPr>
            </w:pPr>
            <w:ins w:id="6" w:author="itc211010" w:date="2012-02-20T15:48:00Z">
              <w:r>
                <w:rPr>
                  <w:rFonts w:ascii="Arial" w:hAnsi="Arial" w:cs="Times New Roman" w:hint="eastAsia"/>
                  <w:szCs w:val="18"/>
                </w:rPr>
                <w:t>将数据库</w:t>
              </w:r>
              <w:proofErr w:type="gramStart"/>
              <w:r>
                <w:rPr>
                  <w:rFonts w:ascii="Arial" w:hAnsi="Arial" w:cs="Times New Roman" w:hint="eastAsia"/>
                  <w:szCs w:val="18"/>
                </w:rPr>
                <w:t>名</w:t>
              </w:r>
            </w:ins>
            <w:ins w:id="7" w:author="itc211010" w:date="2012-02-20T15:49:00Z">
              <w:r>
                <w:rPr>
                  <w:rFonts w:ascii="Arial" w:hAnsi="Arial" w:cs="Times New Roman" w:hint="eastAsia"/>
                  <w:szCs w:val="18"/>
                </w:rPr>
                <w:t>修改</w:t>
              </w:r>
              <w:proofErr w:type="gramEnd"/>
              <w:r>
                <w:rPr>
                  <w:rFonts w:ascii="Arial" w:hAnsi="Arial" w:cs="Times New Roman" w:hint="eastAsia"/>
                  <w:szCs w:val="18"/>
                </w:rPr>
                <w:t>为</w:t>
              </w:r>
              <w:r w:rsidRPr="00FF4034">
                <w:rPr>
                  <w:rFonts w:ascii="Arial" w:hAnsi="Arial" w:cs="Times New Roman"/>
                  <w:szCs w:val="18"/>
                </w:rPr>
                <w:t>HPIMES</w:t>
              </w:r>
            </w:ins>
          </w:p>
        </w:tc>
        <w:tc>
          <w:tcPr>
            <w:tcW w:w="757" w:type="pct"/>
          </w:tcPr>
          <w:p w:rsidR="0025043D" w:rsidRPr="002F165C" w:rsidRDefault="00FF4034" w:rsidP="00371BF0">
            <w:pPr>
              <w:jc w:val="left"/>
              <w:rPr>
                <w:rFonts w:ascii="Arial" w:hAnsi="Arial"/>
                <w:szCs w:val="18"/>
              </w:rPr>
            </w:pPr>
            <w:ins w:id="8" w:author="itc211010" w:date="2012-02-20T15:49:00Z">
              <w:r>
                <w:rPr>
                  <w:rFonts w:ascii="Arial" w:hAnsi="Arial" w:hint="eastAsia"/>
                  <w:szCs w:val="18"/>
                </w:rPr>
                <w:t>2012-2-20</w:t>
              </w:r>
            </w:ins>
          </w:p>
        </w:tc>
        <w:tc>
          <w:tcPr>
            <w:tcW w:w="435" w:type="pct"/>
          </w:tcPr>
          <w:p w:rsidR="0025043D" w:rsidRDefault="0025043D"/>
        </w:tc>
      </w:tr>
      <w:tr w:rsidR="0025043D" w:rsidRPr="00DA0C6B" w:rsidTr="007D1816">
        <w:trPr>
          <w:jc w:val="center"/>
        </w:trPr>
        <w:tc>
          <w:tcPr>
            <w:tcW w:w="357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F84835" w:rsidRDefault="0025043D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25043D" w:rsidRDefault="0025043D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25043D" w:rsidRPr="00A6174E" w:rsidRDefault="0025043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25043D" w:rsidRPr="00A6174E" w:rsidRDefault="0025043D">
            <w:pPr>
              <w:rPr>
                <w:rFonts w:ascii="Arial" w:hAnsi="Arial"/>
                <w:szCs w:val="18"/>
              </w:rPr>
            </w:pPr>
          </w:p>
        </w:tc>
      </w:tr>
      <w:tr w:rsidR="00006188" w:rsidRPr="00DA0C6B" w:rsidTr="007D1816">
        <w:trPr>
          <w:jc w:val="center"/>
        </w:trPr>
        <w:tc>
          <w:tcPr>
            <w:tcW w:w="357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006188" w:rsidRPr="00F84835" w:rsidRDefault="00006188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006188" w:rsidRPr="00006188" w:rsidRDefault="00006188" w:rsidP="00FA1A1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06188" w:rsidRPr="00006188" w:rsidRDefault="00006188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006188" w:rsidRPr="00006188" w:rsidRDefault="00006188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C0228D" w:rsidRPr="00DA0C6B" w:rsidTr="007D1816">
        <w:trPr>
          <w:jc w:val="center"/>
        </w:trPr>
        <w:tc>
          <w:tcPr>
            <w:tcW w:w="357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C0228D" w:rsidRPr="00F84835" w:rsidRDefault="00C0228D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C0228D" w:rsidRDefault="00C0228D" w:rsidP="00466597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C0228D" w:rsidRPr="00C0228D" w:rsidRDefault="00C0228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C0228D" w:rsidRPr="00C0228D" w:rsidRDefault="00C0228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7D1816">
        <w:trPr>
          <w:jc w:val="center"/>
        </w:trPr>
        <w:tc>
          <w:tcPr>
            <w:tcW w:w="357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Pr="00F84835" w:rsidRDefault="0032003E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3200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Pr="0032003E" w:rsidRDefault="0032003E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32003E" w:rsidRPr="0032003E" w:rsidRDefault="0032003E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7D1816">
        <w:trPr>
          <w:jc w:val="center"/>
        </w:trPr>
        <w:tc>
          <w:tcPr>
            <w:tcW w:w="35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Default="0032003E" w:rsidP="006E163E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7D1816" w:rsidRDefault="009002D2">
      <w:pPr>
        <w:pStyle w:val="10"/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7575398" w:history="1">
        <w:r w:rsidR="007D1816" w:rsidRPr="00053F5C">
          <w:rPr>
            <w:rStyle w:val="a6"/>
            <w:rFonts w:ascii="Times New Roman" w:eastAsia="黑体" w:hAnsi="Times New Roman" w:cs="Times New Roman"/>
            <w:noProof/>
          </w:rPr>
          <w:t>0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 w:hint="eastAsia"/>
            <w:noProof/>
          </w:rPr>
          <w:t>前言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5399" w:history="1">
        <w:r w:rsidR="007D1816" w:rsidRPr="00053F5C">
          <w:rPr>
            <w:rStyle w:val="a6"/>
            <w:rFonts w:ascii="Times New Roman" w:eastAsia="宋体" w:hAnsi="Times New Roman" w:cs="Times New Roman"/>
            <w:noProof/>
          </w:rPr>
          <w:t>0.1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 w:hAnsi="Times New Roman"/>
            <w:noProof/>
          </w:rPr>
          <w:t>Introduction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5400" w:history="1">
        <w:r w:rsidR="007D1816" w:rsidRPr="00053F5C">
          <w:rPr>
            <w:rStyle w:val="a6"/>
            <w:rFonts w:ascii="Times New Roman" w:eastAsia="黑体" w:hAnsi="Times New Roman" w:cs="Times New Roman"/>
            <w:noProof/>
          </w:rPr>
          <w:t>0.2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 w:hAnsi="Times New Roman"/>
            <w:noProof/>
          </w:rPr>
          <w:t>References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10"/>
        <w:rPr>
          <w:noProof/>
        </w:rPr>
      </w:pPr>
      <w:hyperlink w:anchor="_Toc307575401" w:history="1">
        <w:r w:rsidR="007D1816" w:rsidRPr="00053F5C">
          <w:rPr>
            <w:rStyle w:val="a6"/>
            <w:rFonts w:ascii="Times New Roman" w:eastAsia="黑体" w:hAnsi="Times New Roman" w:cs="Times New Roman"/>
            <w:noProof/>
          </w:rPr>
          <w:t>1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/>
            <w:noProof/>
          </w:rPr>
          <w:t>Use Cases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5402" w:history="1">
        <w:r w:rsidR="007D1816" w:rsidRPr="00053F5C">
          <w:rPr>
            <w:rStyle w:val="a6"/>
            <w:rFonts w:ascii="Times New Roman" w:hAnsi="Times New Roman" w:cs="Times New Roman"/>
            <w:noProof/>
          </w:rPr>
          <w:t>1.1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 w:hAnsi="Times New Roman"/>
            <w:noProof/>
          </w:rPr>
          <w:t>rpt_ITCNDTS_GET_PIAINPUT_14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5403" w:history="1">
        <w:r w:rsidR="007D1816" w:rsidRPr="00053F5C">
          <w:rPr>
            <w:rStyle w:val="a6"/>
            <w:rFonts w:ascii="Times New Roman" w:eastAsia="黑体" w:hAnsi="Times New Roman"/>
            <w:noProof/>
          </w:rPr>
          <w:t>1.1.1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 w:hAnsi="Times New Roman" w:hint="eastAsia"/>
            <w:noProof/>
          </w:rPr>
          <w:t>数据流向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5404" w:history="1">
        <w:r w:rsidR="007D1816" w:rsidRPr="00053F5C">
          <w:rPr>
            <w:rStyle w:val="a6"/>
            <w:rFonts w:ascii="Times New Roman" w:eastAsia="黑体" w:hAnsi="Times New Roman"/>
            <w:noProof/>
          </w:rPr>
          <w:t>1.1.2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 w:hAnsi="Times New Roman"/>
            <w:noProof/>
          </w:rPr>
          <w:t>Input Tables/Files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5405" w:history="1">
        <w:r w:rsidR="007D1816" w:rsidRPr="00053F5C">
          <w:rPr>
            <w:rStyle w:val="a6"/>
            <w:rFonts w:ascii="Times New Roman" w:eastAsia="黑体" w:hAnsi="Times New Roman"/>
            <w:noProof/>
          </w:rPr>
          <w:t>1.1.3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 w:hAnsi="Times New Roman"/>
            <w:noProof/>
          </w:rPr>
          <w:t>Output Tables/Files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5406" w:history="1">
        <w:r w:rsidR="007D1816" w:rsidRPr="00053F5C">
          <w:rPr>
            <w:rStyle w:val="a6"/>
            <w:rFonts w:ascii="Times New Roman" w:eastAsia="黑体" w:hAnsi="Times New Roman"/>
            <w:noProof/>
          </w:rPr>
          <w:t>1.1.4</w:t>
        </w:r>
        <w:r w:rsidR="007D1816">
          <w:rPr>
            <w:noProof/>
          </w:rPr>
          <w:tab/>
        </w:r>
        <w:r w:rsidR="007D1816" w:rsidRPr="00053F5C">
          <w:rPr>
            <w:rStyle w:val="a6"/>
            <w:rFonts w:ascii="Times New Roman" w:eastAsia="黑体" w:hAnsi="Times New Roman"/>
            <w:noProof/>
          </w:rPr>
          <w:t>Execution mechanism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40"/>
        <w:tabs>
          <w:tab w:val="left" w:pos="2055"/>
          <w:tab w:val="right" w:leader="dot" w:pos="8296"/>
        </w:tabs>
        <w:rPr>
          <w:noProof/>
        </w:rPr>
      </w:pPr>
      <w:hyperlink w:anchor="_Toc307575407" w:history="1">
        <w:r w:rsidR="007D1816" w:rsidRPr="00053F5C">
          <w:rPr>
            <w:rStyle w:val="a6"/>
            <w:noProof/>
          </w:rPr>
          <w:t>1.1.4.1</w:t>
        </w:r>
        <w:r w:rsidR="007D1816">
          <w:rPr>
            <w:noProof/>
          </w:rPr>
          <w:tab/>
        </w:r>
        <w:r w:rsidR="007D1816" w:rsidRPr="00053F5C">
          <w:rPr>
            <w:rStyle w:val="a6"/>
            <w:noProof/>
          </w:rPr>
          <w:t>Program(s)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10"/>
        <w:rPr>
          <w:noProof/>
        </w:rPr>
      </w:pPr>
      <w:hyperlink w:anchor="_Toc307575408" w:history="1">
        <w:r w:rsidR="007D1816" w:rsidRPr="00053F5C">
          <w:rPr>
            <w:rStyle w:val="a6"/>
            <w:rFonts w:ascii="Times New Roman" w:hAnsi="Times New Roman" w:cs="Times New Roman"/>
            <w:noProof/>
          </w:rPr>
          <w:t>2</w:t>
        </w:r>
        <w:r w:rsidR="007D1816">
          <w:rPr>
            <w:noProof/>
          </w:rPr>
          <w:tab/>
        </w:r>
        <w:r w:rsidR="007D1816" w:rsidRPr="00053F5C">
          <w:rPr>
            <w:rStyle w:val="a6"/>
            <w:noProof/>
          </w:rPr>
          <w:t>Question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816" w:rsidRDefault="009002D2">
      <w:pPr>
        <w:pStyle w:val="10"/>
        <w:rPr>
          <w:noProof/>
        </w:rPr>
      </w:pPr>
      <w:hyperlink w:anchor="_Toc307575409" w:history="1">
        <w:r w:rsidR="007D1816" w:rsidRPr="00053F5C">
          <w:rPr>
            <w:rStyle w:val="a6"/>
            <w:rFonts w:ascii="Times New Roman" w:hAnsi="Times New Roman" w:cs="Times New Roman"/>
            <w:noProof/>
          </w:rPr>
          <w:t>3</w:t>
        </w:r>
        <w:r w:rsidR="007D1816">
          <w:rPr>
            <w:noProof/>
          </w:rPr>
          <w:tab/>
        </w:r>
        <w:r w:rsidR="007D1816" w:rsidRPr="00053F5C">
          <w:rPr>
            <w:rStyle w:val="a6"/>
            <w:noProof/>
          </w:rPr>
          <w:t>Appendix</w:t>
        </w:r>
        <w:r w:rsidR="007D1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816">
          <w:rPr>
            <w:noProof/>
            <w:webHidden/>
          </w:rPr>
          <w:instrText xml:space="preserve"> PAGEREF _Toc307575409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81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F16" w:rsidRDefault="009002D2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黑体" w:hAnsi="Times New Roman"/>
          <w:sz w:val="30"/>
        </w:rPr>
      </w:pPr>
      <w:bookmarkStart w:id="9" w:name="_Toc307575398"/>
      <w:r w:rsidRPr="00AC5EBB">
        <w:rPr>
          <w:rFonts w:ascii="Times New Roman" w:eastAsia="黑体" w:hint="eastAsia"/>
          <w:sz w:val="30"/>
        </w:rPr>
        <w:lastRenderedPageBreak/>
        <w:t>前言</w:t>
      </w:r>
      <w:bookmarkEnd w:id="9"/>
    </w:p>
    <w:p w:rsidR="00213744" w:rsidRPr="0069440D" w:rsidRDefault="00213744" w:rsidP="00AC5EBB">
      <w:pPr>
        <w:ind w:firstLineChars="200" w:firstLine="420"/>
        <w:jc w:val="left"/>
        <w:rPr>
          <w:rFonts w:ascii="Arial" w:eastAsia="宋体" w:hAnsi="Arial"/>
        </w:rPr>
      </w:pPr>
      <w:r w:rsidRPr="0069440D">
        <w:rPr>
          <w:rFonts w:ascii="Arial" w:eastAsia="宋体" w:hAnsi="Arial" w:hint="eastAsia"/>
        </w:rPr>
        <w:t>本文档用于定义</w:t>
      </w:r>
      <w:r w:rsidR="00EB7317">
        <w:rPr>
          <w:rFonts w:ascii="Arial" w:eastAsia="宋体" w:hAnsi="Arial" w:hint="eastAsia"/>
        </w:rPr>
        <w:t xml:space="preserve">FA </w:t>
      </w:r>
      <w:r w:rsidR="00EB7317">
        <w:rPr>
          <w:rFonts w:ascii="Arial" w:eastAsia="宋体" w:hAnsi="Arial"/>
        </w:rPr>
        <w:t>–</w:t>
      </w:r>
      <w:r w:rsidR="00EB7317">
        <w:rPr>
          <w:rFonts w:ascii="Arial" w:eastAsia="宋体" w:hAnsi="Arial" w:hint="eastAsia"/>
        </w:rPr>
        <w:t xml:space="preserve"> Image Download</w:t>
      </w:r>
      <w:r w:rsidR="00683C7C" w:rsidRPr="0069440D">
        <w:rPr>
          <w:rFonts w:ascii="Arial" w:eastAsia="宋体" w:hAnsi="Arial" w:hint="eastAsia"/>
        </w:rPr>
        <w:t xml:space="preserve"> Interface</w:t>
      </w:r>
      <w:r w:rsidRPr="0069440D">
        <w:rPr>
          <w:rFonts w:ascii="Arial" w:eastAsia="宋体" w:hAnsi="Arial" w:hint="eastAsia"/>
        </w:rPr>
        <w:t xml:space="preserve"> </w:t>
      </w:r>
      <w:r w:rsidRPr="0069440D">
        <w:rPr>
          <w:rFonts w:ascii="Arial" w:eastAsia="宋体" w:hAnsi="Arial" w:hint="eastAsia"/>
        </w:rPr>
        <w:t>部分的业务需求，作为规格设计与程序设计的依据；读者为</w:t>
      </w:r>
      <w:r w:rsidR="009C1113" w:rsidRPr="0069440D">
        <w:rPr>
          <w:rFonts w:ascii="Arial" w:eastAsia="宋体" w:hAnsi="Arial" w:hint="eastAsia"/>
        </w:rPr>
        <w:t xml:space="preserve">iMES </w:t>
      </w:r>
      <w:r w:rsidRPr="0069440D">
        <w:rPr>
          <w:rFonts w:ascii="Arial" w:eastAsia="宋体" w:hAnsi="Arial" w:hint="eastAsia"/>
        </w:rPr>
        <w:t>项目的用户，设计人员，开发人员和质检人员。</w:t>
      </w:r>
    </w:p>
    <w:p w:rsidR="00AC5EBB" w:rsidRPr="0069440D" w:rsidRDefault="00AC5EBB" w:rsidP="00AC5EBB">
      <w:pPr>
        <w:ind w:firstLineChars="200" w:firstLine="420"/>
        <w:jc w:val="left"/>
        <w:rPr>
          <w:rFonts w:ascii="Arial" w:eastAsia="宋体" w:hAnsi="Arial"/>
        </w:rPr>
      </w:pPr>
    </w:p>
    <w:p w:rsidR="00BC133E" w:rsidRDefault="00AC5EBB" w:rsidP="00C014EB">
      <w:pPr>
        <w:pStyle w:val="2"/>
        <w:spacing w:before="0" w:after="0" w:line="240" w:lineRule="auto"/>
        <w:ind w:left="567" w:hanging="567"/>
        <w:rPr>
          <w:rFonts w:ascii="Arial" w:eastAsia="宋体" w:hAnsi="Arial"/>
        </w:rPr>
      </w:pPr>
      <w:bookmarkStart w:id="10" w:name="_Toc307575399"/>
      <w:r w:rsidRPr="00AC5EBB">
        <w:rPr>
          <w:rFonts w:ascii="Times New Roman" w:eastAsia="黑体" w:hAnsi="Times New Roman"/>
          <w:sz w:val="28"/>
          <w:szCs w:val="28"/>
        </w:rPr>
        <w:t>Introduction</w:t>
      </w:r>
      <w:bookmarkEnd w:id="10"/>
    </w:p>
    <w:p w:rsidR="00F64C16" w:rsidRPr="00C22AD1" w:rsidRDefault="00E51C1A" w:rsidP="009D3A19">
      <w:pPr>
        <w:pStyle w:val="a7"/>
        <w:numPr>
          <w:ilvl w:val="0"/>
          <w:numId w:val="6"/>
        </w:numPr>
        <w:ind w:firstLineChars="0"/>
        <w:jc w:val="left"/>
        <w:rPr>
          <w:rFonts w:ascii="Arial" w:eastAsia="宋体" w:hAnsi="Arial"/>
        </w:rPr>
      </w:pPr>
      <w:r>
        <w:rPr>
          <w:rFonts w:ascii="Arial" w:eastAsia="宋体" w:hAnsi="Arial"/>
        </w:rPr>
        <w:t>rpt_ITCNDTS_GET_PIAINPUT_14</w:t>
      </w:r>
    </w:p>
    <w:p w:rsidR="008859DA" w:rsidRPr="008859DA" w:rsidRDefault="00C014EB" w:rsidP="00C014EB">
      <w:pPr>
        <w:pStyle w:val="a7"/>
        <w:ind w:left="840" w:firstLineChars="0" w:firstLine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 w:rsidR="00114E41">
        <w:rPr>
          <w:rFonts w:ascii="Arial" w:eastAsia="宋体" w:hAnsi="Arial" w:hint="eastAsia"/>
        </w:rPr>
        <w:t>实时</w:t>
      </w:r>
      <w:r w:rsidR="004A3B9D">
        <w:rPr>
          <w:rFonts w:ascii="Arial" w:eastAsia="宋体" w:hAnsi="Arial" w:hint="eastAsia"/>
        </w:rPr>
        <w:t>调用</w:t>
      </w:r>
      <w:r w:rsidRPr="0069440D">
        <w:rPr>
          <w:rFonts w:ascii="Arial" w:eastAsia="宋体" w:hAnsi="Arial" w:hint="eastAsia"/>
        </w:rPr>
        <w:t xml:space="preserve">FIS </w:t>
      </w:r>
      <w:r w:rsidRPr="0069440D">
        <w:rPr>
          <w:rFonts w:ascii="Arial" w:eastAsia="宋体" w:hint="eastAsia"/>
        </w:rPr>
        <w:t>的</w:t>
      </w:r>
      <w:r w:rsidRPr="0069440D">
        <w:rPr>
          <w:rFonts w:ascii="Arial" w:eastAsia="宋体" w:hAnsi="Arial" w:hint="eastAsia"/>
        </w:rPr>
        <w:t>Stored Procedure</w:t>
      </w:r>
      <w:r>
        <w:rPr>
          <w:rFonts w:ascii="Arial" w:eastAsia="宋体" w:hAnsi="Arial" w:hint="eastAsia"/>
        </w:rPr>
        <w:t>，从</w:t>
      </w:r>
      <w:r>
        <w:rPr>
          <w:rFonts w:ascii="Arial" w:eastAsia="宋体" w:hAnsi="Arial" w:hint="eastAsia"/>
        </w:rPr>
        <w:t>FIS DB</w:t>
      </w:r>
      <w:r>
        <w:rPr>
          <w:rFonts w:ascii="Arial" w:eastAsia="宋体" w:hAnsi="Arial" w:hint="eastAsia"/>
        </w:rPr>
        <w:t>下载</w:t>
      </w:r>
      <w:r w:rsidR="004A3B9D">
        <w:rPr>
          <w:rFonts w:ascii="Arial" w:eastAsia="宋体" w:hAnsi="Arial" w:hint="eastAsia"/>
        </w:rPr>
        <w:t>PIA</w:t>
      </w:r>
      <w:r>
        <w:rPr>
          <w:rFonts w:ascii="Arial" w:eastAsia="宋体" w:hAnsi="Arial" w:hint="eastAsia"/>
        </w:rPr>
        <w:t>信息</w:t>
      </w:r>
      <w:r w:rsidR="00114E41">
        <w:rPr>
          <w:rFonts w:ascii="Arial" w:eastAsia="宋体" w:hAnsi="Arial" w:hint="eastAsia"/>
        </w:rPr>
        <w:t>，判断</w:t>
      </w:r>
      <w:r w:rsidR="00114E41">
        <w:rPr>
          <w:rFonts w:ascii="Arial" w:eastAsia="宋体" w:hAnsi="Arial" w:hint="eastAsia"/>
        </w:rPr>
        <w:t>Product</w:t>
      </w:r>
      <w:r w:rsidR="00114E41">
        <w:rPr>
          <w:rFonts w:ascii="Arial" w:eastAsia="宋体" w:hAnsi="Arial" w:hint="eastAsia"/>
        </w:rPr>
        <w:t>的抽检状态</w:t>
      </w: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黑体" w:hAnsi="Times New Roman"/>
          <w:sz w:val="28"/>
          <w:szCs w:val="28"/>
        </w:rPr>
      </w:pPr>
      <w:bookmarkStart w:id="11" w:name="_Toc307575400"/>
      <w:r w:rsidRPr="00AC5EBB">
        <w:rPr>
          <w:rFonts w:ascii="Times New Roman" w:eastAsia="黑体" w:hAnsi="Times New Roman"/>
          <w:sz w:val="28"/>
          <w:szCs w:val="28"/>
        </w:rPr>
        <w:t>References</w:t>
      </w:r>
      <w:bookmarkEnd w:id="11"/>
    </w:p>
    <w:p w:rsidR="00FB02F8" w:rsidRPr="0069440D" w:rsidRDefault="00FB02F8" w:rsidP="00AC5EBB">
      <w:pPr>
        <w:ind w:firstLineChars="200" w:firstLine="420"/>
        <w:jc w:val="left"/>
        <w:rPr>
          <w:rFonts w:ascii="Arial" w:eastAsia="宋体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黑体"/>
          <w:sz w:val="30"/>
        </w:rPr>
      </w:pPr>
      <w:bookmarkStart w:id="12" w:name="_Toc307575401"/>
      <w:r w:rsidRPr="009739C9">
        <w:rPr>
          <w:rFonts w:ascii="Times New Roman" w:eastAsia="黑体" w:hint="eastAsia"/>
          <w:sz w:val="30"/>
        </w:rPr>
        <w:t>Use Cases</w:t>
      </w:r>
      <w:bookmarkEnd w:id="12"/>
    </w:p>
    <w:p w:rsidR="00046EB9" w:rsidRDefault="00E51C1A" w:rsidP="00171A5F">
      <w:pPr>
        <w:pStyle w:val="2"/>
        <w:spacing w:before="0" w:after="0" w:line="240" w:lineRule="auto"/>
        <w:ind w:left="567" w:hanging="567"/>
        <w:rPr>
          <w:rFonts w:ascii="Times New Roman" w:eastAsiaTheme="minorEastAsia" w:hAnsi="Times New Roman"/>
          <w:sz w:val="28"/>
          <w:szCs w:val="28"/>
        </w:rPr>
      </w:pPr>
      <w:bookmarkStart w:id="13" w:name="_Toc307575402"/>
      <w:r>
        <w:rPr>
          <w:rFonts w:ascii="Times New Roman" w:eastAsia="黑体" w:hAnsi="Times New Roman"/>
          <w:sz w:val="28"/>
          <w:szCs w:val="28"/>
        </w:rPr>
        <w:t>rpt_ITCNDTS_GET_PIAINPUT_14</w:t>
      </w:r>
      <w:bookmarkEnd w:id="13"/>
    </w:p>
    <w:p w:rsidR="00C014EB" w:rsidRPr="00E51C1A" w:rsidRDefault="00E51C1A" w:rsidP="004B2A89">
      <w:pPr>
        <w:ind w:firstLine="420"/>
        <w:jc w:val="left"/>
        <w:rPr>
          <w:rFonts w:ascii="Arial" w:eastAsia="宋体" w:hAnsi="Arial"/>
        </w:rPr>
      </w:pPr>
      <w:r w:rsidRPr="00E51C1A">
        <w:rPr>
          <w:rFonts w:ascii="Arial" w:eastAsia="宋体" w:hAnsi="Arial" w:hint="eastAsia"/>
        </w:rPr>
        <w:t>Image Download</w:t>
      </w:r>
      <w:r w:rsidRPr="00E51C1A">
        <w:rPr>
          <w:rFonts w:ascii="Arial" w:eastAsia="宋体" w:hAnsi="Arial" w:hint="eastAsia"/>
        </w:rPr>
        <w:t>开始之前调用</w:t>
      </w:r>
      <w:r w:rsidRPr="00E51C1A">
        <w:rPr>
          <w:rFonts w:ascii="Arial" w:eastAsia="宋体" w:hAnsi="Arial" w:hint="eastAsia"/>
        </w:rPr>
        <w:t xml:space="preserve">FIS </w:t>
      </w:r>
      <w:r w:rsidRPr="00E51C1A">
        <w:rPr>
          <w:rFonts w:ascii="Arial" w:eastAsia="宋体" w:hint="eastAsia"/>
        </w:rPr>
        <w:t>的</w:t>
      </w:r>
      <w:r w:rsidRPr="00E51C1A">
        <w:rPr>
          <w:rFonts w:ascii="Arial" w:eastAsia="宋体" w:hAnsi="Arial" w:hint="eastAsia"/>
        </w:rPr>
        <w:t>Stored Procedure</w:t>
      </w:r>
      <w:r w:rsidRPr="00E51C1A">
        <w:rPr>
          <w:rFonts w:ascii="Arial" w:eastAsia="宋体" w:hAnsi="Arial" w:hint="eastAsia"/>
        </w:rPr>
        <w:t>，从</w:t>
      </w:r>
      <w:r w:rsidRPr="00E51C1A">
        <w:rPr>
          <w:rFonts w:ascii="Arial" w:eastAsia="宋体" w:hAnsi="Arial" w:hint="eastAsia"/>
        </w:rPr>
        <w:t>FIS DB</w:t>
      </w:r>
      <w:r w:rsidRPr="00E51C1A">
        <w:rPr>
          <w:rFonts w:ascii="Arial" w:eastAsia="宋体" w:hAnsi="Arial" w:hint="eastAsia"/>
        </w:rPr>
        <w:t>下载</w:t>
      </w:r>
      <w:r w:rsidRPr="00E51C1A">
        <w:rPr>
          <w:rFonts w:ascii="Arial" w:eastAsia="宋体" w:hAnsi="Arial" w:hint="eastAsia"/>
        </w:rPr>
        <w:t>PIA</w:t>
      </w:r>
      <w:r w:rsidRPr="00E51C1A">
        <w:rPr>
          <w:rFonts w:ascii="Arial" w:eastAsia="宋体" w:hAnsi="Arial" w:hint="eastAsia"/>
        </w:rPr>
        <w:t>信息</w:t>
      </w:r>
      <w:r w:rsidR="004B2A89">
        <w:rPr>
          <w:rFonts w:ascii="Arial" w:eastAsia="宋体" w:hAnsi="Arial" w:hint="eastAsia"/>
        </w:rPr>
        <w:t>，判断</w:t>
      </w:r>
      <w:r w:rsidR="004B2A89">
        <w:rPr>
          <w:rFonts w:ascii="Arial" w:eastAsia="宋体" w:hAnsi="Arial" w:hint="eastAsia"/>
        </w:rPr>
        <w:t>Product</w:t>
      </w:r>
      <w:r w:rsidR="004B2A89">
        <w:rPr>
          <w:rFonts w:ascii="Arial" w:eastAsia="宋体" w:hAnsi="Arial" w:hint="eastAsia"/>
        </w:rPr>
        <w:t>的抽检状态</w:t>
      </w:r>
    </w:p>
    <w:p w:rsidR="00595DB1" w:rsidRPr="00046EB9" w:rsidRDefault="00046EB9" w:rsidP="00046EB9">
      <w:pPr>
        <w:pStyle w:val="3"/>
        <w:rPr>
          <w:rFonts w:ascii="Times New Roman" w:eastAsia="黑体" w:hAnsi="Times New Roman"/>
          <w:sz w:val="24"/>
        </w:rPr>
      </w:pPr>
      <w:bookmarkStart w:id="14" w:name="_Toc307575403"/>
      <w:r w:rsidRPr="00046EB9">
        <w:rPr>
          <w:rFonts w:ascii="Times New Roman" w:eastAsia="黑体" w:hAnsi="Times New Roman" w:hint="eastAsia"/>
          <w:sz w:val="24"/>
        </w:rPr>
        <w:t>数据流向</w:t>
      </w:r>
      <w:bookmarkEnd w:id="14"/>
    </w:p>
    <w:p w:rsidR="006919B4" w:rsidRPr="0069440D" w:rsidRDefault="0075195E" w:rsidP="00A650C4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FIS</w:t>
      </w:r>
      <w:r w:rsidR="00046EB9">
        <w:rPr>
          <w:rFonts w:ascii="Arial" w:eastAsia="宋体" w:hAnsi="Arial" w:hint="eastAsia"/>
        </w:rPr>
        <w:t xml:space="preserve"> </w:t>
      </w:r>
      <w:r w:rsidR="00E17697" w:rsidRPr="0069440D">
        <w:rPr>
          <w:rFonts w:ascii="Arial" w:eastAsia="宋体" w:hAnsi="Arial"/>
        </w:rPr>
        <w:sym w:font="Wingdings" w:char="F0E8"/>
      </w:r>
      <w:r>
        <w:rPr>
          <w:rFonts w:ascii="Arial" w:eastAsia="宋体" w:hAnsi="Arial" w:hint="eastAsia"/>
        </w:rPr>
        <w:t xml:space="preserve">Image </w:t>
      </w:r>
    </w:p>
    <w:p w:rsidR="00E17697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15" w:name="_Toc307575404"/>
      <w:r w:rsidRPr="00046EB9">
        <w:rPr>
          <w:rFonts w:ascii="Times New Roman" w:eastAsia="黑体" w:hAnsi="Times New Roman" w:hint="eastAsia"/>
          <w:sz w:val="24"/>
        </w:rPr>
        <w:t>Input Tables/Files</w:t>
      </w:r>
      <w:bookmarkEnd w:id="15"/>
    </w:p>
    <w:p w:rsidR="00E02F40" w:rsidRDefault="00E02F40" w:rsidP="00E02F40">
      <w:pPr>
        <w:pStyle w:val="a7"/>
        <w:numPr>
          <w:ilvl w:val="0"/>
          <w:numId w:val="30"/>
        </w:numPr>
        <w:ind w:firstLineChars="0"/>
        <w:rPr>
          <w:ins w:id="16" w:author="itc211010" w:date="2011-12-13T16:00:00Z"/>
          <w:rFonts w:ascii="Arial" w:hAnsi="Arial" w:cs="Arial"/>
          <w:szCs w:val="21"/>
        </w:rPr>
      </w:pPr>
      <w:r w:rsidRPr="00E02F40">
        <w:rPr>
          <w:rFonts w:ascii="Arial" w:hAnsi="Arial" w:cs="Arial"/>
          <w:szCs w:val="21"/>
        </w:rPr>
        <w:t>[</w:t>
      </w:r>
      <w:del w:id="17" w:author="itc211010" w:date="2012-02-20T15:49:00Z">
        <w:r w:rsidRPr="00E02F40" w:rsidDel="00FF4034">
          <w:rPr>
            <w:rFonts w:ascii="Arial" w:hAnsi="Arial" w:cs="Arial"/>
            <w:szCs w:val="21"/>
          </w:rPr>
          <w:delText>FA</w:delText>
        </w:r>
      </w:del>
      <w:ins w:id="18" w:author="itc211010" w:date="2012-02-20T15:49:00Z">
        <w:r w:rsidR="00FF4034">
          <w:rPr>
            <w:rFonts w:ascii="Arial" w:hAnsi="Arial" w:cs="Arial"/>
            <w:szCs w:val="21"/>
          </w:rPr>
          <w:t>HPIMES</w:t>
        </w:r>
      </w:ins>
      <w:r w:rsidRPr="00E02F40">
        <w:rPr>
          <w:rFonts w:ascii="Arial" w:hAnsi="Arial" w:cs="Arial"/>
          <w:szCs w:val="21"/>
        </w:rPr>
        <w:t>]</w:t>
      </w:r>
      <w:proofErr w:type="gramStart"/>
      <w:r w:rsidRPr="00E02F40">
        <w:rPr>
          <w:rFonts w:ascii="Arial" w:hAnsi="Arial" w:cs="Arial"/>
          <w:szCs w:val="21"/>
        </w:rPr>
        <w:t>..</w:t>
      </w:r>
      <w:proofErr w:type="gramEnd"/>
      <w:del w:id="19" w:author="itc211010" w:date="2011-12-13T16:01:00Z">
        <w:r w:rsidRPr="00E02F40" w:rsidDel="00E4341B">
          <w:rPr>
            <w:rFonts w:ascii="Arial" w:hAnsi="Arial" w:cs="Arial"/>
            <w:szCs w:val="21"/>
          </w:rPr>
          <w:delText>[</w:delText>
        </w:r>
        <w:r w:rsidRPr="00E02F40" w:rsidDel="00E4341B">
          <w:rPr>
            <w:rFonts w:ascii="Arial" w:hAnsi="Arial" w:cs="Arial"/>
            <w:noProof/>
            <w:kern w:val="0"/>
            <w:szCs w:val="21"/>
          </w:rPr>
          <w:delText>SnoDet</w:delText>
        </w:r>
        <w:r w:rsidRPr="00E02F40" w:rsidDel="00E4341B">
          <w:rPr>
            <w:rFonts w:ascii="Arial" w:hAnsi="Arial" w:cs="Arial"/>
            <w:szCs w:val="21"/>
          </w:rPr>
          <w:delText>]</w:delText>
        </w:r>
        <w:r w:rsidRPr="00E02F40" w:rsidDel="00E4341B">
          <w:rPr>
            <w:rFonts w:ascii="Arial" w:cs="Arial"/>
            <w:szCs w:val="21"/>
          </w:rPr>
          <w:delText>、</w:delText>
        </w:r>
        <w:r w:rsidRPr="00E02F40" w:rsidDel="00E4341B">
          <w:rPr>
            <w:rFonts w:ascii="Arial" w:hAnsi="Arial" w:cs="Arial"/>
            <w:szCs w:val="21"/>
          </w:rPr>
          <w:delText>[</w:delText>
        </w:r>
        <w:r w:rsidRPr="00E02F40" w:rsidDel="00E4341B">
          <w:rPr>
            <w:rFonts w:ascii="Arial" w:hAnsi="Arial" w:cs="Arial"/>
            <w:noProof/>
            <w:kern w:val="0"/>
            <w:szCs w:val="21"/>
          </w:rPr>
          <w:delText>SnoMas</w:delText>
        </w:r>
        <w:r w:rsidRPr="00E02F40" w:rsidDel="00E4341B">
          <w:rPr>
            <w:rFonts w:ascii="Arial" w:hAnsi="Arial" w:cs="Arial"/>
            <w:szCs w:val="21"/>
          </w:rPr>
          <w:delText>]</w:delText>
        </w:r>
        <w:r w:rsidRPr="00E02F40" w:rsidDel="00E4341B">
          <w:rPr>
            <w:rFonts w:ascii="Arial" w:cs="Arial"/>
            <w:szCs w:val="21"/>
          </w:rPr>
          <w:delText>、</w:delText>
        </w:r>
        <w:r w:rsidRPr="00E02F40" w:rsidDel="00E4341B">
          <w:rPr>
            <w:rFonts w:ascii="Arial" w:hAnsi="Arial" w:cs="Arial"/>
            <w:szCs w:val="21"/>
          </w:rPr>
          <w:delText>[</w:delText>
        </w:r>
        <w:r w:rsidRPr="00E02F40" w:rsidDel="00E4341B">
          <w:rPr>
            <w:rFonts w:ascii="Arial" w:hAnsi="Arial" w:cs="Arial"/>
            <w:noProof/>
            <w:kern w:val="0"/>
            <w:szCs w:val="21"/>
          </w:rPr>
          <w:delText>LotData</w:delText>
        </w:r>
        <w:r w:rsidRPr="00E02F40" w:rsidDel="00E4341B">
          <w:rPr>
            <w:rFonts w:ascii="Arial" w:hAnsi="Arial" w:cs="Arial"/>
            <w:szCs w:val="21"/>
          </w:rPr>
          <w:delText>]</w:delText>
        </w:r>
        <w:r w:rsidRPr="00E02F40" w:rsidDel="00E4341B">
          <w:rPr>
            <w:rFonts w:ascii="Arial" w:cs="Arial"/>
            <w:szCs w:val="21"/>
          </w:rPr>
          <w:delText>、</w:delText>
        </w:r>
      </w:del>
      <w:r w:rsidRPr="00E02F40">
        <w:rPr>
          <w:rFonts w:ascii="Arial" w:hAnsi="Arial" w:cs="Arial"/>
          <w:szCs w:val="21"/>
        </w:rPr>
        <w:t>[</w:t>
      </w:r>
      <w:r w:rsidRPr="00E02F40">
        <w:rPr>
          <w:rFonts w:ascii="Arial" w:hAnsi="Arial" w:cs="Arial"/>
          <w:noProof/>
          <w:kern w:val="0"/>
          <w:szCs w:val="21"/>
        </w:rPr>
        <w:t>Alrm_HoldModel</w:t>
      </w:r>
      <w:r w:rsidRPr="00E02F40">
        <w:rPr>
          <w:rFonts w:ascii="Arial" w:hAnsi="Arial" w:cs="Arial"/>
          <w:szCs w:val="21"/>
        </w:rPr>
        <w:t>]</w:t>
      </w:r>
    </w:p>
    <w:p w:rsidR="00E4341B" w:rsidRPr="00E02F40" w:rsidRDefault="00E4341B" w:rsidP="00E02F40">
      <w:pPr>
        <w:pStyle w:val="a7"/>
        <w:numPr>
          <w:ilvl w:val="0"/>
          <w:numId w:val="30"/>
        </w:numPr>
        <w:ind w:firstLineChars="0"/>
        <w:rPr>
          <w:rFonts w:ascii="Arial" w:hAnsi="Arial" w:cs="Arial"/>
          <w:szCs w:val="21"/>
        </w:rPr>
      </w:pPr>
      <w:ins w:id="20" w:author="itc211010" w:date="2011-12-13T16:00:00Z">
        <w:r>
          <w:rPr>
            <w:rFonts w:ascii="Arial" w:hAnsi="Arial" w:cs="Arial" w:hint="eastAsia"/>
            <w:szCs w:val="21"/>
          </w:rPr>
          <w:t>[</w:t>
        </w:r>
      </w:ins>
      <w:ins w:id="21" w:author="itc211010" w:date="2012-02-20T15:49:00Z">
        <w:r w:rsidR="00FF4034">
          <w:rPr>
            <w:rFonts w:ascii="Arial" w:hAnsi="Arial" w:cs="Arial" w:hint="eastAsia"/>
            <w:szCs w:val="21"/>
          </w:rPr>
          <w:t>HPIMES</w:t>
        </w:r>
      </w:ins>
      <w:ins w:id="22" w:author="itc211010" w:date="2011-12-13T16:00:00Z">
        <w:r>
          <w:rPr>
            <w:rFonts w:ascii="Arial" w:hAnsi="Arial" w:cs="Arial" w:hint="eastAsia"/>
            <w:szCs w:val="21"/>
          </w:rPr>
          <w:t>]</w:t>
        </w:r>
        <w:proofErr w:type="gramStart"/>
        <w:r>
          <w:rPr>
            <w:rFonts w:ascii="Arial" w:hAnsi="Arial" w:cs="Arial" w:hint="eastAsia"/>
            <w:szCs w:val="21"/>
          </w:rPr>
          <w:t>..</w:t>
        </w:r>
        <w:proofErr w:type="gramEnd"/>
        <w:r>
          <w:rPr>
            <w:rFonts w:ascii="Arial" w:hAnsi="Arial" w:cs="Arial" w:hint="eastAsia"/>
            <w:szCs w:val="21"/>
          </w:rPr>
          <w:t>[Product]</w:t>
        </w:r>
        <w:r>
          <w:rPr>
            <w:rFonts w:ascii="Arial" w:hAnsi="Arial" w:cs="Arial" w:hint="eastAsia"/>
            <w:szCs w:val="21"/>
          </w:rPr>
          <w:t>、</w:t>
        </w:r>
        <w:r>
          <w:rPr>
            <w:rFonts w:ascii="Arial" w:hAnsi="Arial" w:cs="Arial" w:hint="eastAsia"/>
            <w:szCs w:val="21"/>
          </w:rPr>
          <w:t>[</w:t>
        </w:r>
      </w:ins>
      <w:ins w:id="23" w:author="itc211010" w:date="2011-12-13T16:01:00Z">
        <w:r>
          <w:rPr>
            <w:rFonts w:ascii="Arial" w:hAnsi="Arial" w:cs="Arial" w:hint="eastAsia"/>
            <w:szCs w:val="21"/>
          </w:rPr>
          <w:t>ProductStatus</w:t>
        </w:r>
      </w:ins>
      <w:ins w:id="24" w:author="itc211010" w:date="2011-12-13T16:00:00Z">
        <w:r>
          <w:rPr>
            <w:rFonts w:ascii="Arial" w:hAnsi="Arial" w:cs="Arial" w:hint="eastAsia"/>
            <w:szCs w:val="21"/>
          </w:rPr>
          <w:t>]</w:t>
        </w:r>
      </w:ins>
      <w:ins w:id="25" w:author="itc211010" w:date="2011-12-13T16:01:00Z">
        <w:r>
          <w:rPr>
            <w:rFonts w:ascii="Arial" w:hAnsi="Arial" w:cs="Arial" w:hint="eastAsia"/>
            <w:szCs w:val="21"/>
          </w:rPr>
          <w:t>、</w:t>
        </w:r>
        <w:r>
          <w:rPr>
            <w:rFonts w:ascii="Arial" w:hAnsi="Arial" w:cs="Arial" w:hint="eastAsia"/>
            <w:szCs w:val="21"/>
          </w:rPr>
          <w:t>[QcStatus]</w:t>
        </w:r>
      </w:ins>
    </w:p>
    <w:p w:rsidR="00E02F40" w:rsidRPr="00E02F40" w:rsidRDefault="00E02F40" w:rsidP="00E02F40">
      <w:pPr>
        <w:pStyle w:val="a7"/>
        <w:numPr>
          <w:ilvl w:val="0"/>
          <w:numId w:val="30"/>
        </w:numPr>
        <w:ind w:firstLineChars="0"/>
        <w:rPr>
          <w:rFonts w:ascii="Arial" w:hAnsi="Arial" w:cs="Arial"/>
          <w:szCs w:val="21"/>
        </w:rPr>
      </w:pPr>
      <w:r w:rsidRPr="00E02F40">
        <w:rPr>
          <w:rFonts w:ascii="Arial" w:hAnsi="Arial" w:cs="Arial"/>
          <w:szCs w:val="21"/>
        </w:rPr>
        <w:t>[</w:t>
      </w:r>
      <w:del w:id="26" w:author="itc211010" w:date="2012-02-20T15:49:00Z">
        <w:r w:rsidRPr="00E02F40" w:rsidDel="00FF4034">
          <w:rPr>
            <w:rFonts w:ascii="Arial" w:hAnsi="Arial" w:cs="Arial"/>
            <w:szCs w:val="21"/>
          </w:rPr>
          <w:delText>FA</w:delText>
        </w:r>
      </w:del>
      <w:ins w:id="27" w:author="itc211010" w:date="2012-02-20T15:49:00Z">
        <w:r w:rsidR="00FF4034">
          <w:rPr>
            <w:rFonts w:ascii="Arial" w:hAnsi="Arial" w:cs="Arial"/>
            <w:szCs w:val="21"/>
          </w:rPr>
          <w:t>HPIMES</w:t>
        </w:r>
      </w:ins>
      <w:r w:rsidRPr="00E02F40">
        <w:rPr>
          <w:rFonts w:ascii="Arial" w:hAnsi="Arial" w:cs="Arial"/>
          <w:szCs w:val="21"/>
        </w:rPr>
        <w:t>]</w:t>
      </w:r>
      <w:proofErr w:type="gramStart"/>
      <w:r w:rsidRPr="00E02F40">
        <w:rPr>
          <w:rFonts w:ascii="Arial" w:hAnsi="Arial" w:cs="Arial"/>
          <w:szCs w:val="21"/>
        </w:rPr>
        <w:t>..</w:t>
      </w:r>
      <w:proofErr w:type="gramEnd"/>
      <w:r w:rsidRPr="00E02F40">
        <w:rPr>
          <w:rFonts w:ascii="Arial" w:hAnsi="Arial" w:cs="Arial"/>
          <w:szCs w:val="21"/>
        </w:rPr>
        <w:t>[</w:t>
      </w:r>
      <w:r w:rsidRPr="00E02F40">
        <w:rPr>
          <w:rFonts w:ascii="Arial" w:hAnsi="Arial" w:cs="Arial"/>
          <w:noProof/>
          <w:kern w:val="0"/>
          <w:szCs w:val="21"/>
        </w:rPr>
        <w:t>Maintain</w:t>
      </w:r>
      <w:r w:rsidRPr="00E02F40">
        <w:rPr>
          <w:rFonts w:ascii="Arial" w:hAnsi="Arial" w:cs="Arial"/>
          <w:szCs w:val="21"/>
        </w:rPr>
        <w:t>](view)—</w:t>
      </w:r>
      <w:r w:rsidRPr="00E02F40">
        <w:rPr>
          <w:rFonts w:ascii="Arial" w:hAnsi="Arial" w:cs="Arial"/>
          <w:noProof/>
          <w:kern w:val="0"/>
          <w:szCs w:val="21"/>
        </w:rPr>
        <w:t>[</w:t>
      </w:r>
      <w:del w:id="28" w:author="itc211010" w:date="2012-02-20T15:49:00Z">
        <w:r w:rsidRPr="00E02F40" w:rsidDel="00FF4034">
          <w:rPr>
            <w:rFonts w:ascii="Arial" w:hAnsi="Arial" w:cs="Arial"/>
            <w:noProof/>
            <w:kern w:val="0"/>
            <w:szCs w:val="21"/>
          </w:rPr>
          <w:delText>GetData</w:delText>
        </w:r>
      </w:del>
      <w:ins w:id="29" w:author="itc211010" w:date="2012-02-20T15:49:00Z">
        <w:r w:rsidR="00FF4034">
          <w:rPr>
            <w:rFonts w:ascii="Arial" w:hAnsi="Arial" w:cs="Arial"/>
            <w:noProof/>
            <w:kern w:val="0"/>
            <w:szCs w:val="21"/>
          </w:rPr>
          <w:t>HPIMES</w:t>
        </w:r>
      </w:ins>
      <w:r w:rsidRPr="00E02F40">
        <w:rPr>
          <w:rFonts w:ascii="Arial" w:hAnsi="Arial" w:cs="Arial"/>
          <w:noProof/>
          <w:color w:val="808080"/>
          <w:kern w:val="0"/>
          <w:szCs w:val="21"/>
        </w:rPr>
        <w:t>.</w:t>
      </w:r>
      <w:r w:rsidRPr="00E02F40">
        <w:rPr>
          <w:rFonts w:ascii="Arial" w:hAnsi="Arial" w:cs="Arial"/>
          <w:noProof/>
          <w:kern w:val="0"/>
          <w:szCs w:val="21"/>
        </w:rPr>
        <w:t>dbo</w:t>
      </w:r>
      <w:r w:rsidRPr="00E02F40">
        <w:rPr>
          <w:rFonts w:ascii="Arial" w:hAnsi="Arial" w:cs="Arial"/>
          <w:noProof/>
          <w:color w:val="808080"/>
          <w:kern w:val="0"/>
          <w:szCs w:val="21"/>
        </w:rPr>
        <w:t>.</w:t>
      </w:r>
      <w:r w:rsidRPr="00E02F40">
        <w:rPr>
          <w:rFonts w:ascii="Arial" w:hAnsi="Arial" w:cs="Arial"/>
          <w:noProof/>
          <w:kern w:val="0"/>
          <w:szCs w:val="21"/>
        </w:rPr>
        <w:t>PubMaintain]</w:t>
      </w:r>
    </w:p>
    <w:p w:rsidR="00E02F40" w:rsidRPr="00E02F40" w:rsidDel="00E4341B" w:rsidRDefault="00E02F40" w:rsidP="00E02F40">
      <w:pPr>
        <w:pStyle w:val="a7"/>
        <w:numPr>
          <w:ilvl w:val="0"/>
          <w:numId w:val="30"/>
        </w:numPr>
        <w:ind w:firstLineChars="0"/>
        <w:rPr>
          <w:del w:id="30" w:author="itc211010" w:date="2011-12-13T16:01:00Z"/>
          <w:rFonts w:ascii="Arial" w:hAnsi="Arial" w:cs="Arial"/>
          <w:szCs w:val="21"/>
        </w:rPr>
      </w:pPr>
      <w:del w:id="31" w:author="itc211010" w:date="2011-12-13T16:01:00Z">
        <w:r w:rsidRPr="00E02F40" w:rsidDel="00E4341B">
          <w:rPr>
            <w:rFonts w:ascii="Arial" w:hAnsi="Arial" w:cs="Arial"/>
            <w:szCs w:val="21"/>
          </w:rPr>
          <w:delText>[</w:delText>
        </w:r>
        <w:r w:rsidRPr="00E02F40" w:rsidDel="00E4341B">
          <w:rPr>
            <w:rFonts w:ascii="Arial" w:hAnsi="Arial" w:cs="Arial"/>
            <w:noProof/>
            <w:kern w:val="0"/>
            <w:szCs w:val="21"/>
          </w:rPr>
          <w:delText>HP_FG</w:delText>
        </w:r>
        <w:r w:rsidRPr="00E02F40" w:rsidDel="00E4341B">
          <w:rPr>
            <w:rFonts w:ascii="Arial" w:hAnsi="Arial" w:cs="Arial"/>
            <w:szCs w:val="21"/>
          </w:rPr>
          <w:delText>]..[</w:delText>
        </w:r>
        <w:r w:rsidRPr="00E02F40" w:rsidDel="00E4341B">
          <w:rPr>
            <w:rFonts w:ascii="Arial" w:hAnsi="Arial" w:cs="Arial"/>
            <w:noProof/>
            <w:kern w:val="0"/>
            <w:szCs w:val="21"/>
          </w:rPr>
          <w:delText>SnoDet</w:delText>
        </w:r>
        <w:r w:rsidRPr="00E02F40" w:rsidDel="00E4341B">
          <w:rPr>
            <w:rFonts w:ascii="Arial" w:hAnsi="Arial" w:cs="Arial"/>
            <w:szCs w:val="21"/>
          </w:rPr>
          <w:delText>]</w:delText>
        </w:r>
      </w:del>
    </w:p>
    <w:p w:rsidR="00E02F40" w:rsidRPr="00E02F40" w:rsidRDefault="00E02F40" w:rsidP="00E02F40">
      <w:pPr>
        <w:pStyle w:val="a7"/>
        <w:numPr>
          <w:ilvl w:val="0"/>
          <w:numId w:val="30"/>
        </w:numPr>
        <w:ind w:firstLineChars="0"/>
        <w:rPr>
          <w:rFonts w:ascii="Arial" w:hAnsi="Arial" w:cs="Arial"/>
          <w:szCs w:val="21"/>
        </w:rPr>
      </w:pPr>
      <w:r w:rsidRPr="00E02F40">
        <w:rPr>
          <w:rFonts w:ascii="Arial" w:hAnsi="Arial" w:cs="Arial"/>
          <w:szCs w:val="21"/>
        </w:rPr>
        <w:t>[</w:t>
      </w:r>
      <w:del w:id="32" w:author="itc211010" w:date="2012-02-20T15:49:00Z">
        <w:r w:rsidRPr="00E02F40" w:rsidDel="00FF4034">
          <w:rPr>
            <w:rFonts w:ascii="Arial" w:hAnsi="Arial" w:cs="Arial"/>
            <w:szCs w:val="21"/>
          </w:rPr>
          <w:delText>GetData</w:delText>
        </w:r>
      </w:del>
      <w:ins w:id="33" w:author="itc211010" w:date="2012-02-20T15:49:00Z">
        <w:r w:rsidR="00FF4034">
          <w:rPr>
            <w:rFonts w:ascii="Arial" w:hAnsi="Arial" w:cs="Arial"/>
            <w:szCs w:val="21"/>
          </w:rPr>
          <w:t>HPIMES</w:t>
        </w:r>
      </w:ins>
      <w:r w:rsidRPr="00E02F40">
        <w:rPr>
          <w:rFonts w:ascii="Arial" w:hAnsi="Arial" w:cs="Arial"/>
          <w:szCs w:val="21"/>
        </w:rPr>
        <w:t>]</w:t>
      </w:r>
      <w:proofErr w:type="gramStart"/>
      <w:r w:rsidRPr="00E02F40">
        <w:rPr>
          <w:rFonts w:ascii="Arial" w:hAnsi="Arial" w:cs="Arial"/>
          <w:szCs w:val="21"/>
        </w:rPr>
        <w:t>..</w:t>
      </w:r>
      <w:proofErr w:type="gramEnd"/>
      <w:r w:rsidRPr="00E02F40">
        <w:rPr>
          <w:rFonts w:ascii="Arial" w:hAnsi="Arial" w:cs="Arial"/>
          <w:szCs w:val="21"/>
        </w:rPr>
        <w:t>[</w:t>
      </w:r>
      <w:del w:id="34" w:author="itc211010" w:date="2011-12-13T16:01:00Z">
        <w:r w:rsidRPr="00E02F40" w:rsidDel="00E4341B">
          <w:rPr>
            <w:rFonts w:ascii="Arial" w:hAnsi="Arial" w:cs="Arial"/>
            <w:noProof/>
            <w:kern w:val="0"/>
            <w:szCs w:val="21"/>
          </w:rPr>
          <w:delText>BomParts</w:delText>
        </w:r>
      </w:del>
      <w:ins w:id="35" w:author="itc211010" w:date="2011-12-13T16:01:00Z">
        <w:r w:rsidR="00E4341B">
          <w:rPr>
            <w:rFonts w:ascii="Arial" w:hAnsi="Arial" w:cs="Arial" w:hint="eastAsia"/>
            <w:noProof/>
            <w:kern w:val="0"/>
            <w:szCs w:val="21"/>
          </w:rPr>
          <w:t>Model</w:t>
        </w:r>
      </w:ins>
      <w:r w:rsidRPr="00E02F40">
        <w:rPr>
          <w:rFonts w:ascii="Arial" w:hAnsi="Arial" w:cs="Arial"/>
          <w:szCs w:val="21"/>
        </w:rPr>
        <w:t>]</w:t>
      </w:r>
    </w:p>
    <w:p w:rsidR="00EE6785" w:rsidRPr="00046EB9" w:rsidRDefault="00EE6785" w:rsidP="00046EB9">
      <w:pPr>
        <w:pStyle w:val="3"/>
        <w:rPr>
          <w:rFonts w:ascii="Times New Roman" w:eastAsia="黑体" w:hAnsi="Times New Roman"/>
          <w:sz w:val="24"/>
        </w:rPr>
      </w:pPr>
      <w:bookmarkStart w:id="36" w:name="_Toc307575405"/>
      <w:r w:rsidRPr="00046EB9">
        <w:rPr>
          <w:rFonts w:ascii="Times New Roman" w:eastAsia="黑体" w:hAnsi="Times New Roman" w:hint="eastAsia"/>
          <w:sz w:val="24"/>
        </w:rPr>
        <w:t>Output Tables/Files</w:t>
      </w:r>
      <w:bookmarkEnd w:id="36"/>
    </w:p>
    <w:p w:rsidR="00E17697" w:rsidRPr="00A650C4" w:rsidRDefault="00A650C4" w:rsidP="00A650C4">
      <w:pPr>
        <w:ind w:firstLineChars="200" w:firstLine="420"/>
        <w:jc w:val="left"/>
        <w:rPr>
          <w:rFonts w:ascii="Arial" w:eastAsia="宋体" w:hAnsi="Arial"/>
        </w:rPr>
      </w:pPr>
      <w:r w:rsidRPr="0069440D">
        <w:rPr>
          <w:rFonts w:ascii="Arial" w:eastAsia="宋体" w:hAnsi="Arial" w:hint="eastAsia"/>
        </w:rPr>
        <w:t>N/A</w:t>
      </w:r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37" w:name="_Toc307575406"/>
      <w:r w:rsidRPr="00046EB9">
        <w:rPr>
          <w:rFonts w:ascii="Times New Roman" w:eastAsia="黑体" w:hAnsi="Times New Roman"/>
          <w:sz w:val="24"/>
        </w:rPr>
        <w:t>Execution mechanism</w:t>
      </w:r>
      <w:bookmarkEnd w:id="37"/>
    </w:p>
    <w:p w:rsidR="00E51C1A" w:rsidRPr="00E51C1A" w:rsidRDefault="00E51C1A" w:rsidP="00E51C1A">
      <w:pPr>
        <w:ind w:firstLineChars="200" w:firstLine="420"/>
        <w:jc w:val="left"/>
        <w:rPr>
          <w:rFonts w:ascii="Arial" w:eastAsia="宋体" w:hAnsi="Arial"/>
        </w:rPr>
      </w:pPr>
      <w:r w:rsidRPr="00E51C1A">
        <w:rPr>
          <w:rFonts w:ascii="Arial" w:eastAsia="宋体" w:hAnsi="Arial" w:hint="eastAsia"/>
        </w:rPr>
        <w:t>Image Download</w:t>
      </w:r>
      <w:r w:rsidRPr="00E51C1A">
        <w:rPr>
          <w:rFonts w:ascii="Arial" w:eastAsia="宋体" w:hAnsi="Arial" w:hint="eastAsia"/>
        </w:rPr>
        <w:t>开始之前调用</w:t>
      </w:r>
      <w:r w:rsidRPr="00E51C1A">
        <w:rPr>
          <w:rFonts w:ascii="Arial" w:eastAsia="宋体" w:hAnsi="Arial" w:hint="eastAsia"/>
        </w:rPr>
        <w:t xml:space="preserve">FIS </w:t>
      </w:r>
      <w:r w:rsidRPr="00E51C1A">
        <w:rPr>
          <w:rFonts w:ascii="Arial" w:eastAsia="宋体" w:hint="eastAsia"/>
        </w:rPr>
        <w:t>的</w:t>
      </w:r>
      <w:r w:rsidRPr="00E51C1A">
        <w:rPr>
          <w:rFonts w:ascii="Arial" w:eastAsia="宋体" w:hAnsi="Arial" w:hint="eastAsia"/>
        </w:rPr>
        <w:t>Stored Procedure</w:t>
      </w:r>
      <w:r w:rsidRPr="00E51C1A">
        <w:rPr>
          <w:rFonts w:ascii="Arial" w:eastAsia="宋体" w:hAnsi="Arial" w:hint="eastAsia"/>
        </w:rPr>
        <w:t>，从</w:t>
      </w:r>
      <w:r w:rsidRPr="00E51C1A">
        <w:rPr>
          <w:rFonts w:ascii="Arial" w:eastAsia="宋体" w:hAnsi="Arial" w:hint="eastAsia"/>
        </w:rPr>
        <w:t>FIS DB</w:t>
      </w:r>
      <w:r w:rsidRPr="00E51C1A">
        <w:rPr>
          <w:rFonts w:ascii="Arial" w:eastAsia="宋体" w:hAnsi="Arial" w:hint="eastAsia"/>
        </w:rPr>
        <w:t>下载</w:t>
      </w:r>
      <w:r w:rsidRPr="00E51C1A">
        <w:rPr>
          <w:rFonts w:ascii="Arial" w:eastAsia="宋体" w:hAnsi="Arial" w:hint="eastAsia"/>
        </w:rPr>
        <w:t>PIA</w:t>
      </w:r>
      <w:r w:rsidRPr="00E51C1A">
        <w:rPr>
          <w:rFonts w:ascii="Arial" w:eastAsia="宋体" w:hAnsi="Arial" w:hint="eastAsia"/>
        </w:rPr>
        <w:t>信息</w:t>
      </w:r>
      <w:r w:rsidR="00731336">
        <w:rPr>
          <w:rFonts w:ascii="Arial" w:eastAsia="宋体" w:hAnsi="Arial" w:hint="eastAsia"/>
        </w:rPr>
        <w:t>，判断</w:t>
      </w:r>
      <w:r w:rsidR="00731336">
        <w:rPr>
          <w:rFonts w:ascii="Arial" w:eastAsia="宋体" w:hAnsi="Arial" w:hint="eastAsia"/>
        </w:rPr>
        <w:t>Product</w:t>
      </w:r>
      <w:r w:rsidR="00731336">
        <w:rPr>
          <w:rFonts w:ascii="Arial" w:eastAsia="宋体" w:hAnsi="Arial" w:hint="eastAsia"/>
        </w:rPr>
        <w:t>的抽检状态</w:t>
      </w:r>
    </w:p>
    <w:p w:rsidR="009A132B" w:rsidRPr="00D079A5" w:rsidRDefault="00D079A5" w:rsidP="00046EB9">
      <w:pPr>
        <w:pStyle w:val="4"/>
      </w:pPr>
      <w:bookmarkStart w:id="38" w:name="_Toc307575407"/>
      <w:r w:rsidRPr="00D079A5">
        <w:rPr>
          <w:rFonts w:hint="eastAsia"/>
        </w:rPr>
        <w:lastRenderedPageBreak/>
        <w:t>Program(s)</w:t>
      </w:r>
      <w:bookmarkEnd w:id="38"/>
    </w:p>
    <w:p w:rsidR="00D079A5" w:rsidRPr="0069440D" w:rsidRDefault="00A65EC6" w:rsidP="009D3A19">
      <w:pPr>
        <w:pStyle w:val="a7"/>
        <w:numPr>
          <w:ilvl w:val="0"/>
          <w:numId w:val="2"/>
        </w:numPr>
        <w:ind w:firstLineChars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[</w:t>
      </w:r>
      <w:del w:id="39" w:author="itc211010" w:date="2012-02-20T15:49:00Z">
        <w:r w:rsidDel="00FF4034">
          <w:rPr>
            <w:rFonts w:ascii="Arial" w:eastAsia="宋体" w:hAnsi="Arial" w:hint="eastAsia"/>
          </w:rPr>
          <w:delText>FA</w:delText>
        </w:r>
      </w:del>
      <w:ins w:id="40" w:author="itc211010" w:date="2012-02-20T15:49:00Z">
        <w:r w:rsidR="00FF4034">
          <w:rPr>
            <w:rFonts w:ascii="Arial" w:eastAsia="宋体" w:hAnsi="Arial" w:hint="eastAsia"/>
          </w:rPr>
          <w:t>HPIMES</w:t>
        </w:r>
      </w:ins>
      <w:r>
        <w:rPr>
          <w:rFonts w:ascii="Arial" w:eastAsia="宋体" w:hAnsi="Arial" w:hint="eastAsia"/>
        </w:rPr>
        <w:t>].</w:t>
      </w:r>
      <w:r w:rsidRPr="00A65EC6">
        <w:t xml:space="preserve"> </w:t>
      </w:r>
      <w:r w:rsidRPr="00A65EC6">
        <w:rPr>
          <w:rFonts w:ascii="Arial" w:eastAsia="宋体" w:hAnsi="Arial"/>
        </w:rPr>
        <w:t>[dbo].[</w:t>
      </w:r>
      <w:r w:rsidR="0075195E" w:rsidRPr="0075195E">
        <w:t xml:space="preserve"> </w:t>
      </w:r>
      <w:r w:rsidR="00E51C1A">
        <w:rPr>
          <w:rFonts w:ascii="Arial" w:eastAsia="宋体" w:hAnsi="Arial"/>
        </w:rPr>
        <w:t>rpt_ITCNDTS_GET_PIAINPUT_14</w:t>
      </w:r>
      <w:r w:rsidRPr="00A65EC6">
        <w:rPr>
          <w:rFonts w:ascii="Arial" w:eastAsia="宋体" w:hAnsi="Arial"/>
        </w:rPr>
        <w:t>]</w:t>
      </w:r>
    </w:p>
    <w:p w:rsidR="00181C66" w:rsidRDefault="00181C66" w:rsidP="00181C66">
      <w:pPr>
        <w:pStyle w:val="a7"/>
        <w:ind w:left="780" w:firstLineChars="0" w:firstLine="0"/>
        <w:jc w:val="left"/>
        <w:rPr>
          <w:b/>
          <w:u w:val="single"/>
        </w:rPr>
      </w:pPr>
    </w:p>
    <w:p w:rsidR="00181C66" w:rsidRPr="00E241A3" w:rsidRDefault="00181C66" w:rsidP="00181C66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Description</w:t>
      </w:r>
      <w:r w:rsidRPr="00E241A3">
        <w:rPr>
          <w:rFonts w:ascii="Arial" w:hAnsi="Arial" w:cs="Arial"/>
        </w:rPr>
        <w:t>:</w:t>
      </w:r>
    </w:p>
    <w:p w:rsidR="005E6985" w:rsidRPr="00E51C1A" w:rsidRDefault="00E51C1A" w:rsidP="00E51C1A">
      <w:pPr>
        <w:pStyle w:val="a7"/>
        <w:ind w:left="840" w:firstLineChars="0" w:firstLine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>
        <w:rPr>
          <w:rFonts w:ascii="Arial" w:eastAsia="宋体" w:hAnsi="Arial" w:hint="eastAsia"/>
        </w:rPr>
        <w:t>开始之前调用</w:t>
      </w:r>
      <w:r w:rsidRPr="0069440D">
        <w:rPr>
          <w:rFonts w:ascii="Arial" w:eastAsia="宋体" w:hAnsi="Arial" w:hint="eastAsia"/>
        </w:rPr>
        <w:t xml:space="preserve">FIS </w:t>
      </w:r>
      <w:r w:rsidRPr="0069440D">
        <w:rPr>
          <w:rFonts w:ascii="Arial" w:eastAsia="宋体" w:hint="eastAsia"/>
        </w:rPr>
        <w:t>的</w:t>
      </w:r>
      <w:r w:rsidRPr="0069440D">
        <w:rPr>
          <w:rFonts w:ascii="Arial" w:eastAsia="宋体" w:hAnsi="Arial" w:hint="eastAsia"/>
        </w:rPr>
        <w:t>Stored Procedure</w:t>
      </w:r>
      <w:r>
        <w:rPr>
          <w:rFonts w:ascii="Arial" w:eastAsia="宋体" w:hAnsi="Arial" w:hint="eastAsia"/>
        </w:rPr>
        <w:t>，从</w:t>
      </w:r>
      <w:r>
        <w:rPr>
          <w:rFonts w:ascii="Arial" w:eastAsia="宋体" w:hAnsi="Arial" w:hint="eastAsia"/>
        </w:rPr>
        <w:t>FIS DB</w:t>
      </w:r>
      <w:r>
        <w:rPr>
          <w:rFonts w:ascii="Arial" w:eastAsia="宋体" w:hAnsi="Arial" w:hint="eastAsia"/>
        </w:rPr>
        <w:t>下载</w:t>
      </w:r>
      <w:r>
        <w:rPr>
          <w:rFonts w:ascii="Arial" w:eastAsia="宋体" w:hAnsi="Arial" w:hint="eastAsia"/>
        </w:rPr>
        <w:t>PIA</w:t>
      </w:r>
      <w:r>
        <w:rPr>
          <w:rFonts w:ascii="Arial" w:eastAsia="宋体" w:hAnsi="Arial" w:hint="eastAsia"/>
        </w:rPr>
        <w:t>信息</w:t>
      </w:r>
      <w:r w:rsidR="00731336">
        <w:rPr>
          <w:rFonts w:ascii="Arial" w:eastAsia="宋体" w:hAnsi="Arial" w:hint="eastAsia"/>
        </w:rPr>
        <w:t>，判断</w:t>
      </w:r>
      <w:r w:rsidR="00731336">
        <w:rPr>
          <w:rFonts w:ascii="Arial" w:eastAsia="宋体" w:hAnsi="Arial" w:hint="eastAsia"/>
        </w:rPr>
        <w:t>Product</w:t>
      </w:r>
      <w:r w:rsidR="00731336">
        <w:rPr>
          <w:rFonts w:ascii="Arial" w:eastAsia="宋体" w:hAnsi="Arial" w:hint="eastAsia"/>
        </w:rPr>
        <w:t>的抽检状态</w:t>
      </w:r>
    </w:p>
    <w:p w:rsidR="002D2E9F" w:rsidRPr="00E241A3" w:rsidRDefault="00181C66" w:rsidP="002D2E9F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Parameter(s)</w:t>
      </w:r>
      <w:r w:rsidRPr="00E241A3">
        <w:rPr>
          <w:rFonts w:ascii="Arial" w:hAnsi="Arial" w:cs="Arial"/>
        </w:rPr>
        <w:t>:</w:t>
      </w:r>
    </w:p>
    <w:p w:rsidR="00E36D61" w:rsidRPr="00BA3B42" w:rsidRDefault="00F86DCE" w:rsidP="00F86DCE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@sno</w:t>
      </w:r>
      <w:r w:rsidR="00D175E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175E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="00D175E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731336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 w:rsidR="00D175E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12263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2263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--Customer SN</w:t>
      </w:r>
    </w:p>
    <w:p w:rsidR="00D5742E" w:rsidRPr="00D5742E" w:rsidRDefault="00D5742E" w:rsidP="00E241A3">
      <w:pPr>
        <w:pStyle w:val="a7"/>
        <w:ind w:left="780" w:firstLineChars="0" w:firstLine="0"/>
        <w:jc w:val="left"/>
        <w:rPr>
          <w:rFonts w:ascii="Arial" w:hAnsi="Arial" w:cs="Arial"/>
          <w:b/>
          <w:u w:val="single"/>
        </w:rPr>
      </w:pPr>
      <w:r w:rsidRPr="00D5742E">
        <w:rPr>
          <w:rFonts w:ascii="Arial" w:hAnsi="Arial" w:cs="Arial" w:hint="eastAsia"/>
          <w:b/>
          <w:u w:val="single"/>
        </w:rPr>
        <w:t>Flow</w:t>
      </w:r>
      <w:r w:rsidRPr="00D5742E">
        <w:rPr>
          <w:rFonts w:ascii="Arial" w:hAnsi="Arial" w:cs="Arial" w:hint="eastAsia"/>
        </w:rPr>
        <w:t>:</w:t>
      </w:r>
    </w:p>
    <w:tbl>
      <w:tblPr>
        <w:tblStyle w:val="a9"/>
        <w:tblW w:w="0" w:type="auto"/>
        <w:tblInd w:w="780" w:type="dxa"/>
        <w:tblLook w:val="04A0"/>
      </w:tblPr>
      <w:tblGrid>
        <w:gridCol w:w="7742"/>
      </w:tblGrid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5314C2" w:rsidRDefault="007D1816" w:rsidP="007C18DE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Sno</w:t>
            </w:r>
            <w:del w:id="41" w:author="itc211010" w:date="2011-12-13T15:46:00Z">
              <w:r w:rsidDel="007C18DE">
                <w:rPr>
                  <w:rFonts w:hint="eastAsia"/>
                </w:rPr>
                <w:delText>和</w:delText>
              </w:r>
              <w:r w:rsidRPr="00AF73FD" w:rsidDel="007C18DE">
                <w:delText>Tp='</w:delText>
              </w:r>
              <w:r w:rsidRPr="00AF73FD" w:rsidDel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CPQSNO</w:delText>
              </w:r>
              <w:r w:rsidRPr="00AF73FD" w:rsidDel="007C18DE">
                <w:delText>'</w:delText>
              </w:r>
            </w:del>
            <w:r w:rsidRPr="00AF73FD">
              <w:rPr>
                <w:rFonts w:hint="eastAsia"/>
              </w:rPr>
              <w:t>检索</w:t>
            </w:r>
            <w:ins w:id="42" w:author="itc211010" w:date="2012-02-20T15:49:00Z">
              <w:r w:rsidR="00FF4034">
                <w:rPr>
                  <w:rFonts w:ascii="Arial" w:eastAsia="宋体" w:hAnsi="Arial" w:hint="eastAsia"/>
                </w:rPr>
                <w:t>HPIMES</w:t>
              </w:r>
            </w:ins>
            <w:del w:id="43" w:author="itc211010" w:date="2012-02-20T15:49:00Z">
              <w:r w:rsidDel="00FF4034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delText>FA</w:delText>
              </w:r>
            </w:del>
            <w:r w:rsidRPr="00AF73FD">
              <w:rPr>
                <w:rFonts w:hint="eastAsia"/>
              </w:rPr>
              <w:t>.</w:t>
            </w:r>
            <w:del w:id="44" w:author="itc211010" w:date="2011-12-13T15:46:00Z">
              <w:r w:rsidRPr="00AF73FD" w:rsidDel="007C18DE">
                <w:delText>SnoDet</w:delText>
              </w:r>
            </w:del>
            <w:ins w:id="45" w:author="itc211010" w:date="2011-12-13T15:46:00Z">
              <w:r w:rsidR="007C18DE">
                <w:rPr>
                  <w:rFonts w:hint="eastAsia"/>
                </w:rPr>
                <w:t>Product</w:t>
              </w:r>
            </w:ins>
            <w:r w:rsidRPr="00AF73FD">
              <w:rPr>
                <w:rFonts w:hint="eastAsia"/>
              </w:rPr>
              <w:t>信息</w:t>
            </w:r>
            <w:r>
              <w:rPr>
                <w:rFonts w:hint="eastAsia"/>
              </w:rPr>
              <w:t>，如果存在，则根据下述逻辑</w:t>
            </w:r>
            <w:r w:rsidR="00731336">
              <w:rPr>
                <w:rFonts w:hint="eastAsia"/>
              </w:rPr>
              <w:t>判断</w:t>
            </w:r>
            <w:r w:rsidR="00731336">
              <w:rPr>
                <w:rFonts w:hint="eastAsia"/>
              </w:rPr>
              <w:t>Product</w:t>
            </w:r>
            <w:r w:rsidR="00731336">
              <w:rPr>
                <w:rFonts w:hint="eastAsia"/>
              </w:rPr>
              <w:t>的抽检状态</w:t>
            </w:r>
            <w:r>
              <w:rPr>
                <w:rFonts w:hint="eastAsia"/>
              </w:rPr>
              <w:t>，否则进行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的处理。</w:t>
            </w:r>
          </w:p>
        </w:tc>
      </w:tr>
      <w:tr w:rsidR="00070753" w:rsidRPr="00731336" w:rsidTr="00070753">
        <w:tc>
          <w:tcPr>
            <w:tcW w:w="7742" w:type="dxa"/>
            <w:shd w:val="clear" w:color="auto" w:fill="auto"/>
          </w:tcPr>
          <w:p w:rsidR="00DC5485" w:rsidRDefault="00E51C1A" w:rsidP="00CB56AB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ins w:id="46" w:author="itc211010" w:date="2011-12-13T15:46:00Z">
              <w:r w:rsidR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 w:rsidR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  <w:ins w:id="47" w:author="itc211010" w:date="2011-12-23T15:52:00Z">
              <w:r w:rsidR="00CB56AB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ProductID</w:t>
              </w:r>
            </w:ins>
            <w:ins w:id="48" w:author="itc211010" w:date="2011-12-13T15:46:00Z">
              <w:r w:rsidR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 w:rsidR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</w:t>
              </w:r>
              <w:r w:rsidR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="007C18DE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 w:rsidR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nolock</w:t>
              </w:r>
              <w:r w:rsidR="007C18DE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  <w:r w:rsidR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 w:rsidR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CUSTSN</w:t>
              </w:r>
              <w:r w:rsidR="007C18DE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 w:rsidR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@sno</w:t>
              </w:r>
              <w:r w:rsidR="007C18DE" w:rsidDel="00F87D4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</w:ins>
            <w:del w:id="49" w:author="itc211010" w:date="2011-12-13T15:46:00Z">
              <w:r w:rsidDel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Del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SnoId </w:delText>
              </w:r>
              <w:r w:rsidDel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Del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SnoDet</w:delText>
              </w:r>
              <w:r w:rsidDel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 xml:space="preserve"> </w:delText>
              </w:r>
              <w:r w:rsidDel="007C18DE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Del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nolock</w:delText>
              </w:r>
              <w:r w:rsidDel="007C18DE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7C18D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Del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Tp</w:delText>
              </w:r>
              <w:r w:rsidDel="007C18DE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7C18DE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'CPQSNO'</w:delText>
              </w:r>
              <w:r w:rsidDel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7C18DE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Del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</w:delText>
              </w:r>
              <w:r w:rsidDel="007C18DE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7C18D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@sno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bookmarkStart w:id="50" w:name="_MON_1385296867"/>
            <w:bookmarkStart w:id="51" w:name="_MON_1385296352"/>
            <w:bookmarkEnd w:id="50"/>
            <w:bookmarkEnd w:id="51"/>
            <w:bookmarkStart w:id="52" w:name="_MON_1385296360"/>
            <w:bookmarkStart w:id="53" w:name="_MON_1391258150"/>
            <w:bookmarkEnd w:id="52"/>
            <w:bookmarkEnd w:id="53"/>
            <w:r w:rsidR="00FF4034">
              <w:object w:dxaOrig="6783" w:dyaOrig="2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8.95pt;height:105.95pt" o:ole="">
                  <v:imagedata r:id="rId8" o:title=""/>
                </v:shape>
                <o:OLEObject Type="Embed" ProgID="Excel.Sheet.12" ShapeID="_x0000_i1025" DrawAspect="Content" ObjectID="_1391258260" r:id="rId9"/>
              </w:object>
            </w:r>
            <w:bookmarkStart w:id="54" w:name="OLE_LINK7"/>
            <w:bookmarkStart w:id="55" w:name="OLE_LINK8"/>
            <w:ins w:id="56" w:author="itc211010" w:date="2011-12-13T15:55:00Z">
              <w:r w:rsidR="007C18DE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Station</w:t>
              </w:r>
            </w:ins>
            <w:r w:rsidR="00292A6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292A6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756A3F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6</w:t>
            </w:r>
            <w:r w:rsidR="00292A6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0'</w:t>
            </w:r>
            <w:r w:rsidR="00292A60" w:rsidRPr="00AF73F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="00080F4B" w:rsidRPr="00AF73F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代表</w:t>
            </w:r>
            <w:r w:rsidR="00756A3F" w:rsidRPr="00AF73F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After-test</w:t>
            </w:r>
            <w:r w:rsidR="00080F4B" w:rsidRPr="00AF73F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站</w:t>
            </w:r>
            <w:r w:rsidR="00756A3F" w:rsidRPr="00AF73F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结束</w:t>
            </w:r>
            <w:bookmarkEnd w:id="54"/>
            <w:bookmarkEnd w:id="55"/>
          </w:p>
        </w:tc>
      </w:tr>
      <w:tr w:rsidR="004C1726" w:rsidRPr="002D41E8" w:rsidTr="004C1726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C1726" w:rsidRDefault="004C1726" w:rsidP="004C1726">
            <w:pPr>
              <w:autoSpaceDE w:val="0"/>
              <w:autoSpaceDN w:val="0"/>
              <w:adjustRightInd w:val="0"/>
              <w:jc w:val="left"/>
            </w:pPr>
            <w:commentRangeStart w:id="57"/>
            <w:r>
              <w:rPr>
                <w:rFonts w:hint="eastAsia"/>
              </w:rPr>
              <w:t xml:space="preserve">1.1 </w:t>
            </w:r>
            <w:r w:rsidR="00070CD7">
              <w:rPr>
                <w:rFonts w:hint="eastAsia"/>
              </w:rPr>
              <w:t>检查是否为</w:t>
            </w:r>
            <w:r w:rsidR="00070CD7">
              <w:rPr>
                <w:rFonts w:hint="eastAsia"/>
              </w:rPr>
              <w:t>Hold</w:t>
            </w:r>
            <w:r w:rsidR="00070CD7">
              <w:rPr>
                <w:rFonts w:hint="eastAsia"/>
              </w:rPr>
              <w:t>的机器，如果是，则返回</w:t>
            </w:r>
            <w:proofErr w:type="gramStart"/>
            <w:r w:rsidR="00070CD7">
              <w:t>’</w:t>
            </w:r>
            <w:proofErr w:type="gramEnd"/>
            <w:r w:rsidR="00070CD7">
              <w:rPr>
                <w:rFonts w:hint="eastAsia"/>
              </w:rPr>
              <w:t>N</w:t>
            </w:r>
            <w:proofErr w:type="gramStart"/>
            <w:r w:rsidR="00070CD7">
              <w:t>’</w:t>
            </w:r>
            <w:commentRangeEnd w:id="57"/>
            <w:proofErr w:type="gramEnd"/>
            <w:r w:rsidR="007D1816">
              <w:rPr>
                <w:rStyle w:val="ab"/>
              </w:rPr>
              <w:commentReference w:id="57"/>
            </w:r>
          </w:p>
        </w:tc>
      </w:tr>
      <w:tr w:rsidR="007342FF" w:rsidRPr="002D41E8" w:rsidTr="004C1726">
        <w:tc>
          <w:tcPr>
            <w:tcW w:w="7742" w:type="dxa"/>
            <w:shd w:val="clear" w:color="auto" w:fill="auto"/>
          </w:tcPr>
          <w:p w:rsidR="007342FF" w:rsidRDefault="007342FF" w:rsidP="007342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bookmarkStart w:id="58" w:name="OLE_LINK9"/>
            <w:bookmarkStart w:id="59" w:name="OLE_LINK10"/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Alrm_HoldModel 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Maintain 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'Hold'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342FF" w:rsidRDefault="007342FF" w:rsidP="007342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replace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Model_Family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'*'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Model_Family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342FF" w:rsidRDefault="007342FF" w:rsidP="007342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'Dept'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342FF" w:rsidRDefault="007342FF" w:rsidP="007342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@PdLine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'DownLoad'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'ALL'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bookmarkEnd w:id="58"/>
          <w:bookmarkEnd w:id="59"/>
          <w:p w:rsidR="004C1726" w:rsidRDefault="004C1726" w:rsidP="007342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Maintain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：为视图，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del w:id="60" w:author="itc211010" w:date="2012-02-20T15:49:00Z">
              <w:r w:rsidDel="00FF4034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GetData</w:delText>
              </w:r>
            </w:del>
            <w:ins w:id="61" w:author="itc211010" w:date="2012-02-20T15:49:00Z">
              <w:r w:rsidR="00FF4034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HPIMES</w:t>
              </w:r>
            </w:ins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PubMaintain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'PUB'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'IPC'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342FF" w:rsidRPr="007342FF" w:rsidRDefault="007342FF" w:rsidP="007342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返回：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'N'</w:t>
            </w:r>
          </w:p>
        </w:tc>
      </w:tr>
      <w:tr w:rsidR="004C1726" w:rsidRPr="002D41E8" w:rsidTr="004C1726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C1726" w:rsidRDefault="004C1726" w:rsidP="007D18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4C1726">
              <w:rPr>
                <w:rFonts w:hint="eastAsia"/>
              </w:rPr>
              <w:t>1.2</w:t>
            </w:r>
            <w:r w:rsidR="007D1816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="00070CD7" w:rsidRPr="004C1726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检测通过</w:t>
            </w:r>
            <w:r w:rsidR="00070CD7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,</w:t>
            </w:r>
            <w:r w:rsidR="00070CD7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返回</w:t>
            </w:r>
            <w:r w:rsidR="00070CD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070CD7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Y</w:t>
            </w:r>
            <w:r w:rsidR="00070CD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</w:p>
        </w:tc>
      </w:tr>
      <w:tr w:rsidR="007342FF" w:rsidRPr="002D41E8" w:rsidTr="004C1726">
        <w:tc>
          <w:tcPr>
            <w:tcW w:w="7742" w:type="dxa"/>
            <w:shd w:val="clear" w:color="auto" w:fill="auto"/>
          </w:tcPr>
          <w:p w:rsidR="007D1816" w:rsidRPr="007D1816" w:rsidRDefault="007342FF" w:rsidP="007D1816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C3109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3109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if </w:t>
            </w:r>
            <w:bookmarkStart w:id="62" w:name="OLE_LINK11"/>
            <w:bookmarkStart w:id="63" w:name="OLE_LINK12"/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@wc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'79'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@status 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C3109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'3'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'6'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C3109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@wc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'73'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@status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'2'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@wc</w:t>
            </w:r>
            <w:r w:rsidRPr="00C3109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'6A'</w:t>
            </w:r>
            <w:bookmarkEnd w:id="62"/>
            <w:bookmarkEnd w:id="63"/>
          </w:p>
          <w:p w:rsidR="007342FF" w:rsidRDefault="00C3109F" w:rsidP="007D1816">
            <w:pPr>
              <w:jc w:val="left"/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返回：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</w:p>
        </w:tc>
      </w:tr>
      <w:tr w:rsidR="007342FF" w:rsidRPr="002D41E8" w:rsidTr="003053F0">
        <w:tc>
          <w:tcPr>
            <w:tcW w:w="7742" w:type="dxa"/>
            <w:shd w:val="clear" w:color="auto" w:fill="C6D9F1" w:themeFill="text2" w:themeFillTint="33"/>
          </w:tcPr>
          <w:p w:rsidR="007342FF" w:rsidRDefault="007342FF" w:rsidP="007342FF">
            <w:pPr>
              <w:jc w:val="left"/>
            </w:pPr>
            <w:r>
              <w:rPr>
                <w:rFonts w:hint="eastAsia"/>
              </w:rPr>
              <w:t>1.3</w:t>
            </w:r>
            <w:r w:rsidR="00C3109F">
              <w:rPr>
                <w:rFonts w:hint="eastAsia"/>
              </w:rPr>
              <w:t xml:space="preserve"> </w:t>
            </w:r>
            <w:r w:rsidR="00C3109F">
              <w:rPr>
                <w:rFonts w:hint="eastAsia"/>
              </w:rPr>
              <w:t>否则，</w:t>
            </w:r>
            <w:r w:rsidR="00C3109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返回：</w:t>
            </w:r>
            <w:r w:rsidR="00C3109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="00C3109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3109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'N'</w:t>
            </w:r>
          </w:p>
        </w:tc>
      </w:tr>
      <w:tr w:rsidR="002D41E8" w:rsidRPr="002D41E8" w:rsidTr="003053F0">
        <w:tc>
          <w:tcPr>
            <w:tcW w:w="7742" w:type="dxa"/>
            <w:shd w:val="clear" w:color="auto" w:fill="C6D9F1" w:themeFill="text2" w:themeFillTint="33"/>
          </w:tcPr>
          <w:p w:rsidR="00070CD7" w:rsidRDefault="00181E9D" w:rsidP="00080F4B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commentRangeStart w:id="64"/>
            <w:r>
              <w:rPr>
                <w:rFonts w:hint="eastAsia"/>
              </w:rPr>
              <w:t>根据</w:t>
            </w:r>
            <w:r w:rsidR="00F31BB6" w:rsidRPr="00AF73FD">
              <w:rPr>
                <w:rFonts w:hint="eastAsia"/>
              </w:rPr>
              <w:t>sno</w:t>
            </w:r>
            <w:r w:rsidR="00080F4B" w:rsidRPr="00AF73FD">
              <w:rPr>
                <w:rFonts w:hint="eastAsia"/>
              </w:rPr>
              <w:t>、</w:t>
            </w:r>
            <w:r w:rsidR="00F31BB6" w:rsidRPr="00AF73FD">
              <w:t>Tp='</w:t>
            </w:r>
            <w:r w:rsidR="00080F4B" w:rsidRPr="00AF73F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CPQSNO</w:t>
            </w:r>
            <w:r w:rsidR="00F31BB6" w:rsidRPr="00AF73FD">
              <w:t>'</w:t>
            </w:r>
            <w:r w:rsidR="00080F4B" w:rsidRPr="00AF73FD">
              <w:rPr>
                <w:rFonts w:hint="eastAsia"/>
              </w:rPr>
              <w:t>、</w:t>
            </w:r>
            <w:r w:rsidR="00080F4B" w:rsidRPr="00AF73FD">
              <w:rPr>
                <w:rFonts w:hint="eastAsia"/>
              </w:rPr>
              <w:t>DB=</w:t>
            </w:r>
            <w:proofErr w:type="gramStart"/>
            <w:r w:rsidR="00080F4B" w:rsidRPr="00AF73FD">
              <w:t>’</w:t>
            </w:r>
            <w:proofErr w:type="gramEnd"/>
            <w:ins w:id="65" w:author="itc211010" w:date="2012-02-20T15:50:00Z">
              <w:r w:rsidR="00FF4034">
                <w:rPr>
                  <w:rFonts w:hint="eastAsia"/>
                </w:rPr>
                <w:t>FA</w:t>
              </w:r>
            </w:ins>
            <w:proofErr w:type="gramStart"/>
            <w:r w:rsidR="00080F4B" w:rsidRPr="00AF73FD">
              <w:t>’</w:t>
            </w:r>
            <w:proofErr w:type="gramEnd"/>
            <w:r w:rsidR="00F31BB6" w:rsidRPr="00AF73FD">
              <w:rPr>
                <w:rFonts w:hint="eastAsia"/>
              </w:rPr>
              <w:t>检索</w:t>
            </w:r>
            <w:bookmarkStart w:id="66" w:name="OLE_LINK13"/>
            <w:bookmarkStart w:id="67" w:name="OLE_LINK14"/>
            <w:r w:rsidR="00080F4B" w:rsidRPr="00AF73F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HP_FG</w:t>
            </w:r>
            <w:bookmarkEnd w:id="66"/>
            <w:bookmarkEnd w:id="67"/>
            <w:r w:rsidR="00F31BB6" w:rsidRPr="00AF73FD">
              <w:rPr>
                <w:rFonts w:hint="eastAsia"/>
              </w:rPr>
              <w:t>.</w:t>
            </w:r>
            <w:r w:rsidR="00F31BB6" w:rsidRPr="00AF73FD">
              <w:t>SnoDet</w:t>
            </w:r>
            <w:r w:rsidR="00F31BB6" w:rsidRPr="00AF73FD">
              <w:rPr>
                <w:rFonts w:hint="eastAsia"/>
              </w:rPr>
              <w:t>信息，</w:t>
            </w:r>
            <w:r w:rsidR="00080F4B" w:rsidRPr="00AF73FD">
              <w:rPr>
                <w:rFonts w:hint="eastAsia"/>
              </w:rPr>
              <w:t>如果存在，则返回</w:t>
            </w:r>
            <w:proofErr w:type="gramStart"/>
            <w:r w:rsidR="00080F4B" w:rsidRPr="00AF73FD">
              <w:t>’</w:t>
            </w:r>
            <w:proofErr w:type="gramEnd"/>
            <w:r w:rsidR="00080F4B" w:rsidRPr="00AF73FD">
              <w:rPr>
                <w:rFonts w:hint="eastAsia"/>
              </w:rPr>
              <w:t>Y</w:t>
            </w:r>
            <w:r w:rsidR="00080F4B" w:rsidRPr="00AF73FD">
              <w:t>’</w:t>
            </w:r>
          </w:p>
          <w:p w:rsidR="00DC5485" w:rsidRPr="00AF73FD" w:rsidRDefault="00070CD7" w:rsidP="00FF4034">
            <w:pPr>
              <w:pStyle w:val="a7"/>
              <w:ind w:left="360" w:firstLineChars="0" w:firstLine="0"/>
              <w:jc w:val="left"/>
            </w:pPr>
            <w:r w:rsidRPr="00070CD7">
              <w:t>HP_F</w:t>
            </w:r>
            <w:r w:rsidRPr="00070CD7">
              <w:rPr>
                <w:rFonts w:hint="eastAsia"/>
              </w:rPr>
              <w:t>G</w:t>
            </w:r>
            <w:r w:rsidRPr="00070CD7">
              <w:rPr>
                <w:rFonts w:hint="eastAsia"/>
              </w:rPr>
              <w:t>代表出货后一个礼拜后的数据（</w:t>
            </w:r>
            <w:r w:rsidRPr="00070CD7">
              <w:t>JOB</w:t>
            </w:r>
            <w:r w:rsidRPr="00070CD7">
              <w:rPr>
                <w:rFonts w:hint="eastAsia"/>
              </w:rPr>
              <w:t>自动从</w:t>
            </w:r>
            <w:r w:rsidRPr="00070CD7">
              <w:t>PCA</w:t>
            </w:r>
            <w:r w:rsidRPr="00070CD7">
              <w:rPr>
                <w:rFonts w:hint="eastAsia"/>
              </w:rPr>
              <w:t>，</w:t>
            </w:r>
            <w:ins w:id="68" w:author="itc211010" w:date="2012-02-20T15:51:00Z">
              <w:r w:rsidR="00FF4034">
                <w:rPr>
                  <w:rFonts w:hint="eastAsia"/>
                </w:rPr>
                <w:t>FA</w:t>
              </w:r>
            </w:ins>
            <w:r w:rsidRPr="00070CD7">
              <w:rPr>
                <w:rFonts w:hint="eastAsia"/>
              </w:rPr>
              <w:t>，</w:t>
            </w:r>
            <w:r w:rsidRPr="00070CD7">
              <w:t>PAK</w:t>
            </w:r>
            <w:r w:rsidRPr="00070CD7">
              <w:rPr>
                <w:rFonts w:hint="eastAsia"/>
              </w:rPr>
              <w:t>结转）</w:t>
            </w:r>
            <w:commentRangeEnd w:id="64"/>
            <w:r w:rsidR="00E4341B">
              <w:rPr>
                <w:rStyle w:val="ab"/>
              </w:rPr>
              <w:commentReference w:id="64"/>
            </w:r>
          </w:p>
        </w:tc>
      </w:tr>
      <w:tr w:rsidR="002D41E8" w:rsidRPr="002D41E8" w:rsidTr="002D41E8">
        <w:tc>
          <w:tcPr>
            <w:tcW w:w="7742" w:type="dxa"/>
            <w:shd w:val="clear" w:color="auto" w:fill="auto"/>
          </w:tcPr>
          <w:p w:rsidR="006F2F97" w:rsidRDefault="00080F4B" w:rsidP="006F2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HP_FG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'CPQSNO'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ins w:id="69" w:author="itc211010" w:date="2012-02-20T15:51:00Z">
              <w:r w:rsidR="00FF4034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FA</w:t>
              </w:r>
            </w:ins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="006F2F9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2957B6" w:rsidRPr="002957B6" w:rsidRDefault="00080F4B" w:rsidP="006F2F97">
            <w:pPr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lastRenderedPageBreak/>
              <w:t>返回：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</w:p>
        </w:tc>
      </w:tr>
    </w:tbl>
    <w:p w:rsidR="00A62845" w:rsidRPr="00CB4FCD" w:rsidRDefault="00A62845" w:rsidP="00D31785">
      <w:pPr>
        <w:jc w:val="left"/>
      </w:pPr>
    </w:p>
    <w:p w:rsidR="00292A60" w:rsidRDefault="00B21053" w:rsidP="00731336">
      <w:pPr>
        <w:pStyle w:val="1"/>
        <w:jc w:val="left"/>
      </w:pPr>
      <w:bookmarkStart w:id="70" w:name="_Toc307575408"/>
      <w:r w:rsidRPr="00731336">
        <w:rPr>
          <w:rFonts w:hint="eastAsia"/>
        </w:rPr>
        <w:t>Question</w:t>
      </w:r>
      <w:bookmarkEnd w:id="70"/>
    </w:p>
    <w:p w:rsidR="00DC3911" w:rsidRPr="00EE6E75" w:rsidRDefault="001C2FAE" w:rsidP="00DC3911">
      <w:pPr>
        <w:pStyle w:val="a7"/>
        <w:widowControl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EE6E75">
        <w:rPr>
          <w:rFonts w:ascii="Arial" w:hAnsi="Arial" w:cs="Arial"/>
          <w:szCs w:val="21"/>
        </w:rPr>
        <w:t>LotData</w:t>
      </w:r>
      <w:r w:rsidRPr="00EE6E75">
        <w:rPr>
          <w:rFonts w:ascii="Arial" w:hAnsiTheme="minorEastAsia" w:cs="Arial"/>
          <w:szCs w:val="21"/>
        </w:rPr>
        <w:t>存放什么信息，在什么时候会操作该表？</w:t>
      </w:r>
    </w:p>
    <w:p w:rsidR="00DC3911" w:rsidRDefault="001C2FAE" w:rsidP="00DC3911">
      <w:pPr>
        <w:pStyle w:val="a7"/>
        <w:widowControl/>
        <w:ind w:left="780" w:firstLineChars="0" w:firstLine="0"/>
        <w:rPr>
          <w:rFonts w:ascii="Arial" w:hAnsi="Arial" w:cs="Arial"/>
          <w:szCs w:val="21"/>
        </w:rPr>
      </w:pPr>
      <w:r w:rsidRPr="00EE6E75">
        <w:rPr>
          <w:rFonts w:ascii="Arial" w:hAnsi="Arial" w:cs="Arial"/>
          <w:szCs w:val="21"/>
        </w:rPr>
        <w:t>Status</w:t>
      </w:r>
      <w:r w:rsidRPr="00EE6E75">
        <w:rPr>
          <w:rFonts w:ascii="Arial" w:hAnsiTheme="minorEastAsia" w:cs="Arial"/>
          <w:szCs w:val="21"/>
        </w:rPr>
        <w:t>中数据各代表什么含义，如</w:t>
      </w:r>
      <w:r w:rsidRPr="00EE6E75">
        <w:rPr>
          <w:rFonts w:ascii="Arial" w:hAnsi="Arial" w:cs="Arial"/>
          <w:szCs w:val="21"/>
        </w:rPr>
        <w:t>0,1,2,3,6</w:t>
      </w:r>
    </w:p>
    <w:p w:rsidR="00EE6E75" w:rsidRDefault="00EE6E75" w:rsidP="00DC3911">
      <w:pPr>
        <w:pStyle w:val="a7"/>
        <w:widowControl/>
        <w:ind w:left="780" w:firstLineChars="0" w:firstLine="0"/>
        <w:rPr>
          <w:rFonts w:ascii="宋体" w:hAnsi="宋体"/>
          <w:color w:val="00B0F0"/>
        </w:rPr>
      </w:pPr>
      <w:r w:rsidRPr="00EE6E75">
        <w:rPr>
          <w:rFonts w:ascii="Arial" w:hAnsi="Arial" w:cs="Arial"/>
          <w:color w:val="00B0F0"/>
          <w:szCs w:val="21"/>
        </w:rPr>
        <w:t>A</w:t>
      </w:r>
      <w:r w:rsidRPr="00EE6E75">
        <w:rPr>
          <w:rFonts w:ascii="Arial" w:hAnsi="Arial" w:cs="Arial" w:hint="eastAsia"/>
          <w:color w:val="00B0F0"/>
          <w:szCs w:val="21"/>
        </w:rPr>
        <w:t>nswer</w:t>
      </w:r>
      <w:r w:rsidRPr="00EE6E75">
        <w:rPr>
          <w:rFonts w:ascii="Arial" w:hAnsi="Arial" w:cs="Arial" w:hint="eastAsia"/>
          <w:color w:val="00B0F0"/>
          <w:szCs w:val="21"/>
        </w:rPr>
        <w:t>：</w:t>
      </w:r>
      <w:r w:rsidRPr="00EE6E75">
        <w:rPr>
          <w:color w:val="00B0F0"/>
          <w:lang w:eastAsia="zh-TW"/>
        </w:rPr>
        <w:t>LotData</w:t>
      </w:r>
      <w:r w:rsidRPr="00EE6E75">
        <w:rPr>
          <w:rFonts w:ascii="宋体" w:hAnsi="宋体" w:hint="eastAsia"/>
          <w:color w:val="00B0F0"/>
        </w:rPr>
        <w:t>是存放抽检到的机器的数据，可以看看下面的流程图</w:t>
      </w:r>
    </w:p>
    <w:p w:rsidR="00EE6E75" w:rsidRDefault="00EE6E75" w:rsidP="00DC3911">
      <w:pPr>
        <w:pStyle w:val="a7"/>
        <w:widowControl/>
        <w:ind w:left="780" w:firstLineChars="0" w:firstLine="0"/>
        <w:rPr>
          <w:rFonts w:ascii="Arial" w:hAnsi="Arial" w:cs="Arial"/>
          <w:color w:val="00B0F0"/>
          <w:szCs w:val="21"/>
        </w:rPr>
      </w:pPr>
      <w:r>
        <w:rPr>
          <w:rFonts w:ascii="Arial" w:hAnsi="Arial" w:cs="Arial" w:hint="eastAsia"/>
          <w:color w:val="00B0F0"/>
          <w:szCs w:val="21"/>
        </w:rPr>
        <w:t xml:space="preserve">        Status:1</w:t>
      </w:r>
      <w:r w:rsidR="00DE6D1E">
        <w:rPr>
          <w:rFonts w:ascii="Arial" w:hAnsi="Arial" w:cs="Arial" w:hint="eastAsia"/>
          <w:color w:val="00B0F0"/>
          <w:szCs w:val="21"/>
        </w:rPr>
        <w:t>--</w:t>
      </w:r>
      <w:r w:rsidR="00DE6D1E">
        <w:rPr>
          <w:rFonts w:ascii="Arial" w:hAnsi="Arial" w:cs="Arial" w:hint="eastAsia"/>
          <w:color w:val="00B0F0"/>
          <w:szCs w:val="21"/>
        </w:rPr>
        <w:t>免检状态</w:t>
      </w:r>
    </w:p>
    <w:p w:rsidR="00EE6E75" w:rsidRDefault="00EE6E75" w:rsidP="00DC3911">
      <w:pPr>
        <w:pStyle w:val="a7"/>
        <w:widowControl/>
        <w:ind w:left="780" w:firstLineChars="0" w:firstLine="0"/>
        <w:rPr>
          <w:rFonts w:ascii="Arial" w:hAnsi="Arial" w:cs="Arial"/>
          <w:color w:val="00B0F0"/>
          <w:szCs w:val="21"/>
        </w:rPr>
      </w:pPr>
      <w:r>
        <w:rPr>
          <w:rFonts w:ascii="Arial" w:hAnsi="Arial" w:cs="Arial" w:hint="eastAsia"/>
          <w:color w:val="00B0F0"/>
          <w:szCs w:val="21"/>
        </w:rPr>
        <w:t xml:space="preserve">              2</w:t>
      </w:r>
      <w:r w:rsidR="00DE6D1E">
        <w:rPr>
          <w:rFonts w:ascii="Arial" w:hAnsi="Arial" w:cs="Arial" w:hint="eastAsia"/>
          <w:color w:val="00B0F0"/>
          <w:szCs w:val="21"/>
        </w:rPr>
        <w:t>--</w:t>
      </w:r>
      <w:r>
        <w:rPr>
          <w:rFonts w:ascii="Arial" w:hAnsi="Arial" w:cs="Arial" w:hint="eastAsia"/>
          <w:color w:val="00B0F0"/>
          <w:szCs w:val="21"/>
        </w:rPr>
        <w:t>EPIA</w:t>
      </w:r>
      <w:r w:rsidR="00DE6D1E">
        <w:rPr>
          <w:rFonts w:ascii="Arial" w:hAnsi="Arial" w:cs="Arial" w:hint="eastAsia"/>
          <w:color w:val="00B0F0"/>
          <w:szCs w:val="21"/>
        </w:rPr>
        <w:t>IN</w:t>
      </w:r>
      <w:r w:rsidR="00DE6D1E">
        <w:rPr>
          <w:rFonts w:ascii="Arial" w:hAnsi="Arial" w:cs="Arial" w:hint="eastAsia"/>
          <w:color w:val="00B0F0"/>
          <w:szCs w:val="21"/>
        </w:rPr>
        <w:t>状态</w:t>
      </w:r>
    </w:p>
    <w:p w:rsidR="00EE6E75" w:rsidRDefault="00EE6E75" w:rsidP="00DC3911">
      <w:pPr>
        <w:pStyle w:val="a7"/>
        <w:widowControl/>
        <w:ind w:left="780" w:firstLineChars="0" w:firstLine="0"/>
        <w:rPr>
          <w:rFonts w:ascii="Arial" w:hAnsi="Arial" w:cs="Arial"/>
          <w:color w:val="00B0F0"/>
          <w:szCs w:val="21"/>
        </w:rPr>
      </w:pPr>
      <w:r>
        <w:rPr>
          <w:rFonts w:ascii="Arial" w:hAnsi="Arial" w:cs="Arial" w:hint="eastAsia"/>
          <w:color w:val="00B0F0"/>
          <w:szCs w:val="21"/>
        </w:rPr>
        <w:t xml:space="preserve">              3--EPIA</w:t>
      </w:r>
      <w:r w:rsidR="00DE6D1E">
        <w:rPr>
          <w:rFonts w:ascii="Arial" w:hAnsi="Arial" w:cs="Arial" w:hint="eastAsia"/>
          <w:color w:val="00B0F0"/>
          <w:szCs w:val="21"/>
        </w:rPr>
        <w:t>检测通过状态</w:t>
      </w:r>
    </w:p>
    <w:p w:rsidR="00DE6D1E" w:rsidRDefault="00DE6D1E" w:rsidP="00DC3911">
      <w:pPr>
        <w:pStyle w:val="a7"/>
        <w:widowControl/>
        <w:ind w:left="780" w:firstLineChars="0" w:firstLine="0"/>
        <w:rPr>
          <w:rFonts w:ascii="Arial" w:hAnsi="Arial" w:cs="Arial"/>
          <w:color w:val="00B0F0"/>
          <w:szCs w:val="21"/>
        </w:rPr>
      </w:pPr>
      <w:r>
        <w:rPr>
          <w:rFonts w:ascii="Arial" w:hAnsi="Arial" w:cs="Arial" w:hint="eastAsia"/>
          <w:color w:val="00B0F0"/>
          <w:szCs w:val="21"/>
        </w:rPr>
        <w:t xml:space="preserve">              4--EPIA</w:t>
      </w:r>
      <w:r>
        <w:rPr>
          <w:rFonts w:ascii="Arial" w:hAnsi="Arial" w:cs="Arial" w:hint="eastAsia"/>
          <w:color w:val="00B0F0"/>
          <w:szCs w:val="21"/>
        </w:rPr>
        <w:t>检测失败状态</w:t>
      </w:r>
    </w:p>
    <w:p w:rsidR="00DE6D1E" w:rsidRPr="00DE6D1E" w:rsidRDefault="00DE6D1E" w:rsidP="00DE6D1E">
      <w:pPr>
        <w:pStyle w:val="a7"/>
        <w:widowControl/>
        <w:ind w:left="780" w:firstLineChars="0" w:firstLine="0"/>
        <w:rPr>
          <w:rFonts w:ascii="Arial" w:hAnsi="Arial" w:cs="Arial"/>
          <w:color w:val="00B0F0"/>
          <w:szCs w:val="21"/>
        </w:rPr>
      </w:pPr>
      <w:r>
        <w:rPr>
          <w:rFonts w:ascii="Arial" w:hAnsi="Arial" w:cs="Arial" w:hint="eastAsia"/>
          <w:color w:val="00B0F0"/>
          <w:szCs w:val="21"/>
        </w:rPr>
        <w:t xml:space="preserve">              5--PIAIN</w:t>
      </w:r>
      <w:r>
        <w:rPr>
          <w:rFonts w:ascii="Arial" w:hAnsi="Arial" w:cs="Arial" w:hint="eastAsia"/>
          <w:color w:val="00B0F0"/>
          <w:szCs w:val="21"/>
        </w:rPr>
        <w:t>状态</w:t>
      </w:r>
    </w:p>
    <w:p w:rsidR="00C913F7" w:rsidRDefault="00C913F7" w:rsidP="00DC3911">
      <w:pPr>
        <w:pStyle w:val="a7"/>
        <w:widowControl/>
        <w:ind w:left="780" w:firstLineChars="0" w:firstLine="0"/>
        <w:rPr>
          <w:rFonts w:ascii="Arial" w:hAnsi="Arial" w:cs="Arial"/>
          <w:color w:val="00B0F0"/>
          <w:szCs w:val="21"/>
        </w:rPr>
      </w:pPr>
      <w:r>
        <w:rPr>
          <w:rFonts w:ascii="Arial" w:hAnsi="Arial" w:cs="Arial" w:hint="eastAsia"/>
          <w:color w:val="00B0F0"/>
          <w:szCs w:val="21"/>
        </w:rPr>
        <w:t xml:space="preserve">              6</w:t>
      </w:r>
      <w:r w:rsidR="00DE6D1E">
        <w:rPr>
          <w:rFonts w:ascii="Arial" w:hAnsi="Arial" w:cs="Arial" w:hint="eastAsia"/>
          <w:color w:val="00B0F0"/>
          <w:szCs w:val="21"/>
        </w:rPr>
        <w:t>--</w:t>
      </w:r>
      <w:r>
        <w:rPr>
          <w:rFonts w:ascii="Arial" w:hAnsi="Arial" w:cs="Arial" w:hint="eastAsia"/>
          <w:color w:val="00B0F0"/>
          <w:szCs w:val="21"/>
        </w:rPr>
        <w:t>PIA</w:t>
      </w:r>
      <w:r w:rsidR="00DE6D1E">
        <w:rPr>
          <w:rFonts w:ascii="Arial" w:hAnsi="Arial" w:cs="Arial" w:hint="eastAsia"/>
          <w:color w:val="00B0F0"/>
          <w:szCs w:val="21"/>
        </w:rPr>
        <w:t>检测通过</w:t>
      </w:r>
      <w:r>
        <w:rPr>
          <w:rFonts w:ascii="Arial" w:hAnsi="Arial" w:cs="Arial" w:hint="eastAsia"/>
          <w:color w:val="00B0F0"/>
          <w:szCs w:val="21"/>
        </w:rPr>
        <w:t>状态</w:t>
      </w:r>
    </w:p>
    <w:p w:rsidR="00DE6D1E" w:rsidRPr="00EE6E75" w:rsidRDefault="00DE6D1E" w:rsidP="00DC3911">
      <w:pPr>
        <w:pStyle w:val="a7"/>
        <w:widowControl/>
        <w:ind w:left="780" w:firstLineChars="0" w:firstLine="0"/>
        <w:rPr>
          <w:rFonts w:ascii="宋体" w:hAnsi="宋体"/>
          <w:color w:val="00B0F0"/>
        </w:rPr>
      </w:pPr>
      <w:r>
        <w:rPr>
          <w:rFonts w:ascii="Arial" w:hAnsi="Arial" w:cs="Arial" w:hint="eastAsia"/>
          <w:color w:val="00B0F0"/>
          <w:szCs w:val="21"/>
        </w:rPr>
        <w:t xml:space="preserve">              7--PIA</w:t>
      </w:r>
      <w:r>
        <w:rPr>
          <w:rFonts w:ascii="Arial" w:hAnsi="Arial" w:cs="Arial" w:hint="eastAsia"/>
          <w:color w:val="00B0F0"/>
          <w:szCs w:val="21"/>
        </w:rPr>
        <w:t>检测失败状态</w:t>
      </w:r>
    </w:p>
    <w:p w:rsidR="00EE6E75" w:rsidRPr="00EE6E75" w:rsidRDefault="00EE6E75" w:rsidP="00DC3911">
      <w:pPr>
        <w:pStyle w:val="a7"/>
        <w:widowControl/>
        <w:ind w:left="780" w:firstLineChars="0" w:firstLine="0"/>
        <w:rPr>
          <w:rFonts w:ascii="Arial" w:hAnsi="Arial" w:cs="Arial"/>
          <w:szCs w:val="21"/>
        </w:rPr>
      </w:pPr>
      <w:r w:rsidRPr="00EE6E75">
        <w:rPr>
          <w:rFonts w:ascii="Arial" w:hAnsi="Arial" w:cs="Arial"/>
          <w:noProof/>
          <w:szCs w:val="21"/>
        </w:rPr>
        <w:drawing>
          <wp:inline distT="0" distB="0" distL="0" distR="0">
            <wp:extent cx="5274310" cy="3654261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AE" w:rsidRPr="00EE6E75" w:rsidRDefault="001C2FAE" w:rsidP="00DC3911">
      <w:pPr>
        <w:pStyle w:val="a7"/>
        <w:widowControl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EE6E75">
        <w:rPr>
          <w:rFonts w:ascii="Arial" w:hAnsi="Arial" w:cs="Arial"/>
          <w:szCs w:val="21"/>
        </w:rPr>
        <w:t xml:space="preserve">if exists(select Station from Alrm_HoldModel a  (nolock) , Maintain b  (nolock) where  a.Status='Hold' </w:t>
      </w:r>
    </w:p>
    <w:p w:rsidR="001C2FAE" w:rsidRPr="00EE6E75" w:rsidRDefault="001C2FAE" w:rsidP="00EE6E75">
      <w:pPr>
        <w:pStyle w:val="a7"/>
        <w:autoSpaceDE w:val="0"/>
        <w:autoSpaceDN w:val="0"/>
        <w:ind w:left="780"/>
        <w:jc w:val="left"/>
        <w:rPr>
          <w:rFonts w:ascii="Arial" w:hAnsi="Arial" w:cs="Arial"/>
          <w:szCs w:val="21"/>
        </w:rPr>
      </w:pPr>
      <w:proofErr w:type="gramStart"/>
      <w:r w:rsidRPr="00EE6E75">
        <w:rPr>
          <w:rFonts w:ascii="Arial" w:hAnsi="Arial" w:cs="Arial"/>
          <w:szCs w:val="21"/>
        </w:rPr>
        <w:t>and</w:t>
      </w:r>
      <w:proofErr w:type="gramEnd"/>
      <w:r w:rsidRPr="00EE6E75">
        <w:rPr>
          <w:rFonts w:ascii="Arial" w:hAnsi="Arial" w:cs="Arial"/>
          <w:szCs w:val="21"/>
        </w:rPr>
        <w:t xml:space="preserve"> (@Pno like replace(Model_Family,'*','_') or Model_Family=@Family) </w:t>
      </w:r>
    </w:p>
    <w:p w:rsidR="001C2FAE" w:rsidRPr="00EE6E75" w:rsidRDefault="001C2FAE" w:rsidP="00EE6E75">
      <w:pPr>
        <w:pStyle w:val="a7"/>
        <w:autoSpaceDE w:val="0"/>
        <w:autoSpaceDN w:val="0"/>
        <w:ind w:left="780"/>
        <w:jc w:val="left"/>
        <w:rPr>
          <w:rFonts w:ascii="Arial" w:hAnsi="Arial" w:cs="Arial"/>
          <w:szCs w:val="21"/>
        </w:rPr>
      </w:pPr>
      <w:proofErr w:type="gramStart"/>
      <w:r w:rsidRPr="00EE6E75">
        <w:rPr>
          <w:rFonts w:ascii="Arial" w:hAnsi="Arial" w:cs="Arial"/>
          <w:szCs w:val="21"/>
        </w:rPr>
        <w:t>and</w:t>
      </w:r>
      <w:proofErr w:type="gramEnd"/>
      <w:r w:rsidRPr="00EE6E75">
        <w:rPr>
          <w:rFonts w:ascii="Arial" w:hAnsi="Arial" w:cs="Arial"/>
          <w:szCs w:val="21"/>
        </w:rPr>
        <w:t xml:space="preserve"> a.PdLine=b.Descr and b.Tp='Dept' </w:t>
      </w:r>
    </w:p>
    <w:p w:rsidR="001C2FAE" w:rsidRPr="00EE6E75" w:rsidRDefault="001C2FAE" w:rsidP="00EE6E75">
      <w:pPr>
        <w:pStyle w:val="a7"/>
        <w:autoSpaceDE w:val="0"/>
        <w:autoSpaceDN w:val="0"/>
        <w:ind w:left="780"/>
        <w:jc w:val="left"/>
        <w:rPr>
          <w:rFonts w:ascii="Arial" w:hAnsi="Arial" w:cs="Arial"/>
          <w:szCs w:val="21"/>
        </w:rPr>
      </w:pPr>
      <w:proofErr w:type="gramStart"/>
      <w:r w:rsidRPr="00EE6E75">
        <w:rPr>
          <w:rFonts w:ascii="Arial" w:hAnsi="Arial" w:cs="Arial"/>
          <w:szCs w:val="21"/>
        </w:rPr>
        <w:t>and</w:t>
      </w:r>
      <w:proofErr w:type="gramEnd"/>
      <w:r w:rsidRPr="00EE6E75">
        <w:rPr>
          <w:rFonts w:ascii="Arial" w:hAnsi="Arial" w:cs="Arial"/>
          <w:szCs w:val="21"/>
        </w:rPr>
        <w:t xml:space="preserve"> </w:t>
      </w:r>
      <w:hyperlink r:id="rId12" w:history="1">
        <w:r w:rsidRPr="00EE6E75">
          <w:rPr>
            <w:rStyle w:val="a6"/>
            <w:rFonts w:ascii="Arial" w:hAnsi="Arial" w:cs="Arial"/>
            <w:color w:val="auto"/>
            <w:szCs w:val="21"/>
          </w:rPr>
          <w:t>b.Code=@PdLine</w:t>
        </w:r>
      </w:hyperlink>
      <w:r w:rsidRPr="00EE6E75">
        <w:rPr>
          <w:rFonts w:ascii="Arial" w:hAnsi="Arial" w:cs="Arial"/>
          <w:szCs w:val="21"/>
        </w:rPr>
        <w:t xml:space="preserve"> and (a.Station='DownLoad' or a.Station='ALL'))</w:t>
      </w:r>
    </w:p>
    <w:p w:rsidR="001C2FAE" w:rsidRPr="00C913F7" w:rsidRDefault="001C2FAE" w:rsidP="00C913F7">
      <w:pPr>
        <w:pStyle w:val="a7"/>
        <w:numPr>
          <w:ilvl w:val="0"/>
          <w:numId w:val="29"/>
        </w:numPr>
        <w:ind w:firstLineChars="0"/>
        <w:rPr>
          <w:rFonts w:ascii="Arial" w:hAnsiTheme="minorEastAsia" w:cs="Arial"/>
          <w:szCs w:val="21"/>
        </w:rPr>
      </w:pPr>
      <w:r w:rsidRPr="00C913F7">
        <w:rPr>
          <w:rFonts w:ascii="Arial" w:hAnsi="Arial" w:cs="Arial"/>
          <w:szCs w:val="21"/>
        </w:rPr>
        <w:t>Alrm_HoldModel</w:t>
      </w:r>
      <w:r w:rsidRPr="00C913F7">
        <w:rPr>
          <w:rFonts w:ascii="Arial" w:hAnsiTheme="minorEastAsia" w:cs="Arial"/>
          <w:szCs w:val="21"/>
        </w:rPr>
        <w:t>、</w:t>
      </w:r>
      <w:r w:rsidRPr="00C913F7">
        <w:rPr>
          <w:rFonts w:ascii="Arial" w:hAnsi="Arial" w:cs="Arial"/>
          <w:szCs w:val="21"/>
        </w:rPr>
        <w:t>Maintain</w:t>
      </w:r>
      <w:r w:rsidRPr="00C913F7">
        <w:rPr>
          <w:rFonts w:ascii="Arial" w:hAnsiTheme="minorEastAsia" w:cs="Arial"/>
          <w:szCs w:val="21"/>
        </w:rPr>
        <w:t>（</w:t>
      </w:r>
      <w:r w:rsidRPr="00C913F7">
        <w:rPr>
          <w:rFonts w:ascii="Arial" w:hAnsi="Arial" w:cs="Arial"/>
          <w:szCs w:val="21"/>
        </w:rPr>
        <w:t>view</w:t>
      </w:r>
      <w:r w:rsidRPr="00C913F7">
        <w:rPr>
          <w:rFonts w:ascii="Arial" w:hAnsiTheme="minorEastAsia" w:cs="Arial"/>
          <w:szCs w:val="21"/>
        </w:rPr>
        <w:t>）存在什么业务数据？</w:t>
      </w:r>
    </w:p>
    <w:p w:rsidR="00C913F7" w:rsidRPr="00916781" w:rsidRDefault="00C913F7" w:rsidP="00C913F7">
      <w:pPr>
        <w:pStyle w:val="a7"/>
        <w:ind w:left="1116" w:firstLineChars="0" w:firstLine="0"/>
        <w:rPr>
          <w:rFonts w:ascii="宋体" w:hAnsi="宋体"/>
          <w:color w:val="00B0F0"/>
          <w:sz w:val="20"/>
          <w:szCs w:val="20"/>
        </w:rPr>
      </w:pPr>
      <w:r w:rsidRPr="00916781">
        <w:rPr>
          <w:rFonts w:ascii="Arial" w:hAnsi="Arial" w:cs="Arial"/>
          <w:color w:val="00B0F0"/>
          <w:szCs w:val="21"/>
        </w:rPr>
        <w:t>A</w:t>
      </w:r>
      <w:r w:rsidRPr="00916781">
        <w:rPr>
          <w:rFonts w:ascii="Arial" w:hAnsi="Arial" w:cs="Arial" w:hint="eastAsia"/>
          <w:color w:val="00B0F0"/>
          <w:szCs w:val="21"/>
        </w:rPr>
        <w:t>nswer</w:t>
      </w:r>
      <w:r w:rsidRPr="00916781">
        <w:rPr>
          <w:rFonts w:ascii="Arial" w:hAnsi="Arial" w:cs="Arial" w:hint="eastAsia"/>
          <w:color w:val="00B0F0"/>
          <w:szCs w:val="21"/>
        </w:rPr>
        <w:t>：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>Alrm_HoldModel</w:t>
      </w:r>
      <w:r w:rsidRPr="00916781">
        <w:rPr>
          <w:rFonts w:ascii="宋体" w:hAnsi="宋体" w:hint="eastAsia"/>
          <w:color w:val="00B0F0"/>
          <w:sz w:val="20"/>
          <w:szCs w:val="20"/>
        </w:rPr>
        <w:t>由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 xml:space="preserve">IEmaintain </w:t>
      </w:r>
      <w:r w:rsidRPr="00916781">
        <w:rPr>
          <w:rFonts w:ascii="宋体" w:hAnsi="宋体" w:hint="eastAsia"/>
          <w:color w:val="00B0F0"/>
          <w:sz w:val="20"/>
          <w:szCs w:val="20"/>
        </w:rPr>
        <w:t>需要特殊处理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>hold</w:t>
      </w:r>
      <w:r w:rsidR="00916781" w:rsidRPr="00916781">
        <w:rPr>
          <w:rFonts w:ascii="宋体" w:hAnsi="宋体" w:hint="eastAsia"/>
          <w:color w:val="00B0F0"/>
          <w:sz w:val="20"/>
          <w:szCs w:val="20"/>
        </w:rPr>
        <w:t>住的</w:t>
      </w:r>
      <w:r w:rsidRPr="00916781">
        <w:rPr>
          <w:rFonts w:ascii="宋体" w:hAnsi="宋体" w:hint="eastAsia"/>
          <w:color w:val="00B0F0"/>
          <w:sz w:val="20"/>
          <w:szCs w:val="20"/>
        </w:rPr>
        <w:t>机型数据</w:t>
      </w:r>
    </w:p>
    <w:p w:rsidR="00916781" w:rsidRPr="00916781" w:rsidRDefault="00916781" w:rsidP="00C913F7">
      <w:pPr>
        <w:pStyle w:val="a7"/>
        <w:ind w:left="1116" w:firstLineChars="0" w:firstLine="0"/>
        <w:rPr>
          <w:rFonts w:ascii="Arial" w:hAnsi="Arial" w:cs="Arial"/>
          <w:color w:val="00B0F0"/>
          <w:szCs w:val="21"/>
        </w:rPr>
      </w:pP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lastRenderedPageBreak/>
        <w:t>Maintain</w:t>
      </w:r>
      <w:r w:rsidRPr="00916781">
        <w:rPr>
          <w:rFonts w:ascii="宋体" w:hAnsi="宋体" w:hint="eastAsia"/>
          <w:color w:val="00B0F0"/>
          <w:sz w:val="20"/>
          <w:szCs w:val="20"/>
        </w:rPr>
        <w:t>表是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>GetData</w:t>
      </w:r>
      <w:r w:rsidRPr="00916781">
        <w:rPr>
          <w:rFonts w:ascii="宋体" w:hAnsi="宋体" w:hint="eastAsia"/>
          <w:color w:val="00B0F0"/>
          <w:sz w:val="20"/>
          <w:szCs w:val="20"/>
        </w:rPr>
        <w:t>下面的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>Maintain</w:t>
      </w:r>
      <w:r w:rsidRPr="00916781">
        <w:rPr>
          <w:rFonts w:ascii="宋体" w:hAnsi="宋体" w:hint="eastAsia"/>
          <w:color w:val="00B0F0"/>
          <w:sz w:val="20"/>
          <w:szCs w:val="20"/>
        </w:rPr>
        <w:t>表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>View</w:t>
      </w:r>
      <w:r w:rsidRPr="00916781">
        <w:rPr>
          <w:rFonts w:ascii="宋体" w:hAnsi="宋体" w:hint="eastAsia"/>
          <w:color w:val="00B0F0"/>
          <w:sz w:val="20"/>
          <w:szCs w:val="20"/>
        </w:rPr>
        <w:t>到需要用的库，这个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>sp</w:t>
      </w:r>
      <w:r w:rsidRPr="00916781">
        <w:rPr>
          <w:rFonts w:ascii="宋体" w:hAnsi="宋体" w:hint="eastAsia"/>
          <w:color w:val="00B0F0"/>
          <w:sz w:val="20"/>
          <w:szCs w:val="20"/>
        </w:rPr>
        <w:t>的话应该用到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>Maintain</w:t>
      </w:r>
      <w:r w:rsidRPr="00916781">
        <w:rPr>
          <w:rFonts w:ascii="宋体" w:hAnsi="宋体" w:hint="eastAsia"/>
          <w:color w:val="00B0F0"/>
          <w:sz w:val="20"/>
          <w:szCs w:val="20"/>
        </w:rPr>
        <w:t>表的</w:t>
      </w:r>
      <w:proofErr w:type="gramStart"/>
      <w:r w:rsidRPr="00916781">
        <w:rPr>
          <w:rFonts w:ascii="宋体" w:hAnsi="宋体" w:hint="eastAsia"/>
          <w:color w:val="00B0F0"/>
          <w:sz w:val="20"/>
          <w:szCs w:val="20"/>
        </w:rPr>
        <w:t>的</w:t>
      </w:r>
      <w:proofErr w:type="gramEnd"/>
      <w:r w:rsidRPr="00916781">
        <w:rPr>
          <w:rFonts w:ascii="宋体" w:hAnsi="宋体" w:hint="eastAsia"/>
          <w:color w:val="00B0F0"/>
          <w:sz w:val="20"/>
          <w:szCs w:val="20"/>
        </w:rPr>
        <w:t>抽检比例。</w:t>
      </w:r>
    </w:p>
    <w:p w:rsidR="001C2FAE" w:rsidRPr="00916781" w:rsidRDefault="001C2FAE" w:rsidP="00916781">
      <w:pPr>
        <w:pStyle w:val="a7"/>
        <w:numPr>
          <w:ilvl w:val="0"/>
          <w:numId w:val="29"/>
        </w:numPr>
        <w:autoSpaceDE w:val="0"/>
        <w:autoSpaceDN w:val="0"/>
        <w:ind w:firstLineChars="0"/>
        <w:jc w:val="left"/>
        <w:rPr>
          <w:rFonts w:ascii="Arial" w:hAnsiTheme="minorEastAsia" w:cs="Arial"/>
          <w:szCs w:val="21"/>
        </w:rPr>
      </w:pPr>
      <w:r w:rsidRPr="00916781">
        <w:rPr>
          <w:rFonts w:ascii="Arial" w:hAnsiTheme="minorEastAsia" w:cs="Arial"/>
          <w:szCs w:val="21"/>
        </w:rPr>
        <w:t>上述代码是什么业务场景？</w:t>
      </w:r>
    </w:p>
    <w:p w:rsidR="00916781" w:rsidRPr="00916781" w:rsidRDefault="00916781" w:rsidP="00916781">
      <w:pPr>
        <w:pStyle w:val="a7"/>
        <w:autoSpaceDE w:val="0"/>
        <w:autoSpaceDN w:val="0"/>
        <w:ind w:left="1116" w:firstLineChars="0" w:firstLine="0"/>
        <w:jc w:val="left"/>
        <w:rPr>
          <w:rFonts w:ascii="Arial" w:hAnsi="Arial" w:cs="Arial"/>
          <w:color w:val="00B0F0"/>
          <w:szCs w:val="21"/>
        </w:rPr>
      </w:pPr>
      <w:r w:rsidRPr="00916781">
        <w:rPr>
          <w:rFonts w:ascii="Arial" w:hAnsi="Arial" w:cs="Arial" w:hint="eastAsia"/>
          <w:color w:val="00B0F0"/>
          <w:szCs w:val="21"/>
        </w:rPr>
        <w:t>Answer</w:t>
      </w:r>
      <w:r w:rsidRPr="00916781">
        <w:rPr>
          <w:rFonts w:ascii="Arial" w:hAnsi="Arial" w:cs="Arial" w:hint="eastAsia"/>
          <w:color w:val="00B0F0"/>
          <w:szCs w:val="21"/>
        </w:rPr>
        <w:t>：</w:t>
      </w:r>
      <w:r w:rsidRPr="00916781">
        <w:rPr>
          <w:rFonts w:ascii="宋体" w:hAnsi="宋体" w:hint="eastAsia"/>
          <w:color w:val="00B0F0"/>
          <w:sz w:val="20"/>
          <w:szCs w:val="20"/>
        </w:rPr>
        <w:t>检查有没有需要</w:t>
      </w:r>
      <w:r w:rsidRPr="00916781">
        <w:rPr>
          <w:rFonts w:ascii="Courier New" w:hAnsi="Courier New" w:cs="Courier New"/>
          <w:color w:val="00B0F0"/>
          <w:sz w:val="20"/>
          <w:szCs w:val="20"/>
          <w:lang w:eastAsia="zh-TW"/>
        </w:rPr>
        <w:t>Hold</w:t>
      </w:r>
      <w:r w:rsidRPr="00916781">
        <w:rPr>
          <w:rFonts w:ascii="宋体" w:hAnsi="宋体" w:hint="eastAsia"/>
          <w:color w:val="00B0F0"/>
          <w:sz w:val="20"/>
          <w:szCs w:val="20"/>
        </w:rPr>
        <w:t>的机器</w:t>
      </w:r>
    </w:p>
    <w:p w:rsidR="001C2FAE" w:rsidRPr="00EE6E75" w:rsidRDefault="001C2FAE" w:rsidP="00DC3911">
      <w:pPr>
        <w:pStyle w:val="a7"/>
        <w:widowControl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EE6E75">
        <w:rPr>
          <w:rFonts w:ascii="Arial" w:hAnsi="Arial" w:cs="Arial"/>
          <w:szCs w:val="21"/>
        </w:rPr>
        <w:t>(@wc='79' and @status in ('0','1','3','6')) or (@wc='73' and @status='2')  or @wc='6A'</w:t>
      </w:r>
    </w:p>
    <w:p w:rsidR="001C2FAE" w:rsidRPr="00EE6E75" w:rsidRDefault="001C2FAE" w:rsidP="00EE6E75">
      <w:pPr>
        <w:autoSpaceDE w:val="0"/>
        <w:autoSpaceDN w:val="0"/>
        <w:ind w:firstLineChars="400" w:firstLine="840"/>
        <w:jc w:val="left"/>
        <w:rPr>
          <w:rFonts w:ascii="Arial" w:hAnsi="Arial" w:cs="Arial"/>
          <w:szCs w:val="21"/>
        </w:rPr>
      </w:pPr>
      <w:r w:rsidRPr="00EE6E75">
        <w:rPr>
          <w:rFonts w:ascii="Arial" w:hAnsi="Arial" w:cs="Arial"/>
          <w:szCs w:val="21"/>
        </w:rPr>
        <w:t>@wc</w:t>
      </w:r>
      <w:r w:rsidRPr="00EE6E75">
        <w:rPr>
          <w:rFonts w:ascii="Arial" w:hAnsiTheme="minorEastAsia" w:cs="Arial"/>
          <w:szCs w:val="21"/>
        </w:rPr>
        <w:t>为</w:t>
      </w:r>
      <w:r w:rsidRPr="00EE6E75">
        <w:rPr>
          <w:rFonts w:ascii="Arial" w:hAnsi="Arial" w:cs="Arial"/>
          <w:szCs w:val="21"/>
        </w:rPr>
        <w:t>SnoMas</w:t>
      </w:r>
      <w:r w:rsidRPr="00EE6E75">
        <w:rPr>
          <w:rFonts w:ascii="Arial" w:hAnsiTheme="minorEastAsia" w:cs="Arial"/>
          <w:szCs w:val="21"/>
        </w:rPr>
        <w:t>中数据，</w:t>
      </w:r>
      <w:r w:rsidRPr="00EE6E75">
        <w:rPr>
          <w:rFonts w:ascii="Arial" w:hAnsi="Arial" w:cs="Arial"/>
          <w:szCs w:val="21"/>
        </w:rPr>
        <w:t>@status</w:t>
      </w:r>
      <w:r w:rsidRPr="00EE6E75">
        <w:rPr>
          <w:rFonts w:ascii="Arial" w:hAnsiTheme="minorEastAsia" w:cs="Arial"/>
          <w:szCs w:val="21"/>
        </w:rPr>
        <w:t>为</w:t>
      </w:r>
      <w:r w:rsidRPr="00EE6E75">
        <w:rPr>
          <w:rFonts w:ascii="Arial" w:hAnsi="Arial" w:cs="Arial"/>
          <w:szCs w:val="21"/>
        </w:rPr>
        <w:t>LotData</w:t>
      </w:r>
      <w:r w:rsidRPr="00EE6E75">
        <w:rPr>
          <w:rFonts w:ascii="Arial" w:hAnsiTheme="minorEastAsia" w:cs="Arial"/>
          <w:szCs w:val="21"/>
        </w:rPr>
        <w:t>中数据</w:t>
      </w:r>
    </w:p>
    <w:p w:rsidR="00940CFB" w:rsidRPr="007D1816" w:rsidRDefault="007D1816" w:rsidP="00EE6E75">
      <w:pPr>
        <w:autoSpaceDE w:val="0"/>
        <w:autoSpaceDN w:val="0"/>
        <w:ind w:firstLineChars="400" w:firstLine="840"/>
        <w:jc w:val="left"/>
        <w:rPr>
          <w:rFonts w:ascii="Arial" w:hAnsi="Arial" w:cs="Arial"/>
          <w:color w:val="00B0F0"/>
          <w:szCs w:val="21"/>
        </w:rPr>
      </w:pPr>
      <w:r w:rsidRPr="007D1816">
        <w:rPr>
          <w:rFonts w:ascii="Arial" w:hAnsi="Arial" w:cs="Arial" w:hint="eastAsia"/>
          <w:color w:val="00B0F0"/>
          <w:szCs w:val="21"/>
        </w:rPr>
        <w:t>Answer</w:t>
      </w:r>
      <w:r w:rsidRPr="007D1816">
        <w:rPr>
          <w:rFonts w:ascii="Arial" w:hAnsi="Arial" w:cs="Arial" w:hint="eastAsia"/>
          <w:color w:val="00B0F0"/>
          <w:szCs w:val="21"/>
        </w:rPr>
        <w:t>：卡站逻辑后续根据新的系统调整</w:t>
      </w:r>
    </w:p>
    <w:p w:rsidR="00DF524B" w:rsidRPr="00916781" w:rsidRDefault="00DF524B" w:rsidP="00DF524B">
      <w:pPr>
        <w:pStyle w:val="a7"/>
        <w:widowControl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EE6E75">
        <w:rPr>
          <w:rFonts w:ascii="Arial" w:hAnsi="Arial" w:cs="Arial"/>
          <w:szCs w:val="21"/>
        </w:rPr>
        <w:t>HP_FG</w:t>
      </w:r>
      <w:r w:rsidRPr="00EE6E75">
        <w:rPr>
          <w:rFonts w:ascii="Arial" w:hAnsiTheme="minorEastAsia" w:cs="Arial"/>
          <w:szCs w:val="21"/>
        </w:rPr>
        <w:t>代表什么数据库？</w:t>
      </w:r>
    </w:p>
    <w:p w:rsidR="00EE6E75" w:rsidRPr="00916781" w:rsidRDefault="00916781" w:rsidP="00916781">
      <w:pPr>
        <w:autoSpaceDE w:val="0"/>
        <w:autoSpaceDN w:val="0"/>
        <w:ind w:firstLineChars="350" w:firstLine="735"/>
        <w:jc w:val="left"/>
        <w:rPr>
          <w:rFonts w:ascii="Arial" w:hAnsi="Arial" w:cs="Arial"/>
          <w:color w:val="00B0F0"/>
          <w:szCs w:val="21"/>
        </w:rPr>
      </w:pPr>
      <w:r w:rsidRPr="00916781">
        <w:rPr>
          <w:rFonts w:ascii="Arial" w:hAnsi="Arial" w:cs="Arial" w:hint="eastAsia"/>
          <w:color w:val="00B0F0"/>
          <w:szCs w:val="21"/>
        </w:rPr>
        <w:t>Answer</w:t>
      </w:r>
      <w:r w:rsidRPr="00916781">
        <w:rPr>
          <w:rFonts w:ascii="Arial" w:hAnsi="Arial" w:cs="Arial" w:hint="eastAsia"/>
          <w:color w:val="00B0F0"/>
          <w:szCs w:val="21"/>
        </w:rPr>
        <w:t>：出货后一个礼拜后的数据（</w:t>
      </w:r>
      <w:r w:rsidRPr="00916781">
        <w:rPr>
          <w:rFonts w:ascii="Arial" w:hAnsi="Arial" w:cs="Arial"/>
          <w:color w:val="00B0F0"/>
          <w:szCs w:val="21"/>
        </w:rPr>
        <w:t>JOB</w:t>
      </w:r>
      <w:r w:rsidRPr="00916781">
        <w:rPr>
          <w:rFonts w:ascii="Arial" w:hAnsi="Arial" w:cs="Arial" w:hint="eastAsia"/>
          <w:color w:val="00B0F0"/>
          <w:szCs w:val="21"/>
        </w:rPr>
        <w:t>自动从</w:t>
      </w:r>
      <w:r w:rsidRPr="00916781">
        <w:rPr>
          <w:rFonts w:ascii="Arial" w:hAnsi="Arial" w:cs="Arial"/>
          <w:color w:val="00B0F0"/>
          <w:szCs w:val="21"/>
        </w:rPr>
        <w:t>PCA</w:t>
      </w:r>
      <w:r w:rsidRPr="00916781">
        <w:rPr>
          <w:rFonts w:ascii="Arial" w:hAnsi="Arial" w:cs="Arial" w:hint="eastAsia"/>
          <w:color w:val="00B0F0"/>
          <w:szCs w:val="21"/>
        </w:rPr>
        <w:t>，</w:t>
      </w:r>
      <w:ins w:id="71" w:author="itc211010" w:date="2012-02-20T15:51:00Z">
        <w:r w:rsidR="00FF4034">
          <w:rPr>
            <w:rFonts w:ascii="Arial" w:hAnsi="Arial" w:cs="Arial" w:hint="eastAsia"/>
            <w:color w:val="00B0F0"/>
            <w:szCs w:val="21"/>
          </w:rPr>
          <w:t>FA</w:t>
        </w:r>
      </w:ins>
      <w:r w:rsidRPr="00916781">
        <w:rPr>
          <w:rFonts w:ascii="Arial" w:hAnsi="Arial" w:cs="Arial" w:hint="eastAsia"/>
          <w:color w:val="00B0F0"/>
          <w:szCs w:val="21"/>
        </w:rPr>
        <w:t>，</w:t>
      </w:r>
      <w:r w:rsidRPr="00916781">
        <w:rPr>
          <w:rFonts w:ascii="Arial" w:hAnsi="Arial" w:cs="Arial"/>
          <w:color w:val="00B0F0"/>
          <w:szCs w:val="21"/>
        </w:rPr>
        <w:t>PAK</w:t>
      </w:r>
      <w:r w:rsidRPr="00916781">
        <w:rPr>
          <w:rFonts w:ascii="Arial" w:hAnsi="Arial" w:cs="Arial" w:hint="eastAsia"/>
          <w:color w:val="00B0F0"/>
          <w:szCs w:val="21"/>
        </w:rPr>
        <w:t>结转）</w:t>
      </w:r>
    </w:p>
    <w:p w:rsidR="005859CC" w:rsidRDefault="005859CC" w:rsidP="00371BF0">
      <w:pPr>
        <w:pStyle w:val="1"/>
        <w:jc w:val="left"/>
      </w:pPr>
      <w:bookmarkStart w:id="72" w:name="_Toc307575409"/>
      <w:r>
        <w:t>A</w:t>
      </w:r>
      <w:r>
        <w:rPr>
          <w:rFonts w:hint="eastAsia"/>
        </w:rPr>
        <w:t>ppendix</w:t>
      </w:r>
      <w:bookmarkEnd w:id="72"/>
    </w:p>
    <w:sectPr w:rsidR="005859CC" w:rsidSect="004C172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7" w:author="itc211010" w:date="2011-12-13T15:57:00Z" w:initials="i">
    <w:p w:rsidR="007D1816" w:rsidRDefault="007D1816">
      <w:pPr>
        <w:pStyle w:val="ac"/>
      </w:pPr>
      <w:r>
        <w:rPr>
          <w:rStyle w:val="ab"/>
        </w:rPr>
        <w:annotationRef/>
      </w:r>
      <w:r w:rsidR="0045647E">
        <w:rPr>
          <w:rFonts w:hint="eastAsia"/>
        </w:rPr>
        <w:t>phase2</w:t>
      </w:r>
      <w:r w:rsidR="0045647E">
        <w:rPr>
          <w:rFonts w:hint="eastAsia"/>
        </w:rPr>
        <w:t>实现功能</w:t>
      </w:r>
    </w:p>
  </w:comment>
  <w:comment w:id="64" w:author="itc211010" w:date="2011-12-13T16:00:00Z" w:initials="i">
    <w:p w:rsidR="00E4341B" w:rsidRDefault="00E434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HP_FG</w:t>
      </w:r>
      <w:r>
        <w:rPr>
          <w:rFonts w:hint="eastAsia"/>
        </w:rPr>
        <w:t>数据库已删除，该逻辑不用实现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D02" w:rsidRDefault="00720D02" w:rsidP="00F84835">
      <w:r>
        <w:separator/>
      </w:r>
    </w:p>
  </w:endnote>
  <w:endnote w:type="continuationSeparator" w:id="0">
    <w:p w:rsidR="00720D02" w:rsidRDefault="00720D02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E2" w:rsidRDefault="00D175E2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9002D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002D2">
              <w:rPr>
                <w:b/>
                <w:sz w:val="24"/>
                <w:szCs w:val="24"/>
              </w:rPr>
              <w:fldChar w:fldCharType="separate"/>
            </w:r>
            <w:r w:rsidR="00FF4034">
              <w:rPr>
                <w:b/>
                <w:noProof/>
              </w:rPr>
              <w:t>6</w:t>
            </w:r>
            <w:r w:rsidR="009002D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9002D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002D2">
              <w:rPr>
                <w:b/>
                <w:sz w:val="24"/>
                <w:szCs w:val="24"/>
              </w:rPr>
              <w:fldChar w:fldCharType="separate"/>
            </w:r>
            <w:r w:rsidR="00FF4034">
              <w:rPr>
                <w:b/>
                <w:noProof/>
              </w:rPr>
              <w:t>7</w:t>
            </w:r>
            <w:r w:rsidR="009002D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175E2" w:rsidRDefault="00D175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D02" w:rsidRDefault="00720D02" w:rsidP="00F84835">
      <w:r>
        <w:separator/>
      </w:r>
    </w:p>
  </w:footnote>
  <w:footnote w:type="continuationSeparator" w:id="0">
    <w:p w:rsidR="00720D02" w:rsidRDefault="00720D02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E2" w:rsidRDefault="00D175E2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D175E2" w:rsidTr="00817C97">
      <w:trPr>
        <w:cantSplit/>
        <w:trHeight w:val="233"/>
      </w:trPr>
      <w:tc>
        <w:tcPr>
          <w:tcW w:w="8522" w:type="dxa"/>
        </w:tcPr>
        <w:p w:rsidR="00D175E2" w:rsidRDefault="00D175E2" w:rsidP="009B6A88">
          <w:pPr>
            <w:pStyle w:val="a3"/>
            <w:pBdr>
              <w:bottom w:val="none" w:sz="0" w:space="0" w:color="auto"/>
            </w:pBdr>
            <w:rPr>
              <w:rFonts w:ascii="Calibri" w:eastAsia="宋体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 xml:space="preserve">iMES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宋体" w:hAnsi="Calibri" w:cs="Times New Roman" w:hint="eastAsia"/>
              <w:b/>
              <w:sz w:val="28"/>
            </w:rPr>
            <w:t>&gt;&gt;</w:t>
          </w:r>
        </w:p>
      </w:tc>
    </w:tr>
    <w:tr w:rsidR="00D175E2" w:rsidTr="00817C97">
      <w:trPr>
        <w:cantSplit/>
        <w:trHeight w:val="232"/>
      </w:trPr>
      <w:tc>
        <w:tcPr>
          <w:tcW w:w="8522" w:type="dxa"/>
        </w:tcPr>
        <w:p w:rsidR="00D175E2" w:rsidRDefault="00D175E2" w:rsidP="00B03057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宋体" w:hAnsi="Calibri" w:cs="Times New Roman"/>
              <w:b/>
              <w:noProof/>
              <w:sz w:val="20"/>
            </w:rPr>
          </w:pPr>
          <w:r>
            <w:rPr>
              <w:rFonts w:ascii="Calibri" w:eastAsia="宋体" w:hAnsi="Calibri" w:cs="Times New Roman" w:hint="eastAsia"/>
              <w:b/>
              <w:sz w:val="28"/>
            </w:rPr>
            <w:t>SCI No</w:t>
          </w:r>
          <w:r>
            <w:rPr>
              <w:rFonts w:ascii="宋体" w:eastAsia="宋体" w:hAnsi="宋体" w:cs="宋体" w:hint="eastAsia"/>
              <w:b/>
              <w:sz w:val="28"/>
            </w:rPr>
            <w:t>：</w:t>
          </w:r>
          <w:r w:rsidRPr="009B6A88">
            <w:rPr>
              <w:rFonts w:ascii="Arial" w:hAnsi="Arial" w:cs="Arial"/>
              <w:b/>
              <w:bCs/>
            </w:rPr>
            <w:t>CI-MES12-SPEC-</w:t>
          </w:r>
          <w:r w:rsidR="003D2DFA">
            <w:rPr>
              <w:rFonts w:ascii="Arial" w:hAnsi="Arial" w:cs="Arial"/>
              <w:b/>
              <w:bCs/>
              <w:kern w:val="0"/>
            </w:rPr>
            <w:t>Interface</w:t>
          </w:r>
          <w:r w:rsidRPr="009B6A88">
            <w:rPr>
              <w:rFonts w:ascii="Arial" w:hAnsi="Arial" w:cs="Arial"/>
              <w:b/>
              <w:bCs/>
            </w:rPr>
            <w:t xml:space="preserve">-UC </w:t>
          </w:r>
          <w:r w:rsidR="00124036" w:rsidRPr="00124036">
            <w:rPr>
              <w:rFonts w:ascii="Arial" w:hAnsi="Arial" w:cs="Arial"/>
              <w:b/>
              <w:bCs/>
            </w:rPr>
            <w:t>rpt_ITCNDTS_GET_PIAINPUT_14</w:t>
          </w:r>
          <w:r w:rsidRPr="00D500AB">
            <w:rPr>
              <w:rFonts w:ascii="Arial" w:hAnsi="Arial" w:cs="Arial"/>
              <w:b/>
              <w:bCs/>
            </w:rPr>
            <w:t>.docx</w:t>
          </w:r>
        </w:p>
      </w:tc>
    </w:tr>
  </w:tbl>
  <w:p w:rsidR="00D175E2" w:rsidRPr="009B6A88" w:rsidRDefault="00D175E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DFC"/>
    <w:multiLevelType w:val="hybridMultilevel"/>
    <w:tmpl w:val="42261C0A"/>
    <w:lvl w:ilvl="0" w:tplc="5CEAD15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C3A63"/>
    <w:multiLevelType w:val="hybridMultilevel"/>
    <w:tmpl w:val="6D340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5109D8"/>
    <w:multiLevelType w:val="multilevel"/>
    <w:tmpl w:val="9182C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</w:abstractNum>
  <w:abstractNum w:abstractNumId="3">
    <w:nsid w:val="10217F27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8916BC"/>
    <w:multiLevelType w:val="hybridMultilevel"/>
    <w:tmpl w:val="148C7BE8"/>
    <w:lvl w:ilvl="0" w:tplc="8F8673C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92BEF"/>
    <w:multiLevelType w:val="hybridMultilevel"/>
    <w:tmpl w:val="67F0E5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F03CAB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0E3918"/>
    <w:multiLevelType w:val="hybridMultilevel"/>
    <w:tmpl w:val="4C1C6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713D49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1B44BC"/>
    <w:multiLevelType w:val="hybridMultilevel"/>
    <w:tmpl w:val="1324BD28"/>
    <w:lvl w:ilvl="0" w:tplc="4FEEE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CF3E69"/>
    <w:multiLevelType w:val="hybridMultilevel"/>
    <w:tmpl w:val="9D82EC26"/>
    <w:lvl w:ilvl="0" w:tplc="D51C32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4D1D49"/>
    <w:multiLevelType w:val="hybridMultilevel"/>
    <w:tmpl w:val="63F8A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CF30FC7"/>
    <w:multiLevelType w:val="hybridMultilevel"/>
    <w:tmpl w:val="9086D274"/>
    <w:lvl w:ilvl="0" w:tplc="DA8EF5A6">
      <w:start w:val="1"/>
      <w:numFmt w:val="upperLetter"/>
      <w:lvlText w:val="%1、"/>
      <w:lvlJc w:val="left"/>
      <w:pPr>
        <w:ind w:left="1116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15">
    <w:nsid w:val="39832224"/>
    <w:multiLevelType w:val="hybridMultilevel"/>
    <w:tmpl w:val="3A60CA48"/>
    <w:lvl w:ilvl="0" w:tplc="5B3A3DD4">
      <w:start w:val="1"/>
      <w:numFmt w:val="upperLetter"/>
      <w:lvlText w:val="%1、"/>
      <w:lvlJc w:val="left"/>
      <w:pPr>
        <w:ind w:left="945" w:hanging="525"/>
      </w:pPr>
      <w:rPr>
        <w:rFonts w:ascii="Times New Roman" w:eastAsia="黑体" w:hAnsiTheme="minorHAnsi" w:cstheme="minorBidi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">
    <w:nsid w:val="4A847DA1"/>
    <w:multiLevelType w:val="hybridMultilevel"/>
    <w:tmpl w:val="30F0AC66"/>
    <w:lvl w:ilvl="0" w:tplc="A106D0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6CA80A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3051B8C"/>
    <w:multiLevelType w:val="hybridMultilevel"/>
    <w:tmpl w:val="9BFE0596"/>
    <w:lvl w:ilvl="0" w:tplc="9B3A983C">
      <w:start w:val="1"/>
      <w:numFmt w:val="decimal"/>
      <w:lvlText w:val="%1、"/>
      <w:lvlJc w:val="left"/>
      <w:pPr>
        <w:ind w:left="465" w:hanging="465"/>
      </w:pPr>
      <w:rPr>
        <w:rFonts w:ascii="Times New Roman" w:eastAsia="黑体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664822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6F7BAA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D430F6"/>
    <w:multiLevelType w:val="multilevel"/>
    <w:tmpl w:val="EE9A49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465"/>
      </w:pPr>
      <w:rPr>
        <w:rFonts w:asciiTheme="minorHAnsi" w:hAnsiTheme="minorHAnsi" w:cstheme="minorBidi" w:hint="default"/>
        <w:color w:val="auto"/>
        <w:sz w:val="21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Theme="minorHAnsi" w:hAnsiTheme="minorHAnsi" w:cstheme="minorBidi" w:hint="default"/>
        <w:color w:val="auto"/>
        <w:sz w:val="21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asciiTheme="minorHAnsi" w:hAnsiTheme="minorHAnsi" w:cstheme="minorBidi" w:hint="default"/>
        <w:color w:val="auto"/>
        <w:sz w:val="21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asciiTheme="minorHAnsi" w:hAnsiTheme="minorHAnsi" w:cstheme="minorBidi" w:hint="default"/>
        <w:color w:val="auto"/>
        <w:sz w:val="21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asciiTheme="minorHAnsi" w:hAnsiTheme="minorHAnsi" w:cstheme="minorBidi" w:hint="default"/>
        <w:color w:val="auto"/>
        <w:sz w:val="21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asciiTheme="minorHAnsi" w:hAnsiTheme="minorHAnsi" w:cstheme="minorBidi" w:hint="default"/>
        <w:color w:val="auto"/>
        <w:sz w:val="21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asciiTheme="minorHAnsi" w:hAnsiTheme="minorHAnsi" w:cstheme="minorBidi" w:hint="default"/>
        <w:color w:val="auto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asciiTheme="minorHAnsi" w:hAnsiTheme="minorHAnsi" w:cstheme="minorBidi" w:hint="default"/>
        <w:color w:val="auto"/>
        <w:sz w:val="21"/>
      </w:rPr>
    </w:lvl>
  </w:abstractNum>
  <w:abstractNum w:abstractNumId="24">
    <w:nsid w:val="5DEC7283"/>
    <w:multiLevelType w:val="hybridMultilevel"/>
    <w:tmpl w:val="B85E85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74E57D0"/>
    <w:multiLevelType w:val="hybridMultilevel"/>
    <w:tmpl w:val="236A11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AD953E9"/>
    <w:multiLevelType w:val="hybridMultilevel"/>
    <w:tmpl w:val="9F10D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E685740"/>
    <w:multiLevelType w:val="hybridMultilevel"/>
    <w:tmpl w:val="2FC86BEE"/>
    <w:lvl w:ilvl="0" w:tplc="583A1A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7B0B377C"/>
    <w:multiLevelType w:val="hybridMultilevel"/>
    <w:tmpl w:val="D93ED8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7"/>
  </w:num>
  <w:num w:numId="5">
    <w:abstractNumId w:val="1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6"/>
  </w:num>
  <w:num w:numId="11">
    <w:abstractNumId w:val="21"/>
  </w:num>
  <w:num w:numId="12">
    <w:abstractNumId w:val="10"/>
  </w:num>
  <w:num w:numId="13">
    <w:abstractNumId w:val="12"/>
  </w:num>
  <w:num w:numId="14">
    <w:abstractNumId w:val="28"/>
  </w:num>
  <w:num w:numId="15">
    <w:abstractNumId w:val="11"/>
  </w:num>
  <w:num w:numId="16">
    <w:abstractNumId w:val="13"/>
  </w:num>
  <w:num w:numId="17">
    <w:abstractNumId w:val="9"/>
  </w:num>
  <w:num w:numId="18">
    <w:abstractNumId w:val="8"/>
  </w:num>
  <w:num w:numId="19">
    <w:abstractNumId w:val="3"/>
  </w:num>
  <w:num w:numId="20">
    <w:abstractNumId w:val="6"/>
  </w:num>
  <w:num w:numId="21">
    <w:abstractNumId w:val="22"/>
  </w:num>
  <w:num w:numId="22">
    <w:abstractNumId w:val="20"/>
  </w:num>
  <w:num w:numId="23">
    <w:abstractNumId w:val="0"/>
  </w:num>
  <w:num w:numId="24">
    <w:abstractNumId w:val="15"/>
  </w:num>
  <w:num w:numId="25">
    <w:abstractNumId w:val="26"/>
  </w:num>
  <w:num w:numId="26">
    <w:abstractNumId w:val="19"/>
  </w:num>
  <w:num w:numId="27">
    <w:abstractNumId w:val="17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D68"/>
    <w:rsid w:val="0000399E"/>
    <w:rsid w:val="0000471C"/>
    <w:rsid w:val="0000505D"/>
    <w:rsid w:val="00006188"/>
    <w:rsid w:val="00007953"/>
    <w:rsid w:val="00007ACE"/>
    <w:rsid w:val="00007B45"/>
    <w:rsid w:val="00007C79"/>
    <w:rsid w:val="00007EED"/>
    <w:rsid w:val="00012028"/>
    <w:rsid w:val="000127D2"/>
    <w:rsid w:val="00017215"/>
    <w:rsid w:val="00017416"/>
    <w:rsid w:val="00017B0E"/>
    <w:rsid w:val="00017B6F"/>
    <w:rsid w:val="000214CF"/>
    <w:rsid w:val="000219B7"/>
    <w:rsid w:val="00021D1B"/>
    <w:rsid w:val="000229D3"/>
    <w:rsid w:val="000234FC"/>
    <w:rsid w:val="0002351B"/>
    <w:rsid w:val="00026547"/>
    <w:rsid w:val="0002668C"/>
    <w:rsid w:val="00030175"/>
    <w:rsid w:val="00030A02"/>
    <w:rsid w:val="00030E75"/>
    <w:rsid w:val="00033610"/>
    <w:rsid w:val="0003436B"/>
    <w:rsid w:val="000360DA"/>
    <w:rsid w:val="00040145"/>
    <w:rsid w:val="00041FBB"/>
    <w:rsid w:val="00042BC5"/>
    <w:rsid w:val="00042D7D"/>
    <w:rsid w:val="00045004"/>
    <w:rsid w:val="00045286"/>
    <w:rsid w:val="00046EB9"/>
    <w:rsid w:val="000476B8"/>
    <w:rsid w:val="00052922"/>
    <w:rsid w:val="00053539"/>
    <w:rsid w:val="000538A1"/>
    <w:rsid w:val="000553A3"/>
    <w:rsid w:val="000601B8"/>
    <w:rsid w:val="000611DD"/>
    <w:rsid w:val="000614DD"/>
    <w:rsid w:val="00061FE0"/>
    <w:rsid w:val="00070753"/>
    <w:rsid w:val="00070BFE"/>
    <w:rsid w:val="00070CD7"/>
    <w:rsid w:val="0007280B"/>
    <w:rsid w:val="00073BBE"/>
    <w:rsid w:val="00076F8C"/>
    <w:rsid w:val="0007741C"/>
    <w:rsid w:val="000777AD"/>
    <w:rsid w:val="000808F7"/>
    <w:rsid w:val="00080F4B"/>
    <w:rsid w:val="0008184E"/>
    <w:rsid w:val="00081BEC"/>
    <w:rsid w:val="00082077"/>
    <w:rsid w:val="00082421"/>
    <w:rsid w:val="0008340D"/>
    <w:rsid w:val="000851E4"/>
    <w:rsid w:val="00090119"/>
    <w:rsid w:val="00091288"/>
    <w:rsid w:val="0009146F"/>
    <w:rsid w:val="00091FDE"/>
    <w:rsid w:val="00095F9C"/>
    <w:rsid w:val="0009672E"/>
    <w:rsid w:val="00097F4A"/>
    <w:rsid w:val="000A15D7"/>
    <w:rsid w:val="000A1CEC"/>
    <w:rsid w:val="000A2298"/>
    <w:rsid w:val="000A4A0A"/>
    <w:rsid w:val="000A4C34"/>
    <w:rsid w:val="000A59FE"/>
    <w:rsid w:val="000A614B"/>
    <w:rsid w:val="000A6F76"/>
    <w:rsid w:val="000A7428"/>
    <w:rsid w:val="000A7C39"/>
    <w:rsid w:val="000B050A"/>
    <w:rsid w:val="000B1B27"/>
    <w:rsid w:val="000B1E4F"/>
    <w:rsid w:val="000B2835"/>
    <w:rsid w:val="000B3698"/>
    <w:rsid w:val="000B5BC2"/>
    <w:rsid w:val="000B648E"/>
    <w:rsid w:val="000B666C"/>
    <w:rsid w:val="000B6745"/>
    <w:rsid w:val="000B7E68"/>
    <w:rsid w:val="000C1102"/>
    <w:rsid w:val="000C11E8"/>
    <w:rsid w:val="000C4847"/>
    <w:rsid w:val="000C4D83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65E6"/>
    <w:rsid w:val="000D6909"/>
    <w:rsid w:val="000D709D"/>
    <w:rsid w:val="000E5AD9"/>
    <w:rsid w:val="000E70A9"/>
    <w:rsid w:val="000F1ABF"/>
    <w:rsid w:val="000F361E"/>
    <w:rsid w:val="000F71A2"/>
    <w:rsid w:val="00100F6F"/>
    <w:rsid w:val="001015EF"/>
    <w:rsid w:val="0010313E"/>
    <w:rsid w:val="00104E85"/>
    <w:rsid w:val="0010643F"/>
    <w:rsid w:val="00107168"/>
    <w:rsid w:val="00111216"/>
    <w:rsid w:val="00112340"/>
    <w:rsid w:val="001139F8"/>
    <w:rsid w:val="0011461B"/>
    <w:rsid w:val="00114E41"/>
    <w:rsid w:val="0011559B"/>
    <w:rsid w:val="00116B00"/>
    <w:rsid w:val="00120820"/>
    <w:rsid w:val="00122637"/>
    <w:rsid w:val="00124036"/>
    <w:rsid w:val="0012558C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E33"/>
    <w:rsid w:val="00144094"/>
    <w:rsid w:val="0014597E"/>
    <w:rsid w:val="00147921"/>
    <w:rsid w:val="00154B96"/>
    <w:rsid w:val="00154FE2"/>
    <w:rsid w:val="00156F09"/>
    <w:rsid w:val="00157070"/>
    <w:rsid w:val="0016108A"/>
    <w:rsid w:val="001616B5"/>
    <w:rsid w:val="00162C7C"/>
    <w:rsid w:val="00163A29"/>
    <w:rsid w:val="00165982"/>
    <w:rsid w:val="001663F2"/>
    <w:rsid w:val="001665AE"/>
    <w:rsid w:val="0017107C"/>
    <w:rsid w:val="00171A5F"/>
    <w:rsid w:val="00171FEF"/>
    <w:rsid w:val="00172160"/>
    <w:rsid w:val="00173D46"/>
    <w:rsid w:val="00173F0F"/>
    <w:rsid w:val="00174C02"/>
    <w:rsid w:val="00177F86"/>
    <w:rsid w:val="00180A3D"/>
    <w:rsid w:val="00181864"/>
    <w:rsid w:val="00181C66"/>
    <w:rsid w:val="00181E9D"/>
    <w:rsid w:val="00182141"/>
    <w:rsid w:val="00182A3B"/>
    <w:rsid w:val="001845AA"/>
    <w:rsid w:val="00184B53"/>
    <w:rsid w:val="0018507E"/>
    <w:rsid w:val="00190246"/>
    <w:rsid w:val="00193822"/>
    <w:rsid w:val="00195251"/>
    <w:rsid w:val="001964AB"/>
    <w:rsid w:val="001A1C20"/>
    <w:rsid w:val="001A5DEE"/>
    <w:rsid w:val="001A6ED3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2D15"/>
    <w:rsid w:val="001C2FAE"/>
    <w:rsid w:val="001C3F8A"/>
    <w:rsid w:val="001C4351"/>
    <w:rsid w:val="001D0C33"/>
    <w:rsid w:val="001D76F8"/>
    <w:rsid w:val="001E1463"/>
    <w:rsid w:val="001E35EA"/>
    <w:rsid w:val="001E7058"/>
    <w:rsid w:val="001E7CF7"/>
    <w:rsid w:val="001F0B90"/>
    <w:rsid w:val="001F1147"/>
    <w:rsid w:val="001F153D"/>
    <w:rsid w:val="001F256E"/>
    <w:rsid w:val="001F47A9"/>
    <w:rsid w:val="001F5E91"/>
    <w:rsid w:val="002006F6"/>
    <w:rsid w:val="002027DB"/>
    <w:rsid w:val="00202EB7"/>
    <w:rsid w:val="002032D7"/>
    <w:rsid w:val="0020333D"/>
    <w:rsid w:val="00204206"/>
    <w:rsid w:val="00204783"/>
    <w:rsid w:val="00206559"/>
    <w:rsid w:val="0021014E"/>
    <w:rsid w:val="00211E92"/>
    <w:rsid w:val="00211FEA"/>
    <w:rsid w:val="00213744"/>
    <w:rsid w:val="00213C02"/>
    <w:rsid w:val="00214271"/>
    <w:rsid w:val="00215F69"/>
    <w:rsid w:val="002220E1"/>
    <w:rsid w:val="00222B59"/>
    <w:rsid w:val="00230A53"/>
    <w:rsid w:val="00231E79"/>
    <w:rsid w:val="002326BE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043D"/>
    <w:rsid w:val="0025213E"/>
    <w:rsid w:val="00252390"/>
    <w:rsid w:val="002525D3"/>
    <w:rsid w:val="00253434"/>
    <w:rsid w:val="00254B3F"/>
    <w:rsid w:val="00255189"/>
    <w:rsid w:val="00256B5E"/>
    <w:rsid w:val="00257E35"/>
    <w:rsid w:val="002612AD"/>
    <w:rsid w:val="00261645"/>
    <w:rsid w:val="0026278D"/>
    <w:rsid w:val="00263D29"/>
    <w:rsid w:val="00264033"/>
    <w:rsid w:val="00264BF2"/>
    <w:rsid w:val="00266A59"/>
    <w:rsid w:val="00270D30"/>
    <w:rsid w:val="002728CE"/>
    <w:rsid w:val="00272D68"/>
    <w:rsid w:val="00273C79"/>
    <w:rsid w:val="002742F0"/>
    <w:rsid w:val="0027534E"/>
    <w:rsid w:val="002756C1"/>
    <w:rsid w:val="0027694A"/>
    <w:rsid w:val="002816D4"/>
    <w:rsid w:val="002828B7"/>
    <w:rsid w:val="00283BC0"/>
    <w:rsid w:val="0028558C"/>
    <w:rsid w:val="00287E5E"/>
    <w:rsid w:val="00291584"/>
    <w:rsid w:val="00291BFA"/>
    <w:rsid w:val="0029213E"/>
    <w:rsid w:val="00292A60"/>
    <w:rsid w:val="00292BEF"/>
    <w:rsid w:val="00293CDF"/>
    <w:rsid w:val="002950C4"/>
    <w:rsid w:val="002957B6"/>
    <w:rsid w:val="002961D0"/>
    <w:rsid w:val="002966B3"/>
    <w:rsid w:val="00297597"/>
    <w:rsid w:val="002A0646"/>
    <w:rsid w:val="002A1F57"/>
    <w:rsid w:val="002A3609"/>
    <w:rsid w:val="002A3EE0"/>
    <w:rsid w:val="002A4BBA"/>
    <w:rsid w:val="002A58BD"/>
    <w:rsid w:val="002A5CA3"/>
    <w:rsid w:val="002A7974"/>
    <w:rsid w:val="002B0DFB"/>
    <w:rsid w:val="002B2640"/>
    <w:rsid w:val="002B32E7"/>
    <w:rsid w:val="002B39E4"/>
    <w:rsid w:val="002B3A73"/>
    <w:rsid w:val="002B3C70"/>
    <w:rsid w:val="002B4C7A"/>
    <w:rsid w:val="002B609E"/>
    <w:rsid w:val="002B761E"/>
    <w:rsid w:val="002C144A"/>
    <w:rsid w:val="002C1872"/>
    <w:rsid w:val="002C1F1C"/>
    <w:rsid w:val="002C503D"/>
    <w:rsid w:val="002C6B71"/>
    <w:rsid w:val="002D0AED"/>
    <w:rsid w:val="002D0D51"/>
    <w:rsid w:val="002D245E"/>
    <w:rsid w:val="002D2E9F"/>
    <w:rsid w:val="002D41E8"/>
    <w:rsid w:val="002D5DCF"/>
    <w:rsid w:val="002D62F9"/>
    <w:rsid w:val="002D6941"/>
    <w:rsid w:val="002D7894"/>
    <w:rsid w:val="002E11EE"/>
    <w:rsid w:val="002E3345"/>
    <w:rsid w:val="002E3DEE"/>
    <w:rsid w:val="002E5EAC"/>
    <w:rsid w:val="002F0CF0"/>
    <w:rsid w:val="002F165C"/>
    <w:rsid w:val="002F7416"/>
    <w:rsid w:val="002F7523"/>
    <w:rsid w:val="00300031"/>
    <w:rsid w:val="003030E5"/>
    <w:rsid w:val="00303142"/>
    <w:rsid w:val="00304735"/>
    <w:rsid w:val="003053F0"/>
    <w:rsid w:val="003054CF"/>
    <w:rsid w:val="003067B7"/>
    <w:rsid w:val="0030680E"/>
    <w:rsid w:val="0031123B"/>
    <w:rsid w:val="003157D9"/>
    <w:rsid w:val="00317CDC"/>
    <w:rsid w:val="0032003E"/>
    <w:rsid w:val="003206FD"/>
    <w:rsid w:val="00320997"/>
    <w:rsid w:val="00322CB9"/>
    <w:rsid w:val="00325E41"/>
    <w:rsid w:val="0033014A"/>
    <w:rsid w:val="00331862"/>
    <w:rsid w:val="00331E7E"/>
    <w:rsid w:val="00334447"/>
    <w:rsid w:val="0033469F"/>
    <w:rsid w:val="003348C3"/>
    <w:rsid w:val="00337DC4"/>
    <w:rsid w:val="00341176"/>
    <w:rsid w:val="00341BA5"/>
    <w:rsid w:val="003427A7"/>
    <w:rsid w:val="0034345B"/>
    <w:rsid w:val="00345186"/>
    <w:rsid w:val="003469AF"/>
    <w:rsid w:val="00350882"/>
    <w:rsid w:val="003515E7"/>
    <w:rsid w:val="00354E71"/>
    <w:rsid w:val="0035670F"/>
    <w:rsid w:val="003573A4"/>
    <w:rsid w:val="00360B90"/>
    <w:rsid w:val="00363BD9"/>
    <w:rsid w:val="00370826"/>
    <w:rsid w:val="00371960"/>
    <w:rsid w:val="00371BF0"/>
    <w:rsid w:val="0037276A"/>
    <w:rsid w:val="00372777"/>
    <w:rsid w:val="00372BCE"/>
    <w:rsid w:val="00372D5E"/>
    <w:rsid w:val="003820F7"/>
    <w:rsid w:val="00383818"/>
    <w:rsid w:val="00383EBF"/>
    <w:rsid w:val="00384510"/>
    <w:rsid w:val="00386E48"/>
    <w:rsid w:val="00386FC9"/>
    <w:rsid w:val="003901D0"/>
    <w:rsid w:val="00391F08"/>
    <w:rsid w:val="003927A3"/>
    <w:rsid w:val="00392DC2"/>
    <w:rsid w:val="0039339F"/>
    <w:rsid w:val="00393FB3"/>
    <w:rsid w:val="00395055"/>
    <w:rsid w:val="00397714"/>
    <w:rsid w:val="003A0D81"/>
    <w:rsid w:val="003A40FB"/>
    <w:rsid w:val="003A7F80"/>
    <w:rsid w:val="003B1662"/>
    <w:rsid w:val="003B279C"/>
    <w:rsid w:val="003B2B78"/>
    <w:rsid w:val="003B39D4"/>
    <w:rsid w:val="003B74A2"/>
    <w:rsid w:val="003C1394"/>
    <w:rsid w:val="003C2718"/>
    <w:rsid w:val="003C2F5B"/>
    <w:rsid w:val="003C3B60"/>
    <w:rsid w:val="003C48AC"/>
    <w:rsid w:val="003C506D"/>
    <w:rsid w:val="003C509A"/>
    <w:rsid w:val="003C5D6C"/>
    <w:rsid w:val="003C5E04"/>
    <w:rsid w:val="003C6C13"/>
    <w:rsid w:val="003D199C"/>
    <w:rsid w:val="003D19C1"/>
    <w:rsid w:val="003D2DFA"/>
    <w:rsid w:val="003D40A1"/>
    <w:rsid w:val="003D4656"/>
    <w:rsid w:val="003D4A8E"/>
    <w:rsid w:val="003D6B85"/>
    <w:rsid w:val="003D6E89"/>
    <w:rsid w:val="003D7F49"/>
    <w:rsid w:val="003E0181"/>
    <w:rsid w:val="003E030C"/>
    <w:rsid w:val="003E0665"/>
    <w:rsid w:val="003E2773"/>
    <w:rsid w:val="003E27DC"/>
    <w:rsid w:val="003E2D7C"/>
    <w:rsid w:val="003E564F"/>
    <w:rsid w:val="003E5E80"/>
    <w:rsid w:val="003E756D"/>
    <w:rsid w:val="003F0CCA"/>
    <w:rsid w:val="003F11BF"/>
    <w:rsid w:val="003F2AA1"/>
    <w:rsid w:val="003F3ED5"/>
    <w:rsid w:val="003F428C"/>
    <w:rsid w:val="003F5F2E"/>
    <w:rsid w:val="004003DD"/>
    <w:rsid w:val="00400579"/>
    <w:rsid w:val="004006FD"/>
    <w:rsid w:val="004027D2"/>
    <w:rsid w:val="00403DE3"/>
    <w:rsid w:val="0040473C"/>
    <w:rsid w:val="004052D8"/>
    <w:rsid w:val="00407446"/>
    <w:rsid w:val="004141B2"/>
    <w:rsid w:val="004153A0"/>
    <w:rsid w:val="00420A39"/>
    <w:rsid w:val="00422462"/>
    <w:rsid w:val="004250A8"/>
    <w:rsid w:val="004253B2"/>
    <w:rsid w:val="004263DC"/>
    <w:rsid w:val="00430426"/>
    <w:rsid w:val="004307B9"/>
    <w:rsid w:val="00430E77"/>
    <w:rsid w:val="00431B58"/>
    <w:rsid w:val="00432851"/>
    <w:rsid w:val="0043467C"/>
    <w:rsid w:val="004352D7"/>
    <w:rsid w:val="0043537F"/>
    <w:rsid w:val="004361BA"/>
    <w:rsid w:val="00436CE7"/>
    <w:rsid w:val="00437603"/>
    <w:rsid w:val="0044013F"/>
    <w:rsid w:val="00441934"/>
    <w:rsid w:val="00443146"/>
    <w:rsid w:val="004446BB"/>
    <w:rsid w:val="00445229"/>
    <w:rsid w:val="00445465"/>
    <w:rsid w:val="00446BF8"/>
    <w:rsid w:val="00450D67"/>
    <w:rsid w:val="00451515"/>
    <w:rsid w:val="00451CDE"/>
    <w:rsid w:val="004531D0"/>
    <w:rsid w:val="00455B17"/>
    <w:rsid w:val="0045647E"/>
    <w:rsid w:val="0046008B"/>
    <w:rsid w:val="00466597"/>
    <w:rsid w:val="00466BE3"/>
    <w:rsid w:val="00467649"/>
    <w:rsid w:val="00467FAE"/>
    <w:rsid w:val="00470F47"/>
    <w:rsid w:val="0047178B"/>
    <w:rsid w:val="0047257F"/>
    <w:rsid w:val="00472F15"/>
    <w:rsid w:val="00475CD6"/>
    <w:rsid w:val="0047664D"/>
    <w:rsid w:val="00480CFF"/>
    <w:rsid w:val="00482874"/>
    <w:rsid w:val="00483308"/>
    <w:rsid w:val="00483AF7"/>
    <w:rsid w:val="00484612"/>
    <w:rsid w:val="00486107"/>
    <w:rsid w:val="004862A9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3B9D"/>
    <w:rsid w:val="004A5848"/>
    <w:rsid w:val="004B2A89"/>
    <w:rsid w:val="004B31CE"/>
    <w:rsid w:val="004B35F2"/>
    <w:rsid w:val="004B3796"/>
    <w:rsid w:val="004B38F4"/>
    <w:rsid w:val="004B74C7"/>
    <w:rsid w:val="004B7654"/>
    <w:rsid w:val="004C1157"/>
    <w:rsid w:val="004C12AD"/>
    <w:rsid w:val="004C162A"/>
    <w:rsid w:val="004C1726"/>
    <w:rsid w:val="004C463E"/>
    <w:rsid w:val="004C479C"/>
    <w:rsid w:val="004C4E75"/>
    <w:rsid w:val="004C51D4"/>
    <w:rsid w:val="004D652C"/>
    <w:rsid w:val="004E0289"/>
    <w:rsid w:val="004E1B5C"/>
    <w:rsid w:val="004E2400"/>
    <w:rsid w:val="004E3893"/>
    <w:rsid w:val="004E42B3"/>
    <w:rsid w:val="004E43A8"/>
    <w:rsid w:val="004E518A"/>
    <w:rsid w:val="004E5BBB"/>
    <w:rsid w:val="004F1664"/>
    <w:rsid w:val="004F169E"/>
    <w:rsid w:val="004F3342"/>
    <w:rsid w:val="004F42F5"/>
    <w:rsid w:val="004F5C58"/>
    <w:rsid w:val="004F752F"/>
    <w:rsid w:val="0050047D"/>
    <w:rsid w:val="00500F97"/>
    <w:rsid w:val="00500FFF"/>
    <w:rsid w:val="00501F9C"/>
    <w:rsid w:val="00502684"/>
    <w:rsid w:val="00502ACF"/>
    <w:rsid w:val="00502BD5"/>
    <w:rsid w:val="00504248"/>
    <w:rsid w:val="005048E8"/>
    <w:rsid w:val="00505481"/>
    <w:rsid w:val="00512DB6"/>
    <w:rsid w:val="005138CE"/>
    <w:rsid w:val="005145CA"/>
    <w:rsid w:val="00514A03"/>
    <w:rsid w:val="00516470"/>
    <w:rsid w:val="00516B86"/>
    <w:rsid w:val="00516CCE"/>
    <w:rsid w:val="00517B8A"/>
    <w:rsid w:val="00517E88"/>
    <w:rsid w:val="00520BCF"/>
    <w:rsid w:val="0052283B"/>
    <w:rsid w:val="0052300E"/>
    <w:rsid w:val="00523950"/>
    <w:rsid w:val="0052509A"/>
    <w:rsid w:val="005314C2"/>
    <w:rsid w:val="00534FF6"/>
    <w:rsid w:val="005358FA"/>
    <w:rsid w:val="005369B7"/>
    <w:rsid w:val="00542E4C"/>
    <w:rsid w:val="00545D4F"/>
    <w:rsid w:val="00546A16"/>
    <w:rsid w:val="00546D35"/>
    <w:rsid w:val="00553DE9"/>
    <w:rsid w:val="00557196"/>
    <w:rsid w:val="005617DE"/>
    <w:rsid w:val="00561BAE"/>
    <w:rsid w:val="0056265F"/>
    <w:rsid w:val="00564208"/>
    <w:rsid w:val="00565117"/>
    <w:rsid w:val="0056605A"/>
    <w:rsid w:val="005672AB"/>
    <w:rsid w:val="00570A98"/>
    <w:rsid w:val="00570E8A"/>
    <w:rsid w:val="00571487"/>
    <w:rsid w:val="00572DD4"/>
    <w:rsid w:val="00576559"/>
    <w:rsid w:val="0058194A"/>
    <w:rsid w:val="00582749"/>
    <w:rsid w:val="00582C87"/>
    <w:rsid w:val="00583FC9"/>
    <w:rsid w:val="0058431D"/>
    <w:rsid w:val="00584542"/>
    <w:rsid w:val="005859CC"/>
    <w:rsid w:val="005863F0"/>
    <w:rsid w:val="00595466"/>
    <w:rsid w:val="00595DB1"/>
    <w:rsid w:val="00595FC6"/>
    <w:rsid w:val="00596559"/>
    <w:rsid w:val="005A068E"/>
    <w:rsid w:val="005A06FF"/>
    <w:rsid w:val="005A2451"/>
    <w:rsid w:val="005A2B75"/>
    <w:rsid w:val="005A2D22"/>
    <w:rsid w:val="005A31FC"/>
    <w:rsid w:val="005A3F5D"/>
    <w:rsid w:val="005A522E"/>
    <w:rsid w:val="005A59EE"/>
    <w:rsid w:val="005A5A48"/>
    <w:rsid w:val="005A69D9"/>
    <w:rsid w:val="005A7F5C"/>
    <w:rsid w:val="005A7FD2"/>
    <w:rsid w:val="005B015F"/>
    <w:rsid w:val="005B219E"/>
    <w:rsid w:val="005B402C"/>
    <w:rsid w:val="005B5693"/>
    <w:rsid w:val="005B6AE6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1D64"/>
    <w:rsid w:val="005E2807"/>
    <w:rsid w:val="005E5E4D"/>
    <w:rsid w:val="005E6985"/>
    <w:rsid w:val="005E7405"/>
    <w:rsid w:val="005F03B6"/>
    <w:rsid w:val="005F1C05"/>
    <w:rsid w:val="005F1D60"/>
    <w:rsid w:val="005F2D69"/>
    <w:rsid w:val="005F431E"/>
    <w:rsid w:val="0060140F"/>
    <w:rsid w:val="006019D3"/>
    <w:rsid w:val="0060374E"/>
    <w:rsid w:val="00604DA3"/>
    <w:rsid w:val="00604F7B"/>
    <w:rsid w:val="00605921"/>
    <w:rsid w:val="00607EC4"/>
    <w:rsid w:val="006116C4"/>
    <w:rsid w:val="00611748"/>
    <w:rsid w:val="0061606F"/>
    <w:rsid w:val="00616E10"/>
    <w:rsid w:val="00617F66"/>
    <w:rsid w:val="00620618"/>
    <w:rsid w:val="006262A3"/>
    <w:rsid w:val="0063189F"/>
    <w:rsid w:val="0063628D"/>
    <w:rsid w:val="00640F5E"/>
    <w:rsid w:val="006415CF"/>
    <w:rsid w:val="00641DEE"/>
    <w:rsid w:val="00642D95"/>
    <w:rsid w:val="00643038"/>
    <w:rsid w:val="006466F8"/>
    <w:rsid w:val="0064783B"/>
    <w:rsid w:val="006500FE"/>
    <w:rsid w:val="006502F4"/>
    <w:rsid w:val="00651CA5"/>
    <w:rsid w:val="00652555"/>
    <w:rsid w:val="00652942"/>
    <w:rsid w:val="00653365"/>
    <w:rsid w:val="006536E3"/>
    <w:rsid w:val="006616F7"/>
    <w:rsid w:val="00664AFC"/>
    <w:rsid w:val="006651E5"/>
    <w:rsid w:val="00666153"/>
    <w:rsid w:val="006725B7"/>
    <w:rsid w:val="00676CAF"/>
    <w:rsid w:val="00680E39"/>
    <w:rsid w:val="00681525"/>
    <w:rsid w:val="00682799"/>
    <w:rsid w:val="006839D9"/>
    <w:rsid w:val="00683C7C"/>
    <w:rsid w:val="00686614"/>
    <w:rsid w:val="006875C2"/>
    <w:rsid w:val="00690015"/>
    <w:rsid w:val="00690126"/>
    <w:rsid w:val="006903BB"/>
    <w:rsid w:val="006919B4"/>
    <w:rsid w:val="0069440D"/>
    <w:rsid w:val="0069489F"/>
    <w:rsid w:val="0069715B"/>
    <w:rsid w:val="006A050E"/>
    <w:rsid w:val="006A080F"/>
    <w:rsid w:val="006A0AC5"/>
    <w:rsid w:val="006A2938"/>
    <w:rsid w:val="006A319A"/>
    <w:rsid w:val="006A7505"/>
    <w:rsid w:val="006B0CD4"/>
    <w:rsid w:val="006B1D1C"/>
    <w:rsid w:val="006B2F27"/>
    <w:rsid w:val="006B41E9"/>
    <w:rsid w:val="006B656E"/>
    <w:rsid w:val="006B68BC"/>
    <w:rsid w:val="006C0289"/>
    <w:rsid w:val="006C0CB2"/>
    <w:rsid w:val="006C1C5C"/>
    <w:rsid w:val="006C2409"/>
    <w:rsid w:val="006C32DD"/>
    <w:rsid w:val="006C3B83"/>
    <w:rsid w:val="006C4960"/>
    <w:rsid w:val="006C6CAF"/>
    <w:rsid w:val="006C71DE"/>
    <w:rsid w:val="006C77CD"/>
    <w:rsid w:val="006D07BB"/>
    <w:rsid w:val="006D332F"/>
    <w:rsid w:val="006D57AB"/>
    <w:rsid w:val="006D5A04"/>
    <w:rsid w:val="006D5E61"/>
    <w:rsid w:val="006D5EF0"/>
    <w:rsid w:val="006D7AD7"/>
    <w:rsid w:val="006E0A73"/>
    <w:rsid w:val="006E1629"/>
    <w:rsid w:val="006E163E"/>
    <w:rsid w:val="006E5126"/>
    <w:rsid w:val="006E650F"/>
    <w:rsid w:val="006E7598"/>
    <w:rsid w:val="006F0B22"/>
    <w:rsid w:val="006F154E"/>
    <w:rsid w:val="006F2582"/>
    <w:rsid w:val="006F2B85"/>
    <w:rsid w:val="006F2F97"/>
    <w:rsid w:val="006F36C2"/>
    <w:rsid w:val="006F5B09"/>
    <w:rsid w:val="006F610D"/>
    <w:rsid w:val="006F65FF"/>
    <w:rsid w:val="006F6C7A"/>
    <w:rsid w:val="007005ED"/>
    <w:rsid w:val="0070272B"/>
    <w:rsid w:val="00702D64"/>
    <w:rsid w:val="00702E8E"/>
    <w:rsid w:val="007030A8"/>
    <w:rsid w:val="007050FC"/>
    <w:rsid w:val="007052C0"/>
    <w:rsid w:val="007109FB"/>
    <w:rsid w:val="00714FB3"/>
    <w:rsid w:val="007162CE"/>
    <w:rsid w:val="007167CC"/>
    <w:rsid w:val="007179BB"/>
    <w:rsid w:val="00720555"/>
    <w:rsid w:val="00720D02"/>
    <w:rsid w:val="00723693"/>
    <w:rsid w:val="007243FD"/>
    <w:rsid w:val="00724672"/>
    <w:rsid w:val="007254BA"/>
    <w:rsid w:val="007277A5"/>
    <w:rsid w:val="007307F3"/>
    <w:rsid w:val="0073132C"/>
    <w:rsid w:val="00731336"/>
    <w:rsid w:val="0073235D"/>
    <w:rsid w:val="007325B4"/>
    <w:rsid w:val="00733F5C"/>
    <w:rsid w:val="007342FF"/>
    <w:rsid w:val="007352C8"/>
    <w:rsid w:val="007353E0"/>
    <w:rsid w:val="00736E21"/>
    <w:rsid w:val="007370C4"/>
    <w:rsid w:val="007372B4"/>
    <w:rsid w:val="00737EA9"/>
    <w:rsid w:val="007408CA"/>
    <w:rsid w:val="007419C2"/>
    <w:rsid w:val="007429CB"/>
    <w:rsid w:val="0074310D"/>
    <w:rsid w:val="00744663"/>
    <w:rsid w:val="00744E67"/>
    <w:rsid w:val="007451C1"/>
    <w:rsid w:val="007476B3"/>
    <w:rsid w:val="0075111E"/>
    <w:rsid w:val="0075195E"/>
    <w:rsid w:val="00753B63"/>
    <w:rsid w:val="00755A3F"/>
    <w:rsid w:val="00756200"/>
    <w:rsid w:val="00756A3F"/>
    <w:rsid w:val="00756FCA"/>
    <w:rsid w:val="007570A7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71DF1"/>
    <w:rsid w:val="0077248F"/>
    <w:rsid w:val="00772B2B"/>
    <w:rsid w:val="00772E4E"/>
    <w:rsid w:val="00775C0B"/>
    <w:rsid w:val="007766F9"/>
    <w:rsid w:val="007769B3"/>
    <w:rsid w:val="00776D5C"/>
    <w:rsid w:val="007770DB"/>
    <w:rsid w:val="0078021F"/>
    <w:rsid w:val="00780D9E"/>
    <w:rsid w:val="00780DDB"/>
    <w:rsid w:val="007812A6"/>
    <w:rsid w:val="007813EE"/>
    <w:rsid w:val="00781E57"/>
    <w:rsid w:val="00782F71"/>
    <w:rsid w:val="00783987"/>
    <w:rsid w:val="00783D0D"/>
    <w:rsid w:val="007856A7"/>
    <w:rsid w:val="00787BB0"/>
    <w:rsid w:val="00790CFB"/>
    <w:rsid w:val="00791996"/>
    <w:rsid w:val="0079328E"/>
    <w:rsid w:val="00793297"/>
    <w:rsid w:val="00793760"/>
    <w:rsid w:val="00795CE6"/>
    <w:rsid w:val="00795D61"/>
    <w:rsid w:val="007964EE"/>
    <w:rsid w:val="00796555"/>
    <w:rsid w:val="00797202"/>
    <w:rsid w:val="007A1180"/>
    <w:rsid w:val="007A2F7F"/>
    <w:rsid w:val="007A3826"/>
    <w:rsid w:val="007A47F2"/>
    <w:rsid w:val="007A4EA0"/>
    <w:rsid w:val="007A4FA8"/>
    <w:rsid w:val="007A5078"/>
    <w:rsid w:val="007A7410"/>
    <w:rsid w:val="007A7540"/>
    <w:rsid w:val="007B0D0E"/>
    <w:rsid w:val="007B2D56"/>
    <w:rsid w:val="007B3C84"/>
    <w:rsid w:val="007B76C1"/>
    <w:rsid w:val="007C1435"/>
    <w:rsid w:val="007C15B9"/>
    <w:rsid w:val="007C18DE"/>
    <w:rsid w:val="007C1F89"/>
    <w:rsid w:val="007C516E"/>
    <w:rsid w:val="007C59F3"/>
    <w:rsid w:val="007C7706"/>
    <w:rsid w:val="007C779D"/>
    <w:rsid w:val="007D0E6D"/>
    <w:rsid w:val="007D1816"/>
    <w:rsid w:val="007D2022"/>
    <w:rsid w:val="007D3490"/>
    <w:rsid w:val="007D3E9A"/>
    <w:rsid w:val="007D44BE"/>
    <w:rsid w:val="007D4A2A"/>
    <w:rsid w:val="007D4B8D"/>
    <w:rsid w:val="007D6169"/>
    <w:rsid w:val="007D7030"/>
    <w:rsid w:val="007D716F"/>
    <w:rsid w:val="007D7632"/>
    <w:rsid w:val="007D7A15"/>
    <w:rsid w:val="007E184D"/>
    <w:rsid w:val="007E205E"/>
    <w:rsid w:val="007E2449"/>
    <w:rsid w:val="007E38D2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E95"/>
    <w:rsid w:val="00800A28"/>
    <w:rsid w:val="00804A80"/>
    <w:rsid w:val="00806C02"/>
    <w:rsid w:val="0080750E"/>
    <w:rsid w:val="00810696"/>
    <w:rsid w:val="008129D0"/>
    <w:rsid w:val="00813469"/>
    <w:rsid w:val="00813F45"/>
    <w:rsid w:val="00815128"/>
    <w:rsid w:val="00815789"/>
    <w:rsid w:val="00817C97"/>
    <w:rsid w:val="00820828"/>
    <w:rsid w:val="00820C68"/>
    <w:rsid w:val="00820CDC"/>
    <w:rsid w:val="0082416B"/>
    <w:rsid w:val="00831580"/>
    <w:rsid w:val="00831764"/>
    <w:rsid w:val="008325D5"/>
    <w:rsid w:val="008327B3"/>
    <w:rsid w:val="00833D32"/>
    <w:rsid w:val="00834506"/>
    <w:rsid w:val="008355A0"/>
    <w:rsid w:val="008358F8"/>
    <w:rsid w:val="0083638C"/>
    <w:rsid w:val="00837767"/>
    <w:rsid w:val="008408C5"/>
    <w:rsid w:val="0084242E"/>
    <w:rsid w:val="00843F0A"/>
    <w:rsid w:val="00845F1E"/>
    <w:rsid w:val="00846EBA"/>
    <w:rsid w:val="0084726B"/>
    <w:rsid w:val="00847491"/>
    <w:rsid w:val="00851082"/>
    <w:rsid w:val="0085129C"/>
    <w:rsid w:val="00851BEC"/>
    <w:rsid w:val="00852879"/>
    <w:rsid w:val="00852ABE"/>
    <w:rsid w:val="008540C4"/>
    <w:rsid w:val="00854B78"/>
    <w:rsid w:val="008552B9"/>
    <w:rsid w:val="00857F3E"/>
    <w:rsid w:val="00860120"/>
    <w:rsid w:val="00862D1E"/>
    <w:rsid w:val="008632FB"/>
    <w:rsid w:val="00863BB1"/>
    <w:rsid w:val="008643EE"/>
    <w:rsid w:val="00866602"/>
    <w:rsid w:val="008706C1"/>
    <w:rsid w:val="008729A4"/>
    <w:rsid w:val="00875220"/>
    <w:rsid w:val="008755FD"/>
    <w:rsid w:val="00876E13"/>
    <w:rsid w:val="00877424"/>
    <w:rsid w:val="00881CBB"/>
    <w:rsid w:val="00882821"/>
    <w:rsid w:val="008859DA"/>
    <w:rsid w:val="00885D60"/>
    <w:rsid w:val="00886B94"/>
    <w:rsid w:val="008916FE"/>
    <w:rsid w:val="00892333"/>
    <w:rsid w:val="0089369A"/>
    <w:rsid w:val="00894FE1"/>
    <w:rsid w:val="008973E2"/>
    <w:rsid w:val="008A18E3"/>
    <w:rsid w:val="008A2897"/>
    <w:rsid w:val="008A4B4B"/>
    <w:rsid w:val="008A6534"/>
    <w:rsid w:val="008B50BF"/>
    <w:rsid w:val="008B5BDD"/>
    <w:rsid w:val="008B6083"/>
    <w:rsid w:val="008B7F57"/>
    <w:rsid w:val="008C15F8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AB3"/>
    <w:rsid w:val="008D50A2"/>
    <w:rsid w:val="008D793C"/>
    <w:rsid w:val="008E010B"/>
    <w:rsid w:val="008E4635"/>
    <w:rsid w:val="008E5EE7"/>
    <w:rsid w:val="008E672D"/>
    <w:rsid w:val="008F1F3D"/>
    <w:rsid w:val="008F24D6"/>
    <w:rsid w:val="008F296B"/>
    <w:rsid w:val="008F2C2B"/>
    <w:rsid w:val="008F4FE9"/>
    <w:rsid w:val="008F501F"/>
    <w:rsid w:val="008F5B9F"/>
    <w:rsid w:val="009002D2"/>
    <w:rsid w:val="009005E0"/>
    <w:rsid w:val="009033D7"/>
    <w:rsid w:val="00903E77"/>
    <w:rsid w:val="009048A2"/>
    <w:rsid w:val="00904B0B"/>
    <w:rsid w:val="009075A1"/>
    <w:rsid w:val="00913143"/>
    <w:rsid w:val="00916781"/>
    <w:rsid w:val="00916CA7"/>
    <w:rsid w:val="00917265"/>
    <w:rsid w:val="009203DE"/>
    <w:rsid w:val="00922571"/>
    <w:rsid w:val="00923C55"/>
    <w:rsid w:val="00926734"/>
    <w:rsid w:val="00926F74"/>
    <w:rsid w:val="00931456"/>
    <w:rsid w:val="00933386"/>
    <w:rsid w:val="0093623C"/>
    <w:rsid w:val="00940746"/>
    <w:rsid w:val="00940CFB"/>
    <w:rsid w:val="009412B9"/>
    <w:rsid w:val="009434E2"/>
    <w:rsid w:val="00943C75"/>
    <w:rsid w:val="00943EB6"/>
    <w:rsid w:val="00944AE1"/>
    <w:rsid w:val="00946DC4"/>
    <w:rsid w:val="00947846"/>
    <w:rsid w:val="00950AAF"/>
    <w:rsid w:val="00951204"/>
    <w:rsid w:val="009516F8"/>
    <w:rsid w:val="00952816"/>
    <w:rsid w:val="00954914"/>
    <w:rsid w:val="0095706F"/>
    <w:rsid w:val="009574F2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BA"/>
    <w:rsid w:val="00974DC8"/>
    <w:rsid w:val="00976218"/>
    <w:rsid w:val="00984205"/>
    <w:rsid w:val="00984AAD"/>
    <w:rsid w:val="00984BFF"/>
    <w:rsid w:val="00986FCF"/>
    <w:rsid w:val="00990508"/>
    <w:rsid w:val="00990728"/>
    <w:rsid w:val="00994F54"/>
    <w:rsid w:val="009950D3"/>
    <w:rsid w:val="00996C3D"/>
    <w:rsid w:val="00997013"/>
    <w:rsid w:val="009974E9"/>
    <w:rsid w:val="009A120A"/>
    <w:rsid w:val="009A132B"/>
    <w:rsid w:val="009A19E4"/>
    <w:rsid w:val="009A23FF"/>
    <w:rsid w:val="009A31C7"/>
    <w:rsid w:val="009A3E1D"/>
    <w:rsid w:val="009A556A"/>
    <w:rsid w:val="009A6823"/>
    <w:rsid w:val="009A7309"/>
    <w:rsid w:val="009A7E8D"/>
    <w:rsid w:val="009B0CCD"/>
    <w:rsid w:val="009B11A5"/>
    <w:rsid w:val="009B18BD"/>
    <w:rsid w:val="009B3198"/>
    <w:rsid w:val="009B41AC"/>
    <w:rsid w:val="009B4570"/>
    <w:rsid w:val="009B5808"/>
    <w:rsid w:val="009B5AE3"/>
    <w:rsid w:val="009B6A88"/>
    <w:rsid w:val="009B6F68"/>
    <w:rsid w:val="009C1113"/>
    <w:rsid w:val="009C3B11"/>
    <w:rsid w:val="009C4B8B"/>
    <w:rsid w:val="009C531E"/>
    <w:rsid w:val="009D2291"/>
    <w:rsid w:val="009D35B7"/>
    <w:rsid w:val="009D3A19"/>
    <w:rsid w:val="009D3BDB"/>
    <w:rsid w:val="009D4295"/>
    <w:rsid w:val="009D4450"/>
    <w:rsid w:val="009D525F"/>
    <w:rsid w:val="009D71B8"/>
    <w:rsid w:val="009D7441"/>
    <w:rsid w:val="009E1A6A"/>
    <w:rsid w:val="009E1FD0"/>
    <w:rsid w:val="009E2F54"/>
    <w:rsid w:val="009E3875"/>
    <w:rsid w:val="009E3E7F"/>
    <w:rsid w:val="009E53A4"/>
    <w:rsid w:val="009F09C8"/>
    <w:rsid w:val="009F1055"/>
    <w:rsid w:val="009F1ED9"/>
    <w:rsid w:val="009F41F6"/>
    <w:rsid w:val="009F5625"/>
    <w:rsid w:val="009F5D34"/>
    <w:rsid w:val="009F6032"/>
    <w:rsid w:val="009F6256"/>
    <w:rsid w:val="00A00E0F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2936"/>
    <w:rsid w:val="00A26FEA"/>
    <w:rsid w:val="00A27F60"/>
    <w:rsid w:val="00A308DD"/>
    <w:rsid w:val="00A33128"/>
    <w:rsid w:val="00A33172"/>
    <w:rsid w:val="00A3336A"/>
    <w:rsid w:val="00A337D5"/>
    <w:rsid w:val="00A3511F"/>
    <w:rsid w:val="00A35A17"/>
    <w:rsid w:val="00A3753D"/>
    <w:rsid w:val="00A4031A"/>
    <w:rsid w:val="00A4171C"/>
    <w:rsid w:val="00A42429"/>
    <w:rsid w:val="00A43C00"/>
    <w:rsid w:val="00A44F94"/>
    <w:rsid w:val="00A451F7"/>
    <w:rsid w:val="00A47FD4"/>
    <w:rsid w:val="00A53DD4"/>
    <w:rsid w:val="00A5444D"/>
    <w:rsid w:val="00A54BBC"/>
    <w:rsid w:val="00A54E6B"/>
    <w:rsid w:val="00A600A3"/>
    <w:rsid w:val="00A60FE3"/>
    <w:rsid w:val="00A6174E"/>
    <w:rsid w:val="00A62845"/>
    <w:rsid w:val="00A650C4"/>
    <w:rsid w:val="00A65EC6"/>
    <w:rsid w:val="00A66C89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909DC"/>
    <w:rsid w:val="00A936E7"/>
    <w:rsid w:val="00A94322"/>
    <w:rsid w:val="00A94DF5"/>
    <w:rsid w:val="00A955FC"/>
    <w:rsid w:val="00A9617B"/>
    <w:rsid w:val="00AA1702"/>
    <w:rsid w:val="00AA199A"/>
    <w:rsid w:val="00AA2C60"/>
    <w:rsid w:val="00AA4B29"/>
    <w:rsid w:val="00AA5A8D"/>
    <w:rsid w:val="00AB000E"/>
    <w:rsid w:val="00AB028C"/>
    <w:rsid w:val="00AB140A"/>
    <w:rsid w:val="00AB29E0"/>
    <w:rsid w:val="00AB3151"/>
    <w:rsid w:val="00AB3CD6"/>
    <w:rsid w:val="00AB416B"/>
    <w:rsid w:val="00AB441D"/>
    <w:rsid w:val="00AC0F5A"/>
    <w:rsid w:val="00AC1EA1"/>
    <w:rsid w:val="00AC3967"/>
    <w:rsid w:val="00AC5CFF"/>
    <w:rsid w:val="00AC5EBB"/>
    <w:rsid w:val="00AC61AC"/>
    <w:rsid w:val="00AC6A0F"/>
    <w:rsid w:val="00AC711C"/>
    <w:rsid w:val="00AD06AB"/>
    <w:rsid w:val="00AD0C44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64A3"/>
    <w:rsid w:val="00AE77C5"/>
    <w:rsid w:val="00AF0DE2"/>
    <w:rsid w:val="00AF37D3"/>
    <w:rsid w:val="00AF4040"/>
    <w:rsid w:val="00AF447E"/>
    <w:rsid w:val="00AF5467"/>
    <w:rsid w:val="00AF63A3"/>
    <w:rsid w:val="00AF73FD"/>
    <w:rsid w:val="00B0107F"/>
    <w:rsid w:val="00B0133B"/>
    <w:rsid w:val="00B02468"/>
    <w:rsid w:val="00B02930"/>
    <w:rsid w:val="00B03057"/>
    <w:rsid w:val="00B0589E"/>
    <w:rsid w:val="00B05A44"/>
    <w:rsid w:val="00B07B7A"/>
    <w:rsid w:val="00B13083"/>
    <w:rsid w:val="00B13790"/>
    <w:rsid w:val="00B16E95"/>
    <w:rsid w:val="00B179B8"/>
    <w:rsid w:val="00B17E33"/>
    <w:rsid w:val="00B20F16"/>
    <w:rsid w:val="00B21053"/>
    <w:rsid w:val="00B21D18"/>
    <w:rsid w:val="00B224AD"/>
    <w:rsid w:val="00B2367A"/>
    <w:rsid w:val="00B25859"/>
    <w:rsid w:val="00B260FD"/>
    <w:rsid w:val="00B26750"/>
    <w:rsid w:val="00B267DC"/>
    <w:rsid w:val="00B30AF9"/>
    <w:rsid w:val="00B361A9"/>
    <w:rsid w:val="00B365C6"/>
    <w:rsid w:val="00B366B4"/>
    <w:rsid w:val="00B36C82"/>
    <w:rsid w:val="00B36F2A"/>
    <w:rsid w:val="00B4038F"/>
    <w:rsid w:val="00B41681"/>
    <w:rsid w:val="00B41CA1"/>
    <w:rsid w:val="00B41F45"/>
    <w:rsid w:val="00B4474F"/>
    <w:rsid w:val="00B53499"/>
    <w:rsid w:val="00B608D7"/>
    <w:rsid w:val="00B62D93"/>
    <w:rsid w:val="00B649E7"/>
    <w:rsid w:val="00B653D8"/>
    <w:rsid w:val="00B65CFA"/>
    <w:rsid w:val="00B66903"/>
    <w:rsid w:val="00B715FE"/>
    <w:rsid w:val="00B72B07"/>
    <w:rsid w:val="00B774CF"/>
    <w:rsid w:val="00B80EB5"/>
    <w:rsid w:val="00B80F20"/>
    <w:rsid w:val="00B816B3"/>
    <w:rsid w:val="00B831C0"/>
    <w:rsid w:val="00B8537C"/>
    <w:rsid w:val="00B856C5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3B42"/>
    <w:rsid w:val="00BA44E1"/>
    <w:rsid w:val="00BA54C1"/>
    <w:rsid w:val="00BA63F4"/>
    <w:rsid w:val="00BB013B"/>
    <w:rsid w:val="00BB03F7"/>
    <w:rsid w:val="00BB1FAF"/>
    <w:rsid w:val="00BB2BB7"/>
    <w:rsid w:val="00BB303D"/>
    <w:rsid w:val="00BB32C4"/>
    <w:rsid w:val="00BB3C6E"/>
    <w:rsid w:val="00BB481E"/>
    <w:rsid w:val="00BB4C8F"/>
    <w:rsid w:val="00BB5F26"/>
    <w:rsid w:val="00BB775E"/>
    <w:rsid w:val="00BC133E"/>
    <w:rsid w:val="00BC1DC0"/>
    <w:rsid w:val="00BC3DA4"/>
    <w:rsid w:val="00BD1BA7"/>
    <w:rsid w:val="00BD5E25"/>
    <w:rsid w:val="00BD5F98"/>
    <w:rsid w:val="00BD6BA1"/>
    <w:rsid w:val="00BD7BDB"/>
    <w:rsid w:val="00BE65AC"/>
    <w:rsid w:val="00BE768C"/>
    <w:rsid w:val="00BE7BD7"/>
    <w:rsid w:val="00BF0085"/>
    <w:rsid w:val="00BF2D90"/>
    <w:rsid w:val="00BF385A"/>
    <w:rsid w:val="00BF4F05"/>
    <w:rsid w:val="00BF5613"/>
    <w:rsid w:val="00BF6DF6"/>
    <w:rsid w:val="00C00B46"/>
    <w:rsid w:val="00C014EB"/>
    <w:rsid w:val="00C01FB3"/>
    <w:rsid w:val="00C0228D"/>
    <w:rsid w:val="00C02960"/>
    <w:rsid w:val="00C02E0F"/>
    <w:rsid w:val="00C03397"/>
    <w:rsid w:val="00C10B1B"/>
    <w:rsid w:val="00C12A12"/>
    <w:rsid w:val="00C13021"/>
    <w:rsid w:val="00C13DFC"/>
    <w:rsid w:val="00C148CC"/>
    <w:rsid w:val="00C16816"/>
    <w:rsid w:val="00C1690C"/>
    <w:rsid w:val="00C16D40"/>
    <w:rsid w:val="00C17658"/>
    <w:rsid w:val="00C22AD1"/>
    <w:rsid w:val="00C23686"/>
    <w:rsid w:val="00C24519"/>
    <w:rsid w:val="00C245D3"/>
    <w:rsid w:val="00C2541C"/>
    <w:rsid w:val="00C277AE"/>
    <w:rsid w:val="00C30241"/>
    <w:rsid w:val="00C30D5D"/>
    <w:rsid w:val="00C3109F"/>
    <w:rsid w:val="00C31668"/>
    <w:rsid w:val="00C32843"/>
    <w:rsid w:val="00C32956"/>
    <w:rsid w:val="00C341DB"/>
    <w:rsid w:val="00C343E5"/>
    <w:rsid w:val="00C356AF"/>
    <w:rsid w:val="00C3740F"/>
    <w:rsid w:val="00C445C4"/>
    <w:rsid w:val="00C45F1E"/>
    <w:rsid w:val="00C462DE"/>
    <w:rsid w:val="00C50767"/>
    <w:rsid w:val="00C522AA"/>
    <w:rsid w:val="00C55A50"/>
    <w:rsid w:val="00C56864"/>
    <w:rsid w:val="00C56DCE"/>
    <w:rsid w:val="00C57C83"/>
    <w:rsid w:val="00C618E9"/>
    <w:rsid w:val="00C6291F"/>
    <w:rsid w:val="00C63DBC"/>
    <w:rsid w:val="00C64BDD"/>
    <w:rsid w:val="00C6598B"/>
    <w:rsid w:val="00C65C4B"/>
    <w:rsid w:val="00C6691F"/>
    <w:rsid w:val="00C672B0"/>
    <w:rsid w:val="00C67A93"/>
    <w:rsid w:val="00C67DF1"/>
    <w:rsid w:val="00C73224"/>
    <w:rsid w:val="00C73B17"/>
    <w:rsid w:val="00C75962"/>
    <w:rsid w:val="00C76915"/>
    <w:rsid w:val="00C76C48"/>
    <w:rsid w:val="00C76E5C"/>
    <w:rsid w:val="00C82230"/>
    <w:rsid w:val="00C82E70"/>
    <w:rsid w:val="00C84B3F"/>
    <w:rsid w:val="00C8603E"/>
    <w:rsid w:val="00C8748A"/>
    <w:rsid w:val="00C874F4"/>
    <w:rsid w:val="00C903FA"/>
    <w:rsid w:val="00C90E23"/>
    <w:rsid w:val="00C9123E"/>
    <w:rsid w:val="00C913F7"/>
    <w:rsid w:val="00C919EC"/>
    <w:rsid w:val="00C926C0"/>
    <w:rsid w:val="00C928DC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4094"/>
    <w:rsid w:val="00CB4FCD"/>
    <w:rsid w:val="00CB56AB"/>
    <w:rsid w:val="00CB61AB"/>
    <w:rsid w:val="00CB79B9"/>
    <w:rsid w:val="00CC0551"/>
    <w:rsid w:val="00CC0DCD"/>
    <w:rsid w:val="00CC2AB9"/>
    <w:rsid w:val="00CC31EB"/>
    <w:rsid w:val="00CC4EEE"/>
    <w:rsid w:val="00CC61F6"/>
    <w:rsid w:val="00CC71A8"/>
    <w:rsid w:val="00CC7284"/>
    <w:rsid w:val="00CD0218"/>
    <w:rsid w:val="00CD07BC"/>
    <w:rsid w:val="00CD2990"/>
    <w:rsid w:val="00CD434C"/>
    <w:rsid w:val="00CD466A"/>
    <w:rsid w:val="00CD6870"/>
    <w:rsid w:val="00CD7F46"/>
    <w:rsid w:val="00CE0556"/>
    <w:rsid w:val="00CE23E8"/>
    <w:rsid w:val="00CE3534"/>
    <w:rsid w:val="00CE54F8"/>
    <w:rsid w:val="00CF2902"/>
    <w:rsid w:val="00CF36B6"/>
    <w:rsid w:val="00CF4957"/>
    <w:rsid w:val="00CF6589"/>
    <w:rsid w:val="00CF68BD"/>
    <w:rsid w:val="00D00F8C"/>
    <w:rsid w:val="00D00F8E"/>
    <w:rsid w:val="00D011B7"/>
    <w:rsid w:val="00D05556"/>
    <w:rsid w:val="00D0749C"/>
    <w:rsid w:val="00D079A5"/>
    <w:rsid w:val="00D102C8"/>
    <w:rsid w:val="00D112DF"/>
    <w:rsid w:val="00D11E67"/>
    <w:rsid w:val="00D12B33"/>
    <w:rsid w:val="00D13259"/>
    <w:rsid w:val="00D15917"/>
    <w:rsid w:val="00D15E56"/>
    <w:rsid w:val="00D175E2"/>
    <w:rsid w:val="00D17B1E"/>
    <w:rsid w:val="00D20CC1"/>
    <w:rsid w:val="00D21162"/>
    <w:rsid w:val="00D215AE"/>
    <w:rsid w:val="00D2176B"/>
    <w:rsid w:val="00D23556"/>
    <w:rsid w:val="00D2407F"/>
    <w:rsid w:val="00D254B5"/>
    <w:rsid w:val="00D25668"/>
    <w:rsid w:val="00D25805"/>
    <w:rsid w:val="00D259ED"/>
    <w:rsid w:val="00D25FC0"/>
    <w:rsid w:val="00D26CA8"/>
    <w:rsid w:val="00D27316"/>
    <w:rsid w:val="00D27439"/>
    <w:rsid w:val="00D27FAA"/>
    <w:rsid w:val="00D3044A"/>
    <w:rsid w:val="00D31785"/>
    <w:rsid w:val="00D326CF"/>
    <w:rsid w:val="00D32CFD"/>
    <w:rsid w:val="00D3354C"/>
    <w:rsid w:val="00D33755"/>
    <w:rsid w:val="00D346FE"/>
    <w:rsid w:val="00D41DF5"/>
    <w:rsid w:val="00D42E86"/>
    <w:rsid w:val="00D435D4"/>
    <w:rsid w:val="00D45C77"/>
    <w:rsid w:val="00D46247"/>
    <w:rsid w:val="00D469EE"/>
    <w:rsid w:val="00D46A79"/>
    <w:rsid w:val="00D47102"/>
    <w:rsid w:val="00D47342"/>
    <w:rsid w:val="00D47DED"/>
    <w:rsid w:val="00D500AB"/>
    <w:rsid w:val="00D51CEE"/>
    <w:rsid w:val="00D522A7"/>
    <w:rsid w:val="00D52AFC"/>
    <w:rsid w:val="00D53DFF"/>
    <w:rsid w:val="00D54603"/>
    <w:rsid w:val="00D56761"/>
    <w:rsid w:val="00D56B8B"/>
    <w:rsid w:val="00D5742E"/>
    <w:rsid w:val="00D57689"/>
    <w:rsid w:val="00D576A0"/>
    <w:rsid w:val="00D61F67"/>
    <w:rsid w:val="00D63483"/>
    <w:rsid w:val="00D63C60"/>
    <w:rsid w:val="00D65020"/>
    <w:rsid w:val="00D65EE7"/>
    <w:rsid w:val="00D6656F"/>
    <w:rsid w:val="00D6725C"/>
    <w:rsid w:val="00D7079E"/>
    <w:rsid w:val="00D71F04"/>
    <w:rsid w:val="00D73840"/>
    <w:rsid w:val="00D73F98"/>
    <w:rsid w:val="00D74C4B"/>
    <w:rsid w:val="00D75472"/>
    <w:rsid w:val="00D820B9"/>
    <w:rsid w:val="00D83660"/>
    <w:rsid w:val="00D85803"/>
    <w:rsid w:val="00D868F6"/>
    <w:rsid w:val="00D87807"/>
    <w:rsid w:val="00D90590"/>
    <w:rsid w:val="00D906B2"/>
    <w:rsid w:val="00D91CDB"/>
    <w:rsid w:val="00D92370"/>
    <w:rsid w:val="00D92DDE"/>
    <w:rsid w:val="00D939D5"/>
    <w:rsid w:val="00D93CE1"/>
    <w:rsid w:val="00D94304"/>
    <w:rsid w:val="00D96593"/>
    <w:rsid w:val="00D965F9"/>
    <w:rsid w:val="00D97003"/>
    <w:rsid w:val="00D97E9C"/>
    <w:rsid w:val="00DA127A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68EE"/>
    <w:rsid w:val="00DB7E43"/>
    <w:rsid w:val="00DC1853"/>
    <w:rsid w:val="00DC277B"/>
    <w:rsid w:val="00DC3061"/>
    <w:rsid w:val="00DC3911"/>
    <w:rsid w:val="00DC4FA4"/>
    <w:rsid w:val="00DC5485"/>
    <w:rsid w:val="00DC6565"/>
    <w:rsid w:val="00DC6837"/>
    <w:rsid w:val="00DC6A70"/>
    <w:rsid w:val="00DC707E"/>
    <w:rsid w:val="00DC7372"/>
    <w:rsid w:val="00DC7DB5"/>
    <w:rsid w:val="00DD07F5"/>
    <w:rsid w:val="00DD17DF"/>
    <w:rsid w:val="00DD200A"/>
    <w:rsid w:val="00DD2E4E"/>
    <w:rsid w:val="00DD483F"/>
    <w:rsid w:val="00DD619B"/>
    <w:rsid w:val="00DD7245"/>
    <w:rsid w:val="00DD7E00"/>
    <w:rsid w:val="00DE13C6"/>
    <w:rsid w:val="00DE1946"/>
    <w:rsid w:val="00DE1ECC"/>
    <w:rsid w:val="00DE21FF"/>
    <w:rsid w:val="00DE4BA0"/>
    <w:rsid w:val="00DE6A65"/>
    <w:rsid w:val="00DE6D1E"/>
    <w:rsid w:val="00DE6FB6"/>
    <w:rsid w:val="00DE7568"/>
    <w:rsid w:val="00DE7760"/>
    <w:rsid w:val="00DF497D"/>
    <w:rsid w:val="00DF524B"/>
    <w:rsid w:val="00DF5297"/>
    <w:rsid w:val="00DF56E4"/>
    <w:rsid w:val="00DF5951"/>
    <w:rsid w:val="00DF6932"/>
    <w:rsid w:val="00DF716B"/>
    <w:rsid w:val="00DF71E6"/>
    <w:rsid w:val="00E00C7C"/>
    <w:rsid w:val="00E02F40"/>
    <w:rsid w:val="00E03437"/>
    <w:rsid w:val="00E04D94"/>
    <w:rsid w:val="00E052D7"/>
    <w:rsid w:val="00E067E5"/>
    <w:rsid w:val="00E06C16"/>
    <w:rsid w:val="00E10EB9"/>
    <w:rsid w:val="00E12506"/>
    <w:rsid w:val="00E12918"/>
    <w:rsid w:val="00E12FDE"/>
    <w:rsid w:val="00E14CA5"/>
    <w:rsid w:val="00E15115"/>
    <w:rsid w:val="00E1540F"/>
    <w:rsid w:val="00E17697"/>
    <w:rsid w:val="00E20755"/>
    <w:rsid w:val="00E20A3F"/>
    <w:rsid w:val="00E20E31"/>
    <w:rsid w:val="00E241A3"/>
    <w:rsid w:val="00E24888"/>
    <w:rsid w:val="00E26884"/>
    <w:rsid w:val="00E272D6"/>
    <w:rsid w:val="00E27A58"/>
    <w:rsid w:val="00E31513"/>
    <w:rsid w:val="00E32DE6"/>
    <w:rsid w:val="00E33F05"/>
    <w:rsid w:val="00E340E6"/>
    <w:rsid w:val="00E341B6"/>
    <w:rsid w:val="00E3456B"/>
    <w:rsid w:val="00E356D1"/>
    <w:rsid w:val="00E36D61"/>
    <w:rsid w:val="00E40087"/>
    <w:rsid w:val="00E40DC4"/>
    <w:rsid w:val="00E414FD"/>
    <w:rsid w:val="00E4190D"/>
    <w:rsid w:val="00E429B7"/>
    <w:rsid w:val="00E430C4"/>
    <w:rsid w:val="00E4341B"/>
    <w:rsid w:val="00E4416C"/>
    <w:rsid w:val="00E44643"/>
    <w:rsid w:val="00E44B90"/>
    <w:rsid w:val="00E44E1D"/>
    <w:rsid w:val="00E45199"/>
    <w:rsid w:val="00E45A7F"/>
    <w:rsid w:val="00E4769D"/>
    <w:rsid w:val="00E50157"/>
    <w:rsid w:val="00E50D5F"/>
    <w:rsid w:val="00E51C1A"/>
    <w:rsid w:val="00E54725"/>
    <w:rsid w:val="00E549F2"/>
    <w:rsid w:val="00E54D74"/>
    <w:rsid w:val="00E5527D"/>
    <w:rsid w:val="00E5534B"/>
    <w:rsid w:val="00E56232"/>
    <w:rsid w:val="00E57BC4"/>
    <w:rsid w:val="00E63DC7"/>
    <w:rsid w:val="00E64D3A"/>
    <w:rsid w:val="00E6535F"/>
    <w:rsid w:val="00E71CA5"/>
    <w:rsid w:val="00E71FAE"/>
    <w:rsid w:val="00E721D9"/>
    <w:rsid w:val="00E727EC"/>
    <w:rsid w:val="00E738FC"/>
    <w:rsid w:val="00E73D92"/>
    <w:rsid w:val="00E763FF"/>
    <w:rsid w:val="00E77D70"/>
    <w:rsid w:val="00E822A0"/>
    <w:rsid w:val="00E86725"/>
    <w:rsid w:val="00E87918"/>
    <w:rsid w:val="00E87CAA"/>
    <w:rsid w:val="00E91138"/>
    <w:rsid w:val="00E92661"/>
    <w:rsid w:val="00E936E7"/>
    <w:rsid w:val="00E93A3D"/>
    <w:rsid w:val="00E93B14"/>
    <w:rsid w:val="00E94005"/>
    <w:rsid w:val="00E96D6C"/>
    <w:rsid w:val="00EA4331"/>
    <w:rsid w:val="00EA4A2F"/>
    <w:rsid w:val="00EA5F13"/>
    <w:rsid w:val="00EA6753"/>
    <w:rsid w:val="00EA70D7"/>
    <w:rsid w:val="00EA77A0"/>
    <w:rsid w:val="00EB1124"/>
    <w:rsid w:val="00EB3023"/>
    <w:rsid w:val="00EB37DD"/>
    <w:rsid w:val="00EB7317"/>
    <w:rsid w:val="00EC0375"/>
    <w:rsid w:val="00EC2B51"/>
    <w:rsid w:val="00EC2FF5"/>
    <w:rsid w:val="00EC3F5C"/>
    <w:rsid w:val="00EC6A24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504D"/>
    <w:rsid w:val="00EE570C"/>
    <w:rsid w:val="00EE6785"/>
    <w:rsid w:val="00EE6E75"/>
    <w:rsid w:val="00EE7340"/>
    <w:rsid w:val="00EF06F6"/>
    <w:rsid w:val="00EF1613"/>
    <w:rsid w:val="00EF2085"/>
    <w:rsid w:val="00EF2666"/>
    <w:rsid w:val="00EF3755"/>
    <w:rsid w:val="00EF39A2"/>
    <w:rsid w:val="00EF3C62"/>
    <w:rsid w:val="00EF759C"/>
    <w:rsid w:val="00F0271C"/>
    <w:rsid w:val="00F03DE9"/>
    <w:rsid w:val="00F056F0"/>
    <w:rsid w:val="00F07062"/>
    <w:rsid w:val="00F0758C"/>
    <w:rsid w:val="00F1097E"/>
    <w:rsid w:val="00F110A4"/>
    <w:rsid w:val="00F13AE3"/>
    <w:rsid w:val="00F13C13"/>
    <w:rsid w:val="00F14763"/>
    <w:rsid w:val="00F147C7"/>
    <w:rsid w:val="00F15074"/>
    <w:rsid w:val="00F2067F"/>
    <w:rsid w:val="00F21710"/>
    <w:rsid w:val="00F234CB"/>
    <w:rsid w:val="00F24A02"/>
    <w:rsid w:val="00F2669B"/>
    <w:rsid w:val="00F26A3C"/>
    <w:rsid w:val="00F272A0"/>
    <w:rsid w:val="00F30E1D"/>
    <w:rsid w:val="00F31BB6"/>
    <w:rsid w:val="00F34560"/>
    <w:rsid w:val="00F34BA2"/>
    <w:rsid w:val="00F34CE4"/>
    <w:rsid w:val="00F37066"/>
    <w:rsid w:val="00F37B17"/>
    <w:rsid w:val="00F40E08"/>
    <w:rsid w:val="00F415A9"/>
    <w:rsid w:val="00F41633"/>
    <w:rsid w:val="00F41DC4"/>
    <w:rsid w:val="00F42353"/>
    <w:rsid w:val="00F4472E"/>
    <w:rsid w:val="00F44DB1"/>
    <w:rsid w:val="00F51FF4"/>
    <w:rsid w:val="00F54484"/>
    <w:rsid w:val="00F55787"/>
    <w:rsid w:val="00F5587C"/>
    <w:rsid w:val="00F5593C"/>
    <w:rsid w:val="00F56643"/>
    <w:rsid w:val="00F57C4B"/>
    <w:rsid w:val="00F57E1B"/>
    <w:rsid w:val="00F6136F"/>
    <w:rsid w:val="00F62C1A"/>
    <w:rsid w:val="00F64C16"/>
    <w:rsid w:val="00F64E6A"/>
    <w:rsid w:val="00F66277"/>
    <w:rsid w:val="00F70F44"/>
    <w:rsid w:val="00F71D52"/>
    <w:rsid w:val="00F726EC"/>
    <w:rsid w:val="00F7672F"/>
    <w:rsid w:val="00F81CE1"/>
    <w:rsid w:val="00F81F8C"/>
    <w:rsid w:val="00F84835"/>
    <w:rsid w:val="00F86DCE"/>
    <w:rsid w:val="00F90C09"/>
    <w:rsid w:val="00F91335"/>
    <w:rsid w:val="00F929FD"/>
    <w:rsid w:val="00F95D7E"/>
    <w:rsid w:val="00F96705"/>
    <w:rsid w:val="00FA1A19"/>
    <w:rsid w:val="00FA2068"/>
    <w:rsid w:val="00FA4353"/>
    <w:rsid w:val="00FA494C"/>
    <w:rsid w:val="00FA4E39"/>
    <w:rsid w:val="00FA5A3A"/>
    <w:rsid w:val="00FA7BEA"/>
    <w:rsid w:val="00FA7C32"/>
    <w:rsid w:val="00FB02F8"/>
    <w:rsid w:val="00FB07C0"/>
    <w:rsid w:val="00FB0FF6"/>
    <w:rsid w:val="00FB1227"/>
    <w:rsid w:val="00FB1BD6"/>
    <w:rsid w:val="00FB21A8"/>
    <w:rsid w:val="00FB2462"/>
    <w:rsid w:val="00FB26BA"/>
    <w:rsid w:val="00FB2891"/>
    <w:rsid w:val="00FB37A5"/>
    <w:rsid w:val="00FB4341"/>
    <w:rsid w:val="00FB4E80"/>
    <w:rsid w:val="00FB5F25"/>
    <w:rsid w:val="00FB6099"/>
    <w:rsid w:val="00FB6C33"/>
    <w:rsid w:val="00FC16F4"/>
    <w:rsid w:val="00FC2350"/>
    <w:rsid w:val="00FC2D62"/>
    <w:rsid w:val="00FC3123"/>
    <w:rsid w:val="00FC3255"/>
    <w:rsid w:val="00FC3D4B"/>
    <w:rsid w:val="00FC4675"/>
    <w:rsid w:val="00FC732D"/>
    <w:rsid w:val="00FC769F"/>
    <w:rsid w:val="00FD048A"/>
    <w:rsid w:val="00FD0C26"/>
    <w:rsid w:val="00FD3D66"/>
    <w:rsid w:val="00FD7FDF"/>
    <w:rsid w:val="00FE0238"/>
    <w:rsid w:val="00FE07D9"/>
    <w:rsid w:val="00FE19D2"/>
    <w:rsid w:val="00FE3604"/>
    <w:rsid w:val="00FE43C8"/>
    <w:rsid w:val="00FE43D2"/>
    <w:rsid w:val="00FE4DFD"/>
    <w:rsid w:val="00FE55ED"/>
    <w:rsid w:val="00FF0352"/>
    <w:rsid w:val="00FF15AF"/>
    <w:rsid w:val="00FF21C1"/>
    <w:rsid w:val="00FF2997"/>
    <w:rsid w:val="00FF4034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02F40"/>
    <w:pPr>
      <w:tabs>
        <w:tab w:val="left" w:pos="420"/>
        <w:tab w:val="right" w:leader="dot" w:pos="8296"/>
      </w:tabs>
    </w:pPr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375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D4B8D"/>
    <w:pPr>
      <w:ind w:leftChars="600" w:left="1260"/>
    </w:pPr>
  </w:style>
  <w:style w:type="character" w:styleId="ab">
    <w:name w:val="annotation reference"/>
    <w:basedOn w:val="a0"/>
    <w:uiPriority w:val="99"/>
    <w:semiHidden/>
    <w:unhideWhenUsed/>
    <w:rsid w:val="00144094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144094"/>
    <w:rPr>
      <w:sz w:val="20"/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144094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4409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440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.Code=@PdLin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E2D21-9ECC-4E4E-BAD2-427510C9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622</Words>
  <Characters>3548</Characters>
  <Application>Microsoft Office Word</Application>
  <DocSecurity>0</DocSecurity>
  <Lines>29</Lines>
  <Paragraphs>8</Paragraphs>
  <ScaleCrop>false</ScaleCrop>
  <Company>Inventec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itc211010</cp:lastModifiedBy>
  <cp:revision>19</cp:revision>
  <dcterms:created xsi:type="dcterms:W3CDTF">2011-10-27T08:57:00Z</dcterms:created>
  <dcterms:modified xsi:type="dcterms:W3CDTF">2012-02-20T07:51:00Z</dcterms:modified>
</cp:coreProperties>
</file>