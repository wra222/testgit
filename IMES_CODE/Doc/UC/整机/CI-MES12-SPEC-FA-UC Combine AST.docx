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1C7AC5" w:rsidRDefault="00254B3F" w:rsidP="00371BF0">
      <w:pPr>
        <w:jc w:val="left"/>
        <w:rPr>
          <w:rFonts w:eastAsia="SimSun"/>
        </w:rPr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F84835" w:rsidRDefault="00246E92" w:rsidP="00246E92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eastAsia="SimSun" w:hAnsi="Times New Roman" w:cs="Times New Roman" w:hint="eastAsia"/>
          <w:b/>
          <w:sz w:val="84"/>
          <w:szCs w:val="84"/>
        </w:rPr>
        <w:t xml:space="preserve">Combine </w:t>
      </w:r>
      <w:r w:rsidR="00F217CE">
        <w:rPr>
          <w:rFonts w:ascii="Times New Roman" w:eastAsia="SimSun" w:hAnsi="Times New Roman" w:cs="Times New Roman" w:hint="eastAsia"/>
          <w:b/>
          <w:sz w:val="84"/>
          <w:szCs w:val="84"/>
        </w:rPr>
        <w:t>AST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  <w:r w:rsidR="00D94304">
        <w:rPr>
          <w:rFonts w:hint="eastAsia"/>
        </w:rPr>
        <w:lastRenderedPageBreak/>
        <w:t>F</w:t>
      </w:r>
    </w:p>
    <w:p w:rsidR="00F84835" w:rsidRPr="00F84835" w:rsidRDefault="008B112F" w:rsidP="002A1F57">
      <w:pPr>
        <w:jc w:val="center"/>
        <w:rPr>
          <w:rFonts w:ascii="SimHei" w:eastAsia="SimHei"/>
          <w:b/>
          <w:sz w:val="30"/>
          <w:szCs w:val="30"/>
        </w:rPr>
      </w:pPr>
      <w:r w:rsidRPr="008B112F">
        <w:rPr>
          <w:rFonts w:ascii="SimSun" w:eastAsia="SimSun" w:hAnsi="SimSun" w:cs="SimSun" w:hint="eastAsia"/>
          <w:b/>
          <w:sz w:val="30"/>
          <w:szCs w:val="30"/>
        </w:rPr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67"/>
        <w:gridCol w:w="1241"/>
        <w:gridCol w:w="1425"/>
        <w:gridCol w:w="2347"/>
        <w:gridCol w:w="1405"/>
        <w:gridCol w:w="1037"/>
      </w:tblGrid>
      <w:tr w:rsidR="00F84835" w:rsidRPr="00DA0C6B" w:rsidTr="00AD06AB">
        <w:trPr>
          <w:trHeight w:val="313"/>
          <w:jc w:val="center"/>
        </w:trPr>
        <w:tc>
          <w:tcPr>
            <w:tcW w:w="631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3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841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DD59EB" w:rsidRPr="00DA0C6B" w:rsidTr="00AD06AB">
        <w:trPr>
          <w:jc w:val="center"/>
        </w:trPr>
        <w:tc>
          <w:tcPr>
            <w:tcW w:w="631" w:type="pct"/>
          </w:tcPr>
          <w:p w:rsidR="00DD59EB" w:rsidRPr="00F84835" w:rsidRDefault="00DD59E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业务规则</w:t>
            </w:r>
          </w:p>
        </w:tc>
        <w:tc>
          <w:tcPr>
            <w:tcW w:w="733" w:type="pct"/>
          </w:tcPr>
          <w:p w:rsidR="00DD59EB" w:rsidRPr="00F84835" w:rsidRDefault="00DD59E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hint="eastAsia"/>
                <w:sz w:val="22"/>
              </w:rPr>
              <w:t>6</w:t>
            </w:r>
            <w:r w:rsidRPr="00C96668">
              <w:rPr>
                <w:rFonts w:ascii="Arial" w:eastAsia="SimSun" w:hAnsi="Arial" w:hint="eastAsia"/>
                <w:sz w:val="22"/>
              </w:rPr>
              <w:t>.I</w:t>
            </w:r>
            <w:r w:rsidRPr="00C96668">
              <w:rPr>
                <w:rFonts w:ascii="Arial" w:eastAsia="SimSun" w:hAnsi="Arial"/>
                <w:sz w:val="22"/>
              </w:rPr>
              <w:t>n</w:t>
            </w:r>
            <w:r w:rsidRPr="00C96668">
              <w:rPr>
                <w:rFonts w:ascii="Arial" w:eastAsia="SimSun" w:hAnsi="Arial" w:hint="eastAsia"/>
                <w:sz w:val="22"/>
              </w:rPr>
              <w:t xml:space="preserve">put </w:t>
            </w:r>
            <w:r>
              <w:rPr>
                <w:rFonts w:ascii="Arial" w:eastAsia="SimSun" w:hAnsi="Arial" w:hint="eastAsia"/>
                <w:sz w:val="22"/>
              </w:rPr>
              <w:t>AST</w:t>
            </w:r>
          </w:p>
        </w:tc>
        <w:tc>
          <w:tcPr>
            <w:tcW w:w="841" w:type="pct"/>
          </w:tcPr>
          <w:p w:rsidR="00DD59EB" w:rsidRPr="00F84835" w:rsidRDefault="00DD59EB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1382" w:type="pct"/>
          </w:tcPr>
          <w:p w:rsidR="00DD59EB" w:rsidRDefault="00DD59EB" w:rsidP="000E0E60">
            <w:pPr>
              <w:rPr>
                <w:rFonts w:ascii="Arial" w:eastAsia="SimSun" w:hAnsi="Arial"/>
                <w:sz w:val="22"/>
              </w:rPr>
            </w:pPr>
            <w:r w:rsidRPr="00C96668">
              <w:rPr>
                <w:rFonts w:ascii="Arial" w:eastAsia="SimSun" w:hAnsi="Arial" w:hint="eastAsia"/>
                <w:sz w:val="22"/>
              </w:rPr>
              <w:t>I</w:t>
            </w:r>
            <w:r w:rsidRPr="00C96668">
              <w:rPr>
                <w:rFonts w:ascii="Arial" w:eastAsia="SimSun" w:hAnsi="Arial"/>
                <w:sz w:val="22"/>
              </w:rPr>
              <w:t>n</w:t>
            </w:r>
            <w:r w:rsidRPr="00C96668">
              <w:rPr>
                <w:rFonts w:ascii="Arial" w:eastAsia="SimSun" w:hAnsi="Arial" w:hint="eastAsia"/>
                <w:sz w:val="22"/>
              </w:rPr>
              <w:t xml:space="preserve">put </w:t>
            </w:r>
            <w:r>
              <w:rPr>
                <w:rFonts w:ascii="Arial" w:eastAsia="SimSun" w:hAnsi="Arial" w:hint="eastAsia"/>
                <w:sz w:val="22"/>
              </w:rPr>
              <w:t>AST</w:t>
            </w:r>
            <w:r>
              <w:rPr>
                <w:rFonts w:ascii="Arial" w:eastAsia="SimSun" w:hAnsi="Arial" w:hint="eastAsia"/>
                <w:sz w:val="22"/>
              </w:rPr>
              <w:t>进行长度合法性检查</w:t>
            </w:r>
          </w:p>
        </w:tc>
        <w:tc>
          <w:tcPr>
            <w:tcW w:w="800" w:type="pct"/>
          </w:tcPr>
          <w:p w:rsidR="00DD59EB" w:rsidRPr="00C96668" w:rsidRDefault="00DD59EB" w:rsidP="000E0E60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2012/2/28</w:t>
            </w:r>
          </w:p>
        </w:tc>
        <w:tc>
          <w:tcPr>
            <w:tcW w:w="613" w:type="pct"/>
          </w:tcPr>
          <w:p w:rsidR="00DD59EB" w:rsidRPr="002959F2" w:rsidRDefault="002959F2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0" w:author="Gao, Guan-Wei (高貫偉 ITC)" w:date="2012-04-06T12:54:00Z">
              <w:r>
                <w:rPr>
                  <w:rFonts w:ascii="Arial" w:eastAsia="SimSun" w:hAnsi="Arial" w:cs="Times New Roman" w:hint="eastAsia"/>
                  <w:szCs w:val="18"/>
                </w:rPr>
                <w:t>0.01a</w:t>
              </w:r>
            </w:ins>
          </w:p>
        </w:tc>
      </w:tr>
      <w:tr w:rsidR="00DD59EB" w:rsidRPr="00DA0C6B" w:rsidTr="00AD06AB">
        <w:trPr>
          <w:jc w:val="center"/>
        </w:trPr>
        <w:tc>
          <w:tcPr>
            <w:tcW w:w="631" w:type="pct"/>
          </w:tcPr>
          <w:p w:rsidR="00DD59EB" w:rsidRPr="009D5630" w:rsidRDefault="009D5630" w:rsidP="002879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" w:author="Gao, Guan-Wei (高貫偉 ITC)" w:date="2012-04-06T12:53:00Z">
              <w:r>
                <w:rPr>
                  <w:rFonts w:ascii="Arial" w:eastAsia="SimSun" w:hAnsi="Arial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733" w:type="pct"/>
          </w:tcPr>
          <w:p w:rsidR="00DD59EB" w:rsidRPr="009D5630" w:rsidRDefault="009D5630" w:rsidP="002879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" w:author="Gao, Guan-Wei (高貫偉 ITC)" w:date="2012-04-06T12:53:00Z">
              <w:r>
                <w:rPr>
                  <w:rFonts w:ascii="Arial" w:eastAsia="SimSun" w:hAnsi="Arial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841" w:type="pct"/>
          </w:tcPr>
          <w:p w:rsidR="00DD59EB" w:rsidRPr="009D5630" w:rsidRDefault="009D5630" w:rsidP="002879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" w:author="Gao, Guan-Wei (高貫偉 ITC)" w:date="2012-04-06T12:53:00Z">
              <w:r>
                <w:rPr>
                  <w:rFonts w:ascii="Arial" w:eastAsia="SimSun" w:hAnsi="Arial" w:cs="Times New Roman" w:hint="eastAsia"/>
                  <w:szCs w:val="18"/>
                </w:rPr>
                <w:t>需求变更</w:t>
              </w:r>
            </w:ins>
          </w:p>
        </w:tc>
        <w:tc>
          <w:tcPr>
            <w:tcW w:w="1382" w:type="pct"/>
          </w:tcPr>
          <w:p w:rsidR="00DD59EB" w:rsidRPr="009D5630" w:rsidRDefault="009D5630" w:rsidP="001D3BA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4" w:author="Gao, Guan-Wei (高貫偉 ITC)" w:date="2012-04-06T12:53:00Z">
              <w:r>
                <w:rPr>
                  <w:rFonts w:ascii="Arial" w:eastAsia="SimSun" w:hAnsi="Arial" w:cs="Times New Roman" w:hint="eastAsia"/>
                  <w:szCs w:val="18"/>
                </w:rPr>
                <w:t>增加站号‘</w:t>
              </w:r>
            </w:ins>
            <w:ins w:id="5" w:author="Gao, Guan-Wei (高貫偉 ITC)" w:date="2012-04-10T17:58:00Z">
              <w:r w:rsidR="001D3BA9">
                <w:rPr>
                  <w:rFonts w:ascii="Arial" w:eastAsia="SimSun" w:hAnsi="Arial" w:cs="Times New Roman" w:hint="eastAsia"/>
                  <w:szCs w:val="18"/>
                </w:rPr>
                <w:t>CA</w:t>
              </w:r>
            </w:ins>
            <w:ins w:id="6" w:author="Gao, Guan-Wei (高貫偉 ITC)" w:date="2012-04-06T12:53:00Z">
              <w:r>
                <w:rPr>
                  <w:rFonts w:ascii="Arial" w:eastAsia="SimSun" w:hAnsi="Arial" w:cs="Times New Roman" w:hint="eastAsia"/>
                  <w:szCs w:val="18"/>
                </w:rPr>
                <w:t>’</w:t>
              </w:r>
            </w:ins>
          </w:p>
        </w:tc>
        <w:tc>
          <w:tcPr>
            <w:tcW w:w="800" w:type="pct"/>
          </w:tcPr>
          <w:p w:rsidR="00DD59EB" w:rsidRPr="009D5630" w:rsidRDefault="009D5630" w:rsidP="002879B4">
            <w:pPr>
              <w:jc w:val="left"/>
              <w:rPr>
                <w:rFonts w:ascii="Arial" w:eastAsia="SimSun" w:hAnsi="Arial"/>
                <w:szCs w:val="18"/>
              </w:rPr>
            </w:pPr>
            <w:ins w:id="7" w:author="Gao, Guan-Wei (高貫偉 ITC)" w:date="2012-04-06T12:53:00Z">
              <w:r>
                <w:rPr>
                  <w:rFonts w:ascii="Arial" w:eastAsia="SimSun" w:hAnsi="Arial" w:hint="eastAsia"/>
                  <w:szCs w:val="18"/>
                </w:rPr>
                <w:t>2012-4-6</w:t>
              </w:r>
            </w:ins>
          </w:p>
        </w:tc>
        <w:tc>
          <w:tcPr>
            <w:tcW w:w="613" w:type="pct"/>
          </w:tcPr>
          <w:p w:rsidR="00DD59EB" w:rsidRPr="002959F2" w:rsidRDefault="002959F2" w:rsidP="002879B4">
            <w:pPr>
              <w:jc w:val="left"/>
              <w:rPr>
                <w:rFonts w:ascii="Arial" w:eastAsia="SimSun" w:hAnsi="Arial" w:cs="Times New Roman"/>
                <w:szCs w:val="18"/>
                <w:rPrChange w:id="8" w:author="Gao, Guan-Wei (高貫偉 ITC)" w:date="2012-04-06T12:54:00Z">
                  <w:rPr>
                    <w:rFonts w:ascii="Arial" w:hAnsi="Arial" w:cs="Times New Roman"/>
                    <w:szCs w:val="18"/>
                  </w:rPr>
                </w:rPrChange>
              </w:rPr>
            </w:pPr>
            <w:ins w:id="9" w:author="Gao, Guan-Wei (高貫偉 ITC)" w:date="2012-04-06T12:54:00Z">
              <w:r>
                <w:rPr>
                  <w:rFonts w:ascii="Arial" w:eastAsia="SimSun" w:hAnsi="Arial" w:cs="Times New Roman" w:hint="eastAsia"/>
                  <w:szCs w:val="18"/>
                </w:rPr>
                <w:t>0.01a</w:t>
              </w:r>
            </w:ins>
          </w:p>
        </w:tc>
      </w:tr>
      <w:tr w:rsidR="00DD59EB" w:rsidRPr="00DA0C6B" w:rsidTr="00AD06AB">
        <w:trPr>
          <w:jc w:val="center"/>
        </w:trPr>
        <w:tc>
          <w:tcPr>
            <w:tcW w:w="631" w:type="pct"/>
          </w:tcPr>
          <w:p w:rsidR="00DD59EB" w:rsidRPr="00B93E14" w:rsidRDefault="00B93E14" w:rsidP="002879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0" w:author="Gao, Guan-Wei (高貫偉 ITC)" w:date="2012-04-10T15:19:00Z">
              <w:r>
                <w:rPr>
                  <w:rFonts w:ascii="Arial" w:eastAsia="SimSun" w:hAnsi="Arial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733" w:type="pct"/>
          </w:tcPr>
          <w:p w:rsidR="00DD59EB" w:rsidRPr="00B93E14" w:rsidRDefault="00B93E14" w:rsidP="002879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1" w:author="Gao, Guan-Wei (高貫偉 ITC)" w:date="2012-04-10T15:19:00Z">
              <w:r>
                <w:rPr>
                  <w:rFonts w:ascii="Arial" w:eastAsia="SimSun" w:hAnsi="Arial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841" w:type="pct"/>
          </w:tcPr>
          <w:p w:rsidR="00DD59EB" w:rsidRPr="00B93E14" w:rsidRDefault="00B93E14" w:rsidP="002879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2" w:author="Gao, Guan-Wei (高貫偉 ITC)" w:date="2012-04-10T15:19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1382" w:type="pct"/>
          </w:tcPr>
          <w:p w:rsidR="00DD59EB" w:rsidRPr="00B93E14" w:rsidRDefault="00B93E14" w:rsidP="002879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3" w:author="Gao, Guan-Wei (高貫偉 ITC)" w:date="2012-04-10T15:19:00Z">
              <w:r>
                <w:rPr>
                  <w:rFonts w:ascii="Arial" w:eastAsia="SimSun" w:hAnsi="Arial" w:cs="Times New Roman" w:hint="eastAsia"/>
                  <w:szCs w:val="18"/>
                </w:rPr>
                <w:t>增加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ESOP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的显示</w:t>
              </w:r>
            </w:ins>
          </w:p>
        </w:tc>
        <w:tc>
          <w:tcPr>
            <w:tcW w:w="800" w:type="pct"/>
          </w:tcPr>
          <w:p w:rsidR="00DD59EB" w:rsidRPr="00B93E14" w:rsidRDefault="00B93E14" w:rsidP="002879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4" w:author="Gao, Guan-Wei (高貫偉 ITC)" w:date="2012-04-10T15:19:00Z">
              <w:r>
                <w:rPr>
                  <w:rFonts w:ascii="Arial" w:eastAsia="SimSun" w:hAnsi="Arial" w:cs="Times New Roman" w:hint="eastAsia"/>
                  <w:szCs w:val="18"/>
                </w:rPr>
                <w:t>2012-4-10</w:t>
              </w:r>
            </w:ins>
          </w:p>
        </w:tc>
        <w:tc>
          <w:tcPr>
            <w:tcW w:w="613" w:type="pct"/>
          </w:tcPr>
          <w:p w:rsidR="00DD59EB" w:rsidRPr="00B93E14" w:rsidRDefault="00B93E14" w:rsidP="002879B4">
            <w:pPr>
              <w:jc w:val="left"/>
              <w:rPr>
                <w:rFonts w:ascii="Arial" w:eastAsia="SimSun" w:hAnsi="Arial" w:cs="Times New Roman"/>
                <w:szCs w:val="18"/>
                <w:rPrChange w:id="15" w:author="Gao, Guan-Wei (高貫偉 ITC)" w:date="2012-04-10T15:20:00Z">
                  <w:rPr>
                    <w:rFonts w:ascii="Arial" w:hAnsi="Arial" w:cs="Times New Roman"/>
                    <w:szCs w:val="18"/>
                  </w:rPr>
                </w:rPrChange>
              </w:rPr>
            </w:pPr>
            <w:ins w:id="16" w:author="Gao, Guan-Wei (高貫偉 ITC)" w:date="2012-04-10T15:20:00Z">
              <w:r>
                <w:rPr>
                  <w:rFonts w:ascii="Arial" w:eastAsia="SimSun" w:hAnsi="Arial" w:cs="Times New Roman" w:hint="eastAsia"/>
                  <w:szCs w:val="18"/>
                </w:rPr>
                <w:t>0.01a</w:t>
              </w:r>
            </w:ins>
          </w:p>
        </w:tc>
      </w:tr>
      <w:tr w:rsidR="00DD59EB" w:rsidRPr="00DA0C6B" w:rsidTr="00AD06AB">
        <w:trPr>
          <w:jc w:val="center"/>
        </w:trPr>
        <w:tc>
          <w:tcPr>
            <w:tcW w:w="631" w:type="pct"/>
          </w:tcPr>
          <w:p w:rsidR="00DD59EB" w:rsidRPr="001C7AC5" w:rsidRDefault="001C7AC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7" w:author="Gao, Guan-Wei (高貫偉 ITC)" w:date="2012-05-02T10:20:00Z">
              <w:r>
                <w:rPr>
                  <w:rFonts w:ascii="Arial" w:eastAsia="SimSun" w:hAnsi="Arial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733" w:type="pct"/>
          </w:tcPr>
          <w:p w:rsidR="00DD59EB" w:rsidRPr="001C7AC5" w:rsidRDefault="001C7AC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8" w:author="Gao, Guan-Wei (高貫偉 ITC)" w:date="2012-05-02T10:20:00Z">
              <w:r>
                <w:rPr>
                  <w:rFonts w:ascii="Arial" w:eastAsia="SimSun" w:hAnsi="Arial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841" w:type="pct"/>
          </w:tcPr>
          <w:p w:rsidR="00DD59EB" w:rsidRPr="001C7AC5" w:rsidRDefault="001C7AC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19" w:author="Gao, Guan-Wei (高貫偉 ITC)" w:date="2012-05-02T10:20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1382" w:type="pct"/>
          </w:tcPr>
          <w:p w:rsidR="00DD59EB" w:rsidRPr="001C7AC5" w:rsidRDefault="001C7AC5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0" w:author="Gao, Guan-Wei (高貫偉 ITC)" w:date="2012-05-02T10:20:00Z">
              <w:r>
                <w:rPr>
                  <w:rFonts w:ascii="Arial" w:eastAsia="SimSun" w:hAnsi="Arial" w:cs="Times New Roman" w:hint="eastAsia"/>
                  <w:szCs w:val="18"/>
                </w:rPr>
                <w:t>保存成功之后，提示信息增加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PartSn</w:t>
              </w:r>
            </w:ins>
          </w:p>
        </w:tc>
        <w:tc>
          <w:tcPr>
            <w:tcW w:w="800" w:type="pct"/>
          </w:tcPr>
          <w:p w:rsidR="00DD59EB" w:rsidRPr="001C7AC5" w:rsidRDefault="001C7AC5" w:rsidP="00371BF0">
            <w:pPr>
              <w:jc w:val="left"/>
              <w:rPr>
                <w:rFonts w:ascii="Arial" w:eastAsia="SimSun" w:hAnsi="Arial"/>
                <w:szCs w:val="18"/>
              </w:rPr>
            </w:pPr>
            <w:ins w:id="21" w:author="Gao, Guan-Wei (高貫偉 ITC)" w:date="2012-05-02T10:20:00Z">
              <w:r>
                <w:rPr>
                  <w:rFonts w:ascii="Arial" w:eastAsia="SimSun" w:hAnsi="Arial"/>
                  <w:szCs w:val="18"/>
                </w:rPr>
                <w:t>2012-5-2</w:t>
              </w:r>
            </w:ins>
          </w:p>
        </w:tc>
        <w:tc>
          <w:tcPr>
            <w:tcW w:w="613" w:type="pct"/>
          </w:tcPr>
          <w:p w:rsidR="00DD59EB" w:rsidRDefault="00225F8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2" w:author="Gao, Guan-Wei (高貫偉 ITC)" w:date="2012-07-13T21:19:00Z">
              <w:r>
                <w:rPr>
                  <w:rFonts w:ascii="Arial" w:eastAsia="SimSun" w:hAnsi="Arial" w:cs="Times New Roman" w:hint="eastAsia"/>
                  <w:szCs w:val="18"/>
                </w:rPr>
                <w:t>0.02a</w:t>
              </w:r>
            </w:ins>
          </w:p>
        </w:tc>
      </w:tr>
      <w:tr w:rsidR="00DD59EB" w:rsidRPr="00DA0C6B" w:rsidTr="00AD06AB">
        <w:trPr>
          <w:jc w:val="center"/>
        </w:trPr>
        <w:tc>
          <w:tcPr>
            <w:tcW w:w="631" w:type="pct"/>
          </w:tcPr>
          <w:p w:rsidR="00DD59EB" w:rsidRDefault="0012798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3" w:author="Gao, Guan-Wei (高貫偉 ITC)" w:date="2012-07-13T21:17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733" w:type="pct"/>
          </w:tcPr>
          <w:p w:rsidR="00DD59EB" w:rsidRDefault="0012798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4" w:author="Gao, Guan-Wei (高貫偉 ITC)" w:date="2012-07-13T21:18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841" w:type="pct"/>
          </w:tcPr>
          <w:p w:rsidR="00DD59EB" w:rsidRDefault="0012798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5" w:author="Gao, Guan-Wei (高貫偉 ITC)" w:date="2012-07-13T21:18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1382" w:type="pct"/>
          </w:tcPr>
          <w:p w:rsidR="00DD59EB" w:rsidRDefault="0012798C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6" w:author="Gao, Guan-Wei (高貫偉 ITC)" w:date="2012-07-13T21:18:00Z">
              <w:r>
                <w:rPr>
                  <w:rFonts w:ascii="Arial" w:eastAsia="SimSun" w:hAnsi="Arial" w:cs="Times New Roman" w:hint="eastAsia"/>
                  <w:szCs w:val="18"/>
                </w:rPr>
                <w:t>去除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Length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的</w:t>
              </w:r>
              <w:r>
                <w:rPr>
                  <w:rFonts w:ascii="Arial" w:eastAsia="SimSun" w:hAnsi="Arial" w:cs="Times New Roman" w:hint="eastAsia"/>
                  <w:szCs w:val="18"/>
                </w:rPr>
                <w:t>Check</w:t>
              </w:r>
            </w:ins>
          </w:p>
        </w:tc>
        <w:tc>
          <w:tcPr>
            <w:tcW w:w="800" w:type="pct"/>
          </w:tcPr>
          <w:p w:rsidR="00DD59EB" w:rsidRDefault="0012798C" w:rsidP="00371BF0">
            <w:pPr>
              <w:jc w:val="left"/>
              <w:rPr>
                <w:rFonts w:ascii="Arial" w:eastAsia="SimSun" w:hAnsi="Arial"/>
                <w:szCs w:val="18"/>
              </w:rPr>
            </w:pPr>
            <w:ins w:id="27" w:author="Gao, Guan-Wei (高貫偉 ITC)" w:date="2012-07-13T21:18:00Z">
              <w:r>
                <w:rPr>
                  <w:rFonts w:ascii="Arial" w:eastAsia="SimSun" w:hAnsi="Arial" w:hint="eastAsia"/>
                  <w:szCs w:val="18"/>
                </w:rPr>
                <w:t>2012-7-13</w:t>
              </w:r>
            </w:ins>
          </w:p>
        </w:tc>
        <w:tc>
          <w:tcPr>
            <w:tcW w:w="613" w:type="pct"/>
          </w:tcPr>
          <w:p w:rsidR="00DD59EB" w:rsidRDefault="0012798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8" w:author="Gao, Guan-Wei (高貫偉 ITC)" w:date="2012-07-13T21:18:00Z">
              <w:r>
                <w:rPr>
                  <w:rFonts w:ascii="Arial" w:eastAsia="SimSun" w:hAnsi="Arial" w:cs="Times New Roman" w:hint="eastAsia"/>
                  <w:szCs w:val="18"/>
                </w:rPr>
                <w:t>0.03a</w:t>
              </w:r>
            </w:ins>
          </w:p>
        </w:tc>
      </w:tr>
      <w:tr w:rsidR="00DD59EB" w:rsidRPr="00DA0C6B" w:rsidTr="00AD06AB">
        <w:trPr>
          <w:jc w:val="center"/>
        </w:trPr>
        <w:tc>
          <w:tcPr>
            <w:tcW w:w="631" w:type="pct"/>
          </w:tcPr>
          <w:p w:rsidR="00DD59EB" w:rsidRDefault="00BD260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29" w:author="Gao, Guan-Wei (高貫偉 ITC)" w:date="2012-07-16T10:43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733" w:type="pct"/>
          </w:tcPr>
          <w:p w:rsidR="00DD59EB" w:rsidRDefault="00BD260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0" w:author="Gao, Guan-Wei (高貫偉 ITC)" w:date="2012-07-16T10:43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841" w:type="pct"/>
          </w:tcPr>
          <w:p w:rsidR="00DD59EB" w:rsidRDefault="00BD260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1" w:author="Gao, Guan-Wei (高貫偉 ITC)" w:date="2012-07-16T10:43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1382" w:type="pct"/>
          </w:tcPr>
          <w:p w:rsidR="00DD59EB" w:rsidRDefault="006D7C60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2" w:author="Gao, Guan-Wei (高貫偉 ITC)" w:date="2012-07-16T10:43:00Z">
              <w:r w:rsidRPr="006D7C60">
                <w:rPr>
                  <w:rFonts w:ascii="Arial" w:eastAsia="SimSun" w:hAnsi="Arial" w:cs="Times New Roman" w:hint="eastAsia"/>
                  <w:szCs w:val="18"/>
                  <w:highlight w:val="darkYellow"/>
                  <w:rPrChange w:id="33" w:author="Gao, Guan-Wei (高貫偉 ITC)" w:date="2012-07-16T10:43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增加非</w:t>
              </w:r>
              <w:r w:rsidRPr="006D7C60">
                <w:rPr>
                  <w:rFonts w:ascii="Arial" w:eastAsia="SimSun" w:hAnsi="Arial" w:cs="Times New Roman"/>
                  <w:szCs w:val="18"/>
                  <w:highlight w:val="darkYellow"/>
                  <w:rPrChange w:id="34" w:author="Gao, Guan-Wei (高貫偉 ITC)" w:date="2012-07-16T10:43:00Z">
                    <w:rPr>
                      <w:rFonts w:ascii="Arial" w:eastAsia="SimSun" w:hAnsi="Arial" w:cs="Times New Roman"/>
                      <w:szCs w:val="18"/>
                    </w:rPr>
                  </w:rPrChange>
                </w:rPr>
                <w:t>AT1</w:t>
              </w:r>
              <w:r w:rsidRPr="006D7C60">
                <w:rPr>
                  <w:rFonts w:ascii="Arial" w:eastAsia="SimSun" w:hAnsi="Arial" w:cs="Times New Roman" w:hint="eastAsia"/>
                  <w:szCs w:val="18"/>
                  <w:highlight w:val="darkYellow"/>
                  <w:rPrChange w:id="35" w:author="Gao, Guan-Wei (高貫偉 ITC)" w:date="2012-07-16T10:43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的提示</w:t>
              </w:r>
            </w:ins>
          </w:p>
        </w:tc>
        <w:tc>
          <w:tcPr>
            <w:tcW w:w="800" w:type="pct"/>
          </w:tcPr>
          <w:p w:rsidR="00DD59EB" w:rsidRDefault="00BD260C" w:rsidP="00371BF0">
            <w:pPr>
              <w:jc w:val="left"/>
              <w:rPr>
                <w:rFonts w:ascii="Arial" w:eastAsia="SimSun" w:hAnsi="Arial"/>
                <w:szCs w:val="18"/>
              </w:rPr>
            </w:pPr>
            <w:ins w:id="36" w:author="Gao, Guan-Wei (高貫偉 ITC)" w:date="2012-07-16T10:43:00Z">
              <w:r>
                <w:rPr>
                  <w:rFonts w:ascii="Arial" w:eastAsia="SimSun" w:hAnsi="Arial" w:hint="eastAsia"/>
                  <w:szCs w:val="18"/>
                </w:rPr>
                <w:t>2012-7-16</w:t>
              </w:r>
            </w:ins>
          </w:p>
        </w:tc>
        <w:tc>
          <w:tcPr>
            <w:tcW w:w="613" w:type="pct"/>
          </w:tcPr>
          <w:p w:rsidR="00DD59EB" w:rsidRDefault="00BD260C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7" w:author="Gao, Guan-Wei (高貫偉 ITC)" w:date="2012-07-16T10:43:00Z">
              <w:r>
                <w:rPr>
                  <w:rFonts w:ascii="Arial" w:eastAsia="SimSun" w:hAnsi="Arial" w:cs="Times New Roman" w:hint="eastAsia"/>
                  <w:szCs w:val="18"/>
                </w:rPr>
                <w:t>0.03a</w:t>
              </w:r>
            </w:ins>
          </w:p>
        </w:tc>
      </w:tr>
      <w:tr w:rsidR="00DD59EB" w:rsidRPr="00DA0C6B" w:rsidTr="00AD06AB">
        <w:trPr>
          <w:jc w:val="center"/>
        </w:trPr>
        <w:tc>
          <w:tcPr>
            <w:tcW w:w="631" w:type="pct"/>
          </w:tcPr>
          <w:p w:rsidR="00DD59EB" w:rsidRDefault="00A92875" w:rsidP="002879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8" w:author="Gao, Guan-Wei (高貫偉 ITC)" w:date="2012-07-17T10:08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733" w:type="pct"/>
          </w:tcPr>
          <w:p w:rsidR="00DD59EB" w:rsidRDefault="00A92875" w:rsidP="002879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39" w:author="Gao, Guan-Wei (高貫偉 ITC)" w:date="2012-07-17T10:08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841" w:type="pct"/>
          </w:tcPr>
          <w:p w:rsidR="00DD59EB" w:rsidRDefault="00A92875" w:rsidP="002879B4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40" w:author="Gao, Guan-Wei (高貫偉 ITC)" w:date="2012-07-17T10:08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1382" w:type="pct"/>
          </w:tcPr>
          <w:p w:rsidR="00DD59EB" w:rsidRPr="000E0E60" w:rsidRDefault="006D7C60" w:rsidP="006E163E">
            <w:pPr>
              <w:jc w:val="left"/>
              <w:rPr>
                <w:rFonts w:ascii="Arial" w:eastAsia="SimSun" w:hAnsi="Arial" w:cs="Times New Roman"/>
                <w:szCs w:val="18"/>
                <w:highlight w:val="magenta"/>
                <w:rPrChange w:id="41" w:author="Gao, Guan-Wei (高貫偉 ITC)" w:date="2012-07-17T10:09:00Z">
                  <w:rPr>
                    <w:rFonts w:ascii="Arial" w:eastAsia="SimSun" w:hAnsi="Arial" w:cs="Times New Roman"/>
                    <w:szCs w:val="18"/>
                  </w:rPr>
                </w:rPrChange>
              </w:rPr>
            </w:pPr>
            <w:ins w:id="42" w:author="Gao, Guan-Wei (高貫偉 ITC)" w:date="2012-07-17T10:08:00Z">
              <w:r w:rsidRPr="006D7C60">
                <w:rPr>
                  <w:rFonts w:ascii="Arial" w:eastAsia="SimSun" w:hAnsi="Arial" w:cs="Times New Roman" w:hint="eastAsia"/>
                  <w:szCs w:val="18"/>
                  <w:highlight w:val="magenta"/>
                  <w:rPrChange w:id="43" w:author="Gao, Guan-Wei (高貫偉 ITC)" w:date="2012-07-17T10:09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增加</w:t>
              </w:r>
              <w:r w:rsidRPr="006D7C60">
                <w:rPr>
                  <w:rFonts w:ascii="Arial" w:eastAsia="SimSun" w:hAnsi="Arial" w:cs="Times New Roman"/>
                  <w:szCs w:val="18"/>
                  <w:highlight w:val="magenta"/>
                  <w:rPrChange w:id="44" w:author="Gao, Guan-Wei (高貫偉 ITC)" w:date="2012-07-17T10:09:00Z">
                    <w:rPr>
                      <w:rFonts w:ascii="Arial" w:eastAsia="SimSun" w:hAnsi="Arial" w:cs="Times New Roman"/>
                      <w:szCs w:val="18"/>
                    </w:rPr>
                  </w:rPrChange>
                </w:rPr>
                <w:t>AT1</w:t>
              </w:r>
              <w:r w:rsidRPr="006D7C60">
                <w:rPr>
                  <w:rFonts w:ascii="Arial" w:eastAsia="SimSun" w:hAnsi="Arial" w:cs="Times New Roman" w:hint="eastAsia"/>
                  <w:szCs w:val="18"/>
                  <w:highlight w:val="magenta"/>
                  <w:rPrChange w:id="45" w:author="Gao, Guan-Wei (高貫偉 ITC)" w:date="2012-07-17T10:09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的</w:t>
              </w:r>
              <w:r w:rsidRPr="006D7C60">
                <w:rPr>
                  <w:rFonts w:ascii="Arial" w:eastAsia="SimSun" w:hAnsi="Arial" w:cs="Times New Roman"/>
                  <w:szCs w:val="18"/>
                  <w:highlight w:val="magenta"/>
                  <w:rPrChange w:id="46" w:author="Gao, Guan-Wei (高貫偉 ITC)" w:date="2012-07-17T10:09:00Z">
                    <w:rPr>
                      <w:rFonts w:ascii="Arial" w:eastAsia="SimSun" w:hAnsi="Arial" w:cs="Times New Roman"/>
                      <w:szCs w:val="18"/>
                    </w:rPr>
                  </w:rPrChange>
                </w:rPr>
                <w:t>Check</w:t>
              </w:r>
            </w:ins>
          </w:p>
        </w:tc>
        <w:tc>
          <w:tcPr>
            <w:tcW w:w="800" w:type="pct"/>
          </w:tcPr>
          <w:p w:rsidR="00DD59EB" w:rsidRDefault="00A92875" w:rsidP="006E163E">
            <w:pPr>
              <w:jc w:val="left"/>
              <w:rPr>
                <w:rFonts w:ascii="Arial" w:eastAsia="SimSun" w:hAnsi="Arial"/>
                <w:szCs w:val="18"/>
              </w:rPr>
            </w:pPr>
            <w:ins w:id="47" w:author="Gao, Guan-Wei (高貫偉 ITC)" w:date="2012-07-17T10:08:00Z">
              <w:r>
                <w:rPr>
                  <w:rFonts w:ascii="Arial" w:eastAsia="SimSun" w:hAnsi="Arial" w:hint="eastAsia"/>
                  <w:szCs w:val="18"/>
                </w:rPr>
                <w:t>2012-7-17</w:t>
              </w:r>
            </w:ins>
          </w:p>
        </w:tc>
        <w:tc>
          <w:tcPr>
            <w:tcW w:w="613" w:type="pct"/>
          </w:tcPr>
          <w:p w:rsidR="00DD59EB" w:rsidRDefault="00A92875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ins w:id="48" w:author="Gao, Guan-Wei (高貫偉 ITC)" w:date="2012-07-17T10:08:00Z">
              <w:r>
                <w:rPr>
                  <w:rFonts w:ascii="Arial" w:eastAsia="SimSun" w:hAnsi="Arial" w:cs="Times New Roman" w:hint="eastAsia"/>
                  <w:szCs w:val="18"/>
                </w:rPr>
                <w:t>0.03a</w:t>
              </w:r>
            </w:ins>
          </w:p>
        </w:tc>
      </w:tr>
      <w:tr w:rsidR="00AA5063" w:rsidRPr="00DA0C6B" w:rsidTr="00AD06AB">
        <w:trPr>
          <w:jc w:val="center"/>
          <w:ins w:id="49" w:author="Gao, Guan-Wei (高貫偉 ITC)" w:date="2012-09-04T14:14:00Z"/>
        </w:trPr>
        <w:tc>
          <w:tcPr>
            <w:tcW w:w="631" w:type="pct"/>
          </w:tcPr>
          <w:p w:rsidR="00AA5063" w:rsidRDefault="00AA5063" w:rsidP="002879B4">
            <w:pPr>
              <w:jc w:val="left"/>
              <w:rPr>
                <w:ins w:id="50" w:author="Gao, Guan-Wei (高貫偉 ITC)" w:date="2012-09-04T14:14:00Z"/>
                <w:rFonts w:ascii="Arial" w:eastAsia="SimSun" w:hAnsi="Arial" w:cs="Times New Roman"/>
                <w:szCs w:val="18"/>
              </w:rPr>
            </w:pPr>
            <w:ins w:id="51" w:author="Gao, Guan-Wei (高貫偉 ITC)" w:date="2012-09-04T14:14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733" w:type="pct"/>
          </w:tcPr>
          <w:p w:rsidR="00AA5063" w:rsidRDefault="00AA5063" w:rsidP="002879B4">
            <w:pPr>
              <w:jc w:val="left"/>
              <w:rPr>
                <w:ins w:id="52" w:author="Gao, Guan-Wei (高貫偉 ITC)" w:date="2012-09-04T14:14:00Z"/>
                <w:rFonts w:ascii="Arial" w:eastAsia="SimSun" w:hAnsi="Arial" w:cs="Times New Roman"/>
                <w:szCs w:val="18"/>
              </w:rPr>
            </w:pPr>
            <w:ins w:id="53" w:author="Gao, Guan-Wei (高貫偉 ITC)" w:date="2012-09-04T14:14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841" w:type="pct"/>
          </w:tcPr>
          <w:p w:rsidR="00AA5063" w:rsidRDefault="00AA5063" w:rsidP="002879B4">
            <w:pPr>
              <w:jc w:val="left"/>
              <w:rPr>
                <w:ins w:id="54" w:author="Gao, Guan-Wei (高貫偉 ITC)" w:date="2012-09-04T14:14:00Z"/>
                <w:rFonts w:ascii="Arial" w:eastAsia="SimSun" w:hAnsi="Arial" w:cs="Times New Roman"/>
                <w:szCs w:val="18"/>
              </w:rPr>
            </w:pPr>
            <w:ins w:id="55" w:author="Gao, Guan-Wei (高貫偉 ITC)" w:date="2012-09-04T14:14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1382" w:type="pct"/>
          </w:tcPr>
          <w:p w:rsidR="00AA5063" w:rsidRPr="00A66A4A" w:rsidRDefault="006D7C60" w:rsidP="006E163E">
            <w:pPr>
              <w:jc w:val="left"/>
              <w:rPr>
                <w:ins w:id="56" w:author="Gao, Guan-Wei (高貫偉 ITC)" w:date="2012-09-04T14:14:00Z"/>
                <w:rFonts w:ascii="Arial" w:eastAsia="SimSun" w:hAnsi="Arial" w:cs="Times New Roman"/>
                <w:szCs w:val="18"/>
                <w:highlight w:val="magenta"/>
              </w:rPr>
            </w:pPr>
            <w:ins w:id="57" w:author="Gao, Guan-Wei (高貫偉 ITC)" w:date="2012-09-04T14:14:00Z">
              <w:r w:rsidRPr="006D7C60">
                <w:rPr>
                  <w:rFonts w:ascii="Arial" w:eastAsia="SimSun" w:hAnsi="Arial" w:cs="Times New Roman" w:hint="eastAsia"/>
                  <w:szCs w:val="18"/>
                  <w:highlight w:val="yellow"/>
                  <w:rPrChange w:id="58" w:author="Gao, Guan-Wei (高貫偉 ITC)" w:date="2012-09-04T14:15:00Z">
                    <w:rPr>
                      <w:rFonts w:ascii="Arial" w:eastAsia="SimSun" w:hAnsi="Arial" w:cs="Times New Roman" w:hint="eastAsia"/>
                      <w:szCs w:val="18"/>
                      <w:highlight w:val="magenta"/>
                    </w:rPr>
                  </w:rPrChange>
                </w:rPr>
                <w:t>若存在多个</w:t>
              </w:r>
              <w:r w:rsidRPr="006D7C60">
                <w:rPr>
                  <w:rFonts w:ascii="Arial" w:eastAsia="SimSun" w:hAnsi="Arial" w:cs="Times New Roman"/>
                  <w:szCs w:val="18"/>
                  <w:highlight w:val="yellow"/>
                  <w:rPrChange w:id="59" w:author="Gao, Guan-Wei (高貫偉 ITC)" w:date="2012-09-04T14:15:00Z">
                    <w:rPr>
                      <w:rFonts w:ascii="Arial" w:eastAsia="SimSun" w:hAnsi="Arial" w:cs="Times New Roman"/>
                      <w:szCs w:val="18"/>
                      <w:highlight w:val="magenta"/>
                    </w:rPr>
                  </w:rPrChange>
                </w:rPr>
                <w:t>AT1</w:t>
              </w:r>
              <w:r w:rsidRPr="006D7C60">
                <w:rPr>
                  <w:rFonts w:ascii="Arial" w:eastAsia="SimSun" w:hAnsi="Arial" w:cs="Times New Roman" w:hint="eastAsia"/>
                  <w:szCs w:val="18"/>
                  <w:highlight w:val="yellow"/>
                  <w:rPrChange w:id="60" w:author="Gao, Guan-Wei (高貫偉 ITC)" w:date="2012-09-04T14:15:00Z">
                    <w:rPr>
                      <w:rFonts w:ascii="Arial" w:eastAsia="SimSun" w:hAnsi="Arial" w:cs="Times New Roman" w:hint="eastAsia"/>
                      <w:szCs w:val="18"/>
                      <w:highlight w:val="magenta"/>
                    </w:rPr>
                  </w:rPrChange>
                </w:rPr>
                <w:t>，则循环检查</w:t>
              </w:r>
              <w:r w:rsidRPr="006D7C60">
                <w:rPr>
                  <w:rFonts w:ascii="Arial" w:eastAsia="SimSun" w:hAnsi="Arial" w:cs="Times New Roman"/>
                  <w:szCs w:val="18"/>
                  <w:highlight w:val="yellow"/>
                  <w:rPrChange w:id="61" w:author="Gao, Guan-Wei (高貫偉 ITC)" w:date="2012-09-04T14:15:00Z">
                    <w:rPr>
                      <w:rFonts w:ascii="Arial" w:eastAsia="SimSun" w:hAnsi="Arial" w:cs="Times New Roman"/>
                      <w:szCs w:val="18"/>
                      <w:highlight w:val="magenta"/>
                    </w:rPr>
                  </w:rPrChange>
                </w:rPr>
                <w:t>AT1</w:t>
              </w:r>
              <w:r w:rsidRPr="006D7C60">
                <w:rPr>
                  <w:rFonts w:ascii="Arial" w:eastAsia="SimSun" w:hAnsi="Arial" w:cs="Times New Roman" w:hint="eastAsia"/>
                  <w:szCs w:val="18"/>
                  <w:highlight w:val="yellow"/>
                  <w:rPrChange w:id="62" w:author="Gao, Guan-Wei (高貫偉 ITC)" w:date="2012-09-04T14:15:00Z">
                    <w:rPr>
                      <w:rFonts w:ascii="Arial" w:eastAsia="SimSun" w:hAnsi="Arial" w:cs="Times New Roman" w:hint="eastAsia"/>
                      <w:szCs w:val="18"/>
                      <w:highlight w:val="magenta"/>
                    </w:rPr>
                  </w:rPrChange>
                </w:rPr>
                <w:t>规则，符合条件的规则，</w:t>
              </w:r>
            </w:ins>
            <w:ins w:id="63" w:author="Gao, Guan-Wei (高貫偉 ITC)" w:date="2012-09-04T14:15:00Z">
              <w:r w:rsidRPr="006D7C60">
                <w:rPr>
                  <w:rFonts w:ascii="Arial" w:eastAsia="SimSun" w:hAnsi="Arial" w:cs="Times New Roman" w:hint="eastAsia"/>
                  <w:szCs w:val="18"/>
                  <w:highlight w:val="yellow"/>
                  <w:rPrChange w:id="64" w:author="Gao, Guan-Wei (高貫偉 ITC)" w:date="2012-09-04T14:15:00Z">
                    <w:rPr>
                      <w:rFonts w:ascii="Arial" w:eastAsia="SimSun" w:hAnsi="Arial" w:cs="Times New Roman" w:hint="eastAsia"/>
                      <w:szCs w:val="18"/>
                      <w:highlight w:val="magenta"/>
                    </w:rPr>
                  </w:rPrChange>
                </w:rPr>
                <w:t>才是正确的</w:t>
              </w:r>
              <w:r w:rsidRPr="006D7C60">
                <w:rPr>
                  <w:rFonts w:ascii="Arial" w:eastAsia="SimSun" w:hAnsi="Arial" w:cs="Times New Roman"/>
                  <w:szCs w:val="18"/>
                  <w:highlight w:val="yellow"/>
                  <w:rPrChange w:id="65" w:author="Gao, Guan-Wei (高貫偉 ITC)" w:date="2012-09-04T14:15:00Z">
                    <w:rPr>
                      <w:rFonts w:ascii="Arial" w:eastAsia="SimSun" w:hAnsi="Arial" w:cs="Times New Roman"/>
                      <w:szCs w:val="18"/>
                      <w:highlight w:val="magenta"/>
                    </w:rPr>
                  </w:rPrChange>
                </w:rPr>
                <w:t>PN</w:t>
              </w:r>
            </w:ins>
          </w:p>
        </w:tc>
        <w:tc>
          <w:tcPr>
            <w:tcW w:w="800" w:type="pct"/>
          </w:tcPr>
          <w:p w:rsidR="00AA5063" w:rsidRDefault="00AA5063" w:rsidP="006E163E">
            <w:pPr>
              <w:jc w:val="left"/>
              <w:rPr>
                <w:ins w:id="66" w:author="Gao, Guan-Wei (高貫偉 ITC)" w:date="2012-09-04T14:14:00Z"/>
                <w:rFonts w:ascii="Arial" w:eastAsia="SimSun" w:hAnsi="Arial"/>
                <w:szCs w:val="18"/>
              </w:rPr>
            </w:pPr>
            <w:ins w:id="67" w:author="Gao, Guan-Wei (高貫偉 ITC)" w:date="2012-09-04T14:15:00Z">
              <w:r>
                <w:rPr>
                  <w:rFonts w:ascii="Arial" w:eastAsia="SimSun" w:hAnsi="Arial" w:hint="eastAsia"/>
                  <w:szCs w:val="18"/>
                </w:rPr>
                <w:t>2012-9-4</w:t>
              </w:r>
            </w:ins>
          </w:p>
        </w:tc>
        <w:tc>
          <w:tcPr>
            <w:tcW w:w="613" w:type="pct"/>
          </w:tcPr>
          <w:p w:rsidR="00AA5063" w:rsidRDefault="00AA5063" w:rsidP="006E163E">
            <w:pPr>
              <w:jc w:val="left"/>
              <w:rPr>
                <w:ins w:id="68" w:author="Gao, Guan-Wei (高貫偉 ITC)" w:date="2012-09-04T14:14:00Z"/>
                <w:rFonts w:ascii="Arial" w:eastAsia="SimSun" w:hAnsi="Arial" w:cs="Times New Roman"/>
                <w:szCs w:val="18"/>
              </w:rPr>
            </w:pPr>
            <w:ins w:id="69" w:author="Gao, Guan-Wei (高貫偉 ITC)" w:date="2012-09-04T14:15:00Z">
              <w:r>
                <w:rPr>
                  <w:rFonts w:ascii="Arial" w:eastAsia="SimSun" w:hAnsi="Arial" w:cs="Times New Roman" w:hint="eastAsia"/>
                  <w:szCs w:val="18"/>
                </w:rPr>
                <w:t>0.05a</w:t>
              </w:r>
            </w:ins>
          </w:p>
        </w:tc>
      </w:tr>
      <w:tr w:rsidR="00DB5B2D" w:rsidRPr="00DA0C6B" w:rsidTr="00AD06AB">
        <w:trPr>
          <w:jc w:val="center"/>
          <w:ins w:id="70" w:author="Gao, Guan-Wei (高貫偉 ITC)" w:date="2012-11-01T15:26:00Z"/>
        </w:trPr>
        <w:tc>
          <w:tcPr>
            <w:tcW w:w="631" w:type="pct"/>
          </w:tcPr>
          <w:p w:rsidR="00DB5B2D" w:rsidRDefault="00DB5B2D" w:rsidP="002879B4">
            <w:pPr>
              <w:jc w:val="left"/>
              <w:rPr>
                <w:ins w:id="71" w:author="Gao, Guan-Wei (高貫偉 ITC)" w:date="2012-11-01T15:26:00Z"/>
                <w:rFonts w:ascii="Arial" w:eastAsia="SimSun" w:hAnsi="Arial" w:cs="Times New Roman"/>
                <w:szCs w:val="18"/>
              </w:rPr>
            </w:pPr>
            <w:ins w:id="72" w:author="Gao, Guan-Wei (高貫偉 ITC)" w:date="2012-11-01T15:26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733" w:type="pct"/>
          </w:tcPr>
          <w:p w:rsidR="00DB5B2D" w:rsidRDefault="00DB5B2D" w:rsidP="002879B4">
            <w:pPr>
              <w:jc w:val="left"/>
              <w:rPr>
                <w:ins w:id="73" w:author="Gao, Guan-Wei (高貫偉 ITC)" w:date="2012-11-01T15:26:00Z"/>
                <w:rFonts w:ascii="Arial" w:eastAsia="SimSun" w:hAnsi="Arial" w:cs="Times New Roman"/>
                <w:szCs w:val="18"/>
              </w:rPr>
            </w:pPr>
            <w:ins w:id="74" w:author="Gao, Guan-Wei (高貫偉 ITC)" w:date="2012-11-01T15:26:00Z">
              <w:r>
                <w:rPr>
                  <w:rFonts w:ascii="Arial" w:eastAsia="SimSun" w:hAnsi="Arial" w:cs="Times New Roman" w:hint="eastAsia"/>
                  <w:szCs w:val="18"/>
                </w:rPr>
                <w:t>ALL</w:t>
              </w:r>
            </w:ins>
          </w:p>
        </w:tc>
        <w:tc>
          <w:tcPr>
            <w:tcW w:w="841" w:type="pct"/>
          </w:tcPr>
          <w:p w:rsidR="00DB5B2D" w:rsidRDefault="00DB5B2D" w:rsidP="002879B4">
            <w:pPr>
              <w:jc w:val="left"/>
              <w:rPr>
                <w:ins w:id="75" w:author="Gao, Guan-Wei (高貫偉 ITC)" w:date="2012-11-01T15:26:00Z"/>
                <w:rFonts w:ascii="Arial" w:eastAsia="SimSun" w:hAnsi="Arial" w:cs="Times New Roman"/>
                <w:szCs w:val="18"/>
              </w:rPr>
            </w:pPr>
            <w:ins w:id="76" w:author="Gao, Guan-Wei (高貫偉 ITC)" w:date="2012-11-01T15:26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1382" w:type="pct"/>
          </w:tcPr>
          <w:p w:rsidR="006D7C60" w:rsidRPr="006D7C60" w:rsidRDefault="006D7C60" w:rsidP="006D7C60">
            <w:pPr>
              <w:pStyle w:val="ab"/>
              <w:numPr>
                <w:ilvl w:val="0"/>
                <w:numId w:val="21"/>
              </w:numPr>
              <w:ind w:firstLineChars="0"/>
              <w:jc w:val="left"/>
              <w:rPr>
                <w:ins w:id="77" w:author="Gao, Guan-Wei (高貫偉 ITC)" w:date="2012-11-01T15:27:00Z"/>
                <w:rFonts w:ascii="Arial" w:eastAsia="SimSun" w:hAnsi="Arial" w:cs="Times New Roman"/>
                <w:szCs w:val="18"/>
                <w:highlight w:val="green"/>
                <w:rPrChange w:id="78" w:author="Gao, Guan-Wei (高貫偉 ITC)" w:date="2012-11-01T15:27:00Z">
                  <w:rPr>
                    <w:ins w:id="79" w:author="Gao, Guan-Wei (高貫偉 ITC)" w:date="2012-11-01T15:27:00Z"/>
                    <w:highlight w:val="yellow"/>
                  </w:rPr>
                </w:rPrChange>
              </w:rPr>
              <w:pPrChange w:id="80" w:author="Gao, Guan-Wei (高貫偉 ITC)" w:date="2012-11-01T15:27:00Z">
                <w:pPr>
                  <w:jc w:val="left"/>
                </w:pPr>
              </w:pPrChange>
            </w:pPr>
            <w:ins w:id="81" w:author="Gao, Guan-Wei (高貫偉 ITC)" w:date="2012-11-01T15:26:00Z">
              <w:r w:rsidRPr="006D7C60">
                <w:rPr>
                  <w:rFonts w:ascii="Arial" w:eastAsia="SimSun" w:hAnsi="Arial" w:cs="Times New Roman" w:hint="eastAsia"/>
                  <w:szCs w:val="18"/>
                  <w:highlight w:val="green"/>
                  <w:rPrChange w:id="82" w:author="Gao, Guan-Wei (高貫偉 ITC)" w:date="2012-11-01T15:27:00Z">
                    <w:rPr>
                      <w:rFonts w:hint="eastAsia"/>
                      <w:highlight w:val="yellow"/>
                    </w:rPr>
                  </w:rPrChange>
                </w:rPr>
                <w:t>增加通用卡站</w:t>
              </w:r>
            </w:ins>
          </w:p>
          <w:p w:rsidR="006D7C60" w:rsidRPr="006D7C60" w:rsidRDefault="006D7C60" w:rsidP="006D7C60">
            <w:pPr>
              <w:pStyle w:val="ab"/>
              <w:numPr>
                <w:ilvl w:val="0"/>
                <w:numId w:val="21"/>
              </w:numPr>
              <w:ind w:firstLineChars="0"/>
              <w:jc w:val="left"/>
              <w:rPr>
                <w:ins w:id="83" w:author="Gao, Guan-Wei (高貫偉 ITC)" w:date="2012-11-01T15:26:00Z"/>
                <w:rFonts w:ascii="Arial" w:eastAsia="SimSun" w:hAnsi="Arial" w:cs="Times New Roman"/>
                <w:szCs w:val="18"/>
                <w:highlight w:val="green"/>
                <w:rPrChange w:id="84" w:author="Gao, Guan-Wei (高貫偉 ITC)" w:date="2012-11-01T15:27:00Z">
                  <w:rPr>
                    <w:ins w:id="85" w:author="Gao, Guan-Wei (高貫偉 ITC)" w:date="2012-11-01T15:26:00Z"/>
                    <w:rFonts w:ascii="Arial" w:eastAsia="SimSun" w:hAnsi="Arial" w:cs="Times New Roman"/>
                    <w:szCs w:val="18"/>
                    <w:highlight w:val="yellow"/>
                  </w:rPr>
                </w:rPrChange>
              </w:rPr>
              <w:pPrChange w:id="86" w:author="Gao, Guan-Wei (高貫偉 ITC)" w:date="2012-11-01T15:27:00Z">
                <w:pPr>
                  <w:jc w:val="left"/>
                </w:pPr>
              </w:pPrChange>
            </w:pPr>
            <w:ins w:id="87" w:author="Gao, Guan-Wei (高貫偉 ITC)" w:date="2012-11-01T15:27:00Z">
              <w:r w:rsidRPr="006D7C60">
                <w:rPr>
                  <w:rFonts w:ascii="Arial" w:eastAsia="SimSun" w:hAnsi="Arial" w:cs="Times New Roman" w:hint="eastAsia"/>
                  <w:szCs w:val="18"/>
                  <w:highlight w:val="green"/>
                  <w:rPrChange w:id="88" w:author="Gao, Guan-Wei (高貫偉 ITC)" w:date="2012-11-01T15:27:00Z">
                    <w:rPr>
                      <w:rFonts w:hint="eastAsia"/>
                      <w:highlight w:val="yellow"/>
                    </w:rPr>
                  </w:rPrChange>
                </w:rPr>
                <w:t>若</w:t>
              </w:r>
              <w:r w:rsidRPr="006D7C60">
                <w:rPr>
                  <w:rFonts w:ascii="Arial" w:eastAsia="SimSun" w:hAnsi="Arial" w:cs="Times New Roman"/>
                  <w:szCs w:val="18"/>
                  <w:highlight w:val="green"/>
                  <w:rPrChange w:id="89" w:author="Gao, Guan-Wei (高貫偉 ITC)" w:date="2012-11-01T15:27:00Z">
                    <w:rPr>
                      <w:highlight w:val="yellow"/>
                    </w:rPr>
                  </w:rPrChange>
                </w:rPr>
                <w:t>product</w:t>
              </w:r>
              <w:r w:rsidRPr="006D7C60">
                <w:rPr>
                  <w:rFonts w:ascii="Arial" w:eastAsia="SimSun" w:hAnsi="Arial" w:cs="Times New Roman" w:hint="eastAsia"/>
                  <w:szCs w:val="18"/>
                  <w:highlight w:val="green"/>
                  <w:rPrChange w:id="90" w:author="Gao, Guan-Wei (高貫偉 ITC)" w:date="2012-11-01T15:27:00Z">
                    <w:rPr>
                      <w:rFonts w:hint="eastAsia"/>
                      <w:highlight w:val="yellow"/>
                    </w:rPr>
                  </w:rPrChange>
                </w:rPr>
                <w:t>已经存在</w:t>
              </w:r>
              <w:r w:rsidRPr="006D7C60">
                <w:rPr>
                  <w:rFonts w:ascii="Arial" w:eastAsia="SimSun" w:hAnsi="Arial" w:cs="Times New Roman"/>
                  <w:szCs w:val="18"/>
                  <w:highlight w:val="green"/>
                  <w:rPrChange w:id="91" w:author="Gao, Guan-Wei (高貫偉 ITC)" w:date="2012-11-01T15:27:00Z">
                    <w:rPr>
                      <w:highlight w:val="yellow"/>
                    </w:rPr>
                  </w:rPrChange>
                </w:rPr>
                <w:t>AT</w:t>
              </w:r>
              <w:r w:rsidRPr="006D7C60">
                <w:rPr>
                  <w:rFonts w:ascii="Arial" w:eastAsia="SimSun" w:hAnsi="Arial" w:cs="Times New Roman" w:hint="eastAsia"/>
                  <w:szCs w:val="18"/>
                  <w:highlight w:val="green"/>
                  <w:rPrChange w:id="92" w:author="Gao, Guan-Wei (高貫偉 ITC)" w:date="2012-11-01T15:27:00Z">
                    <w:rPr>
                      <w:rFonts w:hint="eastAsia"/>
                      <w:highlight w:val="yellow"/>
                    </w:rPr>
                  </w:rPrChange>
                </w:rPr>
                <w:t>，则报错处理</w:t>
              </w:r>
            </w:ins>
          </w:p>
        </w:tc>
        <w:tc>
          <w:tcPr>
            <w:tcW w:w="800" w:type="pct"/>
          </w:tcPr>
          <w:p w:rsidR="00DB5B2D" w:rsidRDefault="00DB5B2D" w:rsidP="006E163E">
            <w:pPr>
              <w:jc w:val="left"/>
              <w:rPr>
                <w:ins w:id="93" w:author="Gao, Guan-Wei (高貫偉 ITC)" w:date="2012-11-01T15:26:00Z"/>
                <w:rFonts w:ascii="Arial" w:eastAsia="SimSun" w:hAnsi="Arial"/>
                <w:szCs w:val="18"/>
              </w:rPr>
            </w:pPr>
            <w:ins w:id="94" w:author="Gao, Guan-Wei (高貫偉 ITC)" w:date="2012-11-01T15:27:00Z">
              <w:r>
                <w:rPr>
                  <w:rFonts w:ascii="Arial" w:eastAsia="SimSun" w:hAnsi="Arial" w:hint="eastAsia"/>
                  <w:szCs w:val="18"/>
                </w:rPr>
                <w:t>2012</w:t>
              </w:r>
            </w:ins>
            <w:ins w:id="95" w:author="Gao, Guan-Wei (高貫偉 ITC)" w:date="2012-11-01T15:28:00Z">
              <w:r>
                <w:rPr>
                  <w:rFonts w:ascii="Arial" w:eastAsia="SimSun" w:hAnsi="Arial" w:hint="eastAsia"/>
                  <w:szCs w:val="18"/>
                </w:rPr>
                <w:t>-11-1</w:t>
              </w:r>
            </w:ins>
          </w:p>
        </w:tc>
        <w:tc>
          <w:tcPr>
            <w:tcW w:w="613" w:type="pct"/>
          </w:tcPr>
          <w:p w:rsidR="00DB5B2D" w:rsidRDefault="00DB5B2D" w:rsidP="006E163E">
            <w:pPr>
              <w:jc w:val="left"/>
              <w:rPr>
                <w:ins w:id="96" w:author="Gao, Guan-Wei (高貫偉 ITC)" w:date="2012-11-01T15:26:00Z"/>
                <w:rFonts w:ascii="Arial" w:eastAsia="SimSun" w:hAnsi="Arial" w:cs="Times New Roman"/>
                <w:szCs w:val="18"/>
              </w:rPr>
            </w:pPr>
            <w:ins w:id="97" w:author="Gao, Guan-Wei (高貫偉 ITC)" w:date="2012-11-01T15:28:00Z">
              <w:r>
                <w:rPr>
                  <w:rFonts w:ascii="Arial" w:eastAsia="SimSun" w:hAnsi="Arial" w:cs="Times New Roman" w:hint="eastAsia"/>
                  <w:szCs w:val="18"/>
                </w:rPr>
                <w:t>0.06a</w:t>
              </w:r>
            </w:ins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F63DD" w:rsidRDefault="006D7C60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18198650" w:history="1">
        <w:r w:rsidR="00CF63DD" w:rsidRPr="00EA4D19">
          <w:rPr>
            <w:rStyle w:val="aa"/>
            <w:rFonts w:ascii="Times New Roman" w:eastAsia="SimHei" w:hAnsi="Times New Roman" w:cs="Times New Roman"/>
            <w:noProof/>
          </w:rPr>
          <w:t>0</w:t>
        </w:r>
        <w:r w:rsidR="00CF63DD">
          <w:rPr>
            <w:noProof/>
            <w:sz w:val="24"/>
            <w:lang w:eastAsia="zh-TW"/>
          </w:rPr>
          <w:tab/>
        </w:r>
        <w:r w:rsidR="00CF63DD" w:rsidRPr="00EA4D19">
          <w:rPr>
            <w:rStyle w:val="aa"/>
            <w:rFonts w:ascii="Times New Roman" w:eastAsia="SimHei" w:hint="eastAsia"/>
            <w:noProof/>
          </w:rPr>
          <w:t>前言</w:t>
        </w:r>
        <w:r w:rsidR="00CF63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63DD">
          <w:rPr>
            <w:noProof/>
            <w:webHidden/>
          </w:rPr>
          <w:instrText xml:space="preserve"> PAGEREF _Toc318198650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63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63DD" w:rsidRDefault="006D7C60" w:rsidP="00CF63DD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18198651" w:history="1">
        <w:r w:rsidR="00CF63DD" w:rsidRPr="00EA4D19">
          <w:rPr>
            <w:rStyle w:val="aa"/>
            <w:rFonts w:ascii="Times New Roman" w:eastAsia="SimHei" w:hAnsi="Times New Roman" w:cs="Times New Roman"/>
            <w:noProof/>
          </w:rPr>
          <w:t>0.1</w:t>
        </w:r>
        <w:r w:rsidR="00CF63DD">
          <w:rPr>
            <w:noProof/>
            <w:sz w:val="24"/>
            <w:lang w:eastAsia="zh-TW"/>
          </w:rPr>
          <w:tab/>
        </w:r>
        <w:r w:rsidR="00CF63DD" w:rsidRPr="00EA4D19">
          <w:rPr>
            <w:rStyle w:val="aa"/>
            <w:rFonts w:ascii="Times New Roman" w:eastAsia="SimHei" w:hAnsi="Times New Roman"/>
            <w:noProof/>
          </w:rPr>
          <w:t>Introduction</w:t>
        </w:r>
        <w:r w:rsidR="00CF63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63DD">
          <w:rPr>
            <w:noProof/>
            <w:webHidden/>
          </w:rPr>
          <w:instrText xml:space="preserve"> PAGEREF _Toc318198651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63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63DD" w:rsidRDefault="006D7C60" w:rsidP="00CF63DD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18198652" w:history="1">
        <w:r w:rsidR="00CF63DD" w:rsidRPr="00EA4D19">
          <w:rPr>
            <w:rStyle w:val="aa"/>
            <w:rFonts w:ascii="Times New Roman" w:eastAsia="SimHei" w:hAnsi="Times New Roman" w:cs="Times New Roman"/>
            <w:noProof/>
          </w:rPr>
          <w:t>0.2</w:t>
        </w:r>
        <w:r w:rsidR="00CF63DD">
          <w:rPr>
            <w:noProof/>
            <w:sz w:val="24"/>
            <w:lang w:eastAsia="zh-TW"/>
          </w:rPr>
          <w:tab/>
        </w:r>
        <w:r w:rsidR="00CF63DD" w:rsidRPr="00EA4D19">
          <w:rPr>
            <w:rStyle w:val="aa"/>
            <w:rFonts w:ascii="Times New Roman" w:eastAsia="SimHei" w:hAnsi="Times New Roman"/>
            <w:noProof/>
          </w:rPr>
          <w:t>References</w:t>
        </w:r>
        <w:r w:rsidR="00CF63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63DD">
          <w:rPr>
            <w:noProof/>
            <w:webHidden/>
          </w:rPr>
          <w:instrText xml:space="preserve"> PAGEREF _Toc318198652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63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63DD" w:rsidRDefault="006D7C60" w:rsidP="00CF63DD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18198653" w:history="1">
        <w:r w:rsidR="00CF63DD" w:rsidRPr="00EA4D19">
          <w:rPr>
            <w:rStyle w:val="aa"/>
            <w:rFonts w:ascii="Times New Roman" w:eastAsia="SimHei" w:hAnsi="Times New Roman" w:cs="Times New Roman"/>
            <w:noProof/>
          </w:rPr>
          <w:t>0.3</w:t>
        </w:r>
        <w:r w:rsidR="00CF63DD">
          <w:rPr>
            <w:noProof/>
            <w:sz w:val="24"/>
            <w:lang w:eastAsia="zh-TW"/>
          </w:rPr>
          <w:tab/>
        </w:r>
        <w:r w:rsidR="00CF63DD" w:rsidRPr="00EA4D19">
          <w:rPr>
            <w:rStyle w:val="aa"/>
            <w:rFonts w:ascii="Arial" w:eastAsia="SimSun" w:hAnsi="Arial"/>
            <w:noProof/>
          </w:rPr>
          <w:t>Combine AST</w:t>
        </w:r>
        <w:r w:rsidR="00CF63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63DD">
          <w:rPr>
            <w:noProof/>
            <w:webHidden/>
          </w:rPr>
          <w:instrText xml:space="preserve"> PAGEREF _Toc318198653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63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63DD" w:rsidRDefault="006D7C60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18198654" w:history="1">
        <w:r w:rsidR="00CF63DD" w:rsidRPr="00EA4D19">
          <w:rPr>
            <w:rStyle w:val="aa"/>
            <w:rFonts w:ascii="Times New Roman" w:hAnsi="Times New Roman" w:cs="Times New Roman"/>
            <w:noProof/>
          </w:rPr>
          <w:t>1</w:t>
        </w:r>
        <w:r w:rsidR="00CF63DD">
          <w:rPr>
            <w:noProof/>
            <w:sz w:val="24"/>
            <w:lang w:eastAsia="zh-TW"/>
          </w:rPr>
          <w:tab/>
        </w:r>
        <w:r w:rsidR="00CF63DD" w:rsidRPr="00EA4D19">
          <w:rPr>
            <w:rStyle w:val="aa"/>
            <w:noProof/>
          </w:rPr>
          <w:t>Appendix</w:t>
        </w:r>
        <w:r w:rsidR="00CF63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63DD">
          <w:rPr>
            <w:noProof/>
            <w:webHidden/>
          </w:rPr>
          <w:instrText xml:space="preserve"> PAGEREF _Toc318198654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63D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3F16" w:rsidRDefault="006D7C60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98" w:name="_Toc318198650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98"/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99" w:name="_Toc318198651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99"/>
    </w:p>
    <w:p w:rsidR="0030459F" w:rsidRPr="00AC5EBB" w:rsidRDefault="0030459F" w:rsidP="004243A9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Pr="00AC5EBB">
        <w:rPr>
          <w:rFonts w:ascii="Arial" w:eastAsia="SimSun" w:hAnsi="Arial" w:hint="eastAsia"/>
        </w:rPr>
        <w:t>[</w:t>
      </w:r>
      <w:r w:rsidR="009C70B0">
        <w:rPr>
          <w:rFonts w:ascii="Arial" w:eastAsia="SimSun" w:hAnsi="Arial" w:hint="eastAsia"/>
        </w:rPr>
        <w:t>FA</w:t>
      </w:r>
      <w:r w:rsidR="004359C2">
        <w:rPr>
          <w:rFonts w:ascii="Arial" w:eastAsia="SimSun" w:hAnsi="Arial" w:hint="eastAsia"/>
        </w:rPr>
        <w:t xml:space="preserve"> Combine </w:t>
      </w:r>
      <w:r w:rsidR="00AF03D7">
        <w:rPr>
          <w:rFonts w:ascii="Arial" w:eastAsia="SimSun" w:hAnsi="Arial" w:hint="eastAsia"/>
        </w:rPr>
        <w:t>AST</w:t>
      </w:r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部分的业务需求，作为规格设计与程序设计的依据；读者为</w:t>
      </w:r>
      <w:r w:rsidRPr="00AC5EBB">
        <w:rPr>
          <w:rFonts w:ascii="Arial" w:eastAsia="SimSun" w:hAnsi="Arial" w:hint="eastAsia"/>
        </w:rPr>
        <w:t xml:space="preserve">iMES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082077" w:rsidRDefault="00082077" w:rsidP="00AC5EBB">
      <w:pPr>
        <w:ind w:firstLineChars="200" w:firstLine="420"/>
        <w:jc w:val="left"/>
        <w:rPr>
          <w:rFonts w:ascii="Arial" w:eastAsia="SimSun" w:hAnsi="Arial"/>
        </w:rPr>
      </w:pP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00" w:name="_Toc318198652"/>
      <w:r w:rsidRPr="00AC5EBB">
        <w:rPr>
          <w:rFonts w:ascii="Times New Roman" w:eastAsia="SimHei" w:hAnsi="Times New Roman"/>
          <w:sz w:val="28"/>
          <w:szCs w:val="28"/>
        </w:rPr>
        <w:t>References</w:t>
      </w:r>
      <w:bookmarkEnd w:id="100"/>
    </w:p>
    <w:p w:rsidR="00F10213" w:rsidRDefault="00F10213" w:rsidP="00AC5EBB">
      <w:pPr>
        <w:ind w:firstLineChars="200" w:firstLine="420"/>
        <w:jc w:val="left"/>
        <w:rPr>
          <w:rFonts w:ascii="Arial" w:eastAsia="SimSun" w:hAnsi="Arial"/>
        </w:rPr>
      </w:pPr>
    </w:p>
    <w:p w:rsidR="0055625A" w:rsidRPr="00A00E0F" w:rsidRDefault="00AF03D7" w:rsidP="0055625A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01" w:name="_Toc318198653"/>
      <w:r>
        <w:rPr>
          <w:rFonts w:ascii="Arial" w:eastAsia="SimSun" w:hAnsi="Arial" w:hint="eastAsia"/>
        </w:rPr>
        <w:t>Combine AST</w:t>
      </w:r>
      <w:bookmarkEnd w:id="101"/>
    </w:p>
    <w:p w:rsidR="0055625A" w:rsidRPr="003345BD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55625A" w:rsidRDefault="009C70B0" w:rsidP="0055625A">
      <w:pPr>
        <w:ind w:left="420"/>
        <w:jc w:val="left"/>
        <w:rPr>
          <w:rFonts w:ascii="Arial" w:eastAsia="SimSun" w:hAnsi="Arial"/>
        </w:rPr>
      </w:pPr>
      <w:r w:rsidRPr="009C70B0">
        <w:rPr>
          <w:rFonts w:ascii="Arial" w:eastAsia="SimSun" w:hAnsi="Arial" w:hint="eastAsia"/>
        </w:rPr>
        <w:t>完成</w:t>
      </w:r>
      <w:r w:rsidR="00AF03D7">
        <w:rPr>
          <w:rFonts w:ascii="Arial" w:eastAsia="SimSun" w:hAnsi="Arial" w:hint="eastAsia"/>
        </w:rPr>
        <w:t>AST1</w:t>
      </w:r>
      <w:r>
        <w:rPr>
          <w:rFonts w:ascii="Arial" w:eastAsia="SimSun" w:hAnsi="Arial" w:hint="eastAsia"/>
        </w:rPr>
        <w:t>信息收集</w:t>
      </w:r>
      <w:r w:rsidR="00555C85">
        <w:rPr>
          <w:rFonts w:ascii="Arial" w:eastAsia="SimSun" w:hAnsi="Arial" w:hint="eastAsia"/>
        </w:rPr>
        <w:t>。</w:t>
      </w:r>
    </w:p>
    <w:p w:rsidR="00C835F7" w:rsidRPr="00F8499C" w:rsidRDefault="00C835F7" w:rsidP="0055625A">
      <w:pPr>
        <w:ind w:left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目的：</w:t>
      </w:r>
      <w:r w:rsidR="009C70B0" w:rsidRPr="009C70B0">
        <w:rPr>
          <w:rFonts w:ascii="Arial" w:eastAsia="SimSun" w:hAnsi="Arial" w:hint="eastAsia"/>
        </w:rPr>
        <w:t>比对</w:t>
      </w:r>
      <w:r w:rsidR="00AF03D7">
        <w:rPr>
          <w:rFonts w:ascii="Arial" w:eastAsia="SimSun" w:hAnsi="Arial" w:hint="eastAsia"/>
        </w:rPr>
        <w:t>AST1</w:t>
      </w:r>
      <w:r w:rsidR="009C70B0" w:rsidRPr="009C70B0">
        <w:rPr>
          <w:rFonts w:ascii="Arial" w:eastAsia="SimSun" w:hAnsi="Arial" w:hint="eastAsia"/>
        </w:rPr>
        <w:t>和系统所建资料是否一致完整</w:t>
      </w:r>
      <w:r w:rsidR="009C70B0">
        <w:rPr>
          <w:rFonts w:ascii="Arial" w:eastAsia="SimSun" w:hAnsi="Arial" w:hint="eastAsia"/>
        </w:rPr>
        <w:t>；</w:t>
      </w:r>
      <w:r>
        <w:rPr>
          <w:rFonts w:ascii="Arial" w:eastAsia="SimSun" w:hAnsi="Arial" w:hint="eastAsia"/>
        </w:rPr>
        <w:t>保证</w:t>
      </w:r>
      <w:r>
        <w:rPr>
          <w:rFonts w:ascii="Arial" w:eastAsia="SimSun" w:hAnsi="Arial" w:hint="eastAsia"/>
        </w:rPr>
        <w:t>parts</w:t>
      </w:r>
      <w:r w:rsidR="005D39FC">
        <w:rPr>
          <w:rFonts w:ascii="Arial" w:eastAsia="SimSun" w:hAnsi="Arial" w:hint="eastAsia"/>
        </w:rPr>
        <w:t>符合</w:t>
      </w:r>
      <w:r w:rsidR="005D39FC">
        <w:rPr>
          <w:rFonts w:ascii="Arial" w:eastAsia="SimSun" w:hAnsi="Arial" w:hint="eastAsia"/>
        </w:rPr>
        <w:t>BOM</w:t>
      </w:r>
      <w:r w:rsidR="005D39FC">
        <w:rPr>
          <w:rFonts w:ascii="Arial" w:eastAsia="SimSun" w:hAnsi="Arial" w:hint="eastAsia"/>
        </w:rPr>
        <w:t>设定</w:t>
      </w:r>
      <w:r>
        <w:rPr>
          <w:rFonts w:ascii="Arial" w:eastAsia="SimSun" w:hAnsi="Arial" w:hint="eastAsia"/>
        </w:rPr>
        <w:t>，另外便于后续的追踪</w:t>
      </w:r>
    </w:p>
    <w:p w:rsidR="0055625A" w:rsidRPr="00880BE1" w:rsidRDefault="0055625A" w:rsidP="0055625A">
      <w:pPr>
        <w:ind w:firstLineChars="200" w:firstLine="420"/>
        <w:jc w:val="left"/>
        <w:rPr>
          <w:rFonts w:ascii="Arial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E63A2C" w:rsidRPr="00E63A2C" w:rsidRDefault="00AF03D7" w:rsidP="0055625A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1</w:t>
      </w:r>
      <w:r w:rsidR="00E63A2C">
        <w:rPr>
          <w:rFonts w:ascii="Arial" w:eastAsia="SimSun" w:hAnsi="Arial" w:hint="eastAsia"/>
        </w:rPr>
        <w:t>.</w:t>
      </w:r>
      <w:r>
        <w:rPr>
          <w:rFonts w:ascii="Arial" w:eastAsia="SimSun" w:hAnsi="Arial" w:hint="eastAsia"/>
        </w:rPr>
        <w:t xml:space="preserve">AST1 </w:t>
      </w:r>
      <w:r>
        <w:rPr>
          <w:rFonts w:ascii="Arial" w:eastAsia="SimSun" w:hAnsi="Arial" w:hint="eastAsia"/>
        </w:rPr>
        <w:t>被打印且已贴附到机器上</w:t>
      </w:r>
    </w:p>
    <w:p w:rsidR="0055625A" w:rsidRPr="00A00E0F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1B7139" w:rsidRDefault="00695389" w:rsidP="0055625A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 xml:space="preserve">AFT MVS </w:t>
      </w:r>
      <w:r>
        <w:rPr>
          <w:rFonts w:ascii="Arial" w:eastAsia="SimSun" w:hAnsi="Arial" w:hint="eastAsia"/>
        </w:rPr>
        <w:t>前</w:t>
      </w:r>
    </w:p>
    <w:p w:rsidR="00D00487" w:rsidRPr="00A8187C" w:rsidRDefault="00D00487" w:rsidP="00D00487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>
        <w:rPr>
          <w:rFonts w:eastAsia="SimHei" w:hint="eastAsia"/>
          <w:sz w:val="24"/>
        </w:rPr>
        <w:t>活动图</w:t>
      </w:r>
    </w:p>
    <w:p w:rsidR="0055625A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DC580C" w:rsidRDefault="00DC580C" w:rsidP="00FD785D">
      <w:pPr>
        <w:ind w:firstLineChars="200" w:firstLine="420"/>
        <w:jc w:val="left"/>
        <w:rPr>
          <w:rFonts w:ascii="Arial" w:eastAsia="SimSun" w:hAnsi="Arial"/>
        </w:rPr>
      </w:pPr>
    </w:p>
    <w:p w:rsidR="00DC580C" w:rsidRPr="00A00E0F" w:rsidRDefault="00DC580C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CA1EBD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1"/>
        <w:gridCol w:w="6521"/>
      </w:tblGrid>
      <w:tr w:rsidR="0055625A" w:rsidRPr="00C96668" w:rsidTr="002879B4">
        <w:trPr>
          <w:trHeight w:val="194"/>
        </w:trPr>
        <w:tc>
          <w:tcPr>
            <w:tcW w:w="1147" w:type="pct"/>
            <w:shd w:val="clear" w:color="auto" w:fill="CCFFCC"/>
          </w:tcPr>
          <w:p w:rsidR="0055625A" w:rsidRPr="00C96668" w:rsidRDefault="0055625A" w:rsidP="002879B4">
            <w:pPr>
              <w:rPr>
                <w:rFonts w:ascii="Arial" w:hAnsi="Arial"/>
                <w:sz w:val="22"/>
              </w:rPr>
            </w:pPr>
            <w:r w:rsidRPr="00C96668">
              <w:rPr>
                <w:rFonts w:ascii="Arial" w:hAnsi="Arial" w:hint="eastAsia"/>
                <w:sz w:val="22"/>
              </w:rPr>
              <w:t>操作人员</w:t>
            </w:r>
          </w:p>
        </w:tc>
        <w:tc>
          <w:tcPr>
            <w:tcW w:w="3853" w:type="pct"/>
            <w:shd w:val="clear" w:color="auto" w:fill="CCFFCC"/>
          </w:tcPr>
          <w:p w:rsidR="0055625A" w:rsidRPr="00C96668" w:rsidRDefault="0055625A" w:rsidP="002879B4">
            <w:pPr>
              <w:rPr>
                <w:rFonts w:ascii="Arial" w:hAnsi="Arial"/>
                <w:sz w:val="22"/>
              </w:rPr>
            </w:pPr>
            <w:r w:rsidRPr="00C96668">
              <w:rPr>
                <w:rFonts w:ascii="Arial" w:hAnsi="Arial" w:hint="eastAsia"/>
                <w:sz w:val="22"/>
              </w:rPr>
              <w:t>系统</w:t>
            </w:r>
          </w:p>
        </w:tc>
      </w:tr>
      <w:tr w:rsidR="00D237EB" w:rsidRPr="00C96668" w:rsidTr="002879B4">
        <w:trPr>
          <w:trHeight w:val="194"/>
        </w:trPr>
        <w:tc>
          <w:tcPr>
            <w:tcW w:w="1147" w:type="pct"/>
          </w:tcPr>
          <w:p w:rsidR="00D237EB" w:rsidRPr="00C96668" w:rsidRDefault="00D237EB" w:rsidP="002879B4">
            <w:pPr>
              <w:rPr>
                <w:rFonts w:ascii="Arial" w:eastAsia="SimSun" w:hAnsi="Arial"/>
                <w:sz w:val="22"/>
              </w:rPr>
            </w:pPr>
            <w:r w:rsidRPr="00C96668">
              <w:rPr>
                <w:rFonts w:ascii="Arial" w:eastAsia="SimSun" w:hAnsi="Arial" w:hint="eastAsia"/>
                <w:sz w:val="22"/>
              </w:rPr>
              <w:t>1.select PdLine</w:t>
            </w:r>
          </w:p>
        </w:tc>
        <w:tc>
          <w:tcPr>
            <w:tcW w:w="3853" w:type="pct"/>
            <w:shd w:val="clear" w:color="auto" w:fill="auto"/>
          </w:tcPr>
          <w:p w:rsidR="00D237EB" w:rsidRPr="00C96668" w:rsidRDefault="00D237EB" w:rsidP="002879B4">
            <w:pPr>
              <w:rPr>
                <w:rFonts w:ascii="Arial" w:hAnsi="Arial"/>
                <w:sz w:val="22"/>
              </w:rPr>
            </w:pPr>
          </w:p>
        </w:tc>
      </w:tr>
      <w:tr w:rsidR="00A21926" w:rsidRPr="00C96668" w:rsidTr="002879B4">
        <w:trPr>
          <w:trHeight w:val="194"/>
        </w:trPr>
        <w:tc>
          <w:tcPr>
            <w:tcW w:w="1147" w:type="pct"/>
          </w:tcPr>
          <w:p w:rsidR="00A21926" w:rsidRPr="00D87DFB" w:rsidRDefault="006D7C60" w:rsidP="002879B4">
            <w:pPr>
              <w:keepNext/>
              <w:keepLines/>
              <w:numPr>
                <w:ilvl w:val="0"/>
                <w:numId w:val="1"/>
              </w:numPr>
              <w:spacing w:before="340" w:after="330" w:line="578" w:lineRule="auto"/>
              <w:outlineLvl w:val="0"/>
              <w:rPr>
                <w:rFonts w:ascii="Arial" w:eastAsia="SimSun" w:hAnsi="Arial"/>
                <w:strike/>
                <w:sz w:val="22"/>
                <w:rPrChange w:id="102" w:author="Gao, Guan-Wei (高貫偉 ITC)" w:date="2012-07-13T21:20:00Z">
                  <w:rPr>
                    <w:rFonts w:ascii="Arial" w:eastAsia="SimSun" w:hAnsi="Arial"/>
                    <w:b/>
                    <w:bCs/>
                    <w:kern w:val="44"/>
                    <w:sz w:val="22"/>
                    <w:szCs w:val="44"/>
                  </w:rPr>
                </w:rPrChange>
              </w:rPr>
            </w:pPr>
            <w:r w:rsidRPr="006D7C60">
              <w:rPr>
                <w:rFonts w:ascii="Arial" w:eastAsia="SimSun" w:hAnsi="Arial"/>
                <w:strike/>
                <w:sz w:val="22"/>
                <w:rPrChange w:id="103" w:author="Gao, Guan-Wei (高貫偉 ITC)" w:date="2012-07-13T21:20:00Z">
                  <w:rPr>
                    <w:rFonts w:ascii="Arial" w:eastAsia="SimSun" w:hAnsi="Arial"/>
                    <w:sz w:val="22"/>
                  </w:rPr>
                </w:rPrChange>
              </w:rPr>
              <w:lastRenderedPageBreak/>
              <w:t>2.Ast Length</w:t>
            </w:r>
          </w:p>
        </w:tc>
        <w:tc>
          <w:tcPr>
            <w:tcW w:w="3853" w:type="pct"/>
            <w:shd w:val="clear" w:color="auto" w:fill="auto"/>
          </w:tcPr>
          <w:p w:rsidR="00A21926" w:rsidRPr="00D87DFB" w:rsidRDefault="00A21926" w:rsidP="002879B4">
            <w:pPr>
              <w:rPr>
                <w:rFonts w:ascii="Arial" w:hAnsi="Arial"/>
                <w:strike/>
                <w:sz w:val="22"/>
                <w:rPrChange w:id="104" w:author="Gao, Guan-Wei (高貫偉 ITC)" w:date="2012-07-13T21:20:00Z">
                  <w:rPr>
                    <w:rFonts w:ascii="Arial" w:hAnsi="Arial"/>
                    <w:sz w:val="22"/>
                  </w:rPr>
                </w:rPrChange>
              </w:rPr>
            </w:pPr>
          </w:p>
        </w:tc>
      </w:tr>
      <w:tr w:rsidR="0055625A" w:rsidRPr="00C96668" w:rsidTr="002879B4">
        <w:trPr>
          <w:trHeight w:val="194"/>
        </w:trPr>
        <w:tc>
          <w:tcPr>
            <w:tcW w:w="1147" w:type="pct"/>
          </w:tcPr>
          <w:p w:rsidR="0055625A" w:rsidRPr="00C96668" w:rsidRDefault="00AD73B6" w:rsidP="002879B4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3</w:t>
            </w:r>
            <w:r w:rsidR="00925497" w:rsidRPr="00C96668">
              <w:rPr>
                <w:rFonts w:ascii="Arial" w:eastAsia="SimSun" w:hAnsi="Arial" w:hint="eastAsia"/>
                <w:sz w:val="22"/>
              </w:rPr>
              <w:t>.Input ProdID</w:t>
            </w:r>
            <w:r w:rsidR="00E8020B">
              <w:rPr>
                <w:rFonts w:ascii="Arial" w:eastAsia="SimSun" w:hAnsi="Arial" w:hint="eastAsia"/>
                <w:sz w:val="22"/>
              </w:rPr>
              <w:t>或</w:t>
            </w:r>
            <w:r w:rsidR="00E8020B">
              <w:rPr>
                <w:rFonts w:ascii="Arial" w:eastAsia="SimSun" w:hAnsi="Arial" w:hint="eastAsia"/>
                <w:sz w:val="22"/>
              </w:rPr>
              <w:t>Customer SN</w:t>
            </w:r>
          </w:p>
        </w:tc>
        <w:tc>
          <w:tcPr>
            <w:tcW w:w="3853" w:type="pct"/>
            <w:shd w:val="clear" w:color="auto" w:fill="auto"/>
          </w:tcPr>
          <w:p w:rsidR="0055625A" w:rsidRPr="00C96668" w:rsidRDefault="0055625A" w:rsidP="002879B4">
            <w:pPr>
              <w:rPr>
                <w:rFonts w:ascii="Arial" w:hAnsi="Arial"/>
                <w:sz w:val="22"/>
              </w:rPr>
            </w:pPr>
          </w:p>
        </w:tc>
      </w:tr>
      <w:tr w:rsidR="0055625A" w:rsidRPr="00B96088" w:rsidTr="002879B4">
        <w:trPr>
          <w:trHeight w:val="194"/>
        </w:trPr>
        <w:tc>
          <w:tcPr>
            <w:tcW w:w="1147" w:type="pct"/>
          </w:tcPr>
          <w:p w:rsidR="0055625A" w:rsidRPr="00C96668" w:rsidRDefault="0055625A" w:rsidP="002879B4">
            <w:pPr>
              <w:rPr>
                <w:rFonts w:ascii="Arial" w:hAnsi="Arial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55625A" w:rsidRPr="00C96668" w:rsidRDefault="00AD73B6" w:rsidP="00925497">
            <w:pPr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4</w:t>
            </w:r>
            <w:r w:rsidR="00925497" w:rsidRPr="00C96668">
              <w:rPr>
                <w:rFonts w:ascii="Arial" w:eastAsia="SimSun" w:hAnsi="Arial" w:hint="eastAsia"/>
                <w:sz w:val="22"/>
              </w:rPr>
              <w:t>.</w:t>
            </w:r>
            <w:r w:rsidR="00925497" w:rsidRPr="00C96668">
              <w:rPr>
                <w:rFonts w:ascii="Arial" w:eastAsia="SimSun" w:hAnsi="Arial" w:hint="eastAsia"/>
                <w:sz w:val="22"/>
              </w:rPr>
              <w:t>卡站</w:t>
            </w:r>
          </w:p>
          <w:p w:rsidR="00925497" w:rsidRDefault="006D7C60" w:rsidP="00925497">
            <w:pPr>
              <w:rPr>
                <w:rFonts w:eastAsia="SimSun"/>
                <w:sz w:val="22"/>
              </w:rPr>
            </w:pPr>
            <w:r w:rsidRPr="006D7C60">
              <w:rPr>
                <w:rFonts w:eastAsia="SimSun" w:hint="eastAsia"/>
                <w:sz w:val="22"/>
                <w:highlight w:val="green"/>
                <w:rPrChange w:id="105" w:author="Gao, Guan-Wei (高貫偉 ITC)" w:date="2012-11-01T15:28:00Z">
                  <w:rPr>
                    <w:rFonts w:eastAsia="SimSun" w:hint="eastAsia"/>
                    <w:sz w:val="22"/>
                  </w:rPr>
                </w:rPrChange>
              </w:rPr>
              <w:t>参见</w:t>
            </w:r>
            <w:r w:rsidRPr="006D7C60">
              <w:rPr>
                <w:rFonts w:eastAsia="SimSun"/>
                <w:sz w:val="22"/>
                <w:highlight w:val="green"/>
                <w:rPrChange w:id="106" w:author="Gao, Guan-Wei (高貫偉 ITC)" w:date="2012-11-01T15:28:00Z">
                  <w:rPr>
                    <w:rFonts w:eastAsia="SimSun"/>
                    <w:sz w:val="22"/>
                  </w:rPr>
                </w:rPrChange>
              </w:rPr>
              <w:t>[CI-MES-SPEC-000-SFC.</w:t>
            </w:r>
            <w:r w:rsidRPr="006D7C60">
              <w:rPr>
                <w:rFonts w:eastAsia="SimSun"/>
                <w:sz w:val="22"/>
                <w:highlight w:val="green"/>
                <w:rPrChange w:id="107" w:author="Gao, Guan-Wei (高貫偉 ITC)" w:date="2012-11-01T15:31:00Z">
                  <w:rPr>
                    <w:rFonts w:eastAsia="SimSun"/>
                    <w:sz w:val="22"/>
                  </w:rPr>
                </w:rPrChange>
              </w:rPr>
              <w:t>docx]</w:t>
            </w:r>
            <w:ins w:id="108" w:author="Gao, Guan-Wei (高貫偉 ITC)" w:date="2012-11-01T15:31:00Z">
              <w:r w:rsidRPr="006D7C60">
                <w:rPr>
                  <w:rFonts w:eastAsia="SimSun" w:hint="eastAsia"/>
                  <w:sz w:val="22"/>
                  <w:highlight w:val="green"/>
                  <w:rPrChange w:id="109" w:author="Gao, Guan-Wei (高貫偉 ITC)" w:date="2012-11-01T15:31:00Z">
                    <w:rPr>
                      <w:rFonts w:eastAsia="SimSun" w:hint="eastAsia"/>
                      <w:sz w:val="22"/>
                    </w:rPr>
                  </w:rPrChange>
                </w:rPr>
                <w:t>（增加通用卡站）</w:t>
              </w:r>
            </w:ins>
          </w:p>
          <w:p w:rsidR="0052122E" w:rsidRPr="00D87DFB" w:rsidRDefault="006D7C60" w:rsidP="00DE012D">
            <w:pPr>
              <w:pStyle w:val="ab"/>
              <w:numPr>
                <w:ilvl w:val="0"/>
                <w:numId w:val="17"/>
              </w:numPr>
              <w:ind w:firstLineChars="0"/>
              <w:jc w:val="left"/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lang w:val="es-ES"/>
                <w:rPrChange w:id="110" w:author="Gao, Guan-Wei (高貫偉 ITC)" w:date="2012-07-13T21:21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</w:pP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lang w:val="es-ES"/>
                <w:rPrChange w:id="111" w:author="Gao, Guan-Wei (高貫偉 ITC)" w:date="2012-07-13T21:21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如果没有输入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lang w:val="es-ES"/>
                <w:rPrChange w:id="112" w:author="Gao, Guan-Wei (高貫偉 ITC)" w:date="2012-07-13T21:21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 xml:space="preserve"> Ast Length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lang w:val="es-ES"/>
                <w:rPrChange w:id="113" w:author="Gao, Guan-Wei (高貫偉 ITC)" w:date="2012-07-13T21:21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，则提示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lang w:val="es-ES"/>
                <w:rPrChange w:id="114" w:author="Gao, Guan-Wei (高貫偉 ITC)" w:date="2012-07-13T21:21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“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lang w:val="es-ES"/>
                <w:rPrChange w:id="115" w:author="Gao, Guan-Wei (高貫偉 ITC)" w:date="2012-07-13T21:21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请先输入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lang w:val="es-ES"/>
                <w:rPrChange w:id="116" w:author="Gao, Guan-Wei (高貫偉 ITC)" w:date="2012-07-13T21:21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Ast Length”</w:t>
            </w:r>
          </w:p>
          <w:p w:rsidR="00DE012D" w:rsidRDefault="00DE012D" w:rsidP="00DE012D">
            <w:pPr>
              <w:pStyle w:val="ab"/>
              <w:numPr>
                <w:ilvl w:val="0"/>
                <w:numId w:val="17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eastAsia="SimSun" w:hint="eastAsia"/>
                <w:color w:val="FF0000"/>
                <w:sz w:val="22"/>
              </w:rPr>
              <w:t>检查是否需要检查</w:t>
            </w:r>
            <w:r w:rsidRPr="0087132F">
              <w:rPr>
                <w:rFonts w:eastAsia="SimSun" w:hint="eastAsia"/>
                <w:color w:val="FF0000"/>
                <w:sz w:val="22"/>
                <w:lang w:val="es-ES"/>
              </w:rPr>
              <w:t xml:space="preserve"> </w:t>
            </w:r>
            <w:r w:rsidRPr="0021144C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通过</w:t>
            </w:r>
            <w:r w:rsidRPr="0021144C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Model </w:t>
            </w:r>
            <w:r w:rsidR="0087132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检查</w:t>
            </w:r>
            <w:r w:rsidR="0087132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r w:rsidR="0087132F" w:rsidRPr="0087132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</w:t>
            </w:r>
            <w:r w:rsidR="0087132F">
              <w:rPr>
                <w:rFonts w:ascii="Arial" w:hAnsi="Arial" w:cs="Arial" w:hint="eastAsia"/>
                <w:noProof/>
                <w:kern w:val="0"/>
                <w:szCs w:val="21"/>
              </w:rPr>
              <w:t>中</w:t>
            </w:r>
            <w:r w:rsidR="0087132F" w:rsidRPr="0087132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="0087132F" w:rsidRPr="0087132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="0087132F" w:rsidRPr="0087132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="0087132F" w:rsidRPr="0087132F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="0087132F" w:rsidRPr="0087132F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="006D495D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and</w:t>
            </w:r>
            <w:bookmarkStart w:id="117" w:name="_GoBack"/>
            <w:bookmarkEnd w:id="117"/>
            <w:r w:rsidR="00D4050C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r w:rsidR="0087132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Descr=</w:t>
            </w:r>
            <w:r w:rsidR="0087132F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’</w:t>
            </w:r>
            <w:r w:rsidR="0087132F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ATSN1</w:t>
            </w:r>
            <w:r w:rsidR="0087132F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’</w:t>
            </w:r>
            <w:r w:rsidR="00D4050C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判断是否有存在</w:t>
            </w:r>
            <w:r w:rsidRPr="0087132F">
              <w:rPr>
                <w:rFonts w:eastAsia="SimSun" w:hint="eastAsia"/>
                <w:color w:val="FF0000"/>
                <w:sz w:val="22"/>
                <w:lang w:val="es-ES"/>
              </w:rPr>
              <w:t>ATSN1</w:t>
            </w:r>
          </w:p>
          <w:p w:rsidR="00A7019D" w:rsidRDefault="00DE012D" w:rsidP="009F3501">
            <w:pPr>
              <w:pStyle w:val="ab"/>
              <w:ind w:left="720" w:firstLineChars="0" w:firstLine="0"/>
              <w:jc w:val="left"/>
              <w:rPr>
                <w:ins w:id="118" w:author="Gao, Guan-Wei (高貫偉 ITC)" w:date="2012-07-16T09:47:00Z"/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如不存在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,</w:t>
            </w:r>
          </w:p>
          <w:p w:rsidR="00000000" w:rsidRDefault="006D7C60">
            <w:pPr>
              <w:pStyle w:val="ab"/>
              <w:numPr>
                <w:ilvl w:val="0"/>
                <w:numId w:val="19"/>
              </w:numPr>
              <w:ind w:firstLineChars="0"/>
              <w:jc w:val="left"/>
              <w:rPr>
                <w:ins w:id="119" w:author="Gao, Guan-Wei (高貫偉 ITC)" w:date="2012-07-16T09:52:00Z"/>
                <w:rFonts w:ascii="Courier New" w:eastAsia="SimSun" w:hAnsi="Courier New" w:cs="Courier New"/>
                <w:noProof/>
                <w:color w:val="FF0000"/>
                <w:kern w:val="0"/>
                <w:sz w:val="22"/>
                <w:highlight w:val="darkYellow"/>
                <w:lang w:val="es-ES"/>
                <w:rPrChange w:id="120" w:author="Gao, Guan-Wei (高貫偉 ITC)" w:date="2012-07-16T10:43:00Z">
                  <w:rPr>
                    <w:ins w:id="121" w:author="Gao, Guan-Wei (高貫偉 ITC)" w:date="2012-07-16T09:52:00Z"/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pPrChange w:id="122" w:author="Gao, Guan-Wei (高貫偉 ITC)" w:date="2012-07-16T09:47:00Z">
                <w:pPr>
                  <w:pStyle w:val="ab"/>
                  <w:ind w:left="720" w:firstLineChars="0" w:firstLine="0"/>
                  <w:jc w:val="left"/>
                </w:pPr>
              </w:pPrChange>
            </w:pPr>
            <w:ins w:id="123" w:author="Gao, Guan-Wei (高貫偉 ITC)" w:date="2012-07-16T09:48:00Z"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24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检查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25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Model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26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直接下阶是否带</w:t>
              </w:r>
            </w:ins>
            <w:ins w:id="127" w:author="Gao, Guan-Wei (高貫偉 ITC)" w:date="2012-07-16T09:50:00Z"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28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BomNodeType</w:t>
              </w:r>
            </w:ins>
            <w:ins w:id="129" w:author="Gao, Guan-Wei (高貫偉 ITC)" w:date="2012-07-16T09:51:00Z"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30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=’PP’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31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的料，若存在，则报错：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32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“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33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请去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34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 xml:space="preserve">Online Generate </w:t>
              </w:r>
            </w:ins>
            <w:ins w:id="135" w:author="Gao, Guan-Wei (高貫偉 ITC)" w:date="2012-07-16T09:52:00Z"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36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 xml:space="preserve">AST 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37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打印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38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PP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39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类标签</w:t>
              </w:r>
            </w:ins>
            <w:ins w:id="140" w:author="Gao, Guan-Wei (高貫偉 ITC)" w:date="2012-07-16T09:51:00Z"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41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”</w:t>
              </w:r>
            </w:ins>
          </w:p>
          <w:p w:rsidR="00000000" w:rsidRDefault="006D7C60">
            <w:pPr>
              <w:pStyle w:val="ab"/>
              <w:numPr>
                <w:ilvl w:val="0"/>
                <w:numId w:val="19"/>
              </w:numPr>
              <w:ind w:firstLineChars="0"/>
              <w:jc w:val="left"/>
              <w:rPr>
                <w:ins w:id="142" w:author="Gao, Guan-Wei (高貫偉 ITC)" w:date="2012-07-16T09:53:00Z"/>
                <w:rFonts w:ascii="Courier New" w:eastAsia="SimSun" w:hAnsi="Courier New" w:cs="Courier New"/>
                <w:noProof/>
                <w:color w:val="FF0000"/>
                <w:kern w:val="0"/>
                <w:sz w:val="22"/>
                <w:highlight w:val="darkYellow"/>
                <w:lang w:val="es-ES"/>
                <w:rPrChange w:id="143" w:author="Gao, Guan-Wei (高貫偉 ITC)" w:date="2012-07-16T10:43:00Z">
                  <w:rPr>
                    <w:ins w:id="144" w:author="Gao, Guan-Wei (高貫偉 ITC)" w:date="2012-07-16T09:53:00Z"/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pPrChange w:id="145" w:author="Gao, Guan-Wei (高貫偉 ITC)" w:date="2012-07-16T09:47:00Z">
                <w:pPr>
                  <w:pStyle w:val="ab"/>
                  <w:ind w:left="720" w:firstLineChars="0" w:firstLine="0"/>
                  <w:jc w:val="left"/>
                </w:pPr>
              </w:pPrChange>
            </w:pPr>
            <w:ins w:id="146" w:author="Gao, Guan-Wei (高貫偉 ITC)" w:date="2012-07-16T09:52:00Z"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47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检查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48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Model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49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直接下阶是否带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50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BomNodeType=’AT’ and Descr = ‘ATSN3’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51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的料，若存在，则报错：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52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“</w:t>
              </w:r>
            </w:ins>
            <w:ins w:id="153" w:author="Gao, Guan-Wei (高貫偉 ITC)" w:date="2012-07-16T09:53:00Z"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54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请去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55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Online Genrate AST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56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打印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57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ATSN3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58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标签</w:t>
              </w:r>
            </w:ins>
            <w:ins w:id="159" w:author="Gao, Guan-Wei (高貫偉 ITC)" w:date="2012-07-16T09:52:00Z"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60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”</w:t>
              </w:r>
            </w:ins>
          </w:p>
          <w:p w:rsidR="00A7019D" w:rsidRPr="006B0A04" w:rsidRDefault="006D7C60" w:rsidP="00A7019D">
            <w:pPr>
              <w:pStyle w:val="ab"/>
              <w:numPr>
                <w:ilvl w:val="0"/>
                <w:numId w:val="19"/>
              </w:numPr>
              <w:ind w:firstLineChars="0"/>
              <w:jc w:val="left"/>
              <w:rPr>
                <w:ins w:id="161" w:author="Gao, Guan-Wei (高貫偉 ITC)" w:date="2012-07-16T09:53:00Z"/>
                <w:rFonts w:ascii="Courier New" w:eastAsia="SimSun" w:hAnsi="Courier New" w:cs="Courier New"/>
                <w:noProof/>
                <w:color w:val="FF0000"/>
                <w:kern w:val="0"/>
                <w:sz w:val="22"/>
                <w:highlight w:val="darkYellow"/>
                <w:lang w:val="es-ES"/>
                <w:rPrChange w:id="162" w:author="Gao, Guan-Wei (高貫偉 ITC)" w:date="2012-07-16T10:43:00Z">
                  <w:rPr>
                    <w:ins w:id="163" w:author="Gao, Guan-Wei (高貫偉 ITC)" w:date="2012-07-16T09:53:00Z"/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</w:pPr>
            <w:ins w:id="164" w:author="Gao, Guan-Wei (高貫偉 ITC)" w:date="2012-07-16T09:53:00Z"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65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检查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66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Model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67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直接下阶是否带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68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BomNodeType=’AT’ and Descr = ‘ATSN5’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69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的料，若存在，则报错：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70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“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71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请去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72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Online Genrate AST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73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打印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74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ATSN5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75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标签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76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”</w:t>
              </w:r>
            </w:ins>
          </w:p>
          <w:p w:rsidR="00000000" w:rsidRDefault="006D7C60">
            <w:pPr>
              <w:pStyle w:val="ab"/>
              <w:numPr>
                <w:ilvl w:val="0"/>
                <w:numId w:val="19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highlight w:val="darkYellow"/>
                <w:lang w:val="es-ES"/>
                <w:rPrChange w:id="177" w:author="Gao, Guan-Wei (高貫偉 ITC)" w:date="2012-07-16T10:43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pPrChange w:id="178" w:author="Gao, Guan-Wei (高貫偉 ITC)" w:date="2012-07-16T09:53:00Z">
                <w:pPr>
                  <w:pStyle w:val="ab"/>
                  <w:ind w:left="720" w:firstLineChars="0" w:firstLine="0"/>
                  <w:jc w:val="left"/>
                </w:pPr>
              </w:pPrChange>
            </w:pPr>
            <w:ins w:id="179" w:author="Gao, Guan-Wei (高貫偉 ITC)" w:date="2012-07-16T09:53:00Z"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80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lastRenderedPageBreak/>
                <w:t>若</w:t>
              </w:r>
            </w:ins>
            <w:ins w:id="181" w:author="Gao, Guan-Wei (高貫偉 ITC)" w:date="2012-07-16T09:54:00Z"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2"/>
                  <w:highlight w:val="darkYellow"/>
                  <w:lang w:val="es-ES"/>
                  <w:rPrChange w:id="182" w:author="Gao, Guan-Wei (高貫偉 ITC)" w:date="2012-07-16T10:43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以上数据都不存在，则</w:t>
              </w:r>
            </w:ins>
            <w:r w:rsidRPr="006D7C60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highlight w:val="darkYellow"/>
                <w:lang w:val="es-ES"/>
                <w:rPrChange w:id="183" w:author="Gao, Guan-Wei (高貫偉 ITC)" w:date="2012-07-16T10:43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提示</w:t>
            </w:r>
            <w:r w:rsidRPr="006D7C60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highlight w:val="darkYellow"/>
                <w:lang w:val="es-ES"/>
                <w:rPrChange w:id="184" w:author="Gao, Guan-Wei (高貫偉 ITC)" w:date="2012-07-16T10:43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“</w:t>
            </w:r>
            <w:r w:rsidRPr="006D7C60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highlight w:val="darkYellow"/>
                <w:lang w:val="es-ES"/>
                <w:rPrChange w:id="185" w:author="Gao, Guan-Wei (高貫偉 ITC)" w:date="2012-07-16T10:43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此机器不需要结合资产标签</w:t>
            </w:r>
            <w:r w:rsidRPr="006D7C60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highlight w:val="darkYellow"/>
                <w:lang w:val="es-ES"/>
                <w:rPrChange w:id="186" w:author="Gao, Guan-Wei (高貫偉 ITC)" w:date="2012-07-16T10:43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”</w:t>
            </w:r>
            <w:r w:rsidRPr="006D7C60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highlight w:val="darkYellow"/>
                <w:lang w:val="es-ES"/>
                <w:rPrChange w:id="187" w:author="Gao, Guan-Wei (高貫偉 ITC)" w:date="2012-07-16T10:43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，清空刷入的</w:t>
            </w:r>
            <w:r w:rsidRPr="006D7C60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highlight w:val="darkYellow"/>
                <w:lang w:val="es-ES"/>
                <w:rPrChange w:id="188" w:author="Gao, Guan-Wei (高貫偉 ITC)" w:date="2012-07-16T10:43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Prodid,</w:t>
            </w:r>
            <w:r w:rsidRPr="006D7C60"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highlight w:val="darkYellow"/>
                <w:lang w:val="es-ES"/>
                <w:rPrChange w:id="189" w:author="Gao, Guan-Wei (高貫偉 ITC)" w:date="2012-07-16T10:43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不做任何后续处理</w:t>
            </w:r>
          </w:p>
          <w:p w:rsidR="00DE012D" w:rsidRPr="009F3501" w:rsidRDefault="00DE012D" w:rsidP="00DE012D">
            <w:pPr>
              <w:pStyle w:val="ab"/>
              <w:ind w:left="720" w:firstLineChars="0" w:firstLine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</w:p>
          <w:p w:rsidR="000F7194" w:rsidRPr="00400A15" w:rsidRDefault="000F7194" w:rsidP="000F7194">
            <w:pPr>
              <w:pStyle w:val="ab"/>
              <w:numPr>
                <w:ilvl w:val="0"/>
                <w:numId w:val="17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检查是否结合资产标签</w:t>
            </w:r>
          </w:p>
          <w:p w:rsidR="0087132F" w:rsidRPr="003636F1" w:rsidRDefault="006D7C60" w:rsidP="0087132F">
            <w:pPr>
              <w:rPr>
                <w:ins w:id="190" w:author="Gao, Guan-Wei (高貫偉 ITC)" w:date="2012-09-04T15:01:00Z"/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  <w:rPrChange w:id="191" w:author="Gao, Guan-Wei (高貫偉 ITC)" w:date="2012-09-04T15:02:00Z">
                  <w:rPr>
                    <w:ins w:id="192" w:author="Gao, Guan-Wei (高貫偉 ITC)" w:date="2012-09-04T15:01:00Z"/>
                    <w:rFonts w:ascii="Arial" w:eastAsia="SimSun" w:hAnsi="Arial" w:cs="Arial"/>
                    <w:strike/>
                    <w:noProof/>
                    <w:kern w:val="0"/>
                    <w:szCs w:val="21"/>
                  </w:rPr>
                </w:rPrChange>
              </w:rPr>
            </w:pPr>
            <w:r w:rsidRPr="006D7C60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rPrChange w:id="193" w:author="Gao, Guan-Wei (高貫偉 ITC)" w:date="2012-09-04T15:02:00Z">
                  <w:rPr>
                    <w:rFonts w:ascii="Arial" w:hAnsi="Arial" w:cs="Arial"/>
                    <w:noProof/>
                    <w:kern w:val="0"/>
                    <w:szCs w:val="21"/>
                  </w:rPr>
                </w:rPrChange>
              </w:rPr>
              <w:t>Product_Part.PartSn where ProductID=@prdid and PartID in (bom</w:t>
            </w:r>
            <w:r w:rsidRPr="006D7C60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rPrChange w:id="194" w:author="Gao, Guan-Wei (高貫偉 ITC)" w:date="2012-09-04T15:02:00Z">
                  <w:rPr>
                    <w:rFonts w:ascii="Arial" w:hAnsi="Arial" w:cs="Arial" w:hint="eastAsia"/>
                    <w:noProof/>
                    <w:kern w:val="0"/>
                    <w:szCs w:val="21"/>
                  </w:rPr>
                </w:rPrChange>
              </w:rPr>
              <w:t>中</w:t>
            </w:r>
            <w:r w:rsidRPr="006D7C60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rPrChange w:id="195" w:author="Gao, Guan-Wei (高貫偉 ITC)" w:date="2012-09-04T15:02:00Z">
                  <w:rPr>
                    <w:rFonts w:ascii="Arial" w:hAnsi="Arial" w:cs="Arial"/>
                    <w:noProof/>
                    <w:kern w:val="0"/>
                    <w:szCs w:val="21"/>
                  </w:rPr>
                </w:rPrChange>
              </w:rPr>
              <w:t>BomNodeType=’AT’  Descr=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196" w:author="Gao, Guan-Wei (高貫偉 ITC)" w:date="2012-09-04T15:02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 xml:space="preserve">’ATSN1’ </w:t>
            </w:r>
            <w:r w:rsidRPr="006D7C60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rPrChange w:id="197" w:author="Gao, Guan-Wei (高貫偉 ITC)" w:date="2012-09-04T15:02:00Z">
                  <w:rPr>
                    <w:rFonts w:ascii="Arial" w:hAnsi="Arial" w:cs="Arial" w:hint="eastAsia"/>
                    <w:noProof/>
                    <w:kern w:val="0"/>
                    <w:szCs w:val="21"/>
                  </w:rPr>
                </w:rPrChange>
              </w:rPr>
              <w:t>对应的</w:t>
            </w:r>
            <w:r w:rsidRPr="006D7C60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rPrChange w:id="198" w:author="Gao, Guan-Wei (高貫偉 ITC)" w:date="2012-09-04T15:02:00Z">
                  <w:rPr>
                    <w:rFonts w:ascii="Arial" w:hAnsi="Arial" w:cs="Arial"/>
                    <w:noProof/>
                    <w:kern w:val="0"/>
                    <w:szCs w:val="21"/>
                  </w:rPr>
                </w:rPrChange>
              </w:rPr>
              <w:t>Pn)</w:t>
            </w:r>
          </w:p>
          <w:p w:rsidR="003636F1" w:rsidRDefault="003636F1" w:rsidP="003636F1">
            <w:pPr>
              <w:widowControl/>
              <w:autoSpaceDE w:val="0"/>
              <w:autoSpaceDN w:val="0"/>
              <w:adjustRightInd w:val="0"/>
              <w:jc w:val="left"/>
              <w:rPr>
                <w:ins w:id="199" w:author="Gao, Guan-Wei (高貫偉 ITC)" w:date="2012-09-04T15:02:00Z"/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</w:pPr>
          </w:p>
          <w:p w:rsidR="003636F1" w:rsidRPr="00B96088" w:rsidRDefault="006D7C60" w:rsidP="003636F1">
            <w:pPr>
              <w:widowControl/>
              <w:autoSpaceDE w:val="0"/>
              <w:autoSpaceDN w:val="0"/>
              <w:adjustRightInd w:val="0"/>
              <w:jc w:val="left"/>
              <w:rPr>
                <w:ins w:id="200" w:author="Gao, Guan-Wei (高貫偉 ITC)" w:date="2012-09-04T15:01:00Z"/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  <w:rPrChange w:id="201" w:author="Gao, Guan-Wei (高貫偉 ITC)" w:date="2012-11-01T15:30:00Z">
                  <w:rPr>
                    <w:ins w:id="202" w:author="Gao, Guan-Wei (高貫偉 ITC)" w:date="2012-09-04T15:01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203" w:author="Gao, Guan-Wei (高貫偉 ITC)" w:date="2012-09-04T15:01:00Z"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green"/>
                  <w:rPrChange w:id="204" w:author="Gao, Guan-Wei (高貫偉 ITC)" w:date="2012-11-01T15:30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select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05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206" w:author="Gao, Guan-Wei (高貫偉 ITC)" w:date="2012-11-01T15:28:00Z">
              <w:r w:rsidRPr="006D7C60">
                <w:rPr>
                  <w:rFonts w:ascii="Courier New" w:eastAsia="SimSun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07" w:author="Gao, Guan-Wei (高貫偉 ITC)" w:date="2012-11-01T15:30:00Z">
                    <w:rPr>
                      <w:rFonts w:ascii="Courier New" w:eastAsia="SimSun" w:hAnsi="Courier New" w:cs="Courier New"/>
                      <w:noProof/>
                      <w:color w:val="808080"/>
                      <w:kern w:val="0"/>
                      <w:sz w:val="20"/>
                      <w:szCs w:val="20"/>
                      <w:highlight w:val="yellow"/>
                    </w:rPr>
                  </w:rPrChange>
                </w:rPr>
                <w:t>c.PartSn</w:t>
              </w:r>
            </w:ins>
            <w:ins w:id="208" w:author="Gao, Guan-Wei (高貫偉 ITC)" w:date="2012-09-04T15:0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09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green"/>
                  <w:rPrChange w:id="210" w:author="Gao, Guan-Wei (高貫偉 ITC)" w:date="2012-11-01T15:30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from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11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ModelBOM a</w:t>
              </w:r>
            </w:ins>
          </w:p>
          <w:p w:rsidR="003636F1" w:rsidRPr="00B96088" w:rsidRDefault="006D7C60" w:rsidP="003636F1">
            <w:pPr>
              <w:widowControl/>
              <w:autoSpaceDE w:val="0"/>
              <w:autoSpaceDN w:val="0"/>
              <w:adjustRightInd w:val="0"/>
              <w:jc w:val="left"/>
              <w:rPr>
                <w:ins w:id="212" w:author="Gao, Guan-Wei (高貫偉 ITC)" w:date="2012-09-04T15:01:00Z"/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  <w:rPrChange w:id="213" w:author="Gao, Guan-Wei (高貫偉 ITC)" w:date="2012-11-01T15:30:00Z">
                  <w:rPr>
                    <w:ins w:id="214" w:author="Gao, Guan-Wei (高貫偉 ITC)" w:date="2012-09-04T15:01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215" w:author="Gao, Guan-Wei (高貫偉 ITC)" w:date="2012-09-04T15:0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16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17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inner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18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19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join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20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Part b</w:t>
              </w:r>
            </w:ins>
          </w:p>
          <w:p w:rsidR="003636F1" w:rsidRPr="00B96088" w:rsidRDefault="006D7C60" w:rsidP="003636F1">
            <w:pPr>
              <w:widowControl/>
              <w:autoSpaceDE w:val="0"/>
              <w:autoSpaceDN w:val="0"/>
              <w:adjustRightInd w:val="0"/>
              <w:jc w:val="left"/>
              <w:rPr>
                <w:ins w:id="221" w:author="Gao, Guan-Wei (高貫偉 ITC)" w:date="2012-09-04T15:01:00Z"/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  <w:rPrChange w:id="222" w:author="Gao, Guan-Wei (高貫偉 ITC)" w:date="2012-11-01T15:30:00Z">
                  <w:rPr>
                    <w:ins w:id="223" w:author="Gao, Guan-Wei (高貫偉 ITC)" w:date="2012-09-04T15:01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224" w:author="Gao, Guan-Wei (高貫偉 ITC)" w:date="2012-09-04T15:0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25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green"/>
                  <w:rPrChange w:id="226" w:author="Gao, Guan-Wei (高貫偉 ITC)" w:date="2012-11-01T15:30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on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27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a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28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29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Component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30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=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31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b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32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33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PartNo </w:t>
              </w:r>
            </w:ins>
          </w:p>
          <w:p w:rsidR="003636F1" w:rsidRPr="00B96088" w:rsidRDefault="006D7C60" w:rsidP="003636F1">
            <w:pPr>
              <w:widowControl/>
              <w:autoSpaceDE w:val="0"/>
              <w:autoSpaceDN w:val="0"/>
              <w:adjustRightInd w:val="0"/>
              <w:jc w:val="left"/>
              <w:rPr>
                <w:ins w:id="234" w:author="Gao, Guan-Wei (高貫偉 ITC)" w:date="2012-09-04T15:01:00Z"/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green"/>
                <w:rPrChange w:id="235" w:author="Gao, Guan-Wei (高貫偉 ITC)" w:date="2012-11-01T15:30:00Z">
                  <w:rPr>
                    <w:ins w:id="236" w:author="Gao, Guan-Wei (高貫偉 ITC)" w:date="2012-09-04T15:01:00Z"/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ins w:id="237" w:author="Gao, Guan-Wei (高貫偉 ITC)" w:date="2012-09-04T15:0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38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39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and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40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b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41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42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Descr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43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=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44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rPrChange w:id="245" w:author="Gao, Guan-Wei (高貫偉 ITC)" w:date="2012-11-01T15:30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'ATSN1'</w:t>
              </w:r>
            </w:ins>
          </w:p>
          <w:p w:rsidR="003636F1" w:rsidRPr="00B96088" w:rsidRDefault="006D7C60" w:rsidP="003636F1">
            <w:pPr>
              <w:widowControl/>
              <w:autoSpaceDE w:val="0"/>
              <w:autoSpaceDN w:val="0"/>
              <w:adjustRightInd w:val="0"/>
              <w:jc w:val="left"/>
              <w:rPr>
                <w:ins w:id="246" w:author="Gao, Guan-Wei (高貫偉 ITC)" w:date="2012-09-04T15:01:00Z"/>
                <w:rFonts w:ascii="Courier New" w:hAnsi="Courier New" w:cs="Courier New"/>
                <w:noProof/>
                <w:kern w:val="0"/>
                <w:sz w:val="20"/>
                <w:szCs w:val="20"/>
                <w:highlight w:val="green"/>
                <w:rPrChange w:id="247" w:author="Gao, Guan-Wei (高貫偉 ITC)" w:date="2012-11-01T15:30:00Z">
                  <w:rPr>
                    <w:ins w:id="248" w:author="Gao, Guan-Wei (高貫偉 ITC)" w:date="2012-09-04T15:01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249" w:author="Gao, Guan-Wei (高貫偉 ITC)" w:date="2012-09-04T15:0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50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51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left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52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53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join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54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Product_Part c</w:t>
              </w:r>
            </w:ins>
          </w:p>
          <w:p w:rsidR="00000000" w:rsidRDefault="006D7C60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ins w:id="255" w:author="Gao, Guan-Wei (高貫偉 ITC)" w:date="2012-09-04T19:15:00Z"/>
                <w:rFonts w:ascii="Courier New" w:eastAsia="SimSun" w:hAnsi="Courier New" w:cs="Courier New"/>
                <w:noProof/>
                <w:kern w:val="0"/>
                <w:sz w:val="20"/>
                <w:szCs w:val="20"/>
                <w:highlight w:val="green"/>
                <w:rPrChange w:id="256" w:author="Gao, Guan-Wei (高貫偉 ITC)" w:date="2012-11-01T15:30:00Z">
                  <w:rPr>
                    <w:ins w:id="257" w:author="Gao, Guan-Wei (高貫偉 ITC)" w:date="2012-09-04T19:15:00Z"/>
                    <w:rFonts w:ascii="Courier New" w:eastAsia="SimSun" w:hAnsi="Courier New" w:cs="Courier New"/>
                    <w:noProof/>
                    <w:kern w:val="0"/>
                    <w:sz w:val="20"/>
                    <w:szCs w:val="20"/>
                    <w:highlight w:val="yellow"/>
                  </w:rPr>
                </w:rPrChange>
              </w:rPr>
              <w:pPrChange w:id="258" w:author="Gao, Guan-Wei (高貫偉 ITC)" w:date="2012-09-04T19:15:00Z">
                <w:pPr>
                  <w:widowControl/>
                  <w:autoSpaceDE w:val="0"/>
                  <w:autoSpaceDN w:val="0"/>
                  <w:adjustRightInd w:val="0"/>
                  <w:jc w:val="left"/>
                </w:pPr>
              </w:pPrChange>
            </w:pPr>
            <w:ins w:id="259" w:author="Gao, Guan-Wei (高貫偉 ITC)" w:date="2012-09-04T15:01:00Z"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green"/>
                  <w:rPrChange w:id="260" w:author="Gao, Guan-Wei (高貫偉 ITC)" w:date="2012-11-01T15:30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on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61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b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62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63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PartNo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64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=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65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c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66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67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PartNo </w:t>
              </w:r>
            </w:ins>
          </w:p>
          <w:p w:rsidR="00122765" w:rsidRPr="00B96088" w:rsidRDefault="006D7C60" w:rsidP="00122765">
            <w:pPr>
              <w:widowControl/>
              <w:autoSpaceDE w:val="0"/>
              <w:autoSpaceDN w:val="0"/>
              <w:adjustRightInd w:val="0"/>
              <w:jc w:val="left"/>
              <w:rPr>
                <w:ins w:id="268" w:author="Gao, Guan-Wei (高貫偉 ITC)" w:date="2012-09-04T15:01:00Z"/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highlight w:val="green"/>
                <w:rPrChange w:id="269" w:author="Gao, Guan-Wei (高貫偉 ITC)" w:date="2012-11-01T15:30:00Z">
                  <w:rPr>
                    <w:ins w:id="270" w:author="Gao, Guan-Wei (高貫偉 ITC)" w:date="2012-09-04T15:01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271" w:author="Gao, Guan-Wei (高貫偉 ITC)" w:date="2012-09-04T19:15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72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  <w:highlight w:val="yellow"/>
                    </w:rPr>
                  </w:rPrChange>
                </w:rPr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73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highlight w:val="yellow"/>
                    </w:rPr>
                  </w:rPrChange>
                </w:rPr>
                <w:t>and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74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  <w:highlight w:val="yellow"/>
                    </w:rPr>
                  </w:rPrChange>
                </w:rPr>
                <w:t xml:space="preserve"> c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75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highlight w:val="yellow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76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  <w:highlight w:val="yellow"/>
                    </w:rPr>
                  </w:rPrChange>
                </w:rPr>
                <w:t xml:space="preserve">ProductID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77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highlight w:val="yellow"/>
                    </w:rPr>
                  </w:rPrChange>
                </w:rPr>
                <w:t>=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78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  <w:highlight w:val="yellow"/>
                    </w:rPr>
                  </w:rPrChange>
                </w:rPr>
                <w:t xml:space="preserve"> 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rPrChange w:id="279" w:author="Gao, Guan-Wei (高貫偉 ITC)" w:date="2012-11-01T15:30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  <w:highlight w:val="yellow"/>
                    </w:rPr>
                  </w:rPrChange>
                </w:rPr>
                <w:t>[ProductID]</w:t>
              </w:r>
            </w:ins>
          </w:p>
          <w:p w:rsidR="003636F1" w:rsidRPr="00B96088" w:rsidRDefault="006D7C60" w:rsidP="003636F1">
            <w:pPr>
              <w:widowControl/>
              <w:autoSpaceDE w:val="0"/>
              <w:autoSpaceDN w:val="0"/>
              <w:adjustRightInd w:val="0"/>
              <w:jc w:val="left"/>
              <w:rPr>
                <w:ins w:id="280" w:author="Gao, Guan-Wei (高貫偉 ITC)" w:date="2012-09-04T15:01:00Z"/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highlight w:val="green"/>
                <w:rPrChange w:id="281" w:author="Gao, Guan-Wei (高貫偉 ITC)" w:date="2012-11-01T15:30:00Z">
                  <w:rPr>
                    <w:ins w:id="282" w:author="Gao, Guan-Wei (高貫偉 ITC)" w:date="2012-09-04T15:01:00Z"/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ins w:id="283" w:author="Gao, Guan-Wei (高貫偉 ITC)" w:date="2012-09-04T15:0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84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green"/>
                  <w:rPrChange w:id="285" w:author="Gao, Guan-Wei (高貫偉 ITC)" w:date="2012-11-01T15:30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where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86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a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87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88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Material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89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=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290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291" w:author="Gao, Guan-Wei (高貫偉 ITC)" w:date="2012-09-04T15:04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green"/>
                  <w:rPrChange w:id="292" w:author="Gao, Guan-Wei (高貫偉 ITC)" w:date="2012-11-01T15:30:00Z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  <w:highlight w:val="yellow"/>
                    </w:rPr>
                  </w:rPrChange>
                </w:rPr>
                <w:t>[</w:t>
              </w:r>
              <w:r w:rsidRPr="006D7C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  <w:highlight w:val="green"/>
                  <w:rPrChange w:id="293" w:author="Gao, Guan-Wei (高貫偉 ITC)" w:date="2012-11-01T15:30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0"/>
                      <w:szCs w:val="20"/>
                      <w:highlight w:val="yellow"/>
                    </w:rPr>
                  </w:rPrChange>
                </w:rPr>
                <w:t>Product.Model]</w:t>
              </w:r>
            </w:ins>
          </w:p>
          <w:p w:rsidR="00000000" w:rsidRDefault="006D7C60">
            <w:pPr>
              <w:ind w:firstLine="420"/>
              <w:rPr>
                <w:ins w:id="294" w:author="Gao, Guan-Wei (高貫偉 ITC)" w:date="2012-09-04T15:01:00Z"/>
                <w:rFonts w:ascii="Courier New" w:eastAsia="SimSun" w:hAnsi="Courier New" w:cs="Courier New"/>
                <w:noProof/>
                <w:color w:val="808080"/>
                <w:kern w:val="0"/>
                <w:sz w:val="20"/>
                <w:szCs w:val="20"/>
                <w:highlight w:val="green"/>
                <w:rPrChange w:id="295" w:author="Gao, Guan-Wei (高貫偉 ITC)" w:date="2012-11-01T15:30:00Z">
                  <w:rPr>
                    <w:ins w:id="296" w:author="Gao, Guan-Wei (高貫偉 ITC)" w:date="2012-09-04T15:01:00Z"/>
                    <w:rFonts w:ascii="Courier New" w:eastAsia="SimSun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  <w:pPrChange w:id="297" w:author="Gao, Guan-Wei (高貫偉 ITC)" w:date="2012-09-04T15:01:00Z">
                <w:pPr/>
              </w:pPrChange>
            </w:pPr>
            <w:ins w:id="298" w:author="Gao, Guan-Wei (高貫偉 ITC)" w:date="2012-09-04T15:01:00Z"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299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and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300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c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301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302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PartSn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303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is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green"/>
                  <w:rPrChange w:id="304" w:author="Gao, Guan-Wei (高貫偉 ITC)" w:date="2012-11-01T15:30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green"/>
                  <w:rPrChange w:id="305" w:author="Gao, Guan-Wei (高貫偉 ITC)" w:date="2012-11-01T15:30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null</w:t>
              </w:r>
            </w:ins>
          </w:p>
          <w:p w:rsidR="000377D9" w:rsidRPr="000377D9" w:rsidRDefault="000377D9">
            <w:pPr>
              <w:rPr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  <w:rPrChange w:id="306" w:author="Gao, Guan-Wei (高貫偉 ITC)" w:date="2012-09-04T15:02:00Z">
                  <w:rPr>
                    <w:rFonts w:ascii="Arial" w:hAnsi="Arial" w:cs="Arial"/>
                    <w:noProof/>
                    <w:kern w:val="0"/>
                    <w:szCs w:val="21"/>
                  </w:rPr>
                </w:rPrChange>
              </w:rPr>
            </w:pPr>
          </w:p>
          <w:p w:rsidR="000F7194" w:rsidRPr="00B96088" w:rsidRDefault="006D7C60" w:rsidP="000F7194">
            <w:pPr>
              <w:pStyle w:val="ab"/>
              <w:ind w:left="720" w:firstLineChars="0" w:firstLine="0"/>
              <w:jc w:val="left"/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lang w:val="es-ES"/>
                <w:rPrChange w:id="307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</w:pP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08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如</w:t>
            </w:r>
            <w:ins w:id="309" w:author="Gao, Guan-Wei (高貫偉 ITC)" w:date="2012-09-04T15:01:00Z">
              <w:r w:rsidRPr="006D7C60">
                <w:rPr>
                  <w:rFonts w:ascii="Courier New" w:eastAsia="SimSun" w:hAnsi="Courier New" w:cs="Courier New"/>
                  <w:b/>
                  <w:strike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310" w:author="Gao, Guan-Wei (高貫偉 ITC)" w:date="2012-11-01T15:28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不</w:t>
              </w:r>
            </w:ins>
            <w:r w:rsidRPr="006D7C60">
              <w:rPr>
                <w:rFonts w:ascii="Courier New" w:eastAsia="SimSun" w:hAnsi="Courier New" w:cs="Courier New"/>
                <w:b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11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存在</w:t>
            </w:r>
            <w:ins w:id="312" w:author="Gao, Guan-Wei (高貫偉 ITC)" w:date="2012-09-04T15:01:00Z">
              <w:r w:rsidRPr="006D7C60">
                <w:rPr>
                  <w:rFonts w:ascii="Courier New" w:eastAsia="SimSun" w:hAnsi="Courier New" w:cs="Courier New"/>
                  <w:b/>
                  <w:strike/>
                  <w:noProof/>
                  <w:color w:val="FF0000"/>
                  <w:kern w:val="0"/>
                  <w:sz w:val="22"/>
                  <w:highlight w:val="yellow"/>
                  <w:lang w:val="es-ES"/>
                  <w:rPrChange w:id="313" w:author="Gao, Guan-Wei (高貫偉 ITC)" w:date="2012-11-01T15:28:00Z">
                    <w:rPr>
                      <w:rFonts w:ascii="Courier New" w:eastAsia="SimSun" w:hAnsi="Courier New" w:cs="Courier New"/>
                      <w:noProof/>
                      <w:color w:val="FF0000"/>
                      <w:kern w:val="0"/>
                      <w:sz w:val="22"/>
                      <w:lang w:val="es-ES"/>
                    </w:rPr>
                  </w:rPrChange>
                </w:rPr>
                <w:t>数据</w:t>
              </w:r>
            </w:ins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14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,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15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提示选择框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16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“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17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此机器已结合资产标签</w:t>
            </w:r>
            <w:r w:rsidRPr="006D7C60">
              <w:rPr>
                <w:rFonts w:asciiTheme="minorEastAsia" w:hAnsiTheme="minorEastAsia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18" w:author="Gao, Guan-Wei (高貫偉 ITC)" w:date="2012-11-01T15:28:00Z">
                  <w:rPr>
                    <w:rFonts w:asciiTheme="minorEastAsia" w:hAnsiTheme="minorEastAsia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(×××××)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19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，是否删除此资产标签重新结合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20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?”,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21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如果选择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22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Yes,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23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则删除此标签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24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,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25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继续后续处理，重新刷入新资产标签，选择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26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No,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27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则沿用旧的资产标签，清空刷入的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28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Prodid,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329" w:author="Gao, Guan-Wei (高貫偉 ITC)" w:date="2012-11-01T15:28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>不做任何后续处理</w:t>
            </w:r>
          </w:p>
          <w:p w:rsidR="00DE012D" w:rsidRDefault="006D7C60" w:rsidP="000F7194">
            <w:pPr>
              <w:jc w:val="left"/>
              <w:rPr>
                <w:ins w:id="330" w:author="Gao, Guan-Wei (高貫偉 ITC)" w:date="2012-11-01T15:29:00Z"/>
                <w:rFonts w:ascii="Arial" w:eastAsia="SimSun" w:hAnsi="Arial"/>
                <w:sz w:val="22"/>
                <w:lang w:val="es-ES"/>
              </w:rPr>
            </w:pPr>
            <w:ins w:id="331" w:author="Gao, Guan-Wei (高貫偉 ITC)" w:date="2012-11-01T15:29:00Z">
              <w:r w:rsidRPr="006D7C60">
                <w:rPr>
                  <w:rFonts w:ascii="Arial" w:eastAsia="SimSun" w:hAnsi="Arial" w:hint="eastAsia"/>
                  <w:sz w:val="22"/>
                  <w:highlight w:val="green"/>
                  <w:lang w:val="es-ES"/>
                  <w:rPrChange w:id="332" w:author="Gao, Guan-Wei (高貫偉 ITC)" w:date="2012-11-01T15:30:00Z">
                    <w:rPr>
                      <w:rFonts w:ascii="Arial" w:eastAsia="SimSun" w:hAnsi="Arial" w:hint="eastAsia"/>
                      <w:sz w:val="22"/>
                      <w:lang w:val="es-ES"/>
                    </w:rPr>
                  </w:rPrChange>
                </w:rPr>
                <w:t>若不存在数据，则报错：</w:t>
              </w:r>
              <w:r w:rsidRPr="006D7C60">
                <w:rPr>
                  <w:rFonts w:ascii="Arial" w:eastAsia="SimSun" w:hAnsi="Arial" w:hint="cs"/>
                  <w:sz w:val="22"/>
                  <w:highlight w:val="green"/>
                  <w:lang w:val="es-ES"/>
                  <w:rPrChange w:id="333" w:author="Gao, Guan-Wei (高貫偉 ITC)" w:date="2012-11-01T15:30:00Z">
                    <w:rPr>
                      <w:rFonts w:ascii="Arial" w:eastAsia="SimSun" w:hAnsi="Arial" w:hint="cs"/>
                      <w:sz w:val="22"/>
                      <w:lang w:val="es-ES"/>
                    </w:rPr>
                  </w:rPrChange>
                </w:rPr>
                <w:t>“</w:t>
              </w:r>
              <w:r w:rsidRPr="006D7C60">
                <w:rPr>
                  <w:rFonts w:ascii="Arial" w:eastAsia="SimSun" w:hAnsi="Arial" w:hint="eastAsia"/>
                  <w:sz w:val="22"/>
                  <w:highlight w:val="green"/>
                  <w:lang w:val="es-ES"/>
                  <w:rPrChange w:id="334" w:author="Gao, Guan-Wei (高貫偉 ITC)" w:date="2012-11-01T15:30:00Z">
                    <w:rPr>
                      <w:rFonts w:ascii="Arial" w:eastAsia="SimSun" w:hAnsi="Arial" w:hint="eastAsia"/>
                      <w:sz w:val="22"/>
                      <w:lang w:val="es-ES"/>
                    </w:rPr>
                  </w:rPrChange>
                </w:rPr>
                <w:t>此机器</w:t>
              </w:r>
            </w:ins>
            <w:ins w:id="335" w:author="Gao, Guan-Wei (高貫偉 ITC)" w:date="2012-11-01T15:30:00Z">
              <w:r w:rsidRPr="006D7C60">
                <w:rPr>
                  <w:rFonts w:ascii="Arial" w:eastAsia="SimSun" w:hAnsi="Arial" w:hint="eastAsia"/>
                  <w:sz w:val="22"/>
                  <w:highlight w:val="green"/>
                  <w:lang w:val="es-ES"/>
                  <w:rPrChange w:id="336" w:author="Gao, Guan-Wei (高貫偉 ITC)" w:date="2012-11-01T15:30:00Z">
                    <w:rPr>
                      <w:rFonts w:ascii="Arial" w:eastAsia="SimSun" w:hAnsi="Arial" w:hint="eastAsia"/>
                      <w:sz w:val="22"/>
                      <w:lang w:val="es-ES"/>
                    </w:rPr>
                  </w:rPrChange>
                </w:rPr>
                <w:t>：</w:t>
              </w:r>
              <w:r w:rsidRPr="006D7C60">
                <w:rPr>
                  <w:rFonts w:ascii="Arial" w:eastAsia="SimSun" w:hAnsi="Arial"/>
                  <w:sz w:val="22"/>
                  <w:highlight w:val="green"/>
                  <w:lang w:val="es-ES"/>
                  <w:rPrChange w:id="337" w:author="Gao, Guan-Wei (高貫偉 ITC)" w:date="2012-11-01T15:30:00Z">
                    <w:rPr>
                      <w:rFonts w:ascii="Arial" w:eastAsia="SimSun" w:hAnsi="Arial"/>
                      <w:sz w:val="22"/>
                      <w:lang w:val="es-ES"/>
                    </w:rPr>
                  </w:rPrChange>
                </w:rPr>
                <w:t>XXX</w:t>
              </w:r>
              <w:r w:rsidRPr="006D7C60">
                <w:rPr>
                  <w:rFonts w:ascii="Arial" w:eastAsia="SimSun" w:hAnsi="Arial" w:hint="eastAsia"/>
                  <w:sz w:val="22"/>
                  <w:highlight w:val="green"/>
                  <w:lang w:val="es-ES"/>
                  <w:rPrChange w:id="338" w:author="Gao, Guan-Wei (高貫偉 ITC)" w:date="2012-11-01T15:30:00Z">
                    <w:rPr>
                      <w:rFonts w:ascii="Arial" w:eastAsia="SimSun" w:hAnsi="Arial" w:hint="eastAsia"/>
                      <w:sz w:val="22"/>
                      <w:lang w:val="es-ES"/>
                    </w:rPr>
                  </w:rPrChange>
                </w:rPr>
                <w:t>（</w:t>
              </w:r>
              <w:r w:rsidRPr="006D7C60">
                <w:rPr>
                  <w:rFonts w:ascii="Arial" w:eastAsia="SimSun" w:hAnsi="Arial"/>
                  <w:sz w:val="22"/>
                  <w:highlight w:val="green"/>
                  <w:lang w:val="es-ES"/>
                  <w:rPrChange w:id="339" w:author="Gao, Guan-Wei (高貫偉 ITC)" w:date="2012-11-01T15:30:00Z">
                    <w:rPr>
                      <w:rFonts w:ascii="Arial" w:eastAsia="SimSun" w:hAnsi="Arial"/>
                      <w:sz w:val="22"/>
                      <w:lang w:val="es-ES"/>
                    </w:rPr>
                  </w:rPrChange>
                </w:rPr>
                <w:t>ProductID#</w:t>
              </w:r>
              <w:r w:rsidRPr="006D7C60">
                <w:rPr>
                  <w:rFonts w:ascii="Arial" w:eastAsia="SimSun" w:hAnsi="Arial" w:hint="eastAsia"/>
                  <w:sz w:val="22"/>
                  <w:highlight w:val="green"/>
                  <w:lang w:val="es-ES"/>
                  <w:rPrChange w:id="340" w:author="Gao, Guan-Wei (高貫偉 ITC)" w:date="2012-11-01T15:30:00Z">
                    <w:rPr>
                      <w:rFonts w:ascii="Arial" w:eastAsia="SimSun" w:hAnsi="Arial" w:hint="eastAsia"/>
                      <w:sz w:val="22"/>
                      <w:lang w:val="es-ES"/>
                    </w:rPr>
                  </w:rPrChange>
                </w:rPr>
                <w:t>）</w:t>
              </w:r>
            </w:ins>
            <w:ins w:id="341" w:author="Gao, Guan-Wei (高貫偉 ITC)" w:date="2012-11-01T15:29:00Z">
              <w:r w:rsidRPr="006D7C60">
                <w:rPr>
                  <w:rFonts w:ascii="Arial" w:eastAsia="SimSun" w:hAnsi="Arial" w:hint="eastAsia"/>
                  <w:sz w:val="22"/>
                  <w:highlight w:val="green"/>
                  <w:lang w:val="es-ES"/>
                  <w:rPrChange w:id="342" w:author="Gao, Guan-Wei (高貫偉 ITC)" w:date="2012-11-01T15:30:00Z">
                    <w:rPr>
                      <w:rFonts w:ascii="Arial" w:eastAsia="SimSun" w:hAnsi="Arial" w:hint="eastAsia"/>
                      <w:sz w:val="22"/>
                      <w:lang w:val="es-ES"/>
                    </w:rPr>
                  </w:rPrChange>
                </w:rPr>
                <w:t>已经结合资产标签：</w:t>
              </w:r>
            </w:ins>
            <w:ins w:id="343" w:author="Gao, Guan-Wei (高貫偉 ITC)" w:date="2012-11-01T15:30:00Z">
              <w:r w:rsidRPr="006D7C60">
                <w:rPr>
                  <w:rFonts w:ascii="Arial" w:eastAsia="SimSun" w:hAnsi="Arial"/>
                  <w:sz w:val="22"/>
                  <w:highlight w:val="green"/>
                  <w:lang w:val="es-ES"/>
                  <w:rPrChange w:id="344" w:author="Gao, Guan-Wei (高貫偉 ITC)" w:date="2012-11-01T15:30:00Z">
                    <w:rPr>
                      <w:rFonts w:ascii="Arial" w:eastAsia="SimSun" w:hAnsi="Arial"/>
                      <w:sz w:val="22"/>
                      <w:lang w:val="es-ES"/>
                    </w:rPr>
                  </w:rPrChange>
                </w:rPr>
                <w:t>XXX</w:t>
              </w:r>
              <w:r w:rsidRPr="006D7C60">
                <w:rPr>
                  <w:rFonts w:ascii="Arial" w:eastAsia="SimSun" w:hAnsi="Arial" w:hint="eastAsia"/>
                  <w:sz w:val="22"/>
                  <w:highlight w:val="green"/>
                  <w:lang w:val="es-ES"/>
                  <w:rPrChange w:id="345" w:author="Gao, Guan-Wei (高貫偉 ITC)" w:date="2012-11-01T15:30:00Z">
                    <w:rPr>
                      <w:rFonts w:ascii="Arial" w:eastAsia="SimSun" w:hAnsi="Arial" w:hint="eastAsia"/>
                      <w:sz w:val="22"/>
                      <w:lang w:val="es-ES"/>
                    </w:rPr>
                  </w:rPrChange>
                </w:rPr>
                <w:t>（</w:t>
              </w:r>
              <w:r w:rsidRPr="006D7C60">
                <w:rPr>
                  <w:rFonts w:ascii="Arial" w:eastAsia="SimSun" w:hAnsi="Arial"/>
                  <w:sz w:val="22"/>
                  <w:highlight w:val="green"/>
                  <w:lang w:val="es-ES"/>
                  <w:rPrChange w:id="346" w:author="Gao, Guan-Wei (高貫偉 ITC)" w:date="2012-11-01T15:30:00Z">
                    <w:rPr>
                      <w:rFonts w:ascii="Arial" w:eastAsia="SimSun" w:hAnsi="Arial"/>
                      <w:sz w:val="22"/>
                      <w:lang w:val="es-ES"/>
                    </w:rPr>
                  </w:rPrChange>
                </w:rPr>
                <w:t>AST No#</w:t>
              </w:r>
              <w:r w:rsidRPr="006D7C60">
                <w:rPr>
                  <w:rFonts w:ascii="Arial" w:eastAsia="SimSun" w:hAnsi="Arial" w:hint="eastAsia"/>
                  <w:sz w:val="22"/>
                  <w:highlight w:val="green"/>
                  <w:lang w:val="es-ES"/>
                  <w:rPrChange w:id="347" w:author="Gao, Guan-Wei (高貫偉 ITC)" w:date="2012-11-01T15:30:00Z">
                    <w:rPr>
                      <w:rFonts w:ascii="Arial" w:eastAsia="SimSun" w:hAnsi="Arial" w:hint="eastAsia"/>
                      <w:sz w:val="22"/>
                      <w:lang w:val="es-ES"/>
                    </w:rPr>
                  </w:rPrChange>
                </w:rPr>
                <w:t>）</w:t>
              </w:r>
            </w:ins>
            <w:ins w:id="348" w:author="Gao, Guan-Wei (高貫偉 ITC)" w:date="2012-11-01T15:29:00Z">
              <w:r w:rsidRPr="006D7C60">
                <w:rPr>
                  <w:rFonts w:ascii="Arial" w:eastAsia="SimSun" w:hAnsi="Arial" w:hint="cs"/>
                  <w:sz w:val="22"/>
                  <w:highlight w:val="green"/>
                  <w:lang w:val="es-ES"/>
                  <w:rPrChange w:id="349" w:author="Gao, Guan-Wei (高貫偉 ITC)" w:date="2012-11-01T15:30:00Z">
                    <w:rPr>
                      <w:rFonts w:ascii="Arial" w:eastAsia="SimSun" w:hAnsi="Arial" w:hint="cs"/>
                      <w:sz w:val="22"/>
                      <w:lang w:val="es-ES"/>
                    </w:rPr>
                  </w:rPrChange>
                </w:rPr>
                <w:t>”</w:t>
              </w:r>
            </w:ins>
          </w:p>
          <w:p w:rsidR="00B96088" w:rsidRPr="00DE012D" w:rsidRDefault="00B96088" w:rsidP="000F7194">
            <w:pPr>
              <w:jc w:val="left"/>
              <w:rPr>
                <w:rFonts w:ascii="Arial" w:eastAsia="SimSun" w:hAnsi="Arial"/>
                <w:sz w:val="22"/>
                <w:lang w:val="es-ES"/>
              </w:rPr>
            </w:pPr>
          </w:p>
        </w:tc>
      </w:tr>
      <w:tr w:rsidR="00962C1D" w:rsidRPr="00C96668" w:rsidTr="002879B4">
        <w:trPr>
          <w:trHeight w:val="194"/>
          <w:ins w:id="350" w:author="Gao, Guan-Wei (高貫偉 ITC)" w:date="2012-04-10T15:20:00Z"/>
        </w:trPr>
        <w:tc>
          <w:tcPr>
            <w:tcW w:w="1147" w:type="pct"/>
          </w:tcPr>
          <w:p w:rsidR="00962C1D" w:rsidRPr="00B96088" w:rsidRDefault="00962C1D" w:rsidP="002879B4">
            <w:pPr>
              <w:rPr>
                <w:ins w:id="351" w:author="Gao, Guan-Wei (高貫偉 ITC)" w:date="2012-04-10T15:20:00Z"/>
                <w:rFonts w:ascii="Arial" w:hAnsi="Arial"/>
                <w:sz w:val="22"/>
                <w:lang w:val="es-ES"/>
                <w:rPrChange w:id="352" w:author="Gao, Guan-Wei (高貫偉 ITC)" w:date="2012-11-01T15:30:00Z">
                  <w:rPr>
                    <w:ins w:id="353" w:author="Gao, Guan-Wei (高貫偉 ITC)" w:date="2012-04-10T15:20:00Z"/>
                    <w:rFonts w:ascii="Arial" w:hAnsi="Arial"/>
                    <w:sz w:val="22"/>
                  </w:rPr>
                </w:rPrChange>
              </w:rPr>
            </w:pPr>
          </w:p>
        </w:tc>
        <w:tc>
          <w:tcPr>
            <w:tcW w:w="3853" w:type="pct"/>
            <w:shd w:val="clear" w:color="auto" w:fill="auto"/>
          </w:tcPr>
          <w:p w:rsidR="00962C1D" w:rsidRPr="00962C1D" w:rsidRDefault="00962C1D" w:rsidP="00925497">
            <w:pPr>
              <w:rPr>
                <w:ins w:id="354" w:author="Gao, Guan-Wei (高貫偉 ITC)" w:date="2012-04-10T15:20:00Z"/>
                <w:rFonts w:ascii="Arial" w:eastAsia="SimSun" w:hAnsi="Arial"/>
                <w:sz w:val="22"/>
              </w:rPr>
            </w:pPr>
            <w:ins w:id="355" w:author="Gao, Guan-Wei (高貫偉 ITC)" w:date="2012-04-10T15:20:00Z">
              <w:r>
                <w:rPr>
                  <w:rFonts w:ascii="Arial" w:eastAsia="SimSun" w:hAnsi="Arial" w:hint="eastAsia"/>
                  <w:sz w:val="22"/>
                </w:rPr>
                <w:t xml:space="preserve">5. </w:t>
              </w:r>
              <w:r>
                <w:rPr>
                  <w:rFonts w:ascii="Arial" w:eastAsia="SimSun" w:hAnsi="Arial" w:hint="eastAsia"/>
                  <w:sz w:val="22"/>
                </w:rPr>
                <w:t>显示</w:t>
              </w:r>
              <w:r>
                <w:rPr>
                  <w:rFonts w:ascii="Arial" w:eastAsia="SimSun" w:hAnsi="Arial" w:hint="eastAsia"/>
                  <w:sz w:val="22"/>
                </w:rPr>
                <w:t>ESOP</w:t>
              </w:r>
            </w:ins>
            <w:ins w:id="356" w:author="Gao, Guan-Wei (高貫偉 ITC)" w:date="2012-04-10T15:22:00Z">
              <w:r w:rsidR="006D7C60" w:rsidRPr="006D7C60">
                <w:rPr>
                  <w:rFonts w:ascii="Arial" w:eastAsia="SimSun" w:hAnsi="Arial" w:hint="eastAsia"/>
                  <w:b/>
                  <w:color w:val="FF0000"/>
                  <w:sz w:val="22"/>
                  <w:rPrChange w:id="357" w:author="Gao, Guan-Wei (高貫偉 ITC)" w:date="2012-04-10T15:22:00Z">
                    <w:rPr>
                      <w:rFonts w:ascii="Arial" w:eastAsia="SimSun" w:hAnsi="Arial" w:hint="eastAsia"/>
                      <w:sz w:val="22"/>
                    </w:rPr>
                  </w:rPrChange>
                </w:rPr>
                <w:t>【</w:t>
              </w:r>
              <w:r w:rsidR="006D7C60" w:rsidRPr="006D7C60">
                <w:rPr>
                  <w:rFonts w:ascii="Arial" w:eastAsia="SimSun" w:hAnsi="Arial"/>
                  <w:b/>
                  <w:color w:val="FF0000"/>
                  <w:sz w:val="22"/>
                  <w:rPrChange w:id="358" w:author="Gao, Guan-Wei (高貫偉 ITC)" w:date="2012-04-10T15:22:00Z">
                    <w:rPr>
                      <w:rFonts w:ascii="Arial" w:eastAsia="SimSun" w:hAnsi="Arial"/>
                      <w:sz w:val="22"/>
                    </w:rPr>
                  </w:rPrChange>
                </w:rPr>
                <w:t>2012-4-10</w:t>
              </w:r>
              <w:r w:rsidR="006D7C60" w:rsidRPr="006D7C60">
                <w:rPr>
                  <w:rFonts w:ascii="Arial" w:eastAsia="SimSun" w:hAnsi="Arial" w:hint="eastAsia"/>
                  <w:b/>
                  <w:color w:val="FF0000"/>
                  <w:sz w:val="22"/>
                  <w:rPrChange w:id="359" w:author="Gao, Guan-Wei (高貫偉 ITC)" w:date="2012-04-10T15:22:00Z">
                    <w:rPr>
                      <w:rFonts w:ascii="Arial" w:eastAsia="SimSun" w:hAnsi="Arial" w:hint="eastAsia"/>
                      <w:sz w:val="22"/>
                    </w:rPr>
                  </w:rPrChange>
                </w:rPr>
                <w:t>】</w:t>
              </w:r>
            </w:ins>
          </w:p>
        </w:tc>
      </w:tr>
      <w:tr w:rsidR="00DD1FF0" w:rsidRPr="004F67EE" w:rsidTr="002879B4">
        <w:trPr>
          <w:trHeight w:val="194"/>
        </w:trPr>
        <w:tc>
          <w:tcPr>
            <w:tcW w:w="1147" w:type="pct"/>
          </w:tcPr>
          <w:p w:rsidR="00DD1FF0" w:rsidRPr="00C96668" w:rsidRDefault="00DD1FF0" w:rsidP="002879B4">
            <w:pPr>
              <w:rPr>
                <w:rFonts w:ascii="Arial" w:hAnsi="Arial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DD1FF0" w:rsidRDefault="00AD73B6" w:rsidP="002879B4">
            <w:pPr>
              <w:rPr>
                <w:rFonts w:ascii="Arial" w:eastAsia="SimSun" w:hAnsi="Arial"/>
                <w:sz w:val="22"/>
              </w:rPr>
            </w:pPr>
            <w:del w:id="360" w:author="Gao, Guan-Wei (高貫偉 ITC)" w:date="2012-04-10T15:21:00Z">
              <w:r w:rsidDel="00962C1D">
                <w:rPr>
                  <w:rFonts w:ascii="Arial" w:eastAsia="SimSun" w:hAnsi="Arial" w:hint="eastAsia"/>
                  <w:sz w:val="22"/>
                </w:rPr>
                <w:delText>5</w:delText>
              </w:r>
            </w:del>
            <w:ins w:id="361" w:author="Gao, Guan-Wei (高貫偉 ITC)" w:date="2012-04-10T15:21:00Z">
              <w:r w:rsidR="00962C1D">
                <w:rPr>
                  <w:rFonts w:ascii="Arial" w:eastAsia="SimSun" w:hAnsi="Arial" w:hint="eastAsia"/>
                  <w:sz w:val="22"/>
                </w:rPr>
                <w:t>6</w:t>
              </w:r>
            </w:ins>
            <w:r w:rsidR="00DD1FF0">
              <w:rPr>
                <w:rFonts w:ascii="Arial" w:eastAsia="SimSun" w:hAnsi="Arial" w:hint="eastAsia"/>
                <w:sz w:val="22"/>
              </w:rPr>
              <w:t>.Check CDSI(shell</w:t>
            </w:r>
            <w:r w:rsidR="00DD1FF0">
              <w:rPr>
                <w:rFonts w:ascii="Arial" w:eastAsia="SimSun" w:hAnsi="Arial" w:hint="eastAsia"/>
                <w:sz w:val="22"/>
              </w:rPr>
              <w:t>机器</w:t>
            </w:r>
            <w:r w:rsidR="00DD1FF0">
              <w:rPr>
                <w:rFonts w:ascii="Arial" w:eastAsia="SimSun" w:hAnsi="Arial" w:hint="eastAsia"/>
                <w:sz w:val="22"/>
              </w:rPr>
              <w:t>)</w:t>
            </w:r>
          </w:p>
          <w:p w:rsidR="0026315D" w:rsidRDefault="00DD1FF0" w:rsidP="00CE1CE7">
            <w:pPr>
              <w:jc w:val="left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 xml:space="preserve">   1</w:t>
            </w:r>
            <w:r>
              <w:rPr>
                <w:rFonts w:ascii="Arial" w:eastAsia="SimSun" w:hAnsi="Arial" w:hint="eastAsia"/>
                <w:sz w:val="22"/>
              </w:rPr>
              <w:t>）检查是否是</w:t>
            </w:r>
            <w:r>
              <w:rPr>
                <w:rFonts w:ascii="Arial" w:eastAsia="SimSun" w:hAnsi="Arial" w:hint="eastAsia"/>
                <w:sz w:val="22"/>
              </w:rPr>
              <w:t xml:space="preserve"> Shell</w:t>
            </w:r>
            <w:r>
              <w:rPr>
                <w:rFonts w:ascii="Arial" w:eastAsia="SimSun" w:hAnsi="Arial" w:hint="eastAsia"/>
                <w:sz w:val="22"/>
              </w:rPr>
              <w:t>（</w:t>
            </w:r>
            <w:r>
              <w:rPr>
                <w:rFonts w:ascii="Arial" w:eastAsia="SimSun" w:hAnsi="Arial" w:hint="eastAsia"/>
                <w:sz w:val="22"/>
              </w:rPr>
              <w:t>CDSI</w:t>
            </w:r>
            <w:r>
              <w:rPr>
                <w:rFonts w:ascii="Arial" w:eastAsia="SimSun" w:hAnsi="Arial" w:hint="eastAsia"/>
                <w:sz w:val="22"/>
              </w:rPr>
              <w:t>）</w:t>
            </w:r>
            <w:r>
              <w:rPr>
                <w:rFonts w:ascii="Arial" w:eastAsia="SimSun" w:hAnsi="Arial" w:hint="eastAsia"/>
                <w:sz w:val="22"/>
              </w:rPr>
              <w:t xml:space="preserve"> </w:t>
            </w:r>
            <w:r>
              <w:rPr>
                <w:rFonts w:ascii="Arial" w:eastAsia="SimSun" w:hAnsi="Arial" w:hint="eastAsia"/>
                <w:sz w:val="22"/>
              </w:rPr>
              <w:t>机器</w:t>
            </w:r>
            <w:r w:rsidR="00CE1CE7">
              <w:rPr>
                <w:rFonts w:ascii="Arial" w:eastAsia="SimSun" w:hAnsi="Arial" w:hint="eastAsia"/>
                <w:sz w:val="22"/>
              </w:rPr>
              <w:t>(</w:t>
            </w:r>
            <w:r w:rsidR="00CE1CE7" w:rsidRPr="00416A38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CI-MES12-SPEC-000-UC Common Rule.docx</w:t>
            </w:r>
            <w:r w:rsidR="00CE1CE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</w:t>
            </w:r>
            <w:r w:rsidR="00CE1CE7">
              <w:rPr>
                <w:rFonts w:ascii="Times New Roman" w:eastAsia="SimHei" w:hAnsi="Times New Roman" w:hint="eastAsia"/>
                <w:b/>
                <w:sz w:val="18"/>
              </w:rPr>
              <w:t>2.10</w:t>
            </w:r>
            <w:r w:rsidR="00CE1CE7" w:rsidRPr="00893742">
              <w:rPr>
                <w:rFonts w:ascii="Times New Roman" w:eastAsia="SimHei" w:hAnsi="Times New Roman" w:hint="eastAsia"/>
                <w:b/>
                <w:sz w:val="18"/>
              </w:rPr>
              <w:t>判断一个机器是否是</w:t>
            </w:r>
            <w:r w:rsidR="00CE1CE7" w:rsidRPr="00893742">
              <w:rPr>
                <w:rFonts w:ascii="Times New Roman" w:eastAsia="SimHei" w:hAnsi="Times New Roman" w:hint="eastAsia"/>
                <w:b/>
                <w:sz w:val="18"/>
              </w:rPr>
              <w:t>CDSI</w:t>
            </w:r>
            <w:r w:rsidR="00CE1CE7" w:rsidRPr="00893742">
              <w:rPr>
                <w:rFonts w:ascii="Times New Roman" w:eastAsia="SimHei" w:hAnsi="Times New Roman" w:hint="eastAsia"/>
                <w:b/>
                <w:sz w:val="18"/>
              </w:rPr>
              <w:t>机器（</w:t>
            </w:r>
            <w:r w:rsidR="00CE1CE7" w:rsidRPr="00893742">
              <w:rPr>
                <w:rFonts w:ascii="Times New Roman" w:eastAsia="SimHei" w:hAnsi="Times New Roman" w:hint="eastAsia"/>
                <w:b/>
                <w:sz w:val="18"/>
              </w:rPr>
              <w:t>Shell</w:t>
            </w:r>
            <w:r w:rsidR="00CE1CE7" w:rsidRPr="00893742">
              <w:rPr>
                <w:rFonts w:ascii="Times New Roman" w:eastAsia="SimHei" w:hAnsi="Times New Roman" w:hint="eastAsia"/>
                <w:b/>
                <w:sz w:val="18"/>
              </w:rPr>
              <w:t>）</w:t>
            </w:r>
            <w:r w:rsidR="00CE1CE7" w:rsidRPr="00893742">
              <w:rPr>
                <w:rFonts w:ascii="Times New Roman" w:eastAsia="SimHei" w:hAnsi="Times New Roman" w:hint="eastAsia"/>
                <w:b/>
                <w:sz w:val="18"/>
              </w:rPr>
              <w:t>,</w:t>
            </w:r>
            <w:r w:rsidR="00CE1CE7" w:rsidRPr="00893742">
              <w:rPr>
                <w:rFonts w:ascii="Times New Roman" w:eastAsia="SimHei" w:hAnsi="Times New Roman" w:hint="eastAsia"/>
                <w:b/>
                <w:sz w:val="18"/>
              </w:rPr>
              <w:t>加密机</w:t>
            </w:r>
            <w:r w:rsidR="00CE1CE7" w:rsidRPr="00893742">
              <w:rPr>
                <w:rFonts w:ascii="Times New Roman" w:eastAsia="SimHei" w:hAnsi="Times New Roman" w:hint="eastAsia"/>
                <w:b/>
                <w:sz w:val="18"/>
              </w:rPr>
              <w:lastRenderedPageBreak/>
              <w:t>型</w:t>
            </w:r>
            <w:r w:rsidR="00CE1CE7">
              <w:rPr>
                <w:rFonts w:ascii="Times New Roman" w:eastAsia="SimHei" w:hAnsi="Times New Roman" w:hint="eastAsia"/>
                <w:b/>
                <w:sz w:val="18"/>
              </w:rPr>
              <w:t>)</w:t>
            </w:r>
          </w:p>
          <w:p w:rsidR="00DD1FF0" w:rsidRDefault="00DD1FF0" w:rsidP="00DD1FF0">
            <w:pPr>
              <w:ind w:firstLineChars="150" w:firstLine="300"/>
              <w:rPr>
                <w:rFonts w:ascii="Arial" w:eastAsia="SimSun" w:hAnsi="Arial"/>
                <w:sz w:val="22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 xml:space="preserve">2) </w:t>
            </w:r>
            <w:r>
              <w:rPr>
                <w:rFonts w:ascii="Arial" w:eastAsia="SimSun" w:hAnsi="Arial" w:hint="eastAsia"/>
                <w:sz w:val="22"/>
              </w:rPr>
              <w:t>如果不是继续后续流程</w:t>
            </w:r>
            <w:r w:rsidR="00CA2D13">
              <w:rPr>
                <w:rFonts w:ascii="Arial" w:eastAsia="SimSun" w:hAnsi="Arial" w:hint="eastAsia"/>
                <w:sz w:val="22"/>
              </w:rPr>
              <w:t>6</w:t>
            </w:r>
          </w:p>
          <w:p w:rsidR="00DD1FF0" w:rsidRDefault="00DD1FF0" w:rsidP="00DD1FF0">
            <w:pPr>
              <w:ind w:firstLineChars="150" w:firstLine="330"/>
              <w:rPr>
                <w:rFonts w:ascii="Arial" w:eastAsia="SimSun" w:hAnsi="Arial"/>
                <w:sz w:val="22"/>
              </w:rPr>
            </w:pPr>
            <w:r>
              <w:rPr>
                <w:rFonts w:ascii="Arial" w:eastAsia="SimSun" w:hAnsi="Arial" w:hint="eastAsia"/>
                <w:sz w:val="22"/>
              </w:rPr>
              <w:t>3</w:t>
            </w:r>
            <w:r>
              <w:rPr>
                <w:rFonts w:ascii="Arial" w:eastAsia="SimSun" w:hAnsi="Arial" w:hint="eastAsia"/>
                <w:sz w:val="22"/>
              </w:rPr>
              <w:t>）如果是</w:t>
            </w:r>
            <w:r>
              <w:rPr>
                <w:rFonts w:ascii="Arial" w:eastAsia="SimSun" w:hAnsi="Arial" w:hint="eastAsia"/>
                <w:sz w:val="22"/>
              </w:rPr>
              <w:t>,</w:t>
            </w:r>
            <w:r>
              <w:rPr>
                <w:rFonts w:ascii="Arial" w:eastAsia="SimSun" w:hAnsi="Arial" w:hint="eastAsia"/>
                <w:sz w:val="22"/>
              </w:rPr>
              <w:t>则从</w:t>
            </w:r>
            <w:r>
              <w:rPr>
                <w:rFonts w:ascii="Arial" w:eastAsia="SimSun" w:hAnsi="Arial" w:hint="eastAsia"/>
                <w:sz w:val="22"/>
              </w:rPr>
              <w:t>CDSIAST</w:t>
            </w:r>
            <w:r>
              <w:rPr>
                <w:rFonts w:ascii="Arial" w:eastAsia="SimSun" w:hAnsi="Arial" w:hint="eastAsia"/>
                <w:sz w:val="22"/>
              </w:rPr>
              <w:t>表中根据</w:t>
            </w:r>
            <w:r>
              <w:rPr>
                <w:rFonts w:ascii="Arial" w:eastAsia="SimSun" w:hAnsi="Arial" w:hint="eastAsia"/>
                <w:sz w:val="22"/>
              </w:rPr>
              <w:t>ProdID</w:t>
            </w:r>
            <w:r>
              <w:rPr>
                <w:rFonts w:ascii="Arial" w:eastAsia="SimSun" w:hAnsi="Arial" w:hint="eastAsia"/>
                <w:sz w:val="22"/>
              </w:rPr>
              <w:t>取得资产标签，进行结合，并打印</w:t>
            </w:r>
          </w:p>
          <w:p w:rsidR="00DD1FF0" w:rsidRDefault="00DD1FF0" w:rsidP="00DD1FF0">
            <w:pPr>
              <w:ind w:firstLineChars="150" w:firstLine="30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</w:t>
            </w:r>
            <w:r w:rsidR="00402D67"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CDSIAST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'ASSET_TAG2'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@prdId</w:t>
            </w:r>
          </w:p>
          <w:p w:rsidR="00DD1FF0" w:rsidRDefault="00DD1FF0" w:rsidP="00DD1FF0">
            <w:pPr>
              <w:ind w:firstLineChars="150" w:firstLine="30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</w:t>
            </w:r>
            <w:r w:rsidR="00402D67"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CDSIAST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'ASSET_TAG'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@prdId</w:t>
            </w:r>
          </w:p>
          <w:p w:rsidR="00DD1FF0" w:rsidRDefault="00DD1FF0" w:rsidP="00DD1FF0">
            <w:pPr>
              <w:ind w:firstLineChars="150" w:firstLine="30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@ast2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@ast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都为空，则提示错误，“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CDSI Order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，请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IE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维护数据”</w:t>
            </w:r>
          </w:p>
          <w:p w:rsidR="00DD1FF0" w:rsidRDefault="00DD1FF0" w:rsidP="00DD1FF0">
            <w:pPr>
              <w:ind w:firstLineChars="150" w:firstLine="30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不为空则存入</w:t>
            </w:r>
          </w:p>
          <w:p w:rsidR="004F67EE" w:rsidRPr="004F67EE" w:rsidRDefault="00FC6ECB" w:rsidP="004F67EE">
            <w:pPr>
              <w:pStyle w:val="ab"/>
              <w:numPr>
                <w:ilvl w:val="0"/>
                <w:numId w:val="18"/>
              </w:numPr>
              <w:ind w:firstLineChars="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保存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和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Asset SN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的绑定关系</w:t>
            </w:r>
            <w:r w:rsidR="004F67E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—</w:t>
            </w:r>
          </w:p>
          <w:p w:rsidR="004F67EE" w:rsidRPr="009D2987" w:rsidRDefault="004F67EE" w:rsidP="004F67EE">
            <w:pPr>
              <w:pStyle w:val="ab"/>
              <w:ind w:left="360" w:firstLineChars="0" w:firstLine="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Insert Product_Part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values(@prdid,@partpn,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ATSN1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,@astsn</w:t>
            </w:r>
            <w:r w:rsidR="005D7BE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1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ins w:id="362" w:author="Gao, Guan-Wei (高貫偉 ITC)" w:date="2012-04-06T14:12:00Z">
              <w:r w:rsidR="00E8051B">
                <w:rPr>
                  <w:rFonts w:ascii="Arial" w:eastAsia="SimSun" w:hAnsi="Arial" w:cs="Arial" w:hint="eastAsia"/>
                  <w:b/>
                  <w:noProof/>
                  <w:color w:val="FF0000"/>
                  <w:kern w:val="0"/>
                  <w:szCs w:val="21"/>
                  <w:lang w:val="es-ES"/>
                </w:rPr>
                <w:t>CA</w:t>
              </w:r>
            </w:ins>
            <w:del w:id="363" w:author="Gao, Guan-Wei (高貫偉 ITC)" w:date="2012-04-06T14:12:00Z">
              <w:r w:rsidR="006D7C60" w:rsidRPr="006D7C60">
                <w:rPr>
                  <w:rFonts w:ascii="Arial" w:hAnsi="Arial" w:cs="Arial"/>
                  <w:b/>
                  <w:noProof/>
                  <w:color w:val="FF0000"/>
                  <w:kern w:val="0"/>
                  <w:szCs w:val="21"/>
                  <w:lang w:val="es-ES"/>
                  <w:rPrChange w:id="364" w:author="Gao, Guan-Wei (高貫偉 ITC)" w:date="2012-04-06T12:53:00Z">
                    <w:rPr>
                      <w:rFonts w:ascii="Arial" w:hAnsi="Arial" w:cs="Arial"/>
                      <w:noProof/>
                      <w:kern w:val="0"/>
                      <w:szCs w:val="21"/>
                      <w:lang w:val="es-ES"/>
                    </w:rPr>
                  </w:rPrChange>
                </w:rPr>
                <w:delText>’</w:delText>
              </w:r>
            </w:del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,@user,getdate(),getdate()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4F67EE" w:rsidRDefault="004F67EE" w:rsidP="002B7A5E">
            <w:pPr>
              <w:ind w:firstLineChars="150" w:firstLine="315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Insert Product_Part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values(@prdid,@partpn,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ATSN1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,@astsn</w:t>
            </w:r>
            <w:r w:rsidR="005D7BE5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2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ins w:id="365" w:author="Gao, Guan-Wei (高貫偉 ITC)" w:date="2012-04-06T14:12:00Z">
              <w:r w:rsidR="00E8051B">
                <w:rPr>
                  <w:rFonts w:ascii="Arial" w:eastAsia="SimSun" w:hAnsi="Arial" w:cs="Arial" w:hint="eastAsia"/>
                  <w:b/>
                  <w:noProof/>
                  <w:color w:val="FF0000"/>
                  <w:kern w:val="0"/>
                  <w:szCs w:val="21"/>
                  <w:lang w:val="es-ES"/>
                </w:rPr>
                <w:t>CA</w:t>
              </w:r>
            </w:ins>
            <w:del w:id="366" w:author="Gao, Guan-Wei (高貫偉 ITC)" w:date="2012-04-06T14:12:00Z">
              <w:r w:rsidR="006D7C60" w:rsidRPr="006D7C60">
                <w:rPr>
                  <w:rFonts w:ascii="Arial" w:hAnsi="Arial" w:cs="Arial"/>
                  <w:b/>
                  <w:noProof/>
                  <w:color w:val="FF0000"/>
                  <w:kern w:val="0"/>
                  <w:szCs w:val="21"/>
                  <w:lang w:val="es-ES"/>
                  <w:rPrChange w:id="367" w:author="Gao, Guan-Wei (高貫偉 ITC)" w:date="2012-04-06T12:53:00Z">
                    <w:rPr>
                      <w:rFonts w:ascii="Arial" w:hAnsi="Arial" w:cs="Arial"/>
                      <w:noProof/>
                      <w:kern w:val="0"/>
                      <w:szCs w:val="21"/>
                      <w:lang w:val="es-ES"/>
                    </w:rPr>
                  </w:rPrChange>
                </w:rPr>
                <w:delText>’</w:delText>
              </w:r>
            </w:del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,@user,getdate(),getdate()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2B7A5E" w:rsidRPr="00FC6ECB" w:rsidRDefault="002B7A5E" w:rsidP="002B7A5E">
            <w:pPr>
              <w:ind w:firstLineChars="150" w:firstLine="315"/>
              <w:rPr>
                <w:rFonts w:ascii="Arial" w:eastAsia="SimSun" w:hAnsi="Arial"/>
                <w:sz w:val="22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注：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@</w:t>
            </w:r>
            <w:r w:rsidRPr="00891244">
              <w:rPr>
                <w:rFonts w:ascii="Arial" w:hAnsi="Arial" w:cs="Arial" w:hint="eastAsia"/>
                <w:noProof/>
                <w:color w:val="FF0000"/>
                <w:kern w:val="0"/>
                <w:szCs w:val="21"/>
                <w:lang w:val="es-ES"/>
              </w:rPr>
              <w:t>partpn</w:t>
            </w:r>
            <w:r w:rsidRPr="004F67E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为</w:t>
            </w:r>
            <w:r w:rsidRPr="004F67E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PartNo in (bom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中</w:t>
            </w:r>
            <w:r w:rsidRPr="004F67E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BomNodeType=</w:t>
            </w:r>
            <w:r w:rsidRPr="004F67E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4F67E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Pr="004F67EE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4F67E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 Descr=</w:t>
            </w:r>
            <w: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ATSN1</w:t>
            </w:r>
            <w: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对应的</w:t>
            </w:r>
            <w:r w:rsidRPr="004F67EE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Pn)</w:t>
            </w:r>
          </w:p>
        </w:tc>
      </w:tr>
      <w:tr w:rsidR="0055625A" w:rsidRPr="00C96668" w:rsidTr="002879B4">
        <w:trPr>
          <w:trHeight w:val="194"/>
        </w:trPr>
        <w:tc>
          <w:tcPr>
            <w:tcW w:w="1147" w:type="pct"/>
          </w:tcPr>
          <w:p w:rsidR="0055625A" w:rsidRPr="00C96668" w:rsidRDefault="00AD73B6" w:rsidP="00ED295E">
            <w:pPr>
              <w:rPr>
                <w:rFonts w:ascii="Arial" w:eastAsia="SimSun" w:hAnsi="Arial"/>
                <w:sz w:val="22"/>
              </w:rPr>
            </w:pPr>
            <w:del w:id="368" w:author="Gao, Guan-Wei (高貫偉 ITC)" w:date="2012-04-10T15:21:00Z">
              <w:r w:rsidDel="00962C1D">
                <w:rPr>
                  <w:rFonts w:ascii="Arial" w:eastAsia="SimSun" w:hAnsi="Arial" w:hint="eastAsia"/>
                  <w:sz w:val="22"/>
                </w:rPr>
                <w:lastRenderedPageBreak/>
                <w:delText>6</w:delText>
              </w:r>
            </w:del>
            <w:ins w:id="369" w:author="Gao, Guan-Wei (高貫偉 ITC)" w:date="2012-04-10T15:21:00Z">
              <w:r w:rsidR="00962C1D">
                <w:rPr>
                  <w:rFonts w:ascii="Arial" w:eastAsia="SimSun" w:hAnsi="Arial" w:hint="eastAsia"/>
                  <w:sz w:val="22"/>
                </w:rPr>
                <w:t>7</w:t>
              </w:r>
            </w:ins>
            <w:r w:rsidR="00BB471C" w:rsidRPr="00C96668">
              <w:rPr>
                <w:rFonts w:ascii="Arial" w:eastAsia="SimSun" w:hAnsi="Arial" w:hint="eastAsia"/>
                <w:sz w:val="22"/>
              </w:rPr>
              <w:t>.I</w:t>
            </w:r>
            <w:r w:rsidR="00BB471C" w:rsidRPr="00C96668">
              <w:rPr>
                <w:rFonts w:ascii="Arial" w:eastAsia="SimSun" w:hAnsi="Arial"/>
                <w:sz w:val="22"/>
              </w:rPr>
              <w:t>n</w:t>
            </w:r>
            <w:r w:rsidR="00BB471C" w:rsidRPr="00C96668">
              <w:rPr>
                <w:rFonts w:ascii="Arial" w:eastAsia="SimSun" w:hAnsi="Arial" w:hint="eastAsia"/>
                <w:sz w:val="22"/>
              </w:rPr>
              <w:t xml:space="preserve">put </w:t>
            </w:r>
            <w:r w:rsidR="00ED295E">
              <w:rPr>
                <w:rFonts w:ascii="Arial" w:eastAsia="SimSun" w:hAnsi="Arial" w:hint="eastAsia"/>
                <w:sz w:val="22"/>
              </w:rPr>
              <w:t>AST</w:t>
            </w:r>
          </w:p>
        </w:tc>
        <w:tc>
          <w:tcPr>
            <w:tcW w:w="3853" w:type="pct"/>
            <w:shd w:val="clear" w:color="auto" w:fill="auto"/>
          </w:tcPr>
          <w:p w:rsidR="0055625A" w:rsidRPr="0000137C" w:rsidRDefault="0000137C" w:rsidP="002879B4">
            <w:pPr>
              <w:rPr>
                <w:rFonts w:ascii="Arial" w:hAnsi="Arial"/>
                <w:color w:val="FF0000"/>
                <w:sz w:val="22"/>
              </w:rPr>
            </w:pPr>
            <w:r w:rsidRPr="0000137C">
              <w:rPr>
                <w:rFonts w:ascii="Arial" w:hAnsi="Arial" w:hint="eastAsia"/>
                <w:color w:val="FF0000"/>
                <w:sz w:val="22"/>
              </w:rPr>
              <w:t>如果在步骤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5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中已经结合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AST,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就不同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Input AST</w:t>
            </w:r>
            <w:r w:rsidRPr="0000137C">
              <w:rPr>
                <w:rFonts w:ascii="Arial" w:hAnsi="Arial" w:hint="eastAsia"/>
                <w:color w:val="FF0000"/>
                <w:sz w:val="22"/>
              </w:rPr>
              <w:t>了</w:t>
            </w:r>
          </w:p>
        </w:tc>
      </w:tr>
      <w:tr w:rsidR="00476653" w:rsidRPr="00C96668" w:rsidTr="00E35B15">
        <w:trPr>
          <w:trHeight w:val="2179"/>
        </w:trPr>
        <w:tc>
          <w:tcPr>
            <w:tcW w:w="1147" w:type="pct"/>
          </w:tcPr>
          <w:p w:rsidR="00476653" w:rsidRPr="00167C36" w:rsidRDefault="00476653" w:rsidP="002879B4">
            <w:pPr>
              <w:rPr>
                <w:rFonts w:ascii="Arial" w:hAnsi="Arial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476653" w:rsidRPr="002F6609" w:rsidRDefault="00476653" w:rsidP="005D768A">
            <w:pPr>
              <w:rPr>
                <w:ins w:id="370" w:author="ies12cn74" w:date="2013-11-25T09:12:00Z"/>
                <w:rFonts w:ascii="Arial" w:eastAsia="宋体" w:hAnsi="Arial"/>
                <w:sz w:val="22"/>
              </w:rPr>
            </w:pPr>
          </w:p>
          <w:p w:rsidR="00476653" w:rsidRPr="00DA7D58" w:rsidRDefault="00476653" w:rsidP="005D768A">
            <w:pPr>
              <w:rPr>
                <w:rFonts w:ascii="Arial" w:eastAsia="宋体" w:hAnsi="Arial"/>
                <w:sz w:val="22"/>
                <w:rPrChange w:id="371" w:author="ies12cn74" w:date="2013-11-25T09:11:00Z">
                  <w:rPr>
                    <w:rFonts w:ascii="Arial" w:eastAsia="SimSun" w:hAnsi="Arial"/>
                    <w:sz w:val="22"/>
                  </w:rPr>
                </w:rPrChange>
              </w:rPr>
            </w:pPr>
            <w:del w:id="372" w:author="Gao, Guan-Wei (高貫偉 ITC)" w:date="2012-04-10T15:21:00Z">
              <w:r w:rsidDel="00962C1D">
                <w:rPr>
                  <w:rFonts w:ascii="Arial" w:eastAsia="SimSun" w:hAnsi="Arial" w:hint="eastAsia"/>
                  <w:sz w:val="22"/>
                </w:rPr>
                <w:delText>7</w:delText>
              </w:r>
            </w:del>
            <w:ins w:id="373" w:author="Gao, Guan-Wei (高貫偉 ITC)" w:date="2012-04-10T15:21:00Z">
              <w:del w:id="374" w:author="ies12cn74" w:date="2013-11-25T08:39:00Z">
                <w:r w:rsidDel="00167C36">
                  <w:rPr>
                    <w:rFonts w:ascii="Arial" w:eastAsia="SimSun" w:hAnsi="Arial" w:hint="eastAsia"/>
                    <w:sz w:val="22"/>
                  </w:rPr>
                  <w:delText>8</w:delText>
                </w:r>
              </w:del>
            </w:ins>
            <w:del w:id="375" w:author="ies12cn74" w:date="2013-11-25T08:39:00Z">
              <w:r w:rsidRPr="00C96668" w:rsidDel="00167C36">
                <w:rPr>
                  <w:rFonts w:ascii="Arial" w:eastAsia="SimSun" w:hAnsi="Arial" w:hint="eastAsia"/>
                  <w:sz w:val="22"/>
                </w:rPr>
                <w:delText>.</w:delText>
              </w:r>
            </w:del>
            <w:r w:rsidRPr="00C96668">
              <w:rPr>
                <w:rFonts w:ascii="Arial" w:eastAsia="SimSun" w:hAnsi="Arial" w:hint="eastAsia"/>
                <w:sz w:val="22"/>
              </w:rPr>
              <w:t>保存</w:t>
            </w:r>
          </w:p>
        </w:tc>
      </w:tr>
      <w:tr w:rsidR="001A3729" w:rsidRPr="00C96668" w:rsidTr="002879B4">
        <w:trPr>
          <w:trHeight w:val="194"/>
        </w:trPr>
        <w:tc>
          <w:tcPr>
            <w:tcW w:w="1147" w:type="pct"/>
          </w:tcPr>
          <w:p w:rsidR="001A3729" w:rsidRPr="00C96668" w:rsidRDefault="001A3729" w:rsidP="002879B4">
            <w:pPr>
              <w:rPr>
                <w:rFonts w:ascii="Arial" w:hAnsi="Arial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1A3729" w:rsidRPr="00C96668" w:rsidRDefault="001A3729" w:rsidP="002879B4">
            <w:pPr>
              <w:rPr>
                <w:rFonts w:ascii="Arial" w:hAnsi="Arial"/>
                <w:sz w:val="22"/>
              </w:rPr>
            </w:pPr>
          </w:p>
        </w:tc>
      </w:tr>
    </w:tbl>
    <w:p w:rsidR="0055625A" w:rsidRPr="000C01CB" w:rsidRDefault="0055625A" w:rsidP="0055625A">
      <w:pPr>
        <w:ind w:left="420"/>
        <w:jc w:val="left"/>
        <w:rPr>
          <w:color w:val="FF0000"/>
        </w:rPr>
      </w:pPr>
    </w:p>
    <w:p w:rsidR="0055625A" w:rsidRDefault="0055625A" w:rsidP="0055625A">
      <w:pPr>
        <w:ind w:firstLineChars="200" w:firstLine="420"/>
        <w:jc w:val="left"/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业务规则</w:t>
      </w:r>
    </w:p>
    <w:tbl>
      <w:tblPr>
        <w:tblW w:w="85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6521"/>
      </w:tblGrid>
      <w:tr w:rsidR="0055625A" w:rsidRPr="00C96668" w:rsidTr="002879B4">
        <w:trPr>
          <w:trHeight w:val="402"/>
        </w:trPr>
        <w:tc>
          <w:tcPr>
            <w:tcW w:w="1984" w:type="dxa"/>
            <w:shd w:val="clear" w:color="auto" w:fill="CCFFCC"/>
          </w:tcPr>
          <w:p w:rsidR="0055625A" w:rsidRPr="00C96668" w:rsidRDefault="0055625A" w:rsidP="002879B4">
            <w:pPr>
              <w:rPr>
                <w:rFonts w:ascii="Arial" w:hAnsi="Arial"/>
                <w:sz w:val="22"/>
              </w:rPr>
            </w:pPr>
            <w:r w:rsidRPr="00C96668">
              <w:rPr>
                <w:rFonts w:ascii="Arial" w:hAnsi="Arial" w:hint="eastAsia"/>
                <w:sz w:val="22"/>
              </w:rPr>
              <w:t>Function</w:t>
            </w:r>
          </w:p>
        </w:tc>
        <w:tc>
          <w:tcPr>
            <w:tcW w:w="6521" w:type="dxa"/>
            <w:shd w:val="clear" w:color="auto" w:fill="CCFFCC"/>
          </w:tcPr>
          <w:p w:rsidR="0055625A" w:rsidRPr="00C96668" w:rsidRDefault="0055625A" w:rsidP="002879B4">
            <w:pPr>
              <w:rPr>
                <w:rFonts w:ascii="Arial" w:hAnsi="Arial"/>
                <w:sz w:val="22"/>
              </w:rPr>
            </w:pPr>
            <w:r w:rsidRPr="00C96668">
              <w:rPr>
                <w:rFonts w:ascii="Arial" w:hAnsi="Arial" w:hint="eastAsia"/>
                <w:sz w:val="22"/>
              </w:rPr>
              <w:t>Rule</w:t>
            </w:r>
          </w:p>
        </w:tc>
      </w:tr>
      <w:tr w:rsidR="00DD59EB" w:rsidRPr="00B93E14" w:rsidTr="002879B4">
        <w:trPr>
          <w:trHeight w:val="422"/>
        </w:trPr>
        <w:tc>
          <w:tcPr>
            <w:tcW w:w="1984" w:type="dxa"/>
            <w:shd w:val="clear" w:color="auto" w:fill="auto"/>
          </w:tcPr>
          <w:p w:rsidR="00962C1D" w:rsidRDefault="00962C1D" w:rsidP="00D237EB">
            <w:pPr>
              <w:rPr>
                <w:ins w:id="376" w:author="Gao, Guan-Wei (高貫偉 ITC)" w:date="2012-04-10T15:22:00Z"/>
                <w:rFonts w:ascii="Arial" w:eastAsia="SimSun" w:hAnsi="Arial"/>
                <w:sz w:val="22"/>
              </w:rPr>
            </w:pPr>
            <w:ins w:id="377" w:author="Gao, Guan-Wei (高貫偉 ITC)" w:date="2012-04-10T15:21:00Z">
              <w:r>
                <w:rPr>
                  <w:rFonts w:ascii="Arial" w:eastAsia="SimSun" w:hAnsi="Arial" w:hint="eastAsia"/>
                  <w:sz w:val="22"/>
                </w:rPr>
                <w:t xml:space="preserve">5. </w:t>
              </w:r>
              <w:r>
                <w:rPr>
                  <w:rFonts w:ascii="Arial" w:eastAsia="SimSun" w:hAnsi="Arial" w:hint="eastAsia"/>
                  <w:sz w:val="22"/>
                </w:rPr>
                <w:t>显示</w:t>
              </w:r>
              <w:r>
                <w:rPr>
                  <w:rFonts w:ascii="Arial" w:eastAsia="SimSun" w:hAnsi="Arial" w:hint="eastAsia"/>
                  <w:sz w:val="22"/>
                </w:rPr>
                <w:t>ESOP</w:t>
              </w:r>
            </w:ins>
          </w:p>
          <w:p w:rsidR="00DD59EB" w:rsidRPr="00962C1D" w:rsidRDefault="006D7C60" w:rsidP="00D237EB">
            <w:pPr>
              <w:rPr>
                <w:rFonts w:ascii="Arial" w:eastAsia="SimSun" w:hAnsi="Arial"/>
                <w:b/>
                <w:color w:val="FF0000"/>
                <w:sz w:val="22"/>
                <w:rPrChange w:id="378" w:author="Gao, Guan-Wei (高貫偉 ITC)" w:date="2012-04-10T15:22:00Z">
                  <w:rPr>
                    <w:rFonts w:ascii="Arial" w:eastAsia="SimSun" w:hAnsi="Arial"/>
                    <w:sz w:val="22"/>
                  </w:rPr>
                </w:rPrChange>
              </w:rPr>
            </w:pPr>
            <w:ins w:id="379" w:author="Gao, Guan-Wei (高貫偉 ITC)" w:date="2012-04-10T15:22:00Z">
              <w:r w:rsidRPr="006D7C60">
                <w:rPr>
                  <w:rFonts w:ascii="Arial" w:eastAsia="SimSun" w:hAnsi="Arial" w:hint="eastAsia"/>
                  <w:b/>
                  <w:color w:val="FF0000"/>
                  <w:sz w:val="22"/>
                  <w:rPrChange w:id="380" w:author="Gao, Guan-Wei (高貫偉 ITC)" w:date="2012-04-10T15:22:00Z">
                    <w:rPr>
                      <w:rFonts w:ascii="Arial" w:eastAsia="SimSun" w:hAnsi="Arial" w:hint="eastAsia"/>
                      <w:sz w:val="22"/>
                    </w:rPr>
                  </w:rPrChange>
                </w:rPr>
                <w:t>【</w:t>
              </w:r>
              <w:r w:rsidRPr="006D7C60">
                <w:rPr>
                  <w:rFonts w:ascii="Arial" w:eastAsia="SimSun" w:hAnsi="Arial"/>
                  <w:b/>
                  <w:color w:val="FF0000"/>
                  <w:sz w:val="22"/>
                  <w:rPrChange w:id="381" w:author="Gao, Guan-Wei (高貫偉 ITC)" w:date="2012-04-10T15:22:00Z">
                    <w:rPr>
                      <w:rFonts w:ascii="Arial" w:eastAsia="SimSun" w:hAnsi="Arial"/>
                      <w:sz w:val="22"/>
                    </w:rPr>
                  </w:rPrChange>
                </w:rPr>
                <w:t>2012-4-10</w:t>
              </w:r>
              <w:r w:rsidRPr="006D7C60">
                <w:rPr>
                  <w:rFonts w:ascii="Arial" w:eastAsia="SimSun" w:hAnsi="Arial" w:hint="eastAsia"/>
                  <w:b/>
                  <w:color w:val="FF0000"/>
                  <w:sz w:val="22"/>
                  <w:rPrChange w:id="382" w:author="Gao, Guan-Wei (高貫偉 ITC)" w:date="2012-04-10T15:22:00Z">
                    <w:rPr>
                      <w:rFonts w:ascii="Arial" w:eastAsia="SimSun" w:hAnsi="Arial" w:hint="eastAsia"/>
                      <w:sz w:val="22"/>
                    </w:rPr>
                  </w:rPrChange>
                </w:rPr>
                <w:t>】</w:t>
              </w:r>
            </w:ins>
            <w:del w:id="383" w:author="Gao, Guan-Wei (高貫偉 ITC)" w:date="2012-04-10T15:21:00Z">
              <w:r w:rsidRPr="006D7C60">
                <w:rPr>
                  <w:rFonts w:ascii="Arial" w:eastAsia="SimSun" w:hAnsi="Arial"/>
                  <w:b/>
                  <w:color w:val="FF0000"/>
                  <w:sz w:val="22"/>
                  <w:rPrChange w:id="384" w:author="Gao, Guan-Wei (高貫偉 ITC)" w:date="2012-04-10T15:22:00Z">
                    <w:rPr>
                      <w:rFonts w:ascii="Arial" w:eastAsia="SimSun" w:hAnsi="Arial"/>
                      <w:sz w:val="22"/>
                    </w:rPr>
                  </w:rPrChange>
                </w:rPr>
                <w:delText>6.Input AST</w:delText>
              </w:r>
            </w:del>
          </w:p>
        </w:tc>
        <w:tc>
          <w:tcPr>
            <w:tcW w:w="6521" w:type="dxa"/>
            <w:shd w:val="clear" w:color="auto" w:fill="auto"/>
          </w:tcPr>
          <w:p w:rsidR="00962C1D" w:rsidRPr="00962C1D" w:rsidRDefault="00962C1D" w:rsidP="00962C1D">
            <w:pPr>
              <w:rPr>
                <w:ins w:id="385" w:author="Gao, Guan-Wei (高貫偉 ITC)" w:date="2012-04-10T15:22:00Z"/>
                <w:rFonts w:ascii="Arial" w:eastAsia="SimSun" w:hAnsi="Arial" w:cs="Arial"/>
                <w:noProof/>
                <w:kern w:val="0"/>
                <w:szCs w:val="21"/>
              </w:rPr>
            </w:pPr>
            <w:ins w:id="386" w:author="Gao, Guan-Wei (高貫偉 ITC)" w:date="2012-04-10T15:22:00Z"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1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、</w:t>
              </w:r>
            </w:ins>
            <w:ins w:id="387" w:author="Gao, Guan-Wei (高貫偉 ITC)" w:date="2012-04-10T15:23:00Z"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>获取该</w:t>
              </w:r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>Product</w:t>
              </w:r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>的</w:t>
              </w:r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>Model</w:t>
              </w:r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>（</w:t>
              </w:r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>Product.Model; Condtion: P</w:t>
              </w:r>
            </w:ins>
            <w:ins w:id="388" w:author="Gao, Guan-Wei (高貫偉 ITC)" w:date="2012-04-10T15:24:00Z"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>roductID=#Prd or CUSTSN=#CustSN</w:t>
              </w:r>
            </w:ins>
            <w:ins w:id="389" w:author="Gao, Guan-Wei (高貫偉 ITC)" w:date="2012-04-10T15:23:00Z"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>）</w:t>
              </w:r>
            </w:ins>
          </w:p>
          <w:p w:rsidR="00962C1D" w:rsidRDefault="00962C1D" w:rsidP="00962C1D">
            <w:pPr>
              <w:rPr>
                <w:ins w:id="390" w:author="Gao, Guan-Wei (高貫偉 ITC)" w:date="2012-04-10T15:22:00Z"/>
                <w:rFonts w:ascii="Arial" w:hAnsi="Arial" w:cs="Arial"/>
                <w:noProof/>
                <w:kern w:val="0"/>
                <w:szCs w:val="21"/>
              </w:rPr>
            </w:pPr>
            <w:ins w:id="391" w:author="Gao, Guan-Wei (高貫偉 ITC)" w:date="2012-04-10T15:22:00Z"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>2</w:t>
              </w:r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>、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从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ModelInfo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中获取该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Model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的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MN2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属性（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ModelInfo.Value; Condition:Model=@Model and Name=</w:t>
              </w:r>
              <w:r>
                <w:rPr>
                  <w:rFonts w:ascii="Arial" w:hAnsi="Arial" w:cs="Arial"/>
                  <w:noProof/>
                  <w:kern w:val="0"/>
                  <w:szCs w:val="21"/>
                </w:rPr>
                <w:t>’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MN2</w:t>
              </w:r>
              <w:r>
                <w:rPr>
                  <w:rFonts w:ascii="Arial" w:hAnsi="Arial" w:cs="Arial"/>
                  <w:noProof/>
                  <w:kern w:val="0"/>
                  <w:szCs w:val="21"/>
                </w:rPr>
                <w:t>’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），记入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 xml:space="preserve"> @MN2</w:t>
              </w:r>
            </w:ins>
          </w:p>
          <w:p w:rsidR="00962C1D" w:rsidRDefault="00962C1D" w:rsidP="00962C1D">
            <w:pPr>
              <w:rPr>
                <w:ins w:id="392" w:author="Gao, Guan-Wei (高貫偉 ITC)" w:date="2012-04-10T15:22:00Z"/>
                <w:rFonts w:ascii="Arial" w:hAnsi="Arial" w:cs="Arial"/>
                <w:noProof/>
                <w:kern w:val="0"/>
                <w:szCs w:val="21"/>
              </w:rPr>
            </w:pPr>
            <w:ins w:id="393" w:author="Gao, Guan-Wei (高貫偉 ITC)" w:date="2012-04-10T15:22:00Z"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lastRenderedPageBreak/>
                <w:t>若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@MN2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不存在或者为空，则提示：“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MN2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错误”</w:t>
              </w:r>
            </w:ins>
          </w:p>
          <w:p w:rsidR="00962C1D" w:rsidRDefault="00962C1D" w:rsidP="00962C1D">
            <w:pPr>
              <w:rPr>
                <w:ins w:id="394" w:author="Gao, Guan-Wei (高貫偉 ITC)" w:date="2012-04-10T15:22:00Z"/>
                <w:rFonts w:ascii="Arial" w:hAnsi="Arial" w:cs="Arial"/>
                <w:noProof/>
                <w:kern w:val="0"/>
                <w:szCs w:val="21"/>
              </w:rPr>
            </w:pPr>
            <w:ins w:id="395" w:author="Gao, Guan-Wei (高貫偉 ITC)" w:date="2012-04-10T15:22:00Z"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>3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、获取该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Model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的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PP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类和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AT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类描述为</w:t>
              </w:r>
              <w:r>
                <w:rPr>
                  <w:rFonts w:ascii="Arial" w:hAnsi="Arial" w:cs="Arial"/>
                  <w:noProof/>
                  <w:kern w:val="0"/>
                  <w:szCs w:val="21"/>
                </w:rPr>
                <w:t>’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AT%[1,2,3]</w:t>
              </w:r>
              <w:r>
                <w:rPr>
                  <w:rFonts w:ascii="Arial" w:hAnsi="Arial" w:cs="Arial"/>
                  <w:noProof/>
                  <w:kern w:val="0"/>
                  <w:szCs w:val="21"/>
                </w:rPr>
                <w:t>’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的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PartNo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，并按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PartNo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正序排列，按以下方式组成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@PICURL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；若没有取得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PartNo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，则提示：“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No AST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”</w:t>
              </w:r>
            </w:ins>
          </w:p>
          <w:p w:rsidR="00962C1D" w:rsidRDefault="00962C1D" w:rsidP="00962C1D">
            <w:pPr>
              <w:rPr>
                <w:ins w:id="396" w:author="Gao, Guan-Wei (高貫偉 ITC)" w:date="2012-04-10T15:22:00Z"/>
                <w:rFonts w:ascii="Arial" w:hAnsi="Arial" w:cs="Arial"/>
                <w:noProof/>
                <w:kern w:val="0"/>
                <w:szCs w:val="21"/>
              </w:rPr>
            </w:pPr>
            <w:ins w:id="397" w:author="Gao, Guan-Wei (高貫偉 ITC)" w:date="2012-04-10T15:22:00Z"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@PICURL=@</w:t>
              </w:r>
              <w:r>
                <w:rPr>
                  <w:rStyle w:val="htmlnon1"/>
                  <w:rFonts w:ascii="Courier New" w:hAnsi="Courier New" w:cs="Courier New"/>
                </w:rPr>
                <w:t>RDS_Server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 xml:space="preserve"> + @MN2+@PartNo1+@PartNo2+......+</w:t>
              </w:r>
              <w:r>
                <w:rPr>
                  <w:rFonts w:ascii="Arial" w:hAnsi="Arial" w:cs="Arial"/>
                  <w:noProof/>
                  <w:kern w:val="0"/>
                  <w:szCs w:val="21"/>
                </w:rPr>
                <w:t>’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.JPG</w:t>
              </w:r>
              <w:r>
                <w:rPr>
                  <w:rFonts w:ascii="Arial" w:hAnsi="Arial" w:cs="Arial"/>
                  <w:noProof/>
                  <w:kern w:val="0"/>
                  <w:szCs w:val="21"/>
                </w:rPr>
                <w:t>’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（注意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JPG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前有</w:t>
              </w:r>
              <w:r w:rsidRPr="00C705DF">
                <w:rPr>
                  <w:rFonts w:ascii="Arial" w:hAnsi="Arial" w:cs="Arial"/>
                  <w:noProof/>
                  <w:kern w:val="0"/>
                  <w:szCs w:val="21"/>
                  <w:highlight w:val="yellow"/>
                </w:rPr>
                <w:t>.</w:t>
              </w:r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）</w:t>
              </w:r>
            </w:ins>
          </w:p>
          <w:p w:rsidR="00962C1D" w:rsidRDefault="00962C1D" w:rsidP="002879B4">
            <w:pPr>
              <w:rPr>
                <w:ins w:id="398" w:author="Gao, Guan-Wei (高貫偉 ITC)" w:date="2012-04-10T15:25:00Z"/>
                <w:rFonts w:ascii="Arial" w:eastAsia="SimSun" w:hAnsi="Arial" w:cs="Arial"/>
                <w:noProof/>
                <w:kern w:val="0"/>
                <w:szCs w:val="21"/>
              </w:rPr>
            </w:pPr>
            <w:ins w:id="399" w:author="Gao, Guan-Wei (高貫偉 ITC)" w:date="2012-04-10T15:22:00Z"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注意：</w:t>
              </w:r>
            </w:ins>
          </w:p>
          <w:p w:rsidR="00962C1D" w:rsidRDefault="00962C1D" w:rsidP="002879B4">
            <w:pPr>
              <w:rPr>
                <w:ins w:id="400" w:author="Gao, Guan-Wei (高貫偉 ITC)" w:date="2012-04-10T15:24:00Z"/>
                <w:rStyle w:val="htmlnon1"/>
                <w:rFonts w:ascii="Courier New" w:eastAsia="SimSun" w:hAnsi="Courier New" w:cs="Courier New"/>
              </w:rPr>
            </w:pPr>
            <w:ins w:id="401" w:author="Gao, Guan-Wei (高貫偉 ITC)" w:date="2012-04-10T15:25:00Z">
              <w:r>
                <w:rPr>
                  <w:rFonts w:ascii="Arial" w:eastAsia="SimSun" w:hAnsi="Arial" w:cs="Arial" w:hint="eastAsia"/>
                  <w:noProof/>
                  <w:kern w:val="0"/>
                  <w:szCs w:val="21"/>
                </w:rPr>
                <w:t xml:space="preserve">1. </w:t>
              </w:r>
            </w:ins>
            <w:ins w:id="402" w:author="Gao, Guan-Wei (高貫偉 ITC)" w:date="2012-04-10T15:22:00Z">
              <w:r>
                <w:rPr>
                  <w:rFonts w:ascii="Arial" w:hAnsi="Arial" w:cs="Arial" w:hint="eastAsia"/>
                  <w:noProof/>
                  <w:kern w:val="0"/>
                  <w:szCs w:val="21"/>
                </w:rPr>
                <w:t>@</w:t>
              </w:r>
              <w:r>
                <w:rPr>
                  <w:rStyle w:val="htmlnon1"/>
                  <w:rFonts w:ascii="Courier New" w:hAnsi="Courier New" w:cs="Courier New"/>
                </w:rPr>
                <w:t>RDS_Server</w:t>
              </w:r>
              <w:r>
                <w:rPr>
                  <w:rStyle w:val="htmlnon1"/>
                  <w:rFonts w:ascii="Courier New" w:hAnsi="Courier New" w:cs="Courier New" w:hint="eastAsia"/>
                </w:rPr>
                <w:t>可在</w:t>
              </w:r>
              <w:r>
                <w:rPr>
                  <w:rStyle w:val="htmlnon1"/>
                  <w:rFonts w:ascii="Courier New" w:hAnsi="Courier New" w:cs="Courier New" w:hint="eastAsia"/>
                </w:rPr>
                <w:t>WebConfig</w:t>
              </w:r>
              <w:r>
                <w:rPr>
                  <w:rStyle w:val="htmlnon1"/>
                  <w:rFonts w:ascii="Courier New" w:hAnsi="Courier New" w:cs="Courier New" w:hint="eastAsia"/>
                </w:rPr>
                <w:t>中增加一</w:t>
              </w:r>
              <w:r>
                <w:rPr>
                  <w:rStyle w:val="htmlnon1"/>
                  <w:rFonts w:ascii="Courier New" w:hAnsi="Courier New" w:cs="Courier New" w:hint="eastAsia"/>
                </w:rPr>
                <w:t>Key</w:t>
              </w:r>
              <w:r>
                <w:rPr>
                  <w:rStyle w:val="htmlnon1"/>
                  <w:rFonts w:ascii="Courier New" w:hAnsi="Courier New" w:cs="Courier New" w:hint="eastAsia"/>
                </w:rPr>
                <w:t>值，用来记录该项</w:t>
              </w:r>
            </w:ins>
          </w:p>
          <w:p w:rsidR="00DD59EB" w:rsidDel="00962C1D" w:rsidRDefault="00962C1D" w:rsidP="00962C1D">
            <w:pPr>
              <w:rPr>
                <w:del w:id="403" w:author="Gao, Guan-Wei (高貫偉 ITC)" w:date="2012-04-10T15:21:00Z"/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ins w:id="404" w:author="Gao, Guan-Wei (高貫偉 ITC)" w:date="2012-04-10T15:25:00Z"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</w:rPr>
                <w:t>2.</w:t>
              </w:r>
              <w:r w:rsidR="006D7C60" w:rsidRPr="006D7C60">
                <w:rPr>
                  <w:rFonts w:ascii="Courier New" w:eastAsia="SimSun" w:hAnsi="Courier New" w:cs="Courier New"/>
                  <w:i/>
                  <w:noProof/>
                  <w:kern w:val="0"/>
                  <w:sz w:val="22"/>
                  <w:rPrChange w:id="405" w:author="Gao, Guan-Wei (高貫偉 ITC)" w:date="2012-04-10T15:25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</w:rPr>
                  </w:rPrChange>
                </w:rPr>
                <w:t>可完全参考</w:t>
              </w:r>
              <w:r w:rsidR="006D7C60" w:rsidRPr="006D7C60">
                <w:rPr>
                  <w:rFonts w:ascii="Courier New" w:eastAsia="SimSun" w:hAnsi="Courier New" w:cs="Courier New"/>
                  <w:i/>
                  <w:noProof/>
                  <w:kern w:val="0"/>
                  <w:sz w:val="22"/>
                  <w:rPrChange w:id="406" w:author="Gao, Guan-Wei (高貫偉 ITC)" w:date="2012-04-10T15:25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</w:rPr>
                  </w:rPrChange>
                </w:rPr>
                <w:t>CI-MES12-SPEC-FA-UC Online Generate AST .docx</w:t>
              </w:r>
            </w:ins>
            <w:del w:id="407" w:author="Gao, Guan-Wei (高貫偉 ITC)" w:date="2012-04-10T15:21:00Z">
              <w:r w:rsidR="00DD59EB" w:rsidDel="00962C1D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lang w:val="es-ES"/>
                </w:rPr>
                <w:delText>按照步骤</w:delText>
              </w:r>
              <w:r w:rsidR="00DD59EB" w:rsidDel="00962C1D">
                <w:rPr>
                  <w:rFonts w:ascii="Arial" w:eastAsia="SimSun" w:hAnsi="Arial" w:hint="eastAsia"/>
                  <w:sz w:val="22"/>
                </w:rPr>
                <w:delText>2.Ast Length</w:delText>
              </w:r>
              <w:r w:rsidR="00DD59EB" w:rsidDel="00962C1D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lang w:val="es-ES"/>
                </w:rPr>
                <w:delText>输入的长度，进行</w:delText>
              </w:r>
              <w:r w:rsidR="00DD59EB" w:rsidDel="00962C1D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lang w:val="es-ES"/>
                </w:rPr>
                <w:delText>AST</w:delText>
              </w:r>
              <w:r w:rsidR="00DD59EB" w:rsidDel="00962C1D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lang w:val="es-ES"/>
                </w:rPr>
                <w:delText>的输入合法性检查</w:delText>
              </w:r>
            </w:del>
          </w:p>
          <w:p w:rsidR="00DD59EB" w:rsidRPr="00C96668" w:rsidRDefault="00DD59EB" w:rsidP="002879B4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del w:id="408" w:author="Gao, Guan-Wei (高貫偉 ITC)" w:date="2012-04-10T15:21:00Z">
              <w:r w:rsidDel="00962C1D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lang w:val="es-ES"/>
                </w:rPr>
                <w:delText>,</w:delText>
              </w:r>
              <w:r w:rsidDel="00962C1D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lang w:val="es-ES"/>
                </w:rPr>
                <w:delText>如与步骤</w:delText>
              </w:r>
              <w:r w:rsidRPr="009D5630" w:rsidDel="00962C1D">
                <w:rPr>
                  <w:rFonts w:ascii="Arial" w:eastAsia="SimSun" w:hAnsi="Arial" w:hint="eastAsia"/>
                  <w:sz w:val="22"/>
                  <w:lang w:val="es-ES"/>
                </w:rPr>
                <w:delText>2.Ast Length</w:delText>
              </w:r>
              <w:r w:rsidDel="00962C1D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lang w:val="es-ES"/>
                </w:rPr>
                <w:delText>输入的长度不符，提示</w:delText>
              </w:r>
              <w:r w:rsidDel="00962C1D">
                <w:rPr>
                  <w:rFonts w:ascii="Courier New" w:eastAsia="SimSun" w:hAnsi="Courier New" w:cs="Courier New"/>
                  <w:noProof/>
                  <w:kern w:val="0"/>
                  <w:sz w:val="22"/>
                  <w:lang w:val="es-ES"/>
                </w:rPr>
                <w:delText>”</w:delText>
              </w:r>
              <w:r w:rsidDel="00962C1D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lang w:val="es-ES"/>
                </w:rPr>
                <w:delText>AST</w:delText>
              </w:r>
              <w:r w:rsidDel="00962C1D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lang w:val="es-ES"/>
                </w:rPr>
                <w:delText>长度与输入的</w:delText>
              </w:r>
              <w:r w:rsidRPr="009D5630" w:rsidDel="00962C1D">
                <w:rPr>
                  <w:rFonts w:ascii="Arial" w:eastAsia="SimSun" w:hAnsi="Arial" w:hint="eastAsia"/>
                  <w:sz w:val="22"/>
                  <w:lang w:val="es-ES"/>
                </w:rPr>
                <w:delText>Ast Length</w:delText>
              </w:r>
              <w:r w:rsidDel="00962C1D">
                <w:rPr>
                  <w:rFonts w:ascii="Arial" w:eastAsia="SimSun" w:hAnsi="Arial" w:hint="eastAsia"/>
                  <w:sz w:val="22"/>
                </w:rPr>
                <w:delText>不符</w:delText>
              </w:r>
              <w:r w:rsidDel="00962C1D">
                <w:rPr>
                  <w:rFonts w:ascii="Courier New" w:eastAsia="SimSun" w:hAnsi="Courier New" w:cs="Courier New"/>
                  <w:noProof/>
                  <w:kern w:val="0"/>
                  <w:sz w:val="22"/>
                  <w:lang w:val="es-ES"/>
                </w:rPr>
                <w:delText>”</w:delText>
              </w:r>
            </w:del>
          </w:p>
        </w:tc>
      </w:tr>
      <w:tr w:rsidR="00962C1D" w:rsidRPr="007F0025" w:rsidTr="002879B4">
        <w:trPr>
          <w:trHeight w:val="422"/>
          <w:ins w:id="409" w:author="Gao, Guan-Wei (高貫偉 ITC)" w:date="2012-04-10T15:21:00Z"/>
        </w:trPr>
        <w:tc>
          <w:tcPr>
            <w:tcW w:w="1984" w:type="dxa"/>
            <w:shd w:val="clear" w:color="auto" w:fill="auto"/>
          </w:tcPr>
          <w:p w:rsidR="00962C1D" w:rsidDel="00962C1D" w:rsidRDefault="00962C1D" w:rsidP="00D237EB">
            <w:pPr>
              <w:rPr>
                <w:ins w:id="410" w:author="Gao, Guan-Wei (高貫偉 ITC)" w:date="2012-04-10T15:21:00Z"/>
                <w:rFonts w:ascii="Arial" w:eastAsia="SimSun" w:hAnsi="Arial"/>
                <w:sz w:val="22"/>
              </w:rPr>
            </w:pPr>
            <w:ins w:id="411" w:author="Gao, Guan-Wei (高貫偉 ITC)" w:date="2012-04-10T15:21:00Z">
              <w:r>
                <w:rPr>
                  <w:rFonts w:ascii="Arial" w:eastAsia="SimSun" w:hAnsi="Arial" w:hint="eastAsia"/>
                  <w:sz w:val="22"/>
                </w:rPr>
                <w:lastRenderedPageBreak/>
                <w:t>7</w:t>
              </w:r>
              <w:r w:rsidRPr="00C96668">
                <w:rPr>
                  <w:rFonts w:ascii="Arial" w:eastAsia="SimSun" w:hAnsi="Arial" w:hint="eastAsia"/>
                  <w:sz w:val="22"/>
                </w:rPr>
                <w:t>.I</w:t>
              </w:r>
              <w:r w:rsidRPr="00C96668">
                <w:rPr>
                  <w:rFonts w:ascii="Arial" w:eastAsia="SimSun" w:hAnsi="Arial"/>
                  <w:sz w:val="22"/>
                </w:rPr>
                <w:t>n</w:t>
              </w:r>
              <w:r w:rsidRPr="00C96668">
                <w:rPr>
                  <w:rFonts w:ascii="Arial" w:eastAsia="SimSun" w:hAnsi="Arial" w:hint="eastAsia"/>
                  <w:sz w:val="22"/>
                </w:rPr>
                <w:t xml:space="preserve">put </w:t>
              </w:r>
              <w:r>
                <w:rPr>
                  <w:rFonts w:ascii="Arial" w:eastAsia="SimSun" w:hAnsi="Arial" w:hint="eastAsia"/>
                  <w:sz w:val="22"/>
                </w:rPr>
                <w:t>AST</w:t>
              </w:r>
            </w:ins>
          </w:p>
        </w:tc>
        <w:tc>
          <w:tcPr>
            <w:tcW w:w="6521" w:type="dxa"/>
            <w:shd w:val="clear" w:color="auto" w:fill="auto"/>
          </w:tcPr>
          <w:p w:rsidR="00962C1D" w:rsidRPr="00D051AB" w:rsidRDefault="006D7C60" w:rsidP="000E0E60">
            <w:pPr>
              <w:rPr>
                <w:ins w:id="412" w:author="Gao, Guan-Wei (高貫偉 ITC)" w:date="2012-04-10T15:21:00Z"/>
                <w:rFonts w:ascii="Courier New" w:eastAsia="SimSun" w:hAnsi="Courier New" w:cs="Courier New"/>
                <w:strike/>
                <w:noProof/>
                <w:kern w:val="0"/>
                <w:sz w:val="22"/>
                <w:lang w:val="es-ES"/>
                <w:rPrChange w:id="413" w:author="Gao, Guan-Wei (高貫偉 ITC)" w:date="2012-07-17T13:40:00Z">
                  <w:rPr>
                    <w:ins w:id="414" w:author="Gao, Guan-Wei (高貫偉 ITC)" w:date="2012-04-10T15:21:00Z"/>
                    <w:rFonts w:ascii="Courier New" w:eastAsia="SimSun" w:hAnsi="Courier New" w:cs="Courier New"/>
                    <w:noProof/>
                    <w:kern w:val="0"/>
                    <w:sz w:val="22"/>
                    <w:lang w:val="es-ES"/>
                  </w:rPr>
                </w:rPrChange>
              </w:rPr>
            </w:pPr>
            <w:ins w:id="415" w:author="Gao, Guan-Wei (高貫偉 ITC)" w:date="2012-04-10T15:21:00Z">
              <w:r w:rsidRPr="006D7C60">
                <w:rPr>
                  <w:rFonts w:ascii="Courier New" w:eastAsia="SimSun" w:hAnsi="Courier New" w:cs="Courier New"/>
                  <w:strike/>
                  <w:noProof/>
                  <w:kern w:val="0"/>
                  <w:sz w:val="22"/>
                  <w:lang w:val="es-ES"/>
                  <w:rPrChange w:id="416" w:author="Gao, Guan-Wei (高貫偉 ITC)" w:date="2012-07-17T13:40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按照步骤</w:t>
              </w:r>
              <w:r w:rsidRPr="006D7C60">
                <w:rPr>
                  <w:rFonts w:ascii="Arial" w:eastAsia="SimSun" w:hAnsi="Arial"/>
                  <w:strike/>
                  <w:sz w:val="22"/>
                  <w:rPrChange w:id="417" w:author="Gao, Guan-Wei (高貫偉 ITC)" w:date="2012-07-17T13:40:00Z">
                    <w:rPr>
                      <w:rFonts w:ascii="Arial" w:eastAsia="SimSun" w:hAnsi="Arial"/>
                      <w:sz w:val="22"/>
                    </w:rPr>
                  </w:rPrChange>
                </w:rPr>
                <w:t>2.Ast Length</w:t>
              </w:r>
              <w:r w:rsidRPr="006D7C60">
                <w:rPr>
                  <w:rFonts w:ascii="Courier New" w:eastAsia="SimSun" w:hAnsi="Courier New" w:cs="Courier New"/>
                  <w:strike/>
                  <w:noProof/>
                  <w:kern w:val="0"/>
                  <w:sz w:val="22"/>
                  <w:lang w:val="es-ES"/>
                  <w:rPrChange w:id="418" w:author="Gao, Guan-Wei (高貫偉 ITC)" w:date="2012-07-17T13:40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输入的长度，进行</w:t>
              </w:r>
              <w:r w:rsidRPr="006D7C60">
                <w:rPr>
                  <w:rFonts w:ascii="Courier New" w:eastAsia="SimSun" w:hAnsi="Courier New" w:cs="Courier New"/>
                  <w:strike/>
                  <w:noProof/>
                  <w:kern w:val="0"/>
                  <w:sz w:val="22"/>
                  <w:lang w:val="es-ES"/>
                  <w:rPrChange w:id="419" w:author="Gao, Guan-Wei (高貫偉 ITC)" w:date="2012-07-17T13:40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AST</w:t>
              </w:r>
              <w:r w:rsidRPr="006D7C60">
                <w:rPr>
                  <w:rFonts w:ascii="Courier New" w:eastAsia="SimSun" w:hAnsi="Courier New" w:cs="Courier New"/>
                  <w:strike/>
                  <w:noProof/>
                  <w:kern w:val="0"/>
                  <w:sz w:val="22"/>
                  <w:lang w:val="es-ES"/>
                  <w:rPrChange w:id="420" w:author="Gao, Guan-Wei (高貫偉 ITC)" w:date="2012-07-17T13:40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的输入合法性检查</w:t>
              </w:r>
            </w:ins>
          </w:p>
          <w:p w:rsidR="00962C1D" w:rsidRPr="00D051AB" w:rsidRDefault="006D7C60" w:rsidP="002879B4">
            <w:pPr>
              <w:rPr>
                <w:ins w:id="421" w:author="Gao, Guan-Wei (高貫偉 ITC)" w:date="2012-07-17T10:10:00Z"/>
                <w:rFonts w:ascii="Courier New" w:eastAsia="SimSun" w:hAnsi="Courier New" w:cs="Courier New"/>
                <w:strike/>
                <w:noProof/>
                <w:kern w:val="0"/>
                <w:sz w:val="22"/>
                <w:highlight w:val="magenta"/>
                <w:lang w:val="es-ES"/>
                <w:rPrChange w:id="422" w:author="Gao, Guan-Wei (高貫偉 ITC)" w:date="2012-07-17T13:40:00Z">
                  <w:rPr>
                    <w:ins w:id="423" w:author="Gao, Guan-Wei (高貫偉 ITC)" w:date="2012-07-17T10:10:00Z"/>
                    <w:rFonts w:ascii="Courier New" w:eastAsia="SimSun" w:hAnsi="Courier New" w:cs="Courier New"/>
                    <w:strike/>
                    <w:noProof/>
                    <w:kern w:val="0"/>
                    <w:sz w:val="22"/>
                    <w:lang w:val="es-ES"/>
                  </w:rPr>
                </w:rPrChange>
              </w:rPr>
            </w:pPr>
            <w:ins w:id="424" w:author="Gao, Guan-Wei (高貫偉 ITC)" w:date="2012-04-10T15:21:00Z">
              <w:r w:rsidRPr="006D7C60">
                <w:rPr>
                  <w:rFonts w:ascii="Courier New" w:eastAsia="SimSun" w:hAnsi="Courier New" w:cs="Courier New"/>
                  <w:strike/>
                  <w:noProof/>
                  <w:kern w:val="0"/>
                  <w:sz w:val="22"/>
                  <w:lang w:val="es-ES"/>
                  <w:rPrChange w:id="425" w:author="Gao, Guan-Wei (高貫偉 ITC)" w:date="2012-07-17T13:40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,</w:t>
              </w:r>
              <w:r w:rsidRPr="006D7C60">
                <w:rPr>
                  <w:rFonts w:ascii="Courier New" w:eastAsia="SimSun" w:hAnsi="Courier New" w:cs="Courier New"/>
                  <w:strike/>
                  <w:noProof/>
                  <w:kern w:val="0"/>
                  <w:sz w:val="22"/>
                  <w:lang w:val="es-ES"/>
                  <w:rPrChange w:id="426" w:author="Gao, Guan-Wei (高貫偉 ITC)" w:date="2012-07-17T13:40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如与步骤</w:t>
              </w:r>
              <w:r w:rsidRPr="006D7C60">
                <w:rPr>
                  <w:rFonts w:ascii="Arial" w:eastAsia="SimSun" w:hAnsi="Arial"/>
                  <w:strike/>
                  <w:sz w:val="22"/>
                  <w:lang w:val="es-ES"/>
                  <w:rPrChange w:id="427" w:author="Gao, Guan-Wei (高貫偉 ITC)" w:date="2012-07-17T13:40:00Z">
                    <w:rPr>
                      <w:rFonts w:ascii="Arial" w:eastAsia="SimSun" w:hAnsi="Arial"/>
                      <w:sz w:val="22"/>
                      <w:lang w:val="es-ES"/>
                    </w:rPr>
                  </w:rPrChange>
                </w:rPr>
                <w:t>2.Ast Length</w:t>
              </w:r>
              <w:r w:rsidRPr="006D7C60">
                <w:rPr>
                  <w:rFonts w:ascii="Courier New" w:eastAsia="SimSun" w:hAnsi="Courier New" w:cs="Courier New"/>
                  <w:strike/>
                  <w:noProof/>
                  <w:kern w:val="0"/>
                  <w:sz w:val="22"/>
                  <w:lang w:val="es-ES"/>
                  <w:rPrChange w:id="428" w:author="Gao, Guan-Wei (高貫偉 ITC)" w:date="2012-07-17T13:40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输入的长度不符，提示</w:t>
              </w:r>
              <w:r w:rsidRPr="006D7C60">
                <w:rPr>
                  <w:rFonts w:ascii="Courier New" w:eastAsia="SimSun" w:hAnsi="Courier New" w:cs="Courier New"/>
                  <w:strike/>
                  <w:noProof/>
                  <w:kern w:val="0"/>
                  <w:sz w:val="22"/>
                  <w:lang w:val="es-ES"/>
                  <w:rPrChange w:id="429" w:author="Gao, Guan-Wei (高貫偉 ITC)" w:date="2012-07-17T13:40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”AST</w:t>
              </w:r>
              <w:r w:rsidRPr="006D7C60">
                <w:rPr>
                  <w:rFonts w:ascii="Courier New" w:eastAsia="SimSun" w:hAnsi="Courier New" w:cs="Courier New"/>
                  <w:strike/>
                  <w:noProof/>
                  <w:kern w:val="0"/>
                  <w:sz w:val="22"/>
                  <w:lang w:val="es-ES"/>
                  <w:rPrChange w:id="430" w:author="Gao, Guan-Wei (高貫偉 ITC)" w:date="2012-07-17T13:40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长度与输入的</w:t>
              </w:r>
              <w:r w:rsidRPr="006D7C60">
                <w:rPr>
                  <w:rFonts w:ascii="Arial" w:eastAsia="SimSun" w:hAnsi="Arial"/>
                  <w:strike/>
                  <w:sz w:val="22"/>
                  <w:lang w:val="es-ES"/>
                  <w:rPrChange w:id="431" w:author="Gao, Guan-Wei (高貫偉 ITC)" w:date="2012-07-17T13:40:00Z">
                    <w:rPr>
                      <w:rFonts w:ascii="Arial" w:eastAsia="SimSun" w:hAnsi="Arial"/>
                      <w:sz w:val="22"/>
                      <w:lang w:val="es-ES"/>
                    </w:rPr>
                  </w:rPrChange>
                </w:rPr>
                <w:t>Ast Length</w:t>
              </w:r>
              <w:r w:rsidRPr="006D7C60">
                <w:rPr>
                  <w:rFonts w:ascii="Arial" w:eastAsia="SimSun" w:hAnsi="Arial" w:hint="eastAsia"/>
                  <w:strike/>
                  <w:sz w:val="22"/>
                  <w:rPrChange w:id="432" w:author="Gao, Guan-Wei (高貫偉 ITC)" w:date="2012-07-17T13:40:00Z">
                    <w:rPr>
                      <w:rFonts w:ascii="Arial" w:eastAsia="SimSun" w:hAnsi="Arial" w:hint="eastAsia"/>
                      <w:sz w:val="22"/>
                    </w:rPr>
                  </w:rPrChange>
                </w:rPr>
                <w:t>不符</w:t>
              </w:r>
              <w:r w:rsidRPr="006D7C60">
                <w:rPr>
                  <w:rFonts w:ascii="Courier New" w:eastAsia="SimSun" w:hAnsi="Courier New" w:cs="Courier New"/>
                  <w:strike/>
                  <w:noProof/>
                  <w:kern w:val="0"/>
                  <w:sz w:val="22"/>
                  <w:lang w:val="es-ES"/>
                  <w:rPrChange w:id="433" w:author="Gao, Guan-Wei (高貫偉 ITC)" w:date="2012-07-17T13:40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”</w:t>
              </w:r>
            </w:ins>
          </w:p>
          <w:p w:rsidR="00000000" w:rsidRDefault="006D7C60">
            <w:pPr>
              <w:pStyle w:val="ab"/>
              <w:numPr>
                <w:ilvl w:val="0"/>
                <w:numId w:val="5"/>
              </w:numPr>
              <w:ind w:firstLineChars="0"/>
              <w:rPr>
                <w:ins w:id="434" w:author="Gao, Guan-Wei (高貫偉 ITC)" w:date="2012-07-17T12:36:00Z"/>
                <w:rFonts w:ascii="Courier New" w:eastAsia="SimSun" w:hAnsi="Courier New" w:cs="Courier New"/>
                <w:noProof/>
                <w:kern w:val="0"/>
                <w:sz w:val="22"/>
                <w:highlight w:val="yellow"/>
                <w:lang w:val="es-ES"/>
                <w:rPrChange w:id="435" w:author="Gao, Guan-Wei (高貫偉 ITC)" w:date="2012-09-04T14:26:00Z">
                  <w:rPr>
                    <w:ins w:id="436" w:author="Gao, Guan-Wei (高貫偉 ITC)" w:date="2012-07-17T12:36:00Z"/>
                    <w:noProof/>
                    <w:kern w:val="0"/>
                    <w:lang w:val="es-ES"/>
                  </w:rPr>
                </w:rPrChange>
              </w:rPr>
              <w:pPrChange w:id="437" w:author="Gao, Guan-Wei (高貫偉 ITC)" w:date="2012-07-17T13:36:00Z">
                <w:pPr/>
              </w:pPrChange>
            </w:pPr>
            <w:ins w:id="438" w:author="Gao, Guan-Wei (高貫偉 ITC)" w:date="2012-07-17T12:35:00Z">
              <w:r w:rsidRPr="006D7C60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  <w:rPrChange w:id="439" w:author="Gao, Guan-Wei (高貫偉 ITC)" w:date="2012-09-04T14:26:00Z">
                    <w:rPr>
                      <w:rFonts w:hint="eastAsia"/>
                      <w:noProof/>
                      <w:kern w:val="0"/>
                      <w:lang w:val="es-ES"/>
                    </w:rPr>
                  </w:rPrChange>
                </w:rPr>
                <w:t>若输入的</w:t>
              </w:r>
            </w:ins>
            <w:ins w:id="440" w:author="Gao, Guan-Wei (高貫偉 ITC)" w:date="2012-07-17T12:36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41" w:author="Gao, Guan-Wei (高貫偉 ITC)" w:date="2012-09-04T14:26:00Z">
                    <w:rPr>
                      <w:noProof/>
                      <w:kern w:val="0"/>
                      <w:lang w:val="es-ES"/>
                    </w:rPr>
                  </w:rPrChange>
                </w:rPr>
                <w:t>[AST]=</w:t>
              </w:r>
            </w:ins>
            <w:ins w:id="442" w:author="Gao, Guan-Wei (高貫偉 ITC)" w:date="2012-07-17T12:35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43" w:author="Gao, Guan-Wei (高貫偉 ITC)" w:date="2012-09-04T14:26:00Z">
                    <w:rPr>
                      <w:noProof/>
                      <w:kern w:val="0"/>
                      <w:lang w:val="es-ES"/>
                    </w:rPr>
                  </w:rPrChange>
                </w:rPr>
                <w:t>[AST]</w:t>
              </w:r>
            </w:ins>
            <w:ins w:id="444" w:author="Gao, Guan-Wei (高貫偉 ITC)" w:date="2012-07-17T12:36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45" w:author="Gao, Guan-Wei (高貫偉 ITC)" w:date="2012-09-04T14:26:00Z">
                    <w:rPr>
                      <w:noProof/>
                      <w:kern w:val="0"/>
                      <w:lang w:val="es-ES"/>
                    </w:rPr>
                  </w:rPrChange>
                </w:rPr>
                <w:t>.Trim()</w:t>
              </w:r>
            </w:ins>
            <w:ins w:id="446" w:author="Gao, Guan-Wei (高貫偉 ITC)" w:date="2012-07-17T12:35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47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为空，则报错</w:t>
              </w:r>
            </w:ins>
            <w:ins w:id="448" w:author="Gao, Guan-Wei (高貫偉 ITC)" w:date="2012-07-17T13:37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49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：</w:t>
              </w:r>
            </w:ins>
            <w:ins w:id="450" w:author="Gao, Guan-Wei (高貫偉 ITC)" w:date="2012-07-17T12:35:00Z">
              <w:r w:rsidRPr="006D7C60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  <w:rPrChange w:id="451" w:author="Gao, Guan-Wei (高貫偉 ITC)" w:date="2012-09-04T14:26:00Z">
                    <w:rPr>
                      <w:rFonts w:hint="eastAsia"/>
                      <w:noProof/>
                      <w:kern w:val="0"/>
                      <w:lang w:val="es-ES"/>
                    </w:rPr>
                  </w:rPrChange>
                </w:rPr>
                <w:t>“请输入</w:t>
              </w:r>
            </w:ins>
            <w:ins w:id="452" w:author="Gao, Guan-Wei (高貫偉 ITC)" w:date="2012-07-17T12:36:00Z">
              <w:r w:rsidRPr="006D7C60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  <w:rPrChange w:id="453" w:author="Gao, Guan-Wei (高貫偉 ITC)" w:date="2012-09-04T14:26:00Z">
                    <w:rPr>
                      <w:rFonts w:hint="eastAsia"/>
                      <w:noProof/>
                      <w:kern w:val="0"/>
                      <w:lang w:val="es-ES"/>
                    </w:rPr>
                  </w:rPrChange>
                </w:rPr>
                <w:t>正确的</w:t>
              </w:r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54" w:author="Gao, Guan-Wei (高貫偉 ITC)" w:date="2012-09-04T14:26:00Z">
                    <w:rPr>
                      <w:noProof/>
                      <w:kern w:val="0"/>
                      <w:lang w:val="es-ES"/>
                    </w:rPr>
                  </w:rPrChange>
                </w:rPr>
                <w:t>AST</w:t>
              </w:r>
            </w:ins>
            <w:ins w:id="455" w:author="Gao, Guan-Wei (高貫偉 ITC)" w:date="2012-07-17T12:35:00Z">
              <w:r w:rsidRPr="006D7C60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  <w:rPrChange w:id="456" w:author="Gao, Guan-Wei (高貫偉 ITC)" w:date="2012-09-04T14:26:00Z">
                    <w:rPr>
                      <w:rFonts w:hint="eastAsia"/>
                      <w:noProof/>
                      <w:kern w:val="0"/>
                      <w:lang w:val="es-ES"/>
                    </w:rPr>
                  </w:rPrChange>
                </w:rPr>
                <w:t>”</w:t>
              </w:r>
            </w:ins>
          </w:p>
          <w:p w:rsidR="00000000" w:rsidRDefault="006D7C60">
            <w:pPr>
              <w:pStyle w:val="ab"/>
              <w:numPr>
                <w:ilvl w:val="0"/>
                <w:numId w:val="5"/>
              </w:numPr>
              <w:ind w:firstLineChars="0"/>
              <w:rPr>
                <w:ins w:id="457" w:author="Gao, Guan-Wei (高貫偉 ITC)" w:date="2012-09-04T14:16:00Z"/>
                <w:rFonts w:ascii="Courier New" w:eastAsia="SimSun" w:hAnsi="Courier New" w:cs="Courier New"/>
                <w:noProof/>
                <w:kern w:val="0"/>
                <w:sz w:val="22"/>
                <w:highlight w:val="yellow"/>
                <w:lang w:val="es-ES"/>
                <w:rPrChange w:id="458" w:author="Gao, Guan-Wei (高貫偉 ITC)" w:date="2012-09-04T14:26:00Z">
                  <w:rPr>
                    <w:ins w:id="459" w:author="Gao, Guan-Wei (高貫偉 ITC)" w:date="2012-09-04T14:16:00Z"/>
                    <w:rFonts w:ascii="Courier New" w:eastAsia="SimSun" w:hAnsi="Courier New" w:cs="Courier New"/>
                    <w:noProof/>
                    <w:kern w:val="0"/>
                    <w:sz w:val="22"/>
                    <w:highlight w:val="magenta"/>
                    <w:lang w:val="es-ES"/>
                  </w:rPr>
                </w:rPrChange>
              </w:rPr>
              <w:pPrChange w:id="460" w:author="Gao, Guan-Wei (高貫偉 ITC)" w:date="2012-07-17T13:36:00Z">
                <w:pPr/>
              </w:pPrChange>
            </w:pPr>
            <w:ins w:id="461" w:author="Gao, Guan-Wei (高貫偉 ITC)" w:date="2012-07-17T12:37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62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获取</w:t>
              </w:r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63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ATSN1</w:t>
              </w:r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64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的</w:t>
              </w:r>
            </w:ins>
            <w:ins w:id="465" w:author="Gao, Guan-Wei (高貫偉 ITC)" w:date="2012-07-17T12:42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66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 xml:space="preserve">@2TG = </w:t>
              </w:r>
            </w:ins>
            <w:ins w:id="467" w:author="Gao, Guan-Wei (高貫偉 ITC)" w:date="2012-07-17T12:37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68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PartNo</w:t>
              </w:r>
            </w:ins>
            <w:ins w:id="469" w:author="Gao, Guan-Wei (高貫偉 ITC)" w:date="2012-09-04T14:27:00Z">
              <w:r w:rsidR="000F45BB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（注意，有可能存在多个</w:t>
              </w:r>
              <w:r w:rsidR="000F45BB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PartNo</w:t>
              </w:r>
              <w:r w:rsidR="000F45BB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）</w:t>
              </w:r>
            </w:ins>
            <w:ins w:id="470" w:author="Gao, Guan-Wei (高貫偉 ITC)" w:date="2012-09-04T14:19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71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highlight w:val="magenta"/>
                      <w:lang w:val="es-ES"/>
                    </w:rPr>
                  </w:rPrChange>
                </w:rPr>
                <w:t>；</w:t>
              </w:r>
            </w:ins>
          </w:p>
          <w:p w:rsidR="00000000" w:rsidRDefault="006D7C60">
            <w:pPr>
              <w:pStyle w:val="ab"/>
              <w:ind w:left="420" w:firstLineChars="0" w:firstLine="0"/>
              <w:rPr>
                <w:ins w:id="472" w:author="Gao, Guan-Wei (高貫偉 ITC)" w:date="2012-09-04T14:19:00Z"/>
                <w:rFonts w:ascii="Courier New" w:eastAsia="SimSun" w:hAnsi="Courier New" w:cs="Courier New"/>
                <w:noProof/>
                <w:kern w:val="0"/>
                <w:sz w:val="22"/>
                <w:highlight w:val="yellow"/>
                <w:lang w:val="es-ES"/>
                <w:rPrChange w:id="473" w:author="Gao, Guan-Wei (高貫偉 ITC)" w:date="2012-09-04T14:26:00Z">
                  <w:rPr>
                    <w:ins w:id="474" w:author="Gao, Guan-Wei (高貫偉 ITC)" w:date="2012-09-04T14:19:00Z"/>
                    <w:rFonts w:ascii="Courier New" w:eastAsia="SimSun" w:hAnsi="Courier New" w:cs="Courier New"/>
                    <w:noProof/>
                    <w:kern w:val="0"/>
                    <w:sz w:val="22"/>
                    <w:highlight w:val="magenta"/>
                    <w:lang w:val="es-ES"/>
                  </w:rPr>
                </w:rPrChange>
              </w:rPr>
              <w:pPrChange w:id="475" w:author="Gao, Guan-Wei (高貫偉 ITC)" w:date="2012-09-04T14:16:00Z">
                <w:pPr/>
              </w:pPrChange>
            </w:pPr>
            <w:ins w:id="476" w:author="Gao, Guan-Wei (高貫偉 ITC)" w:date="2012-07-17T13:37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77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若不存在</w:t>
              </w:r>
            </w:ins>
            <w:ins w:id="478" w:author="Gao, Guan-Wei (高貫偉 ITC)" w:date="2012-09-04T14:19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79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highlight w:val="magenta"/>
                      <w:lang w:val="es-ES"/>
                    </w:rPr>
                  </w:rPrChange>
                </w:rPr>
                <w:t>PartNo</w:t>
              </w:r>
            </w:ins>
            <w:ins w:id="480" w:author="Gao, Guan-Wei (高貫偉 ITC)" w:date="2012-07-17T13:37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81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，则报错：</w:t>
              </w:r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82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“Product</w:t>
              </w:r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83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：</w:t>
              </w:r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84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XXX</w:t>
              </w:r>
            </w:ins>
            <w:ins w:id="485" w:author="Gao, Guan-Wei (高貫偉 ITC)" w:date="2012-07-17T13:38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86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没有带资产标签</w:t>
              </w:r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87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ATSN1</w:t>
              </w:r>
            </w:ins>
            <w:ins w:id="488" w:author="Gao, Guan-Wei (高貫偉 ITC)" w:date="2012-07-17T13:37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89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”</w:t>
              </w:r>
            </w:ins>
          </w:p>
          <w:p w:rsidR="00FA1A54" w:rsidRPr="007F0025" w:rsidRDefault="006D7C60" w:rsidP="002879B4">
            <w:pPr>
              <w:rPr>
                <w:ins w:id="490" w:author="Gao, Guan-Wei (高貫偉 ITC)" w:date="2012-07-17T12:38:00Z"/>
                <w:rFonts w:ascii="Courier New" w:eastAsia="SimSun" w:hAnsi="Courier New" w:cs="Courier New"/>
                <w:noProof/>
                <w:kern w:val="0"/>
                <w:sz w:val="22"/>
                <w:highlight w:val="yellow"/>
                <w:lang w:val="es-ES"/>
                <w:rPrChange w:id="491" w:author="Gao, Guan-Wei (高貫偉 ITC)" w:date="2012-09-04T14:26:00Z">
                  <w:rPr>
                    <w:ins w:id="492" w:author="Gao, Guan-Wei (高貫偉 ITC)" w:date="2012-07-17T12:38:00Z"/>
                    <w:rFonts w:ascii="Courier New" w:eastAsia="SimSun" w:hAnsi="Courier New" w:cs="Courier New"/>
                    <w:noProof/>
                    <w:kern w:val="0"/>
                    <w:sz w:val="22"/>
                    <w:lang w:val="es-ES"/>
                  </w:rPr>
                </w:rPrChange>
              </w:rPr>
            </w:pPr>
            <w:ins w:id="493" w:author="Gao, Guan-Wei (高貫偉 ITC)" w:date="2012-07-17T12:38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2"/>
                  <w:highlight w:val="yellow"/>
                  <w:lang w:val="es-ES"/>
                  <w:rPrChange w:id="494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2"/>
                      <w:lang w:val="es-ES"/>
                    </w:rPr>
                  </w:rPrChange>
                </w:rPr>
                <w:t>参考方法：</w:t>
              </w:r>
            </w:ins>
          </w:p>
          <w:p w:rsidR="00FA1A54" w:rsidRPr="007F0025" w:rsidRDefault="006D7C60" w:rsidP="00FA1A54">
            <w:pPr>
              <w:widowControl/>
              <w:autoSpaceDE w:val="0"/>
              <w:autoSpaceDN w:val="0"/>
              <w:adjustRightInd w:val="0"/>
              <w:jc w:val="left"/>
              <w:rPr>
                <w:ins w:id="495" w:author="Gao, Guan-Wei (高貫偉 ITC)" w:date="2012-07-17T12:41:00Z"/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  <w:rPrChange w:id="496" w:author="Gao, Guan-Wei (高貫偉 ITC)" w:date="2012-09-04T14:26:00Z">
                  <w:rPr>
                    <w:ins w:id="497" w:author="Gao, Guan-Wei (高貫偉 ITC)" w:date="2012-07-17T12:41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498" w:author="Gao, Guan-Wei (高貫偉 ITC)" w:date="2012-07-17T12:41:00Z"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yellow"/>
                  <w:lang w:val="es-ES"/>
                  <w:rPrChange w:id="499" w:author="Gao, Guan-Wei (高貫偉 ITC)" w:date="2012-09-04T14:26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select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00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501" w:author="Gao, Guan-Wei (高貫偉 ITC)" w:date="2012-09-04T14:20:00Z">
              <w:r w:rsidRPr="006D7C60">
                <w:rPr>
                  <w:rFonts w:ascii="Courier New" w:eastAsia="SimSun" w:hAnsi="Courier New" w:cs="Courier New"/>
                  <w:noProof/>
                  <w:color w:val="0000FF"/>
                  <w:kern w:val="0"/>
                  <w:sz w:val="20"/>
                  <w:szCs w:val="20"/>
                  <w:highlight w:val="yellow"/>
                  <w:lang w:val="es-ES"/>
                  <w:rPrChange w:id="502" w:author="Gao, Guan-Wei (高貫偉 ITC)" w:date="2012-09-04T14:26:00Z">
                    <w:rPr>
                      <w:rFonts w:ascii="Courier New" w:eastAsia="SimSun" w:hAnsi="Courier New" w:cs="Courier New"/>
                      <w:noProof/>
                      <w:color w:val="0000FF"/>
                      <w:kern w:val="0"/>
                      <w:sz w:val="20"/>
                      <w:szCs w:val="20"/>
                      <w:highlight w:val="magenta"/>
                      <w:lang w:val="es-ES"/>
                    </w:rPr>
                  </w:rPrChange>
                </w:rPr>
                <w:t>distinct</w:t>
              </w:r>
            </w:ins>
            <w:ins w:id="503" w:author="Gao, Guan-Wei (高貫偉 ITC)" w:date="2012-07-17T12:4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04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505" w:author="Gao, Guan-Wei (高貫偉 ITC)" w:date="2012-07-17T17:28:00Z"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06" w:author="Gao, Guan-Wei (高貫偉 ITC)" w:date="2012-09-04T14:26:00Z">
                    <w:rPr>
                      <w:rFonts w:ascii="Courier New" w:eastAsia="SimSun" w:hAnsi="Courier New" w:cs="Courier New"/>
                      <w:noProof/>
                      <w:color w:val="808080"/>
                      <w:kern w:val="0"/>
                      <w:sz w:val="20"/>
                      <w:szCs w:val="20"/>
                      <w:highlight w:val="magenta"/>
                      <w:lang w:val="es-ES"/>
                    </w:rPr>
                  </w:rPrChange>
                </w:rPr>
                <w:t>b.PartNo</w:t>
              </w:r>
            </w:ins>
            <w:ins w:id="507" w:author="Gao, Guan-Wei (高貫偉 ITC)" w:date="2012-07-17T12:4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08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yellow"/>
                  <w:lang w:val="es-ES"/>
                  <w:rPrChange w:id="509" w:author="Gao, Guan-Wei (高貫偉 ITC)" w:date="2012-09-04T14:26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from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10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ModelBOM a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lang w:val="es-ES"/>
                  <w:rPrChange w:id="511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,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12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Part b</w:t>
              </w:r>
            </w:ins>
          </w:p>
          <w:p w:rsidR="00FA1A54" w:rsidRPr="007F0025" w:rsidRDefault="006D7C60" w:rsidP="00FA1A54">
            <w:pPr>
              <w:widowControl/>
              <w:autoSpaceDE w:val="0"/>
              <w:autoSpaceDN w:val="0"/>
              <w:adjustRightInd w:val="0"/>
              <w:jc w:val="left"/>
              <w:rPr>
                <w:ins w:id="513" w:author="Gao, Guan-Wei (高貫偉 ITC)" w:date="2012-07-17T12:41:00Z"/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  <w:lang w:val="es-ES"/>
                <w:rPrChange w:id="514" w:author="Gao, Guan-Wei (高貫偉 ITC)" w:date="2012-09-04T14:26:00Z">
                  <w:rPr>
                    <w:ins w:id="515" w:author="Gao, Guan-Wei (高貫偉 ITC)" w:date="2012-07-17T12:41:00Z"/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ins w:id="516" w:author="Gao, Guan-Wei (高貫偉 ITC)" w:date="2012-07-17T12:4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17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yellow"/>
                  <w:lang w:val="es-ES"/>
                  <w:rPrChange w:id="518" w:author="Gao, Guan-Wei (高貫偉 ITC)" w:date="2012-09-04T14:26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where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19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a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lang w:val="es-ES"/>
                  <w:rPrChange w:id="520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21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>Material</w:t>
              </w:r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22" w:author="Gao, Guan-Wei (高貫偉 ITC)" w:date="2012-09-04T14:26:00Z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= @Model</w:t>
              </w:r>
            </w:ins>
          </w:p>
          <w:p w:rsidR="00FA1A54" w:rsidRPr="007F0025" w:rsidRDefault="006D7C60" w:rsidP="00FA1A54">
            <w:pPr>
              <w:widowControl/>
              <w:autoSpaceDE w:val="0"/>
              <w:autoSpaceDN w:val="0"/>
              <w:adjustRightInd w:val="0"/>
              <w:jc w:val="left"/>
              <w:rPr>
                <w:ins w:id="523" w:author="Gao, Guan-Wei (高貫偉 ITC)" w:date="2012-07-17T12:41:00Z"/>
                <w:rFonts w:ascii="Courier New" w:hAnsi="Courier New" w:cs="Courier New"/>
                <w:noProof/>
                <w:kern w:val="0"/>
                <w:sz w:val="20"/>
                <w:szCs w:val="20"/>
                <w:highlight w:val="yellow"/>
                <w:lang w:val="es-ES"/>
                <w:rPrChange w:id="524" w:author="Gao, Guan-Wei (高貫偉 ITC)" w:date="2012-09-04T14:26:00Z">
                  <w:rPr>
                    <w:ins w:id="525" w:author="Gao, Guan-Wei (高貫偉 ITC)" w:date="2012-07-17T12:41:00Z"/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526" w:author="Gao, Guan-Wei (高貫偉 ITC)" w:date="2012-07-17T12:4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27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lang w:val="es-ES"/>
                  <w:rPrChange w:id="528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and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29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a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lang w:val="es-ES"/>
                  <w:rPrChange w:id="530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31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Component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lang w:val="es-ES"/>
                  <w:rPrChange w:id="532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=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33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b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lang w:val="es-ES"/>
                  <w:rPrChange w:id="534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35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>PartNo</w:t>
              </w:r>
            </w:ins>
          </w:p>
          <w:p w:rsidR="00FA1A54" w:rsidRPr="007F0025" w:rsidRDefault="006D7C60" w:rsidP="00FA1A54">
            <w:pPr>
              <w:widowControl/>
              <w:autoSpaceDE w:val="0"/>
              <w:autoSpaceDN w:val="0"/>
              <w:adjustRightInd w:val="0"/>
              <w:jc w:val="left"/>
              <w:rPr>
                <w:ins w:id="536" w:author="Gao, Guan-Wei (高貫偉 ITC)" w:date="2012-07-17T12:41:00Z"/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  <w:lang w:val="es-ES"/>
                <w:rPrChange w:id="537" w:author="Gao, Guan-Wei (高貫偉 ITC)" w:date="2012-09-04T14:26:00Z">
                  <w:rPr>
                    <w:ins w:id="538" w:author="Gao, Guan-Wei (高貫偉 ITC)" w:date="2012-07-17T12:41:00Z"/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ins w:id="539" w:author="Gao, Guan-Wei (高貫偉 ITC)" w:date="2012-07-17T12:4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40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lastRenderedPageBreak/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lang w:val="es-ES"/>
                  <w:rPrChange w:id="541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and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42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b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lang w:val="es-ES"/>
                  <w:rPrChange w:id="543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44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BomNodeType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lang w:val="es-ES"/>
                  <w:rPrChange w:id="545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=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46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yellow"/>
                  <w:lang w:val="es-ES"/>
                  <w:rPrChange w:id="547" w:author="Gao, Guan-Wei (高貫偉 ITC)" w:date="2012-09-04T14:26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'AT'</w:t>
              </w:r>
            </w:ins>
          </w:p>
          <w:p w:rsidR="00FA1A54" w:rsidRPr="007F0025" w:rsidRDefault="006D7C60" w:rsidP="00FA1A54">
            <w:pPr>
              <w:widowControl/>
              <w:autoSpaceDE w:val="0"/>
              <w:autoSpaceDN w:val="0"/>
              <w:adjustRightInd w:val="0"/>
              <w:jc w:val="left"/>
              <w:rPr>
                <w:ins w:id="548" w:author="Gao, Guan-Wei (高貫偉 ITC)" w:date="2012-07-17T12:41:00Z"/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  <w:rPrChange w:id="549" w:author="Gao, Guan-Wei (高貫偉 ITC)" w:date="2012-09-04T14:26:00Z">
                  <w:rPr>
                    <w:ins w:id="550" w:author="Gao, Guan-Wei (高貫偉 ITC)" w:date="2012-07-17T12:41:00Z"/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ins w:id="551" w:author="Gao, Guan-Wei (高貫偉 ITC)" w:date="2012-07-17T12:4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lang w:val="es-ES"/>
                  <w:rPrChange w:id="552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553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and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554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b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555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556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Descr </w:t>
              </w:r>
            </w:ins>
            <w:ins w:id="557" w:author="Gao, Guan-Wei (高貫偉 ITC)" w:date="2012-07-17T13:38:00Z">
              <w:r w:rsidRPr="006D7C60">
                <w:rPr>
                  <w:rFonts w:ascii="Courier New" w:eastAsia="SimSun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558" w:author="Gao, Guan-Wei (高貫偉 ITC)" w:date="2012-09-04T14:26:00Z">
                    <w:rPr>
                      <w:rFonts w:ascii="Courier New" w:eastAsia="SimSun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=</w:t>
              </w:r>
            </w:ins>
            <w:ins w:id="559" w:author="Gao, Guan-Wei (高貫偉 ITC)" w:date="2012-07-17T12:4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560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yellow"/>
                  <w:rPrChange w:id="561" w:author="Gao, Guan-Wei (高貫偉 ITC)" w:date="2012-09-04T14:26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'ATSN1'</w:t>
              </w:r>
            </w:ins>
          </w:p>
          <w:p w:rsidR="00FA1A54" w:rsidRPr="007F0025" w:rsidRDefault="006D7C60" w:rsidP="00FA1A54">
            <w:pPr>
              <w:widowControl/>
              <w:autoSpaceDE w:val="0"/>
              <w:autoSpaceDN w:val="0"/>
              <w:adjustRightInd w:val="0"/>
              <w:jc w:val="left"/>
              <w:rPr>
                <w:ins w:id="562" w:author="Gao, Guan-Wei (高貫偉 ITC)" w:date="2012-07-17T12:41:00Z"/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highlight w:val="yellow"/>
                <w:rPrChange w:id="563" w:author="Gao, Guan-Wei (高貫偉 ITC)" w:date="2012-09-04T14:26:00Z">
                  <w:rPr>
                    <w:ins w:id="564" w:author="Gao, Guan-Wei (高貫偉 ITC)" w:date="2012-07-17T12:41:00Z"/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</w:rPr>
                </w:rPrChange>
              </w:rPr>
            </w:pPr>
            <w:ins w:id="565" w:author="Gao, Guan-Wei (高貫偉 ITC)" w:date="2012-07-17T12:4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566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567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and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568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a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569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570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Flag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571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=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572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yellow"/>
                  <w:rPrChange w:id="573" w:author="Gao, Guan-Wei (高貫偉 ITC)" w:date="2012-09-04T14:26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'1'</w:t>
              </w:r>
            </w:ins>
          </w:p>
          <w:p w:rsidR="00FA1A54" w:rsidRPr="007F0025" w:rsidRDefault="006D7C60" w:rsidP="002879B4">
            <w:pPr>
              <w:rPr>
                <w:ins w:id="574" w:author="Gao, Guan-Wei (高貫偉 ITC)" w:date="2012-07-17T12:41:00Z"/>
                <w:rFonts w:ascii="Courier New" w:eastAsia="SimSun" w:hAnsi="Courier New" w:cs="Courier New"/>
                <w:noProof/>
                <w:kern w:val="0"/>
                <w:sz w:val="22"/>
                <w:highlight w:val="yellow"/>
                <w:lang w:val="es-ES"/>
                <w:rPrChange w:id="575" w:author="Gao, Guan-Wei (高貫偉 ITC)" w:date="2012-09-04T14:26:00Z">
                  <w:rPr>
                    <w:ins w:id="576" w:author="Gao, Guan-Wei (高貫偉 ITC)" w:date="2012-07-17T12:41:00Z"/>
                    <w:rFonts w:ascii="Courier New" w:eastAsia="SimSun" w:hAnsi="Courier New" w:cs="Courier New"/>
                    <w:noProof/>
                    <w:kern w:val="0"/>
                    <w:sz w:val="22"/>
                    <w:lang w:val="es-ES"/>
                  </w:rPr>
                </w:rPrChange>
              </w:rPr>
            </w:pPr>
            <w:ins w:id="577" w:author="Gao, Guan-Wei (高貫偉 ITC)" w:date="2012-07-17T12:41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578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579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and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580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b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581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.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582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Flag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583" w:author="Gao, Guan-Wei (高貫偉 ITC)" w:date="2012-09-04T14:2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=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584" w:author="Gao, Guan-Wei (高貫偉 ITC)" w:date="2012-09-04T14:26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yellow"/>
                  <w:rPrChange w:id="585" w:author="Gao, Guan-Wei (高貫偉 ITC)" w:date="2012-09-04T14:26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'1'</w:t>
              </w:r>
            </w:ins>
          </w:p>
          <w:p w:rsidR="00000000" w:rsidRDefault="0056023C">
            <w:pPr>
              <w:pStyle w:val="ab"/>
              <w:numPr>
                <w:ilvl w:val="0"/>
                <w:numId w:val="5"/>
              </w:numPr>
              <w:ind w:firstLineChars="0"/>
              <w:rPr>
                <w:ins w:id="586" w:author="Gao, Guan-Wei (高貫偉 ITC)" w:date="2012-09-04T14:44:00Z"/>
                <w:rFonts w:ascii="Courier New" w:eastAsia="SimSun" w:hAnsi="Courier New" w:cs="Courier New"/>
                <w:noProof/>
                <w:kern w:val="0"/>
                <w:sz w:val="22"/>
                <w:highlight w:val="yellow"/>
                <w:lang w:val="es-ES"/>
              </w:rPr>
              <w:pPrChange w:id="587" w:author="Gao, Guan-Wei (高貫偉 ITC)" w:date="2012-09-04T14:43:00Z">
                <w:pPr/>
              </w:pPrChange>
            </w:pPr>
            <w:ins w:id="588" w:author="Gao, Guan-Wei (高貫偉 ITC)" w:date="2012-09-04T14:43:00Z"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利用如下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SQL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，检查输入的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[AST]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是否是符合条件的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AST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，若不符合条件，则报错：“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AST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：</w:t>
              </w:r>
            </w:ins>
            <w:ins w:id="589" w:author="Gao, Guan-Wei (高貫偉 ITC)" w:date="2012-09-04T14:44:00Z"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XXX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格式错误；或者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IE</w:t>
              </w:r>
            </w:ins>
            <w:ins w:id="590" w:author="Gao, Guan-Wei (高貫偉 ITC)" w:date="2012-09-04T14:50:00Z">
              <w:r w:rsidR="00DF0824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未</w:t>
              </w:r>
            </w:ins>
            <w:ins w:id="591" w:author="Gao, Guan-Wei (高貫偉 ITC)" w:date="2012-09-04T14:44:00Z"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维护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AT1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格式</w:t>
              </w:r>
            </w:ins>
            <w:ins w:id="592" w:author="Gao, Guan-Wei (高貫偉 ITC)" w:date="2012-09-04T14:43:00Z"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”</w:t>
              </w:r>
            </w:ins>
            <w:ins w:id="593" w:author="Gao, Guan-Wei (高貫偉 ITC)" w:date="2012-09-04T14:46:00Z"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；</w:t>
              </w:r>
            </w:ins>
            <w:ins w:id="594" w:author="Gao, Guan-Wei (高貫偉 ITC)" w:date="2012-09-04T14:47:00Z"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若存在数据，则</w:t>
              </w:r>
            </w:ins>
            <w:ins w:id="595" w:author="Gao, Guan-Wei (高貫偉 ITC)" w:date="2012-09-04T14:46:00Z"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获取的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@Vendor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，为保存时记录的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highlight w:val="yellow"/>
                  <w:lang w:val="es-ES"/>
                </w:rPr>
                <w:t>@Partpn</w:t>
              </w:r>
            </w:ins>
          </w:p>
          <w:p w:rsidR="00000000" w:rsidRDefault="006D7C60">
            <w:pPr>
              <w:pStyle w:val="ab"/>
              <w:ind w:left="420" w:firstLineChars="0" w:firstLine="0"/>
              <w:rPr>
                <w:ins w:id="596" w:author="Gao, Guan-Wei (高貫偉 ITC)" w:date="2012-09-04T14:47:00Z"/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  <w:highlight w:val="yellow"/>
                <w:rPrChange w:id="597" w:author="Gao, Guan-Wei (高貫偉 ITC)" w:date="2012-09-04T14:48:00Z">
                  <w:rPr>
                    <w:ins w:id="598" w:author="Gao, Guan-Wei (高貫偉 ITC)" w:date="2012-09-04T14:47:00Z"/>
                    <w:rFonts w:ascii="Courier New" w:eastAsia="SimSun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  <w:pPrChange w:id="599" w:author="Gao, Guan-Wei (高貫偉 ITC)" w:date="2012-09-04T14:47:00Z">
                <w:pPr/>
              </w:pPrChange>
            </w:pPr>
            <w:ins w:id="600" w:author="Gao, Guan-Wei (高貫偉 ITC)" w:date="2012-09-04T14:47:00Z">
              <w:r w:rsidRPr="006D7C60">
                <w:rPr>
                  <w:rFonts w:ascii="Courier New" w:eastAsia="SimSun" w:hAnsi="Courier New" w:cs="Courier New"/>
                  <w:noProof/>
                  <w:color w:val="0000FF"/>
                  <w:kern w:val="0"/>
                  <w:sz w:val="20"/>
                  <w:szCs w:val="20"/>
                  <w:highlight w:val="yellow"/>
                  <w:rPrChange w:id="601" w:author="Gao, Guan-Wei (高貫偉 ITC)" w:date="2012-09-04T14:48:00Z">
                    <w:rPr>
                      <w:rFonts w:ascii="Courier New" w:eastAsia="SimSun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SQL:</w:t>
              </w:r>
            </w:ins>
          </w:p>
          <w:p w:rsidR="00000000" w:rsidRDefault="006D7C60">
            <w:pPr>
              <w:pStyle w:val="ab"/>
              <w:ind w:left="420" w:firstLineChars="0" w:firstLine="0"/>
              <w:rPr>
                <w:ins w:id="602" w:author="Gao, Guan-Wei (高貫偉 ITC)" w:date="2012-04-10T15:21:00Z"/>
                <w:rFonts w:ascii="Courier New" w:eastAsia="SimSun" w:hAnsi="Courier New" w:cs="Courier New"/>
                <w:noProof/>
                <w:color w:val="808080"/>
                <w:kern w:val="0"/>
                <w:sz w:val="20"/>
                <w:szCs w:val="20"/>
                <w:rPrChange w:id="603" w:author="Gao, Guan-Wei (高貫偉 ITC)" w:date="2012-09-04T17:23:00Z">
                  <w:rPr>
                    <w:ins w:id="604" w:author="Gao, Guan-Wei (高貫偉 ITC)" w:date="2012-04-10T15:21:00Z"/>
                    <w:rFonts w:ascii="Courier New" w:eastAsia="SimSun" w:hAnsi="Courier New" w:cs="Courier New"/>
                    <w:noProof/>
                    <w:kern w:val="0"/>
                    <w:sz w:val="22"/>
                    <w:lang w:val="es-ES"/>
                  </w:rPr>
                </w:rPrChange>
              </w:rPr>
              <w:pPrChange w:id="605" w:author="Gao, Guan-Wei (高貫偉 ITC)" w:date="2012-09-04T14:47:00Z">
                <w:pPr/>
              </w:pPrChange>
            </w:pPr>
            <w:ins w:id="606" w:author="Gao, Guan-Wei (高貫偉 ITC)" w:date="2012-09-04T14:45:00Z"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yellow"/>
                  <w:rPrChange w:id="607" w:author="Gao, Guan-Wei (高貫偉 ITC)" w:date="2012-09-04T14:48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Select</w:t>
              </w:r>
            </w:ins>
            <w:ins w:id="608" w:author="Gao, Guan-Wei (高貫偉 ITC)" w:date="2012-09-04T14:47:00Z">
              <w:r w:rsidRPr="006D7C60">
                <w:rPr>
                  <w:rFonts w:ascii="Courier New" w:eastAsia="SimSun" w:hAnsi="Courier New" w:cs="Courier New"/>
                  <w:noProof/>
                  <w:color w:val="0000FF"/>
                  <w:kern w:val="0"/>
                  <w:sz w:val="20"/>
                  <w:szCs w:val="20"/>
                  <w:highlight w:val="yellow"/>
                  <w:rPrChange w:id="609" w:author="Gao, Guan-Wei (高貫偉 ITC)" w:date="2012-09-04T14:48:00Z">
                    <w:rPr>
                      <w:rFonts w:ascii="Courier New" w:eastAsia="SimSun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 xml:space="preserve"> top 1</w:t>
              </w:r>
              <w:r w:rsidRPr="006D7C60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highlight w:val="yellow"/>
                  <w:rPrChange w:id="610" w:author="Gao, Guan-Wei (高貫偉 ITC)" w:date="2012-09-04T14:48:00Z">
                    <w:rPr>
                      <w:rFonts w:ascii="Courier New" w:eastAsia="SimSun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@Verdor = </w:t>
              </w:r>
            </w:ins>
            <w:ins w:id="611" w:author="Gao, Guan-Wei (高貫偉 ITC)" w:date="2012-09-04T14:45:00Z"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612" w:author="Gao, Guan-Wei (高貫偉 ITC)" w:date="2012-09-04T14:48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Vendor </w:t>
              </w:r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yellow"/>
                  <w:rPrChange w:id="613" w:author="Gao, Guan-Wei (高貫偉 ITC)" w:date="2012-09-04T14:48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from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614" w:author="Gao, Guan-Wei (高貫偉 ITC)" w:date="2012-09-04T14:48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SupplierCode  </w:t>
              </w:r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yellow"/>
                  <w:rPrChange w:id="615" w:author="Gao, Guan-Wei (高貫偉 ITC)" w:date="2012-09-04T14:48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>where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616" w:author="Gao, Guan-Wei (高貫偉 ITC)" w:date="2012-09-04T14:48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Vendor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617" w:author="Gao, Guan-Wei (高貫偉 ITC)" w:date="2012-09-04T14:4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in</w:t>
              </w:r>
              <w:r w:rsidRPr="006D7C60">
                <w:rPr>
                  <w:rFonts w:ascii="Courier New" w:hAnsi="Courier New" w:cs="Courier New"/>
                  <w:noProof/>
                  <w:color w:val="0000FF"/>
                  <w:kern w:val="0"/>
                  <w:sz w:val="20"/>
                  <w:szCs w:val="20"/>
                  <w:highlight w:val="yellow"/>
                  <w:rPrChange w:id="618" w:author="Gao, Guan-Wei (高貫偉 ITC)" w:date="2012-09-04T14:48:00Z">
                    <w:rPr>
                      <w:rFonts w:ascii="Courier New" w:hAnsi="Courier New" w:cs="Courier New"/>
                      <w:noProof/>
                      <w:color w:val="0000FF"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619" w:author="Gao, Guan-Wei (高貫偉 ITC)" w:date="2012-09-04T14:4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(</w:t>
              </w:r>
              <w:r w:rsidRPr="006D7C60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yellow"/>
                  <w:rPrChange w:id="620" w:author="Gao, Guan-Wei (高貫偉 ITC)" w:date="2012-09-04T14:48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'@2TG'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621" w:author="Gao, Guan-Wei (高貫偉 ITC)" w:date="2012-09-04T14:4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)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622" w:author="Gao, Guan-Wei (高貫偉 ITC)" w:date="2012-09-04T14:48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623" w:author="Gao, Guan-Wei (高貫偉 ITC)" w:date="2012-09-04T14:4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and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624" w:author="Gao, Guan-Wei (高貫偉 ITC)" w:date="2012-09-04T14:48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yellow"/>
                  <w:rPrChange w:id="625" w:author="Gao, Guan-Wei (高貫偉 ITC)" w:date="2012-09-04T14:48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'[AST]'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626" w:author="Gao, Guan-Wei (高貫偉 ITC)" w:date="2012-09-04T14:48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627" w:author="Gao, Guan-Wei (高貫偉 ITC)" w:date="2012-09-04T14:4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like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628" w:author="Gao, Guan-Wei (高貫偉 ITC)" w:date="2012-09-04T14:48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 xml:space="preserve">  </w:t>
              </w:r>
              <w:r w:rsidRPr="006D7C60">
                <w:rPr>
                  <w:rFonts w:ascii="Courier New" w:hAnsi="Courier New" w:cs="Courier New"/>
                  <w:noProof/>
                  <w:color w:val="FF00FF"/>
                  <w:kern w:val="0"/>
                  <w:sz w:val="20"/>
                  <w:szCs w:val="20"/>
                  <w:highlight w:val="yellow"/>
                  <w:rPrChange w:id="629" w:author="Gao, Guan-Wei (高貫偉 ITC)" w:date="2012-09-04T14:48:00Z"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</w:rPr>
                  </w:rPrChange>
                </w:rPr>
                <w:t>REPLACE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630" w:author="Gao, Guan-Wei (高貫偉 ITC)" w:date="2012-09-04T14:4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(</w:t>
              </w:r>
              <w:r w:rsidRPr="006D7C6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yellow"/>
                  <w:rPrChange w:id="631" w:author="Gao, Guan-Wei (高貫偉 ITC)" w:date="2012-09-04T14:48:00Z">
                    <w:rPr>
                      <w:rFonts w:ascii="Courier New" w:hAnsi="Courier New" w:cs="Courier New"/>
                      <w:noProof/>
                      <w:kern w:val="0"/>
                      <w:sz w:val="20"/>
                      <w:szCs w:val="20"/>
                    </w:rPr>
                  </w:rPrChange>
                </w:rPr>
                <w:t>Code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632" w:author="Gao, Guan-Wei (高貫偉 ITC)" w:date="2012-09-04T14:4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,</w:t>
              </w:r>
              <w:r w:rsidRPr="006D7C60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yellow"/>
                  <w:rPrChange w:id="633" w:author="Gao, Guan-Wei (高貫偉 ITC)" w:date="2012-09-04T14:48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'X'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634" w:author="Gao, Guan-Wei (高貫偉 ITC)" w:date="2012-09-04T14:4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,</w:t>
              </w:r>
              <w:r w:rsidRPr="006D7C60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  <w:highlight w:val="yellow"/>
                  <w:rPrChange w:id="635" w:author="Gao, Guan-Wei (高貫偉 ITC)" w:date="2012-09-04T14:48:00Z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</w:rPrChange>
                </w:rPr>
                <w:t>'_'</w:t>
              </w:r>
              <w:r w:rsidRPr="006D7C60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yellow"/>
                  <w:rPrChange w:id="636" w:author="Gao, Guan-Wei (高貫偉 ITC)" w:date="2012-09-04T14:48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</w:rPr>
                  </w:rPrChange>
                </w:rPr>
                <w:t>)</w:t>
              </w:r>
            </w:ins>
            <w:ins w:id="637" w:author="Gao, Guan-Wei (高貫偉 ITC)" w:date="2012-09-04T17:23:00Z">
              <w:r w:rsidR="00BC4FBE">
                <w:rPr>
                  <w:rFonts w:ascii="Courier New" w:eastAsia="SimSun" w:hAnsi="Courier New" w:cs="Courier New" w:hint="eastAsia"/>
                  <w:noProof/>
                  <w:color w:val="808080"/>
                  <w:kern w:val="0"/>
                  <w:sz w:val="20"/>
                  <w:szCs w:val="20"/>
                </w:rPr>
                <w:t xml:space="preserve"> </w:t>
              </w:r>
            </w:ins>
            <w:ins w:id="638" w:author="Gao, Guan-Wei (高貫偉 ITC)" w:date="2012-09-04T17:24:00Z">
              <w:r w:rsidR="00BC4FBE">
                <w:rPr>
                  <w:rFonts w:ascii="Courier New" w:eastAsia="SimSun" w:hAnsi="Courier New" w:cs="Courier New" w:hint="eastAsia"/>
                  <w:noProof/>
                  <w:color w:val="808080"/>
                  <w:kern w:val="0"/>
                  <w:sz w:val="20"/>
                  <w:szCs w:val="20"/>
                </w:rPr>
                <w:t>order by Idex</w:t>
              </w:r>
            </w:ins>
          </w:p>
        </w:tc>
      </w:tr>
      <w:tr w:rsidR="00962C1D" w:rsidRPr="00476653" w:rsidTr="002879B4">
        <w:trPr>
          <w:trHeight w:val="422"/>
        </w:trPr>
        <w:tc>
          <w:tcPr>
            <w:tcW w:w="1984" w:type="dxa"/>
            <w:shd w:val="clear" w:color="auto" w:fill="auto"/>
          </w:tcPr>
          <w:p w:rsidR="00962C1D" w:rsidRPr="00C96668" w:rsidRDefault="00962C1D" w:rsidP="00D237EB">
            <w:pPr>
              <w:rPr>
                <w:rFonts w:ascii="Arial" w:hAnsi="Arial"/>
                <w:sz w:val="22"/>
              </w:rPr>
            </w:pPr>
            <w:del w:id="639" w:author="Gao, Guan-Wei (高貫偉 ITC)" w:date="2012-04-10T15:21:00Z">
              <w:r w:rsidDel="00962C1D">
                <w:rPr>
                  <w:rFonts w:ascii="Arial" w:eastAsia="SimSun" w:hAnsi="Arial" w:hint="eastAsia"/>
                  <w:sz w:val="22"/>
                </w:rPr>
                <w:lastRenderedPageBreak/>
                <w:delText>7</w:delText>
              </w:r>
            </w:del>
            <w:ins w:id="640" w:author="Gao, Guan-Wei (高貫偉 ITC)" w:date="2012-04-10T15:21:00Z">
              <w:r>
                <w:rPr>
                  <w:rFonts w:ascii="Arial" w:eastAsia="SimSun" w:hAnsi="Arial" w:hint="eastAsia"/>
                  <w:sz w:val="22"/>
                </w:rPr>
                <w:t>8</w:t>
              </w:r>
            </w:ins>
            <w:r w:rsidRPr="00C96668">
              <w:rPr>
                <w:rFonts w:ascii="Arial" w:eastAsia="SimSun" w:hAnsi="Arial" w:hint="eastAsia"/>
                <w:sz w:val="22"/>
              </w:rPr>
              <w:t>.</w:t>
            </w:r>
            <w:r w:rsidRPr="00C96668">
              <w:rPr>
                <w:rFonts w:ascii="Arial" w:eastAsia="SimSun" w:hAnsi="Arial" w:hint="eastAsia"/>
                <w:sz w:val="22"/>
              </w:rPr>
              <w:t>保存</w:t>
            </w:r>
          </w:p>
        </w:tc>
        <w:tc>
          <w:tcPr>
            <w:tcW w:w="6521" w:type="dxa"/>
            <w:shd w:val="clear" w:color="auto" w:fill="auto"/>
          </w:tcPr>
          <w:p w:rsidR="00962C1D" w:rsidRPr="00C96668" w:rsidRDefault="00962C1D" w:rsidP="002879B4">
            <w:pPr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</w:rPr>
            </w:pPr>
            <w:r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 xml:space="preserve">A. </w:t>
            </w:r>
            <w:r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保存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AST</w:t>
            </w:r>
            <w:r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的</w:t>
            </w:r>
            <w:r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信息</w:t>
            </w:r>
          </w:p>
          <w:p w:rsidR="00962C1D" w:rsidRDefault="00962C1D" w:rsidP="00155435">
            <w:pPr>
              <w:ind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如果不是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 xml:space="preserve">CDSI 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机器</w:t>
            </w:r>
          </w:p>
          <w:p w:rsidR="00962C1D" w:rsidRPr="009D2987" w:rsidRDefault="00962C1D" w:rsidP="005D7BE5">
            <w:pPr>
              <w:pStyle w:val="ab"/>
              <w:ind w:left="360" w:firstLineChars="0" w:firstLine="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Arial" w:hAnsi="Arial" w:cs="Arial" w:hint="eastAsia"/>
                <w:noProof/>
                <w:kern w:val="0"/>
                <w:szCs w:val="21"/>
              </w:rPr>
              <w:t>保存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product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和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Asset SN</w:t>
            </w:r>
            <w:r>
              <w:rPr>
                <w:rFonts w:ascii="Arial" w:hAnsi="Arial" w:cs="Arial" w:hint="eastAsia"/>
                <w:noProof/>
                <w:kern w:val="0"/>
                <w:szCs w:val="21"/>
              </w:rPr>
              <w:t>的绑定关系</w:t>
            </w:r>
            <w:r w:rsidRPr="00F306CC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-- 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Insert Product_Part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 xml:space="preserve"> 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values(@prdid,@partpn,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ATSN1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 xml:space="preserve"> ’’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,@astsn,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ins w:id="641" w:author="Gao, Guan-Wei (高貫偉 ITC)" w:date="2012-04-06T14:12:00Z">
              <w:r w:rsidR="006D7C60" w:rsidRPr="006D7C60">
                <w:rPr>
                  <w:rFonts w:ascii="Arial" w:eastAsia="SimSun" w:hAnsi="Arial" w:cs="Arial"/>
                  <w:b/>
                  <w:noProof/>
                  <w:color w:val="FF0000"/>
                  <w:kern w:val="0"/>
                  <w:sz w:val="28"/>
                  <w:szCs w:val="28"/>
                  <w:lang w:val="es-ES"/>
                  <w:rPrChange w:id="642" w:author="Gao, Guan-Wei (高貫偉 ITC)" w:date="2012-04-06T14:12:00Z">
                    <w:rPr>
                      <w:rFonts w:ascii="Arial" w:eastAsia="SimSun" w:hAnsi="Arial" w:cs="Arial"/>
                      <w:noProof/>
                      <w:color w:val="0000FF" w:themeColor="hyperlink"/>
                      <w:kern w:val="0"/>
                      <w:szCs w:val="21"/>
                      <w:u w:val="single"/>
                      <w:lang w:val="es-ES"/>
                    </w:rPr>
                  </w:rPrChange>
                </w:rPr>
                <w:t>CA</w:t>
              </w:r>
            </w:ins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,@user,getdate(),getdate()</w:t>
            </w:r>
            <w:r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，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AT</w:t>
            </w:r>
            <w:r w:rsidRPr="009D2987">
              <w:rPr>
                <w:rFonts w:ascii="Arial" w:hAnsi="Arial" w:cs="Arial"/>
                <w:noProof/>
                <w:kern w:val="0"/>
                <w:szCs w:val="21"/>
                <w:lang w:val="es-ES"/>
              </w:rPr>
              <w:t>’</w:t>
            </w:r>
            <w:r w:rsidRPr="009D2987">
              <w:rPr>
                <w:rFonts w:ascii="Arial" w:hAnsi="Arial" w:cs="Arial" w:hint="eastAsia"/>
                <w:noProof/>
                <w:kern w:val="0"/>
                <w:szCs w:val="21"/>
                <w:lang w:val="es-ES"/>
              </w:rPr>
              <w:t>)</w:t>
            </w:r>
          </w:p>
          <w:p w:rsidR="00DF0824" w:rsidRDefault="006D7C60" w:rsidP="002B7A5E">
            <w:pPr>
              <w:ind w:firstLineChars="100" w:firstLine="210"/>
              <w:rPr>
                <w:ins w:id="643" w:author="Gao, Guan-Wei (高貫偉 ITC)" w:date="2012-09-04T14:50:00Z"/>
                <w:rFonts w:ascii="Arial" w:eastAsia="SimSun" w:hAnsi="Arial" w:cs="Arial"/>
                <w:noProof/>
                <w:kern w:val="0"/>
                <w:szCs w:val="21"/>
                <w:highlight w:val="yellow"/>
                <w:lang w:val="es-ES"/>
              </w:rPr>
            </w:pPr>
            <w:r w:rsidRPr="006D7C60">
              <w:rPr>
                <w:rFonts w:ascii="Arial" w:hAnsi="Arial" w:cs="Arial" w:hint="eastAsia"/>
                <w:noProof/>
                <w:kern w:val="0"/>
                <w:szCs w:val="21"/>
                <w:highlight w:val="yellow"/>
                <w:lang w:val="es-ES"/>
                <w:rPrChange w:id="644" w:author="Gao, Guan-Wei (高貫偉 ITC)" w:date="2012-09-04T14:50:00Z">
                  <w:rPr>
                    <w:rFonts w:ascii="Arial" w:hAnsi="Arial" w:cs="Arial" w:hint="eastAsia"/>
                    <w:noProof/>
                    <w:kern w:val="0"/>
                    <w:szCs w:val="21"/>
                    <w:lang w:val="es-ES"/>
                  </w:rPr>
                </w:rPrChange>
              </w:rPr>
              <w:t>注：</w:t>
            </w:r>
          </w:p>
          <w:p w:rsidR="00962C1D" w:rsidRPr="00DF0824" w:rsidRDefault="006D7C60" w:rsidP="002B7A5E">
            <w:pPr>
              <w:ind w:firstLineChars="100" w:firstLine="210"/>
              <w:rPr>
                <w:ins w:id="645" w:author="Gao, Guan-Wei (高貫偉 ITC)" w:date="2012-09-04T14:49:00Z"/>
                <w:rFonts w:ascii="Arial" w:eastAsia="SimSun" w:hAnsi="Arial" w:cs="Arial"/>
                <w:strike/>
                <w:noProof/>
                <w:kern w:val="0"/>
                <w:szCs w:val="21"/>
                <w:highlight w:val="yellow"/>
                <w:lang w:val="es-ES"/>
                <w:rPrChange w:id="646" w:author="Gao, Guan-Wei (高貫偉 ITC)" w:date="2012-09-04T14:50:00Z">
                  <w:rPr>
                    <w:ins w:id="647" w:author="Gao, Guan-Wei (高貫偉 ITC)" w:date="2012-09-04T14:49:00Z"/>
                    <w:rFonts w:ascii="Arial" w:eastAsia="SimSun" w:hAnsi="Arial" w:cs="Arial"/>
                    <w:noProof/>
                    <w:kern w:val="0"/>
                    <w:szCs w:val="21"/>
                    <w:lang w:val="es-ES"/>
                  </w:rPr>
                </w:rPrChange>
              </w:rPr>
            </w:pPr>
            <w:bookmarkStart w:id="648" w:name="OLE_LINK3"/>
            <w:bookmarkStart w:id="649" w:name="OLE_LINK4"/>
            <w:r w:rsidRPr="006D7C60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  <w:rPrChange w:id="650" w:author="Gao, Guan-Wei (高貫偉 ITC)" w:date="2012-09-04T14:50:00Z">
                  <w:rPr>
                    <w:rFonts w:ascii="Arial" w:hAnsi="Arial" w:cs="Arial"/>
                    <w:noProof/>
                    <w:kern w:val="0"/>
                    <w:szCs w:val="21"/>
                    <w:lang w:val="es-ES"/>
                  </w:rPr>
                </w:rPrChange>
              </w:rPr>
              <w:t>@</w:t>
            </w:r>
            <w:r w:rsidRPr="006D7C60">
              <w:rPr>
                <w:rFonts w:ascii="Arial" w:hAnsi="Arial" w:cs="Arial"/>
                <w:strike/>
                <w:noProof/>
                <w:color w:val="FF0000"/>
                <w:kern w:val="0"/>
                <w:szCs w:val="21"/>
                <w:highlight w:val="yellow"/>
                <w:lang w:val="es-ES"/>
                <w:rPrChange w:id="651" w:author="Gao, Guan-Wei (高貫偉 ITC)" w:date="2012-09-04T14:50:00Z">
                  <w:rPr>
                    <w:rFonts w:ascii="Arial" w:hAnsi="Arial" w:cs="Arial"/>
                    <w:noProof/>
                    <w:color w:val="FF0000"/>
                    <w:kern w:val="0"/>
                    <w:szCs w:val="21"/>
                    <w:lang w:val="es-ES"/>
                  </w:rPr>
                </w:rPrChange>
              </w:rPr>
              <w:t>partpn</w:t>
            </w:r>
            <w:r w:rsidRPr="006D7C60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  <w:rPrChange w:id="652" w:author="Gao, Guan-Wei (高貫偉 ITC)" w:date="2012-09-04T14:50:00Z">
                  <w:rPr>
                    <w:rFonts w:ascii="Arial" w:hAnsi="Arial" w:cs="Arial"/>
                    <w:noProof/>
                    <w:kern w:val="0"/>
                    <w:szCs w:val="21"/>
                    <w:lang w:val="es-ES"/>
                  </w:rPr>
                </w:rPrChange>
              </w:rPr>
              <w:t xml:space="preserve"> </w:t>
            </w:r>
            <w:r w:rsidRPr="006D7C60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rPrChange w:id="653" w:author="Gao, Guan-Wei (高貫偉 ITC)" w:date="2012-09-04T14:50:00Z">
                  <w:rPr>
                    <w:rFonts w:ascii="Arial" w:hAnsi="Arial" w:cs="Arial" w:hint="eastAsia"/>
                    <w:noProof/>
                    <w:kern w:val="0"/>
                    <w:szCs w:val="21"/>
                  </w:rPr>
                </w:rPrChange>
              </w:rPr>
              <w:t>为</w:t>
            </w:r>
            <w:r w:rsidRPr="006D7C60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  <w:rPrChange w:id="654" w:author="Gao, Guan-Wei (高貫偉 ITC)" w:date="2012-09-04T14:50:00Z">
                  <w:rPr>
                    <w:rFonts w:ascii="Arial" w:hAnsi="Arial" w:cs="Arial"/>
                    <w:noProof/>
                    <w:kern w:val="0"/>
                    <w:szCs w:val="21"/>
                    <w:lang w:val="es-ES"/>
                  </w:rPr>
                </w:rPrChange>
              </w:rPr>
              <w:t>PartNo in (bom</w:t>
            </w:r>
            <w:r w:rsidRPr="006D7C60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rPrChange w:id="655" w:author="Gao, Guan-Wei (高貫偉 ITC)" w:date="2012-09-04T14:50:00Z">
                  <w:rPr>
                    <w:rFonts w:ascii="Arial" w:hAnsi="Arial" w:cs="Arial" w:hint="eastAsia"/>
                    <w:noProof/>
                    <w:kern w:val="0"/>
                    <w:szCs w:val="21"/>
                  </w:rPr>
                </w:rPrChange>
              </w:rPr>
              <w:t>中</w:t>
            </w:r>
            <w:r w:rsidRPr="006D7C60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  <w:rPrChange w:id="656" w:author="Gao, Guan-Wei (高貫偉 ITC)" w:date="2012-09-04T14:50:00Z">
                  <w:rPr>
                    <w:rFonts w:ascii="Arial" w:hAnsi="Arial" w:cs="Arial"/>
                    <w:noProof/>
                    <w:kern w:val="0"/>
                    <w:szCs w:val="21"/>
                    <w:lang w:val="es-ES"/>
                  </w:rPr>
                </w:rPrChange>
              </w:rPr>
              <w:t>BomNodeType=’AT’  Descr=</w:t>
            </w:r>
            <w:r w:rsidRPr="006D7C60">
              <w:rPr>
                <w:rFonts w:ascii="Courier New" w:eastAsia="SimSun" w:hAnsi="Courier New" w:cs="Courier New"/>
                <w:strike/>
                <w:noProof/>
                <w:color w:val="FF0000"/>
                <w:kern w:val="0"/>
                <w:sz w:val="22"/>
                <w:highlight w:val="yellow"/>
                <w:lang w:val="es-ES"/>
                <w:rPrChange w:id="657" w:author="Gao, Guan-Wei (高貫偉 ITC)" w:date="2012-09-04T14:50:00Z">
                  <w:rPr>
                    <w:rFonts w:ascii="Courier New" w:eastAsia="SimSun" w:hAnsi="Courier New" w:cs="Courier New"/>
                    <w:noProof/>
                    <w:color w:val="FF0000"/>
                    <w:kern w:val="0"/>
                    <w:sz w:val="22"/>
                    <w:lang w:val="es-ES"/>
                  </w:rPr>
                </w:rPrChange>
              </w:rPr>
              <w:t xml:space="preserve">’ATSN1’ </w:t>
            </w:r>
            <w:r w:rsidRPr="006D7C60">
              <w:rPr>
                <w:rFonts w:ascii="Arial" w:hAnsi="Arial" w:cs="Arial" w:hint="eastAsia"/>
                <w:strike/>
                <w:noProof/>
                <w:kern w:val="0"/>
                <w:szCs w:val="21"/>
                <w:highlight w:val="yellow"/>
                <w:rPrChange w:id="658" w:author="Gao, Guan-Wei (高貫偉 ITC)" w:date="2012-09-04T14:50:00Z">
                  <w:rPr>
                    <w:rFonts w:ascii="Arial" w:hAnsi="Arial" w:cs="Arial" w:hint="eastAsia"/>
                    <w:noProof/>
                    <w:kern w:val="0"/>
                    <w:szCs w:val="21"/>
                  </w:rPr>
                </w:rPrChange>
              </w:rPr>
              <w:t>对应的</w:t>
            </w:r>
            <w:r w:rsidRPr="006D7C60">
              <w:rPr>
                <w:rFonts w:ascii="Arial" w:hAnsi="Arial" w:cs="Arial"/>
                <w:strike/>
                <w:noProof/>
                <w:kern w:val="0"/>
                <w:szCs w:val="21"/>
                <w:highlight w:val="yellow"/>
                <w:lang w:val="es-ES"/>
                <w:rPrChange w:id="659" w:author="Gao, Guan-Wei (高貫偉 ITC)" w:date="2012-09-04T14:50:00Z">
                  <w:rPr>
                    <w:rFonts w:ascii="Arial" w:hAnsi="Arial" w:cs="Arial"/>
                    <w:noProof/>
                    <w:kern w:val="0"/>
                    <w:szCs w:val="21"/>
                    <w:lang w:val="es-ES"/>
                  </w:rPr>
                </w:rPrChange>
              </w:rPr>
              <w:t>Pn)</w:t>
            </w:r>
          </w:p>
          <w:p w:rsidR="000377D9" w:rsidRPr="000377D9" w:rsidRDefault="006D7C60">
            <w:pPr>
              <w:ind w:firstLineChars="100" w:firstLine="210"/>
              <w:rPr>
                <w:rFonts w:ascii="Courier New" w:eastAsia="SimSun" w:hAnsi="Courier New" w:cs="Courier New"/>
                <w:noProof/>
                <w:kern w:val="0"/>
                <w:sz w:val="22"/>
                <w:lang w:val="es-ES"/>
                <w:rPrChange w:id="660" w:author="Gao, Guan-Wei (高貫偉 ITC)" w:date="2012-09-04T14:49:00Z">
                  <w:rPr>
                    <w:rFonts w:ascii="Courier New" w:hAnsi="Courier New" w:cs="Courier New"/>
                    <w:noProof/>
                    <w:kern w:val="0"/>
                    <w:sz w:val="22"/>
                    <w:lang w:val="es-ES"/>
                  </w:rPr>
                </w:rPrChange>
              </w:rPr>
            </w:pPr>
            <w:ins w:id="661" w:author="Gao, Guan-Wei (高貫偉 ITC)" w:date="2012-09-04T14:49:00Z">
              <w:r w:rsidRPr="006D7C60">
                <w:rPr>
                  <w:rFonts w:ascii="Arial" w:eastAsia="SimSun" w:hAnsi="Arial" w:cs="Arial"/>
                  <w:noProof/>
                  <w:kern w:val="0"/>
                  <w:szCs w:val="21"/>
                  <w:highlight w:val="yellow"/>
                  <w:lang w:val="es-ES"/>
                  <w:rPrChange w:id="662" w:author="Gao, Guan-Wei (高貫偉 ITC)" w:date="2012-09-04T14:50:00Z">
                    <w:rPr>
                      <w:rFonts w:ascii="Arial" w:eastAsia="SimSun" w:hAnsi="Arial" w:cs="Arial"/>
                      <w:noProof/>
                      <w:kern w:val="0"/>
                      <w:szCs w:val="21"/>
                      <w:lang w:val="es-ES"/>
                    </w:rPr>
                  </w:rPrChange>
                </w:rPr>
                <w:t xml:space="preserve">@partpn </w:t>
              </w:r>
              <w:r w:rsidRPr="006D7C60">
                <w:rPr>
                  <w:rFonts w:ascii="Arial" w:eastAsia="SimSun" w:hAnsi="Arial" w:cs="Arial" w:hint="eastAsia"/>
                  <w:noProof/>
                  <w:kern w:val="0"/>
                  <w:szCs w:val="21"/>
                  <w:highlight w:val="yellow"/>
                  <w:lang w:val="es-ES"/>
                  <w:rPrChange w:id="663" w:author="Gao, Guan-Wei (高貫偉 ITC)" w:date="2012-09-04T14:50:00Z">
                    <w:rPr>
                      <w:rFonts w:ascii="Arial" w:eastAsia="SimSun" w:hAnsi="Arial" w:cs="Arial" w:hint="eastAsia"/>
                      <w:noProof/>
                      <w:kern w:val="0"/>
                      <w:szCs w:val="21"/>
                      <w:lang w:val="es-ES"/>
                    </w:rPr>
                  </w:rPrChange>
                </w:rPr>
                <w:t>为</w:t>
              </w:r>
              <w:r w:rsidRPr="006D7C60">
                <w:rPr>
                  <w:rFonts w:ascii="Arial" w:eastAsia="SimSun" w:hAnsi="Arial" w:cs="Arial"/>
                  <w:noProof/>
                  <w:kern w:val="0"/>
                  <w:szCs w:val="21"/>
                  <w:highlight w:val="yellow"/>
                  <w:lang w:val="es-ES"/>
                  <w:rPrChange w:id="664" w:author="Gao, Guan-Wei (高貫偉 ITC)" w:date="2012-09-04T14:50:00Z">
                    <w:rPr>
                      <w:rFonts w:ascii="Arial" w:eastAsia="SimSun" w:hAnsi="Arial" w:cs="Arial"/>
                      <w:noProof/>
                      <w:kern w:val="0"/>
                      <w:szCs w:val="21"/>
                      <w:lang w:val="es-ES"/>
                    </w:rPr>
                  </w:rPrChange>
                </w:rPr>
                <w:t xml:space="preserve">Step 7 </w:t>
              </w:r>
              <w:r w:rsidRPr="006D7C60">
                <w:rPr>
                  <w:rFonts w:ascii="Arial" w:eastAsia="SimSun" w:hAnsi="Arial" w:cs="Arial" w:hint="eastAsia"/>
                  <w:noProof/>
                  <w:kern w:val="0"/>
                  <w:szCs w:val="21"/>
                  <w:highlight w:val="yellow"/>
                  <w:lang w:val="es-ES"/>
                  <w:rPrChange w:id="665" w:author="Gao, Guan-Wei (高貫偉 ITC)" w:date="2012-09-04T14:50:00Z">
                    <w:rPr>
                      <w:rFonts w:ascii="Arial" w:eastAsia="SimSun" w:hAnsi="Arial" w:cs="Arial" w:hint="eastAsia"/>
                      <w:noProof/>
                      <w:kern w:val="0"/>
                      <w:szCs w:val="21"/>
                      <w:lang w:val="es-ES"/>
                    </w:rPr>
                  </w:rPrChange>
                </w:rPr>
                <w:t>中获取到的</w:t>
              </w:r>
              <w:r w:rsidRPr="006D7C60">
                <w:rPr>
                  <w:rFonts w:ascii="Arial" w:eastAsia="SimSun" w:hAnsi="Arial" w:cs="Arial"/>
                  <w:noProof/>
                  <w:kern w:val="0"/>
                  <w:szCs w:val="21"/>
                  <w:highlight w:val="yellow"/>
                  <w:lang w:val="es-ES"/>
                  <w:rPrChange w:id="666" w:author="Gao, Guan-Wei (高貫偉 ITC)" w:date="2012-09-04T14:50:00Z">
                    <w:rPr>
                      <w:rFonts w:ascii="Arial" w:eastAsia="SimSun" w:hAnsi="Arial" w:cs="Arial"/>
                      <w:noProof/>
                      <w:kern w:val="0"/>
                      <w:szCs w:val="21"/>
                      <w:lang w:val="es-ES"/>
                    </w:rPr>
                  </w:rPrChange>
                </w:rPr>
                <w:t>@Ven</w:t>
              </w:r>
            </w:ins>
            <w:ins w:id="667" w:author="Gao, Guan-Wei (高貫偉 ITC)" w:date="2012-09-04T14:50:00Z">
              <w:r w:rsidRPr="006D7C60">
                <w:rPr>
                  <w:rFonts w:ascii="Arial" w:eastAsia="SimSun" w:hAnsi="Arial" w:cs="Arial"/>
                  <w:noProof/>
                  <w:kern w:val="0"/>
                  <w:szCs w:val="21"/>
                  <w:highlight w:val="yellow"/>
                  <w:lang w:val="es-ES"/>
                  <w:rPrChange w:id="668" w:author="Gao, Guan-Wei (高貫偉 ITC)" w:date="2012-09-04T14:50:00Z">
                    <w:rPr>
                      <w:rFonts w:ascii="Arial" w:eastAsia="SimSun" w:hAnsi="Arial" w:cs="Arial"/>
                      <w:noProof/>
                      <w:kern w:val="0"/>
                      <w:szCs w:val="21"/>
                      <w:lang w:val="es-ES"/>
                    </w:rPr>
                  </w:rPrChange>
                </w:rPr>
                <w:t>dor</w:t>
              </w:r>
            </w:ins>
          </w:p>
          <w:bookmarkEnd w:id="648"/>
          <w:bookmarkEnd w:id="649"/>
          <w:p w:rsidR="002F6609" w:rsidRDefault="002F6609" w:rsidP="00F43D6D">
            <w:pPr>
              <w:ind w:firstLineChars="100" w:firstLine="220"/>
              <w:rPr>
                <w:ins w:id="669" w:author="ies12cn74" w:date="2013-11-25T18:54:00Z"/>
                <w:rFonts w:ascii="Courier New" w:eastAsia="宋体" w:hAnsi="Courier New" w:cs="Courier New"/>
                <w:noProof/>
                <w:kern w:val="0"/>
                <w:sz w:val="22"/>
                <w:lang w:val="es-ES"/>
              </w:rPr>
            </w:pPr>
          </w:p>
          <w:p w:rsidR="002F6609" w:rsidRDefault="002F6609" w:rsidP="00F43D6D">
            <w:pPr>
              <w:ind w:firstLineChars="100" w:firstLine="220"/>
              <w:rPr>
                <w:ins w:id="670" w:author="ies12cn74" w:date="2013-11-25T18:54:00Z"/>
                <w:rFonts w:ascii="Courier New" w:eastAsia="宋体" w:hAnsi="Courier New" w:cs="Courier New"/>
                <w:noProof/>
                <w:kern w:val="0"/>
                <w:sz w:val="22"/>
                <w:lang w:val="es-ES"/>
              </w:rPr>
            </w:pPr>
          </w:p>
          <w:p w:rsidR="00962C1D" w:rsidRDefault="00962C1D" w:rsidP="00F43D6D">
            <w:pPr>
              <w:ind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如果是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CDSI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机器，因为在步骤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5</w:t>
            </w: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中已经插入，则不用插入</w:t>
            </w:r>
          </w:p>
          <w:p w:rsidR="004761DA" w:rsidRPr="00994DC2" w:rsidRDefault="004761DA" w:rsidP="002F6609">
            <w:pPr>
              <w:ind w:firstLineChars="100" w:firstLine="210"/>
              <w:rPr>
                <w:ins w:id="671" w:author="ies12cn74" w:date="2013-11-25T18:55:00Z"/>
                <w:rFonts w:ascii="Arial" w:eastAsia="SimSun" w:hAnsi="Arial" w:cs="Arial"/>
                <w:noProof/>
                <w:kern w:val="0"/>
                <w:szCs w:val="21"/>
                <w:highlight w:val="yellow"/>
                <w:lang w:val="es-ES"/>
              </w:rPr>
            </w:pPr>
          </w:p>
          <w:p w:rsidR="00962C1D" w:rsidRPr="00C96668" w:rsidRDefault="00962C1D" w:rsidP="00010806">
            <w:pPr>
              <w:rPr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del w:id="672" w:author="ies12cn74" w:date="2013-11-25T18:51:00Z">
              <w:r w:rsidRPr="00C96668" w:rsidDel="002F6609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lang w:val="es-ES"/>
                </w:rPr>
                <w:delText>B</w:delText>
              </w:r>
            </w:del>
            <w:del w:id="673" w:author="ies12cn74" w:date="2013-11-25T18:52:00Z">
              <w:r w:rsidRPr="00C96668" w:rsidDel="002F6609">
                <w:rPr>
                  <w:rFonts w:ascii="Courier New" w:eastAsia="SimSun" w:hAnsi="Courier New" w:cs="Courier New" w:hint="eastAsia"/>
                  <w:noProof/>
                  <w:kern w:val="0"/>
                  <w:sz w:val="22"/>
                  <w:lang w:val="es-ES"/>
                </w:rPr>
                <w:delText>.</w:delText>
              </w:r>
            </w:del>
            <w:ins w:id="674" w:author="ies12cn74" w:date="2013-11-25T18:52:00Z">
              <w:r w:rsidR="002F6609">
                <w:rPr>
                  <w:rFonts w:ascii="Courier New" w:eastAsia="宋体" w:hAnsi="Courier New" w:cs="Courier New" w:hint="eastAsia"/>
                  <w:noProof/>
                  <w:kern w:val="0"/>
                  <w:sz w:val="22"/>
                  <w:lang w:val="es-ES"/>
                </w:rPr>
                <w:t>C</w:t>
              </w:r>
            </w:ins>
            <w:ins w:id="675" w:author="ies12cn74" w:date="2013-11-25T18:53:00Z">
              <w:r w:rsidR="002F6609">
                <w:rPr>
                  <w:rFonts w:ascii="Courier New" w:eastAsia="宋体" w:hAnsi="Courier New" w:cs="Courier New" w:hint="eastAsia"/>
                  <w:noProof/>
                  <w:kern w:val="0"/>
                  <w:sz w:val="22"/>
                  <w:lang w:val="es-ES"/>
                </w:rPr>
                <w:t>.</w:t>
              </w:r>
            </w:ins>
            <w:r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纪录</w:t>
            </w:r>
            <w:r w:rsidRPr="00C96668">
              <w:rPr>
                <w:rFonts w:ascii="Courier New" w:eastAsia="SimSun" w:hAnsi="Courier New" w:cs="Courier New" w:hint="eastAsia"/>
                <w:noProof/>
                <w:kern w:val="0"/>
                <w:sz w:val="22"/>
                <w:lang w:val="es-ES"/>
              </w:rPr>
              <w:t>Log</w:t>
            </w:r>
          </w:p>
          <w:p w:rsidR="00962C1D" w:rsidRDefault="00962C1D" w:rsidP="00155435">
            <w:pPr>
              <w:ind w:firstLineChars="100" w:firstLine="220"/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2"/>
                <w:lang w:val="es-ES"/>
              </w:rPr>
              <w:t>Insert ProductLog</w:t>
            </w:r>
          </w:p>
          <w:p w:rsidR="001C7AC5" w:rsidRDefault="00962C1D" w:rsidP="001C7AC5">
            <w:pPr>
              <w:ind w:firstLineChars="100" w:firstLine="220"/>
              <w:rPr>
                <w:ins w:id="676" w:author="Gao, Guan-Wei (高貫偉 ITC)" w:date="2012-05-02T10:21:00Z"/>
                <w:rFonts w:ascii="Courier New" w:eastAsia="SimSun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r w:rsidRPr="005F18BA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 xml:space="preserve">  WC=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2"/>
                <w:lang w:val="es-ES"/>
              </w:rPr>
              <w:t>CA</w:t>
            </w:r>
          </w:p>
          <w:p w:rsidR="00702BE5" w:rsidRPr="002F6609" w:rsidRDefault="002F6609" w:rsidP="002F6609">
            <w:pPr>
              <w:ind w:firstLineChars="100" w:firstLine="220"/>
              <w:rPr>
                <w:rFonts w:ascii="Courier New" w:hAnsi="Courier New" w:cs="Courier New"/>
                <w:noProof/>
                <w:color w:val="FF0000"/>
                <w:kern w:val="0"/>
                <w:sz w:val="22"/>
                <w:lang w:val="es-ES"/>
              </w:rPr>
            </w:pPr>
            <w:ins w:id="677" w:author="ies12cn74" w:date="2013-11-25T18:52:00Z">
              <w:r>
                <w:rPr>
                  <w:rFonts w:ascii="Courier New" w:eastAsia="宋体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D</w:t>
              </w:r>
            </w:ins>
            <w:ins w:id="678" w:author="Gao, Guan-Wei (高貫偉 ITC)" w:date="2012-05-02T10:21:00Z">
              <w:del w:id="679" w:author="ies12cn74" w:date="2013-11-25T18:52:00Z">
                <w:r w:rsidR="001E221C" w:rsidDel="002F6609">
                  <w:rPr>
                    <w:rFonts w:ascii="Courier New" w:eastAsia="SimSun" w:hAnsi="Courier New" w:cs="Courier New" w:hint="eastAsia"/>
                    <w:noProof/>
                    <w:color w:val="FF0000"/>
                    <w:kern w:val="0"/>
                    <w:sz w:val="22"/>
                    <w:lang w:val="es-ES"/>
                  </w:rPr>
                  <w:delText>C</w:delText>
                </w:r>
              </w:del>
              <w:r w:rsidR="001E221C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.</w:t>
              </w:r>
              <w:r w:rsidR="001C7AC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保存成功之后，在提示信息后，增加</w:t>
              </w:r>
              <w:r w:rsidR="001C7AC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PartSn</w:t>
              </w:r>
              <w:r w:rsidR="001C7AC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（即</w:t>
              </w:r>
              <w:r w:rsidR="001C7AC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@astsn</w:t>
              </w:r>
              <w:r w:rsidR="001C7AC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2"/>
                  <w:lang w:val="es-ES"/>
                </w:rPr>
                <w:t>）</w:t>
              </w:r>
            </w:ins>
          </w:p>
        </w:tc>
      </w:tr>
      <w:tr w:rsidR="00962C1D" w:rsidRPr="00476653" w:rsidTr="002879B4">
        <w:trPr>
          <w:trHeight w:val="422"/>
        </w:trPr>
        <w:tc>
          <w:tcPr>
            <w:tcW w:w="1984" w:type="dxa"/>
            <w:shd w:val="clear" w:color="auto" w:fill="auto"/>
          </w:tcPr>
          <w:p w:rsidR="00962C1D" w:rsidRPr="001C7AC5" w:rsidRDefault="00962C1D" w:rsidP="002879B4">
            <w:pPr>
              <w:rPr>
                <w:rFonts w:ascii="Arial" w:hAnsi="Arial"/>
                <w:sz w:val="22"/>
                <w:lang w:val="es-ES"/>
                <w:rPrChange w:id="680" w:author="Gao, Guan-Wei (高貫偉 ITC)" w:date="2012-05-02T10:21:00Z">
                  <w:rPr>
                    <w:rFonts w:ascii="Arial" w:hAnsi="Arial"/>
                    <w:sz w:val="22"/>
                  </w:rPr>
                </w:rPrChange>
              </w:rPr>
            </w:pPr>
          </w:p>
        </w:tc>
        <w:tc>
          <w:tcPr>
            <w:tcW w:w="6521" w:type="dxa"/>
            <w:shd w:val="clear" w:color="auto" w:fill="auto"/>
          </w:tcPr>
          <w:p w:rsidR="00962C1D" w:rsidRPr="00C96668" w:rsidRDefault="00962C1D" w:rsidP="002879B4">
            <w:pPr>
              <w:rPr>
                <w:rFonts w:ascii="Courier New" w:hAnsi="Courier New" w:cs="Courier New"/>
                <w:noProof/>
                <w:kern w:val="0"/>
                <w:sz w:val="22"/>
                <w:lang w:val="es-ES"/>
              </w:rPr>
            </w:pPr>
          </w:p>
        </w:tc>
      </w:tr>
    </w:tbl>
    <w:p w:rsidR="0055625A" w:rsidRPr="001C7AC5" w:rsidRDefault="006D7C60" w:rsidP="0055625A">
      <w:pPr>
        <w:widowControl/>
        <w:jc w:val="left"/>
        <w:rPr>
          <w:lang w:val="es-ES"/>
          <w:rPrChange w:id="681" w:author="Gao, Guan-Wei (高貫偉 ITC)" w:date="2012-05-02T10:21:00Z">
            <w:rPr/>
          </w:rPrChange>
        </w:rPr>
      </w:pPr>
      <w:r w:rsidRPr="006D7C60">
        <w:rPr>
          <w:lang w:val="es-ES"/>
          <w:rPrChange w:id="682" w:author="Gao, Guan-Wei (高貫偉 ITC)" w:date="2012-05-02T10:21:00Z">
            <w:rPr>
              <w:color w:val="0000FF" w:themeColor="hyperlink"/>
              <w:u w:val="single"/>
            </w:rPr>
          </w:rPrChange>
        </w:rPr>
        <w:br w:type="page"/>
      </w:r>
    </w:p>
    <w:p w:rsidR="0055625A" w:rsidRPr="001C7AC5" w:rsidRDefault="0055625A" w:rsidP="0055625A">
      <w:pPr>
        <w:widowControl/>
        <w:jc w:val="left"/>
        <w:rPr>
          <w:rFonts w:eastAsia="SimSun"/>
          <w:lang w:val="es-ES"/>
          <w:rPrChange w:id="683" w:author="Gao, Guan-Wei (高貫偉 ITC)" w:date="2012-05-02T10:21:00Z">
            <w:rPr>
              <w:rFonts w:eastAsia="SimSun"/>
            </w:rPr>
          </w:rPrChange>
        </w:rPr>
      </w:pPr>
    </w:p>
    <w:p w:rsidR="0055625A" w:rsidRPr="001C7AC5" w:rsidRDefault="0055625A" w:rsidP="00371BF0">
      <w:pPr>
        <w:widowControl/>
        <w:jc w:val="left"/>
        <w:rPr>
          <w:rFonts w:eastAsia="SimSun"/>
          <w:lang w:val="es-ES"/>
          <w:rPrChange w:id="684" w:author="Gao, Guan-Wei (高貫偉 ITC)" w:date="2012-05-02T10:21:00Z">
            <w:rPr>
              <w:rFonts w:eastAsia="SimSun"/>
            </w:rPr>
          </w:rPrChange>
        </w:rPr>
      </w:pPr>
    </w:p>
    <w:p w:rsidR="005859CC" w:rsidRDefault="005859CC" w:rsidP="00371BF0">
      <w:pPr>
        <w:pStyle w:val="1"/>
        <w:jc w:val="left"/>
      </w:pPr>
      <w:bookmarkStart w:id="685" w:name="_Toc318198654"/>
      <w:r>
        <w:t>A</w:t>
      </w:r>
      <w:r>
        <w:rPr>
          <w:rFonts w:hint="eastAsia"/>
        </w:rPr>
        <w:t>ppendix</w:t>
      </w:r>
      <w:bookmarkEnd w:id="685"/>
    </w:p>
    <w:sectPr w:rsidR="005859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9D5" w:rsidRDefault="007E29D5" w:rsidP="00F84835">
      <w:r>
        <w:separator/>
      </w:r>
    </w:p>
  </w:endnote>
  <w:endnote w:type="continuationSeparator" w:id="1">
    <w:p w:rsidR="007E29D5" w:rsidRDefault="007E29D5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Microsoft JhengHei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23C" w:rsidRDefault="0056023C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6D7C6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D7C60">
              <w:rPr>
                <w:b/>
                <w:sz w:val="24"/>
                <w:szCs w:val="24"/>
              </w:rPr>
              <w:fldChar w:fldCharType="separate"/>
            </w:r>
            <w:r w:rsidR="00476653">
              <w:rPr>
                <w:b/>
                <w:noProof/>
              </w:rPr>
              <w:t>9</w:t>
            </w:r>
            <w:r w:rsidR="006D7C6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6D7C6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D7C60">
              <w:rPr>
                <w:b/>
                <w:sz w:val="24"/>
                <w:szCs w:val="24"/>
              </w:rPr>
              <w:fldChar w:fldCharType="separate"/>
            </w:r>
            <w:r w:rsidR="00476653">
              <w:rPr>
                <w:b/>
                <w:noProof/>
              </w:rPr>
              <w:t>10</w:t>
            </w:r>
            <w:r w:rsidR="006D7C60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56023C" w:rsidRDefault="0056023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9D5" w:rsidRDefault="007E29D5" w:rsidP="00F84835">
      <w:r>
        <w:separator/>
      </w:r>
    </w:p>
  </w:footnote>
  <w:footnote w:type="continuationSeparator" w:id="1">
    <w:p w:rsidR="007E29D5" w:rsidRDefault="007E29D5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23C" w:rsidRDefault="0056023C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56023C" w:rsidTr="00817C97">
      <w:trPr>
        <w:cantSplit/>
        <w:trHeight w:val="233"/>
      </w:trPr>
      <w:tc>
        <w:tcPr>
          <w:tcW w:w="8522" w:type="dxa"/>
        </w:tcPr>
        <w:p w:rsidR="0056023C" w:rsidRDefault="0056023C" w:rsidP="00266762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>
            <w:rPr>
              <w:b/>
              <w:sz w:val="28"/>
            </w:rPr>
            <w:t>iMES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56023C" w:rsidTr="00817C97">
      <w:trPr>
        <w:cantSplit/>
        <w:trHeight w:val="232"/>
      </w:trPr>
      <w:tc>
        <w:tcPr>
          <w:tcW w:w="8522" w:type="dxa"/>
        </w:tcPr>
        <w:p w:rsidR="0056023C" w:rsidRDefault="0056023C" w:rsidP="00F217CE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Calibri" w:eastAsia="SimSun" w:hAnsi="Calibri" w:cs="Times New Roman" w:hint="eastAsia"/>
              <w:b/>
              <w:sz w:val="28"/>
            </w:rPr>
            <w:t>：</w:t>
          </w:r>
          <w:r w:rsidRPr="00DC277B">
            <w:rPr>
              <w:rFonts w:ascii="Arial" w:hAnsi="Arial" w:cs="Arial"/>
              <w:b/>
              <w:bCs/>
            </w:rPr>
            <w:t>CI-ME</w:t>
          </w:r>
          <w:r>
            <w:rPr>
              <w:rFonts w:ascii="Arial" w:hAnsi="Arial" w:cs="Arial" w:hint="eastAsia"/>
              <w:b/>
              <w:bCs/>
            </w:rPr>
            <w:t>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DC277B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FA-</w:t>
          </w:r>
          <w:r>
            <w:rPr>
              <w:rFonts w:ascii="SimSun" w:eastAsia="SimSun" w:hAnsi="SimSun" w:cs="Arial" w:hint="eastAsia"/>
              <w:b/>
              <w:bCs/>
            </w:rPr>
            <w:t xml:space="preserve">UC </w:t>
          </w:r>
          <w:r>
            <w:rPr>
              <w:rFonts w:ascii="Arial" w:eastAsia="SimSun" w:hAnsi="Arial" w:cs="Arial" w:hint="eastAsia"/>
              <w:b/>
              <w:bCs/>
            </w:rPr>
            <w:t>Combine AST</w:t>
          </w:r>
          <w:r w:rsidRPr="00DC277B">
            <w:rPr>
              <w:rFonts w:ascii="Arial" w:hAnsi="Arial" w:cs="Arial"/>
              <w:b/>
              <w:bCs/>
            </w:rPr>
            <w:t>.docx</w:t>
          </w:r>
        </w:p>
      </w:tc>
    </w:tr>
  </w:tbl>
  <w:p w:rsidR="0056023C" w:rsidRDefault="0056023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573"/>
    <w:multiLevelType w:val="hybridMultilevel"/>
    <w:tmpl w:val="73028C52"/>
    <w:lvl w:ilvl="0" w:tplc="4F3ABE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175B8F"/>
    <w:multiLevelType w:val="hybridMultilevel"/>
    <w:tmpl w:val="E0C0DF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FF47A9"/>
    <w:multiLevelType w:val="hybridMultilevel"/>
    <w:tmpl w:val="AE1021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D970C2"/>
    <w:multiLevelType w:val="hybridMultilevel"/>
    <w:tmpl w:val="C59EF60E"/>
    <w:lvl w:ilvl="0" w:tplc="A4167F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191A5C"/>
    <w:multiLevelType w:val="hybridMultilevel"/>
    <w:tmpl w:val="BACA8CD8"/>
    <w:lvl w:ilvl="0" w:tplc="9E906338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1A4DE4"/>
    <w:multiLevelType w:val="hybridMultilevel"/>
    <w:tmpl w:val="020CF52A"/>
    <w:lvl w:ilvl="0" w:tplc="BBFAE2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6155DA"/>
    <w:multiLevelType w:val="hybridMultilevel"/>
    <w:tmpl w:val="C2A858B6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>
    <w:nsid w:val="4C621C76"/>
    <w:multiLevelType w:val="hybridMultilevel"/>
    <w:tmpl w:val="C9AA1ED2"/>
    <w:lvl w:ilvl="0" w:tplc="E56618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20F51D2"/>
    <w:multiLevelType w:val="hybridMultilevel"/>
    <w:tmpl w:val="5CDE36A2"/>
    <w:lvl w:ilvl="0" w:tplc="DF12447E">
      <w:start w:val="1"/>
      <w:numFmt w:val="decimal"/>
      <w:lvlText w:val="%1."/>
      <w:lvlJc w:val="left"/>
      <w:pPr>
        <w:ind w:left="840" w:hanging="420"/>
      </w:pPr>
    </w:lvl>
    <w:lvl w:ilvl="1" w:tplc="E3FCB9A0" w:tentative="1">
      <w:start w:val="1"/>
      <w:numFmt w:val="lowerLetter"/>
      <w:lvlText w:val="%2)"/>
      <w:lvlJc w:val="left"/>
      <w:pPr>
        <w:ind w:left="1260" w:hanging="420"/>
      </w:pPr>
    </w:lvl>
    <w:lvl w:ilvl="2" w:tplc="B5BEDBE6" w:tentative="1">
      <w:start w:val="1"/>
      <w:numFmt w:val="lowerRoman"/>
      <w:lvlText w:val="%3."/>
      <w:lvlJc w:val="right"/>
      <w:pPr>
        <w:ind w:left="1680" w:hanging="420"/>
      </w:pPr>
    </w:lvl>
    <w:lvl w:ilvl="3" w:tplc="8F8ED1EC" w:tentative="1">
      <w:start w:val="1"/>
      <w:numFmt w:val="decimal"/>
      <w:lvlText w:val="%4."/>
      <w:lvlJc w:val="left"/>
      <w:pPr>
        <w:ind w:left="2100" w:hanging="420"/>
      </w:pPr>
    </w:lvl>
    <w:lvl w:ilvl="4" w:tplc="FE9AF376" w:tentative="1">
      <w:start w:val="1"/>
      <w:numFmt w:val="lowerLetter"/>
      <w:lvlText w:val="%5)"/>
      <w:lvlJc w:val="left"/>
      <w:pPr>
        <w:ind w:left="2520" w:hanging="420"/>
      </w:pPr>
    </w:lvl>
    <w:lvl w:ilvl="5" w:tplc="86668FFE" w:tentative="1">
      <w:start w:val="1"/>
      <w:numFmt w:val="lowerRoman"/>
      <w:lvlText w:val="%6."/>
      <w:lvlJc w:val="right"/>
      <w:pPr>
        <w:ind w:left="2940" w:hanging="420"/>
      </w:pPr>
    </w:lvl>
    <w:lvl w:ilvl="6" w:tplc="ABFA3C8A" w:tentative="1">
      <w:start w:val="1"/>
      <w:numFmt w:val="decimal"/>
      <w:lvlText w:val="%7."/>
      <w:lvlJc w:val="left"/>
      <w:pPr>
        <w:ind w:left="3360" w:hanging="420"/>
      </w:pPr>
    </w:lvl>
    <w:lvl w:ilvl="7" w:tplc="0306489A" w:tentative="1">
      <w:start w:val="1"/>
      <w:numFmt w:val="lowerLetter"/>
      <w:lvlText w:val="%8)"/>
      <w:lvlJc w:val="left"/>
      <w:pPr>
        <w:ind w:left="3780" w:hanging="420"/>
      </w:pPr>
    </w:lvl>
    <w:lvl w:ilvl="8" w:tplc="C92E65B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8410C8"/>
    <w:multiLevelType w:val="hybridMultilevel"/>
    <w:tmpl w:val="F07A1C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A9C26D1"/>
    <w:multiLevelType w:val="hybridMultilevel"/>
    <w:tmpl w:val="B750F3F2"/>
    <w:lvl w:ilvl="0" w:tplc="9AF2E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683992"/>
    <w:multiLevelType w:val="hybridMultilevel"/>
    <w:tmpl w:val="4EBCE0C8"/>
    <w:lvl w:ilvl="0" w:tplc="1A4E6A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0A33A8"/>
    <w:multiLevelType w:val="hybridMultilevel"/>
    <w:tmpl w:val="80D05034"/>
    <w:lvl w:ilvl="0" w:tplc="BE80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1E4978E" w:tentative="1">
      <w:start w:val="1"/>
      <w:numFmt w:val="lowerLetter"/>
      <w:lvlText w:val="%2)"/>
      <w:lvlJc w:val="left"/>
      <w:pPr>
        <w:ind w:left="1260" w:hanging="420"/>
      </w:pPr>
    </w:lvl>
    <w:lvl w:ilvl="2" w:tplc="A6CC5C58" w:tentative="1">
      <w:start w:val="1"/>
      <w:numFmt w:val="lowerRoman"/>
      <w:lvlText w:val="%3."/>
      <w:lvlJc w:val="right"/>
      <w:pPr>
        <w:ind w:left="1680" w:hanging="420"/>
      </w:pPr>
    </w:lvl>
    <w:lvl w:ilvl="3" w:tplc="2AFA4386" w:tentative="1">
      <w:start w:val="1"/>
      <w:numFmt w:val="decimal"/>
      <w:lvlText w:val="%4."/>
      <w:lvlJc w:val="left"/>
      <w:pPr>
        <w:ind w:left="2100" w:hanging="420"/>
      </w:pPr>
    </w:lvl>
    <w:lvl w:ilvl="4" w:tplc="024A119E" w:tentative="1">
      <w:start w:val="1"/>
      <w:numFmt w:val="lowerLetter"/>
      <w:lvlText w:val="%5)"/>
      <w:lvlJc w:val="left"/>
      <w:pPr>
        <w:ind w:left="2520" w:hanging="420"/>
      </w:pPr>
    </w:lvl>
    <w:lvl w:ilvl="5" w:tplc="25DE02F6" w:tentative="1">
      <w:start w:val="1"/>
      <w:numFmt w:val="lowerRoman"/>
      <w:lvlText w:val="%6."/>
      <w:lvlJc w:val="right"/>
      <w:pPr>
        <w:ind w:left="2940" w:hanging="420"/>
      </w:pPr>
    </w:lvl>
    <w:lvl w:ilvl="6" w:tplc="ED2E95FE" w:tentative="1">
      <w:start w:val="1"/>
      <w:numFmt w:val="decimal"/>
      <w:lvlText w:val="%7."/>
      <w:lvlJc w:val="left"/>
      <w:pPr>
        <w:ind w:left="3360" w:hanging="420"/>
      </w:pPr>
    </w:lvl>
    <w:lvl w:ilvl="7" w:tplc="C950A62A" w:tentative="1">
      <w:start w:val="1"/>
      <w:numFmt w:val="lowerLetter"/>
      <w:lvlText w:val="%8)"/>
      <w:lvlJc w:val="left"/>
      <w:pPr>
        <w:ind w:left="3780" w:hanging="420"/>
      </w:pPr>
    </w:lvl>
    <w:lvl w:ilvl="8" w:tplc="33F0C47E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6"/>
  </w:num>
  <w:num w:numId="3">
    <w:abstractNumId w:val="11"/>
  </w:num>
  <w:num w:numId="4">
    <w:abstractNumId w:val="11"/>
  </w:num>
  <w:num w:numId="5">
    <w:abstractNumId w:val="2"/>
  </w:num>
  <w:num w:numId="6">
    <w:abstractNumId w:val="11"/>
  </w:num>
  <w:num w:numId="7">
    <w:abstractNumId w:val="17"/>
  </w:num>
  <w:num w:numId="8">
    <w:abstractNumId w:val="13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12"/>
  </w:num>
  <w:num w:numId="14">
    <w:abstractNumId w:val="14"/>
  </w:num>
  <w:num w:numId="15">
    <w:abstractNumId w:val="15"/>
  </w:num>
  <w:num w:numId="16">
    <w:abstractNumId w:val="16"/>
  </w:num>
  <w:num w:numId="17">
    <w:abstractNumId w:val="5"/>
  </w:num>
  <w:num w:numId="18">
    <w:abstractNumId w:val="0"/>
  </w:num>
  <w:num w:numId="19">
    <w:abstractNumId w:val="4"/>
  </w:num>
  <w:num w:numId="20">
    <w:abstractNumId w:val="8"/>
  </w:num>
  <w:num w:numId="21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137C"/>
    <w:rsid w:val="0000505D"/>
    <w:rsid w:val="00007076"/>
    <w:rsid w:val="00007953"/>
    <w:rsid w:val="00007ACE"/>
    <w:rsid w:val="00007C79"/>
    <w:rsid w:val="00010806"/>
    <w:rsid w:val="00017416"/>
    <w:rsid w:val="00017B6F"/>
    <w:rsid w:val="000214CF"/>
    <w:rsid w:val="000219B7"/>
    <w:rsid w:val="000229D3"/>
    <w:rsid w:val="000234FC"/>
    <w:rsid w:val="00026266"/>
    <w:rsid w:val="00026547"/>
    <w:rsid w:val="0002668C"/>
    <w:rsid w:val="00030D37"/>
    <w:rsid w:val="00033610"/>
    <w:rsid w:val="0003436B"/>
    <w:rsid w:val="000360DA"/>
    <w:rsid w:val="00036424"/>
    <w:rsid w:val="000377D9"/>
    <w:rsid w:val="00040145"/>
    <w:rsid w:val="00042BC5"/>
    <w:rsid w:val="00045286"/>
    <w:rsid w:val="00045F08"/>
    <w:rsid w:val="000466F2"/>
    <w:rsid w:val="00053539"/>
    <w:rsid w:val="000538A1"/>
    <w:rsid w:val="000611DD"/>
    <w:rsid w:val="000614DD"/>
    <w:rsid w:val="00061FE0"/>
    <w:rsid w:val="00066CDC"/>
    <w:rsid w:val="00070BFE"/>
    <w:rsid w:val="0007280B"/>
    <w:rsid w:val="00073BBE"/>
    <w:rsid w:val="00076499"/>
    <w:rsid w:val="0008184E"/>
    <w:rsid w:val="00082077"/>
    <w:rsid w:val="00082ED1"/>
    <w:rsid w:val="0008340D"/>
    <w:rsid w:val="000851E4"/>
    <w:rsid w:val="00087C14"/>
    <w:rsid w:val="00091FDE"/>
    <w:rsid w:val="0009672E"/>
    <w:rsid w:val="00097F4A"/>
    <w:rsid w:val="000A1155"/>
    <w:rsid w:val="000A15D7"/>
    <w:rsid w:val="000A1CEC"/>
    <w:rsid w:val="000A2298"/>
    <w:rsid w:val="000A4A0A"/>
    <w:rsid w:val="000A59FE"/>
    <w:rsid w:val="000A614B"/>
    <w:rsid w:val="000A7428"/>
    <w:rsid w:val="000A7C39"/>
    <w:rsid w:val="000B2835"/>
    <w:rsid w:val="000B5BC2"/>
    <w:rsid w:val="000B6745"/>
    <w:rsid w:val="000B7E68"/>
    <w:rsid w:val="000C01CB"/>
    <w:rsid w:val="000C11E8"/>
    <w:rsid w:val="000C4847"/>
    <w:rsid w:val="000C6ED5"/>
    <w:rsid w:val="000D0988"/>
    <w:rsid w:val="000D0E8C"/>
    <w:rsid w:val="000D3913"/>
    <w:rsid w:val="000D4145"/>
    <w:rsid w:val="000D4A00"/>
    <w:rsid w:val="000D51AC"/>
    <w:rsid w:val="000D568B"/>
    <w:rsid w:val="000D65E6"/>
    <w:rsid w:val="000D7CF6"/>
    <w:rsid w:val="000E0E60"/>
    <w:rsid w:val="000E70A9"/>
    <w:rsid w:val="000F1ABF"/>
    <w:rsid w:val="000F361E"/>
    <w:rsid w:val="000F45BB"/>
    <w:rsid w:val="000F7194"/>
    <w:rsid w:val="0010643F"/>
    <w:rsid w:val="00112340"/>
    <w:rsid w:val="001139F8"/>
    <w:rsid w:val="0011461B"/>
    <w:rsid w:val="00116B00"/>
    <w:rsid w:val="00122765"/>
    <w:rsid w:val="0012798C"/>
    <w:rsid w:val="0013059B"/>
    <w:rsid w:val="0013475D"/>
    <w:rsid w:val="001358A3"/>
    <w:rsid w:val="00136E63"/>
    <w:rsid w:val="001374BF"/>
    <w:rsid w:val="0014180F"/>
    <w:rsid w:val="00142E33"/>
    <w:rsid w:val="00147921"/>
    <w:rsid w:val="00154B96"/>
    <w:rsid w:val="00154FE2"/>
    <w:rsid w:val="00155435"/>
    <w:rsid w:val="00156F09"/>
    <w:rsid w:val="001616B5"/>
    <w:rsid w:val="00165883"/>
    <w:rsid w:val="001665AE"/>
    <w:rsid w:val="00167C36"/>
    <w:rsid w:val="00171FEF"/>
    <w:rsid w:val="00173D46"/>
    <w:rsid w:val="00173F0F"/>
    <w:rsid w:val="00174C02"/>
    <w:rsid w:val="00177F86"/>
    <w:rsid w:val="00180A3D"/>
    <w:rsid w:val="00182141"/>
    <w:rsid w:val="00182A3B"/>
    <w:rsid w:val="001845AA"/>
    <w:rsid w:val="00184B53"/>
    <w:rsid w:val="00190246"/>
    <w:rsid w:val="001964AB"/>
    <w:rsid w:val="001A3729"/>
    <w:rsid w:val="001A3814"/>
    <w:rsid w:val="001A4C47"/>
    <w:rsid w:val="001B005C"/>
    <w:rsid w:val="001B1AAB"/>
    <w:rsid w:val="001B36BA"/>
    <w:rsid w:val="001B40E1"/>
    <w:rsid w:val="001B4396"/>
    <w:rsid w:val="001B4710"/>
    <w:rsid w:val="001B5764"/>
    <w:rsid w:val="001B66EF"/>
    <w:rsid w:val="001B7139"/>
    <w:rsid w:val="001C02CF"/>
    <w:rsid w:val="001C04BB"/>
    <w:rsid w:val="001C05A9"/>
    <w:rsid w:val="001C0BE5"/>
    <w:rsid w:val="001C7AC5"/>
    <w:rsid w:val="001D0C33"/>
    <w:rsid w:val="001D1834"/>
    <w:rsid w:val="001D287D"/>
    <w:rsid w:val="001D3BA9"/>
    <w:rsid w:val="001D76F8"/>
    <w:rsid w:val="001E1463"/>
    <w:rsid w:val="001E221C"/>
    <w:rsid w:val="001E35EA"/>
    <w:rsid w:val="001F1DCF"/>
    <w:rsid w:val="001F256E"/>
    <w:rsid w:val="001F5E91"/>
    <w:rsid w:val="001F6CF7"/>
    <w:rsid w:val="002006F6"/>
    <w:rsid w:val="00202EB7"/>
    <w:rsid w:val="00204206"/>
    <w:rsid w:val="00211FEA"/>
    <w:rsid w:val="00213378"/>
    <w:rsid w:val="00213744"/>
    <w:rsid w:val="00213835"/>
    <w:rsid w:val="00213C02"/>
    <w:rsid w:val="00215F69"/>
    <w:rsid w:val="00225F85"/>
    <w:rsid w:val="00230A53"/>
    <w:rsid w:val="00233033"/>
    <w:rsid w:val="002340FF"/>
    <w:rsid w:val="00235A92"/>
    <w:rsid w:val="00236798"/>
    <w:rsid w:val="002374A2"/>
    <w:rsid w:val="002420CE"/>
    <w:rsid w:val="00242CBC"/>
    <w:rsid w:val="00243F16"/>
    <w:rsid w:val="00244DED"/>
    <w:rsid w:val="002451E9"/>
    <w:rsid w:val="0024539C"/>
    <w:rsid w:val="00246E92"/>
    <w:rsid w:val="0025213E"/>
    <w:rsid w:val="002525D3"/>
    <w:rsid w:val="00254B3F"/>
    <w:rsid w:val="0025551C"/>
    <w:rsid w:val="00256B5E"/>
    <w:rsid w:val="00257E35"/>
    <w:rsid w:val="00261645"/>
    <w:rsid w:val="0026315D"/>
    <w:rsid w:val="00264033"/>
    <w:rsid w:val="00264AEC"/>
    <w:rsid w:val="00266762"/>
    <w:rsid w:val="00270BE9"/>
    <w:rsid w:val="00270D30"/>
    <w:rsid w:val="002728CE"/>
    <w:rsid w:val="002742F0"/>
    <w:rsid w:val="0027534E"/>
    <w:rsid w:val="002756C1"/>
    <w:rsid w:val="0027694A"/>
    <w:rsid w:val="00280CDE"/>
    <w:rsid w:val="002816D4"/>
    <w:rsid w:val="002828B7"/>
    <w:rsid w:val="00283BC0"/>
    <w:rsid w:val="00286DA0"/>
    <w:rsid w:val="002879B4"/>
    <w:rsid w:val="00287E5E"/>
    <w:rsid w:val="00291BFA"/>
    <w:rsid w:val="00292BEF"/>
    <w:rsid w:val="00293CDF"/>
    <w:rsid w:val="002959F2"/>
    <w:rsid w:val="002966B3"/>
    <w:rsid w:val="002A1F57"/>
    <w:rsid w:val="002A2EAA"/>
    <w:rsid w:val="002A3609"/>
    <w:rsid w:val="002A4BBA"/>
    <w:rsid w:val="002A5CA3"/>
    <w:rsid w:val="002A7974"/>
    <w:rsid w:val="002B168B"/>
    <w:rsid w:val="002B2640"/>
    <w:rsid w:val="002B39E4"/>
    <w:rsid w:val="002B3A73"/>
    <w:rsid w:val="002B3C70"/>
    <w:rsid w:val="002B609E"/>
    <w:rsid w:val="002B7937"/>
    <w:rsid w:val="002B7A5E"/>
    <w:rsid w:val="002C1F1C"/>
    <w:rsid w:val="002C3597"/>
    <w:rsid w:val="002C6B71"/>
    <w:rsid w:val="002D0D51"/>
    <w:rsid w:val="002D245E"/>
    <w:rsid w:val="002D57E0"/>
    <w:rsid w:val="002D5DCF"/>
    <w:rsid w:val="002D62F9"/>
    <w:rsid w:val="002D733B"/>
    <w:rsid w:val="002E3DEE"/>
    <w:rsid w:val="002E5070"/>
    <w:rsid w:val="002E5EAC"/>
    <w:rsid w:val="002F6609"/>
    <w:rsid w:val="002F7523"/>
    <w:rsid w:val="00300031"/>
    <w:rsid w:val="003030E5"/>
    <w:rsid w:val="0030459F"/>
    <w:rsid w:val="00304735"/>
    <w:rsid w:val="003054CF"/>
    <w:rsid w:val="003067B7"/>
    <w:rsid w:val="0030680E"/>
    <w:rsid w:val="003157D9"/>
    <w:rsid w:val="00317CDC"/>
    <w:rsid w:val="003206FD"/>
    <w:rsid w:val="00325E41"/>
    <w:rsid w:val="0033014A"/>
    <w:rsid w:val="00331862"/>
    <w:rsid w:val="00331E7E"/>
    <w:rsid w:val="003321CF"/>
    <w:rsid w:val="003345BD"/>
    <w:rsid w:val="003348C3"/>
    <w:rsid w:val="00337DC4"/>
    <w:rsid w:val="0034345B"/>
    <w:rsid w:val="003469AF"/>
    <w:rsid w:val="00346C22"/>
    <w:rsid w:val="00350882"/>
    <w:rsid w:val="003515E7"/>
    <w:rsid w:val="003636F1"/>
    <w:rsid w:val="00370826"/>
    <w:rsid w:val="00371BF0"/>
    <w:rsid w:val="00372777"/>
    <w:rsid w:val="00372BCE"/>
    <w:rsid w:val="00372D5E"/>
    <w:rsid w:val="003748D3"/>
    <w:rsid w:val="00375411"/>
    <w:rsid w:val="003820F7"/>
    <w:rsid w:val="00383818"/>
    <w:rsid w:val="00386FC9"/>
    <w:rsid w:val="003901D0"/>
    <w:rsid w:val="003927A3"/>
    <w:rsid w:val="00392DC2"/>
    <w:rsid w:val="00393FB3"/>
    <w:rsid w:val="00397714"/>
    <w:rsid w:val="003A40FB"/>
    <w:rsid w:val="003A49FC"/>
    <w:rsid w:val="003A5BD6"/>
    <w:rsid w:val="003A69A2"/>
    <w:rsid w:val="003B1662"/>
    <w:rsid w:val="003B2B78"/>
    <w:rsid w:val="003B39D4"/>
    <w:rsid w:val="003B74A2"/>
    <w:rsid w:val="003C1394"/>
    <w:rsid w:val="003C2F5B"/>
    <w:rsid w:val="003C3B60"/>
    <w:rsid w:val="003C48AC"/>
    <w:rsid w:val="003C506D"/>
    <w:rsid w:val="003C5D6C"/>
    <w:rsid w:val="003C5E04"/>
    <w:rsid w:val="003C6C13"/>
    <w:rsid w:val="003C788F"/>
    <w:rsid w:val="003D199C"/>
    <w:rsid w:val="003D7F49"/>
    <w:rsid w:val="003E0181"/>
    <w:rsid w:val="003E030C"/>
    <w:rsid w:val="003E5E80"/>
    <w:rsid w:val="003F3ED5"/>
    <w:rsid w:val="003F5F2E"/>
    <w:rsid w:val="003F6901"/>
    <w:rsid w:val="004003DD"/>
    <w:rsid w:val="00400579"/>
    <w:rsid w:val="004027D2"/>
    <w:rsid w:val="00402D67"/>
    <w:rsid w:val="00402FDF"/>
    <w:rsid w:val="00403DE3"/>
    <w:rsid w:val="004141B2"/>
    <w:rsid w:val="004153A0"/>
    <w:rsid w:val="004153C4"/>
    <w:rsid w:val="00420A39"/>
    <w:rsid w:val="004213E4"/>
    <w:rsid w:val="00421ABA"/>
    <w:rsid w:val="0042426E"/>
    <w:rsid w:val="004243A9"/>
    <w:rsid w:val="004250A8"/>
    <w:rsid w:val="004263DC"/>
    <w:rsid w:val="004307B9"/>
    <w:rsid w:val="00431B58"/>
    <w:rsid w:val="0043467C"/>
    <w:rsid w:val="004352D7"/>
    <w:rsid w:val="0043537F"/>
    <w:rsid w:val="004359C2"/>
    <w:rsid w:val="004361BA"/>
    <w:rsid w:val="00437603"/>
    <w:rsid w:val="00437773"/>
    <w:rsid w:val="00443146"/>
    <w:rsid w:val="004446BB"/>
    <w:rsid w:val="00445229"/>
    <w:rsid w:val="00445465"/>
    <w:rsid w:val="00450D67"/>
    <w:rsid w:val="00451CDE"/>
    <w:rsid w:val="004531D0"/>
    <w:rsid w:val="00455B17"/>
    <w:rsid w:val="00466597"/>
    <w:rsid w:val="00466BE3"/>
    <w:rsid w:val="00466C16"/>
    <w:rsid w:val="00467649"/>
    <w:rsid w:val="00467FAE"/>
    <w:rsid w:val="00472F15"/>
    <w:rsid w:val="004761DA"/>
    <w:rsid w:val="0047664D"/>
    <w:rsid w:val="00476653"/>
    <w:rsid w:val="00480CFF"/>
    <w:rsid w:val="00482874"/>
    <w:rsid w:val="00483308"/>
    <w:rsid w:val="00483AF7"/>
    <w:rsid w:val="004845FF"/>
    <w:rsid w:val="00484612"/>
    <w:rsid w:val="00487539"/>
    <w:rsid w:val="004877F5"/>
    <w:rsid w:val="004903F7"/>
    <w:rsid w:val="00490A48"/>
    <w:rsid w:val="00492202"/>
    <w:rsid w:val="004939C3"/>
    <w:rsid w:val="004942FD"/>
    <w:rsid w:val="004967FE"/>
    <w:rsid w:val="00496D11"/>
    <w:rsid w:val="004972E4"/>
    <w:rsid w:val="00497CEC"/>
    <w:rsid w:val="004B31CE"/>
    <w:rsid w:val="004B35F2"/>
    <w:rsid w:val="004B3796"/>
    <w:rsid w:val="004B74C7"/>
    <w:rsid w:val="004B7654"/>
    <w:rsid w:val="004C162A"/>
    <w:rsid w:val="004C463E"/>
    <w:rsid w:val="004C4E75"/>
    <w:rsid w:val="004C51D4"/>
    <w:rsid w:val="004D1EB0"/>
    <w:rsid w:val="004D652C"/>
    <w:rsid w:val="004D6763"/>
    <w:rsid w:val="004E0289"/>
    <w:rsid w:val="004E1B5C"/>
    <w:rsid w:val="004E2400"/>
    <w:rsid w:val="004E42B3"/>
    <w:rsid w:val="004E43A8"/>
    <w:rsid w:val="004E518A"/>
    <w:rsid w:val="004F13FE"/>
    <w:rsid w:val="004F3184"/>
    <w:rsid w:val="004F3342"/>
    <w:rsid w:val="004F42F5"/>
    <w:rsid w:val="004F5114"/>
    <w:rsid w:val="004F5C58"/>
    <w:rsid w:val="004F67EE"/>
    <w:rsid w:val="0050047D"/>
    <w:rsid w:val="00500F97"/>
    <w:rsid w:val="00501F9C"/>
    <w:rsid w:val="00502ACF"/>
    <w:rsid w:val="005048E8"/>
    <w:rsid w:val="00505481"/>
    <w:rsid w:val="00512AF6"/>
    <w:rsid w:val="005138CE"/>
    <w:rsid w:val="005145CA"/>
    <w:rsid w:val="005150F7"/>
    <w:rsid w:val="005163FC"/>
    <w:rsid w:val="00516470"/>
    <w:rsid w:val="00516CCE"/>
    <w:rsid w:val="00517B8A"/>
    <w:rsid w:val="00520BCF"/>
    <w:rsid w:val="0052122E"/>
    <w:rsid w:val="0052260B"/>
    <w:rsid w:val="0052283B"/>
    <w:rsid w:val="0052300E"/>
    <w:rsid w:val="00523950"/>
    <w:rsid w:val="0053641B"/>
    <w:rsid w:val="00537DB2"/>
    <w:rsid w:val="00552090"/>
    <w:rsid w:val="00553DE9"/>
    <w:rsid w:val="00555C85"/>
    <w:rsid w:val="0055625A"/>
    <w:rsid w:val="0056014B"/>
    <w:rsid w:val="0056023C"/>
    <w:rsid w:val="005617DE"/>
    <w:rsid w:val="00561B93"/>
    <w:rsid w:val="0056265F"/>
    <w:rsid w:val="00565117"/>
    <w:rsid w:val="00570179"/>
    <w:rsid w:val="0058194A"/>
    <w:rsid w:val="00582839"/>
    <w:rsid w:val="00583FC9"/>
    <w:rsid w:val="0058431D"/>
    <w:rsid w:val="005859CC"/>
    <w:rsid w:val="005861DA"/>
    <w:rsid w:val="005863F0"/>
    <w:rsid w:val="00595466"/>
    <w:rsid w:val="00595FC6"/>
    <w:rsid w:val="00596559"/>
    <w:rsid w:val="005A068E"/>
    <w:rsid w:val="005A06FF"/>
    <w:rsid w:val="005A2451"/>
    <w:rsid w:val="005A522E"/>
    <w:rsid w:val="005A59EE"/>
    <w:rsid w:val="005A5A48"/>
    <w:rsid w:val="005B219E"/>
    <w:rsid w:val="005B402C"/>
    <w:rsid w:val="005B6FB4"/>
    <w:rsid w:val="005C4DAB"/>
    <w:rsid w:val="005C5F13"/>
    <w:rsid w:val="005C70A0"/>
    <w:rsid w:val="005D0320"/>
    <w:rsid w:val="005D094A"/>
    <w:rsid w:val="005D0FD9"/>
    <w:rsid w:val="005D1ACC"/>
    <w:rsid w:val="005D39FC"/>
    <w:rsid w:val="005D54EC"/>
    <w:rsid w:val="005D768A"/>
    <w:rsid w:val="005D7750"/>
    <w:rsid w:val="005D7BE5"/>
    <w:rsid w:val="005E0AC8"/>
    <w:rsid w:val="005E1055"/>
    <w:rsid w:val="005E1D68"/>
    <w:rsid w:val="005E2807"/>
    <w:rsid w:val="005E3426"/>
    <w:rsid w:val="005E5E4D"/>
    <w:rsid w:val="005E63C7"/>
    <w:rsid w:val="005E7405"/>
    <w:rsid w:val="005F18BA"/>
    <w:rsid w:val="005F1D60"/>
    <w:rsid w:val="005F2D69"/>
    <w:rsid w:val="005F431E"/>
    <w:rsid w:val="0060071F"/>
    <w:rsid w:val="0060150B"/>
    <w:rsid w:val="006019D3"/>
    <w:rsid w:val="00604DA3"/>
    <w:rsid w:val="00605921"/>
    <w:rsid w:val="00613A2C"/>
    <w:rsid w:val="00616E10"/>
    <w:rsid w:val="00620618"/>
    <w:rsid w:val="0063189F"/>
    <w:rsid w:val="0063628D"/>
    <w:rsid w:val="00642D95"/>
    <w:rsid w:val="00647742"/>
    <w:rsid w:val="006500FE"/>
    <w:rsid w:val="00651A41"/>
    <w:rsid w:val="00652555"/>
    <w:rsid w:val="00652865"/>
    <w:rsid w:val="00652942"/>
    <w:rsid w:val="006536E3"/>
    <w:rsid w:val="00664037"/>
    <w:rsid w:val="00664AFC"/>
    <w:rsid w:val="0066520A"/>
    <w:rsid w:val="006767F6"/>
    <w:rsid w:val="00676CAF"/>
    <w:rsid w:val="006839D9"/>
    <w:rsid w:val="00690015"/>
    <w:rsid w:val="00690126"/>
    <w:rsid w:val="00690264"/>
    <w:rsid w:val="00690A5B"/>
    <w:rsid w:val="0069489F"/>
    <w:rsid w:val="00694F27"/>
    <w:rsid w:val="00695389"/>
    <w:rsid w:val="0069715B"/>
    <w:rsid w:val="006A050E"/>
    <w:rsid w:val="006A0AC5"/>
    <w:rsid w:val="006A2938"/>
    <w:rsid w:val="006A7505"/>
    <w:rsid w:val="006A7F20"/>
    <w:rsid w:val="006B0A04"/>
    <w:rsid w:val="006B0CD4"/>
    <w:rsid w:val="006B17CB"/>
    <w:rsid w:val="006B1D1C"/>
    <w:rsid w:val="006B656E"/>
    <w:rsid w:val="006C0289"/>
    <w:rsid w:val="006C2409"/>
    <w:rsid w:val="006C4562"/>
    <w:rsid w:val="006C6CAF"/>
    <w:rsid w:val="006D0589"/>
    <w:rsid w:val="006D07BB"/>
    <w:rsid w:val="006D332F"/>
    <w:rsid w:val="006D495D"/>
    <w:rsid w:val="006D5A04"/>
    <w:rsid w:val="006D5EF0"/>
    <w:rsid w:val="006D7AD7"/>
    <w:rsid w:val="006D7C60"/>
    <w:rsid w:val="006E0A73"/>
    <w:rsid w:val="006E122A"/>
    <w:rsid w:val="006E163E"/>
    <w:rsid w:val="006E5126"/>
    <w:rsid w:val="006E650F"/>
    <w:rsid w:val="006F154E"/>
    <w:rsid w:val="006F36C2"/>
    <w:rsid w:val="006F610D"/>
    <w:rsid w:val="006F6C7A"/>
    <w:rsid w:val="0070272B"/>
    <w:rsid w:val="00702BE5"/>
    <w:rsid w:val="00702D64"/>
    <w:rsid w:val="00702E8E"/>
    <w:rsid w:val="007050FC"/>
    <w:rsid w:val="007109FB"/>
    <w:rsid w:val="00714E94"/>
    <w:rsid w:val="007154B6"/>
    <w:rsid w:val="007179BB"/>
    <w:rsid w:val="00720555"/>
    <w:rsid w:val="00722888"/>
    <w:rsid w:val="00723693"/>
    <w:rsid w:val="0072391E"/>
    <w:rsid w:val="007254BA"/>
    <w:rsid w:val="00725ABB"/>
    <w:rsid w:val="00727C34"/>
    <w:rsid w:val="007307F3"/>
    <w:rsid w:val="0073235D"/>
    <w:rsid w:val="007325B4"/>
    <w:rsid w:val="00733F5C"/>
    <w:rsid w:val="007353E0"/>
    <w:rsid w:val="00736E21"/>
    <w:rsid w:val="007370C4"/>
    <w:rsid w:val="00737EA9"/>
    <w:rsid w:val="007408CA"/>
    <w:rsid w:val="007413A9"/>
    <w:rsid w:val="007419C2"/>
    <w:rsid w:val="007431E5"/>
    <w:rsid w:val="007451C1"/>
    <w:rsid w:val="007476B3"/>
    <w:rsid w:val="0075111E"/>
    <w:rsid w:val="00753B63"/>
    <w:rsid w:val="00754D02"/>
    <w:rsid w:val="00756FCA"/>
    <w:rsid w:val="007570A7"/>
    <w:rsid w:val="00761023"/>
    <w:rsid w:val="00762080"/>
    <w:rsid w:val="00763E28"/>
    <w:rsid w:val="007649F1"/>
    <w:rsid w:val="0076514E"/>
    <w:rsid w:val="00765CE0"/>
    <w:rsid w:val="00772B2B"/>
    <w:rsid w:val="00775C0B"/>
    <w:rsid w:val="007766F9"/>
    <w:rsid w:val="007769B3"/>
    <w:rsid w:val="007770DB"/>
    <w:rsid w:val="00777DFE"/>
    <w:rsid w:val="0078021F"/>
    <w:rsid w:val="00780D9E"/>
    <w:rsid w:val="00780DDB"/>
    <w:rsid w:val="00782545"/>
    <w:rsid w:val="00782F71"/>
    <w:rsid w:val="00783D0D"/>
    <w:rsid w:val="00785028"/>
    <w:rsid w:val="007856A7"/>
    <w:rsid w:val="00795CE6"/>
    <w:rsid w:val="00795D61"/>
    <w:rsid w:val="00796555"/>
    <w:rsid w:val="00797202"/>
    <w:rsid w:val="007A47F2"/>
    <w:rsid w:val="007A5078"/>
    <w:rsid w:val="007A7410"/>
    <w:rsid w:val="007A7540"/>
    <w:rsid w:val="007B0D0E"/>
    <w:rsid w:val="007B0FA3"/>
    <w:rsid w:val="007B3C84"/>
    <w:rsid w:val="007B4E8A"/>
    <w:rsid w:val="007B76C1"/>
    <w:rsid w:val="007C2F26"/>
    <w:rsid w:val="007C516E"/>
    <w:rsid w:val="007D0E6D"/>
    <w:rsid w:val="007D10FE"/>
    <w:rsid w:val="007D4A2A"/>
    <w:rsid w:val="007D716F"/>
    <w:rsid w:val="007D7632"/>
    <w:rsid w:val="007D7A15"/>
    <w:rsid w:val="007E184D"/>
    <w:rsid w:val="007E2449"/>
    <w:rsid w:val="007E29D5"/>
    <w:rsid w:val="007E38D2"/>
    <w:rsid w:val="007E3DF3"/>
    <w:rsid w:val="007E475E"/>
    <w:rsid w:val="007E4E0F"/>
    <w:rsid w:val="007E5C30"/>
    <w:rsid w:val="007F0025"/>
    <w:rsid w:val="007F11FF"/>
    <w:rsid w:val="007F1A90"/>
    <w:rsid w:val="007F1C80"/>
    <w:rsid w:val="007F235A"/>
    <w:rsid w:val="007F2B2B"/>
    <w:rsid w:val="007F2D7D"/>
    <w:rsid w:val="007F4E95"/>
    <w:rsid w:val="007F6996"/>
    <w:rsid w:val="007F7B0F"/>
    <w:rsid w:val="00800A28"/>
    <w:rsid w:val="00804A80"/>
    <w:rsid w:val="00810696"/>
    <w:rsid w:val="00813469"/>
    <w:rsid w:val="00815128"/>
    <w:rsid w:val="00815789"/>
    <w:rsid w:val="00817C97"/>
    <w:rsid w:val="008203D9"/>
    <w:rsid w:val="00820828"/>
    <w:rsid w:val="0082416B"/>
    <w:rsid w:val="00831580"/>
    <w:rsid w:val="008332C6"/>
    <w:rsid w:val="00833D32"/>
    <w:rsid w:val="008355A0"/>
    <w:rsid w:val="00837767"/>
    <w:rsid w:val="008408C5"/>
    <w:rsid w:val="008418AD"/>
    <w:rsid w:val="0084242E"/>
    <w:rsid w:val="00846EBA"/>
    <w:rsid w:val="0084726B"/>
    <w:rsid w:val="00851BEC"/>
    <w:rsid w:val="00852ABE"/>
    <w:rsid w:val="00856A78"/>
    <w:rsid w:val="00857F3E"/>
    <w:rsid w:val="00862D1E"/>
    <w:rsid w:val="008632FB"/>
    <w:rsid w:val="00866602"/>
    <w:rsid w:val="008675E2"/>
    <w:rsid w:val="008706C1"/>
    <w:rsid w:val="0087132F"/>
    <w:rsid w:val="008729A4"/>
    <w:rsid w:val="00874CD3"/>
    <w:rsid w:val="00875220"/>
    <w:rsid w:val="008755FD"/>
    <w:rsid w:val="00880BE1"/>
    <w:rsid w:val="00881CBB"/>
    <w:rsid w:val="00882821"/>
    <w:rsid w:val="0088363C"/>
    <w:rsid w:val="00885D60"/>
    <w:rsid w:val="00891244"/>
    <w:rsid w:val="008916FE"/>
    <w:rsid w:val="00894FE1"/>
    <w:rsid w:val="008973E2"/>
    <w:rsid w:val="008A18E3"/>
    <w:rsid w:val="008A4B4B"/>
    <w:rsid w:val="008A6534"/>
    <w:rsid w:val="008B112F"/>
    <w:rsid w:val="008B5BDD"/>
    <w:rsid w:val="008B7F57"/>
    <w:rsid w:val="008C15F8"/>
    <w:rsid w:val="008C5E9E"/>
    <w:rsid w:val="008C7235"/>
    <w:rsid w:val="008D0297"/>
    <w:rsid w:val="008D0FC1"/>
    <w:rsid w:val="008D1476"/>
    <w:rsid w:val="008D17B1"/>
    <w:rsid w:val="008D25A2"/>
    <w:rsid w:val="008D3E30"/>
    <w:rsid w:val="008D5097"/>
    <w:rsid w:val="008D50A2"/>
    <w:rsid w:val="008E010B"/>
    <w:rsid w:val="008E672D"/>
    <w:rsid w:val="008F1F3D"/>
    <w:rsid w:val="008F296B"/>
    <w:rsid w:val="008F2C2B"/>
    <w:rsid w:val="008F5B9F"/>
    <w:rsid w:val="008F5BB1"/>
    <w:rsid w:val="009005E0"/>
    <w:rsid w:val="00903E77"/>
    <w:rsid w:val="00904B0B"/>
    <w:rsid w:val="00906D4F"/>
    <w:rsid w:val="009075A1"/>
    <w:rsid w:val="00912308"/>
    <w:rsid w:val="00913143"/>
    <w:rsid w:val="00916CA7"/>
    <w:rsid w:val="009203DE"/>
    <w:rsid w:val="00922571"/>
    <w:rsid w:val="00923C55"/>
    <w:rsid w:val="00925497"/>
    <w:rsid w:val="00926734"/>
    <w:rsid w:val="00926F74"/>
    <w:rsid w:val="00931456"/>
    <w:rsid w:val="009321BC"/>
    <w:rsid w:val="00940746"/>
    <w:rsid w:val="009434E2"/>
    <w:rsid w:val="00943C75"/>
    <w:rsid w:val="00943EB6"/>
    <w:rsid w:val="00944AE1"/>
    <w:rsid w:val="00946DC4"/>
    <w:rsid w:val="00950AAF"/>
    <w:rsid w:val="00951204"/>
    <w:rsid w:val="00954914"/>
    <w:rsid w:val="0095706F"/>
    <w:rsid w:val="009604F0"/>
    <w:rsid w:val="00960B85"/>
    <w:rsid w:val="00962C1D"/>
    <w:rsid w:val="00964F3D"/>
    <w:rsid w:val="00967DB9"/>
    <w:rsid w:val="0097132B"/>
    <w:rsid w:val="00971B46"/>
    <w:rsid w:val="00973259"/>
    <w:rsid w:val="00973357"/>
    <w:rsid w:val="009739C9"/>
    <w:rsid w:val="00983444"/>
    <w:rsid w:val="00983618"/>
    <w:rsid w:val="00984205"/>
    <w:rsid w:val="00984BFF"/>
    <w:rsid w:val="00990508"/>
    <w:rsid w:val="00990728"/>
    <w:rsid w:val="00994872"/>
    <w:rsid w:val="00994DC2"/>
    <w:rsid w:val="00996C3D"/>
    <w:rsid w:val="00997013"/>
    <w:rsid w:val="009974E9"/>
    <w:rsid w:val="009A19E4"/>
    <w:rsid w:val="009A23FF"/>
    <w:rsid w:val="009A31C7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C1113"/>
    <w:rsid w:val="009C3B11"/>
    <w:rsid w:val="009C4B8B"/>
    <w:rsid w:val="009C531E"/>
    <w:rsid w:val="009C70B0"/>
    <w:rsid w:val="009D2291"/>
    <w:rsid w:val="009D3BDB"/>
    <w:rsid w:val="009D4295"/>
    <w:rsid w:val="009D4450"/>
    <w:rsid w:val="009D5630"/>
    <w:rsid w:val="009D71B8"/>
    <w:rsid w:val="009E1A6A"/>
    <w:rsid w:val="009E1FD0"/>
    <w:rsid w:val="009E2F54"/>
    <w:rsid w:val="009F1055"/>
    <w:rsid w:val="009F2D1E"/>
    <w:rsid w:val="009F3501"/>
    <w:rsid w:val="009F41F6"/>
    <w:rsid w:val="009F6032"/>
    <w:rsid w:val="009F6256"/>
    <w:rsid w:val="00A00E0F"/>
    <w:rsid w:val="00A02901"/>
    <w:rsid w:val="00A039D6"/>
    <w:rsid w:val="00A03DCB"/>
    <w:rsid w:val="00A07D08"/>
    <w:rsid w:val="00A122B7"/>
    <w:rsid w:val="00A15A4E"/>
    <w:rsid w:val="00A16D37"/>
    <w:rsid w:val="00A21926"/>
    <w:rsid w:val="00A26FEA"/>
    <w:rsid w:val="00A33128"/>
    <w:rsid w:val="00A33172"/>
    <w:rsid w:val="00A3336A"/>
    <w:rsid w:val="00A337D5"/>
    <w:rsid w:val="00A3511F"/>
    <w:rsid w:val="00A3655D"/>
    <w:rsid w:val="00A3753D"/>
    <w:rsid w:val="00A4031A"/>
    <w:rsid w:val="00A42429"/>
    <w:rsid w:val="00A43C00"/>
    <w:rsid w:val="00A44FE7"/>
    <w:rsid w:val="00A451F7"/>
    <w:rsid w:val="00A50248"/>
    <w:rsid w:val="00A54E6B"/>
    <w:rsid w:val="00A600A3"/>
    <w:rsid w:val="00A66A4A"/>
    <w:rsid w:val="00A7019D"/>
    <w:rsid w:val="00A71DBF"/>
    <w:rsid w:val="00A73C75"/>
    <w:rsid w:val="00A75CB7"/>
    <w:rsid w:val="00A7652B"/>
    <w:rsid w:val="00A80592"/>
    <w:rsid w:val="00A812C8"/>
    <w:rsid w:val="00A8187C"/>
    <w:rsid w:val="00A81BF5"/>
    <w:rsid w:val="00A85378"/>
    <w:rsid w:val="00A909DC"/>
    <w:rsid w:val="00A92875"/>
    <w:rsid w:val="00A936E7"/>
    <w:rsid w:val="00A9617B"/>
    <w:rsid w:val="00A979F9"/>
    <w:rsid w:val="00AA1702"/>
    <w:rsid w:val="00AA199A"/>
    <w:rsid w:val="00AA5063"/>
    <w:rsid w:val="00AA560B"/>
    <w:rsid w:val="00AB000E"/>
    <w:rsid w:val="00AB028C"/>
    <w:rsid w:val="00AB140A"/>
    <w:rsid w:val="00AB29E0"/>
    <w:rsid w:val="00AB3CD6"/>
    <w:rsid w:val="00AB416B"/>
    <w:rsid w:val="00AB441D"/>
    <w:rsid w:val="00AC18A1"/>
    <w:rsid w:val="00AC3967"/>
    <w:rsid w:val="00AC5CFF"/>
    <w:rsid w:val="00AC5EBB"/>
    <w:rsid w:val="00AC711C"/>
    <w:rsid w:val="00AD06AB"/>
    <w:rsid w:val="00AD1806"/>
    <w:rsid w:val="00AD2235"/>
    <w:rsid w:val="00AD2418"/>
    <w:rsid w:val="00AD262E"/>
    <w:rsid w:val="00AD3D0A"/>
    <w:rsid w:val="00AD48E9"/>
    <w:rsid w:val="00AD54DA"/>
    <w:rsid w:val="00AD73B6"/>
    <w:rsid w:val="00AD77DB"/>
    <w:rsid w:val="00AE0DF1"/>
    <w:rsid w:val="00AE1638"/>
    <w:rsid w:val="00AF03D7"/>
    <w:rsid w:val="00AF0DE2"/>
    <w:rsid w:val="00AF447E"/>
    <w:rsid w:val="00AF5467"/>
    <w:rsid w:val="00B0133B"/>
    <w:rsid w:val="00B0589E"/>
    <w:rsid w:val="00B05A44"/>
    <w:rsid w:val="00B13083"/>
    <w:rsid w:val="00B16E95"/>
    <w:rsid w:val="00B170F3"/>
    <w:rsid w:val="00B179B8"/>
    <w:rsid w:val="00B17E33"/>
    <w:rsid w:val="00B20CCE"/>
    <w:rsid w:val="00B21D18"/>
    <w:rsid w:val="00B224AD"/>
    <w:rsid w:val="00B25859"/>
    <w:rsid w:val="00B260FD"/>
    <w:rsid w:val="00B267DC"/>
    <w:rsid w:val="00B30AF9"/>
    <w:rsid w:val="00B361A9"/>
    <w:rsid w:val="00B366B4"/>
    <w:rsid w:val="00B36C82"/>
    <w:rsid w:val="00B4038F"/>
    <w:rsid w:val="00B4197E"/>
    <w:rsid w:val="00B457DB"/>
    <w:rsid w:val="00B608D7"/>
    <w:rsid w:val="00B62D93"/>
    <w:rsid w:val="00B649E7"/>
    <w:rsid w:val="00B65CFA"/>
    <w:rsid w:val="00B66903"/>
    <w:rsid w:val="00B72B07"/>
    <w:rsid w:val="00B80F20"/>
    <w:rsid w:val="00B831C0"/>
    <w:rsid w:val="00B8537C"/>
    <w:rsid w:val="00B86E58"/>
    <w:rsid w:val="00B875BB"/>
    <w:rsid w:val="00B87D2D"/>
    <w:rsid w:val="00B90E5B"/>
    <w:rsid w:val="00B93E14"/>
    <w:rsid w:val="00B96088"/>
    <w:rsid w:val="00B9649E"/>
    <w:rsid w:val="00B96F49"/>
    <w:rsid w:val="00BA02FC"/>
    <w:rsid w:val="00BA399C"/>
    <w:rsid w:val="00BA44E1"/>
    <w:rsid w:val="00BA63F4"/>
    <w:rsid w:val="00BB013B"/>
    <w:rsid w:val="00BB03F7"/>
    <w:rsid w:val="00BB2BB7"/>
    <w:rsid w:val="00BB303D"/>
    <w:rsid w:val="00BB3C6E"/>
    <w:rsid w:val="00BB4243"/>
    <w:rsid w:val="00BB471C"/>
    <w:rsid w:val="00BB4C8F"/>
    <w:rsid w:val="00BB5F26"/>
    <w:rsid w:val="00BC4FBE"/>
    <w:rsid w:val="00BD260C"/>
    <w:rsid w:val="00BD5E25"/>
    <w:rsid w:val="00BD6BA1"/>
    <w:rsid w:val="00BD7BDB"/>
    <w:rsid w:val="00BE65AC"/>
    <w:rsid w:val="00BE768C"/>
    <w:rsid w:val="00BF0085"/>
    <w:rsid w:val="00BF385A"/>
    <w:rsid w:val="00BF6DF6"/>
    <w:rsid w:val="00BF7D51"/>
    <w:rsid w:val="00C0123F"/>
    <w:rsid w:val="00C01FB3"/>
    <w:rsid w:val="00C03397"/>
    <w:rsid w:val="00C049AE"/>
    <w:rsid w:val="00C06079"/>
    <w:rsid w:val="00C13DFC"/>
    <w:rsid w:val="00C148CC"/>
    <w:rsid w:val="00C23686"/>
    <w:rsid w:val="00C238C6"/>
    <w:rsid w:val="00C245D3"/>
    <w:rsid w:val="00C277AE"/>
    <w:rsid w:val="00C3013A"/>
    <w:rsid w:val="00C30241"/>
    <w:rsid w:val="00C304B0"/>
    <w:rsid w:val="00C32956"/>
    <w:rsid w:val="00C3740F"/>
    <w:rsid w:val="00C40D3C"/>
    <w:rsid w:val="00C41E35"/>
    <w:rsid w:val="00C45F1E"/>
    <w:rsid w:val="00C462DE"/>
    <w:rsid w:val="00C55A50"/>
    <w:rsid w:val="00C56DCE"/>
    <w:rsid w:val="00C618E9"/>
    <w:rsid w:val="00C6291F"/>
    <w:rsid w:val="00C64BDD"/>
    <w:rsid w:val="00C65C4B"/>
    <w:rsid w:val="00C6691F"/>
    <w:rsid w:val="00C67DF1"/>
    <w:rsid w:val="00C71EC8"/>
    <w:rsid w:val="00C72A2D"/>
    <w:rsid w:val="00C72C14"/>
    <w:rsid w:val="00C73224"/>
    <w:rsid w:val="00C75962"/>
    <w:rsid w:val="00C76915"/>
    <w:rsid w:val="00C82E70"/>
    <w:rsid w:val="00C835F7"/>
    <w:rsid w:val="00C869CE"/>
    <w:rsid w:val="00C90223"/>
    <w:rsid w:val="00C903FA"/>
    <w:rsid w:val="00C90E23"/>
    <w:rsid w:val="00C926C0"/>
    <w:rsid w:val="00C92C1A"/>
    <w:rsid w:val="00C92CBF"/>
    <w:rsid w:val="00C9552E"/>
    <w:rsid w:val="00C962C9"/>
    <w:rsid w:val="00C96668"/>
    <w:rsid w:val="00CA1225"/>
    <w:rsid w:val="00CA1EBD"/>
    <w:rsid w:val="00CA28F3"/>
    <w:rsid w:val="00CA2B28"/>
    <w:rsid w:val="00CA2D13"/>
    <w:rsid w:val="00CA42DE"/>
    <w:rsid w:val="00CA4ECF"/>
    <w:rsid w:val="00CA6EEA"/>
    <w:rsid w:val="00CA79F3"/>
    <w:rsid w:val="00CB08A9"/>
    <w:rsid w:val="00CB0C9A"/>
    <w:rsid w:val="00CB61AB"/>
    <w:rsid w:val="00CB79B9"/>
    <w:rsid w:val="00CC0DCD"/>
    <w:rsid w:val="00CC31EB"/>
    <w:rsid w:val="00CC4EEE"/>
    <w:rsid w:val="00CC61F6"/>
    <w:rsid w:val="00CC71A8"/>
    <w:rsid w:val="00CD0218"/>
    <w:rsid w:val="00CD2990"/>
    <w:rsid w:val="00CD6870"/>
    <w:rsid w:val="00CD7F46"/>
    <w:rsid w:val="00CE0556"/>
    <w:rsid w:val="00CE1CE7"/>
    <w:rsid w:val="00CE614D"/>
    <w:rsid w:val="00CF3AD5"/>
    <w:rsid w:val="00CF63DD"/>
    <w:rsid w:val="00D00487"/>
    <w:rsid w:val="00D02B13"/>
    <w:rsid w:val="00D051AB"/>
    <w:rsid w:val="00D05556"/>
    <w:rsid w:val="00D10719"/>
    <w:rsid w:val="00D112DF"/>
    <w:rsid w:val="00D13259"/>
    <w:rsid w:val="00D15917"/>
    <w:rsid w:val="00D17093"/>
    <w:rsid w:val="00D17B1E"/>
    <w:rsid w:val="00D21162"/>
    <w:rsid w:val="00D215AE"/>
    <w:rsid w:val="00D234F7"/>
    <w:rsid w:val="00D23556"/>
    <w:rsid w:val="00D237EB"/>
    <w:rsid w:val="00D2407F"/>
    <w:rsid w:val="00D25668"/>
    <w:rsid w:val="00D25805"/>
    <w:rsid w:val="00D25FC0"/>
    <w:rsid w:val="00D326CF"/>
    <w:rsid w:val="00D32CFD"/>
    <w:rsid w:val="00D4050C"/>
    <w:rsid w:val="00D41DF5"/>
    <w:rsid w:val="00D435D4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6761"/>
    <w:rsid w:val="00D56A92"/>
    <w:rsid w:val="00D56B8B"/>
    <w:rsid w:val="00D57689"/>
    <w:rsid w:val="00D61F67"/>
    <w:rsid w:val="00D6656F"/>
    <w:rsid w:val="00D6725C"/>
    <w:rsid w:val="00D7079E"/>
    <w:rsid w:val="00D71DEF"/>
    <w:rsid w:val="00D71F04"/>
    <w:rsid w:val="00D73840"/>
    <w:rsid w:val="00D74C4B"/>
    <w:rsid w:val="00D80E81"/>
    <w:rsid w:val="00D83660"/>
    <w:rsid w:val="00D85803"/>
    <w:rsid w:val="00D87DFB"/>
    <w:rsid w:val="00D90590"/>
    <w:rsid w:val="00D92370"/>
    <w:rsid w:val="00D92DDE"/>
    <w:rsid w:val="00D94304"/>
    <w:rsid w:val="00D96593"/>
    <w:rsid w:val="00D965F9"/>
    <w:rsid w:val="00DA4BEC"/>
    <w:rsid w:val="00DA6DA1"/>
    <w:rsid w:val="00DA7D58"/>
    <w:rsid w:val="00DB0B15"/>
    <w:rsid w:val="00DB0EFF"/>
    <w:rsid w:val="00DB2B5E"/>
    <w:rsid w:val="00DB3AA4"/>
    <w:rsid w:val="00DB47AF"/>
    <w:rsid w:val="00DB4FA6"/>
    <w:rsid w:val="00DB5B2D"/>
    <w:rsid w:val="00DB7E43"/>
    <w:rsid w:val="00DC277B"/>
    <w:rsid w:val="00DC4FA4"/>
    <w:rsid w:val="00DC580C"/>
    <w:rsid w:val="00DC6565"/>
    <w:rsid w:val="00DC707E"/>
    <w:rsid w:val="00DC7372"/>
    <w:rsid w:val="00DC7420"/>
    <w:rsid w:val="00DD07F5"/>
    <w:rsid w:val="00DD17DF"/>
    <w:rsid w:val="00DD1FF0"/>
    <w:rsid w:val="00DD483F"/>
    <w:rsid w:val="00DD59EB"/>
    <w:rsid w:val="00DD619B"/>
    <w:rsid w:val="00DD7245"/>
    <w:rsid w:val="00DE012D"/>
    <w:rsid w:val="00DE21FF"/>
    <w:rsid w:val="00DE4BA0"/>
    <w:rsid w:val="00DE7568"/>
    <w:rsid w:val="00DE7760"/>
    <w:rsid w:val="00DF0824"/>
    <w:rsid w:val="00DF0AC1"/>
    <w:rsid w:val="00DF48BA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67E5"/>
    <w:rsid w:val="00E10EB9"/>
    <w:rsid w:val="00E12506"/>
    <w:rsid w:val="00E12918"/>
    <w:rsid w:val="00E12FDE"/>
    <w:rsid w:val="00E137CA"/>
    <w:rsid w:val="00E14CA5"/>
    <w:rsid w:val="00E1540F"/>
    <w:rsid w:val="00E16193"/>
    <w:rsid w:val="00E2033B"/>
    <w:rsid w:val="00E23BBC"/>
    <w:rsid w:val="00E24888"/>
    <w:rsid w:val="00E272D6"/>
    <w:rsid w:val="00E31513"/>
    <w:rsid w:val="00E32DE6"/>
    <w:rsid w:val="00E340E6"/>
    <w:rsid w:val="00E3456B"/>
    <w:rsid w:val="00E40087"/>
    <w:rsid w:val="00E40DC4"/>
    <w:rsid w:val="00E414FD"/>
    <w:rsid w:val="00E429B7"/>
    <w:rsid w:val="00E44E1D"/>
    <w:rsid w:val="00E45A7F"/>
    <w:rsid w:val="00E46674"/>
    <w:rsid w:val="00E50157"/>
    <w:rsid w:val="00E50D5F"/>
    <w:rsid w:val="00E51FEB"/>
    <w:rsid w:val="00E54725"/>
    <w:rsid w:val="00E549F2"/>
    <w:rsid w:val="00E54D74"/>
    <w:rsid w:val="00E5527D"/>
    <w:rsid w:val="00E56232"/>
    <w:rsid w:val="00E57BC4"/>
    <w:rsid w:val="00E6179B"/>
    <w:rsid w:val="00E63A2C"/>
    <w:rsid w:val="00E6535F"/>
    <w:rsid w:val="00E71CA5"/>
    <w:rsid w:val="00E738FC"/>
    <w:rsid w:val="00E73D92"/>
    <w:rsid w:val="00E763FF"/>
    <w:rsid w:val="00E77D70"/>
    <w:rsid w:val="00E8020B"/>
    <w:rsid w:val="00E8051B"/>
    <w:rsid w:val="00E87918"/>
    <w:rsid w:val="00E87CAA"/>
    <w:rsid w:val="00E91138"/>
    <w:rsid w:val="00E92661"/>
    <w:rsid w:val="00E93B14"/>
    <w:rsid w:val="00E96D6C"/>
    <w:rsid w:val="00EA4A2F"/>
    <w:rsid w:val="00EA4C5D"/>
    <w:rsid w:val="00EA5F13"/>
    <w:rsid w:val="00EB0C33"/>
    <w:rsid w:val="00EB1124"/>
    <w:rsid w:val="00EB37DD"/>
    <w:rsid w:val="00EB5425"/>
    <w:rsid w:val="00EC0375"/>
    <w:rsid w:val="00EC0C75"/>
    <w:rsid w:val="00EC2B51"/>
    <w:rsid w:val="00EC3488"/>
    <w:rsid w:val="00EC3F5C"/>
    <w:rsid w:val="00EC6A24"/>
    <w:rsid w:val="00EC7CA3"/>
    <w:rsid w:val="00ED10B4"/>
    <w:rsid w:val="00ED295E"/>
    <w:rsid w:val="00ED2F2D"/>
    <w:rsid w:val="00ED317C"/>
    <w:rsid w:val="00ED3F40"/>
    <w:rsid w:val="00ED712D"/>
    <w:rsid w:val="00ED774E"/>
    <w:rsid w:val="00EE1A30"/>
    <w:rsid w:val="00EE7340"/>
    <w:rsid w:val="00EF06F6"/>
    <w:rsid w:val="00EF1941"/>
    <w:rsid w:val="00EF2666"/>
    <w:rsid w:val="00EF3755"/>
    <w:rsid w:val="00EF3C62"/>
    <w:rsid w:val="00EF759C"/>
    <w:rsid w:val="00F0271C"/>
    <w:rsid w:val="00F02FD0"/>
    <w:rsid w:val="00F056F0"/>
    <w:rsid w:val="00F0758C"/>
    <w:rsid w:val="00F101E0"/>
    <w:rsid w:val="00F10213"/>
    <w:rsid w:val="00F110A4"/>
    <w:rsid w:val="00F11766"/>
    <w:rsid w:val="00F12CCB"/>
    <w:rsid w:val="00F14763"/>
    <w:rsid w:val="00F217CE"/>
    <w:rsid w:val="00F234CB"/>
    <w:rsid w:val="00F27C5E"/>
    <w:rsid w:val="00F306CC"/>
    <w:rsid w:val="00F34560"/>
    <w:rsid w:val="00F34BA2"/>
    <w:rsid w:val="00F34CE4"/>
    <w:rsid w:val="00F37B17"/>
    <w:rsid w:val="00F40E08"/>
    <w:rsid w:val="00F415A9"/>
    <w:rsid w:val="00F41633"/>
    <w:rsid w:val="00F43D6D"/>
    <w:rsid w:val="00F4472E"/>
    <w:rsid w:val="00F44DB1"/>
    <w:rsid w:val="00F4674E"/>
    <w:rsid w:val="00F47042"/>
    <w:rsid w:val="00F47B95"/>
    <w:rsid w:val="00F531A6"/>
    <w:rsid w:val="00F54484"/>
    <w:rsid w:val="00F56643"/>
    <w:rsid w:val="00F57C4B"/>
    <w:rsid w:val="00F57E1B"/>
    <w:rsid w:val="00F6136F"/>
    <w:rsid w:val="00F64E6A"/>
    <w:rsid w:val="00F64E85"/>
    <w:rsid w:val="00F66277"/>
    <w:rsid w:val="00F71D52"/>
    <w:rsid w:val="00F741F7"/>
    <w:rsid w:val="00F7672F"/>
    <w:rsid w:val="00F84835"/>
    <w:rsid w:val="00F8499C"/>
    <w:rsid w:val="00F9221E"/>
    <w:rsid w:val="00F929FD"/>
    <w:rsid w:val="00F95D7E"/>
    <w:rsid w:val="00F96705"/>
    <w:rsid w:val="00FA1A19"/>
    <w:rsid w:val="00FA1A54"/>
    <w:rsid w:val="00FA4353"/>
    <w:rsid w:val="00FA7C32"/>
    <w:rsid w:val="00FB1227"/>
    <w:rsid w:val="00FB2462"/>
    <w:rsid w:val="00FB37A5"/>
    <w:rsid w:val="00FB4341"/>
    <w:rsid w:val="00FB4E80"/>
    <w:rsid w:val="00FB5F25"/>
    <w:rsid w:val="00FB6099"/>
    <w:rsid w:val="00FC16F4"/>
    <w:rsid w:val="00FC3123"/>
    <w:rsid w:val="00FC3255"/>
    <w:rsid w:val="00FC3D4B"/>
    <w:rsid w:val="00FC4675"/>
    <w:rsid w:val="00FC4DE9"/>
    <w:rsid w:val="00FC6ECB"/>
    <w:rsid w:val="00FD048A"/>
    <w:rsid w:val="00FD785D"/>
    <w:rsid w:val="00FD7FDF"/>
    <w:rsid w:val="00FE0238"/>
    <w:rsid w:val="00FE19D2"/>
    <w:rsid w:val="00FE2BC4"/>
    <w:rsid w:val="00FE3604"/>
    <w:rsid w:val="00FE43C8"/>
    <w:rsid w:val="00FE43D2"/>
    <w:rsid w:val="00FE7D54"/>
    <w:rsid w:val="00FF15AF"/>
    <w:rsid w:val="00FF175D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1DA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paragraph" w:styleId="af0">
    <w:name w:val="Body Text"/>
    <w:basedOn w:val="a"/>
    <w:link w:val="af1"/>
    <w:rsid w:val="000D7CF6"/>
    <w:pPr>
      <w:spacing w:after="120"/>
      <w:ind w:left="1260"/>
    </w:pPr>
    <w:rPr>
      <w:rFonts w:ascii="Times New Roman" w:eastAsia="SimSun" w:hAnsi="Times New Roman" w:cs="Times New Roman"/>
      <w:szCs w:val="24"/>
    </w:rPr>
  </w:style>
  <w:style w:type="character" w:customStyle="1" w:styleId="af1">
    <w:name w:val="本文 字元"/>
    <w:basedOn w:val="a1"/>
    <w:link w:val="af0"/>
    <w:rsid w:val="000D7CF6"/>
    <w:rPr>
      <w:rFonts w:ascii="Times New Roman" w:eastAsia="SimSun" w:hAnsi="Times New Roman" w:cs="Times New Roman"/>
      <w:szCs w:val="24"/>
    </w:rPr>
  </w:style>
  <w:style w:type="character" w:customStyle="1" w:styleId="htmlnon1">
    <w:name w:val="html_non1"/>
    <w:basedOn w:val="a1"/>
    <w:rsid w:val="00962C1D"/>
    <w:rPr>
      <w:i/>
      <w:i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85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0F9E5-04E8-4268-936F-20FDCF17D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10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ies12cn74</cp:lastModifiedBy>
  <cp:revision>251</cp:revision>
  <dcterms:created xsi:type="dcterms:W3CDTF">2011-09-10T03:44:00Z</dcterms:created>
  <dcterms:modified xsi:type="dcterms:W3CDTF">2013-11-26T08:19:00Z</dcterms:modified>
</cp:coreProperties>
</file>