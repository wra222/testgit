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8B2E21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MB Split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1D3E3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6612ED" w:rsidRDefault="001D3E3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6612ED" w:rsidRDefault="001D3E3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PCA-&gt;SA</w:t>
            </w:r>
          </w:p>
        </w:tc>
        <w:tc>
          <w:tcPr>
            <w:tcW w:w="2185" w:type="dxa"/>
          </w:tcPr>
          <w:p w:rsidR="006612ED" w:rsidRPr="006612ED" w:rsidRDefault="001D3E3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去除提示中含有ＰＣＡ的部分</w:t>
            </w:r>
          </w:p>
        </w:tc>
        <w:tc>
          <w:tcPr>
            <w:tcW w:w="1374" w:type="dxa"/>
          </w:tcPr>
          <w:p w:rsidR="006612ED" w:rsidRPr="006612ED" w:rsidRDefault="001D3E32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2012-2-16</w:t>
            </w:r>
          </w:p>
        </w:tc>
        <w:tc>
          <w:tcPr>
            <w:tcW w:w="944" w:type="dxa"/>
          </w:tcPr>
          <w:p w:rsidR="006612ED" w:rsidRPr="006612ED" w:rsidRDefault="001D3E32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8E220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1253A9" w:rsidRPr="006612ED" w:rsidRDefault="008E220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253A9" w:rsidRPr="006612ED" w:rsidRDefault="008E220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业务理解错误</w:t>
              </w:r>
            </w:ins>
          </w:p>
        </w:tc>
        <w:tc>
          <w:tcPr>
            <w:tcW w:w="2185" w:type="dxa"/>
          </w:tcPr>
          <w:p w:rsidR="001253A9" w:rsidRPr="006612ED" w:rsidRDefault="008E220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打印时，只打印子板的号</w:t>
              </w:r>
            </w:ins>
          </w:p>
        </w:tc>
        <w:tc>
          <w:tcPr>
            <w:tcW w:w="1374" w:type="dxa"/>
          </w:tcPr>
          <w:p w:rsidR="001253A9" w:rsidRPr="008E2209" w:rsidRDefault="008E220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4" w:author="itc211017" w:date="2012-02-28T11:25:00Z">
              <w:r>
                <w:rPr>
                  <w:rFonts w:ascii="Courier New" w:eastAsia="SimSun" w:hAnsi="Courier New" w:hint="eastAsia"/>
                  <w:szCs w:val="18"/>
                </w:rPr>
                <w:t>2012-2-28</w:t>
              </w:r>
            </w:ins>
          </w:p>
        </w:tc>
        <w:tc>
          <w:tcPr>
            <w:tcW w:w="944" w:type="dxa"/>
          </w:tcPr>
          <w:p w:rsidR="001253A9" w:rsidRPr="006612ED" w:rsidRDefault="008E220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5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12347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29T14:23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6612ED" w:rsidRPr="006612ED" w:rsidRDefault="0012347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" w:author="itc211017" w:date="2012-02-29T14:23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6612ED" w:rsidRPr="006612ED" w:rsidRDefault="0012347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8" w:author="itc211017" w:date="2012-02-29T14:23:00Z">
              <w:r>
                <w:rPr>
                  <w:rFonts w:ascii="Courier New" w:eastAsia="SimSun" w:hAnsi="Courier New" w:cs="Times New Roman" w:hint="eastAsia"/>
                  <w:szCs w:val="18"/>
                </w:rPr>
                <w:t>业务理解</w:t>
              </w:r>
            </w:ins>
            <w:ins w:id="9" w:author="itc211017" w:date="2012-02-29T14:24:00Z">
              <w:r>
                <w:rPr>
                  <w:rFonts w:ascii="Courier New" w:eastAsia="SimSun" w:hAnsi="Courier New" w:cs="Times New Roman" w:hint="eastAsia"/>
                  <w:szCs w:val="18"/>
                </w:rPr>
                <w:t>错误</w:t>
              </w:r>
            </w:ins>
          </w:p>
        </w:tc>
        <w:tc>
          <w:tcPr>
            <w:tcW w:w="2185" w:type="dxa"/>
          </w:tcPr>
          <w:p w:rsidR="001253A9" w:rsidRPr="00335B7F" w:rsidRDefault="00123475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0" w:author="itc211017" w:date="2012-02-29T14:24:00Z">
              <w:r>
                <w:rPr>
                  <w:rFonts w:ascii="Courier New" w:eastAsia="SimSun" w:hAnsi="Courier New" w:cs="Times New Roman" w:hint="eastAsia"/>
                  <w:szCs w:val="18"/>
                </w:rPr>
                <w:t>若</w:t>
              </w:r>
              <w:proofErr w:type="spellStart"/>
              <w:r>
                <w:rPr>
                  <w:rFonts w:ascii="Courier New" w:eastAsia="SimSun" w:hAnsi="Courier New" w:cs="Times New Roman" w:hint="eastAsia"/>
                  <w:szCs w:val="18"/>
                </w:rPr>
                <w:t>UniteMB</w:t>
              </w:r>
              <w:proofErr w:type="spellEnd"/>
              <w:r>
                <w:rPr>
                  <w:rFonts w:ascii="Courier New" w:eastAsia="SimSun" w:hAnsi="Courier New" w:cs="Times New Roman" w:hint="eastAsia"/>
                  <w:szCs w:val="18"/>
                </w:rPr>
                <w:t>的数量定义为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1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，则该板子不是连板</w:t>
              </w:r>
            </w:ins>
          </w:p>
        </w:tc>
        <w:tc>
          <w:tcPr>
            <w:tcW w:w="1374" w:type="dxa"/>
          </w:tcPr>
          <w:p w:rsidR="006612ED" w:rsidRPr="00123475" w:rsidRDefault="00123475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ins w:id="11" w:author="itc211017" w:date="2012-02-29T14:24:00Z">
              <w:r>
                <w:rPr>
                  <w:rFonts w:ascii="Courier New" w:eastAsia="SimSun" w:hAnsi="Courier New" w:hint="eastAsia"/>
                  <w:szCs w:val="18"/>
                </w:rPr>
                <w:t>2012-2-29</w:t>
              </w:r>
            </w:ins>
          </w:p>
        </w:tc>
        <w:tc>
          <w:tcPr>
            <w:tcW w:w="944" w:type="dxa"/>
          </w:tcPr>
          <w:p w:rsidR="006612ED" w:rsidRPr="006612ED" w:rsidRDefault="0012347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2" w:author="itc211017" w:date="2012-02-29T14:24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721081" w:rsidRPr="006612ED" w:rsidTr="00A047E7">
        <w:trPr>
          <w:jc w:val="center"/>
        </w:trPr>
        <w:tc>
          <w:tcPr>
            <w:tcW w:w="987" w:type="dxa"/>
          </w:tcPr>
          <w:p w:rsidR="00721081" w:rsidRPr="006612ED" w:rsidRDefault="0072108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3" w:author="Gao, Guan-Wei (高貫偉 ITC)" w:date="2012-05-18T08:41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687" w:type="dxa"/>
          </w:tcPr>
          <w:p w:rsidR="00721081" w:rsidRPr="006612ED" w:rsidRDefault="0072108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4" w:author="Gao, Guan-Wei (高貫偉 ITC)" w:date="2012-05-18T08:41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721081" w:rsidRPr="006612ED" w:rsidRDefault="0072108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5" w:author="Gao, Guan-Wei (高貫偉 ITC)" w:date="2012-05-18T08:41:00Z">
              <w:r>
                <w:rPr>
                  <w:rFonts w:ascii="Arial" w:eastAsia="宋体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721081" w:rsidRPr="006612ED" w:rsidRDefault="00721081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ins w:id="16" w:author="Gao, Guan-Wei (高貫偉 ITC)" w:date="2012-05-18T08:41:00Z">
              <w:r>
                <w:rPr>
                  <w:rFonts w:ascii="Arial" w:eastAsia="宋体" w:hAnsi="Arial" w:cs="Times New Roman"/>
                  <w:sz w:val="20"/>
                  <w:szCs w:val="18"/>
                </w:rPr>
                <w:t>MBCode</w:t>
              </w:r>
              <w:proofErr w:type="spellEnd"/>
              <w:r>
                <w:rPr>
                  <w:rFonts w:ascii="Arial" w:eastAsia="宋体" w:hAnsi="Arial" w:cs="Times New Roman" w:hint="eastAsia"/>
                  <w:sz w:val="20"/>
                  <w:szCs w:val="18"/>
                </w:rPr>
                <w:t>升级，统一修改</w:t>
              </w:r>
            </w:ins>
          </w:p>
        </w:tc>
        <w:tc>
          <w:tcPr>
            <w:tcW w:w="1374" w:type="dxa"/>
          </w:tcPr>
          <w:p w:rsidR="00721081" w:rsidRPr="008E48E4" w:rsidRDefault="00721081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ins w:id="17" w:author="Gao, Guan-Wei (高貫偉 ITC)" w:date="2012-05-18T08:41:00Z">
              <w:r>
                <w:rPr>
                  <w:rFonts w:ascii="Arial" w:eastAsia="宋体" w:hAnsi="Arial"/>
                  <w:szCs w:val="18"/>
                </w:rPr>
                <w:t>2012-5-18</w:t>
              </w:r>
            </w:ins>
          </w:p>
        </w:tc>
        <w:tc>
          <w:tcPr>
            <w:tcW w:w="944" w:type="dxa"/>
          </w:tcPr>
          <w:p w:rsidR="00721081" w:rsidRPr="006612ED" w:rsidRDefault="0072108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5AD6" w:rsidRDefault="00C74AD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715290" w:history="1">
        <w:r w:rsidR="002A5AD6" w:rsidRPr="00436A50">
          <w:rPr>
            <w:rStyle w:val="a5"/>
            <w:rFonts w:ascii="Times New Roman" w:eastAsia="SimHei" w:hAnsi="Times New Roman"/>
            <w:noProof/>
          </w:rPr>
          <w:t>1.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5291" w:history="1">
        <w:r w:rsidR="002A5AD6" w:rsidRPr="00436A50">
          <w:rPr>
            <w:rStyle w:val="a5"/>
            <w:rFonts w:ascii="Times New Roman" w:eastAsia="SimSun" w:hAnsi="Times New Roman"/>
            <w:noProof/>
          </w:rPr>
          <w:t>1.1.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Sun" w:hAnsi="Times New Roman"/>
            <w:noProof/>
          </w:rPr>
          <w:t>Introduce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5292" w:history="1">
        <w:r w:rsidR="002A5AD6" w:rsidRPr="00436A50">
          <w:rPr>
            <w:rStyle w:val="a5"/>
            <w:rFonts w:ascii="Times New Roman" w:eastAsia="SimSun" w:hAnsi="Times New Roman"/>
            <w:noProof/>
          </w:rPr>
          <w:t>1.2.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Sun" w:hAnsi="Times New Roman"/>
            <w:noProof/>
          </w:rPr>
          <w:t>References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715293" w:history="1">
        <w:r w:rsidR="002A5AD6" w:rsidRPr="00436A50">
          <w:rPr>
            <w:rStyle w:val="a5"/>
            <w:rFonts w:ascii="Times New Roman" w:eastAsia="SimHei" w:hAnsi="Times New Roman"/>
            <w:noProof/>
          </w:rPr>
          <w:t>2.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Ansi="Times New Roman"/>
            <w:noProof/>
          </w:rPr>
          <w:t>Use Cases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5294" w:history="1">
        <w:r w:rsidR="002A5AD6" w:rsidRPr="00436A50">
          <w:rPr>
            <w:rStyle w:val="a5"/>
            <w:rFonts w:ascii="Times New Roman" w:eastAsia="SimSun" w:hAnsi="Times New Roman"/>
            <w:noProof/>
          </w:rPr>
          <w:t>2.1.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Sun" w:hAnsi="Times New Roman"/>
            <w:noProof/>
          </w:rPr>
          <w:t>UC-MB Split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5295" w:history="1">
        <w:r w:rsidR="002A5AD6" w:rsidRPr="00436A50">
          <w:rPr>
            <w:rStyle w:val="a5"/>
            <w:rFonts w:ascii="Times New Roman" w:eastAsia="SimHei" w:hAnsi="Times New Roman"/>
            <w:noProof/>
          </w:rPr>
          <w:t>2.1.1.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int="eastAsia"/>
            <w:noProof/>
          </w:rPr>
          <w:t>功能及目标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5296" w:history="1">
        <w:r w:rsidR="002A5AD6" w:rsidRPr="00436A50">
          <w:rPr>
            <w:rStyle w:val="a5"/>
            <w:rFonts w:ascii="Times New Roman" w:eastAsia="SimHei"/>
            <w:noProof/>
          </w:rPr>
          <w:t>2.1.2.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int="eastAsia"/>
            <w:noProof/>
          </w:rPr>
          <w:t>前置条件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5297" w:history="1">
        <w:r w:rsidR="002A5AD6" w:rsidRPr="00436A50">
          <w:rPr>
            <w:rStyle w:val="a5"/>
            <w:rFonts w:ascii="Times New Roman" w:eastAsia="SimHei"/>
            <w:noProof/>
          </w:rPr>
          <w:t>2.1.3.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int="eastAsia"/>
            <w:noProof/>
          </w:rPr>
          <w:t>后置条件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5298" w:history="1">
        <w:r w:rsidR="002A5AD6" w:rsidRPr="00436A50">
          <w:rPr>
            <w:rStyle w:val="a5"/>
            <w:rFonts w:ascii="Times New Roman" w:eastAsia="SimHei"/>
            <w:noProof/>
          </w:rPr>
          <w:t>2.1.4.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int="eastAsia"/>
            <w:noProof/>
          </w:rPr>
          <w:t>过程描述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5299" w:history="1">
        <w:r w:rsidR="002A5AD6" w:rsidRPr="00436A50">
          <w:rPr>
            <w:rStyle w:val="a5"/>
            <w:rFonts w:ascii="Times New Roman" w:eastAsia="SimHei"/>
            <w:noProof/>
          </w:rPr>
          <w:t>2.1.5.</w:t>
        </w:r>
        <w:r w:rsidR="002A5AD6">
          <w:rPr>
            <w:noProof/>
          </w:rPr>
          <w:tab/>
        </w:r>
        <w:r w:rsidR="002A5AD6" w:rsidRPr="00436A50">
          <w:rPr>
            <w:rStyle w:val="a5"/>
            <w:rFonts w:ascii="Times New Roman" w:eastAsia="SimHei" w:hint="eastAsia"/>
            <w:noProof/>
          </w:rPr>
          <w:t>业务规则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10"/>
        <w:tabs>
          <w:tab w:val="right" w:leader="dot" w:pos="8296"/>
        </w:tabs>
        <w:rPr>
          <w:noProof/>
        </w:rPr>
      </w:pPr>
      <w:hyperlink w:anchor="_Toc309715300" w:history="1">
        <w:r w:rsidR="002A5AD6" w:rsidRPr="00436A50">
          <w:rPr>
            <w:rStyle w:val="a5"/>
            <w:rFonts w:ascii="Times New Roman" w:eastAsia="SimHei" w:hAnsi="Times New Roman"/>
            <w:noProof/>
          </w:rPr>
          <w:t>Appendix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AD6" w:rsidRDefault="00C74ADE">
      <w:pPr>
        <w:pStyle w:val="20"/>
        <w:tabs>
          <w:tab w:val="right" w:leader="dot" w:pos="8296"/>
        </w:tabs>
        <w:rPr>
          <w:noProof/>
        </w:rPr>
      </w:pPr>
      <w:hyperlink w:anchor="_Toc309715301" w:history="1">
        <w:r w:rsidR="002A5AD6" w:rsidRPr="00436A50">
          <w:rPr>
            <w:rStyle w:val="a5"/>
            <w:noProof/>
          </w:rPr>
          <w:t>Question</w:t>
        </w:r>
        <w:r w:rsidR="002A5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AD6">
          <w:rPr>
            <w:noProof/>
            <w:webHidden/>
          </w:rPr>
          <w:instrText xml:space="preserve"> PAGEREF _Toc309715301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A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C74AD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8" w:name="_Toc30971529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8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9" w:name="_Toc309715291"/>
      <w:r w:rsidRPr="00A722CC">
        <w:rPr>
          <w:rFonts w:ascii="Times New Roman" w:eastAsia="SimSun" w:hAnsi="Times New Roman" w:hint="eastAsia"/>
        </w:rPr>
        <w:t>Introduce</w:t>
      </w:r>
      <w:bookmarkEnd w:id="19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8B2E21">
        <w:rPr>
          <w:rFonts w:ascii="Courier New" w:eastAsia="SimSun" w:hAnsi="Courier New" w:hint="eastAsia"/>
        </w:rPr>
        <w:t>MB Split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0" w:name="_Toc309715292"/>
      <w:r w:rsidRPr="00A722CC">
        <w:rPr>
          <w:rFonts w:ascii="Times New Roman" w:eastAsia="SimSun" w:hAnsi="Times New Roman"/>
        </w:rPr>
        <w:t>References</w:t>
      </w:r>
      <w:bookmarkEnd w:id="20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1" w:name="_Toc30971529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21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2" w:name="_Toc309715294"/>
      <w:r w:rsidRPr="00C43B53">
        <w:rPr>
          <w:rFonts w:ascii="Times New Roman" w:eastAsia="SimSun" w:hAnsi="Times New Roman" w:hint="eastAsia"/>
        </w:rPr>
        <w:t>UC-</w:t>
      </w:r>
      <w:r w:rsidR="008B2E21">
        <w:rPr>
          <w:rFonts w:ascii="Times New Roman" w:eastAsia="SimSun" w:hAnsi="Times New Roman" w:hint="eastAsia"/>
        </w:rPr>
        <w:t>MB Split</w:t>
      </w:r>
      <w:bookmarkEnd w:id="22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23" w:name="_Toc309715295"/>
      <w:r w:rsidRPr="00A722CC">
        <w:rPr>
          <w:rFonts w:ascii="Times New Roman" w:eastAsia="SimHei" w:hint="eastAsia"/>
          <w:sz w:val="28"/>
        </w:rPr>
        <w:t>功能及目标</w:t>
      </w:r>
      <w:bookmarkEnd w:id="23"/>
    </w:p>
    <w:p w:rsidR="00471A0D" w:rsidRPr="00FE593C" w:rsidRDefault="008B2E21" w:rsidP="00FE593C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连板切割入口，实现连板的切割并打印子板标签。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" w:name="_Toc309715296"/>
      <w:r w:rsidRPr="00A722CC">
        <w:rPr>
          <w:rFonts w:ascii="Times New Roman" w:eastAsia="SimHei" w:hint="eastAsia"/>
          <w:sz w:val="28"/>
        </w:rPr>
        <w:t>前置条件</w:t>
      </w:r>
      <w:bookmarkEnd w:id="24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" w:name="_Toc309715297"/>
      <w:r w:rsidRPr="00A722CC">
        <w:rPr>
          <w:rFonts w:ascii="Times New Roman" w:eastAsia="SimHei" w:hint="eastAsia"/>
          <w:sz w:val="28"/>
        </w:rPr>
        <w:t>后置条件</w:t>
      </w:r>
      <w:bookmarkEnd w:id="25"/>
    </w:p>
    <w:p w:rsidR="00F2370C" w:rsidRPr="0000593B" w:rsidRDefault="008B2E21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ICT</w:t>
      </w:r>
      <w:r>
        <w:rPr>
          <w:rFonts w:ascii="Arial" w:eastAsia="SimSun" w:hAnsi="Arial" w:hint="eastAsia"/>
        </w:rPr>
        <w:t>测试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6" w:name="_Toc309715298"/>
      <w:r w:rsidRPr="00A722CC">
        <w:rPr>
          <w:rFonts w:ascii="Times New Roman" w:eastAsia="SimHei" w:hint="eastAsia"/>
          <w:sz w:val="28"/>
        </w:rPr>
        <w:t>过程描述</w:t>
      </w:r>
      <w:bookmarkEnd w:id="26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4046CB">
        <w:tc>
          <w:tcPr>
            <w:tcW w:w="2786" w:type="dxa"/>
            <w:shd w:val="clear" w:color="auto" w:fill="92D050"/>
          </w:tcPr>
          <w:p w:rsidR="00BD142C" w:rsidRPr="00806C02" w:rsidRDefault="00BD142C" w:rsidP="004046CB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4046CB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BD142C" w:rsidTr="004046CB">
        <w:tc>
          <w:tcPr>
            <w:tcW w:w="2786" w:type="dxa"/>
          </w:tcPr>
          <w:p w:rsidR="00BD142C" w:rsidRPr="005844E0" w:rsidRDefault="00BD142C" w:rsidP="005844E0">
            <w:pPr>
              <w:jc w:val="left"/>
            </w:pPr>
          </w:p>
        </w:tc>
        <w:tc>
          <w:tcPr>
            <w:tcW w:w="5576" w:type="dxa"/>
          </w:tcPr>
          <w:p w:rsidR="00BD142C" w:rsidRPr="006E4D30" w:rsidRDefault="005844E0" w:rsidP="005844E0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 [</w:t>
            </w:r>
            <w:proofErr w:type="spellStart"/>
            <w:r w:rsidRPr="005844E0">
              <w:rPr>
                <w:rFonts w:eastAsia="SimSun"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5844E0" w:rsidTr="004046CB">
        <w:tc>
          <w:tcPr>
            <w:tcW w:w="2786" w:type="dxa"/>
          </w:tcPr>
          <w:p w:rsidR="005844E0" w:rsidRPr="0016256B" w:rsidRDefault="005844E0" w:rsidP="0016256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Select [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5844E0" w:rsidRDefault="005844E0" w:rsidP="00B85F52">
            <w:pPr>
              <w:jc w:val="left"/>
            </w:pPr>
          </w:p>
        </w:tc>
      </w:tr>
      <w:tr w:rsidR="005844E0" w:rsidTr="004046CB">
        <w:tc>
          <w:tcPr>
            <w:tcW w:w="2786" w:type="dxa"/>
          </w:tcPr>
          <w:p w:rsidR="005844E0" w:rsidRDefault="005844E0" w:rsidP="0016256B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Scan 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5844E0" w:rsidRPr="006E4D30" w:rsidRDefault="005844E0" w:rsidP="00B85F52">
            <w:pPr>
              <w:jc w:val="left"/>
            </w:pPr>
          </w:p>
        </w:tc>
      </w:tr>
      <w:tr w:rsidR="004932A9" w:rsidTr="004046CB">
        <w:tc>
          <w:tcPr>
            <w:tcW w:w="2786" w:type="dxa"/>
          </w:tcPr>
          <w:p w:rsidR="004932A9" w:rsidRPr="008C32F6" w:rsidRDefault="004932A9" w:rsidP="004046C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4932A9" w:rsidRDefault="00847E63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SFC</w:t>
            </w:r>
          </w:p>
          <w:p w:rsidR="005844E0" w:rsidRDefault="005844E0" w:rsidP="005844E0">
            <w:pPr>
              <w:jc w:val="left"/>
            </w:pPr>
            <w:r>
              <w:rPr>
                <w:rFonts w:hint="eastAsia"/>
              </w:rPr>
              <w:t>异常处理：</w:t>
            </w:r>
          </w:p>
          <w:p w:rsidR="005844E0" w:rsidRDefault="005844E0" w:rsidP="005844E0">
            <w:pPr>
              <w:pStyle w:val="a7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若未选择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，则报错：“请选择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D10ED7" w:rsidTr="004046CB">
        <w:tc>
          <w:tcPr>
            <w:tcW w:w="2786" w:type="dxa"/>
          </w:tcPr>
          <w:p w:rsidR="00D10ED7" w:rsidRPr="008C32F6" w:rsidRDefault="00D10ED7" w:rsidP="004046C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D10ED7" w:rsidRDefault="003E0E40" w:rsidP="008B2E21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</w:t>
            </w:r>
            <w:r w:rsidR="00D10ED7">
              <w:rPr>
                <w:rFonts w:hint="eastAsia"/>
              </w:rPr>
              <w:t xml:space="preserve"> </w:t>
            </w:r>
            <w:r w:rsidR="00E96E5F">
              <w:rPr>
                <w:rFonts w:hint="eastAsia"/>
              </w:rPr>
              <w:t>[</w:t>
            </w:r>
            <w:r w:rsidR="008B2E21">
              <w:rPr>
                <w:rFonts w:hint="eastAsia"/>
              </w:rPr>
              <w:t>Model</w:t>
            </w:r>
            <w:r w:rsidR="00E96E5F">
              <w:rPr>
                <w:rFonts w:hint="eastAsia"/>
              </w:rPr>
              <w:t>]</w:t>
            </w:r>
            <w:r w:rsidR="00AB10F4">
              <w:rPr>
                <w:rFonts w:hint="eastAsia"/>
              </w:rPr>
              <w:t xml:space="preserve"> By [</w:t>
            </w:r>
            <w:proofErr w:type="spellStart"/>
            <w:r w:rsidR="00AB10F4">
              <w:rPr>
                <w:rFonts w:hint="eastAsia"/>
              </w:rPr>
              <w:t>MBSno</w:t>
            </w:r>
            <w:proofErr w:type="spellEnd"/>
            <w:r w:rsidR="00AB10F4">
              <w:rPr>
                <w:rFonts w:hint="eastAsia"/>
              </w:rPr>
              <w:t>]</w:t>
            </w:r>
          </w:p>
        </w:tc>
      </w:tr>
      <w:tr w:rsidR="0014179B" w:rsidTr="004046CB">
        <w:tc>
          <w:tcPr>
            <w:tcW w:w="2786" w:type="dxa"/>
          </w:tcPr>
          <w:p w:rsidR="0014179B" w:rsidRPr="008C32F6" w:rsidRDefault="0014179B" w:rsidP="004046C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4179B" w:rsidRPr="00AD2FD4" w:rsidRDefault="001D070F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Save</w:t>
            </w:r>
          </w:p>
        </w:tc>
      </w:tr>
      <w:tr w:rsidR="0014179B" w:rsidTr="004046CB">
        <w:tc>
          <w:tcPr>
            <w:tcW w:w="2786" w:type="dxa"/>
          </w:tcPr>
          <w:p w:rsidR="0014179B" w:rsidRPr="008C32F6" w:rsidRDefault="0014179B" w:rsidP="004046CB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AB2673" w:rsidRDefault="008B2E21" w:rsidP="001033AE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Print</w:t>
            </w:r>
          </w:p>
          <w:p w:rsidR="00AB2673" w:rsidRPr="00D10ED7" w:rsidRDefault="00401D5A" w:rsidP="00D10ED7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New </w:t>
            </w:r>
            <w:r w:rsidR="00AB2673">
              <w:rPr>
                <w:rFonts w:hint="eastAsia"/>
              </w:rPr>
              <w:t>M</w:t>
            </w:r>
            <w:r>
              <w:rPr>
                <w:rFonts w:hint="eastAsia"/>
              </w:rPr>
              <w:t>B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7" w:name="_Toc309715299"/>
      <w:r w:rsidRPr="00A722CC">
        <w:rPr>
          <w:rFonts w:ascii="Times New Roman" w:eastAsia="SimHei" w:hint="eastAsia"/>
          <w:sz w:val="28"/>
        </w:rPr>
        <w:t>业务规则</w:t>
      </w:r>
      <w:bookmarkEnd w:id="27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D142C" w:rsidRPr="00936494" w:rsidTr="004046CB">
        <w:tc>
          <w:tcPr>
            <w:tcW w:w="3195" w:type="dxa"/>
            <w:shd w:val="clear" w:color="auto" w:fill="D6E3BC" w:themeFill="accent3" w:themeFillTint="66"/>
          </w:tcPr>
          <w:p w:rsidR="00BD142C" w:rsidRPr="00936494" w:rsidRDefault="00BD142C" w:rsidP="004046CB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936494" w:rsidRDefault="00BD142C" w:rsidP="004046CB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Rule</w:t>
            </w:r>
          </w:p>
        </w:tc>
      </w:tr>
      <w:tr w:rsidR="00EC5677" w:rsidRPr="00936494" w:rsidTr="004046CB">
        <w:tc>
          <w:tcPr>
            <w:tcW w:w="3195" w:type="dxa"/>
          </w:tcPr>
          <w:p w:rsidR="00EC5677" w:rsidRPr="00936494" w:rsidRDefault="001033AE" w:rsidP="004046CB">
            <w:pPr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4</w:t>
            </w:r>
            <w:r w:rsidR="00953B72">
              <w:rPr>
                <w:rFonts w:ascii="Courier New" w:eastAsia="SimSun" w:hAnsi="Courier New" w:hint="eastAsia"/>
                <w:szCs w:val="21"/>
              </w:rPr>
              <w:t>、</w:t>
            </w:r>
            <w:r w:rsidR="00953B72">
              <w:rPr>
                <w:rFonts w:ascii="Courier New" w:eastAsia="SimSun" w:hAnsi="Courier New" w:hint="eastAsia"/>
                <w:szCs w:val="21"/>
              </w:rPr>
              <w:t>SFC</w:t>
            </w:r>
          </w:p>
        </w:tc>
        <w:tc>
          <w:tcPr>
            <w:tcW w:w="5327" w:type="dxa"/>
          </w:tcPr>
          <w:p w:rsidR="00AE3E36" w:rsidRPr="00D007C8" w:rsidRDefault="008B2E21" w:rsidP="00AB10F4">
            <w:pPr>
              <w:rPr>
                <w:i/>
                <w:color w:val="808080" w:themeColor="background1" w:themeShade="80"/>
              </w:rPr>
            </w:pPr>
            <w:r w:rsidRPr="00D007C8">
              <w:rPr>
                <w:rFonts w:hint="eastAsia"/>
                <w:i/>
                <w:color w:val="808080" w:themeColor="background1" w:themeShade="80"/>
              </w:rPr>
              <w:t>WC=MB Label Print</w:t>
            </w:r>
          </w:p>
          <w:p w:rsidR="008B2E21" w:rsidRPr="002C3EE8" w:rsidRDefault="008B2E21" w:rsidP="00AB10F4">
            <w:r w:rsidRPr="00D007C8">
              <w:rPr>
                <w:rFonts w:hint="eastAsia"/>
                <w:i/>
                <w:color w:val="808080" w:themeColor="background1" w:themeShade="80"/>
              </w:rPr>
              <w:t>NWC=09</w:t>
            </w:r>
            <w:r w:rsidR="00D92210">
              <w:rPr>
                <w:rFonts w:hint="eastAsia"/>
                <w:i/>
                <w:color w:val="808080" w:themeColor="background1" w:themeShade="80"/>
              </w:rPr>
              <w:t>: MB Split</w:t>
            </w:r>
          </w:p>
        </w:tc>
      </w:tr>
      <w:tr w:rsidR="00EC5677" w:rsidRPr="00D10ED7" w:rsidTr="004046CB">
        <w:tc>
          <w:tcPr>
            <w:tcW w:w="3195" w:type="dxa"/>
          </w:tcPr>
          <w:p w:rsidR="00EC5677" w:rsidRDefault="001033AE" w:rsidP="008B2E2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5</w:t>
            </w:r>
            <w:r w:rsidR="008B2E21">
              <w:rPr>
                <w:rFonts w:ascii="Courier New" w:eastAsia="SimSun" w:hAnsi="Courier New" w:hint="eastAsia"/>
                <w:szCs w:val="21"/>
              </w:rPr>
              <w:t>、</w:t>
            </w:r>
            <w:r w:rsidR="008B2E21">
              <w:rPr>
                <w:rFonts w:hint="eastAsia"/>
              </w:rPr>
              <w:t>Get [Model] By [</w:t>
            </w:r>
            <w:proofErr w:type="spellStart"/>
            <w:r w:rsidR="008B2E21">
              <w:rPr>
                <w:rFonts w:hint="eastAsia"/>
              </w:rPr>
              <w:t>MBSno</w:t>
            </w:r>
            <w:proofErr w:type="spellEnd"/>
            <w:r w:rsidR="008B2E21">
              <w:rPr>
                <w:rFonts w:hint="eastAsia"/>
              </w:rPr>
              <w:t>]</w:t>
            </w:r>
          </w:p>
        </w:tc>
        <w:tc>
          <w:tcPr>
            <w:tcW w:w="5327" w:type="dxa"/>
          </w:tcPr>
          <w:p w:rsidR="00D10ED7" w:rsidRDefault="00D007C8" w:rsidP="007D3910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D007C8" w:rsidRPr="007B2568" w:rsidRDefault="00D007C8" w:rsidP="007D3910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PCBModelID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</w:tc>
      </w:tr>
      <w:tr w:rsidR="00506AD8" w:rsidRPr="00D10ED7" w:rsidTr="004046CB">
        <w:tc>
          <w:tcPr>
            <w:tcW w:w="3195" w:type="dxa"/>
          </w:tcPr>
          <w:p w:rsidR="00506AD8" w:rsidRDefault="001033AE" w:rsidP="008B2E2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lastRenderedPageBreak/>
              <w:t>5</w:t>
            </w:r>
            <w:r w:rsidR="00506AD8">
              <w:rPr>
                <w:rFonts w:ascii="Courier New" w:eastAsia="SimSun" w:hAnsi="Courier New" w:hint="eastAsia"/>
                <w:szCs w:val="21"/>
              </w:rPr>
              <w:t>.1 Check MB Pass</w:t>
            </w:r>
          </w:p>
        </w:tc>
        <w:tc>
          <w:tcPr>
            <w:tcW w:w="5327" w:type="dxa"/>
          </w:tcPr>
          <w:p w:rsidR="006E7642" w:rsidRPr="00AB0BB8" w:rsidRDefault="006E7642" w:rsidP="006E764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AB0BB8">
              <w:rPr>
                <w:rFonts w:ascii="Times New Roman" w:hAnsiTheme="minorEastAsia" w:cs="Times New Roman"/>
                <w:b/>
                <w:strike/>
              </w:rPr>
              <w:t>检查</w:t>
            </w:r>
            <w:r w:rsidRPr="00AB0BB8">
              <w:rPr>
                <w:rFonts w:ascii="Times New Roman" w:hAnsiTheme="minorEastAsia" w:cs="Times New Roman"/>
                <w:b/>
                <w:strike/>
              </w:rPr>
              <w:t>MB</w:t>
            </w:r>
            <w:r w:rsidRPr="00AB0BB8">
              <w:rPr>
                <w:rFonts w:ascii="Times New Roman" w:hAnsiTheme="minorEastAsia" w:cs="Times New Roman"/>
                <w:b/>
                <w:strike/>
              </w:rPr>
              <w:t>与</w:t>
            </w:r>
            <w:r w:rsidRPr="00AB0BB8">
              <w:rPr>
                <w:rFonts w:ascii="Times New Roman" w:hAnsiTheme="minorEastAsia" w:cs="Times New Roman"/>
                <w:b/>
                <w:strike/>
              </w:rPr>
              <w:t>ECR</w:t>
            </w:r>
            <w:r w:rsidRPr="00AB0BB8">
              <w:rPr>
                <w:rFonts w:ascii="Times New Roman" w:hAnsiTheme="minorEastAsia" w:cs="Times New Roman"/>
                <w:b/>
                <w:strike/>
              </w:rPr>
              <w:t>对应关系</w:t>
            </w:r>
          </w:p>
          <w:p w:rsidR="006E7642" w:rsidRPr="00AB0BB8" w:rsidRDefault="006E7642" w:rsidP="006E7642">
            <w:pPr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 w:rsidRPr="00AB0BB8">
              <w:rPr>
                <w:rFonts w:ascii="Times New Roman" w:hAnsiTheme="minorEastAsia" w:cs="Times New Roman"/>
                <w:strike/>
                <w:color w:val="FF0000"/>
              </w:rPr>
              <w:t>参考方法：</w:t>
            </w:r>
          </w:p>
          <w:p w:rsidR="006E7642" w:rsidRPr="00AB0BB8" w:rsidRDefault="006E7642" w:rsidP="006E7642">
            <w:pPr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AB0BB8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Count(*)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EcrVersion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Family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@Family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MBCode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@MBSno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ECR </w:t>
            </w:r>
            <w:r w:rsidRPr="00AB0BB8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@ECR</w:t>
            </w:r>
          </w:p>
          <w:p w:rsidR="006E7642" w:rsidRPr="00AB0BB8" w:rsidRDefault="006E7642" w:rsidP="006E7642">
            <w:pPr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 w:rsidRPr="00AB0BB8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若不存在，则报错：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“ECR</w:t>
            </w:r>
            <w:r w:rsidRPr="00AB0BB8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不存在</w:t>
            </w:r>
            <w:r w:rsidRPr="00AB0BB8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”</w:t>
            </w:r>
          </w:p>
          <w:p w:rsidR="006E7642" w:rsidRPr="00004BBE" w:rsidRDefault="006E7642" w:rsidP="006E764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 w:rsidRPr="00004BBE">
              <w:rPr>
                <w:rFonts w:ascii="Times New Roman" w:hAnsiTheme="minorEastAsia" w:cs="Times New Roman"/>
                <w:b/>
              </w:rPr>
              <w:t>检查</w:t>
            </w:r>
            <w:r w:rsidRPr="00004BBE">
              <w:rPr>
                <w:rFonts w:ascii="Times New Roman" w:hAnsiTheme="minorEastAsia" w:cs="Times New Roman"/>
                <w:b/>
              </w:rPr>
              <w:t>MB</w:t>
            </w:r>
            <w:r w:rsidRPr="00004BBE">
              <w:rPr>
                <w:rFonts w:ascii="Times New Roman" w:hAnsiTheme="minorEastAsia" w:cs="Times New Roman"/>
                <w:b/>
              </w:rPr>
              <w:t>是否已经打印</w:t>
            </w:r>
            <w:r w:rsidR="00A7777A">
              <w:rPr>
                <w:rFonts w:ascii="Times New Roman" w:hAnsiTheme="minorEastAsia" w:cs="Times New Roman" w:hint="eastAsia"/>
                <w:b/>
              </w:rPr>
              <w:t>了</w:t>
            </w:r>
            <w:r w:rsidRPr="00004BBE">
              <w:rPr>
                <w:rFonts w:ascii="Times New Roman" w:hAnsiTheme="minorEastAsia" w:cs="Times New Roman"/>
                <w:b/>
              </w:rPr>
              <w:t>标签</w:t>
            </w:r>
          </w:p>
          <w:p w:rsidR="006E7642" w:rsidRPr="0026380C" w:rsidRDefault="006E7642" w:rsidP="006E7642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t>参考方法：</w:t>
            </w:r>
            <w:r w:rsidRPr="0026380C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6E7642" w:rsidRPr="0026380C" w:rsidRDefault="006E7642" w:rsidP="006E7642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BegNo 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CB0D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IMES2012_GetData</w:t>
            </w:r>
            <w:r w:rsidR="00CB0D85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 w:rsidR="00CB0D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PrintLog</w:t>
            </w:r>
            <w:r w:rsidR="00CB0D85"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between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EndNo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8A3D3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Name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6E7642" w:rsidRPr="006E7642" w:rsidRDefault="006E7642" w:rsidP="00506AD8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D92210">
              <w:rPr>
                <w:rFonts w:ascii="Times New Roman" w:hAnsiTheme="minorEastAsia" w:cs="Times New Roman"/>
              </w:rPr>
              <w:t>若不存在记录，则报错：</w:t>
            </w:r>
            <w:r w:rsidRPr="0026380C">
              <w:rPr>
                <w:rFonts w:ascii="Times New Roman" w:hAnsi="Times New Roman" w:cs="Times New Roman"/>
                <w:color w:val="FF0000"/>
              </w:rPr>
              <w:t>“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沒有該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的打印紀錄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請確認該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序號是否正確</w:t>
            </w:r>
            <w:r w:rsidRPr="0026380C">
              <w:rPr>
                <w:rFonts w:ascii="Times New Roman" w:hAnsi="Times New Roman" w:cs="Times New Roman"/>
                <w:color w:val="FF0000"/>
              </w:rPr>
              <w:t>”</w:t>
            </w:r>
          </w:p>
          <w:p w:rsidR="00506AD8" w:rsidRPr="00506AD8" w:rsidRDefault="00506AD8" w:rsidP="006E7642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若</w:t>
            </w: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MB</w:t>
            </w:r>
            <w:r w:rsidRPr="006E7642">
              <w:rPr>
                <w:rFonts w:ascii="Times New Roman" w:hAnsiTheme="minorEastAsia" w:cs="Times New Roman" w:hint="eastAsia"/>
                <w:b/>
              </w:rPr>
              <w:t>不是</w:t>
            </w: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连板的子板，且已经做了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先切后测</w:t>
            </w:r>
            <w:r w:rsidR="00073ED3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（</w:t>
            </w:r>
            <w:r w:rsidR="00073ED3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MBCode.Type=1</w:t>
            </w:r>
            <w:r w:rsidR="00073ED3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）</w:t>
            </w: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的设置</w:t>
            </w:r>
            <w:r w:rsidR="00D5723D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，则允许通过</w:t>
            </w: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，否则报错：“</w:t>
            </w:r>
            <w:r w:rsidRPr="00506AD8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该</w:t>
            </w:r>
            <w:r w:rsidRPr="00506AD8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MB</w:t>
            </w:r>
            <w:r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需先去做</w:t>
            </w:r>
            <w:r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ICT</w:t>
            </w:r>
            <w:r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测试</w:t>
            </w:r>
            <w:r w:rsidR="0025530E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，刷</w:t>
            </w:r>
            <w:r w:rsidR="0025530E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ICT Input</w:t>
            </w:r>
            <w:r w:rsidRPr="00506AD8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”</w:t>
            </w:r>
          </w:p>
          <w:p w:rsidR="00506AD8" w:rsidRPr="006E7642" w:rsidRDefault="00506AD8" w:rsidP="00506AD8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E7642">
              <w:rPr>
                <w:rFonts w:ascii="Times New Roman" w:hAnsi="Times New Roman" w:cs="Times New Roman" w:hint="eastAsia"/>
                <w:noProof/>
                <w:color w:val="FF0000"/>
                <w:kern w:val="0"/>
                <w:sz w:val="20"/>
                <w:szCs w:val="20"/>
              </w:rPr>
              <w:t>参考方法：</w:t>
            </w:r>
          </w:p>
          <w:p w:rsidR="000B328E" w:rsidRDefault="000B328E" w:rsidP="000B3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@tp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B328E" w:rsidRDefault="000B328E" w:rsidP="000B3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@MBSno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0B328E" w:rsidRDefault="000B328E" w:rsidP="000B3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0B328E" w:rsidRDefault="000B328E" w:rsidP="000B3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MBCode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MBCode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@MBSno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B328E" w:rsidRDefault="000B328E" w:rsidP="000B32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需先去做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测试，刷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ICT Input'</w:t>
            </w:r>
          </w:p>
          <w:p w:rsidR="00506AD8" w:rsidRDefault="000B328E" w:rsidP="000B328E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8B2E21" w:rsidRPr="00D10ED7" w:rsidTr="004046CB">
        <w:tc>
          <w:tcPr>
            <w:tcW w:w="3195" w:type="dxa"/>
          </w:tcPr>
          <w:p w:rsidR="008B2E21" w:rsidRDefault="001033AE" w:rsidP="008B2E2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t>6</w:t>
            </w:r>
            <w:r w:rsidR="00D007C8">
              <w:rPr>
                <w:rFonts w:ascii="Courier New" w:eastAsia="SimSun" w:hAnsi="Courier New" w:hint="eastAsia"/>
                <w:szCs w:val="21"/>
              </w:rPr>
              <w:t>、</w:t>
            </w:r>
            <w:r w:rsidR="00D007C8">
              <w:rPr>
                <w:rFonts w:ascii="Courier New" w:eastAsia="SimSun" w:hAnsi="Courier New" w:hint="eastAsia"/>
                <w:szCs w:val="21"/>
              </w:rPr>
              <w:t>Save</w:t>
            </w:r>
          </w:p>
        </w:tc>
        <w:tc>
          <w:tcPr>
            <w:tcW w:w="5327" w:type="dxa"/>
          </w:tcPr>
          <w:p w:rsidR="00D007C8" w:rsidRPr="0026380C" w:rsidRDefault="00401D5A" w:rsidP="00D007C8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Theme="minorEastAsia" w:cs="Times New Roman" w:hint="eastAsia"/>
                <w:b/>
              </w:rPr>
              <w:t>1</w:t>
            </w:r>
            <w:r>
              <w:rPr>
                <w:rFonts w:ascii="Times New Roman" w:hAnsiTheme="minorEastAsia" w:cs="Times New Roman" w:hint="eastAsia"/>
                <w:b/>
              </w:rPr>
              <w:t>、</w:t>
            </w:r>
            <w:ins w:id="28" w:author="itc211017" w:date="2012-03-01T11:09:00Z">
              <w:r w:rsidR="009B6811">
                <w:rPr>
                  <w:rFonts w:ascii="PMingLiU" w:eastAsia="PMingLiU" w:cs="PMingLiU" w:hint="eastAsia"/>
                  <w:b/>
                  <w:bCs/>
                  <w:szCs w:val="21"/>
                </w:rPr>
                <w:t>若</w:t>
              </w:r>
              <w:r w:rsidR="009B6811">
                <w:rPr>
                  <w:rFonts w:ascii="Times New Roman" w:eastAsia="PMingLiU" w:hAnsi="Times New Roman" w:cs="Times New Roman"/>
                  <w:b/>
                  <w:bCs/>
                  <w:kern w:val="0"/>
                  <w:sz w:val="20"/>
                  <w:szCs w:val="20"/>
                </w:rPr>
                <w:t>IMES2012_GetData</w:t>
              </w:r>
              <w:r w:rsidR="009B6811">
                <w:rPr>
                  <w:rFonts w:ascii="Times New Roman" w:eastAsia="PMingLiU" w:hAnsi="Times New Roman" w:cs="Times New Roman"/>
                  <w:b/>
                  <w:bCs/>
                  <w:color w:val="808080"/>
                  <w:kern w:val="0"/>
                  <w:sz w:val="20"/>
                  <w:szCs w:val="20"/>
                </w:rPr>
                <w:t>..</w:t>
              </w:r>
              <w:proofErr w:type="spellStart"/>
              <w:r w:rsidR="009B6811">
                <w:rPr>
                  <w:rFonts w:ascii="Times New Roman" w:eastAsia="PMingLiU" w:hAnsi="Times New Roman" w:cs="Times New Roman"/>
                  <w:b/>
                  <w:bCs/>
                  <w:kern w:val="0"/>
                  <w:sz w:val="20"/>
                  <w:szCs w:val="20"/>
                </w:rPr>
                <w:t>MBCode</w:t>
              </w:r>
              <w:proofErr w:type="spellEnd"/>
              <w:r w:rsidR="009B6811">
                <w:rPr>
                  <w:rFonts w:ascii="PMingLiU" w:eastAsia="PMingLiU" w:hAnsi="Times New Roman" w:cs="PMingLiU" w:hint="eastAsia"/>
                  <w:b/>
                  <w:bCs/>
                  <w:noProof/>
                  <w:kern w:val="0"/>
                  <w:sz w:val="20"/>
                  <w:szCs w:val="20"/>
                </w:rPr>
                <w:t>（设置连板的数量）</w:t>
              </w:r>
              <w:r w:rsidR="009B6811">
                <w:rPr>
                  <w:rFonts w:ascii="PMingLiU" w:eastAsia="PMingLiU" w:hAnsi="Times New Roman" w:cs="PMingLiU" w:hint="eastAsia"/>
                  <w:b/>
                  <w:bCs/>
                  <w:szCs w:val="21"/>
                </w:rPr>
                <w:t>，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不</w:t>
              </w:r>
              <w:r w:rsidR="009B6811">
                <w:rPr>
                  <w:rFonts w:ascii="PMingLiU" w:eastAsia="PMingLiU" w:hAnsi="Times New Roman" w:cs="PMingLiU" w:hint="eastAsia"/>
                  <w:b/>
                  <w:bCs/>
                  <w:szCs w:val="21"/>
                </w:rPr>
                <w:t>存在记录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，则报错：</w:t>
              </w:r>
              <w:r w:rsidR="009B6811">
                <w:rPr>
                  <w:rFonts w:ascii="SimSun" w:eastAsia="SimSun" w:hAnsi="Times New Roman" w:cs="SimSun"/>
                  <w:b/>
                  <w:bCs/>
                  <w:szCs w:val="21"/>
                  <w:lang w:val="zh-CN"/>
                </w:rPr>
                <w:t>“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没有找到</w:t>
              </w:r>
              <w:proofErr w:type="spellStart"/>
              <w:r w:rsidR="009B6811">
                <w:rPr>
                  <w:rFonts w:ascii="Times New Roman" w:eastAsia="SimSun" w:hAnsi="Times New Roman" w:cs="Times New Roman"/>
                  <w:b/>
                  <w:bCs/>
                  <w:szCs w:val="21"/>
                </w:rPr>
                <w:t>MBSno</w:t>
              </w:r>
              <w:proofErr w:type="spellEnd"/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相应的</w:t>
              </w:r>
              <w:proofErr w:type="spellStart"/>
              <w:r w:rsidR="009B6811">
                <w:rPr>
                  <w:rFonts w:ascii="Times New Roman" w:eastAsia="SimSun" w:hAnsi="Times New Roman" w:cs="Times New Roman"/>
                  <w:b/>
                  <w:bCs/>
                  <w:szCs w:val="21"/>
                </w:rPr>
                <w:t>MBCode</w:t>
              </w:r>
              <w:proofErr w:type="spellEnd"/>
              <w:r w:rsidR="009B6811">
                <w:rPr>
                  <w:rFonts w:ascii="SimSun" w:eastAsia="SimSun" w:hAnsi="Times New Roman" w:cs="SimSun"/>
                  <w:b/>
                  <w:bCs/>
                  <w:szCs w:val="21"/>
                  <w:lang w:val="zh-CN"/>
                </w:rPr>
                <w:t>”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；若</w:t>
              </w:r>
              <w:proofErr w:type="spellStart"/>
              <w:r w:rsidR="009B6811">
                <w:rPr>
                  <w:rFonts w:ascii="Times New Roman" w:eastAsia="SimSun" w:hAnsi="Times New Roman" w:cs="Times New Roman"/>
                  <w:b/>
                  <w:bCs/>
                  <w:szCs w:val="21"/>
                </w:rPr>
                <w:t>MBSno</w:t>
              </w:r>
              <w:proofErr w:type="spellEnd"/>
              <w:r w:rsidR="009B6811">
                <w:rPr>
                  <w:rFonts w:ascii="PMingLiU" w:eastAsia="PMingLiU" w:hAnsi="Times New Roman" w:cs="PMingLiU" w:hint="eastAsia"/>
                  <w:b/>
                  <w:bCs/>
                  <w:szCs w:val="21"/>
                </w:rPr>
                <w:t>第</w:t>
              </w:r>
              <w:r w:rsidR="009B6811">
                <w:rPr>
                  <w:rFonts w:ascii="Times New Roman" w:eastAsia="PMingLiU" w:hAnsi="Times New Roman" w:cs="Times New Roman"/>
                  <w:b/>
                  <w:bCs/>
                  <w:szCs w:val="21"/>
                </w:rPr>
                <w:t>6</w:t>
              </w:r>
              <w:r w:rsidR="009B6811">
                <w:rPr>
                  <w:rFonts w:ascii="PMingLiU" w:eastAsia="PMingLiU" w:hAnsi="Times New Roman" w:cs="PMingLiU" w:hint="eastAsia"/>
                  <w:b/>
                  <w:bCs/>
                  <w:szCs w:val="21"/>
                </w:rPr>
                <w:t>位是数字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，</w:t>
              </w:r>
              <w:r w:rsidR="009B6811">
                <w:rPr>
                  <w:rFonts w:ascii="PMingLiU" w:eastAsia="PMingLiU" w:hAnsi="Times New Roman" w:cs="PMingLiU" w:hint="eastAsia"/>
                  <w:b/>
                  <w:bCs/>
                  <w:szCs w:val="21"/>
                </w:rPr>
                <w:t>则报错：</w:t>
              </w:r>
              <w:r w:rsidR="009B6811">
                <w:rPr>
                  <w:rFonts w:ascii="PMingLiU" w:eastAsia="PMingLiU" w:hAnsi="Times New Roman" w:cs="PMingLiU"/>
                  <w:b/>
                  <w:bCs/>
                  <w:szCs w:val="21"/>
                </w:rPr>
                <w:t>“</w:t>
              </w:r>
              <w:r w:rsidR="009B6811">
                <w:rPr>
                  <w:rFonts w:ascii="PMingLiU" w:eastAsia="PMingLiU" w:hAnsi="Times New Roman" w:cs="PMingLiU" w:hint="eastAsia"/>
                  <w:b/>
                  <w:bCs/>
                  <w:color w:val="FF0000"/>
                  <w:szCs w:val="21"/>
                </w:rPr>
                <w:t>错误的</w:t>
              </w:r>
              <w:proofErr w:type="spellStart"/>
              <w:r w:rsidR="009B6811">
                <w:rPr>
                  <w:rFonts w:ascii="Times New Roman" w:eastAsia="PMingLiU" w:hAnsi="Times New Roman" w:cs="Times New Roman"/>
                  <w:b/>
                  <w:bCs/>
                  <w:color w:val="FF0000"/>
                  <w:szCs w:val="21"/>
                </w:rPr>
                <w:t>MBSno</w:t>
              </w:r>
              <w:proofErr w:type="spellEnd"/>
              <w:r w:rsidR="009B6811">
                <w:rPr>
                  <w:rFonts w:ascii="PMingLiU" w:eastAsia="PMingLiU" w:hAnsi="Times New Roman" w:cs="PMingLiU"/>
                  <w:b/>
                  <w:bCs/>
                  <w:szCs w:val="21"/>
                </w:rPr>
                <w:t>”</w:t>
              </w:r>
              <w:r w:rsidR="009B6811">
                <w:rPr>
                  <w:rFonts w:ascii="SimSun" w:eastAsia="SimSun" w:hAnsi="Times New Roman" w:cs="SimSun" w:hint="eastAsia"/>
                  <w:b/>
                  <w:bCs/>
                  <w:szCs w:val="21"/>
                  <w:lang w:val="zh-CN"/>
                </w:rPr>
                <w:t>。否则，执行下面操作。</w:t>
              </w:r>
            </w:ins>
            <w:del w:id="29" w:author="itc211017" w:date="2012-03-01T11:09:00Z">
              <w:r w:rsidR="008F1EF6" w:rsidDel="009B6811">
                <w:rPr>
                  <w:rFonts w:ascii="Times New Roman" w:hAnsiTheme="minorEastAsia" w:cs="Times New Roman" w:hint="eastAsia"/>
                  <w:b/>
                </w:rPr>
                <w:delText>若</w:delText>
              </w:r>
              <w:r w:rsidR="00D007C8" w:rsidRPr="008F1EF6" w:rsidDel="009B6811">
                <w:rPr>
                  <w:rFonts w:ascii="Times New Roman" w:hAnsi="Times New Roman" w:cs="Times New Roman"/>
                  <w:b/>
                  <w:noProof/>
                  <w:kern w:val="0"/>
                  <w:sz w:val="20"/>
                  <w:szCs w:val="20"/>
                </w:rPr>
                <w:delText>IMES2012_GetData</w:delText>
              </w:r>
              <w:r w:rsidR="00D007C8" w:rsidRPr="008F1EF6" w:rsidDel="009B6811">
                <w:rPr>
                  <w:rFonts w:ascii="Times New Roman" w:hAnsi="Times New Roman" w:cs="Times New Roman"/>
                  <w:b/>
                  <w:noProof/>
                  <w:color w:val="808080"/>
                  <w:kern w:val="0"/>
                  <w:sz w:val="20"/>
                  <w:szCs w:val="20"/>
                </w:rPr>
                <w:delText>..</w:delText>
              </w:r>
              <w:r w:rsidR="00D007C8" w:rsidRPr="008F1EF6" w:rsidDel="009B6811">
                <w:rPr>
                  <w:rFonts w:ascii="Times New Roman" w:hAnsi="Times New Roman" w:cs="Times New Roman"/>
                  <w:b/>
                  <w:noProof/>
                  <w:kern w:val="0"/>
                  <w:sz w:val="20"/>
                  <w:szCs w:val="20"/>
                </w:rPr>
                <w:delText>MBCode</w:delText>
              </w:r>
              <w:r w:rsidR="00BA3C40" w:rsidRPr="008F1EF6" w:rsidDel="009B6811">
                <w:rPr>
                  <w:rFonts w:ascii="Times New Roma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delText>（设置连板的数量）</w:delText>
              </w:r>
              <w:r w:rsidR="00D007C8" w:rsidRPr="008F1EF6" w:rsidDel="009B6811">
                <w:rPr>
                  <w:rFonts w:ascii="Times New Roman" w:hAnsiTheme="minorEastAsia" w:cs="Times New Roman"/>
                  <w:b/>
                </w:rPr>
                <w:delText>，</w:delText>
              </w:r>
              <w:r w:rsidR="008F1EF6" w:rsidDel="009B6811">
                <w:rPr>
                  <w:rFonts w:ascii="Times New Roman" w:hAnsiTheme="minorEastAsia" w:cs="Times New Roman"/>
                  <w:b/>
                </w:rPr>
                <w:delText>存在记录，</w:delText>
              </w:r>
              <w:r w:rsidR="008F1EF6" w:rsidDel="009B6811">
                <w:rPr>
                  <w:rFonts w:ascii="Times New Roman" w:hAnsiTheme="minorEastAsia" w:cs="Times New Roman" w:hint="eastAsia"/>
                  <w:b/>
                </w:rPr>
                <w:delText>且</w:delText>
              </w:r>
              <w:r w:rsidR="00B70DAE" w:rsidDel="009B6811">
                <w:rPr>
                  <w:rFonts w:ascii="Times New Roman" w:hAnsiTheme="minorEastAsia" w:cs="Times New Roman" w:hint="eastAsia"/>
                  <w:b/>
                </w:rPr>
                <w:delText>MBSno</w:delText>
              </w:r>
              <w:r w:rsidR="00C2001A" w:rsidDel="009B6811">
                <w:rPr>
                  <w:rFonts w:ascii="Times New Roman" w:hAnsiTheme="minorEastAsia" w:cs="Times New Roman" w:hint="eastAsia"/>
                  <w:b/>
                </w:rPr>
                <w:delText>第</w:delText>
              </w:r>
              <w:r w:rsidR="00C2001A" w:rsidDel="009B6811">
                <w:rPr>
                  <w:rFonts w:ascii="Times New Roman" w:hAnsiTheme="minorEastAsia" w:cs="Times New Roman" w:hint="eastAsia"/>
                  <w:b/>
                </w:rPr>
                <w:delText>6</w:delText>
              </w:r>
              <w:r w:rsidR="00C2001A" w:rsidDel="009B6811">
                <w:rPr>
                  <w:rFonts w:ascii="Times New Roman" w:hAnsiTheme="minorEastAsia" w:cs="Times New Roman" w:hint="eastAsia"/>
                  <w:b/>
                </w:rPr>
                <w:delText>位不是数字</w:delText>
              </w:r>
              <w:r w:rsidR="00D007C8" w:rsidRPr="0026380C" w:rsidDel="009B6811">
                <w:rPr>
                  <w:rFonts w:ascii="Times New Roman" w:hAnsiTheme="minorEastAsia" w:cs="Times New Roman"/>
                  <w:b/>
                </w:rPr>
                <w:delText>，则执行下面操作</w:delText>
              </w:r>
              <w:r w:rsidR="00C2001A" w:rsidDel="009B6811">
                <w:rPr>
                  <w:rFonts w:ascii="Times New Roman" w:hAnsiTheme="minorEastAsia" w:cs="Times New Roman" w:hint="eastAsia"/>
                  <w:b/>
                </w:rPr>
                <w:delText>，否则报错：“</w:delText>
              </w:r>
              <w:r w:rsidR="00C2001A" w:rsidRPr="00C2001A" w:rsidDel="009B6811">
                <w:rPr>
                  <w:rFonts w:ascii="Times New Roman" w:hAnsiTheme="minorEastAsia" w:cs="Times New Roman" w:hint="eastAsia"/>
                  <w:b/>
                  <w:color w:val="FF0000"/>
                </w:rPr>
                <w:delText>错误的</w:delText>
              </w:r>
              <w:r w:rsidR="00C2001A" w:rsidRPr="00C2001A" w:rsidDel="009B6811">
                <w:rPr>
                  <w:rFonts w:ascii="Times New Roman" w:hAnsiTheme="minorEastAsia" w:cs="Times New Roman" w:hint="eastAsia"/>
                  <w:b/>
                  <w:color w:val="FF0000"/>
                </w:rPr>
                <w:delText>MBSno</w:delText>
              </w:r>
              <w:r w:rsidR="00C2001A" w:rsidDel="009B6811">
                <w:rPr>
                  <w:rFonts w:ascii="Times New Roman" w:hAnsiTheme="minorEastAsia" w:cs="Times New Roman" w:hint="eastAsia"/>
                  <w:b/>
                </w:rPr>
                <w:delText>”</w:delText>
              </w:r>
            </w:del>
          </w:p>
          <w:p w:rsidR="00D007C8" w:rsidRPr="0026380C" w:rsidRDefault="00D007C8" w:rsidP="00D007C8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参考方法：</w:t>
            </w:r>
          </w:p>
          <w:p w:rsidR="00D007C8" w:rsidRDefault="00D007C8" w:rsidP="00D007C8">
            <w:pPr>
              <w:autoSpaceDE w:val="0"/>
              <w:autoSpaceDN w:val="0"/>
              <w:adjustRightInd w:val="0"/>
              <w:jc w:val="left"/>
              <w:rPr>
                <w:ins w:id="30" w:author="itc211017" w:date="2012-02-29T14:28:00Z"/>
                <w:rFonts w:ascii="Times New Roman" w:eastAsia="SimSu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@unitqty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MultiQty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MBCode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MBCode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@MBSNO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76DF" w:rsidRPr="005B76DF" w:rsidRDefault="005B76DF" w:rsidP="00D007C8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  <w:rPrChange w:id="31" w:author="itc211017" w:date="2012-02-29T14:29:00Z">
                  <w:rPr>
                    <w:rFonts w:ascii="Times New Roman" w:hAnsi="Times New Roman" w:cs="Times New Roman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32" w:author="itc211017" w:date="2012-02-29T14:29:00Z"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2</w:t>
              </w:r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、若</w:t>
              </w:r>
              <w:r w:rsidRPr="0026380C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@unitqty</w:t>
              </w:r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&gt;1</w:t>
              </w:r>
            </w:ins>
            <w:ins w:id="33" w:author="itc211017" w:date="2012-02-29T14:37:00Z">
              <w:r w:rsidR="008C04B6"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,</w:t>
              </w:r>
              <w:r w:rsidR="008C04B6"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，则执行下面的操作</w:t>
              </w:r>
            </w:ins>
          </w:p>
          <w:p w:rsidR="00D007C8" w:rsidRPr="0026380C" w:rsidRDefault="00D007C8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生成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@unitqty[@i=1..@unitqty]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个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MBSno</w:t>
            </w:r>
          </w:p>
          <w:p w:rsidR="00D007C8" w:rsidRPr="0026380C" w:rsidRDefault="00D007C8" w:rsidP="001D3E32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@</w:t>
            </w:r>
            <w:r w:rsidR="004046CB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New</w:t>
            </w:r>
            <w:r w:rsidRPr="0026380C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MBSno = left([</w:t>
            </w:r>
            <w:r w:rsidRPr="0026380C">
              <w:rPr>
                <w:rFonts w:ascii="Times New Roman" w:hAnsiTheme="minorEastAsia" w:cs="Times New Roman"/>
                <w:b/>
                <w:noProof/>
                <w:color w:val="FF0000"/>
                <w:kern w:val="0"/>
                <w:sz w:val="20"/>
                <w:szCs w:val="20"/>
              </w:rPr>
              <w:t>刷入的</w:t>
            </w:r>
            <w:r w:rsidR="006613D7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MBSno</w:t>
            </w:r>
            <w:r w:rsidRPr="0026380C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],5) + @i + right([</w:t>
            </w:r>
            <w:r w:rsidRPr="0026380C">
              <w:rPr>
                <w:rFonts w:ascii="Times New Roman" w:hAnsiTheme="minorEastAsia" w:cs="Times New Roman"/>
                <w:b/>
                <w:noProof/>
                <w:color w:val="FF0000"/>
                <w:kern w:val="0"/>
                <w:sz w:val="20"/>
                <w:szCs w:val="20"/>
              </w:rPr>
              <w:t>刷入的</w:t>
            </w:r>
            <w:r w:rsidR="006613D7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MBSno</w:t>
            </w:r>
            <w:r w:rsidRPr="0026380C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],4)</w:t>
            </w:r>
          </w:p>
          <w:p w:rsidR="00D007C8" w:rsidRDefault="00D007C8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Insert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r w:rsidRPr="0026380C">
              <w:rPr>
                <w:rFonts w:ascii="Times New Roman" w:hAnsi="Times New Roman" w:cs="Times New Roman"/>
              </w:rPr>
              <w:t>PCB</w:t>
            </w:r>
            <w:r w:rsidR="006613D7">
              <w:rPr>
                <w:rFonts w:ascii="Times New Roman" w:hAnsi="Times New Roman" w:cs="Times New Roman" w:hint="eastAsia"/>
              </w:rPr>
              <w:t>]</w:t>
            </w:r>
          </w:p>
          <w:p w:rsidR="00726BD5" w:rsidRDefault="00726BD5" w:rsidP="00726BD5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PCBModelID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[Model]</w:t>
            </w:r>
          </w:p>
          <w:p w:rsidR="00F83CB3" w:rsidRPr="0026380C" w:rsidRDefault="00F83CB3" w:rsidP="00726BD5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  <w:p w:rsidR="00D007C8" w:rsidRPr="0026380C" w:rsidRDefault="00D007C8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Insert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PCBStatus</w:t>
            </w:r>
            <w:proofErr w:type="spellEnd"/>
            <w:r w:rsidR="006613D7">
              <w:rPr>
                <w:rFonts w:ascii="Times New Roman" w:hAnsi="Times New Roman" w:cs="Times New Roman" w:hint="eastAsia"/>
              </w:rPr>
              <w:t>]</w:t>
            </w:r>
            <w:r w:rsidRPr="002638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For</w:t>
            </w:r>
            <w:r w:rsidR="00922222">
              <w:rPr>
                <w:rFonts w:ascii="Times New Roman" w:hAnsi="Times New Roman" w:cs="Times New Roman" w:hint="eastAsia"/>
              </w:rPr>
              <w:t xml:space="preserve"> </w:t>
            </w:r>
            <w:r w:rsidR="001A1072">
              <w:rPr>
                <w:rFonts w:ascii="Times New Roman" w:hAnsi="Times New Roman" w:cs="Times New Roman" w:hint="eastAsia"/>
              </w:rPr>
              <w:t xml:space="preserve">Every </w:t>
            </w:r>
            <w:r>
              <w:rPr>
                <w:rFonts w:ascii="Times New Roman" w:hAnsi="Times New Roman" w:cs="Times New Roman" w:hint="eastAsia"/>
              </w:rPr>
              <w:t>New MB</w:t>
            </w:r>
          </w:p>
          <w:p w:rsidR="00D007C8" w:rsidRDefault="00D007C8" w:rsidP="00D007C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Status=’1’</w:t>
            </w:r>
          </w:p>
          <w:p w:rsidR="00D007C8" w:rsidRPr="0026380C" w:rsidRDefault="00D007C8" w:rsidP="00D007C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Station=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09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D007C8" w:rsidRPr="0026380C" w:rsidRDefault="00497E69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="00D007C8" w:rsidRPr="0026380C">
              <w:rPr>
                <w:rFonts w:ascii="Times New Roman" w:hAnsi="Times New Roman" w:cs="Times New Roman"/>
              </w:rPr>
              <w:t>PCBLog</w:t>
            </w:r>
            <w:proofErr w:type="spellEnd"/>
            <w:r w:rsidR="006613D7">
              <w:rPr>
                <w:rFonts w:ascii="Times New Roman" w:hAnsi="Times New Roman" w:cs="Times New Roman" w:hint="eastAsia"/>
              </w:rPr>
              <w:t>]</w:t>
            </w:r>
            <w:r w:rsidR="00D007C8" w:rsidRPr="0026380C">
              <w:rPr>
                <w:rFonts w:ascii="Times New Roman" w:hAnsi="Times New Roman" w:cs="Times New Roman"/>
              </w:rPr>
              <w:t xml:space="preserve"> </w:t>
            </w:r>
            <w:r w:rsidR="00D007C8">
              <w:rPr>
                <w:rFonts w:ascii="Times New Roman" w:hAnsi="Times New Roman" w:cs="Times New Roman" w:hint="eastAsia"/>
              </w:rPr>
              <w:t xml:space="preserve">For </w:t>
            </w:r>
            <w:r w:rsidR="001A1072">
              <w:rPr>
                <w:rFonts w:ascii="Times New Roman" w:hAnsi="Times New Roman" w:cs="Times New Roman" w:hint="eastAsia"/>
              </w:rPr>
              <w:t xml:space="preserve">Every </w:t>
            </w:r>
            <w:r w:rsidR="00D007C8">
              <w:rPr>
                <w:rFonts w:ascii="Times New Roman" w:hAnsi="Times New Roman" w:cs="Times New Roman" w:hint="eastAsia"/>
              </w:rPr>
              <w:t>New MB</w:t>
            </w:r>
          </w:p>
          <w:p w:rsidR="00D007C8" w:rsidRDefault="00D007C8" w:rsidP="00D007C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Status=’1’</w:t>
            </w:r>
          </w:p>
          <w:p w:rsidR="00D007C8" w:rsidRDefault="00D007C8" w:rsidP="00D007C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Station=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09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D007C8" w:rsidRDefault="00D007C8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Update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PCBStatus</w:t>
            </w:r>
            <w:proofErr w:type="spellEnd"/>
            <w:r w:rsidR="006613D7">
              <w:rPr>
                <w:rFonts w:ascii="Times New Roman" w:hAnsi="Times New Roman" w:cs="Times New Roman" w:hint="eastAsia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For Old MB</w:t>
            </w:r>
          </w:p>
          <w:p w:rsidR="00D007C8" w:rsidRDefault="00D007C8" w:rsidP="00D007C8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13196E">
              <w:rPr>
                <w:rFonts w:ascii="Times New Roman" w:hAnsi="Times New Roman" w:cs="Times New Roman" w:hint="eastAsia"/>
              </w:rPr>
              <w:t>2</w:t>
            </w:r>
          </w:p>
          <w:p w:rsidR="00D007C8" w:rsidRDefault="00D007C8" w:rsidP="00D007C8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Station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CL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--Close</w:t>
            </w:r>
          </w:p>
          <w:p w:rsidR="00D007C8" w:rsidRDefault="00D007C8" w:rsidP="00D007C8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Insert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PCBLog</w:t>
            </w:r>
            <w:proofErr w:type="spellEnd"/>
            <w:r w:rsidR="006613D7">
              <w:rPr>
                <w:rFonts w:ascii="Times New Roman" w:hAnsi="Times New Roman" w:cs="Times New Roman" w:hint="eastAsia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For Old MB</w:t>
            </w:r>
          </w:p>
          <w:p w:rsidR="00D007C8" w:rsidRDefault="00D007C8" w:rsidP="00D007C8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DE51F0">
              <w:rPr>
                <w:rFonts w:ascii="Times New Roman" w:hAnsi="Times New Roman" w:cs="Times New Roman" w:hint="eastAsia"/>
              </w:rPr>
              <w:t>2</w:t>
            </w:r>
          </w:p>
          <w:p w:rsidR="008B2E21" w:rsidRDefault="00D007C8" w:rsidP="00D007C8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Station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CL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401D5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>Close</w:t>
            </w:r>
          </w:p>
          <w:p w:rsidR="00401D5A" w:rsidRPr="00401D5A" w:rsidRDefault="00401D5A" w:rsidP="00401D5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01D5A">
              <w:rPr>
                <w:rFonts w:ascii="Times New Roman" w:hAnsi="Times New Roman" w:cs="Times New Roman"/>
              </w:rPr>
              <w:t xml:space="preserve">Insert </w:t>
            </w:r>
            <w:r w:rsidR="006613D7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Pr="00401D5A">
              <w:rPr>
                <w:rFonts w:ascii="Times New Roman" w:hAnsi="Times New Roman" w:cs="Times New Roman"/>
              </w:rPr>
              <w:t>IMES_GetData</w:t>
            </w:r>
            <w:proofErr w:type="spellEnd"/>
            <w:r w:rsidRPr="00401D5A">
              <w:rPr>
                <w:rFonts w:ascii="Times New Roman" w:hAnsi="Times New Roman" w:cs="Times New Roman"/>
              </w:rPr>
              <w:t>..</w:t>
            </w:r>
            <w:proofErr w:type="spellStart"/>
            <w:r w:rsidRPr="00401D5A">
              <w:rPr>
                <w:rFonts w:ascii="Times New Roman" w:hAnsi="Times New Roman" w:cs="Times New Roman"/>
              </w:rPr>
              <w:t>PrintLog</w:t>
            </w:r>
            <w:proofErr w:type="spellEnd"/>
            <w:r w:rsidR="006613D7">
              <w:rPr>
                <w:rFonts w:ascii="Times New Roman" w:hAnsi="Times New Roman" w:cs="Times New Roman" w:hint="eastAsia"/>
              </w:rPr>
              <w:t>]</w:t>
            </w:r>
          </w:p>
          <w:p w:rsidR="00401D5A" w:rsidRDefault="00401D5A" w:rsidP="00401D5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6380C">
              <w:rPr>
                <w:rFonts w:ascii="Times New Roman" w:hAnsi="Times New Roman" w:cs="Times New Roman"/>
              </w:rPr>
              <w:t>Descr</w:t>
            </w:r>
            <w:proofErr w:type="spellEnd"/>
            <w:r w:rsidRPr="0026380C">
              <w:rPr>
                <w:rFonts w:ascii="Times New Roman" w:hAnsi="Times New Roman" w:cs="Times New Roman"/>
              </w:rPr>
              <w:t xml:space="preserve"> = </w:t>
            </w:r>
            <w:r w:rsidR="009A6AA0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="009A6AA0">
              <w:rPr>
                <w:rFonts w:ascii="Times New Roman" w:hAnsi="Times New Roman" w:cs="Times New Roman" w:hint="eastAsia"/>
              </w:rPr>
              <w:t>PdLine</w:t>
            </w:r>
            <w:proofErr w:type="spellEnd"/>
            <w:r w:rsidR="009A6AA0">
              <w:rPr>
                <w:rFonts w:ascii="Times New Roman" w:hAnsi="Times New Roman" w:cs="Times New Roman" w:hint="eastAsia"/>
              </w:rPr>
              <w:t>]</w:t>
            </w:r>
            <w:r w:rsidRPr="0026380C">
              <w:rPr>
                <w:rFonts w:ascii="Times New Roman" w:hAnsi="Times New Roman" w:cs="Times New Roman"/>
              </w:rPr>
              <w:t xml:space="preserve"> +’ ’+</w:t>
            </w:r>
            <w:r w:rsidR="009A6AA0">
              <w:rPr>
                <w:rFonts w:ascii="Times New Roman" w:hAnsi="Times New Roman" w:cs="Times New Roman" w:hint="eastAsia"/>
              </w:rPr>
              <w:t>[Model]</w:t>
            </w:r>
          </w:p>
          <w:p w:rsidR="00B63B53" w:rsidRPr="00B63B53" w:rsidRDefault="00B63B53" w:rsidP="00401D5A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BegNo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r w:rsidRPr="00B63B53">
              <w:rPr>
                <w:rFonts w:ascii="Times New Roman" w:hAnsi="Times New Roman" w:cs="Times New Roman"/>
              </w:rPr>
              <w:t>left([</w:t>
            </w:r>
            <w:r w:rsidRPr="00B63B53">
              <w:rPr>
                <w:rFonts w:ascii="Times New Roman" w:hAnsi="Times New Roman" w:cs="Times New Roman"/>
              </w:rPr>
              <w:t>刷入的</w:t>
            </w:r>
            <w:proofErr w:type="spellStart"/>
            <w:r w:rsidRPr="00B63B53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Pr="00B63B53">
              <w:rPr>
                <w:rFonts w:ascii="Times New Roman" w:hAnsi="Times New Roman" w:cs="Times New Roman"/>
              </w:rPr>
              <w:t>],5) + ‘</w:t>
            </w:r>
            <w:r w:rsidRPr="00B63B53">
              <w:rPr>
                <w:rFonts w:ascii="Times New Roman" w:hAnsi="Times New Roman" w:cs="Times New Roman" w:hint="eastAsia"/>
              </w:rPr>
              <w:t>1</w:t>
            </w:r>
            <w:r w:rsidRPr="00B63B53">
              <w:rPr>
                <w:rFonts w:ascii="Times New Roman" w:hAnsi="Times New Roman" w:cs="Times New Roman"/>
              </w:rPr>
              <w:t>’ + right([</w:t>
            </w:r>
            <w:r w:rsidRPr="00B63B53">
              <w:rPr>
                <w:rFonts w:ascii="Times New Roman" w:hAnsi="Times New Roman" w:cs="Times New Roman"/>
              </w:rPr>
              <w:t>刷入的</w:t>
            </w:r>
            <w:proofErr w:type="spellStart"/>
            <w:r w:rsidRPr="00B63B53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Pr="00B63B53">
              <w:rPr>
                <w:rFonts w:ascii="Times New Roman" w:hAnsi="Times New Roman" w:cs="Times New Roman"/>
              </w:rPr>
              <w:t>],4)</w:t>
            </w:r>
          </w:p>
          <w:p w:rsidR="00B63B53" w:rsidRPr="0026380C" w:rsidRDefault="00B63B53" w:rsidP="00B63B53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63B53">
              <w:rPr>
                <w:rFonts w:ascii="Times New Roman" w:hAnsi="Times New Roman" w:cs="Times New Roman" w:hint="eastAsia"/>
              </w:rPr>
              <w:t>EndNo</w:t>
            </w:r>
            <w:proofErr w:type="spellEnd"/>
            <w:r w:rsidRPr="00B63B53">
              <w:rPr>
                <w:rFonts w:ascii="Times New Roman" w:hAnsi="Times New Roman" w:cs="Times New Roman" w:hint="eastAsia"/>
              </w:rPr>
              <w:t>=</w:t>
            </w:r>
            <w:r w:rsidRPr="00B63B53">
              <w:rPr>
                <w:rFonts w:ascii="Times New Roman" w:hAnsi="Times New Roman" w:cs="Times New Roman"/>
              </w:rPr>
              <w:t xml:space="preserve"> left([</w:t>
            </w:r>
            <w:r w:rsidRPr="00B63B53">
              <w:rPr>
                <w:rFonts w:ascii="Times New Roman" w:hAnsi="Times New Roman" w:cs="Times New Roman"/>
              </w:rPr>
              <w:t>刷入的</w:t>
            </w:r>
            <w:proofErr w:type="spellStart"/>
            <w:r w:rsidRPr="00B63B53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Pr="00B63B53">
              <w:rPr>
                <w:rFonts w:ascii="Times New Roman" w:hAnsi="Times New Roman" w:cs="Times New Roman"/>
              </w:rPr>
              <w:t>],5) + @</w:t>
            </w:r>
            <w:proofErr w:type="spellStart"/>
            <w:r w:rsidRPr="00B63B53">
              <w:rPr>
                <w:rFonts w:ascii="Times New Roman" w:hAnsi="Times New Roman" w:cs="Times New Roman"/>
              </w:rPr>
              <w:t>unitqty</w:t>
            </w:r>
            <w:proofErr w:type="spellEnd"/>
            <w:r w:rsidRPr="00B63B53">
              <w:rPr>
                <w:rFonts w:ascii="Times New Roman" w:hAnsi="Times New Roman" w:cs="Times New Roman"/>
              </w:rPr>
              <w:t xml:space="preserve"> + right([</w:t>
            </w:r>
            <w:r w:rsidRPr="00B63B53">
              <w:rPr>
                <w:rFonts w:ascii="Times New Roman" w:hAnsi="Times New Roman" w:cs="Times New Roman"/>
              </w:rPr>
              <w:t>刷入的</w:t>
            </w:r>
            <w:proofErr w:type="spellStart"/>
            <w:r w:rsidRPr="00B63B53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Pr="00B63B53">
              <w:rPr>
                <w:rFonts w:ascii="Times New Roman" w:hAnsi="Times New Roman" w:cs="Times New Roman"/>
              </w:rPr>
              <w:t>],4)</w:t>
            </w:r>
          </w:p>
          <w:p w:rsidR="00401D5A" w:rsidRDefault="003C6FCF" w:rsidP="00401D5A">
            <w:pPr>
              <w:jc w:val="left"/>
              <w:rPr>
                <w:ins w:id="34" w:author="itc211017" w:date="2012-02-29T14:32:00Z"/>
                <w:rFonts w:eastAsia="SimSun"/>
              </w:rPr>
            </w:pPr>
            <w:ins w:id="35" w:author="itc211017" w:date="2012-02-29T14:32:00Z">
              <w:r>
                <w:rPr>
                  <w:rFonts w:eastAsia="SimSun" w:hint="eastAsia"/>
                </w:rPr>
                <w:t>3</w:t>
              </w:r>
              <w:r>
                <w:rPr>
                  <w:rFonts w:eastAsia="SimSun" w:hint="eastAsia"/>
                </w:rPr>
                <w:t>、</w:t>
              </w:r>
              <w:r>
                <w:rPr>
                  <w:rFonts w:eastAsia="SimSun" w:hint="eastAsia"/>
                </w:rPr>
                <w:t>@</w:t>
              </w:r>
              <w:proofErr w:type="spellStart"/>
              <w:r>
                <w:rPr>
                  <w:rFonts w:eastAsia="SimSun" w:hint="eastAsia"/>
                </w:rPr>
                <w:t>unitqty</w:t>
              </w:r>
              <w:proofErr w:type="spellEnd"/>
              <w:r>
                <w:rPr>
                  <w:rFonts w:eastAsia="SimSun" w:hint="eastAsia"/>
                </w:rPr>
                <w:t>&lt;=1</w:t>
              </w:r>
              <w:r>
                <w:rPr>
                  <w:rFonts w:eastAsia="SimSun" w:hint="eastAsia"/>
                </w:rPr>
                <w:t>，则执行下面的操作：</w:t>
              </w:r>
            </w:ins>
          </w:p>
          <w:p w:rsidR="00000000" w:rsidRDefault="003C6FC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ins w:id="36" w:author="itc211017" w:date="2012-02-29T14:33:00Z"/>
                <w:rFonts w:eastAsia="SimSun"/>
              </w:rPr>
              <w:pPrChange w:id="37" w:author="itc211017" w:date="2012-02-29T14:34:00Z">
                <w:pPr>
                  <w:jc w:val="left"/>
                </w:pPr>
              </w:pPrChange>
            </w:pPr>
            <w:ins w:id="38" w:author="itc211017" w:date="2012-02-29T14:33:00Z">
              <w:r>
                <w:rPr>
                  <w:rFonts w:eastAsia="SimSun" w:hint="eastAsia"/>
                </w:rPr>
                <w:t>Update [</w:t>
              </w:r>
              <w:proofErr w:type="spellStart"/>
              <w:r w:rsidR="00C74ADE" w:rsidRPr="00C74ADE">
                <w:rPr>
                  <w:rFonts w:ascii="Times New Roman" w:hAnsi="Times New Roman" w:cs="Times New Roman"/>
                  <w:rPrChange w:id="39" w:author="itc211017" w:date="2012-02-29T14:34:00Z">
                    <w:rPr>
                      <w:rFonts w:eastAsia="SimSun"/>
                    </w:rPr>
                  </w:rPrChange>
                </w:rPr>
                <w:t>PCBStatus</w:t>
              </w:r>
              <w:proofErr w:type="spellEnd"/>
              <w:r>
                <w:rPr>
                  <w:rFonts w:eastAsia="SimSun" w:hint="eastAsia"/>
                </w:rPr>
                <w:t>]</w:t>
              </w:r>
            </w:ins>
          </w:p>
          <w:p w:rsidR="00000000" w:rsidRDefault="003C6FCF">
            <w:pPr>
              <w:ind w:firstLineChars="200" w:firstLine="420"/>
              <w:jc w:val="left"/>
              <w:rPr>
                <w:ins w:id="40" w:author="itc211017" w:date="2012-02-29T14:33:00Z"/>
                <w:rFonts w:eastAsia="SimSun"/>
              </w:rPr>
              <w:pPrChange w:id="41" w:author="itc211017" w:date="2012-02-29T14:34:00Z">
                <w:pPr>
                  <w:jc w:val="left"/>
                </w:pPr>
              </w:pPrChange>
            </w:pPr>
            <w:ins w:id="42" w:author="itc211017" w:date="2012-02-29T14:33:00Z">
              <w:r>
                <w:rPr>
                  <w:rFonts w:eastAsia="SimSun" w:hint="eastAsia"/>
                </w:rPr>
                <w:t>Status=1</w:t>
              </w:r>
            </w:ins>
          </w:p>
          <w:p w:rsidR="00000000" w:rsidRDefault="003C6FCF">
            <w:pPr>
              <w:ind w:firstLineChars="200" w:firstLine="420"/>
              <w:jc w:val="left"/>
              <w:rPr>
                <w:ins w:id="43" w:author="itc211017" w:date="2012-02-29T14:33:00Z"/>
                <w:rFonts w:eastAsia="SimSun"/>
              </w:rPr>
              <w:pPrChange w:id="44" w:author="itc211017" w:date="2012-02-29T14:35:00Z">
                <w:pPr>
                  <w:jc w:val="left"/>
                </w:pPr>
              </w:pPrChange>
            </w:pPr>
            <w:ins w:id="45" w:author="itc211017" w:date="2012-02-29T14:33:00Z">
              <w:r>
                <w:rPr>
                  <w:rFonts w:eastAsia="SimSun" w:hint="eastAsia"/>
                </w:rPr>
                <w:t>Station=09</w:t>
              </w:r>
            </w:ins>
          </w:p>
          <w:p w:rsidR="00000000" w:rsidRDefault="003C6FC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ins w:id="46" w:author="itc211017" w:date="2012-02-29T14:33:00Z"/>
                <w:rFonts w:eastAsia="SimSun"/>
              </w:rPr>
              <w:pPrChange w:id="47" w:author="itc211017" w:date="2012-02-29T14:34:00Z">
                <w:pPr>
                  <w:jc w:val="left"/>
                </w:pPr>
              </w:pPrChange>
            </w:pPr>
            <w:ins w:id="48" w:author="itc211017" w:date="2012-02-29T14:33:00Z">
              <w:r>
                <w:rPr>
                  <w:rFonts w:eastAsia="SimSun" w:hint="eastAsia"/>
                </w:rPr>
                <w:t>Insert [</w:t>
              </w:r>
              <w:proofErr w:type="spellStart"/>
              <w:r>
                <w:rPr>
                  <w:rFonts w:eastAsia="SimSun" w:hint="eastAsia"/>
                </w:rPr>
                <w:t>PCBLog</w:t>
              </w:r>
              <w:proofErr w:type="spellEnd"/>
              <w:r>
                <w:rPr>
                  <w:rFonts w:eastAsia="SimSun" w:hint="eastAsia"/>
                </w:rPr>
                <w:t>]</w:t>
              </w:r>
            </w:ins>
          </w:p>
          <w:p w:rsidR="00000000" w:rsidRDefault="003C6FCF">
            <w:pPr>
              <w:ind w:firstLineChars="200" w:firstLine="420"/>
              <w:jc w:val="left"/>
              <w:rPr>
                <w:ins w:id="49" w:author="itc211017" w:date="2012-02-29T14:34:00Z"/>
                <w:rFonts w:eastAsia="SimSun"/>
              </w:rPr>
              <w:pPrChange w:id="50" w:author="itc211017" w:date="2012-02-29T14:35:00Z">
                <w:pPr>
                  <w:jc w:val="left"/>
                </w:pPr>
              </w:pPrChange>
            </w:pPr>
            <w:ins w:id="51" w:author="itc211017" w:date="2012-02-29T14:33:00Z">
              <w:r>
                <w:rPr>
                  <w:rFonts w:eastAsia="SimSun" w:hint="eastAsia"/>
                </w:rPr>
                <w:t>Sta</w:t>
              </w:r>
            </w:ins>
            <w:ins w:id="52" w:author="itc211017" w:date="2012-02-29T14:34:00Z">
              <w:r>
                <w:rPr>
                  <w:rFonts w:eastAsia="SimSun" w:hint="eastAsia"/>
                </w:rPr>
                <w:t>tus=1</w:t>
              </w:r>
            </w:ins>
          </w:p>
          <w:p w:rsidR="00000000" w:rsidRDefault="003C6FCF">
            <w:pPr>
              <w:ind w:firstLineChars="200" w:firstLine="420"/>
              <w:jc w:val="left"/>
              <w:rPr>
                <w:ins w:id="53" w:author="itc211017" w:date="2012-02-29T14:33:00Z"/>
                <w:rFonts w:eastAsia="SimSun"/>
              </w:rPr>
              <w:pPrChange w:id="54" w:author="itc211017" w:date="2012-02-29T14:35:00Z">
                <w:pPr>
                  <w:jc w:val="left"/>
                </w:pPr>
              </w:pPrChange>
            </w:pPr>
            <w:ins w:id="55" w:author="itc211017" w:date="2012-02-29T14:34:00Z">
              <w:r>
                <w:rPr>
                  <w:rFonts w:eastAsia="SimSun" w:hint="eastAsia"/>
                </w:rPr>
                <w:t>Station=09</w:t>
              </w:r>
            </w:ins>
          </w:p>
          <w:p w:rsidR="00000000" w:rsidRDefault="00C74AD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ins w:id="56" w:author="itc211017" w:date="2012-02-29T14:34:00Z"/>
                <w:rFonts w:eastAsia="SimSun"/>
              </w:rPr>
              <w:pPrChange w:id="57" w:author="itc211017" w:date="2012-02-29T14:34:00Z">
                <w:pPr>
                  <w:jc w:val="left"/>
                </w:pPr>
              </w:pPrChange>
            </w:pPr>
            <w:ins w:id="58" w:author="itc211017" w:date="2012-02-29T14:33:00Z">
              <w:r w:rsidRPr="00C74ADE">
                <w:rPr>
                  <w:rFonts w:ascii="Times New Roman" w:hAnsi="Times New Roman" w:cs="Times New Roman"/>
                  <w:rPrChange w:id="59" w:author="itc211017" w:date="2012-02-29T14:34:00Z">
                    <w:rPr>
                      <w:rFonts w:eastAsia="SimSun"/>
                    </w:rPr>
                  </w:rPrChange>
                </w:rPr>
                <w:t>Insert</w:t>
              </w:r>
              <w:r w:rsidR="003C6FCF">
                <w:rPr>
                  <w:rFonts w:eastAsia="SimSun" w:hint="eastAsia"/>
                </w:rPr>
                <w:t xml:space="preserve"> [</w:t>
              </w:r>
              <w:proofErr w:type="spellStart"/>
              <w:r w:rsidR="003C6FCF">
                <w:rPr>
                  <w:rFonts w:eastAsia="SimSun" w:hint="eastAsia"/>
                </w:rPr>
                <w:t>PrintLog</w:t>
              </w:r>
              <w:proofErr w:type="spellEnd"/>
              <w:r w:rsidR="003C6FCF">
                <w:rPr>
                  <w:rFonts w:eastAsia="SimSun" w:hint="eastAsia"/>
                </w:rPr>
                <w:t>]</w:t>
              </w:r>
            </w:ins>
          </w:p>
          <w:p w:rsidR="00000000" w:rsidRDefault="003C6FCF">
            <w:pPr>
              <w:ind w:firstLineChars="200" w:firstLine="420"/>
              <w:jc w:val="left"/>
              <w:rPr>
                <w:ins w:id="60" w:author="itc211017" w:date="2012-02-29T14:37:00Z"/>
                <w:rFonts w:eastAsia="SimSun"/>
              </w:rPr>
              <w:pPrChange w:id="61" w:author="itc211017" w:date="2012-02-29T14:35:00Z">
                <w:pPr>
                  <w:jc w:val="left"/>
                </w:pPr>
              </w:pPrChange>
            </w:pPr>
            <w:proofErr w:type="spellStart"/>
            <w:ins w:id="62" w:author="itc211017" w:date="2012-02-29T14:34:00Z">
              <w:r>
                <w:rPr>
                  <w:rFonts w:eastAsia="SimSun" w:hint="eastAsia"/>
                </w:rPr>
                <w:t>Descr</w:t>
              </w:r>
              <w:proofErr w:type="spellEnd"/>
              <w:r>
                <w:rPr>
                  <w:rFonts w:eastAsia="SimSun" w:hint="eastAsia"/>
                </w:rPr>
                <w:t>=[</w:t>
              </w:r>
              <w:proofErr w:type="spellStart"/>
              <w:r>
                <w:rPr>
                  <w:rFonts w:eastAsia="SimSun" w:hint="eastAsia"/>
                </w:rPr>
                <w:t>PdLine</w:t>
              </w:r>
              <w:proofErr w:type="spellEnd"/>
              <w:r>
                <w:rPr>
                  <w:rFonts w:eastAsia="SimSun" w:hint="eastAsia"/>
                </w:rPr>
                <w:t>]+</w:t>
              </w:r>
              <w:r>
                <w:rPr>
                  <w:rFonts w:eastAsia="SimSun"/>
                </w:rPr>
                <w:t>’</w:t>
              </w:r>
              <w:r>
                <w:rPr>
                  <w:rFonts w:eastAsia="SimSun" w:hint="eastAsia"/>
                </w:rPr>
                <w:t xml:space="preserve"> </w:t>
              </w:r>
              <w:r>
                <w:rPr>
                  <w:rFonts w:eastAsia="SimSun"/>
                </w:rPr>
                <w:t>’</w:t>
              </w:r>
              <w:r>
                <w:rPr>
                  <w:rFonts w:eastAsia="SimSun" w:hint="eastAsia"/>
                </w:rPr>
                <w:t xml:space="preserve"> +[Model]</w:t>
              </w:r>
            </w:ins>
          </w:p>
          <w:p w:rsidR="00FF34F3" w:rsidRDefault="00B60F20">
            <w:pPr>
              <w:jc w:val="left"/>
              <w:rPr>
                <w:ins w:id="63" w:author="itc211017" w:date="2012-03-01T10:48:00Z"/>
                <w:rFonts w:eastAsia="SimSun"/>
              </w:rPr>
            </w:pPr>
            <w:ins w:id="64" w:author="itc211017" w:date="2012-02-29T14:37:00Z">
              <w:r>
                <w:rPr>
                  <w:rFonts w:eastAsia="SimSun" w:hint="eastAsia"/>
                </w:rPr>
                <w:t>Not</w:t>
              </w:r>
            </w:ins>
            <w:ins w:id="65" w:author="itc211017" w:date="2012-02-29T14:38:00Z">
              <w:r>
                <w:rPr>
                  <w:rFonts w:eastAsia="SimSun" w:hint="eastAsia"/>
                </w:rPr>
                <w:t>e:</w:t>
              </w:r>
            </w:ins>
          </w:p>
          <w:p w:rsidR="00C74ADE" w:rsidRPr="00C74ADE" w:rsidRDefault="00C74ADE" w:rsidP="00C74ADE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ins w:id="66" w:author="itc211017" w:date="2012-03-01T10:48:00Z"/>
                <w:rFonts w:eastAsia="SimSun"/>
                <w:rPrChange w:id="67" w:author="itc211017" w:date="2012-03-01T10:48:00Z">
                  <w:rPr>
                    <w:ins w:id="68" w:author="itc211017" w:date="2012-03-01T10:48:00Z"/>
                  </w:rPr>
                </w:rPrChange>
              </w:rPr>
              <w:pPrChange w:id="69" w:author="itc211017" w:date="2012-03-01T10:48:00Z">
                <w:pPr>
                  <w:jc w:val="left"/>
                </w:pPr>
              </w:pPrChange>
            </w:pPr>
            <w:ins w:id="70" w:author="itc211017" w:date="2012-02-29T14:38:00Z">
              <w:r w:rsidRPr="00C74ADE">
                <w:rPr>
                  <w:rFonts w:eastAsia="SimSun" w:hint="eastAsia"/>
                  <w:rPrChange w:id="71" w:author="itc211017" w:date="2012-03-01T10:48:00Z">
                    <w:rPr>
                      <w:rFonts w:hint="eastAsia"/>
                    </w:rPr>
                  </w:rPrChange>
                </w:rPr>
                <w:t>若</w:t>
              </w:r>
              <w:r w:rsidRPr="00C74ADE">
                <w:rPr>
                  <w:rFonts w:eastAsia="SimSun"/>
                  <w:rPrChange w:id="72" w:author="itc211017" w:date="2012-03-01T10:48:00Z">
                    <w:rPr/>
                  </w:rPrChange>
                </w:rPr>
                <w:t>@</w:t>
              </w:r>
              <w:proofErr w:type="spellStart"/>
              <w:r w:rsidRPr="00C74ADE">
                <w:rPr>
                  <w:rFonts w:eastAsia="SimSun"/>
                  <w:rPrChange w:id="73" w:author="itc211017" w:date="2012-03-01T10:48:00Z">
                    <w:rPr/>
                  </w:rPrChange>
                </w:rPr>
                <w:t>unitqty</w:t>
              </w:r>
              <w:proofErr w:type="spellEnd"/>
              <w:r w:rsidRPr="00C74ADE">
                <w:rPr>
                  <w:rFonts w:eastAsia="SimSun"/>
                  <w:rPrChange w:id="74" w:author="itc211017" w:date="2012-03-01T10:48:00Z">
                    <w:rPr/>
                  </w:rPrChange>
                </w:rPr>
                <w:t>&lt;=1</w:t>
              </w:r>
              <w:r w:rsidRPr="00C74ADE">
                <w:rPr>
                  <w:rFonts w:eastAsia="SimSun" w:hint="eastAsia"/>
                  <w:rPrChange w:id="75" w:author="itc211017" w:date="2012-03-01T10:48:00Z">
                    <w:rPr>
                      <w:rFonts w:hint="eastAsia"/>
                    </w:rPr>
                  </w:rPrChange>
                </w:rPr>
                <w:t>，则只打印当前</w:t>
              </w:r>
              <w:r w:rsidRPr="00C74ADE">
                <w:rPr>
                  <w:rFonts w:eastAsia="SimSun"/>
                  <w:rPrChange w:id="76" w:author="itc211017" w:date="2012-03-01T10:48:00Z">
                    <w:rPr/>
                  </w:rPrChange>
                </w:rPr>
                <w:t>MBSN</w:t>
              </w:r>
            </w:ins>
          </w:p>
          <w:p w:rsidR="00000000" w:rsidRDefault="00F6306C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eastAsia="SimSun"/>
                <w:rPrChange w:id="77" w:author="itc211017" w:date="2012-03-01T10:48:00Z">
                  <w:rPr/>
                </w:rPrChange>
              </w:rPr>
              <w:pPrChange w:id="78" w:author="itc211017" w:date="2012-03-01T11:11:00Z">
                <w:pPr>
                  <w:jc w:val="left"/>
                </w:pPr>
              </w:pPrChange>
            </w:pPr>
            <w:ins w:id="79" w:author="itc211017" w:date="2012-03-01T10:49:00Z">
              <w:r>
                <w:rPr>
                  <w:rFonts w:eastAsia="SimSun" w:hint="eastAsia"/>
                </w:rPr>
                <w:t>若</w:t>
              </w:r>
              <w:r>
                <w:rPr>
                  <w:rFonts w:eastAsia="SimSun" w:hint="eastAsia"/>
                </w:rPr>
                <w:t>@</w:t>
              </w:r>
              <w:proofErr w:type="spellStart"/>
              <w:r>
                <w:rPr>
                  <w:rFonts w:eastAsia="SimSun" w:hint="eastAsia"/>
                </w:rPr>
                <w:t>unitqty</w:t>
              </w:r>
              <w:proofErr w:type="spellEnd"/>
              <w:r>
                <w:rPr>
                  <w:rFonts w:eastAsia="SimSun" w:hint="eastAsia"/>
                </w:rPr>
                <w:t>&lt;=1</w:t>
              </w:r>
              <w:r>
                <w:rPr>
                  <w:rFonts w:eastAsia="SimSun" w:hint="eastAsia"/>
                </w:rPr>
                <w:t>，不存在第六位为数字的</w:t>
              </w:r>
              <w:r>
                <w:rPr>
                  <w:rFonts w:eastAsia="SimSun" w:hint="eastAsia"/>
                </w:rPr>
                <w:t>MBSN</w:t>
              </w:r>
            </w:ins>
          </w:p>
        </w:tc>
      </w:tr>
      <w:tr w:rsidR="00B63B53" w:rsidRPr="00D10ED7" w:rsidTr="004046CB">
        <w:tc>
          <w:tcPr>
            <w:tcW w:w="3195" w:type="dxa"/>
          </w:tcPr>
          <w:p w:rsidR="00B63B53" w:rsidRDefault="001033AE" w:rsidP="008B2E21">
            <w:pPr>
              <w:jc w:val="left"/>
              <w:rPr>
                <w:rFonts w:ascii="Courier New" w:eastAsia="SimSun" w:hAnsi="Courier New"/>
                <w:szCs w:val="21"/>
              </w:rPr>
            </w:pPr>
            <w:r>
              <w:rPr>
                <w:rFonts w:ascii="Courier New" w:eastAsia="SimSun" w:hAnsi="Courier New" w:hint="eastAsia"/>
                <w:szCs w:val="21"/>
              </w:rPr>
              <w:lastRenderedPageBreak/>
              <w:t>7</w:t>
            </w:r>
            <w:r w:rsidR="00B63B53">
              <w:rPr>
                <w:rFonts w:ascii="Courier New" w:eastAsia="SimSun" w:hAnsi="Courier New" w:hint="eastAsia"/>
                <w:szCs w:val="21"/>
              </w:rPr>
              <w:t xml:space="preserve"> Print </w:t>
            </w:r>
            <w:proofErr w:type="spellStart"/>
            <w:r w:rsidR="00B63B53">
              <w:rPr>
                <w:rFonts w:ascii="Courier New" w:eastAsia="SimSun" w:hAnsi="Courier New" w:hint="eastAsia"/>
                <w:szCs w:val="21"/>
              </w:rPr>
              <w:t>NewMB</w:t>
            </w:r>
            <w:proofErr w:type="spellEnd"/>
          </w:p>
        </w:tc>
        <w:tc>
          <w:tcPr>
            <w:tcW w:w="5327" w:type="dxa"/>
          </w:tcPr>
          <w:p w:rsidR="005844E0" w:rsidRDefault="005844E0" w:rsidP="00B63B5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模板打印传入参数：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5844E0" w:rsidTr="009322D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5844E0" w:rsidRDefault="005844E0" w:rsidP="009322D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5844E0" w:rsidRDefault="005844E0" w:rsidP="009322D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</w:p>
              </w:tc>
            </w:tr>
            <w:tr w:rsidR="001033AE" w:rsidTr="009322D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033AE" w:rsidRDefault="001033AE" w:rsidP="009322D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MBSno</w:t>
                  </w:r>
                  <w:proofErr w:type="spellEnd"/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033AE" w:rsidRDefault="001033AE" w:rsidP="009322D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MBSno</w:t>
                  </w:r>
                  <w:proofErr w:type="spellEnd"/>
                </w:p>
              </w:tc>
            </w:tr>
          </w:tbl>
          <w:p w:rsidR="004E7419" w:rsidRDefault="00491F85" w:rsidP="00B63B53">
            <w:pPr>
              <w:jc w:val="left"/>
              <w:rPr>
                <w:ins w:id="80" w:author="itc211017" w:date="2012-02-28T11:24:00Z"/>
                <w:rFonts w:ascii="Arial" w:eastAsia="SimSun" w:hAnsi="Arial"/>
                <w:i/>
              </w:rPr>
            </w:pPr>
            <w:r w:rsidRPr="00491F85">
              <w:rPr>
                <w:rFonts w:ascii="Arial" w:eastAsia="SimSun" w:hAnsi="Arial" w:hint="eastAsia"/>
                <w:i/>
              </w:rPr>
              <w:t>Note</w:t>
            </w:r>
            <w:r w:rsidRPr="00491F85">
              <w:rPr>
                <w:rFonts w:ascii="Arial" w:eastAsia="SimSun" w:hAnsi="Arial" w:hint="eastAsia"/>
                <w:i/>
              </w:rPr>
              <w:t>：</w:t>
            </w:r>
          </w:p>
          <w:p w:rsidR="004E7419" w:rsidRDefault="004E7419" w:rsidP="00B63B53">
            <w:pPr>
              <w:jc w:val="left"/>
              <w:rPr>
                <w:ins w:id="81" w:author="itc211017" w:date="2012-02-28T11:24:00Z"/>
                <w:rFonts w:ascii="Arial" w:eastAsia="SimSun" w:hAnsi="Arial"/>
                <w:i/>
              </w:rPr>
            </w:pPr>
            <w:ins w:id="82" w:author="itc211017" w:date="2012-02-28T11:24:00Z">
              <w:r>
                <w:rPr>
                  <w:rFonts w:ascii="Arial" w:eastAsia="SimSun" w:hAnsi="Arial" w:hint="eastAsia"/>
                  <w:i/>
                </w:rPr>
                <w:t>@</w:t>
              </w:r>
              <w:proofErr w:type="spellStart"/>
              <w:r>
                <w:rPr>
                  <w:rFonts w:ascii="Arial" w:eastAsia="SimSun" w:hAnsi="Arial" w:hint="eastAsia"/>
                  <w:i/>
                </w:rPr>
                <w:t>MBSno</w:t>
              </w:r>
              <w:proofErr w:type="spellEnd"/>
              <w:r>
                <w:rPr>
                  <w:rFonts w:ascii="Arial" w:eastAsia="SimSun" w:hAnsi="Arial" w:hint="eastAsia"/>
                  <w:i/>
                </w:rPr>
                <w:t>只包括子板</w:t>
              </w:r>
            </w:ins>
          </w:p>
          <w:p w:rsidR="005844E0" w:rsidRPr="00491F85" w:rsidRDefault="00C74ADE" w:rsidP="00B63B53">
            <w:pPr>
              <w:jc w:val="left"/>
              <w:rPr>
                <w:rFonts w:ascii="Arial" w:eastAsia="SimSun" w:hAnsi="Arial"/>
                <w:i/>
              </w:rPr>
            </w:pPr>
            <w:r w:rsidRPr="00C74ADE">
              <w:rPr>
                <w:rFonts w:ascii="Arial" w:eastAsia="SimSun" w:hAnsi="Arial"/>
                <w:i/>
                <w:strike/>
                <w:rPrChange w:id="83" w:author="itc211017" w:date="2012-02-28T11:24:00Z">
                  <w:rPr>
                    <w:rFonts w:ascii="Arial" w:eastAsia="SimSun" w:hAnsi="Arial"/>
                    <w:i/>
                  </w:rPr>
                </w:rPrChange>
              </w:rPr>
              <w:t>@</w:t>
            </w:r>
            <w:proofErr w:type="spellStart"/>
            <w:r w:rsidRPr="00C74ADE">
              <w:rPr>
                <w:rFonts w:ascii="Arial" w:eastAsia="SimSun" w:hAnsi="Arial"/>
                <w:i/>
                <w:strike/>
                <w:rPrChange w:id="84" w:author="itc211017" w:date="2012-02-28T11:24:00Z">
                  <w:rPr>
                    <w:rFonts w:ascii="Arial" w:eastAsia="SimSun" w:hAnsi="Arial"/>
                    <w:i/>
                  </w:rPr>
                </w:rPrChange>
              </w:rPr>
              <w:t>MBSno</w:t>
            </w:r>
            <w:proofErr w:type="spellEnd"/>
            <w:r w:rsidRPr="00C74ADE">
              <w:rPr>
                <w:rFonts w:ascii="Arial" w:eastAsia="SimSun" w:hAnsi="Arial"/>
                <w:i/>
                <w:strike/>
                <w:rPrChange w:id="85" w:author="itc211017" w:date="2012-02-28T11:24:00Z">
                  <w:rPr>
                    <w:rFonts w:ascii="Arial" w:eastAsia="SimSun" w:hAnsi="Arial"/>
                    <w:i/>
                  </w:rPr>
                </w:rPrChange>
              </w:rPr>
              <w:t xml:space="preserve"> in  (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0000FF"/>
                <w:kern w:val="0"/>
                <w:sz w:val="20"/>
                <w:szCs w:val="20"/>
                <w:rPrChange w:id="86" w:author="itc211017" w:date="2012-02-28T11:24:00Z">
                  <w:rPr>
                    <w:rFonts w:ascii="Courier New" w:hAnsi="Courier New" w:cs="Courier New"/>
                    <w:i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87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PCBNo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0000FF"/>
                <w:kern w:val="0"/>
                <w:sz w:val="20"/>
                <w:szCs w:val="20"/>
                <w:rPrChange w:id="88" w:author="itc211017" w:date="2012-02-28T11:24:00Z">
                  <w:rPr>
                    <w:rFonts w:ascii="Courier New" w:hAnsi="Courier New" w:cs="Courier New"/>
                    <w:i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as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89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MBSno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0000FF"/>
                <w:kern w:val="0"/>
                <w:sz w:val="20"/>
                <w:szCs w:val="20"/>
                <w:rPrChange w:id="90" w:author="itc211017" w:date="2012-02-28T11:24:00Z">
                  <w:rPr>
                    <w:rFonts w:ascii="Courier New" w:hAnsi="Courier New" w:cs="Courier New"/>
                    <w:i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91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PCB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0000FF"/>
                <w:kern w:val="0"/>
                <w:sz w:val="20"/>
                <w:szCs w:val="20"/>
                <w:rPrChange w:id="92" w:author="itc211017" w:date="2012-02-28T11:24:00Z">
                  <w:rPr>
                    <w:rFonts w:ascii="Courier New" w:hAnsi="Courier New" w:cs="Courier New"/>
                    <w:i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nolock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93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0000FF"/>
                <w:kern w:val="0"/>
                <w:sz w:val="20"/>
                <w:szCs w:val="20"/>
                <w:rPrChange w:id="94" w:author="itc211017" w:date="2012-02-28T11:24:00Z">
                  <w:rPr>
                    <w:rFonts w:ascii="Courier New" w:hAnsi="Courier New" w:cs="Courier New"/>
                    <w:i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t>where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95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PCBNo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96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like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97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98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LEFT(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99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>@MBSno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00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101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>5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02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103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04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FF0000"/>
                <w:kern w:val="0"/>
                <w:sz w:val="20"/>
                <w:szCs w:val="20"/>
                <w:rPrChange w:id="105" w:author="itc211017" w:date="2012-02-28T11:24:00Z">
                  <w:rPr>
                    <w:rFonts w:ascii="Courier New" w:hAnsi="Courier New" w:cs="Courier New"/>
                    <w:i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  <w:t>'_'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06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+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FF00FF"/>
                <w:kern w:val="0"/>
                <w:sz w:val="20"/>
                <w:szCs w:val="20"/>
                <w:rPrChange w:id="107" w:author="itc211017" w:date="2012-02-28T11:24:00Z">
                  <w:rPr>
                    <w:rFonts w:ascii="Courier New" w:hAnsi="Courier New" w:cs="Courier New"/>
                    <w:i/>
                    <w:noProof/>
                    <w:color w:val="FF00FF"/>
                    <w:kern w:val="0"/>
                    <w:sz w:val="20"/>
                    <w:szCs w:val="20"/>
                  </w:rPr>
                </w:rPrChange>
              </w:rPr>
              <w:t>Substring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08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(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109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>@MBSno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10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111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>7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12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,</w:t>
            </w:r>
            <w:r w:rsidRPr="00C74ADE">
              <w:rPr>
                <w:rFonts w:ascii="Courier New" w:hAnsi="Courier New" w:cs="Courier New"/>
                <w:i/>
                <w:strike/>
                <w:noProof/>
                <w:kern w:val="0"/>
                <w:sz w:val="20"/>
                <w:szCs w:val="20"/>
                <w:rPrChange w:id="113" w:author="itc211017" w:date="2012-02-28T11:24:00Z">
                  <w:rPr>
                    <w:rFonts w:ascii="Courier New" w:hAnsi="Courier New" w:cs="Courier New"/>
                    <w:i/>
                    <w:noProof/>
                    <w:kern w:val="0"/>
                    <w:sz w:val="20"/>
                    <w:szCs w:val="20"/>
                  </w:rPr>
                </w:rPrChange>
              </w:rPr>
              <w:t>4</w:t>
            </w:r>
            <w:r w:rsidRPr="00C74ADE">
              <w:rPr>
                <w:rFonts w:ascii="Courier New" w:hAnsi="Courier New" w:cs="Courier New"/>
                <w:i/>
                <w:strike/>
                <w:noProof/>
                <w:color w:val="808080"/>
                <w:kern w:val="0"/>
                <w:sz w:val="20"/>
                <w:szCs w:val="20"/>
                <w:rPrChange w:id="114" w:author="itc211017" w:date="2012-02-28T11:24:00Z">
                  <w:rPr>
                    <w:rFonts w:ascii="Courier New" w:hAnsi="Courier New" w:cs="Courier New"/>
                    <w:i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t>)</w:t>
            </w:r>
            <w:r w:rsidRPr="00C74ADE">
              <w:rPr>
                <w:rFonts w:ascii="Arial" w:eastAsia="SimSun" w:hAnsi="Arial"/>
                <w:i/>
                <w:strike/>
                <w:rPrChange w:id="115" w:author="itc211017" w:date="2012-02-28T11:24:00Z">
                  <w:rPr>
                    <w:rFonts w:ascii="Arial" w:eastAsia="SimSun" w:hAnsi="Arial"/>
                    <w:i/>
                  </w:rPr>
                </w:rPrChange>
              </w:rPr>
              <w:t>)</w:t>
            </w:r>
          </w:p>
          <w:p w:rsidR="00B63B53" w:rsidRPr="001033AE" w:rsidRDefault="00B63B53" w:rsidP="00B63B53">
            <w:pPr>
              <w:jc w:val="left"/>
              <w:rPr>
                <w:rFonts w:ascii="Arial" w:eastAsia="SimSun" w:hAnsi="Arial"/>
                <w:strike/>
              </w:rPr>
            </w:pPr>
            <w:r w:rsidRPr="001033AE">
              <w:rPr>
                <w:rFonts w:ascii="Arial" w:eastAsia="SimSun" w:hAnsi="Arial"/>
                <w:strike/>
              </w:rPr>
              <w:t>Bat</w:t>
            </w:r>
            <w:r w:rsidRPr="001033AE">
              <w:rPr>
                <w:rFonts w:ascii="Arial" w:eastAsia="SimSun" w:hAnsi="Arial" w:hint="eastAsia"/>
                <w:strike/>
              </w:rPr>
              <w:t>打印传入参数：</w:t>
            </w:r>
          </w:p>
          <w:p w:rsidR="00B63B53" w:rsidRPr="001033AE" w:rsidRDefault="00812E2A" w:rsidP="00B63B53">
            <w:pPr>
              <w:jc w:val="left"/>
              <w:rPr>
                <w:rFonts w:ascii="Arial" w:eastAsia="SimSun" w:hAnsi="Arial"/>
                <w:strike/>
              </w:rPr>
            </w:pPr>
            <w:r w:rsidRPr="001033AE">
              <w:rPr>
                <w:rFonts w:ascii="Arial" w:eastAsia="SimSun" w:hAnsi="Arial" w:hint="eastAsia"/>
                <w:strike/>
              </w:rPr>
              <w:t>获取本次拆分</w:t>
            </w:r>
            <w:r w:rsidR="00B63B53" w:rsidRPr="001033AE">
              <w:rPr>
                <w:rFonts w:ascii="Arial" w:eastAsia="SimSun" w:hAnsi="Arial" w:hint="eastAsia"/>
                <w:strike/>
              </w:rPr>
              <w:t>的</w:t>
            </w:r>
            <w:proofErr w:type="spellStart"/>
            <w:r w:rsidR="00B63B53" w:rsidRPr="001033AE">
              <w:rPr>
                <w:rFonts w:ascii="Arial" w:eastAsia="SimSun" w:hAnsi="Arial"/>
                <w:strike/>
              </w:rPr>
              <w:t>MBSno</w:t>
            </w:r>
            <w:proofErr w:type="spellEnd"/>
            <w:r w:rsidR="00B63B53" w:rsidRPr="001033AE">
              <w:rPr>
                <w:rFonts w:ascii="Arial" w:eastAsia="SimSun" w:hAnsi="Arial"/>
                <w:strike/>
              </w:rPr>
              <w:t>(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as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MBSno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@MBSno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5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'_'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+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@MBSno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7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="00892A81" w:rsidRPr="001033A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4</w:t>
            </w:r>
            <w:r w:rsidR="00892A81" w:rsidRPr="001033A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="00B63B53" w:rsidRPr="001033AE">
              <w:rPr>
                <w:rFonts w:ascii="Arial" w:eastAsia="SimSun" w:hAnsi="Arial"/>
                <w:strike/>
              </w:rPr>
              <w:t>)</w:t>
            </w:r>
            <w:r w:rsidR="00D5278C" w:rsidRPr="001033AE">
              <w:rPr>
                <w:rFonts w:ascii="Arial" w:eastAsia="SimSun" w:hAnsi="Arial" w:hint="eastAsia"/>
                <w:strike/>
              </w:rPr>
              <w:t>，包括母版的</w:t>
            </w:r>
            <w:proofErr w:type="spellStart"/>
            <w:r w:rsidR="00D5278C" w:rsidRPr="001033AE">
              <w:rPr>
                <w:rFonts w:ascii="Arial" w:eastAsia="SimSun" w:hAnsi="Arial" w:hint="eastAsia"/>
                <w:strike/>
              </w:rPr>
              <w:t>MBSno</w:t>
            </w:r>
            <w:proofErr w:type="spellEnd"/>
          </w:p>
          <w:p w:rsidR="00B63B53" w:rsidRPr="001033AE" w:rsidRDefault="00812E2A" w:rsidP="00B63B53">
            <w:pPr>
              <w:jc w:val="left"/>
              <w:rPr>
                <w:rFonts w:ascii="Arial" w:eastAsia="SimSun" w:hAnsi="Arial"/>
                <w:strike/>
              </w:rPr>
            </w:pPr>
            <w:r w:rsidRPr="001033AE">
              <w:rPr>
                <w:rFonts w:ascii="Arial" w:eastAsia="SimSun" w:hAnsi="Arial" w:hint="eastAsia"/>
                <w:strike/>
              </w:rPr>
              <w:lastRenderedPageBreak/>
              <w:t>打印</w:t>
            </w:r>
            <w:r w:rsidR="00B63B53" w:rsidRPr="001033AE">
              <w:rPr>
                <w:rFonts w:ascii="Arial" w:eastAsia="SimSun" w:hAnsi="Arial" w:hint="eastAsia"/>
                <w:strike/>
              </w:rPr>
              <w:t>每个</w:t>
            </w:r>
            <w:proofErr w:type="spellStart"/>
            <w:r w:rsidR="00B63B53" w:rsidRPr="001033AE">
              <w:rPr>
                <w:rFonts w:ascii="Arial" w:eastAsia="SimSun" w:hAnsi="Arial"/>
                <w:strike/>
              </w:rPr>
              <w:t>MBSno</w:t>
            </w:r>
            <w:proofErr w:type="spellEnd"/>
            <w:r w:rsidRPr="001033AE">
              <w:rPr>
                <w:rFonts w:ascii="Arial" w:eastAsia="SimSun" w:hAnsi="Arial" w:hint="eastAsia"/>
                <w:strike/>
              </w:rPr>
              <w:t>，</w:t>
            </w:r>
            <w:r w:rsidR="00B63B53" w:rsidRPr="001033AE">
              <w:rPr>
                <w:rFonts w:ascii="Arial" w:eastAsia="SimSun" w:hAnsi="Arial" w:hint="eastAsia"/>
                <w:strike/>
              </w:rPr>
              <w:t>调用</w:t>
            </w:r>
            <w:proofErr w:type="spellStart"/>
            <w:r w:rsidR="00B63B53" w:rsidRPr="001033AE">
              <w:rPr>
                <w:rFonts w:ascii="Arial" w:eastAsia="SimSun" w:hAnsi="Arial"/>
                <w:strike/>
              </w:rPr>
              <w:t>XXXX.Bat</w:t>
            </w:r>
            <w:proofErr w:type="spellEnd"/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 w:hint="eastAsia"/>
                      <w:strike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 w:hint="eastAsia"/>
                      <w:strike/>
                    </w:rPr>
                    <w:t>说明</w:t>
                  </w:r>
                </w:p>
              </w:tc>
            </w:tr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QTY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1</w:t>
                  </w:r>
                </w:p>
              </w:tc>
            </w:tr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PdLine</w:t>
                  </w:r>
                  <w:proofErr w:type="spellEnd"/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 xml:space="preserve">UI Input </w:t>
                  </w: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PdLine</w:t>
                  </w:r>
                  <w:proofErr w:type="spellEnd"/>
                </w:p>
              </w:tc>
            </w:tr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LBL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Model</w:t>
                  </w:r>
                  <w:r w:rsidRPr="001033AE">
                    <w:rPr>
                      <w:rFonts w:ascii="Arial" w:eastAsia="SimSun" w:hAnsi="Arial" w:cs="Arial" w:hint="eastAsia"/>
                      <w:strike/>
                    </w:rPr>
                    <w:t>的</w:t>
                  </w:r>
                  <w:r w:rsidRPr="001033AE">
                    <w:rPr>
                      <w:rFonts w:ascii="Arial" w:eastAsia="SimSun" w:hAnsi="Arial" w:cs="Arial"/>
                      <w:strike/>
                    </w:rPr>
                    <w:t>LBL</w:t>
                  </w:r>
                  <w:r w:rsidRPr="001033AE">
                    <w:rPr>
                      <w:rFonts w:ascii="Arial" w:eastAsia="SimSun" w:hAnsi="Arial" w:cs="Arial" w:hint="eastAsia"/>
                      <w:strike/>
                    </w:rPr>
                    <w:t>属性值</w:t>
                  </w:r>
                </w:p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(</w:t>
                  </w: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PartInfo.InfoValue</w:t>
                  </w:r>
                  <w:proofErr w:type="spellEnd"/>
                  <w:r w:rsidRPr="001033AE">
                    <w:rPr>
                      <w:rFonts w:ascii="Arial" w:eastAsia="SimSun" w:hAnsi="Arial" w:cs="Arial"/>
                      <w:strike/>
                    </w:rPr>
                    <w:t xml:space="preserve"> </w:t>
                  </w: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Condition:PartInfo.PartNo</w:t>
                  </w:r>
                  <w:proofErr w:type="spellEnd"/>
                  <w:r w:rsidRPr="001033AE">
                    <w:rPr>
                      <w:rFonts w:ascii="Arial" w:eastAsia="SimSun" w:hAnsi="Arial" w:cs="Arial"/>
                      <w:strike/>
                    </w:rPr>
                    <w:t xml:space="preserve">=[Model] and </w:t>
                  </w: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PartInfo.InfoType</w:t>
                  </w:r>
                  <w:proofErr w:type="spellEnd"/>
                  <w:r w:rsidRPr="001033AE">
                    <w:rPr>
                      <w:rFonts w:ascii="Arial" w:eastAsia="SimSun" w:hAnsi="Arial" w:cs="Arial"/>
                      <w:strike/>
                    </w:rPr>
                    <w:t>=’LBL’)</w:t>
                  </w:r>
                </w:p>
              </w:tc>
            </w:tr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Date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 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datetime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@dtcode 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6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B63B53" w:rsidRPr="001033AE" w:rsidRDefault="00B63B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()</w:t>
                  </w:r>
                </w:p>
                <w:p w:rsidR="00B63B53" w:rsidRPr="001033AE" w:rsidRDefault="00B63B53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@dtcode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convert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19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@dt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121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3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22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</w:p>
                <w:p w:rsidR="00B63B53" w:rsidRPr="001033AE" w:rsidRDefault="00B63B53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 xml:space="preserve"> @</w:t>
                  </w:r>
                  <w:r w:rsidRPr="001033AE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dtcode</w:t>
                  </w:r>
                </w:p>
              </w:tc>
            </w:tr>
            <w:tr w:rsidR="00B63B53" w:rsidRPr="001033AE" w:rsidTr="00B63B5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1033AE">
                    <w:rPr>
                      <w:rFonts w:ascii="Arial" w:eastAsia="SimSun" w:hAnsi="Arial" w:cs="Arial"/>
                      <w:strike/>
                    </w:rPr>
                    <w:t>SNO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63B53" w:rsidRPr="001033AE" w:rsidRDefault="00B63B53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proofErr w:type="spellStart"/>
                  <w:r w:rsidRPr="001033AE">
                    <w:rPr>
                      <w:rFonts w:ascii="Arial" w:eastAsia="SimSun" w:hAnsi="Arial" w:cs="Arial"/>
                      <w:strike/>
                    </w:rPr>
                    <w:t>MBSno</w:t>
                  </w:r>
                  <w:proofErr w:type="spellEnd"/>
                </w:p>
              </w:tc>
            </w:tr>
          </w:tbl>
          <w:p w:rsidR="00B63B53" w:rsidRDefault="00B63B53" w:rsidP="00D007C8">
            <w:pPr>
              <w:jc w:val="left"/>
              <w:rPr>
                <w:rFonts w:ascii="Times New Roman" w:hAnsiTheme="minorEastAsia" w:cs="Times New Roman"/>
                <w:b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FE593C" w:rsidRPr="00A00E0F" w:rsidRDefault="00FE593C" w:rsidP="00FE593C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r>
        <w:rPr>
          <w:rFonts w:ascii="Times New Roman" w:eastAsiaTheme="minorEastAsia" w:hAnsi="Times New Roman" w:hint="eastAsia"/>
          <w:sz w:val="28"/>
          <w:szCs w:val="28"/>
        </w:rPr>
        <w:t xml:space="preserve">MB Label </w:t>
      </w:r>
      <w:r>
        <w:rPr>
          <w:rFonts w:ascii="Times New Roman" w:eastAsia="SimHei" w:hAnsi="Times New Roman" w:hint="eastAsia"/>
          <w:sz w:val="28"/>
          <w:szCs w:val="28"/>
        </w:rPr>
        <w:t>Reprint</w:t>
      </w:r>
    </w:p>
    <w:p w:rsidR="00FE593C" w:rsidRPr="00A00E0F" w:rsidRDefault="00FE593C" w:rsidP="00FE593C">
      <w:pPr>
        <w:ind w:firstLineChars="200" w:firstLine="420"/>
        <w:jc w:val="left"/>
        <w:rPr>
          <w:rFonts w:ascii="Arial" w:eastAsia="SimSun" w:hAnsi="Arial"/>
        </w:rPr>
      </w:pPr>
    </w:p>
    <w:p w:rsidR="00FE593C" w:rsidRPr="00E57F40" w:rsidRDefault="00FE593C" w:rsidP="00FE593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6" w:name="_Toc309655655"/>
      <w:r w:rsidRPr="00E57F40">
        <w:rPr>
          <w:rFonts w:ascii="Times New Roman" w:eastAsia="SimHei" w:hint="eastAsia"/>
          <w:sz w:val="28"/>
        </w:rPr>
        <w:t>功能及目标</w:t>
      </w:r>
      <w:bookmarkEnd w:id="116"/>
    </w:p>
    <w:p w:rsidR="00FE593C" w:rsidRPr="00E57F40" w:rsidRDefault="00FE593C" w:rsidP="00FE593C">
      <w:pPr>
        <w:ind w:firstLineChars="200" w:firstLine="420"/>
        <w:jc w:val="left"/>
        <w:rPr>
          <w:rFonts w:ascii="Arial" w:eastAsia="SimSun" w:hAnsi="Arial"/>
        </w:rPr>
      </w:pPr>
      <w:r w:rsidRPr="00E57F40">
        <w:rPr>
          <w:rFonts w:ascii="Arial" w:eastAsia="SimSun" w:hAnsi="Arial" w:hint="eastAsia"/>
        </w:rPr>
        <w:t>标签损坏时，重印</w:t>
      </w:r>
    </w:p>
    <w:p w:rsidR="00FE593C" w:rsidRPr="00E57F40" w:rsidRDefault="00FE593C" w:rsidP="00FE593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7" w:name="_Toc309655656"/>
      <w:r w:rsidRPr="00E57F40">
        <w:rPr>
          <w:rFonts w:ascii="Times New Roman" w:eastAsia="SimHei" w:hint="eastAsia"/>
          <w:sz w:val="28"/>
        </w:rPr>
        <w:t>前置条件</w:t>
      </w:r>
      <w:bookmarkEnd w:id="117"/>
    </w:p>
    <w:p w:rsidR="00FE593C" w:rsidRPr="00A00E0F" w:rsidRDefault="00FE593C" w:rsidP="00FE593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FE593C" w:rsidRPr="00E57F40" w:rsidRDefault="00FE593C" w:rsidP="00FE593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8" w:name="_Toc309655657"/>
      <w:r w:rsidRPr="00E57F40">
        <w:rPr>
          <w:rFonts w:ascii="Times New Roman" w:eastAsia="SimHei" w:hint="eastAsia"/>
          <w:sz w:val="28"/>
        </w:rPr>
        <w:t>后置条件</w:t>
      </w:r>
      <w:bookmarkEnd w:id="118"/>
    </w:p>
    <w:p w:rsidR="00FE593C" w:rsidRPr="00A00E0F" w:rsidRDefault="00FE593C" w:rsidP="00FE593C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FE593C" w:rsidRPr="00E57F40" w:rsidRDefault="00FE593C" w:rsidP="00FE593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9" w:name="_Toc309655658"/>
      <w:r w:rsidRPr="00E57F40">
        <w:rPr>
          <w:rFonts w:ascii="Times New Roman" w:eastAsia="SimHei" w:hint="eastAsia"/>
          <w:sz w:val="28"/>
        </w:rPr>
        <w:t>过程描述</w:t>
      </w:r>
      <w:bookmarkEnd w:id="119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FE593C" w:rsidRPr="0026380C" w:rsidTr="004B67B2">
        <w:tc>
          <w:tcPr>
            <w:tcW w:w="2786" w:type="dxa"/>
            <w:shd w:val="clear" w:color="auto" w:fill="92D050"/>
          </w:tcPr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FE593C" w:rsidRPr="0026380C" w:rsidTr="004B67B2">
        <w:tc>
          <w:tcPr>
            <w:tcW w:w="2786" w:type="dxa"/>
          </w:tcPr>
          <w:p w:rsidR="00FE593C" w:rsidRPr="0026380C" w:rsidRDefault="00FE593C" w:rsidP="00FE593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Input Reason</w:t>
            </w:r>
          </w:p>
        </w:tc>
        <w:tc>
          <w:tcPr>
            <w:tcW w:w="5576" w:type="dxa"/>
          </w:tcPr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E593C" w:rsidRPr="0026380C" w:rsidTr="004B67B2">
        <w:tc>
          <w:tcPr>
            <w:tcW w:w="2786" w:type="dxa"/>
          </w:tcPr>
          <w:p w:rsidR="00FE593C" w:rsidRPr="0026380C" w:rsidRDefault="00FE593C" w:rsidP="00FE593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Input 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</w:p>
        </w:tc>
        <w:tc>
          <w:tcPr>
            <w:tcW w:w="5576" w:type="dxa"/>
          </w:tcPr>
          <w:p w:rsidR="00FE593C" w:rsidRPr="000C2E6B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FE593C" w:rsidRPr="0026380C" w:rsidTr="004B67B2">
        <w:tc>
          <w:tcPr>
            <w:tcW w:w="2786" w:type="dxa"/>
          </w:tcPr>
          <w:p w:rsidR="00FE593C" w:rsidRPr="0026380C" w:rsidRDefault="00FE593C" w:rsidP="00FE593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Click [</w:t>
            </w:r>
            <w:r>
              <w:rPr>
                <w:rFonts w:ascii="Times New Roman" w:hAnsi="Times New Roman" w:cs="Times New Roman" w:hint="eastAsia"/>
              </w:rPr>
              <w:t>Rep</w:t>
            </w:r>
            <w:r w:rsidRPr="0026380C">
              <w:rPr>
                <w:rFonts w:ascii="Times New Roman" w:hAnsi="Times New Roman" w:cs="Times New Roman"/>
              </w:rPr>
              <w:t>rint]</w:t>
            </w:r>
          </w:p>
        </w:tc>
        <w:tc>
          <w:tcPr>
            <w:tcW w:w="5576" w:type="dxa"/>
          </w:tcPr>
          <w:p w:rsidR="00FE593C" w:rsidRDefault="00FE593C" w:rsidP="00FE593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Save and Print</w:t>
            </w:r>
          </w:p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异常情况：</w:t>
            </w:r>
          </w:p>
          <w:p w:rsidR="00FE593C" w:rsidRPr="0026380C" w:rsidRDefault="00FE593C" w:rsidP="00FE593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如果用户没有输入</w:t>
            </w:r>
            <w:r w:rsidRPr="0026380C">
              <w:rPr>
                <w:rFonts w:ascii="Times New Roman" w:hAnsi="Times New Roman" w:cs="Times New Roman"/>
              </w:rPr>
              <w:t>Reason</w:t>
            </w:r>
            <w:r w:rsidRPr="0026380C">
              <w:rPr>
                <w:rFonts w:ascii="Times New Roman" w:hAnsiTheme="minorEastAsia" w:cs="Times New Roman"/>
              </w:rPr>
              <w:t>，则报告错误</w:t>
            </w:r>
            <w:r w:rsidRPr="0026380C">
              <w:rPr>
                <w:rFonts w:ascii="Times New Roman" w:hAnsi="Times New Roman" w:cs="Times New Roman"/>
              </w:rPr>
              <w:t xml:space="preserve">“Please input </w:t>
            </w:r>
            <w:r w:rsidRPr="0026380C">
              <w:rPr>
                <w:rFonts w:ascii="Times New Roman" w:hAnsi="Times New Roman" w:cs="Times New Roman"/>
              </w:rPr>
              <w:lastRenderedPageBreak/>
              <w:t xml:space="preserve">reason first!!” </w:t>
            </w:r>
          </w:p>
          <w:p w:rsidR="00FE593C" w:rsidRPr="0026380C" w:rsidRDefault="00FE593C" w:rsidP="00FE593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生产，则报告错误：</w:t>
            </w:r>
            <w:r w:rsidRPr="0026380C">
              <w:rPr>
                <w:rFonts w:ascii="Times New Roman" w:hAnsi="Times New Roman" w:cs="Times New Roman"/>
              </w:rPr>
              <w:t>“</w:t>
            </w:r>
            <w:r w:rsidRPr="0026380C">
              <w:rPr>
                <w:rFonts w:ascii="Times New Roman" w:hAnsiTheme="minorEastAsia" w:cs="Times New Roman"/>
              </w:rPr>
              <w:t>此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生产，不能</w:t>
            </w:r>
            <w:r w:rsidRPr="0026380C">
              <w:rPr>
                <w:rFonts w:ascii="Times New Roman" w:hAnsi="Times New Roman" w:cs="Times New Roman"/>
              </w:rPr>
              <w:t>Reprint!!“</w:t>
            </w:r>
          </w:p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参考下列</w:t>
            </w:r>
            <w:r w:rsidRPr="0026380C">
              <w:rPr>
                <w:rFonts w:ascii="Times New Roman" w:hAnsi="Times New Roman" w:cs="Times New Roman"/>
              </w:rPr>
              <w:t>Tables</w:t>
            </w:r>
            <w:r w:rsidRPr="0026380C">
              <w:rPr>
                <w:rFonts w:ascii="Times New Roman" w:hAnsiTheme="minorEastAsia" w:cs="Times New Roman"/>
              </w:rPr>
              <w:t>：</w:t>
            </w:r>
          </w:p>
          <w:p w:rsidR="00FE593C" w:rsidRPr="0026380C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FA..[Product]</w:t>
            </w:r>
          </w:p>
          <w:p w:rsidR="00FE593C" w:rsidRPr="000C2E6B" w:rsidRDefault="00FE593C" w:rsidP="004B67B2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如果能够查询到使用该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  <w:r w:rsidRPr="0026380C">
              <w:rPr>
                <w:rFonts w:ascii="Times New Roman" w:hAnsiTheme="minorEastAsia" w:cs="Times New Roman"/>
              </w:rPr>
              <w:t>的记录，则意味着该</w:t>
            </w:r>
            <w:r w:rsidRPr="0026380C">
              <w:rPr>
                <w:rFonts w:ascii="Times New Roman" w:hAnsi="Times New Roman" w:cs="Times New Roman"/>
              </w:rPr>
              <w:t xml:space="preserve">MB </w:t>
            </w:r>
            <w:r w:rsidRPr="0026380C">
              <w:rPr>
                <w:rFonts w:ascii="Times New Roman" w:hAnsiTheme="minorEastAsia" w:cs="Times New Roman"/>
              </w:rPr>
              <w:t>已经投入到</w:t>
            </w:r>
            <w:r w:rsidRPr="0026380C">
              <w:rPr>
                <w:rFonts w:ascii="Times New Roman" w:hAnsi="Times New Roman" w:cs="Times New Roman"/>
              </w:rPr>
              <w:t xml:space="preserve">FA </w:t>
            </w:r>
            <w:r w:rsidRPr="0026380C">
              <w:rPr>
                <w:rFonts w:ascii="Times New Roman" w:hAnsiTheme="minorEastAsia" w:cs="Times New Roman"/>
              </w:rPr>
              <w:t>生产</w:t>
            </w:r>
          </w:p>
        </w:tc>
      </w:tr>
    </w:tbl>
    <w:p w:rsidR="00FE593C" w:rsidRPr="00937410" w:rsidRDefault="00FE593C" w:rsidP="00FE593C">
      <w:pPr>
        <w:jc w:val="left"/>
      </w:pPr>
    </w:p>
    <w:p w:rsidR="00FE593C" w:rsidRPr="00E57F40" w:rsidRDefault="00FE593C" w:rsidP="00FE593C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0" w:name="_Toc309655659"/>
      <w:r w:rsidRPr="00E57F40">
        <w:rPr>
          <w:rFonts w:ascii="Times New Roman" w:eastAsia="SimHei" w:hint="eastAsia"/>
          <w:sz w:val="28"/>
        </w:rPr>
        <w:t>业务规则</w:t>
      </w:r>
      <w:bookmarkEnd w:id="120"/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FE593C" w:rsidTr="004B67B2">
        <w:tc>
          <w:tcPr>
            <w:tcW w:w="2786" w:type="dxa"/>
            <w:shd w:val="clear" w:color="auto" w:fill="92D050"/>
          </w:tcPr>
          <w:p w:rsidR="00FE593C" w:rsidRPr="007A2F7F" w:rsidRDefault="00FE593C" w:rsidP="004B67B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FE593C" w:rsidRPr="007A2F7F" w:rsidRDefault="00FE593C" w:rsidP="004B67B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FE593C" w:rsidTr="004B67B2">
        <w:tc>
          <w:tcPr>
            <w:tcW w:w="2786" w:type="dxa"/>
          </w:tcPr>
          <w:p w:rsidR="00FE593C" w:rsidRPr="007D44BE" w:rsidRDefault="00FE593C" w:rsidP="004B67B2">
            <w:pPr>
              <w:jc w:val="left"/>
              <w:rPr>
                <w:rFonts w:eastAsia="SimSun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FE593C" w:rsidRPr="004C24DE" w:rsidRDefault="00FE593C" w:rsidP="00FE593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 xml:space="preserve">Check MB </w:t>
            </w:r>
          </w:p>
          <w:p w:rsidR="00FE593C" w:rsidRDefault="00FE593C" w:rsidP="004B67B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>是否存在</w:t>
            </w:r>
          </w:p>
          <w:p w:rsidR="00FE593C" w:rsidRDefault="00FE593C" w:rsidP="004B67B2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PCBStatus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FE593C" w:rsidRPr="004C24DE" w:rsidRDefault="00FE593C" w:rsidP="004B67B2">
            <w:pPr>
              <w:jc w:val="left"/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若不存在，则报错：“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不存在”</w:t>
            </w:r>
          </w:p>
          <w:p w:rsidR="00FE593C" w:rsidRPr="000D4898" w:rsidRDefault="00FE593C" w:rsidP="00FE593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eastAsia="SimSun"/>
              </w:rPr>
            </w:pPr>
            <w:r w:rsidRPr="00500D7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Insert GetData..RePrintLog</w:t>
            </w:r>
          </w:p>
        </w:tc>
      </w:tr>
    </w:tbl>
    <w:p w:rsidR="003427C1" w:rsidRPr="00B3032C" w:rsidRDefault="003427C1" w:rsidP="002300E8">
      <w:pPr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21" w:name="_Toc309715300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21"/>
    </w:p>
    <w:p w:rsidR="00363EA2" w:rsidRDefault="00363EA2" w:rsidP="00363EA2">
      <w:pPr>
        <w:pStyle w:val="2"/>
      </w:pPr>
      <w:bookmarkStart w:id="122" w:name="_Toc309715301"/>
      <w:r>
        <w:rPr>
          <w:rFonts w:hint="eastAsia"/>
        </w:rPr>
        <w:t>Question</w:t>
      </w:r>
      <w:bookmarkEnd w:id="122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A21" w:rsidRDefault="001F1A21" w:rsidP="000127C3">
      <w:r>
        <w:separator/>
      </w:r>
    </w:p>
  </w:endnote>
  <w:endnote w:type="continuationSeparator" w:id="0">
    <w:p w:rsidR="001F1A21" w:rsidRDefault="001F1A2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F6" w:rsidRDefault="008F1EF6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21081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721081">
            <w:rPr>
              <w:noProof/>
            </w:rPr>
            <w:t>10</w:t>
          </w:r>
        </w:fldSimple>
      </w:sdtContent>
    </w:sdt>
  </w:p>
  <w:p w:rsidR="008F1EF6" w:rsidRDefault="008F1E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A21" w:rsidRDefault="001F1A21" w:rsidP="000127C3">
      <w:r>
        <w:separator/>
      </w:r>
    </w:p>
  </w:footnote>
  <w:footnote w:type="continuationSeparator" w:id="0">
    <w:p w:rsidR="001F1A21" w:rsidRDefault="001F1A2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F6" w:rsidRPr="000127C3" w:rsidRDefault="008F1EF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F1EF6" w:rsidRPr="00DE0AE1" w:rsidRDefault="008F1EF6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MB Split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423F5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CF1FAD"/>
    <w:multiLevelType w:val="hybridMultilevel"/>
    <w:tmpl w:val="986E2042"/>
    <w:lvl w:ilvl="0" w:tplc="F8F2E7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855DEF"/>
    <w:multiLevelType w:val="hybridMultilevel"/>
    <w:tmpl w:val="60F407A2"/>
    <w:lvl w:ilvl="0" w:tplc="11F8B12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DA3DE8"/>
    <w:multiLevelType w:val="hybridMultilevel"/>
    <w:tmpl w:val="C8784168"/>
    <w:lvl w:ilvl="0" w:tplc="FC423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  <w:num w:numId="12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E91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C40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ED3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28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047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6F5"/>
    <w:rsid w:val="000F7A41"/>
    <w:rsid w:val="000F7BBC"/>
    <w:rsid w:val="000F7FEF"/>
    <w:rsid w:val="001007F6"/>
    <w:rsid w:val="00102D88"/>
    <w:rsid w:val="001033AE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475"/>
    <w:rsid w:val="00123CF2"/>
    <w:rsid w:val="001253A9"/>
    <w:rsid w:val="0013059B"/>
    <w:rsid w:val="001308C9"/>
    <w:rsid w:val="0013196E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3866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5B6F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70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072"/>
    <w:rsid w:val="001A11E6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3E32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1A21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DE6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530E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8F8"/>
    <w:rsid w:val="00277B89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5AD6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34D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C6FCF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4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1D5A"/>
    <w:rsid w:val="004027D2"/>
    <w:rsid w:val="00403DE3"/>
    <w:rsid w:val="00403FB4"/>
    <w:rsid w:val="004046CB"/>
    <w:rsid w:val="00405644"/>
    <w:rsid w:val="004063FA"/>
    <w:rsid w:val="004130BE"/>
    <w:rsid w:val="00413A3C"/>
    <w:rsid w:val="004141B2"/>
    <w:rsid w:val="004153A0"/>
    <w:rsid w:val="00415435"/>
    <w:rsid w:val="00415550"/>
    <w:rsid w:val="0041560E"/>
    <w:rsid w:val="004207D3"/>
    <w:rsid w:val="00421612"/>
    <w:rsid w:val="004218CF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1A0D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879D6"/>
    <w:rsid w:val="004903F7"/>
    <w:rsid w:val="00491F85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97E69"/>
    <w:rsid w:val="004A0074"/>
    <w:rsid w:val="004A089C"/>
    <w:rsid w:val="004A0D27"/>
    <w:rsid w:val="004A1205"/>
    <w:rsid w:val="004A280C"/>
    <w:rsid w:val="004A2FD2"/>
    <w:rsid w:val="004A63E3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FD2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7419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AD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6E0B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3CFF"/>
    <w:rsid w:val="005642E5"/>
    <w:rsid w:val="00566232"/>
    <w:rsid w:val="0056628E"/>
    <w:rsid w:val="00566BCB"/>
    <w:rsid w:val="0056732B"/>
    <w:rsid w:val="005723CC"/>
    <w:rsid w:val="00575D87"/>
    <w:rsid w:val="00576299"/>
    <w:rsid w:val="00576501"/>
    <w:rsid w:val="0057677D"/>
    <w:rsid w:val="0057794C"/>
    <w:rsid w:val="00577CB5"/>
    <w:rsid w:val="005819F0"/>
    <w:rsid w:val="00583FC9"/>
    <w:rsid w:val="0058431D"/>
    <w:rsid w:val="005844E0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B76DF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2D96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2D41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13D7"/>
    <w:rsid w:val="006619A9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3B76"/>
    <w:rsid w:val="00685BA4"/>
    <w:rsid w:val="0068645C"/>
    <w:rsid w:val="00690015"/>
    <w:rsid w:val="00690126"/>
    <w:rsid w:val="00693958"/>
    <w:rsid w:val="006946A4"/>
    <w:rsid w:val="0069715B"/>
    <w:rsid w:val="0069766A"/>
    <w:rsid w:val="006A06F7"/>
    <w:rsid w:val="006A2938"/>
    <w:rsid w:val="006A346B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3256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1848"/>
    <w:rsid w:val="006E24D9"/>
    <w:rsid w:val="006E5126"/>
    <w:rsid w:val="006E650F"/>
    <w:rsid w:val="006E7067"/>
    <w:rsid w:val="006E7642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55B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1081"/>
    <w:rsid w:val="00723272"/>
    <w:rsid w:val="007261CA"/>
    <w:rsid w:val="0072690B"/>
    <w:rsid w:val="00726A90"/>
    <w:rsid w:val="00726BD5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5564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A4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123A"/>
    <w:rsid w:val="007A1B69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910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E2A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0B49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5BD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A81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3D38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2E21"/>
    <w:rsid w:val="008B44DB"/>
    <w:rsid w:val="008B5BDD"/>
    <w:rsid w:val="008B7BA7"/>
    <w:rsid w:val="008B7F57"/>
    <w:rsid w:val="008C0049"/>
    <w:rsid w:val="008C04B6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209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EF6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301"/>
    <w:rsid w:val="00906983"/>
    <w:rsid w:val="00907300"/>
    <w:rsid w:val="00912C10"/>
    <w:rsid w:val="00914832"/>
    <w:rsid w:val="009158C4"/>
    <w:rsid w:val="00917051"/>
    <w:rsid w:val="009203DE"/>
    <w:rsid w:val="00922222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643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A6AA0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6811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77A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4C6"/>
    <w:rsid w:val="00AB000B"/>
    <w:rsid w:val="00AB028C"/>
    <w:rsid w:val="00AB0BB8"/>
    <w:rsid w:val="00AB0BCB"/>
    <w:rsid w:val="00AB0E1A"/>
    <w:rsid w:val="00AB10F4"/>
    <w:rsid w:val="00AB13C9"/>
    <w:rsid w:val="00AB140A"/>
    <w:rsid w:val="00AB2059"/>
    <w:rsid w:val="00AB2673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3E36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6DD8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079BF"/>
    <w:rsid w:val="00B10DE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0F20"/>
    <w:rsid w:val="00B61036"/>
    <w:rsid w:val="00B629C9"/>
    <w:rsid w:val="00B62D93"/>
    <w:rsid w:val="00B63155"/>
    <w:rsid w:val="00B632E0"/>
    <w:rsid w:val="00B63B53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0DAE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3C40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01A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ADE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1F76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0D85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5D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5D72"/>
    <w:rsid w:val="00CE76B6"/>
    <w:rsid w:val="00CF00E4"/>
    <w:rsid w:val="00CF05EC"/>
    <w:rsid w:val="00CF0D83"/>
    <w:rsid w:val="00CF37E2"/>
    <w:rsid w:val="00CF6981"/>
    <w:rsid w:val="00D007C8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78C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23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125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210"/>
    <w:rsid w:val="00D9268E"/>
    <w:rsid w:val="00D92DDE"/>
    <w:rsid w:val="00D94D67"/>
    <w:rsid w:val="00D95466"/>
    <w:rsid w:val="00D95E00"/>
    <w:rsid w:val="00D9629F"/>
    <w:rsid w:val="00D96593"/>
    <w:rsid w:val="00D965F9"/>
    <w:rsid w:val="00D97CBC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51F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5553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55F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7352"/>
    <w:rsid w:val="00EB1B35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172E"/>
    <w:rsid w:val="00EC2415"/>
    <w:rsid w:val="00EC2B51"/>
    <w:rsid w:val="00EC3426"/>
    <w:rsid w:val="00EC3F19"/>
    <w:rsid w:val="00EC3F5C"/>
    <w:rsid w:val="00EC455E"/>
    <w:rsid w:val="00EC5440"/>
    <w:rsid w:val="00EC5677"/>
    <w:rsid w:val="00EC64BE"/>
    <w:rsid w:val="00EC6A24"/>
    <w:rsid w:val="00EC72B9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6DF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2E6"/>
    <w:rsid w:val="00EF496F"/>
    <w:rsid w:val="00EF59D1"/>
    <w:rsid w:val="00EF72E5"/>
    <w:rsid w:val="00EF759C"/>
    <w:rsid w:val="00F007AD"/>
    <w:rsid w:val="00F00E91"/>
    <w:rsid w:val="00F01086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F7C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4F7A"/>
    <w:rsid w:val="00F55940"/>
    <w:rsid w:val="00F5603D"/>
    <w:rsid w:val="00F5724E"/>
    <w:rsid w:val="00F57E1B"/>
    <w:rsid w:val="00F6136F"/>
    <w:rsid w:val="00F61ED4"/>
    <w:rsid w:val="00F62AC6"/>
    <w:rsid w:val="00F62B60"/>
    <w:rsid w:val="00F6306C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CD8"/>
    <w:rsid w:val="00F75F8C"/>
    <w:rsid w:val="00F7672F"/>
    <w:rsid w:val="00F775CF"/>
    <w:rsid w:val="00F77F5B"/>
    <w:rsid w:val="00F81612"/>
    <w:rsid w:val="00F82D91"/>
    <w:rsid w:val="00F83799"/>
    <w:rsid w:val="00F83CB3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239"/>
    <w:rsid w:val="00FA0E59"/>
    <w:rsid w:val="00FA0F04"/>
    <w:rsid w:val="00FA186B"/>
    <w:rsid w:val="00FA1B80"/>
    <w:rsid w:val="00FA2BD0"/>
    <w:rsid w:val="00FA4353"/>
    <w:rsid w:val="00FA5039"/>
    <w:rsid w:val="00FA56CA"/>
    <w:rsid w:val="00FA5C62"/>
    <w:rsid w:val="00FA7371"/>
    <w:rsid w:val="00FA75E0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7F3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93C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4F3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A7DB-0684-427C-8448-216238AE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666</Words>
  <Characters>3801</Characters>
  <Application>Microsoft Office Word</Application>
  <DocSecurity>0</DocSecurity>
  <Lines>31</Lines>
  <Paragraphs>8</Paragraphs>
  <ScaleCrop>false</ScaleCrop>
  <Company>英业达(天津）电子技术有限公司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Guan-Wei (高貫偉 ITC)</dc:creator>
  <cp:lastModifiedBy>Gao, Guan-Wei (高貫偉 ITC)</cp:lastModifiedBy>
  <cp:revision>8</cp:revision>
  <dcterms:created xsi:type="dcterms:W3CDTF">2012-02-29T06:38:00Z</dcterms:created>
  <dcterms:modified xsi:type="dcterms:W3CDTF">2012-05-18T00:41:00Z</dcterms:modified>
</cp:coreProperties>
</file>