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FA1E3C" w:rsidP="00FF0CD5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>IEC Label</w:t>
      </w:r>
      <w:r w:rsidR="00FF0CD5">
        <w:rPr>
          <w:rFonts w:ascii="Times New Roman" w:hAnsi="Times New Roman" w:cs="Times New Roman" w:hint="eastAsia"/>
          <w:b/>
          <w:sz w:val="84"/>
          <w:szCs w:val="84"/>
        </w:rPr>
        <w:t xml:space="preserve"> Print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AC0AD6" w:rsidRDefault="00AC0AD6" w:rsidP="00FB3987">
            <w:pPr>
              <w:rPr>
                <w:rFonts w:ascii="Courier New" w:eastAsia="SimSun" w:hAnsi="Courier New" w:cs="Times New Roman"/>
              </w:rPr>
            </w:pPr>
            <w:r w:rsidRPr="00AC0AD6">
              <w:rPr>
                <w:rFonts w:hint="eastAsia"/>
              </w:rPr>
              <w:t>示意图控件说明</w:t>
            </w:r>
          </w:p>
        </w:tc>
        <w:tc>
          <w:tcPr>
            <w:tcW w:w="990" w:type="pct"/>
          </w:tcPr>
          <w:p w:rsidR="006612ED" w:rsidRPr="006612ED" w:rsidRDefault="00AC0AD6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9</w:t>
            </w:r>
          </w:p>
        </w:tc>
        <w:tc>
          <w:tcPr>
            <w:tcW w:w="789" w:type="pct"/>
          </w:tcPr>
          <w:p w:rsidR="006612ED" w:rsidRPr="006612ED" w:rsidRDefault="00AC0AD6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UC BUG</w:t>
            </w:r>
          </w:p>
        </w:tc>
        <w:tc>
          <w:tcPr>
            <w:tcW w:w="1331" w:type="pct"/>
          </w:tcPr>
          <w:p w:rsidR="006612ED" w:rsidRPr="00AC0AD6" w:rsidRDefault="00AC0AD6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AC0AD6">
              <w:rPr>
                <w:color w:val="FF0000"/>
              </w:rPr>
              <w:t>Vendor CT Or</w:t>
            </w:r>
            <w:r w:rsidRPr="00AC0AD6">
              <w:t xml:space="preserve"> </w:t>
            </w:r>
            <w:r>
              <w:rPr>
                <w:rFonts w:hint="eastAsia"/>
              </w:rPr>
              <w:t>Qty</w:t>
            </w:r>
            <w:r>
              <w:rPr>
                <w:rFonts w:eastAsia="SimSun" w:hint="eastAsia"/>
              </w:rPr>
              <w:t>去掉</w:t>
            </w:r>
            <w:r w:rsidRPr="00AC0AD6">
              <w:rPr>
                <w:color w:val="FF0000"/>
              </w:rPr>
              <w:t>Vendor CT Or</w:t>
            </w:r>
          </w:p>
        </w:tc>
        <w:tc>
          <w:tcPr>
            <w:tcW w:w="757" w:type="pct"/>
          </w:tcPr>
          <w:p w:rsidR="006612ED" w:rsidRPr="006612ED" w:rsidRDefault="005E5F19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2012-03-02</w:t>
            </w:r>
          </w:p>
        </w:tc>
        <w:tc>
          <w:tcPr>
            <w:tcW w:w="554" w:type="pct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9E23F7" w:rsidRPr="006612ED" w:rsidRDefault="009E23F7" w:rsidP="00D515D8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20FEE" w:rsidRDefault="001F6FF4">
      <w:pPr>
        <w:pStyle w:val="10"/>
        <w:tabs>
          <w:tab w:val="left" w:pos="420"/>
          <w:tab w:val="right" w:leader="dot" w:pos="973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1146" w:history="1">
        <w:r w:rsidR="00720FEE" w:rsidRPr="00220F21">
          <w:rPr>
            <w:rStyle w:val="a5"/>
            <w:rFonts w:ascii="Times New Roman" w:eastAsia="SimHei" w:hAnsi="Times New Roman"/>
            <w:noProof/>
          </w:rPr>
          <w:t>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1F6FF4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7" w:history="1">
        <w:r w:rsidR="00720FEE" w:rsidRPr="00220F21">
          <w:rPr>
            <w:rStyle w:val="a5"/>
            <w:rFonts w:ascii="Times New Roman" w:eastAsia="SimSun" w:hAnsi="Times New Roman"/>
            <w:noProof/>
          </w:rPr>
          <w:t>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Sun" w:hAnsi="Times New Roman"/>
            <w:noProof/>
          </w:rPr>
          <w:t>Introduce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1F6FF4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8" w:history="1">
        <w:r w:rsidR="00720FEE" w:rsidRPr="00220F21">
          <w:rPr>
            <w:rStyle w:val="a5"/>
            <w:rFonts w:ascii="Times New Roman" w:eastAsia="SimSun" w:hAnsi="Times New Roman"/>
            <w:noProof/>
          </w:rPr>
          <w:t>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Sun" w:hAnsi="Times New Roman"/>
            <w:noProof/>
          </w:rPr>
          <w:t>References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1F6FF4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303341149" w:history="1">
        <w:r w:rsidR="00720FEE" w:rsidRPr="00220F21">
          <w:rPr>
            <w:rStyle w:val="a5"/>
            <w:rFonts w:ascii="Times New Roman" w:eastAsia="SimHei" w:hAnsi="Times New Roman"/>
            <w:noProof/>
          </w:rPr>
          <w:t>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Hei" w:hAnsi="Times New Roman"/>
            <w:noProof/>
          </w:rPr>
          <w:t>User Interfaces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1F6FF4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50" w:history="1">
        <w:r w:rsidR="00720FEE" w:rsidRPr="00220F21">
          <w:rPr>
            <w:rStyle w:val="a5"/>
            <w:rFonts w:ascii="Times New Roman" w:eastAsia="SimSun" w:hAnsi="Times New Roman"/>
            <w:noProof/>
          </w:rPr>
          <w:t>2.1.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Sun" w:hAnsi="Times New Roman" w:hint="eastAsia"/>
            <w:noProof/>
          </w:rPr>
          <w:t>主界面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1F6FF4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1" w:history="1">
        <w:r w:rsidR="00720FEE" w:rsidRPr="00220F21">
          <w:rPr>
            <w:rStyle w:val="a5"/>
            <w:rFonts w:ascii="Times New Roman" w:eastAsia="SimHei" w:hAnsi="Times New Roman"/>
            <w:noProof/>
          </w:rPr>
          <w:t>2.1.1.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Hei" w:hint="eastAsia"/>
            <w:noProof/>
          </w:rPr>
          <w:t>示意图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1F6FF4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2" w:history="1">
        <w:r w:rsidR="00720FEE" w:rsidRPr="00220F21">
          <w:rPr>
            <w:rStyle w:val="a5"/>
            <w:rFonts w:ascii="Times New Roman" w:eastAsia="SimHei"/>
            <w:noProof/>
          </w:rPr>
          <w:t>2.1.2.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Hei" w:hint="eastAsia"/>
            <w:noProof/>
          </w:rPr>
          <w:t>界面说明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1F6FF4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3" w:history="1">
        <w:r w:rsidR="00720FEE" w:rsidRPr="00220F21">
          <w:rPr>
            <w:rStyle w:val="a5"/>
            <w:rFonts w:ascii="Times New Roman" w:eastAsia="SimHei"/>
            <w:noProof/>
          </w:rPr>
          <w:t>2.1.3.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SimHei" w:hint="eastAsia"/>
            <w:noProof/>
          </w:rPr>
          <w:t>控件说明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1F6FF4">
      <w:pPr>
        <w:pStyle w:val="10"/>
        <w:tabs>
          <w:tab w:val="right" w:leader="dot" w:pos="9736"/>
        </w:tabs>
        <w:rPr>
          <w:noProof/>
        </w:rPr>
      </w:pPr>
      <w:hyperlink w:anchor="_Toc303341154" w:history="1">
        <w:r w:rsidR="00720FEE" w:rsidRPr="00220F21">
          <w:rPr>
            <w:rStyle w:val="a5"/>
            <w:rFonts w:ascii="Times New Roman" w:eastAsia="SimHei" w:hAnsi="Times New Roman"/>
            <w:noProof/>
          </w:rPr>
          <w:t>Appendix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1F6FF4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334114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334114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FA1E3C">
        <w:rPr>
          <w:rFonts w:hint="eastAsia"/>
        </w:rPr>
        <w:t>IEC Label Print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DF7887">
        <w:rPr>
          <w:rFonts w:ascii="Courier New" w:eastAsia="SimSun" w:hAnsi="Courier New" w:hint="eastAsia"/>
        </w:rPr>
        <w:t>i</w:t>
      </w:r>
      <w:r w:rsidR="0096467D">
        <w:rPr>
          <w:rFonts w:ascii="Courier New" w:eastAsia="SimSun" w:hAnsi="Courier New" w:hint="eastAsia"/>
        </w:rPr>
        <w:t>MES</w:t>
      </w:r>
      <w:proofErr w:type="spellEnd"/>
      <w:r w:rsidR="00BB1339">
        <w:rPr>
          <w:rFonts w:ascii="Courier New" w:eastAsia="SimSun" w:hAnsi="Courier New" w:hint="eastAsia"/>
        </w:rPr>
        <w:t xml:space="preserve"> </w:t>
      </w:r>
      <w:r w:rsidR="00BB1339" w:rsidRPr="00BB1339">
        <w:rPr>
          <w:rFonts w:ascii="Courier New" w:eastAsia="SimSun" w:hAnsi="Courier New"/>
        </w:rPr>
        <w:t>201</w:t>
      </w:r>
      <w:r w:rsidR="0096467D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3341148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3341149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3341150"/>
      <w:r>
        <w:rPr>
          <w:rFonts w:ascii="Times New Roman" w:eastAsia="SimSun" w:hAnsi="Times New Roman" w:hint="eastAsia"/>
        </w:rPr>
        <w:t>主界面</w:t>
      </w:r>
      <w:bookmarkEnd w:id="4"/>
    </w:p>
    <w:p w:rsidR="00F2370C" w:rsidRDefault="00FA1E3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5" w:name="_Toc303341151"/>
      <w:r w:rsidRPr="00F2370C">
        <w:rPr>
          <w:rFonts w:ascii="Courier New" w:eastAsia="SimSun" w:hAnsi="Courier New" w:hint="eastAsia"/>
        </w:rPr>
        <w:t>[</w:t>
      </w:r>
      <w:r>
        <w:rPr>
          <w:rFonts w:hint="eastAsia"/>
        </w:rPr>
        <w:t>IEC Label Print</w:t>
      </w:r>
      <w:r w:rsidRPr="00F2370C">
        <w:rPr>
          <w:rFonts w:ascii="Courier New" w:eastAsia="SimSun" w:hAnsi="Courier New" w:hint="eastAsia"/>
        </w:rPr>
        <w:t>]</w:t>
      </w:r>
      <w:r w:rsidR="000D5725">
        <w:rPr>
          <w:rFonts w:ascii="Times New Roman" w:eastAsia="SimHei" w:hint="eastAsia"/>
          <w:sz w:val="28"/>
        </w:rPr>
        <w:t>示意图</w:t>
      </w:r>
      <w:bookmarkEnd w:id="5"/>
    </w:p>
    <w:p w:rsidR="00FA46FD" w:rsidRPr="00FA46FD" w:rsidRDefault="0018602E" w:rsidP="00FA46FD">
      <w:r>
        <w:rPr>
          <w:noProof/>
        </w:rPr>
        <w:drawing>
          <wp:inline distT="0" distB="0" distL="0" distR="0">
            <wp:extent cx="6188710" cy="4163060"/>
            <wp:effectExtent l="19050" t="0" r="2540" b="0"/>
            <wp:docPr id="1" name="图片 0" descr="IEC Label Prin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C Label Print 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C" w:rsidRPr="00A57980" w:rsidRDefault="00F2370C" w:rsidP="00AD1492">
      <w:pPr>
        <w:jc w:val="center"/>
        <w:rPr>
          <w:rFonts w:ascii="Courier New" w:hAnsi="Courier New"/>
        </w:rPr>
      </w:pPr>
    </w:p>
    <w:p w:rsidR="00464257" w:rsidRPr="00CF2E10" w:rsidRDefault="00891CAD" w:rsidP="00CF2E1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3341152"/>
      <w:r>
        <w:rPr>
          <w:rFonts w:ascii="Times New Roman" w:eastAsia="SimHei" w:hint="eastAsia"/>
          <w:sz w:val="28"/>
        </w:rPr>
        <w:t>T</w:t>
      </w:r>
      <w:r>
        <w:rPr>
          <w:rFonts w:ascii="Times New Roman" w:eastAsia="SimHei" w:hint="eastAsia"/>
          <w:sz w:val="28"/>
        </w:rPr>
        <w:t>示意图</w:t>
      </w:r>
      <w:r w:rsidR="000D5725" w:rsidRPr="00CF2E10">
        <w:rPr>
          <w:rFonts w:ascii="Times New Roman" w:eastAsia="SimHei" w:hint="eastAsia"/>
          <w:sz w:val="28"/>
        </w:rPr>
        <w:t>界面说明</w:t>
      </w:r>
      <w:bookmarkEnd w:id="6"/>
    </w:p>
    <w:p w:rsidR="000D5725" w:rsidRPr="00A37503" w:rsidRDefault="000D5725" w:rsidP="00A37503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FA1E3C" w:rsidRPr="00F2370C">
        <w:rPr>
          <w:rFonts w:ascii="Courier New" w:eastAsia="SimSun" w:hAnsi="Courier New" w:hint="eastAsia"/>
        </w:rPr>
        <w:t>[</w:t>
      </w:r>
      <w:r w:rsidR="00FA1E3C">
        <w:rPr>
          <w:rFonts w:hint="eastAsia"/>
        </w:rPr>
        <w:t>IEC Label Print</w:t>
      </w:r>
      <w:r w:rsidR="00FA1E3C" w:rsidRPr="00F2370C">
        <w:rPr>
          <w:rFonts w:ascii="Courier New" w:eastAsia="SimSun" w:hAnsi="Courier New" w:hint="eastAsia"/>
        </w:rPr>
        <w:t>]</w:t>
      </w:r>
      <w:r w:rsidR="00A37503" w:rsidRPr="00A37503">
        <w:rPr>
          <w:rFonts w:ascii="Courier New" w:eastAsia="SimSun" w:hAnsi="Courier New" w:hint="eastAsia"/>
        </w:rPr>
        <w:t>工作界面。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C6191E">
        <w:rPr>
          <w:rFonts w:ascii="Courier New" w:eastAsia="SimSun" w:hAnsi="Courier New" w:hint="eastAsia"/>
        </w:rPr>
        <w:t>新开界面，去掉</w:t>
      </w:r>
      <w:r w:rsidR="00C6191E">
        <w:rPr>
          <w:rFonts w:ascii="Courier New" w:eastAsia="SimSun" w:hAnsi="Courier New" w:hint="eastAsia"/>
        </w:rPr>
        <w:t>browser</w:t>
      </w:r>
      <w:r w:rsidR="00C6191E">
        <w:rPr>
          <w:rFonts w:ascii="Courier New" w:eastAsia="SimSun" w:hAnsi="Courier New" w:hint="eastAsia"/>
        </w:rPr>
        <w:t>的任何</w:t>
      </w:r>
      <w:r w:rsidR="00C6191E">
        <w:rPr>
          <w:rFonts w:ascii="Courier New" w:eastAsia="SimSun" w:hAnsi="Courier New" w:hint="eastAsia"/>
        </w:rPr>
        <w:t>bar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="00A421F9">
        <w:rPr>
          <w:rFonts w:ascii="Courier New" w:eastAsia="SimSun" w:hAnsi="Courier New" w:hint="eastAsia"/>
        </w:rPr>
        <w:t>主界面上的</w:t>
      </w:r>
      <w:proofErr w:type="spellStart"/>
      <w:r w:rsidR="00A37503" w:rsidRPr="00A37503">
        <w:rPr>
          <w:rFonts w:ascii="Courier New" w:eastAsia="SimSun" w:hAnsi="Courier New" w:hint="eastAsia"/>
        </w:rPr>
        <w:t>iMES</w:t>
      </w:r>
      <w:proofErr w:type="spellEnd"/>
      <w:r w:rsidR="00A37503" w:rsidRPr="00A37503">
        <w:rPr>
          <w:rFonts w:ascii="Courier New" w:eastAsia="SimSun" w:hAnsi="Courier New" w:hint="eastAsia"/>
        </w:rPr>
        <w:t>功能树</w:t>
      </w:r>
      <w:r w:rsidR="00FA1E3C" w:rsidRPr="00F2370C">
        <w:rPr>
          <w:rFonts w:ascii="Courier New" w:eastAsia="SimSun" w:hAnsi="Courier New" w:hint="eastAsia"/>
        </w:rPr>
        <w:t>[</w:t>
      </w:r>
      <w:r w:rsidR="00FA1E3C">
        <w:rPr>
          <w:rFonts w:hint="eastAsia"/>
        </w:rPr>
        <w:t>IEC Label Print</w:t>
      </w:r>
      <w:r w:rsidR="00FA1E3C" w:rsidRPr="00F2370C">
        <w:rPr>
          <w:rFonts w:ascii="Courier New" w:eastAsia="SimSun" w:hAnsi="Courier New" w:hint="eastAsia"/>
        </w:rPr>
        <w:t>]</w:t>
      </w:r>
      <w:r w:rsidR="00A421F9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403D36" w:rsidRPr="00CF2E10" w:rsidRDefault="00891CAD" w:rsidP="00403D3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03341153"/>
      <w:r>
        <w:rPr>
          <w:rFonts w:ascii="Times New Roman" w:eastAsia="SimHei" w:hint="eastAsia"/>
          <w:sz w:val="28"/>
        </w:rPr>
        <w:lastRenderedPageBreak/>
        <w:t>示意图</w:t>
      </w:r>
      <w:r w:rsidR="00403D36" w:rsidRPr="00CF2E10">
        <w:rPr>
          <w:rFonts w:ascii="Times New Roman" w:eastAsia="SimHei" w:hint="eastAsia"/>
          <w:sz w:val="28"/>
        </w:rPr>
        <w:t>控件说明</w:t>
      </w:r>
    </w:p>
    <w:p w:rsidR="00403D36" w:rsidRPr="000407A2" w:rsidRDefault="00403D36" w:rsidP="00403D36">
      <w:pPr>
        <w:ind w:firstLineChars="200" w:firstLine="420"/>
        <w:rPr>
          <w:rFonts w:ascii="Courier New" w:eastAsia="SimSun" w:hAnsi="Courier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6"/>
        <w:gridCol w:w="1387"/>
        <w:gridCol w:w="2023"/>
        <w:gridCol w:w="488"/>
        <w:gridCol w:w="958"/>
        <w:gridCol w:w="486"/>
        <w:gridCol w:w="2662"/>
        <w:gridCol w:w="1602"/>
      </w:tblGrid>
      <w:tr w:rsidR="00C04A83" w:rsidRPr="001C3831" w:rsidTr="00C04A83">
        <w:trPr>
          <w:tblHeader/>
        </w:trPr>
        <w:tc>
          <w:tcPr>
            <w:tcW w:w="406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432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64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577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991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571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2662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1959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proofErr w:type="gramStart"/>
            <w:r w:rsidRPr="001C3831">
              <w:rPr>
                <w:rFonts w:hint="eastAsia"/>
                <w:b/>
              </w:rPr>
              <w:t>備</w:t>
            </w:r>
            <w:proofErr w:type="gramEnd"/>
            <w:r w:rsidRPr="001C3831">
              <w:rPr>
                <w:rFonts w:hint="eastAsia"/>
                <w:b/>
              </w:rPr>
              <w:t>注</w:t>
            </w:r>
          </w:p>
        </w:tc>
      </w:tr>
      <w:tr w:rsidR="00403D36" w:rsidRPr="00C310D3" w:rsidTr="00C04A83">
        <w:tc>
          <w:tcPr>
            <w:tcW w:w="406" w:type="dxa"/>
          </w:tcPr>
          <w:p w:rsidR="00403D36" w:rsidRDefault="00403D36" w:rsidP="00C04A83">
            <w:pPr>
              <w:pStyle w:val="a7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432" w:type="dxa"/>
          </w:tcPr>
          <w:p w:rsidR="00FA1E3C" w:rsidRDefault="00C04A83" w:rsidP="00DB3832">
            <w:r>
              <w:rPr>
                <w:rFonts w:hint="eastAsia"/>
              </w:rPr>
              <w:t>PC</w:t>
            </w:r>
          </w:p>
        </w:tc>
        <w:tc>
          <w:tcPr>
            <w:tcW w:w="1364" w:type="dxa"/>
          </w:tcPr>
          <w:p w:rsidR="00403D36" w:rsidRDefault="00C04A83" w:rsidP="00DB3832">
            <w:r>
              <w:rPr>
                <w:rFonts w:hint="eastAsia"/>
              </w:rPr>
              <w:t>Check Box</w:t>
            </w:r>
          </w:p>
        </w:tc>
        <w:tc>
          <w:tcPr>
            <w:tcW w:w="577" w:type="dxa"/>
          </w:tcPr>
          <w:p w:rsidR="00403D36" w:rsidRDefault="00403D36" w:rsidP="00DB3832"/>
        </w:tc>
        <w:tc>
          <w:tcPr>
            <w:tcW w:w="991" w:type="dxa"/>
          </w:tcPr>
          <w:p w:rsidR="00403D36" w:rsidRDefault="00C04A83" w:rsidP="00DB3832">
            <w:r>
              <w:rPr>
                <w:rFonts w:hint="eastAsia"/>
              </w:rPr>
              <w:t>Checked</w:t>
            </w:r>
          </w:p>
        </w:tc>
        <w:tc>
          <w:tcPr>
            <w:tcW w:w="571" w:type="dxa"/>
          </w:tcPr>
          <w:p w:rsidR="00403D36" w:rsidRDefault="00403D36" w:rsidP="00DB3832">
            <w:r>
              <w:rPr>
                <w:rFonts w:hint="eastAsia"/>
              </w:rPr>
              <w:t>是</w:t>
            </w:r>
          </w:p>
        </w:tc>
        <w:tc>
          <w:tcPr>
            <w:tcW w:w="2662" w:type="dxa"/>
          </w:tcPr>
          <w:p w:rsidR="00C04A83" w:rsidRDefault="00403D36" w:rsidP="00C04A83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当点选</w:t>
            </w:r>
            <w:r w:rsidR="00C04A83">
              <w:rPr>
                <w:rFonts w:hint="eastAsia"/>
              </w:rPr>
              <w:t>Checked</w:t>
            </w:r>
            <w:r w:rsidR="00FA1E3C">
              <w:rPr>
                <w:rFonts w:hint="eastAsia"/>
              </w:rPr>
              <w:t xml:space="preserve">, </w:t>
            </w:r>
          </w:p>
          <w:p w:rsidR="00C04A83" w:rsidRDefault="00C04A83" w:rsidP="00C04A83">
            <w:pPr>
              <w:pStyle w:val="a7"/>
              <w:numPr>
                <w:ilvl w:val="1"/>
                <w:numId w:val="11"/>
              </w:numPr>
              <w:ind w:firstLineChars="0"/>
            </w:pPr>
            <w:r>
              <w:rPr>
                <w:rFonts w:hint="eastAsia"/>
              </w:rPr>
              <w:t xml:space="preserve">Family\Model  Enable , </w:t>
            </w:r>
          </w:p>
          <w:p w:rsidR="00403D36" w:rsidRDefault="00C04A83" w:rsidP="00C04A83">
            <w:pPr>
              <w:pStyle w:val="a7"/>
              <w:numPr>
                <w:ilvl w:val="1"/>
                <w:numId w:val="11"/>
              </w:numPr>
              <w:ind w:firstLineChars="0"/>
            </w:pPr>
            <w:r>
              <w:rPr>
                <w:rFonts w:hint="eastAsia"/>
              </w:rPr>
              <w:t>Date Code</w:t>
            </w:r>
            <w:bookmarkStart w:id="8" w:name="_GoBack"/>
            <w:r w:rsidRPr="00A65755">
              <w:rPr>
                <w:rFonts w:hint="eastAsia"/>
                <w:strike/>
              </w:rPr>
              <w:t xml:space="preserve"> /DDR Supplier Code</w:t>
            </w:r>
            <w:bookmarkEnd w:id="8"/>
            <w:r>
              <w:rPr>
                <w:rFonts w:hint="eastAsia"/>
              </w:rPr>
              <w:t xml:space="preserve"> </w:t>
            </w:r>
            <w:r w:rsidR="00E15D56">
              <w:rPr>
                <w:rFonts w:hint="eastAsia"/>
              </w:rPr>
              <w:t>d</w:t>
            </w:r>
            <w:r w:rsidR="00FA1E3C">
              <w:rPr>
                <w:rFonts w:hint="eastAsia"/>
              </w:rPr>
              <w:t>isable;</w:t>
            </w:r>
          </w:p>
          <w:p w:rsidR="00C04A83" w:rsidRDefault="00FA1E3C" w:rsidP="00C04A83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当点选</w:t>
            </w:r>
            <w:r w:rsidR="00C04A83">
              <w:rPr>
                <w:rFonts w:hint="eastAsia"/>
              </w:rPr>
              <w:t>Unchecked</w:t>
            </w:r>
            <w:r>
              <w:rPr>
                <w:rFonts w:hint="eastAsia"/>
              </w:rPr>
              <w:t>,</w:t>
            </w:r>
          </w:p>
          <w:p w:rsidR="00C04A83" w:rsidRDefault="00C04A83" w:rsidP="00C04A83">
            <w:pPr>
              <w:pStyle w:val="a7"/>
              <w:numPr>
                <w:ilvl w:val="1"/>
                <w:numId w:val="11"/>
              </w:numPr>
              <w:ind w:firstLineChars="0"/>
            </w:pPr>
            <w:r>
              <w:rPr>
                <w:rFonts w:hint="eastAsia"/>
              </w:rPr>
              <w:t>Date Code</w:t>
            </w:r>
            <w:r w:rsidRPr="00A65755">
              <w:rPr>
                <w:rFonts w:hint="eastAsia"/>
                <w:strike/>
              </w:rPr>
              <w:t>/DDR Supplier  Code</w:t>
            </w:r>
            <w:r w:rsidR="00FA1E3C">
              <w:rPr>
                <w:rFonts w:hint="eastAsia"/>
              </w:rPr>
              <w:t>可</w:t>
            </w:r>
            <w:r>
              <w:rPr>
                <w:rFonts w:hint="eastAsia"/>
              </w:rPr>
              <w:t>选择</w:t>
            </w:r>
          </w:p>
          <w:p w:rsidR="00FA1E3C" w:rsidRDefault="00C04A83" w:rsidP="00C04A83">
            <w:pPr>
              <w:pStyle w:val="a7"/>
              <w:numPr>
                <w:ilvl w:val="1"/>
                <w:numId w:val="11"/>
              </w:numPr>
              <w:ind w:firstLineChars="0"/>
            </w:pPr>
            <w:r>
              <w:rPr>
                <w:rFonts w:hint="eastAsia"/>
              </w:rPr>
              <w:t>Family\Model</w:t>
            </w:r>
            <w:r w:rsidR="00E15D56">
              <w:rPr>
                <w:rFonts w:hint="eastAsia"/>
              </w:rPr>
              <w:t xml:space="preserve"> d</w:t>
            </w:r>
            <w:r w:rsidR="00FA1E3C">
              <w:rPr>
                <w:rFonts w:hint="eastAsia"/>
              </w:rPr>
              <w:t>isable;</w:t>
            </w:r>
          </w:p>
        </w:tc>
        <w:tc>
          <w:tcPr>
            <w:tcW w:w="1959" w:type="dxa"/>
          </w:tcPr>
          <w:p w:rsidR="00403D36" w:rsidRPr="00C310D3" w:rsidRDefault="00403D36" w:rsidP="00FA1E3C">
            <w:r>
              <w:rPr>
                <w:rFonts w:hint="eastAsia"/>
              </w:rPr>
              <w:t>点选</w:t>
            </w:r>
          </w:p>
        </w:tc>
      </w:tr>
      <w:tr w:rsidR="00C04A83" w:rsidRPr="0056325D" w:rsidTr="00C04A83">
        <w:tc>
          <w:tcPr>
            <w:tcW w:w="406" w:type="dxa"/>
          </w:tcPr>
          <w:p w:rsidR="00C04A83" w:rsidRDefault="00C04A83" w:rsidP="00C04A83">
            <w:pPr>
              <w:pStyle w:val="a7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432" w:type="dxa"/>
          </w:tcPr>
          <w:p w:rsidR="00C04A83" w:rsidRDefault="00C04A83" w:rsidP="00DB3832">
            <w:r>
              <w:rPr>
                <w:rFonts w:hint="eastAsia"/>
              </w:rPr>
              <w:t>Family</w:t>
            </w:r>
          </w:p>
        </w:tc>
        <w:tc>
          <w:tcPr>
            <w:tcW w:w="1364" w:type="dxa"/>
          </w:tcPr>
          <w:p w:rsidR="00C04A83" w:rsidRDefault="00C04A83" w:rsidP="00F50435">
            <w:proofErr w:type="spellStart"/>
            <w:r>
              <w:t>D</w:t>
            </w:r>
            <w:r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577" w:type="dxa"/>
          </w:tcPr>
          <w:p w:rsidR="00C04A83" w:rsidRDefault="00C04A83" w:rsidP="00F50435"/>
        </w:tc>
        <w:tc>
          <w:tcPr>
            <w:tcW w:w="991" w:type="dxa"/>
          </w:tcPr>
          <w:p w:rsidR="00C04A83" w:rsidRDefault="00C04A83" w:rsidP="00F50435">
            <w:r>
              <w:rPr>
                <w:rFonts w:hint="eastAsia"/>
              </w:rPr>
              <w:t>空</w:t>
            </w:r>
          </w:p>
        </w:tc>
        <w:tc>
          <w:tcPr>
            <w:tcW w:w="571" w:type="dxa"/>
          </w:tcPr>
          <w:p w:rsidR="00C04A83" w:rsidRDefault="00C04A83" w:rsidP="00F50435">
            <w:r>
              <w:rPr>
                <w:rFonts w:hint="eastAsia"/>
              </w:rPr>
              <w:t>是</w:t>
            </w:r>
          </w:p>
        </w:tc>
        <w:tc>
          <w:tcPr>
            <w:tcW w:w="2662" w:type="dxa"/>
          </w:tcPr>
          <w:p w:rsidR="00C04A83" w:rsidRDefault="00C04A83" w:rsidP="00F50435"/>
        </w:tc>
        <w:tc>
          <w:tcPr>
            <w:tcW w:w="1959" w:type="dxa"/>
          </w:tcPr>
          <w:p w:rsidR="00C04A83" w:rsidRPr="0056325D" w:rsidRDefault="00C04A83" w:rsidP="00F50435"/>
        </w:tc>
      </w:tr>
      <w:tr w:rsidR="00C04A83" w:rsidRPr="0056325D" w:rsidTr="00C04A83">
        <w:tc>
          <w:tcPr>
            <w:tcW w:w="406" w:type="dxa"/>
          </w:tcPr>
          <w:p w:rsidR="00C04A83" w:rsidRDefault="00C04A83" w:rsidP="00C04A83">
            <w:pPr>
              <w:pStyle w:val="a7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432" w:type="dxa"/>
          </w:tcPr>
          <w:p w:rsidR="00C04A83" w:rsidRDefault="00C04A83" w:rsidP="00DB3832">
            <w:r>
              <w:rPr>
                <w:rFonts w:hint="eastAsia"/>
              </w:rPr>
              <w:t>Model</w:t>
            </w:r>
          </w:p>
        </w:tc>
        <w:tc>
          <w:tcPr>
            <w:tcW w:w="1364" w:type="dxa"/>
          </w:tcPr>
          <w:p w:rsidR="00C04A83" w:rsidRPr="0018602E" w:rsidRDefault="0018602E" w:rsidP="00F50435">
            <w:pPr>
              <w:rPr>
                <w:rFonts w:eastAsia="宋体" w:hint="eastAsia"/>
                <w:rPrChange w:id="9" w:author="Gao, Guan-Wei (高貫偉 ITC)" w:date="2012-05-03T08:50:00Z">
                  <w:rPr/>
                </w:rPrChange>
              </w:rPr>
            </w:pPr>
            <w:ins w:id="10" w:author="Gao, Guan-Wei (高貫偉 ITC)" w:date="2012-05-03T08:50:00Z">
              <w:r>
                <w:rPr>
                  <w:rFonts w:eastAsia="宋体" w:hint="eastAsia"/>
                </w:rPr>
                <w:t>TextBox</w:t>
              </w:r>
            </w:ins>
            <w:del w:id="11" w:author="Gao, Guan-Wei (高貫偉 ITC)" w:date="2012-05-03T08:50:00Z">
              <w:r w:rsidR="00C04A83" w:rsidDel="0018602E">
                <w:delText>D</w:delText>
              </w:r>
              <w:r w:rsidR="00C04A83" w:rsidDel="0018602E">
                <w:rPr>
                  <w:rFonts w:hint="eastAsia"/>
                </w:rPr>
                <w:delText>ropdownlist</w:delText>
              </w:r>
            </w:del>
          </w:p>
        </w:tc>
        <w:tc>
          <w:tcPr>
            <w:tcW w:w="577" w:type="dxa"/>
          </w:tcPr>
          <w:p w:rsidR="00C04A83" w:rsidRDefault="00C04A83" w:rsidP="00F50435"/>
        </w:tc>
        <w:tc>
          <w:tcPr>
            <w:tcW w:w="991" w:type="dxa"/>
          </w:tcPr>
          <w:p w:rsidR="00C04A83" w:rsidRDefault="00C04A83" w:rsidP="00F50435">
            <w:r>
              <w:rPr>
                <w:rFonts w:hint="eastAsia"/>
              </w:rPr>
              <w:t>空</w:t>
            </w:r>
          </w:p>
        </w:tc>
        <w:tc>
          <w:tcPr>
            <w:tcW w:w="571" w:type="dxa"/>
          </w:tcPr>
          <w:p w:rsidR="00C04A83" w:rsidRDefault="00C04A83" w:rsidP="00F50435">
            <w:r>
              <w:rPr>
                <w:rFonts w:hint="eastAsia"/>
              </w:rPr>
              <w:t>是</w:t>
            </w:r>
          </w:p>
        </w:tc>
        <w:tc>
          <w:tcPr>
            <w:tcW w:w="2662" w:type="dxa"/>
          </w:tcPr>
          <w:p w:rsidR="00C04A83" w:rsidRDefault="00C04A83" w:rsidP="00F50435"/>
        </w:tc>
        <w:tc>
          <w:tcPr>
            <w:tcW w:w="1959" w:type="dxa"/>
          </w:tcPr>
          <w:p w:rsidR="00C04A83" w:rsidRPr="0056325D" w:rsidRDefault="00C04A83" w:rsidP="00F50435"/>
        </w:tc>
      </w:tr>
      <w:tr w:rsidR="00C04A83" w:rsidRPr="0056325D" w:rsidTr="00C04A83">
        <w:tc>
          <w:tcPr>
            <w:tcW w:w="406" w:type="dxa"/>
          </w:tcPr>
          <w:p w:rsidR="00C04A83" w:rsidRDefault="00C04A83" w:rsidP="00C04A83">
            <w:pPr>
              <w:pStyle w:val="a7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432" w:type="dxa"/>
          </w:tcPr>
          <w:p w:rsidR="00C04A83" w:rsidRDefault="00C04A83" w:rsidP="00DB3832">
            <w:r>
              <w:rPr>
                <w:rFonts w:hint="eastAsia"/>
              </w:rPr>
              <w:t>Part Type</w:t>
            </w:r>
          </w:p>
        </w:tc>
        <w:tc>
          <w:tcPr>
            <w:tcW w:w="1364" w:type="dxa"/>
          </w:tcPr>
          <w:p w:rsidR="00C04A83" w:rsidRDefault="00C04A83" w:rsidP="00DB3832">
            <w:proofErr w:type="spellStart"/>
            <w:r>
              <w:t>D</w:t>
            </w:r>
            <w:r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577" w:type="dxa"/>
          </w:tcPr>
          <w:p w:rsidR="00C04A83" w:rsidRDefault="00C04A83" w:rsidP="00DB3832"/>
        </w:tc>
        <w:tc>
          <w:tcPr>
            <w:tcW w:w="991" w:type="dxa"/>
          </w:tcPr>
          <w:p w:rsidR="00C04A83" w:rsidRDefault="00C04A83" w:rsidP="00DB3832">
            <w:r>
              <w:rPr>
                <w:rFonts w:hint="eastAsia"/>
              </w:rPr>
              <w:t>空</w:t>
            </w:r>
          </w:p>
        </w:tc>
        <w:tc>
          <w:tcPr>
            <w:tcW w:w="571" w:type="dxa"/>
          </w:tcPr>
          <w:p w:rsidR="00C04A83" w:rsidRDefault="00C04A83" w:rsidP="00DB3832">
            <w:r>
              <w:rPr>
                <w:rFonts w:hint="eastAsia"/>
              </w:rPr>
              <w:t>是</w:t>
            </w:r>
          </w:p>
        </w:tc>
        <w:tc>
          <w:tcPr>
            <w:tcW w:w="2662" w:type="dxa"/>
          </w:tcPr>
          <w:p w:rsidR="00C04A83" w:rsidRDefault="00C04A83" w:rsidP="00DB3832"/>
        </w:tc>
        <w:tc>
          <w:tcPr>
            <w:tcW w:w="1959" w:type="dxa"/>
          </w:tcPr>
          <w:p w:rsidR="00C04A83" w:rsidRPr="0056325D" w:rsidRDefault="00C04A83" w:rsidP="00DB3832">
            <w:r>
              <w:rPr>
                <w:rFonts w:hint="eastAsia"/>
              </w:rPr>
              <w:t>目前阶段只显示</w:t>
            </w:r>
            <w:r>
              <w:rPr>
                <w:rFonts w:hint="eastAsia"/>
              </w:rPr>
              <w:t>Memory</w:t>
            </w:r>
          </w:p>
        </w:tc>
      </w:tr>
      <w:tr w:rsidR="00C04A83" w:rsidRPr="00C310D3" w:rsidTr="00C04A83">
        <w:tc>
          <w:tcPr>
            <w:tcW w:w="406" w:type="dxa"/>
          </w:tcPr>
          <w:p w:rsidR="00C04A83" w:rsidRDefault="00C04A83" w:rsidP="00C04A83">
            <w:pPr>
              <w:pStyle w:val="a7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432" w:type="dxa"/>
          </w:tcPr>
          <w:p w:rsidR="00C04A83" w:rsidRDefault="00C04A83" w:rsidP="00DB3832">
            <w:r>
              <w:rPr>
                <w:rFonts w:hint="eastAsia"/>
              </w:rPr>
              <w:t>Rev</w:t>
            </w:r>
          </w:p>
        </w:tc>
        <w:tc>
          <w:tcPr>
            <w:tcW w:w="1364" w:type="dxa"/>
          </w:tcPr>
          <w:p w:rsidR="00C04A83" w:rsidRDefault="00C04A83" w:rsidP="00C97A1F">
            <w:r>
              <w:t>T</w:t>
            </w:r>
            <w:r>
              <w:rPr>
                <w:rFonts w:hint="eastAsia"/>
              </w:rPr>
              <w:t>extbox</w:t>
            </w:r>
          </w:p>
        </w:tc>
        <w:tc>
          <w:tcPr>
            <w:tcW w:w="577" w:type="dxa"/>
          </w:tcPr>
          <w:p w:rsidR="00C04A83" w:rsidRDefault="00C04A83" w:rsidP="00C97A1F"/>
        </w:tc>
        <w:tc>
          <w:tcPr>
            <w:tcW w:w="991" w:type="dxa"/>
          </w:tcPr>
          <w:p w:rsidR="00C04A83" w:rsidRDefault="00C04A83" w:rsidP="00C97A1F">
            <w:r>
              <w:rPr>
                <w:rFonts w:hint="eastAsia"/>
              </w:rPr>
              <w:t>空</w:t>
            </w:r>
          </w:p>
        </w:tc>
        <w:tc>
          <w:tcPr>
            <w:tcW w:w="571" w:type="dxa"/>
          </w:tcPr>
          <w:p w:rsidR="00C04A83" w:rsidRDefault="00C04A83" w:rsidP="00DB3832">
            <w:r>
              <w:rPr>
                <w:rFonts w:hint="eastAsia"/>
              </w:rPr>
              <w:t>是</w:t>
            </w:r>
          </w:p>
        </w:tc>
        <w:tc>
          <w:tcPr>
            <w:tcW w:w="2662" w:type="dxa"/>
          </w:tcPr>
          <w:p w:rsidR="00C04A83" w:rsidRDefault="00C04A83" w:rsidP="00DB3832"/>
        </w:tc>
        <w:tc>
          <w:tcPr>
            <w:tcW w:w="1959" w:type="dxa"/>
          </w:tcPr>
          <w:p w:rsidR="00C04A83" w:rsidRPr="00C310D3" w:rsidRDefault="00C04A83" w:rsidP="00DB3832">
            <w:pPr>
              <w:rPr>
                <w:b/>
                <w:szCs w:val="20"/>
              </w:rPr>
            </w:pPr>
          </w:p>
        </w:tc>
      </w:tr>
      <w:tr w:rsidR="00C04A83" w:rsidTr="00C04A83">
        <w:tc>
          <w:tcPr>
            <w:tcW w:w="406" w:type="dxa"/>
          </w:tcPr>
          <w:p w:rsidR="00C04A83" w:rsidRDefault="00C04A83" w:rsidP="00C04A83">
            <w:pPr>
              <w:pStyle w:val="a7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432" w:type="dxa"/>
          </w:tcPr>
          <w:p w:rsidR="00C04A83" w:rsidRDefault="00C04A83" w:rsidP="00DB3832">
            <w:r>
              <w:rPr>
                <w:rFonts w:hint="eastAsia"/>
              </w:rPr>
              <w:t>Date Code</w:t>
            </w:r>
          </w:p>
        </w:tc>
        <w:tc>
          <w:tcPr>
            <w:tcW w:w="1364" w:type="dxa"/>
          </w:tcPr>
          <w:p w:rsidR="00C04A83" w:rsidRDefault="00C04A83" w:rsidP="00DB3832">
            <w:proofErr w:type="spellStart"/>
            <w:r>
              <w:t>D</w:t>
            </w:r>
            <w:r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577" w:type="dxa"/>
          </w:tcPr>
          <w:p w:rsidR="00C04A83" w:rsidRDefault="00C04A83" w:rsidP="00DB3832"/>
        </w:tc>
        <w:tc>
          <w:tcPr>
            <w:tcW w:w="991" w:type="dxa"/>
          </w:tcPr>
          <w:p w:rsidR="00C04A83" w:rsidRDefault="00C04A83" w:rsidP="00C97A1F">
            <w:r>
              <w:rPr>
                <w:rFonts w:hint="eastAsia"/>
              </w:rPr>
              <w:t>空</w:t>
            </w:r>
          </w:p>
        </w:tc>
        <w:tc>
          <w:tcPr>
            <w:tcW w:w="571" w:type="dxa"/>
          </w:tcPr>
          <w:p w:rsidR="00C04A83" w:rsidRDefault="00C04A83" w:rsidP="00C97A1F">
            <w:r>
              <w:rPr>
                <w:rFonts w:hint="eastAsia"/>
              </w:rPr>
              <w:t>是</w:t>
            </w:r>
          </w:p>
        </w:tc>
        <w:tc>
          <w:tcPr>
            <w:tcW w:w="2662" w:type="dxa"/>
          </w:tcPr>
          <w:p w:rsidR="00C04A83" w:rsidRDefault="00C04A83" w:rsidP="00DB3832"/>
        </w:tc>
        <w:tc>
          <w:tcPr>
            <w:tcW w:w="1959" w:type="dxa"/>
          </w:tcPr>
          <w:p w:rsidR="00C04A83" w:rsidRDefault="005C04C6" w:rsidP="00DB3832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PC Checked,</w:t>
            </w:r>
            <w:r>
              <w:rPr>
                <w:rFonts w:hint="eastAsia"/>
              </w:rPr>
              <w:t>则选择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时带出</w:t>
            </w:r>
            <w:r>
              <w:rPr>
                <w:rFonts w:hint="eastAsia"/>
              </w:rPr>
              <w:t xml:space="preserve"> Date Code</w:t>
            </w:r>
          </w:p>
        </w:tc>
      </w:tr>
      <w:tr w:rsidR="00C04A83" w:rsidTr="00C04A83">
        <w:tc>
          <w:tcPr>
            <w:tcW w:w="406" w:type="dxa"/>
          </w:tcPr>
          <w:p w:rsidR="00C04A83" w:rsidRDefault="00C04A83" w:rsidP="00C04A83">
            <w:pPr>
              <w:pStyle w:val="a7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432" w:type="dxa"/>
          </w:tcPr>
          <w:p w:rsidR="00C04A83" w:rsidRDefault="00C04A83" w:rsidP="00C57484">
            <w:pPr>
              <w:jc w:val="left"/>
            </w:pPr>
            <w:proofErr w:type="spellStart"/>
            <w:r>
              <w:rPr>
                <w:rFonts w:hint="eastAsia"/>
              </w:rPr>
              <w:t>Config</w:t>
            </w:r>
            <w:proofErr w:type="spellEnd"/>
          </w:p>
        </w:tc>
        <w:tc>
          <w:tcPr>
            <w:tcW w:w="1364" w:type="dxa"/>
          </w:tcPr>
          <w:p w:rsidR="00C04A83" w:rsidRDefault="00C04A83" w:rsidP="00C97A1F">
            <w:r>
              <w:t>T</w:t>
            </w:r>
            <w:r>
              <w:rPr>
                <w:rFonts w:hint="eastAsia"/>
              </w:rPr>
              <w:t>extbox</w:t>
            </w:r>
          </w:p>
        </w:tc>
        <w:tc>
          <w:tcPr>
            <w:tcW w:w="577" w:type="dxa"/>
          </w:tcPr>
          <w:p w:rsidR="00C04A83" w:rsidRDefault="00C04A83" w:rsidP="00C97A1F"/>
        </w:tc>
        <w:tc>
          <w:tcPr>
            <w:tcW w:w="991" w:type="dxa"/>
          </w:tcPr>
          <w:p w:rsidR="00C04A83" w:rsidRDefault="00C04A83" w:rsidP="00C97A1F">
            <w:r>
              <w:rPr>
                <w:rFonts w:hint="eastAsia"/>
              </w:rPr>
              <w:t>空</w:t>
            </w:r>
          </w:p>
        </w:tc>
        <w:tc>
          <w:tcPr>
            <w:tcW w:w="571" w:type="dxa"/>
          </w:tcPr>
          <w:p w:rsidR="00C04A83" w:rsidRDefault="00C04A83" w:rsidP="00C97A1F">
            <w:r>
              <w:rPr>
                <w:rFonts w:hint="eastAsia"/>
              </w:rPr>
              <w:t>是</w:t>
            </w:r>
          </w:p>
        </w:tc>
        <w:tc>
          <w:tcPr>
            <w:tcW w:w="2662" w:type="dxa"/>
          </w:tcPr>
          <w:p w:rsidR="00C04A83" w:rsidRDefault="00C04A83" w:rsidP="00C97A1F"/>
        </w:tc>
        <w:tc>
          <w:tcPr>
            <w:tcW w:w="1959" w:type="dxa"/>
          </w:tcPr>
          <w:p w:rsidR="00C04A83" w:rsidRPr="00C310D3" w:rsidRDefault="00C04A83" w:rsidP="00DB3832">
            <w:pPr>
              <w:rPr>
                <w:szCs w:val="20"/>
              </w:rPr>
            </w:pPr>
          </w:p>
        </w:tc>
      </w:tr>
      <w:tr w:rsidR="00C04A83" w:rsidTr="00C04A83">
        <w:tc>
          <w:tcPr>
            <w:tcW w:w="406" w:type="dxa"/>
          </w:tcPr>
          <w:p w:rsidR="00C04A83" w:rsidRPr="00A65755" w:rsidRDefault="00C04A83" w:rsidP="00C04A83">
            <w:pPr>
              <w:pStyle w:val="a7"/>
              <w:numPr>
                <w:ilvl w:val="0"/>
                <w:numId w:val="9"/>
              </w:numPr>
              <w:ind w:firstLineChars="0"/>
              <w:rPr>
                <w:strike/>
              </w:rPr>
            </w:pPr>
          </w:p>
        </w:tc>
        <w:tc>
          <w:tcPr>
            <w:tcW w:w="1432" w:type="dxa"/>
          </w:tcPr>
          <w:p w:rsidR="00C04A83" w:rsidRPr="00A65755" w:rsidRDefault="00C04A83" w:rsidP="00C57484">
            <w:pPr>
              <w:jc w:val="left"/>
              <w:rPr>
                <w:strike/>
              </w:rPr>
            </w:pPr>
            <w:r w:rsidRPr="00A65755">
              <w:rPr>
                <w:rFonts w:hint="eastAsia"/>
                <w:strike/>
              </w:rPr>
              <w:t xml:space="preserve">DDR </w:t>
            </w:r>
            <w:proofErr w:type="spellStart"/>
            <w:r w:rsidRPr="00A65755">
              <w:rPr>
                <w:rFonts w:hint="eastAsia"/>
                <w:strike/>
              </w:rPr>
              <w:t>SupplierCode</w:t>
            </w:r>
            <w:proofErr w:type="spellEnd"/>
          </w:p>
        </w:tc>
        <w:tc>
          <w:tcPr>
            <w:tcW w:w="1364" w:type="dxa"/>
          </w:tcPr>
          <w:p w:rsidR="00C04A83" w:rsidRPr="00A65755" w:rsidRDefault="00C04A83" w:rsidP="00C97A1F">
            <w:pPr>
              <w:rPr>
                <w:strike/>
              </w:rPr>
            </w:pPr>
            <w:proofErr w:type="spellStart"/>
            <w:r w:rsidRPr="00A65755">
              <w:rPr>
                <w:strike/>
              </w:rPr>
              <w:t>D</w:t>
            </w:r>
            <w:r w:rsidRPr="00A65755">
              <w:rPr>
                <w:rFonts w:hint="eastAsia"/>
                <w:strike/>
              </w:rPr>
              <w:t>ropdownlist</w:t>
            </w:r>
            <w:proofErr w:type="spellEnd"/>
          </w:p>
        </w:tc>
        <w:tc>
          <w:tcPr>
            <w:tcW w:w="577" w:type="dxa"/>
          </w:tcPr>
          <w:p w:rsidR="00C04A83" w:rsidRPr="00A65755" w:rsidRDefault="00C04A83" w:rsidP="00C97A1F">
            <w:pPr>
              <w:rPr>
                <w:strike/>
              </w:rPr>
            </w:pPr>
          </w:p>
        </w:tc>
        <w:tc>
          <w:tcPr>
            <w:tcW w:w="991" w:type="dxa"/>
          </w:tcPr>
          <w:p w:rsidR="00C04A83" w:rsidRPr="00A65755" w:rsidRDefault="00C04A83" w:rsidP="00C97A1F">
            <w:pPr>
              <w:rPr>
                <w:strike/>
              </w:rPr>
            </w:pPr>
            <w:r w:rsidRPr="00A65755">
              <w:rPr>
                <w:rFonts w:hint="eastAsia"/>
                <w:strike/>
              </w:rPr>
              <w:t>空</w:t>
            </w:r>
          </w:p>
        </w:tc>
        <w:tc>
          <w:tcPr>
            <w:tcW w:w="571" w:type="dxa"/>
          </w:tcPr>
          <w:p w:rsidR="00C04A83" w:rsidRPr="00A65755" w:rsidRDefault="00C04A83" w:rsidP="00C97A1F">
            <w:pPr>
              <w:rPr>
                <w:strike/>
              </w:rPr>
            </w:pPr>
            <w:r w:rsidRPr="00A65755">
              <w:rPr>
                <w:rFonts w:hint="eastAsia"/>
                <w:strike/>
              </w:rPr>
              <w:t>是</w:t>
            </w:r>
          </w:p>
        </w:tc>
        <w:tc>
          <w:tcPr>
            <w:tcW w:w="2662" w:type="dxa"/>
          </w:tcPr>
          <w:p w:rsidR="00C04A83" w:rsidRPr="00A65755" w:rsidRDefault="00C04A83" w:rsidP="00C97A1F">
            <w:pPr>
              <w:rPr>
                <w:strike/>
              </w:rPr>
            </w:pPr>
          </w:p>
        </w:tc>
        <w:tc>
          <w:tcPr>
            <w:tcW w:w="1959" w:type="dxa"/>
          </w:tcPr>
          <w:p w:rsidR="00C04A83" w:rsidRPr="00A65755" w:rsidRDefault="00135015" w:rsidP="00DB3832">
            <w:pPr>
              <w:rPr>
                <w:strike/>
                <w:szCs w:val="20"/>
              </w:rPr>
            </w:pPr>
            <w:r w:rsidRPr="00A65755">
              <w:rPr>
                <w:rFonts w:hint="eastAsia"/>
                <w:strike/>
              </w:rPr>
              <w:t>当</w:t>
            </w:r>
            <w:r w:rsidRPr="00A65755">
              <w:rPr>
                <w:rFonts w:hint="eastAsia"/>
                <w:strike/>
              </w:rPr>
              <w:t>PC Checked,</w:t>
            </w:r>
            <w:r w:rsidRPr="00A65755">
              <w:rPr>
                <w:rFonts w:hint="eastAsia"/>
                <w:strike/>
              </w:rPr>
              <w:t>则选择</w:t>
            </w:r>
            <w:r w:rsidRPr="00A65755">
              <w:rPr>
                <w:rFonts w:hint="eastAsia"/>
                <w:strike/>
              </w:rPr>
              <w:t>Model</w:t>
            </w:r>
            <w:r w:rsidRPr="00A65755">
              <w:rPr>
                <w:rFonts w:hint="eastAsia"/>
                <w:strike/>
              </w:rPr>
              <w:t>时带出</w:t>
            </w:r>
            <w:r w:rsidRPr="00A65755">
              <w:rPr>
                <w:rFonts w:hint="eastAsia"/>
                <w:strike/>
              </w:rPr>
              <w:t xml:space="preserve"> </w:t>
            </w:r>
            <w:proofErr w:type="spellStart"/>
            <w:r w:rsidRPr="00A65755">
              <w:rPr>
                <w:rFonts w:hint="eastAsia"/>
                <w:strike/>
              </w:rPr>
              <w:t>SupplierCode</w:t>
            </w:r>
            <w:proofErr w:type="spellEnd"/>
          </w:p>
        </w:tc>
      </w:tr>
      <w:tr w:rsidR="00C04A83" w:rsidTr="00C04A83">
        <w:tc>
          <w:tcPr>
            <w:tcW w:w="406" w:type="dxa"/>
          </w:tcPr>
          <w:p w:rsidR="00C04A83" w:rsidRDefault="00C04A83" w:rsidP="00C04A83">
            <w:pPr>
              <w:pStyle w:val="a7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432" w:type="dxa"/>
          </w:tcPr>
          <w:p w:rsidR="00C04A83" w:rsidRDefault="00C57484" w:rsidP="00C57484">
            <w:pPr>
              <w:jc w:val="left"/>
            </w:pPr>
            <w:r w:rsidRPr="00716DBD">
              <w:rPr>
                <w:strike/>
                <w:color w:val="FF0000"/>
              </w:rPr>
              <w:t>Vendor CT Or</w:t>
            </w:r>
            <w:r>
              <w:t xml:space="preserve"> </w:t>
            </w:r>
            <w:r w:rsidR="00C04A83">
              <w:rPr>
                <w:rFonts w:hint="eastAsia"/>
              </w:rPr>
              <w:t>Qty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64" w:type="dxa"/>
          </w:tcPr>
          <w:p w:rsidR="00C04A83" w:rsidRDefault="00C04A83" w:rsidP="00C97A1F">
            <w:r>
              <w:t>T</w:t>
            </w:r>
            <w:r>
              <w:rPr>
                <w:rFonts w:hint="eastAsia"/>
              </w:rPr>
              <w:t>extbox</w:t>
            </w:r>
          </w:p>
        </w:tc>
        <w:tc>
          <w:tcPr>
            <w:tcW w:w="577" w:type="dxa"/>
          </w:tcPr>
          <w:p w:rsidR="00C04A83" w:rsidRDefault="00C04A83" w:rsidP="00C97A1F"/>
        </w:tc>
        <w:tc>
          <w:tcPr>
            <w:tcW w:w="991" w:type="dxa"/>
          </w:tcPr>
          <w:p w:rsidR="00C04A83" w:rsidRDefault="00C04A83" w:rsidP="00C97A1F">
            <w:r>
              <w:rPr>
                <w:rFonts w:hint="eastAsia"/>
              </w:rPr>
              <w:t>空</w:t>
            </w:r>
          </w:p>
        </w:tc>
        <w:tc>
          <w:tcPr>
            <w:tcW w:w="571" w:type="dxa"/>
          </w:tcPr>
          <w:p w:rsidR="00C04A83" w:rsidRDefault="00C04A83" w:rsidP="00C97A1F"/>
        </w:tc>
        <w:tc>
          <w:tcPr>
            <w:tcW w:w="2662" w:type="dxa"/>
          </w:tcPr>
          <w:p w:rsidR="00C04A83" w:rsidRDefault="00C04A83" w:rsidP="00DB3832"/>
        </w:tc>
        <w:tc>
          <w:tcPr>
            <w:tcW w:w="1959" w:type="dxa"/>
          </w:tcPr>
          <w:p w:rsidR="00C04A83" w:rsidRPr="00C310D3" w:rsidRDefault="00C04A83" w:rsidP="00DB3832">
            <w:pPr>
              <w:rPr>
                <w:szCs w:val="20"/>
              </w:rPr>
            </w:pPr>
          </w:p>
        </w:tc>
      </w:tr>
      <w:tr w:rsidR="00C04A83" w:rsidRPr="00C310D3" w:rsidTr="00C04A83">
        <w:tc>
          <w:tcPr>
            <w:tcW w:w="406" w:type="dxa"/>
          </w:tcPr>
          <w:p w:rsidR="00C04A83" w:rsidRDefault="00C04A83" w:rsidP="00C04A83">
            <w:pPr>
              <w:pStyle w:val="a7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432" w:type="dxa"/>
          </w:tcPr>
          <w:p w:rsidR="00C04A83" w:rsidRDefault="00C04A83" w:rsidP="00DB3832">
            <w:r>
              <w:rPr>
                <w:rFonts w:hint="eastAsia"/>
              </w:rPr>
              <w:t>Print Setting</w:t>
            </w:r>
          </w:p>
        </w:tc>
        <w:tc>
          <w:tcPr>
            <w:tcW w:w="1364" w:type="dxa"/>
          </w:tcPr>
          <w:p w:rsidR="00C04A83" w:rsidRDefault="00C04A83" w:rsidP="00DB3832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577" w:type="dxa"/>
          </w:tcPr>
          <w:p w:rsidR="00C04A83" w:rsidRDefault="00C04A83" w:rsidP="00DB3832"/>
        </w:tc>
        <w:tc>
          <w:tcPr>
            <w:tcW w:w="991" w:type="dxa"/>
          </w:tcPr>
          <w:p w:rsidR="00C04A83" w:rsidRDefault="00C04A83" w:rsidP="00DB3832"/>
        </w:tc>
        <w:tc>
          <w:tcPr>
            <w:tcW w:w="571" w:type="dxa"/>
          </w:tcPr>
          <w:p w:rsidR="00C04A83" w:rsidRDefault="00C04A83" w:rsidP="00DB3832"/>
        </w:tc>
        <w:tc>
          <w:tcPr>
            <w:tcW w:w="2662" w:type="dxa"/>
          </w:tcPr>
          <w:p w:rsidR="00C04A83" w:rsidRDefault="00C04A83" w:rsidP="00DB3832"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Popup </w:t>
            </w:r>
            <w:r>
              <w:rPr>
                <w:rFonts w:hint="eastAsia"/>
              </w:rPr>
              <w:t>列印参数设定画面（</w:t>
            </w:r>
            <w:r>
              <w:rPr>
                <w:rFonts w:hint="eastAsia"/>
              </w:rPr>
              <w:t>Print Setting</w:t>
            </w:r>
            <w:r>
              <w:rPr>
                <w:rFonts w:hint="eastAsia"/>
              </w:rPr>
              <w:t>）。</w:t>
            </w:r>
          </w:p>
        </w:tc>
        <w:tc>
          <w:tcPr>
            <w:tcW w:w="1959" w:type="dxa"/>
          </w:tcPr>
          <w:p w:rsidR="00C04A83" w:rsidRPr="00C310D3" w:rsidRDefault="00C04A83" w:rsidP="00DB3832">
            <w:pPr>
              <w:rPr>
                <w:szCs w:val="20"/>
              </w:rPr>
            </w:pPr>
          </w:p>
        </w:tc>
      </w:tr>
      <w:tr w:rsidR="00C04A83" w:rsidRPr="0063280C" w:rsidTr="00C04A83">
        <w:tc>
          <w:tcPr>
            <w:tcW w:w="406" w:type="dxa"/>
          </w:tcPr>
          <w:p w:rsidR="00C04A83" w:rsidRDefault="00C04A83" w:rsidP="00C04A83">
            <w:pPr>
              <w:pStyle w:val="a7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432" w:type="dxa"/>
          </w:tcPr>
          <w:p w:rsidR="00C04A83" w:rsidRDefault="00C04A83" w:rsidP="00DB3832">
            <w:r>
              <w:rPr>
                <w:rFonts w:hint="eastAsia"/>
              </w:rPr>
              <w:t>Print</w:t>
            </w:r>
          </w:p>
        </w:tc>
        <w:tc>
          <w:tcPr>
            <w:tcW w:w="1364" w:type="dxa"/>
          </w:tcPr>
          <w:p w:rsidR="00C04A83" w:rsidRDefault="00C04A83" w:rsidP="00DB3832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577" w:type="dxa"/>
          </w:tcPr>
          <w:p w:rsidR="00C04A83" w:rsidRDefault="00C04A83" w:rsidP="00DB3832"/>
        </w:tc>
        <w:tc>
          <w:tcPr>
            <w:tcW w:w="991" w:type="dxa"/>
          </w:tcPr>
          <w:p w:rsidR="00C04A83" w:rsidRDefault="00C04A83" w:rsidP="00DB3832"/>
        </w:tc>
        <w:tc>
          <w:tcPr>
            <w:tcW w:w="571" w:type="dxa"/>
          </w:tcPr>
          <w:p w:rsidR="00C04A83" w:rsidRDefault="00C04A83" w:rsidP="00DB3832"/>
        </w:tc>
        <w:tc>
          <w:tcPr>
            <w:tcW w:w="2662" w:type="dxa"/>
          </w:tcPr>
          <w:p w:rsidR="00C04A83" w:rsidRDefault="00C04A83" w:rsidP="00DB3832"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：参见</w:t>
            </w:r>
            <w:r>
              <w:rPr>
                <w:rFonts w:hint="eastAsia"/>
              </w:rPr>
              <w:t>UC</w:t>
            </w:r>
          </w:p>
        </w:tc>
        <w:tc>
          <w:tcPr>
            <w:tcW w:w="1959" w:type="dxa"/>
          </w:tcPr>
          <w:p w:rsidR="00C04A83" w:rsidRPr="0063280C" w:rsidRDefault="00C04A83" w:rsidP="00DB3832">
            <w:pPr>
              <w:rPr>
                <w:color w:val="FF0000"/>
                <w:szCs w:val="20"/>
              </w:rPr>
            </w:pPr>
          </w:p>
        </w:tc>
      </w:tr>
      <w:tr w:rsidR="005A03EE" w:rsidRPr="0063280C" w:rsidTr="00F50435">
        <w:tc>
          <w:tcPr>
            <w:tcW w:w="406" w:type="dxa"/>
          </w:tcPr>
          <w:p w:rsidR="005A03EE" w:rsidRDefault="005A03EE" w:rsidP="00F50435">
            <w:pPr>
              <w:pStyle w:val="a7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432" w:type="dxa"/>
          </w:tcPr>
          <w:p w:rsidR="005A03EE" w:rsidRDefault="009E7F97" w:rsidP="005A03EE">
            <w:r>
              <w:rPr>
                <w:rFonts w:hint="eastAsia"/>
              </w:rPr>
              <w:t>Reprint</w:t>
            </w:r>
          </w:p>
        </w:tc>
        <w:tc>
          <w:tcPr>
            <w:tcW w:w="1364" w:type="dxa"/>
          </w:tcPr>
          <w:p w:rsidR="005A03EE" w:rsidRDefault="009E7F97" w:rsidP="00F50435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577" w:type="dxa"/>
          </w:tcPr>
          <w:p w:rsidR="005A03EE" w:rsidRDefault="005A03EE" w:rsidP="00F50435"/>
        </w:tc>
        <w:tc>
          <w:tcPr>
            <w:tcW w:w="991" w:type="dxa"/>
          </w:tcPr>
          <w:p w:rsidR="005A03EE" w:rsidRDefault="005A03EE" w:rsidP="00F50435"/>
        </w:tc>
        <w:tc>
          <w:tcPr>
            <w:tcW w:w="571" w:type="dxa"/>
          </w:tcPr>
          <w:p w:rsidR="005A03EE" w:rsidRDefault="005A03EE" w:rsidP="00F50435"/>
        </w:tc>
        <w:tc>
          <w:tcPr>
            <w:tcW w:w="2662" w:type="dxa"/>
          </w:tcPr>
          <w:p w:rsidR="005A03EE" w:rsidRPr="00A3313D" w:rsidRDefault="005A03EE" w:rsidP="005A03EE">
            <w:pPr>
              <w:rPr>
                <w:color w:val="FF0000"/>
              </w:rPr>
            </w:pPr>
          </w:p>
        </w:tc>
        <w:tc>
          <w:tcPr>
            <w:tcW w:w="1959" w:type="dxa"/>
          </w:tcPr>
          <w:p w:rsidR="005A03EE" w:rsidRPr="0063280C" w:rsidRDefault="005A03EE" w:rsidP="00F50435">
            <w:pPr>
              <w:rPr>
                <w:color w:val="FF0000"/>
                <w:szCs w:val="20"/>
              </w:rPr>
            </w:pPr>
          </w:p>
        </w:tc>
      </w:tr>
      <w:tr w:rsidR="005A03EE" w:rsidRPr="0063280C" w:rsidTr="00C04A83">
        <w:tc>
          <w:tcPr>
            <w:tcW w:w="406" w:type="dxa"/>
          </w:tcPr>
          <w:p w:rsidR="005A03EE" w:rsidRDefault="005A03EE" w:rsidP="00C04A83">
            <w:pPr>
              <w:pStyle w:val="a7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432" w:type="dxa"/>
          </w:tcPr>
          <w:p w:rsidR="005A03EE" w:rsidRDefault="005A03EE" w:rsidP="00DB3832"/>
        </w:tc>
        <w:tc>
          <w:tcPr>
            <w:tcW w:w="1364" w:type="dxa"/>
          </w:tcPr>
          <w:p w:rsidR="005A03EE" w:rsidRDefault="005A03EE" w:rsidP="00DB3832"/>
        </w:tc>
        <w:tc>
          <w:tcPr>
            <w:tcW w:w="577" w:type="dxa"/>
          </w:tcPr>
          <w:p w:rsidR="005A03EE" w:rsidRDefault="005A03EE" w:rsidP="00DB3832"/>
        </w:tc>
        <w:tc>
          <w:tcPr>
            <w:tcW w:w="991" w:type="dxa"/>
          </w:tcPr>
          <w:p w:rsidR="005A03EE" w:rsidRDefault="005A03EE" w:rsidP="00DB3832"/>
        </w:tc>
        <w:tc>
          <w:tcPr>
            <w:tcW w:w="571" w:type="dxa"/>
          </w:tcPr>
          <w:p w:rsidR="005A03EE" w:rsidRDefault="005A03EE" w:rsidP="00DB3832"/>
        </w:tc>
        <w:tc>
          <w:tcPr>
            <w:tcW w:w="2662" w:type="dxa"/>
          </w:tcPr>
          <w:p w:rsidR="005A03EE" w:rsidRDefault="005A03EE" w:rsidP="00DB3832"/>
        </w:tc>
        <w:tc>
          <w:tcPr>
            <w:tcW w:w="1959" w:type="dxa"/>
          </w:tcPr>
          <w:p w:rsidR="005A03EE" w:rsidRPr="0063280C" w:rsidRDefault="005A03EE" w:rsidP="00DB3832">
            <w:pPr>
              <w:rPr>
                <w:color w:val="FF0000"/>
                <w:szCs w:val="20"/>
              </w:rPr>
            </w:pPr>
          </w:p>
        </w:tc>
      </w:tr>
    </w:tbl>
    <w:p w:rsidR="00403D36" w:rsidRPr="00986BC7" w:rsidRDefault="00403D36" w:rsidP="00986BC7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2" w:name="_Toc303341154"/>
      <w:bookmarkEnd w:id="7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2"/>
    </w:p>
    <w:sectPr w:rsidR="00C8015F" w:rsidRPr="00A722CC" w:rsidSect="000C1DB9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1A8" w:rsidRDefault="001B41A8" w:rsidP="000127C3">
      <w:r>
        <w:separator/>
      </w:r>
    </w:p>
  </w:endnote>
  <w:endnote w:type="continuationSeparator" w:id="0">
    <w:p w:rsidR="001B41A8" w:rsidRDefault="001B41A8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Default="00D515D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r w:rsidR="001F6FF4">
          <w:fldChar w:fldCharType="begin"/>
        </w:r>
        <w:r w:rsidR="005B7802">
          <w:instrText xml:space="preserve"> PAGE </w:instrText>
        </w:r>
        <w:r w:rsidR="001F6FF4">
          <w:fldChar w:fldCharType="separate"/>
        </w:r>
        <w:r w:rsidR="0018602E">
          <w:rPr>
            <w:noProof/>
          </w:rPr>
          <w:t>6</w:t>
        </w:r>
        <w:r w:rsidR="001F6FF4">
          <w:rPr>
            <w:noProof/>
          </w:rPr>
          <w:fldChar w:fldCharType="end"/>
        </w:r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fldSimple w:instr=" NUMPAGES  ">
          <w:r w:rsidR="0018602E">
            <w:rPr>
              <w:noProof/>
            </w:rPr>
            <w:t>7</w:t>
          </w:r>
        </w:fldSimple>
      </w:sdtContent>
    </w:sdt>
  </w:p>
  <w:p w:rsidR="00D515D8" w:rsidRDefault="00D515D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1A8" w:rsidRDefault="001B41A8" w:rsidP="000127C3">
      <w:r>
        <w:separator/>
      </w:r>
    </w:p>
  </w:footnote>
  <w:footnote w:type="continuationSeparator" w:id="0">
    <w:p w:rsidR="001B41A8" w:rsidRDefault="001B41A8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Pr="000127C3" w:rsidRDefault="00D515D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FF0CD5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FC1D96">
      <w:rPr>
        <w:rFonts w:ascii="Times New Roman" w:hAnsi="Times New Roman" w:cs="Times New Roman" w:hint="eastAsia"/>
        <w:b/>
        <w:sz w:val="28"/>
        <w:szCs w:val="28"/>
      </w:rPr>
      <w:t xml:space="preserve"> 20</w:t>
    </w:r>
    <w:r w:rsidR="0096467D">
      <w:rPr>
        <w:rFonts w:ascii="Times New Roman" w:hAnsi="Times New Roman" w:cs="Times New Roman" w:hint="eastAsia"/>
        <w:b/>
        <w:sz w:val="28"/>
        <w:szCs w:val="28"/>
      </w:rPr>
      <w:t>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515D8" w:rsidRDefault="00D515D8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fldSimple w:instr=" FILENAME   \* MERGEFORMAT ">
      <w:r>
        <w:rPr>
          <w:noProof/>
        </w:rPr>
        <w:t>CI-</w:t>
      </w:r>
      <w:r w:rsidR="00FF0CD5">
        <w:rPr>
          <w:rFonts w:hint="eastAsia"/>
          <w:noProof/>
        </w:rPr>
        <w:t>I</w:t>
      </w:r>
      <w:r w:rsidR="00604F20">
        <w:rPr>
          <w:rFonts w:hint="eastAsia"/>
          <w:noProof/>
        </w:rPr>
        <w:t>ME</w:t>
      </w:r>
      <w:r w:rsidR="00FF0CD5">
        <w:rPr>
          <w:rFonts w:hint="eastAsia"/>
          <w:noProof/>
        </w:rPr>
        <w:t>S</w:t>
      </w:r>
      <w:r w:rsidR="0096467D">
        <w:rPr>
          <w:rFonts w:hint="eastAsia"/>
          <w:noProof/>
        </w:rPr>
        <w:t>12</w:t>
      </w:r>
      <w:r>
        <w:rPr>
          <w:noProof/>
        </w:rPr>
        <w:t>-SPEC-</w:t>
      </w:r>
      <w:r w:rsidR="0096467D">
        <w:rPr>
          <w:rFonts w:hint="eastAsia"/>
          <w:noProof/>
        </w:rPr>
        <w:t>FA</w:t>
      </w:r>
      <w:r>
        <w:rPr>
          <w:noProof/>
        </w:rPr>
        <w:t xml:space="preserve">-UI </w:t>
      </w:r>
    </w:fldSimple>
    <w:r w:rsidR="00FA1E3C">
      <w:rPr>
        <w:rFonts w:hint="eastAsia"/>
        <w:noProof/>
      </w:rPr>
      <w:t>IEC Label</w:t>
    </w:r>
    <w:r w:rsidR="00FA1E3C">
      <w:rPr>
        <w:rFonts w:hint="eastAsia"/>
      </w:rPr>
      <w:t xml:space="preserve"> Print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CD6C28"/>
    <w:multiLevelType w:val="hybridMultilevel"/>
    <w:tmpl w:val="05003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B2639D"/>
    <w:multiLevelType w:val="hybridMultilevel"/>
    <w:tmpl w:val="894C8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63503F"/>
    <w:multiLevelType w:val="hybridMultilevel"/>
    <w:tmpl w:val="C1568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11B6FAA"/>
    <w:multiLevelType w:val="hybridMultilevel"/>
    <w:tmpl w:val="33B636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6E2BFF"/>
    <w:multiLevelType w:val="hybridMultilevel"/>
    <w:tmpl w:val="40F8C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C9"/>
    <w:rsid w:val="00054C13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583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60B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6FC"/>
    <w:rsid w:val="00107A93"/>
    <w:rsid w:val="00107BBD"/>
    <w:rsid w:val="00107FB7"/>
    <w:rsid w:val="00112340"/>
    <w:rsid w:val="00112C01"/>
    <w:rsid w:val="00112EF0"/>
    <w:rsid w:val="0011433E"/>
    <w:rsid w:val="001149AC"/>
    <w:rsid w:val="001163B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015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2CA3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02E"/>
    <w:rsid w:val="001865C9"/>
    <w:rsid w:val="001872BA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6551"/>
    <w:rsid w:val="001A70C2"/>
    <w:rsid w:val="001A7C47"/>
    <w:rsid w:val="001A7D69"/>
    <w:rsid w:val="001B08AF"/>
    <w:rsid w:val="001B1AAB"/>
    <w:rsid w:val="001B40E1"/>
    <w:rsid w:val="001B41A8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352"/>
    <w:rsid w:val="001C17DC"/>
    <w:rsid w:val="001C187C"/>
    <w:rsid w:val="001C25CB"/>
    <w:rsid w:val="001C2AAE"/>
    <w:rsid w:val="001C3930"/>
    <w:rsid w:val="001C3F07"/>
    <w:rsid w:val="001C7AEF"/>
    <w:rsid w:val="001D00AA"/>
    <w:rsid w:val="001D1016"/>
    <w:rsid w:val="001D2CAF"/>
    <w:rsid w:val="001D70CD"/>
    <w:rsid w:val="001D76F8"/>
    <w:rsid w:val="001D7DB7"/>
    <w:rsid w:val="001E3FFE"/>
    <w:rsid w:val="001E4013"/>
    <w:rsid w:val="001E442E"/>
    <w:rsid w:val="001E57A4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6FF4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7DD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54CB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9B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4EBD"/>
    <w:rsid w:val="003B00B5"/>
    <w:rsid w:val="003B0BE7"/>
    <w:rsid w:val="003B158A"/>
    <w:rsid w:val="003B2B78"/>
    <w:rsid w:val="003B2E09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43F"/>
    <w:rsid w:val="003D1A3B"/>
    <w:rsid w:val="003D1EBB"/>
    <w:rsid w:val="003D30D4"/>
    <w:rsid w:val="003D37D3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36"/>
    <w:rsid w:val="00403DE3"/>
    <w:rsid w:val="00403FB4"/>
    <w:rsid w:val="004063FA"/>
    <w:rsid w:val="00410990"/>
    <w:rsid w:val="00411308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18E"/>
    <w:rsid w:val="00430467"/>
    <w:rsid w:val="004307B9"/>
    <w:rsid w:val="00431B58"/>
    <w:rsid w:val="004326B9"/>
    <w:rsid w:val="00433482"/>
    <w:rsid w:val="00433D71"/>
    <w:rsid w:val="00434618"/>
    <w:rsid w:val="0043467C"/>
    <w:rsid w:val="00434859"/>
    <w:rsid w:val="004351A2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39DF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C793D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3067"/>
    <w:rsid w:val="00543C9F"/>
    <w:rsid w:val="00544AAF"/>
    <w:rsid w:val="00552702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585F"/>
    <w:rsid w:val="005863F0"/>
    <w:rsid w:val="00586916"/>
    <w:rsid w:val="005917C2"/>
    <w:rsid w:val="0059347B"/>
    <w:rsid w:val="00593EC4"/>
    <w:rsid w:val="00595466"/>
    <w:rsid w:val="00595FC6"/>
    <w:rsid w:val="005A03EE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6B16"/>
    <w:rsid w:val="005B6BAC"/>
    <w:rsid w:val="005B70EE"/>
    <w:rsid w:val="005B7802"/>
    <w:rsid w:val="005C04C6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7D9"/>
    <w:rsid w:val="005D63FF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5F19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2938"/>
    <w:rsid w:val="006A39FD"/>
    <w:rsid w:val="006A42F1"/>
    <w:rsid w:val="006A4449"/>
    <w:rsid w:val="006A5367"/>
    <w:rsid w:val="006A55FF"/>
    <w:rsid w:val="006A5F95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31CA"/>
    <w:rsid w:val="00704372"/>
    <w:rsid w:val="00704AD6"/>
    <w:rsid w:val="00710395"/>
    <w:rsid w:val="0071076B"/>
    <w:rsid w:val="007109FB"/>
    <w:rsid w:val="007132CD"/>
    <w:rsid w:val="0071612F"/>
    <w:rsid w:val="00716809"/>
    <w:rsid w:val="00716DBD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5F4"/>
    <w:rsid w:val="00763E28"/>
    <w:rsid w:val="007649F1"/>
    <w:rsid w:val="0076514E"/>
    <w:rsid w:val="007662F5"/>
    <w:rsid w:val="00766595"/>
    <w:rsid w:val="00766906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2CE5"/>
    <w:rsid w:val="007D3B99"/>
    <w:rsid w:val="007D4A2A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35E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3D62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CAD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3C97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1E4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278FC"/>
    <w:rsid w:val="00930F73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467D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86BC7"/>
    <w:rsid w:val="00990508"/>
    <w:rsid w:val="00990728"/>
    <w:rsid w:val="009911AC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268E"/>
    <w:rsid w:val="009D3829"/>
    <w:rsid w:val="009D3BDB"/>
    <w:rsid w:val="009D7599"/>
    <w:rsid w:val="009E133B"/>
    <w:rsid w:val="009E23F7"/>
    <w:rsid w:val="009E2F54"/>
    <w:rsid w:val="009E3BAD"/>
    <w:rsid w:val="009E6FCD"/>
    <w:rsid w:val="009E74EC"/>
    <w:rsid w:val="009E7F97"/>
    <w:rsid w:val="009F077C"/>
    <w:rsid w:val="009F4021"/>
    <w:rsid w:val="009F6256"/>
    <w:rsid w:val="009F6301"/>
    <w:rsid w:val="009F687F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2FD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13D"/>
    <w:rsid w:val="00A3336A"/>
    <w:rsid w:val="00A33EC3"/>
    <w:rsid w:val="00A36117"/>
    <w:rsid w:val="00A37503"/>
    <w:rsid w:val="00A3753D"/>
    <w:rsid w:val="00A4025F"/>
    <w:rsid w:val="00A4031A"/>
    <w:rsid w:val="00A415F5"/>
    <w:rsid w:val="00A41E93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C1C"/>
    <w:rsid w:val="00A61A27"/>
    <w:rsid w:val="00A6387B"/>
    <w:rsid w:val="00A65755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08E5"/>
    <w:rsid w:val="00A812C8"/>
    <w:rsid w:val="00A816A3"/>
    <w:rsid w:val="00A817DE"/>
    <w:rsid w:val="00A81AA8"/>
    <w:rsid w:val="00A81BF5"/>
    <w:rsid w:val="00A82702"/>
    <w:rsid w:val="00A835E8"/>
    <w:rsid w:val="00A850EB"/>
    <w:rsid w:val="00A85DEB"/>
    <w:rsid w:val="00A85E7F"/>
    <w:rsid w:val="00A86273"/>
    <w:rsid w:val="00A904A0"/>
    <w:rsid w:val="00A91D88"/>
    <w:rsid w:val="00A924D0"/>
    <w:rsid w:val="00A92B73"/>
    <w:rsid w:val="00A9465D"/>
    <w:rsid w:val="00A9486E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0AD6"/>
    <w:rsid w:val="00AC2E6E"/>
    <w:rsid w:val="00AC3967"/>
    <w:rsid w:val="00AC4C71"/>
    <w:rsid w:val="00AC595B"/>
    <w:rsid w:val="00AC6779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5BDD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146D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BF58F4"/>
    <w:rsid w:val="00C00E43"/>
    <w:rsid w:val="00C030E3"/>
    <w:rsid w:val="00C03397"/>
    <w:rsid w:val="00C03991"/>
    <w:rsid w:val="00C03BD1"/>
    <w:rsid w:val="00C04A83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4AD2"/>
    <w:rsid w:val="00C55A50"/>
    <w:rsid w:val="00C55F4F"/>
    <w:rsid w:val="00C5622F"/>
    <w:rsid w:val="00C56617"/>
    <w:rsid w:val="00C56DCE"/>
    <w:rsid w:val="00C57484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4222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2E10"/>
    <w:rsid w:val="00CF37E2"/>
    <w:rsid w:val="00CF6981"/>
    <w:rsid w:val="00D009F6"/>
    <w:rsid w:val="00D01CBD"/>
    <w:rsid w:val="00D03EFF"/>
    <w:rsid w:val="00D04484"/>
    <w:rsid w:val="00D04605"/>
    <w:rsid w:val="00D04D0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789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218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B6C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49C6"/>
    <w:rsid w:val="00DA50FC"/>
    <w:rsid w:val="00DA6DA1"/>
    <w:rsid w:val="00DA7630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DF7887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3F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5D56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08C5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7CA3"/>
    <w:rsid w:val="00ED10B4"/>
    <w:rsid w:val="00ED353B"/>
    <w:rsid w:val="00ED38C7"/>
    <w:rsid w:val="00ED3F40"/>
    <w:rsid w:val="00ED594B"/>
    <w:rsid w:val="00ED712D"/>
    <w:rsid w:val="00EE1223"/>
    <w:rsid w:val="00EE1A30"/>
    <w:rsid w:val="00EE329E"/>
    <w:rsid w:val="00EE403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532A"/>
    <w:rsid w:val="00F274AA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1E3C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3987"/>
    <w:rsid w:val="00FB54F1"/>
    <w:rsid w:val="00FB5F25"/>
    <w:rsid w:val="00FB6099"/>
    <w:rsid w:val="00FB6A93"/>
    <w:rsid w:val="00FC1C1F"/>
    <w:rsid w:val="00FC1D96"/>
    <w:rsid w:val="00FC264B"/>
    <w:rsid w:val="00FC2E1C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Document Map"/>
    <w:basedOn w:val="a"/>
    <w:link w:val="Char1"/>
    <w:uiPriority w:val="99"/>
    <w:semiHidden/>
    <w:unhideWhenUsed/>
    <w:rsid w:val="000C1DB9"/>
    <w:rPr>
      <w:rFonts w:ascii="SimSun" w:eastAsia="SimSun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1DB9"/>
    <w:rPr>
      <w:rFonts w:ascii="SimSun" w:eastAsia="SimSu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C1DB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1D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7</Pages>
  <Words>271</Words>
  <Characters>1551</Characters>
  <Application>Microsoft Office Word</Application>
  <DocSecurity>0</DocSecurity>
  <Lines>12</Lines>
  <Paragraphs>3</Paragraphs>
  <ScaleCrop>false</ScaleCrop>
  <Company>英业达(天津）电子技术有限公司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刘彩宾</dc:creator>
  <cp:keywords/>
  <dc:description/>
  <cp:lastModifiedBy>Gao, Guan-Wei (高貫偉 ITC)</cp:lastModifiedBy>
  <cp:revision>257</cp:revision>
  <dcterms:created xsi:type="dcterms:W3CDTF">2011-03-24T03:38:00Z</dcterms:created>
  <dcterms:modified xsi:type="dcterms:W3CDTF">2012-05-03T00:50:00Z</dcterms:modified>
</cp:coreProperties>
</file>