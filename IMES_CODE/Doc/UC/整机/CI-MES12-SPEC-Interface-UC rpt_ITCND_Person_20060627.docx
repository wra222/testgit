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8B50BF" w:rsidP="008B50BF">
      <w:pPr>
        <w:jc w:val="right"/>
        <w:rPr>
          <w:rFonts w:ascii="Times New Roman" w:hAnsi="Times New Roman"/>
          <w:b/>
          <w:sz w:val="84"/>
          <w:szCs w:val="84"/>
        </w:rPr>
      </w:pPr>
      <w:r w:rsidRPr="008B50BF">
        <w:rPr>
          <w:rFonts w:ascii="Times New Roman" w:hAnsi="Times New Roman" w:hint="eastAsia"/>
          <w:b/>
          <w:sz w:val="44"/>
          <w:szCs w:val="44"/>
        </w:rPr>
        <w:t>Inter</w:t>
      </w:r>
      <w:r>
        <w:rPr>
          <w:rFonts w:ascii="Times New Roman" w:hAnsi="Times New Roman" w:hint="eastAsia"/>
          <w:b/>
          <w:sz w:val="44"/>
          <w:szCs w:val="44"/>
        </w:rPr>
        <w:t>face</w:t>
      </w:r>
    </w:p>
    <w:p w:rsidR="008B50BF" w:rsidRPr="007C6FBE" w:rsidRDefault="00D062A2" w:rsidP="008B50BF">
      <w:pPr>
        <w:wordWrap w:val="0"/>
        <w:jc w:val="right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rpt_ITCND_Person_20060627</w:t>
      </w:r>
    </w:p>
    <w:p w:rsidR="00F84835" w:rsidRPr="00F84835" w:rsidRDefault="00F84835" w:rsidP="002A1F57">
      <w:pPr>
        <w:jc w:val="right"/>
        <w:rPr>
          <w:rFonts w:ascii="Times New Roman" w:hAnsi="Times New Roman"/>
          <w:b/>
          <w:sz w:val="44"/>
          <w:szCs w:val="44"/>
        </w:rPr>
      </w:pPr>
      <w:r w:rsidRPr="00F84835">
        <w:rPr>
          <w:rFonts w:ascii="Times New Roman" w:hAnsi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F84835" w:rsidRDefault="00F84835" w:rsidP="002A1F57">
      <w:pPr>
        <w:jc w:val="center"/>
        <w:rPr>
          <w:rFonts w:ascii="黑体" w:eastAsia="黑体"/>
          <w:b/>
          <w:sz w:val="30"/>
          <w:szCs w:val="30"/>
        </w:rPr>
      </w:pPr>
      <w:r w:rsidRPr="00F84835">
        <w:rPr>
          <w:rFonts w:ascii="黑体" w:eastAsia="黑体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9"/>
        <w:gridCol w:w="783"/>
        <w:gridCol w:w="967"/>
        <w:gridCol w:w="4131"/>
        <w:gridCol w:w="1290"/>
        <w:gridCol w:w="742"/>
      </w:tblGrid>
      <w:tr w:rsidR="00F84835" w:rsidRPr="001A77DA" w:rsidTr="00006188">
        <w:trPr>
          <w:trHeight w:val="313"/>
          <w:jc w:val="center"/>
        </w:trPr>
        <w:tc>
          <w:tcPr>
            <w:tcW w:w="3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/>
                <w:sz w:val="24"/>
                <w:szCs w:val="24"/>
              </w:rPr>
            </w:pPr>
            <w:r w:rsidRPr="00F84835">
              <w:rPr>
                <w:rFonts w:ascii="黑体" w:eastAsia="黑体" w:hAnsi="Arial" w:hint="eastAsia"/>
                <w:sz w:val="24"/>
                <w:szCs w:val="24"/>
              </w:rPr>
              <w:t>章节号</w:t>
            </w:r>
          </w:p>
        </w:tc>
        <w:tc>
          <w:tcPr>
            <w:tcW w:w="45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/>
                <w:sz w:val="24"/>
                <w:szCs w:val="24"/>
              </w:rPr>
            </w:pPr>
            <w:r w:rsidRPr="00F84835">
              <w:rPr>
                <w:rFonts w:ascii="黑体" w:eastAsia="黑体" w:hAnsi="Arial" w:hint="eastAsia"/>
                <w:sz w:val="24"/>
                <w:szCs w:val="24"/>
              </w:rPr>
              <w:t>章节名称</w:t>
            </w:r>
          </w:p>
        </w:tc>
        <w:tc>
          <w:tcPr>
            <w:tcW w:w="567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/>
                <w:sz w:val="24"/>
                <w:szCs w:val="24"/>
              </w:rPr>
            </w:pPr>
            <w:r w:rsidRPr="00F84835">
              <w:rPr>
                <w:rFonts w:ascii="黑体" w:eastAsia="黑体" w:hAnsi="Arial" w:hint="eastAsia"/>
                <w:sz w:val="24"/>
                <w:szCs w:val="24"/>
              </w:rPr>
              <w:t>变更原因</w:t>
            </w:r>
          </w:p>
        </w:tc>
        <w:tc>
          <w:tcPr>
            <w:tcW w:w="242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/>
                <w:sz w:val="24"/>
                <w:szCs w:val="24"/>
              </w:rPr>
            </w:pPr>
            <w:r w:rsidRPr="00F84835">
              <w:rPr>
                <w:rFonts w:ascii="黑体" w:eastAsia="黑体" w:hAnsi="Arial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/>
                <w:sz w:val="24"/>
                <w:szCs w:val="24"/>
              </w:rPr>
            </w:pPr>
            <w:r w:rsidRPr="00F84835">
              <w:rPr>
                <w:rFonts w:ascii="黑体" w:eastAsia="黑体" w:hAnsi="Arial" w:hint="eastAsia"/>
                <w:sz w:val="24"/>
                <w:szCs w:val="24"/>
              </w:rPr>
              <w:t>变更日期</w:t>
            </w:r>
          </w:p>
        </w:tc>
        <w:tc>
          <w:tcPr>
            <w:tcW w:w="43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/>
                <w:sz w:val="24"/>
                <w:szCs w:val="24"/>
              </w:rPr>
            </w:pPr>
            <w:r w:rsidRPr="00F84835">
              <w:rPr>
                <w:rFonts w:ascii="黑体" w:eastAsia="黑体" w:hAnsi="Arial" w:hint="eastAsia"/>
                <w:sz w:val="24"/>
                <w:szCs w:val="24"/>
              </w:rPr>
              <w:t>版本</w:t>
            </w:r>
          </w:p>
        </w:tc>
      </w:tr>
      <w:tr w:rsidR="00F84835" w:rsidRPr="001A77DA" w:rsidTr="00006188">
        <w:trPr>
          <w:jc w:val="center"/>
        </w:trPr>
        <w:tc>
          <w:tcPr>
            <w:tcW w:w="357" w:type="pct"/>
          </w:tcPr>
          <w:p w:rsidR="00F84835" w:rsidRPr="00F84835" w:rsidRDefault="00F84835" w:rsidP="00371BF0">
            <w:pPr>
              <w:jc w:val="left"/>
              <w:rPr>
                <w:rFonts w:ascii="Arial" w:hAnsi="Arial"/>
                <w:szCs w:val="18"/>
              </w:rPr>
            </w:pPr>
            <w:r w:rsidRPr="00F84835">
              <w:rPr>
                <w:rFonts w:ascii="Arial" w:hAnsi="Arial" w:hint="eastAsia"/>
                <w:szCs w:val="18"/>
              </w:rPr>
              <w:t>All</w:t>
            </w:r>
          </w:p>
        </w:tc>
        <w:tc>
          <w:tcPr>
            <w:tcW w:w="459" w:type="pct"/>
          </w:tcPr>
          <w:p w:rsidR="00F84835" w:rsidRPr="00F84835" w:rsidRDefault="00F84835" w:rsidP="00371BF0">
            <w:pPr>
              <w:jc w:val="left"/>
              <w:rPr>
                <w:rFonts w:ascii="Arial" w:hAnsi="Arial"/>
                <w:szCs w:val="18"/>
              </w:rPr>
            </w:pPr>
            <w:r w:rsidRPr="00F84835">
              <w:rPr>
                <w:rFonts w:ascii="Arial" w:hAnsi="Arial" w:hint="eastAsia"/>
                <w:szCs w:val="18"/>
              </w:rPr>
              <w:t>All</w:t>
            </w:r>
          </w:p>
        </w:tc>
        <w:tc>
          <w:tcPr>
            <w:tcW w:w="567" w:type="pct"/>
          </w:tcPr>
          <w:p w:rsidR="00F84835" w:rsidRPr="00F84835" w:rsidRDefault="00F84835" w:rsidP="00371BF0">
            <w:pPr>
              <w:jc w:val="left"/>
              <w:rPr>
                <w:rFonts w:ascii="Arial" w:hAnsi="Arial"/>
                <w:szCs w:val="18"/>
              </w:rPr>
            </w:pPr>
            <w:r w:rsidRPr="00F84835">
              <w:rPr>
                <w:rFonts w:ascii="Arial" w:hAnsi="Arial" w:hint="eastAsia"/>
                <w:szCs w:val="18"/>
              </w:rPr>
              <w:t>新建</w:t>
            </w:r>
          </w:p>
        </w:tc>
        <w:tc>
          <w:tcPr>
            <w:tcW w:w="2424" w:type="pct"/>
          </w:tcPr>
          <w:p w:rsidR="00F84835" w:rsidRPr="00F84835" w:rsidRDefault="00F84835" w:rsidP="00371BF0">
            <w:pPr>
              <w:jc w:val="left"/>
              <w:rPr>
                <w:rFonts w:ascii="Arial" w:hAnsi="Arial"/>
                <w:szCs w:val="18"/>
              </w:rPr>
            </w:pPr>
            <w:r w:rsidRPr="00F84835">
              <w:rPr>
                <w:rFonts w:ascii="Arial" w:hAnsi="Arial" w:hint="eastAsia"/>
                <w:szCs w:val="18"/>
              </w:rPr>
              <w:t>初版</w:t>
            </w:r>
          </w:p>
        </w:tc>
        <w:tc>
          <w:tcPr>
            <w:tcW w:w="757" w:type="pct"/>
          </w:tcPr>
          <w:p w:rsidR="003A40FB" w:rsidRPr="001A77DA" w:rsidRDefault="005672AB" w:rsidP="004220D6">
            <w:pPr>
              <w:jc w:val="left"/>
              <w:rPr>
                <w:rFonts w:ascii="Arial" w:hAnsi="Arial"/>
                <w:szCs w:val="18"/>
              </w:rPr>
            </w:pPr>
            <w:r w:rsidRPr="001A77DA">
              <w:rPr>
                <w:rFonts w:ascii="Arial" w:hAnsi="Arial" w:hint="eastAsia"/>
                <w:szCs w:val="18"/>
              </w:rPr>
              <w:t>20</w:t>
            </w:r>
            <w:r w:rsidR="0020333D" w:rsidRPr="001A77DA">
              <w:rPr>
                <w:rFonts w:ascii="Arial" w:hAnsi="Arial" w:hint="eastAsia"/>
                <w:szCs w:val="18"/>
              </w:rPr>
              <w:t>11</w:t>
            </w:r>
            <w:r w:rsidRPr="001A77DA">
              <w:rPr>
                <w:rFonts w:ascii="Arial" w:hAnsi="Arial" w:hint="eastAsia"/>
                <w:szCs w:val="18"/>
              </w:rPr>
              <w:t>-</w:t>
            </w:r>
            <w:r w:rsidR="00430E77" w:rsidRPr="001A77DA">
              <w:rPr>
                <w:rFonts w:ascii="Arial" w:hAnsi="Arial" w:hint="eastAsia"/>
                <w:szCs w:val="18"/>
              </w:rPr>
              <w:t>1</w:t>
            </w:r>
            <w:r w:rsidR="004220D6" w:rsidRPr="001A77DA">
              <w:rPr>
                <w:rFonts w:ascii="Arial" w:hAnsi="Arial" w:hint="eastAsia"/>
                <w:szCs w:val="18"/>
              </w:rPr>
              <w:t>1</w:t>
            </w:r>
            <w:r w:rsidR="00430E77" w:rsidRPr="001A77DA">
              <w:rPr>
                <w:rFonts w:ascii="Arial" w:hAnsi="Arial" w:hint="eastAsia"/>
                <w:szCs w:val="18"/>
              </w:rPr>
              <w:t>-</w:t>
            </w:r>
            <w:r w:rsidR="0084058E" w:rsidRPr="001A77DA">
              <w:rPr>
                <w:rFonts w:ascii="Arial" w:hAnsi="Arial" w:hint="eastAsia"/>
                <w:szCs w:val="18"/>
              </w:rPr>
              <w:t>3</w:t>
            </w:r>
          </w:p>
        </w:tc>
        <w:tc>
          <w:tcPr>
            <w:tcW w:w="435" w:type="pct"/>
          </w:tcPr>
          <w:p w:rsidR="00F84835" w:rsidRPr="00F84835" w:rsidRDefault="00F84835" w:rsidP="00FA1A19">
            <w:pPr>
              <w:jc w:val="left"/>
              <w:rPr>
                <w:rFonts w:ascii="Arial" w:hAnsi="Arial"/>
                <w:szCs w:val="18"/>
              </w:rPr>
            </w:pPr>
            <w:r w:rsidRPr="00F84835">
              <w:rPr>
                <w:rFonts w:ascii="Arial" w:hAnsi="Arial" w:hint="eastAsia"/>
                <w:szCs w:val="18"/>
              </w:rPr>
              <w:t>0.01a</w:t>
            </w:r>
          </w:p>
        </w:tc>
      </w:tr>
      <w:tr w:rsidR="00FB26BA" w:rsidRPr="001A77DA" w:rsidTr="00006188">
        <w:tblPrEx>
          <w:tblLook w:val="04A0"/>
        </w:tblPrEx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:rsidR="00FB26BA" w:rsidRPr="00E1031D" w:rsidRDefault="00FB26BA" w:rsidP="00D7547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:rsidR="00FB26BA" w:rsidRPr="00E1031D" w:rsidRDefault="00FB26BA" w:rsidP="00D7547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:rsidR="00FB26BA" w:rsidRPr="00E1031D" w:rsidRDefault="00FB26BA" w:rsidP="00D7547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2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:rsidR="00FB26BA" w:rsidRPr="00E1031D" w:rsidRDefault="00FB26BA" w:rsidP="00D7547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:rsidR="00FB26BA" w:rsidRPr="001A77DA" w:rsidRDefault="00FB26BA" w:rsidP="00D7547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:rsidR="00FB26BA" w:rsidRPr="00E1031D" w:rsidRDefault="00FB26BA" w:rsidP="00D75472">
            <w:pPr>
              <w:jc w:val="left"/>
              <w:rPr>
                <w:rFonts w:ascii="Arial" w:hAnsi="Arial"/>
                <w:szCs w:val="18"/>
              </w:rPr>
            </w:pPr>
          </w:p>
        </w:tc>
      </w:tr>
      <w:tr w:rsidR="00FB26BA" w:rsidRPr="001A77DA" w:rsidTr="00006188">
        <w:trPr>
          <w:jc w:val="center"/>
        </w:trPr>
        <w:tc>
          <w:tcPr>
            <w:tcW w:w="357" w:type="pct"/>
          </w:tcPr>
          <w:p w:rsidR="00FB26BA" w:rsidRPr="00E1031D" w:rsidRDefault="00D41FDB" w:rsidP="00D75472">
            <w:pPr>
              <w:jc w:val="left"/>
              <w:rPr>
                <w:rFonts w:ascii="Arial" w:hAnsi="Arial"/>
                <w:szCs w:val="18"/>
              </w:rPr>
            </w:pPr>
            <w:r>
              <w:rPr>
                <w:rFonts w:ascii="Arial" w:hAnsi="Arial" w:hint="eastAsia"/>
                <w:szCs w:val="18"/>
              </w:rPr>
              <w:t>All</w:t>
            </w:r>
          </w:p>
        </w:tc>
        <w:tc>
          <w:tcPr>
            <w:tcW w:w="459" w:type="pct"/>
          </w:tcPr>
          <w:p w:rsidR="00FB26BA" w:rsidRPr="00E1031D" w:rsidRDefault="00D41FDB" w:rsidP="00D75472">
            <w:pPr>
              <w:jc w:val="left"/>
              <w:rPr>
                <w:rFonts w:ascii="Arial" w:hAnsi="Arial"/>
                <w:szCs w:val="18"/>
              </w:rPr>
            </w:pPr>
            <w:r>
              <w:rPr>
                <w:rFonts w:ascii="Arial" w:hAnsi="Arial" w:hint="eastAsia"/>
                <w:szCs w:val="18"/>
              </w:rPr>
              <w:t>All</w:t>
            </w:r>
          </w:p>
        </w:tc>
        <w:tc>
          <w:tcPr>
            <w:tcW w:w="567" w:type="pct"/>
          </w:tcPr>
          <w:p w:rsidR="00FB26BA" w:rsidRPr="00E1031D" w:rsidRDefault="00D41FDB" w:rsidP="00D75472">
            <w:pPr>
              <w:jc w:val="left"/>
              <w:rPr>
                <w:rFonts w:ascii="Arial" w:hAnsi="Arial"/>
                <w:szCs w:val="18"/>
              </w:rPr>
            </w:pPr>
            <w:r>
              <w:rPr>
                <w:rFonts w:ascii="Arial" w:hAnsi="Arial" w:hint="eastAsia"/>
                <w:szCs w:val="18"/>
              </w:rPr>
              <w:t>修改</w:t>
            </w:r>
          </w:p>
        </w:tc>
        <w:tc>
          <w:tcPr>
            <w:tcW w:w="2424" w:type="pct"/>
          </w:tcPr>
          <w:p w:rsidR="00FB26BA" w:rsidRPr="00E1031D" w:rsidRDefault="00D41FDB" w:rsidP="00D75472">
            <w:pPr>
              <w:jc w:val="left"/>
              <w:rPr>
                <w:rFonts w:ascii="Arial" w:hAnsi="Arial"/>
                <w:szCs w:val="18"/>
              </w:rPr>
            </w:pPr>
            <w:r>
              <w:rPr>
                <w:rFonts w:ascii="Arial" w:hAnsi="Arial" w:hint="eastAsia"/>
                <w:szCs w:val="18"/>
              </w:rPr>
              <w:t>将旧表对应到新表</w:t>
            </w:r>
          </w:p>
        </w:tc>
        <w:tc>
          <w:tcPr>
            <w:tcW w:w="757" w:type="pct"/>
          </w:tcPr>
          <w:p w:rsidR="00FB26BA" w:rsidRPr="00E1031D" w:rsidRDefault="00D41FDB" w:rsidP="00D75472">
            <w:pPr>
              <w:jc w:val="left"/>
              <w:rPr>
                <w:rFonts w:ascii="Arial" w:hAnsi="Arial"/>
                <w:szCs w:val="18"/>
              </w:rPr>
            </w:pPr>
            <w:r>
              <w:rPr>
                <w:rFonts w:ascii="Arial" w:hAnsi="Arial" w:hint="eastAsia"/>
                <w:szCs w:val="18"/>
              </w:rPr>
              <w:t>2011-12-12</w:t>
            </w:r>
          </w:p>
        </w:tc>
        <w:tc>
          <w:tcPr>
            <w:tcW w:w="435" w:type="pct"/>
          </w:tcPr>
          <w:p w:rsidR="00FB26BA" w:rsidRPr="00E1031D" w:rsidRDefault="00FB26BA" w:rsidP="00D75472">
            <w:pPr>
              <w:jc w:val="left"/>
              <w:rPr>
                <w:rFonts w:ascii="Arial" w:hAnsi="Arial"/>
                <w:szCs w:val="18"/>
              </w:rPr>
            </w:pPr>
          </w:p>
        </w:tc>
      </w:tr>
      <w:tr w:rsidR="0025043D" w:rsidRPr="001A77DA" w:rsidTr="00006188">
        <w:trPr>
          <w:jc w:val="center"/>
        </w:trPr>
        <w:tc>
          <w:tcPr>
            <w:tcW w:w="357" w:type="pct"/>
          </w:tcPr>
          <w:p w:rsidR="0025043D" w:rsidRPr="00E1031D" w:rsidRDefault="0025043D" w:rsidP="0017216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59" w:type="pct"/>
          </w:tcPr>
          <w:p w:rsidR="0025043D" w:rsidRPr="00E1031D" w:rsidRDefault="0025043D" w:rsidP="0017216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67" w:type="pct"/>
          </w:tcPr>
          <w:p w:rsidR="0025043D" w:rsidRPr="00E1031D" w:rsidRDefault="00037EA1" w:rsidP="00172160">
            <w:pPr>
              <w:jc w:val="left"/>
              <w:rPr>
                <w:rFonts w:ascii="Arial" w:hAnsi="Arial"/>
                <w:szCs w:val="18"/>
              </w:rPr>
            </w:pPr>
            <w:ins w:id="0" w:author="itc211010" w:date="2012-02-20T14:19:00Z">
              <w:r>
                <w:rPr>
                  <w:rFonts w:ascii="Arial" w:hAnsi="Arial" w:hint="eastAsia"/>
                  <w:szCs w:val="18"/>
                </w:rPr>
                <w:t>修改</w:t>
              </w:r>
            </w:ins>
          </w:p>
        </w:tc>
        <w:tc>
          <w:tcPr>
            <w:tcW w:w="2424" w:type="pct"/>
          </w:tcPr>
          <w:p w:rsidR="0025043D" w:rsidRPr="001A77DA" w:rsidRDefault="00037EA1" w:rsidP="0020333D">
            <w:pPr>
              <w:jc w:val="left"/>
              <w:rPr>
                <w:rFonts w:ascii="Arial" w:hAnsi="Arial"/>
                <w:szCs w:val="18"/>
              </w:rPr>
            </w:pPr>
            <w:ins w:id="1" w:author="itc211010" w:date="2012-02-20T14:19:00Z">
              <w:r>
                <w:rPr>
                  <w:rFonts w:ascii="Arial" w:hAnsi="Arial" w:hint="eastAsia"/>
                  <w:szCs w:val="18"/>
                </w:rPr>
                <w:t>将数据库</w:t>
              </w:r>
              <w:proofErr w:type="gramStart"/>
              <w:r>
                <w:rPr>
                  <w:rFonts w:ascii="Arial" w:hAnsi="Arial" w:hint="eastAsia"/>
                  <w:szCs w:val="18"/>
                </w:rPr>
                <w:t>名修改</w:t>
              </w:r>
              <w:proofErr w:type="gramEnd"/>
              <w:r>
                <w:rPr>
                  <w:rFonts w:ascii="Arial" w:hAnsi="Arial" w:hint="eastAsia"/>
                  <w:szCs w:val="18"/>
                </w:rPr>
                <w:t>为</w:t>
              </w:r>
              <w:r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HPIMES</w:t>
              </w:r>
            </w:ins>
          </w:p>
        </w:tc>
        <w:tc>
          <w:tcPr>
            <w:tcW w:w="757" w:type="pct"/>
          </w:tcPr>
          <w:p w:rsidR="0025043D" w:rsidRPr="001A77DA" w:rsidRDefault="00037EA1" w:rsidP="00371BF0">
            <w:pPr>
              <w:jc w:val="left"/>
              <w:rPr>
                <w:rFonts w:ascii="Arial" w:hAnsi="Arial"/>
                <w:szCs w:val="18"/>
              </w:rPr>
            </w:pPr>
            <w:ins w:id="2" w:author="itc211010" w:date="2012-02-20T14:19:00Z">
              <w:r>
                <w:rPr>
                  <w:rFonts w:ascii="Arial" w:hAnsi="Arial"/>
                  <w:szCs w:val="18"/>
                </w:rPr>
                <w:t>2012-2-20</w:t>
              </w:r>
            </w:ins>
          </w:p>
        </w:tc>
        <w:tc>
          <w:tcPr>
            <w:tcW w:w="435" w:type="pct"/>
          </w:tcPr>
          <w:p w:rsidR="0025043D" w:rsidRPr="001A77DA" w:rsidRDefault="0025043D"/>
        </w:tc>
      </w:tr>
      <w:tr w:rsidR="0025043D" w:rsidRPr="001A77DA" w:rsidTr="00006188">
        <w:trPr>
          <w:jc w:val="center"/>
        </w:trPr>
        <w:tc>
          <w:tcPr>
            <w:tcW w:w="357" w:type="pct"/>
          </w:tcPr>
          <w:p w:rsidR="0025043D" w:rsidRPr="001A77DA" w:rsidRDefault="0025043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59" w:type="pct"/>
          </w:tcPr>
          <w:p w:rsidR="0025043D" w:rsidRPr="001A77DA" w:rsidRDefault="0025043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67" w:type="pct"/>
          </w:tcPr>
          <w:p w:rsidR="0025043D" w:rsidRPr="00F84835" w:rsidRDefault="0025043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2424" w:type="pct"/>
          </w:tcPr>
          <w:p w:rsidR="0025043D" w:rsidRDefault="0025043D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757" w:type="pct"/>
          </w:tcPr>
          <w:p w:rsidR="0025043D" w:rsidRPr="001A77DA" w:rsidRDefault="0025043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25043D" w:rsidRPr="001A77DA" w:rsidRDefault="0025043D">
            <w:pPr>
              <w:rPr>
                <w:rFonts w:ascii="Arial" w:hAnsi="Arial"/>
                <w:szCs w:val="18"/>
              </w:rPr>
            </w:pPr>
          </w:p>
        </w:tc>
      </w:tr>
      <w:tr w:rsidR="00006188" w:rsidRPr="001A77DA" w:rsidTr="00006188">
        <w:trPr>
          <w:jc w:val="center"/>
        </w:trPr>
        <w:tc>
          <w:tcPr>
            <w:tcW w:w="357" w:type="pct"/>
          </w:tcPr>
          <w:p w:rsidR="00006188" w:rsidRPr="001A77DA" w:rsidRDefault="00006188" w:rsidP="00D175E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59" w:type="pct"/>
          </w:tcPr>
          <w:p w:rsidR="00006188" w:rsidRPr="001A77DA" w:rsidRDefault="00006188" w:rsidP="00D175E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67" w:type="pct"/>
          </w:tcPr>
          <w:p w:rsidR="00006188" w:rsidRPr="00F84835" w:rsidRDefault="00006188" w:rsidP="00D175E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2424" w:type="pct"/>
          </w:tcPr>
          <w:p w:rsidR="00006188" w:rsidRPr="001A77DA" w:rsidRDefault="00006188" w:rsidP="00FA1A19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757" w:type="pct"/>
          </w:tcPr>
          <w:p w:rsidR="00006188" w:rsidRPr="001A77DA" w:rsidRDefault="00006188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006188" w:rsidRPr="001A77DA" w:rsidRDefault="00006188" w:rsidP="00371BF0">
            <w:pPr>
              <w:jc w:val="left"/>
              <w:rPr>
                <w:rFonts w:ascii="Arial" w:hAnsi="Arial"/>
                <w:szCs w:val="18"/>
              </w:rPr>
            </w:pPr>
          </w:p>
        </w:tc>
      </w:tr>
      <w:tr w:rsidR="00C0228D" w:rsidRPr="001A77DA" w:rsidTr="00006188">
        <w:trPr>
          <w:jc w:val="center"/>
        </w:trPr>
        <w:tc>
          <w:tcPr>
            <w:tcW w:w="357" w:type="pct"/>
          </w:tcPr>
          <w:p w:rsidR="00C0228D" w:rsidRPr="001A77DA" w:rsidRDefault="00C0228D" w:rsidP="00D175E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59" w:type="pct"/>
          </w:tcPr>
          <w:p w:rsidR="00C0228D" w:rsidRPr="001A77DA" w:rsidRDefault="00C0228D" w:rsidP="00D175E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67" w:type="pct"/>
          </w:tcPr>
          <w:p w:rsidR="00C0228D" w:rsidRPr="00F84835" w:rsidRDefault="00C0228D" w:rsidP="00D175E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2424" w:type="pct"/>
          </w:tcPr>
          <w:p w:rsidR="00C0228D" w:rsidRDefault="00C0228D" w:rsidP="00466597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757" w:type="pct"/>
          </w:tcPr>
          <w:p w:rsidR="00C0228D" w:rsidRPr="001A77DA" w:rsidRDefault="00C0228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C0228D" w:rsidRPr="001A77DA" w:rsidRDefault="00C0228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</w:tr>
      <w:tr w:rsidR="0032003E" w:rsidRPr="001A77DA" w:rsidTr="00006188">
        <w:trPr>
          <w:jc w:val="center"/>
        </w:trPr>
        <w:tc>
          <w:tcPr>
            <w:tcW w:w="357" w:type="pct"/>
          </w:tcPr>
          <w:p w:rsidR="0032003E" w:rsidRPr="001A77DA" w:rsidRDefault="0032003E" w:rsidP="00D175E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59" w:type="pct"/>
          </w:tcPr>
          <w:p w:rsidR="0032003E" w:rsidRPr="001A77DA" w:rsidRDefault="0032003E" w:rsidP="00D175E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67" w:type="pct"/>
          </w:tcPr>
          <w:p w:rsidR="0032003E" w:rsidRPr="00F84835" w:rsidRDefault="0032003E" w:rsidP="00D175E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2424" w:type="pct"/>
          </w:tcPr>
          <w:p w:rsidR="0032003E" w:rsidRDefault="0032003E" w:rsidP="0032003E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757" w:type="pct"/>
          </w:tcPr>
          <w:p w:rsidR="0032003E" w:rsidRPr="001A77DA" w:rsidRDefault="0032003E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32003E" w:rsidRPr="001A77DA" w:rsidRDefault="0032003E" w:rsidP="00371BF0">
            <w:pPr>
              <w:jc w:val="left"/>
              <w:rPr>
                <w:rFonts w:ascii="Arial" w:hAnsi="Arial"/>
                <w:szCs w:val="18"/>
              </w:rPr>
            </w:pPr>
          </w:p>
        </w:tc>
      </w:tr>
      <w:tr w:rsidR="0032003E" w:rsidRPr="001A77DA" w:rsidTr="00006188">
        <w:trPr>
          <w:jc w:val="center"/>
        </w:trPr>
        <w:tc>
          <w:tcPr>
            <w:tcW w:w="357" w:type="pct"/>
          </w:tcPr>
          <w:p w:rsidR="0032003E" w:rsidRDefault="0032003E" w:rsidP="009A7309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59" w:type="pct"/>
          </w:tcPr>
          <w:p w:rsidR="0032003E" w:rsidRDefault="0032003E" w:rsidP="009A7309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67" w:type="pct"/>
          </w:tcPr>
          <w:p w:rsidR="0032003E" w:rsidRDefault="0032003E" w:rsidP="009A7309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2424" w:type="pct"/>
          </w:tcPr>
          <w:p w:rsidR="0032003E" w:rsidRDefault="0032003E" w:rsidP="006E163E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757" w:type="pct"/>
          </w:tcPr>
          <w:p w:rsidR="0032003E" w:rsidRPr="001A77DA" w:rsidRDefault="0032003E" w:rsidP="006E163E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32003E" w:rsidRDefault="0032003E" w:rsidP="006E163E">
            <w:pPr>
              <w:jc w:val="left"/>
              <w:rPr>
                <w:rFonts w:ascii="Arial" w:hAnsi="Arial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3E7B45" w:rsidRDefault="00C475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08081966" w:history="1">
        <w:r w:rsidR="003E7B45" w:rsidRPr="00FA5D4E">
          <w:rPr>
            <w:rStyle w:val="a6"/>
            <w:rFonts w:ascii="Times New Roman" w:eastAsia="黑体" w:hAnsi="Times New Roman"/>
            <w:noProof/>
          </w:rPr>
          <w:t>0</w:t>
        </w:r>
        <w:r w:rsidR="003E7B45">
          <w:rPr>
            <w:rFonts w:asciiTheme="minorHAnsi" w:eastAsiaTheme="minorEastAsia" w:hAnsiTheme="minorHAnsi" w:cstheme="minorBidi"/>
            <w:noProof/>
          </w:rPr>
          <w:tab/>
        </w:r>
        <w:r w:rsidR="003E7B45" w:rsidRPr="00FA5D4E">
          <w:rPr>
            <w:rStyle w:val="a6"/>
            <w:rFonts w:ascii="Times New Roman" w:eastAsia="黑体" w:hint="eastAsia"/>
            <w:noProof/>
          </w:rPr>
          <w:t>前言</w:t>
        </w:r>
        <w:r w:rsidR="003E7B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7B45">
          <w:rPr>
            <w:noProof/>
            <w:webHidden/>
          </w:rPr>
          <w:instrText xml:space="preserve"> PAGEREF _Toc308081966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B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7B45" w:rsidRDefault="00C4755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08081967" w:history="1">
        <w:r w:rsidR="003E7B45" w:rsidRPr="00FA5D4E">
          <w:rPr>
            <w:rStyle w:val="a6"/>
            <w:rFonts w:ascii="Times New Roman" w:hAnsi="Times New Roman"/>
            <w:noProof/>
          </w:rPr>
          <w:t>0.1</w:t>
        </w:r>
        <w:r w:rsidR="003E7B45">
          <w:rPr>
            <w:rFonts w:asciiTheme="minorHAnsi" w:eastAsiaTheme="minorEastAsia" w:hAnsiTheme="minorHAnsi" w:cstheme="minorBidi"/>
            <w:noProof/>
          </w:rPr>
          <w:tab/>
        </w:r>
        <w:r w:rsidR="003E7B45" w:rsidRPr="00FA5D4E">
          <w:rPr>
            <w:rStyle w:val="a6"/>
            <w:rFonts w:ascii="Times New Roman" w:eastAsia="黑体" w:hAnsi="Times New Roman"/>
            <w:noProof/>
          </w:rPr>
          <w:t>Introduction</w:t>
        </w:r>
        <w:r w:rsidR="003E7B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7B45">
          <w:rPr>
            <w:noProof/>
            <w:webHidden/>
          </w:rPr>
          <w:instrText xml:space="preserve"> PAGEREF _Toc308081967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B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7B45" w:rsidRDefault="00C4755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08081968" w:history="1">
        <w:r w:rsidR="003E7B45" w:rsidRPr="00FA5D4E">
          <w:rPr>
            <w:rStyle w:val="a6"/>
            <w:rFonts w:ascii="Times New Roman" w:eastAsia="黑体" w:hAnsi="Times New Roman"/>
            <w:noProof/>
          </w:rPr>
          <w:t>0.2</w:t>
        </w:r>
        <w:r w:rsidR="003E7B45">
          <w:rPr>
            <w:rFonts w:asciiTheme="minorHAnsi" w:eastAsiaTheme="minorEastAsia" w:hAnsiTheme="minorHAnsi" w:cstheme="minorBidi"/>
            <w:noProof/>
          </w:rPr>
          <w:tab/>
        </w:r>
        <w:r w:rsidR="003E7B45" w:rsidRPr="00FA5D4E">
          <w:rPr>
            <w:rStyle w:val="a6"/>
            <w:rFonts w:ascii="Times New Roman" w:eastAsia="黑体" w:hAnsi="Times New Roman"/>
            <w:noProof/>
          </w:rPr>
          <w:t>References</w:t>
        </w:r>
        <w:r w:rsidR="003E7B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7B45">
          <w:rPr>
            <w:noProof/>
            <w:webHidden/>
          </w:rPr>
          <w:instrText xml:space="preserve"> PAGEREF _Toc308081968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B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7B45" w:rsidRDefault="00C475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08081969" w:history="1">
        <w:r w:rsidR="003E7B45" w:rsidRPr="00FA5D4E">
          <w:rPr>
            <w:rStyle w:val="a6"/>
            <w:rFonts w:ascii="Times New Roman" w:eastAsia="黑体" w:hAnsi="Times New Roman"/>
            <w:noProof/>
          </w:rPr>
          <w:t>1</w:t>
        </w:r>
        <w:r w:rsidR="003E7B45">
          <w:rPr>
            <w:rFonts w:asciiTheme="minorHAnsi" w:eastAsiaTheme="minorEastAsia" w:hAnsiTheme="minorHAnsi" w:cstheme="minorBidi"/>
            <w:noProof/>
          </w:rPr>
          <w:tab/>
        </w:r>
        <w:r w:rsidR="003E7B45" w:rsidRPr="00FA5D4E">
          <w:rPr>
            <w:rStyle w:val="a6"/>
            <w:rFonts w:ascii="Times New Roman" w:eastAsia="黑体"/>
            <w:noProof/>
          </w:rPr>
          <w:t>Use Cases</w:t>
        </w:r>
        <w:r w:rsidR="003E7B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7B45">
          <w:rPr>
            <w:noProof/>
            <w:webHidden/>
          </w:rPr>
          <w:instrText xml:space="preserve"> PAGEREF _Toc308081969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B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7B45" w:rsidRDefault="00C4755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08081970" w:history="1">
        <w:r w:rsidR="003E7B45" w:rsidRPr="00FA5D4E">
          <w:rPr>
            <w:rStyle w:val="a6"/>
            <w:rFonts w:ascii="Times New Roman" w:hAnsi="Times New Roman"/>
            <w:noProof/>
          </w:rPr>
          <w:t>1.1</w:t>
        </w:r>
        <w:r w:rsidR="003E7B45">
          <w:rPr>
            <w:rFonts w:asciiTheme="minorHAnsi" w:eastAsiaTheme="minorEastAsia" w:hAnsiTheme="minorHAnsi" w:cstheme="minorBidi"/>
            <w:noProof/>
          </w:rPr>
          <w:tab/>
        </w:r>
        <w:r w:rsidR="003E7B45" w:rsidRPr="00FA5D4E">
          <w:rPr>
            <w:rStyle w:val="a6"/>
            <w:rFonts w:ascii="Times New Roman" w:eastAsia="黑体" w:hAnsi="Times New Roman"/>
            <w:noProof/>
          </w:rPr>
          <w:t>rpt_ITCND_Person_20060627</w:t>
        </w:r>
        <w:r w:rsidR="003E7B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7B45">
          <w:rPr>
            <w:noProof/>
            <w:webHidden/>
          </w:rPr>
          <w:instrText xml:space="preserve"> PAGEREF _Toc308081970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B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7B45" w:rsidRDefault="00C4755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08081971" w:history="1">
        <w:r w:rsidR="003E7B45" w:rsidRPr="00FA5D4E">
          <w:rPr>
            <w:rStyle w:val="a6"/>
            <w:rFonts w:ascii="Times New Roman" w:eastAsia="黑体" w:hAnsi="Times New Roman"/>
            <w:noProof/>
          </w:rPr>
          <w:t>1.1.1</w:t>
        </w:r>
        <w:r w:rsidR="003E7B45">
          <w:rPr>
            <w:rFonts w:asciiTheme="minorHAnsi" w:eastAsiaTheme="minorEastAsia" w:hAnsiTheme="minorHAnsi" w:cstheme="minorBidi"/>
            <w:noProof/>
          </w:rPr>
          <w:tab/>
        </w:r>
        <w:r w:rsidR="003E7B45" w:rsidRPr="00FA5D4E">
          <w:rPr>
            <w:rStyle w:val="a6"/>
            <w:rFonts w:ascii="Times New Roman" w:eastAsia="黑体" w:hAnsi="Times New Roman" w:hint="eastAsia"/>
            <w:noProof/>
          </w:rPr>
          <w:t>数据流向</w:t>
        </w:r>
        <w:r w:rsidR="003E7B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7B45">
          <w:rPr>
            <w:noProof/>
            <w:webHidden/>
          </w:rPr>
          <w:instrText xml:space="preserve"> PAGEREF _Toc308081971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B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7B45" w:rsidRDefault="00C4755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08081972" w:history="1">
        <w:r w:rsidR="003E7B45" w:rsidRPr="00FA5D4E">
          <w:rPr>
            <w:rStyle w:val="a6"/>
            <w:rFonts w:ascii="Times New Roman" w:eastAsia="黑体" w:hAnsi="Times New Roman"/>
            <w:noProof/>
          </w:rPr>
          <w:t>1.1.2</w:t>
        </w:r>
        <w:r w:rsidR="003E7B45">
          <w:rPr>
            <w:rFonts w:asciiTheme="minorHAnsi" w:eastAsiaTheme="minorEastAsia" w:hAnsiTheme="minorHAnsi" w:cstheme="minorBidi"/>
            <w:noProof/>
          </w:rPr>
          <w:tab/>
        </w:r>
        <w:r w:rsidR="003E7B45" w:rsidRPr="00FA5D4E">
          <w:rPr>
            <w:rStyle w:val="a6"/>
            <w:rFonts w:ascii="Times New Roman" w:eastAsia="黑体" w:hAnsi="Times New Roman"/>
            <w:noProof/>
          </w:rPr>
          <w:t>Input Tables/Files</w:t>
        </w:r>
        <w:r w:rsidR="003E7B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7B45">
          <w:rPr>
            <w:noProof/>
            <w:webHidden/>
          </w:rPr>
          <w:instrText xml:space="preserve"> PAGEREF _Toc308081972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B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7B45" w:rsidRDefault="00C4755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08081973" w:history="1">
        <w:r w:rsidR="003E7B45" w:rsidRPr="00FA5D4E">
          <w:rPr>
            <w:rStyle w:val="a6"/>
            <w:rFonts w:ascii="Times New Roman" w:eastAsia="黑体" w:hAnsi="Times New Roman"/>
            <w:noProof/>
          </w:rPr>
          <w:t>1.1.3</w:t>
        </w:r>
        <w:r w:rsidR="003E7B45">
          <w:rPr>
            <w:rFonts w:asciiTheme="minorHAnsi" w:eastAsiaTheme="minorEastAsia" w:hAnsiTheme="minorHAnsi" w:cstheme="minorBidi"/>
            <w:noProof/>
          </w:rPr>
          <w:tab/>
        </w:r>
        <w:r w:rsidR="003E7B45" w:rsidRPr="00FA5D4E">
          <w:rPr>
            <w:rStyle w:val="a6"/>
            <w:rFonts w:ascii="Times New Roman" w:eastAsia="黑体" w:hAnsi="Times New Roman"/>
            <w:noProof/>
          </w:rPr>
          <w:t>Output Tables/Files</w:t>
        </w:r>
        <w:r w:rsidR="003E7B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7B45">
          <w:rPr>
            <w:noProof/>
            <w:webHidden/>
          </w:rPr>
          <w:instrText xml:space="preserve"> PAGEREF _Toc308081973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B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7B45" w:rsidRDefault="00C4755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08081974" w:history="1">
        <w:r w:rsidR="003E7B45" w:rsidRPr="00FA5D4E">
          <w:rPr>
            <w:rStyle w:val="a6"/>
            <w:rFonts w:ascii="Times New Roman" w:eastAsia="黑体" w:hAnsi="Times New Roman"/>
            <w:noProof/>
          </w:rPr>
          <w:t>1.1.4</w:t>
        </w:r>
        <w:r w:rsidR="003E7B45">
          <w:rPr>
            <w:rFonts w:asciiTheme="minorHAnsi" w:eastAsiaTheme="minorEastAsia" w:hAnsiTheme="minorHAnsi" w:cstheme="minorBidi"/>
            <w:noProof/>
          </w:rPr>
          <w:tab/>
        </w:r>
        <w:r w:rsidR="003E7B45" w:rsidRPr="00FA5D4E">
          <w:rPr>
            <w:rStyle w:val="a6"/>
            <w:rFonts w:ascii="Times New Roman" w:eastAsia="黑体" w:hAnsi="Times New Roman"/>
            <w:noProof/>
          </w:rPr>
          <w:t>Execution mechanism</w:t>
        </w:r>
        <w:r w:rsidR="003E7B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7B45">
          <w:rPr>
            <w:noProof/>
            <w:webHidden/>
          </w:rPr>
          <w:instrText xml:space="preserve"> PAGEREF _Toc308081974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B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7B45" w:rsidRDefault="00C47559">
      <w:pPr>
        <w:pStyle w:val="40"/>
        <w:tabs>
          <w:tab w:val="left" w:pos="2055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08081975" w:history="1">
        <w:r w:rsidR="003E7B45" w:rsidRPr="00FA5D4E">
          <w:rPr>
            <w:rStyle w:val="a6"/>
            <w:noProof/>
          </w:rPr>
          <w:t>1.1.4.1</w:t>
        </w:r>
        <w:r w:rsidR="003E7B45">
          <w:rPr>
            <w:rFonts w:asciiTheme="minorHAnsi" w:eastAsiaTheme="minorEastAsia" w:hAnsiTheme="minorHAnsi" w:cstheme="minorBidi"/>
            <w:noProof/>
          </w:rPr>
          <w:tab/>
        </w:r>
        <w:r w:rsidR="003E7B45" w:rsidRPr="00FA5D4E">
          <w:rPr>
            <w:rStyle w:val="a6"/>
            <w:noProof/>
          </w:rPr>
          <w:t>Program(s)</w:t>
        </w:r>
        <w:r w:rsidR="003E7B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7B45">
          <w:rPr>
            <w:noProof/>
            <w:webHidden/>
          </w:rPr>
          <w:instrText xml:space="preserve"> PAGEREF _Toc308081975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B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7B45" w:rsidRDefault="00C475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08081976" w:history="1">
        <w:r w:rsidR="003E7B45" w:rsidRPr="00FA5D4E">
          <w:rPr>
            <w:rStyle w:val="a6"/>
            <w:rFonts w:ascii="Times New Roman" w:hAnsi="Times New Roman"/>
            <w:noProof/>
          </w:rPr>
          <w:t>2</w:t>
        </w:r>
        <w:r w:rsidR="003E7B45">
          <w:rPr>
            <w:rFonts w:asciiTheme="minorHAnsi" w:eastAsiaTheme="minorEastAsia" w:hAnsiTheme="minorHAnsi" w:cstheme="minorBidi"/>
            <w:noProof/>
          </w:rPr>
          <w:tab/>
        </w:r>
        <w:r w:rsidR="003E7B45" w:rsidRPr="00FA5D4E">
          <w:rPr>
            <w:rStyle w:val="a6"/>
            <w:noProof/>
          </w:rPr>
          <w:t>Question</w:t>
        </w:r>
        <w:r w:rsidR="003E7B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7B45">
          <w:rPr>
            <w:noProof/>
            <w:webHidden/>
          </w:rPr>
          <w:instrText xml:space="preserve"> PAGEREF _Toc308081976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B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7B45" w:rsidRDefault="00C475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08081977" w:history="1">
        <w:r w:rsidR="003E7B45" w:rsidRPr="00FA5D4E">
          <w:rPr>
            <w:rStyle w:val="a6"/>
            <w:rFonts w:ascii="Times New Roman" w:hAnsi="Times New Roman"/>
            <w:noProof/>
          </w:rPr>
          <w:t>3</w:t>
        </w:r>
        <w:r w:rsidR="003E7B45">
          <w:rPr>
            <w:rFonts w:asciiTheme="minorHAnsi" w:eastAsiaTheme="minorEastAsia" w:hAnsiTheme="minorHAnsi" w:cstheme="minorBidi"/>
            <w:noProof/>
          </w:rPr>
          <w:tab/>
        </w:r>
        <w:r w:rsidR="003E7B45" w:rsidRPr="00FA5D4E">
          <w:rPr>
            <w:rStyle w:val="a6"/>
            <w:noProof/>
          </w:rPr>
          <w:t>Appendix</w:t>
        </w:r>
        <w:r w:rsidR="003E7B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7B45">
          <w:rPr>
            <w:noProof/>
            <w:webHidden/>
          </w:rPr>
          <w:instrText xml:space="preserve"> PAGEREF _Toc308081977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B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3F16" w:rsidRDefault="00C47559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黑体" w:hAnsi="Times New Roman"/>
          <w:sz w:val="30"/>
        </w:rPr>
      </w:pPr>
      <w:bookmarkStart w:id="3" w:name="_Toc308081966"/>
      <w:r w:rsidRPr="00AC5EBB">
        <w:rPr>
          <w:rFonts w:ascii="Times New Roman" w:eastAsia="黑体" w:hint="eastAsia"/>
          <w:sz w:val="30"/>
        </w:rPr>
        <w:lastRenderedPageBreak/>
        <w:t>前言</w:t>
      </w:r>
      <w:bookmarkEnd w:id="3"/>
    </w:p>
    <w:p w:rsidR="00213744" w:rsidRPr="0069440D" w:rsidRDefault="00213744" w:rsidP="00AC5EBB">
      <w:pPr>
        <w:ind w:firstLineChars="200" w:firstLine="420"/>
        <w:jc w:val="left"/>
        <w:rPr>
          <w:rFonts w:ascii="Arial" w:hAnsi="Arial"/>
        </w:rPr>
      </w:pPr>
      <w:r w:rsidRPr="0069440D">
        <w:rPr>
          <w:rFonts w:ascii="Arial" w:hAnsi="Arial" w:hint="eastAsia"/>
        </w:rPr>
        <w:t>本文档用于定义</w:t>
      </w:r>
      <w:r w:rsidR="0084058E">
        <w:rPr>
          <w:rFonts w:ascii="Arial" w:hAnsi="Arial" w:hint="eastAsia"/>
        </w:rPr>
        <w:t>SA Test</w:t>
      </w:r>
      <w:r w:rsidR="00683C7C" w:rsidRPr="0069440D">
        <w:rPr>
          <w:rFonts w:ascii="Arial" w:hAnsi="Arial" w:hint="eastAsia"/>
        </w:rPr>
        <w:t xml:space="preserve"> Interface</w:t>
      </w:r>
      <w:r w:rsidRPr="0069440D">
        <w:rPr>
          <w:rFonts w:ascii="Arial" w:hAnsi="Arial" w:hint="eastAsia"/>
        </w:rPr>
        <w:t xml:space="preserve"> </w:t>
      </w:r>
      <w:r w:rsidRPr="0069440D">
        <w:rPr>
          <w:rFonts w:ascii="Arial" w:hAnsi="Arial" w:hint="eastAsia"/>
        </w:rPr>
        <w:t>部分的业务需求，作为规格设计与程序设计的依据；读者为</w:t>
      </w:r>
      <w:r w:rsidR="009C1113" w:rsidRPr="0069440D">
        <w:rPr>
          <w:rFonts w:ascii="Arial" w:hAnsi="Arial" w:hint="eastAsia"/>
        </w:rPr>
        <w:t xml:space="preserve">iMES </w:t>
      </w:r>
      <w:r w:rsidRPr="0069440D">
        <w:rPr>
          <w:rFonts w:ascii="Arial" w:hAnsi="Arial" w:hint="eastAsia"/>
        </w:rPr>
        <w:t>项目的用户，设计人员，开发人员和质检人员。</w:t>
      </w:r>
    </w:p>
    <w:p w:rsidR="00AC5EBB" w:rsidRPr="0069440D" w:rsidRDefault="00AC5EBB" w:rsidP="00AC5EBB">
      <w:pPr>
        <w:ind w:firstLineChars="200" w:firstLine="420"/>
        <w:jc w:val="left"/>
        <w:rPr>
          <w:rFonts w:ascii="Arial" w:hAnsi="Arial"/>
        </w:rPr>
      </w:pPr>
    </w:p>
    <w:p w:rsidR="00BC133E" w:rsidRDefault="00AC5EBB" w:rsidP="00C014EB">
      <w:pPr>
        <w:pStyle w:val="2"/>
        <w:spacing w:before="0" w:after="0" w:line="240" w:lineRule="auto"/>
        <w:ind w:left="567" w:hanging="567"/>
        <w:rPr>
          <w:rFonts w:ascii="Arial" w:hAnsi="Arial"/>
        </w:rPr>
      </w:pPr>
      <w:bookmarkStart w:id="4" w:name="_Toc308081967"/>
      <w:r w:rsidRPr="00AC5EBB">
        <w:rPr>
          <w:rFonts w:ascii="Times New Roman" w:eastAsia="黑体" w:hAnsi="Times New Roman"/>
          <w:sz w:val="28"/>
          <w:szCs w:val="28"/>
        </w:rPr>
        <w:t>Introduction</w:t>
      </w:r>
      <w:bookmarkEnd w:id="4"/>
    </w:p>
    <w:p w:rsidR="00F64C16" w:rsidRPr="00C22AD1" w:rsidRDefault="00D062A2" w:rsidP="009D3A19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rpt_ITCND_Person_20060627</w:t>
      </w:r>
    </w:p>
    <w:p w:rsidR="008859DA" w:rsidRPr="008859DA" w:rsidRDefault="0084058E" w:rsidP="00C014EB">
      <w:pPr>
        <w:pStyle w:val="a7"/>
        <w:ind w:left="840" w:firstLineChars="0" w:firstLine="0"/>
        <w:jc w:val="left"/>
        <w:rPr>
          <w:rFonts w:ascii="Arial" w:hAnsi="Arial"/>
        </w:rPr>
      </w:pPr>
      <w:r>
        <w:rPr>
          <w:rFonts w:ascii="Arial" w:hAnsi="Arial" w:hint="eastAsia"/>
        </w:rPr>
        <w:t>待确认</w:t>
      </w: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黑体" w:hAnsi="Times New Roman"/>
          <w:sz w:val="28"/>
          <w:szCs w:val="28"/>
        </w:rPr>
      </w:pPr>
      <w:bookmarkStart w:id="5" w:name="_Toc308081968"/>
      <w:r w:rsidRPr="00AC5EBB">
        <w:rPr>
          <w:rFonts w:ascii="Times New Roman" w:eastAsia="黑体" w:hAnsi="Times New Roman"/>
          <w:sz w:val="28"/>
          <w:szCs w:val="28"/>
        </w:rPr>
        <w:t>References</w:t>
      </w:r>
      <w:bookmarkEnd w:id="5"/>
    </w:p>
    <w:p w:rsidR="00FB02F8" w:rsidRPr="0069440D" w:rsidRDefault="00FB02F8" w:rsidP="00AC5EBB">
      <w:pPr>
        <w:ind w:firstLineChars="200" w:firstLine="420"/>
        <w:jc w:val="left"/>
        <w:rPr>
          <w:rFonts w:ascii="Arial" w:hAnsi="Arial"/>
        </w:rPr>
      </w:pPr>
    </w:p>
    <w:p w:rsidR="00996C3D" w:rsidRPr="009739C9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黑体"/>
          <w:sz w:val="30"/>
        </w:rPr>
      </w:pPr>
      <w:bookmarkStart w:id="6" w:name="_Toc308081969"/>
      <w:r w:rsidRPr="009739C9">
        <w:rPr>
          <w:rFonts w:ascii="Times New Roman" w:eastAsia="黑体" w:hint="eastAsia"/>
          <w:sz w:val="30"/>
        </w:rPr>
        <w:t>Use Cases</w:t>
      </w:r>
      <w:bookmarkEnd w:id="6"/>
    </w:p>
    <w:p w:rsidR="00046EB9" w:rsidRDefault="00D062A2" w:rsidP="00171A5F">
      <w:pPr>
        <w:pStyle w:val="2"/>
        <w:spacing w:before="0"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bookmarkStart w:id="7" w:name="_Toc308081970"/>
      <w:r>
        <w:rPr>
          <w:rFonts w:ascii="Times New Roman" w:eastAsia="黑体" w:hAnsi="Times New Roman"/>
          <w:sz w:val="28"/>
          <w:szCs w:val="28"/>
        </w:rPr>
        <w:t>rpt_ITCND_Person_20060627</w:t>
      </w:r>
      <w:bookmarkEnd w:id="7"/>
    </w:p>
    <w:p w:rsidR="007E1D80" w:rsidRPr="007E1D80" w:rsidRDefault="0084058E" w:rsidP="007E1D80">
      <w:pPr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待确认</w:t>
      </w:r>
    </w:p>
    <w:p w:rsidR="00595DB1" w:rsidRPr="00046EB9" w:rsidRDefault="00046EB9" w:rsidP="00046EB9">
      <w:pPr>
        <w:pStyle w:val="3"/>
        <w:rPr>
          <w:rFonts w:ascii="Times New Roman" w:eastAsia="黑体" w:hAnsi="Times New Roman"/>
          <w:sz w:val="24"/>
        </w:rPr>
      </w:pPr>
      <w:bookmarkStart w:id="8" w:name="_Toc308081971"/>
      <w:r w:rsidRPr="00046EB9">
        <w:rPr>
          <w:rFonts w:ascii="Times New Roman" w:eastAsia="黑体" w:hAnsi="Times New Roman" w:hint="eastAsia"/>
          <w:sz w:val="24"/>
        </w:rPr>
        <w:t>数据流向</w:t>
      </w:r>
      <w:bookmarkEnd w:id="8"/>
    </w:p>
    <w:p w:rsidR="006919B4" w:rsidRPr="0069440D" w:rsidRDefault="0084058E" w:rsidP="00A650C4">
      <w:pPr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待确认</w:t>
      </w:r>
    </w:p>
    <w:p w:rsidR="00D062A2" w:rsidRDefault="00D062A2" w:rsidP="00D062A2">
      <w:pPr>
        <w:pStyle w:val="3"/>
        <w:rPr>
          <w:rFonts w:ascii="Times New Roman" w:eastAsia="黑体" w:hAnsi="Times New Roman"/>
          <w:sz w:val="24"/>
        </w:rPr>
      </w:pPr>
      <w:bookmarkStart w:id="9" w:name="_Toc308081972"/>
      <w:r w:rsidRPr="00046EB9">
        <w:rPr>
          <w:rFonts w:ascii="Times New Roman" w:eastAsia="黑体" w:hAnsi="Times New Roman" w:hint="eastAsia"/>
          <w:sz w:val="24"/>
        </w:rPr>
        <w:t>Input Tables/Files</w:t>
      </w:r>
      <w:bookmarkEnd w:id="9"/>
    </w:p>
    <w:p w:rsidR="008E55B1" w:rsidRPr="00F2139C" w:rsidRDefault="00D062A2" w:rsidP="00D062A2">
      <w:pPr>
        <w:ind w:firstLine="420"/>
        <w:jc w:val="left"/>
        <w:rPr>
          <w:rFonts w:ascii="Arial" w:hAnsi="Arial" w:cs="Arial"/>
          <w:szCs w:val="21"/>
        </w:rPr>
      </w:pPr>
      <w:del w:id="10" w:author="itc211010" w:date="2011-12-12T13:40:00Z">
        <w:r w:rsidRPr="0093798C" w:rsidDel="008E55B1">
          <w:rPr>
            <w:rFonts w:ascii="Arial" w:hAnsi="Arial" w:cs="Arial" w:hint="eastAsia"/>
            <w:szCs w:val="21"/>
          </w:rPr>
          <w:delText>[PCA]..[</w:delText>
        </w:r>
        <w:r w:rsidRPr="0093798C" w:rsidDel="008E55B1">
          <w:rPr>
            <w:rFonts w:ascii="Arial" w:hAnsi="Arial" w:cs="Arial"/>
            <w:szCs w:val="21"/>
          </w:rPr>
          <w:delText xml:space="preserve"> ITCNDefect</w:delText>
        </w:r>
        <w:r w:rsidRPr="0093798C" w:rsidDel="008E55B1">
          <w:rPr>
            <w:rFonts w:ascii="Arial" w:hAnsi="Arial" w:cs="Arial" w:hint="eastAsia"/>
            <w:szCs w:val="21"/>
          </w:rPr>
          <w:delText>]</w:delText>
        </w:r>
        <w:r w:rsidRPr="0093798C" w:rsidDel="008E55B1">
          <w:rPr>
            <w:rFonts w:ascii="Arial" w:hAnsi="Arial" w:cs="Arial" w:hint="eastAsia"/>
            <w:szCs w:val="21"/>
          </w:rPr>
          <w:delText>、</w:delText>
        </w:r>
        <w:r w:rsidRPr="0093798C" w:rsidDel="008E55B1">
          <w:rPr>
            <w:rFonts w:ascii="Arial" w:hAnsi="Arial" w:cs="Arial" w:hint="eastAsia"/>
            <w:szCs w:val="21"/>
          </w:rPr>
          <w:delText>[</w:delText>
        </w:r>
        <w:r w:rsidRPr="0093798C" w:rsidDel="008E55B1">
          <w:rPr>
            <w:rFonts w:ascii="Arial" w:hAnsi="Arial" w:cs="Arial"/>
            <w:szCs w:val="21"/>
          </w:rPr>
          <w:delText>Dump_ITCNDefect</w:delText>
        </w:r>
        <w:r w:rsidRPr="0093798C" w:rsidDel="008E55B1">
          <w:rPr>
            <w:rFonts w:ascii="Arial" w:hAnsi="Arial" w:cs="Arial" w:hint="eastAsia"/>
            <w:szCs w:val="21"/>
          </w:rPr>
          <w:delText>]</w:delText>
        </w:r>
      </w:del>
      <w:ins w:id="11" w:author="itc211010" w:date="2011-12-12T13:40:00Z">
        <w:r w:rsidR="008E55B1">
          <w:rPr>
            <w:rFonts w:ascii="Arial" w:hAnsi="Arial" w:cs="Arial" w:hint="eastAsia"/>
            <w:szCs w:val="21"/>
          </w:rPr>
          <w:t>[</w:t>
        </w:r>
      </w:ins>
      <w:ins w:id="12" w:author="itc211010" w:date="2012-02-20T14:19:00Z">
        <w:r w:rsidR="00037EA1">
          <w:rPr>
            <w:rFonts w:ascii="Arial" w:hAnsi="Arial" w:cs="Arial" w:hint="eastAsia"/>
            <w:szCs w:val="21"/>
          </w:rPr>
          <w:t>HPIMES</w:t>
        </w:r>
      </w:ins>
      <w:ins w:id="13" w:author="itc211010" w:date="2011-12-12T13:40:00Z">
        <w:r w:rsidR="008E55B1">
          <w:rPr>
            <w:rFonts w:ascii="Arial" w:hAnsi="Arial" w:cs="Arial" w:hint="eastAsia"/>
            <w:szCs w:val="21"/>
          </w:rPr>
          <w:t>]</w:t>
        </w:r>
        <w:proofErr w:type="gramStart"/>
        <w:r w:rsidR="008E55B1">
          <w:rPr>
            <w:rFonts w:ascii="Arial" w:hAnsi="Arial" w:cs="Arial" w:hint="eastAsia"/>
            <w:szCs w:val="21"/>
          </w:rPr>
          <w:t>..</w:t>
        </w:r>
        <w:proofErr w:type="gramEnd"/>
        <w:r w:rsidR="008E55B1">
          <w:rPr>
            <w:rFonts w:ascii="Arial" w:hAnsi="Arial" w:cs="Arial" w:hint="eastAsia"/>
            <w:szCs w:val="21"/>
          </w:rPr>
          <w:t>[</w:t>
        </w:r>
        <w:r w:rsidR="008E55B1" w:rsidRPr="008E55B1">
          <w:rPr>
            <w:rFonts w:ascii="Arial" w:hAnsi="Arial" w:cs="Arial"/>
            <w:szCs w:val="21"/>
          </w:rPr>
          <w:t>PCBTestLog</w:t>
        </w:r>
        <w:r w:rsidR="008E55B1">
          <w:rPr>
            <w:rFonts w:ascii="Arial" w:hAnsi="Arial" w:cs="Arial" w:hint="eastAsia"/>
            <w:szCs w:val="21"/>
          </w:rPr>
          <w:t>]</w:t>
        </w:r>
      </w:ins>
    </w:p>
    <w:p w:rsidR="00D062A2" w:rsidRPr="00046EB9" w:rsidRDefault="00D062A2" w:rsidP="00D062A2">
      <w:pPr>
        <w:pStyle w:val="3"/>
        <w:rPr>
          <w:rFonts w:ascii="Times New Roman" w:eastAsia="黑体" w:hAnsi="Times New Roman"/>
          <w:sz w:val="24"/>
        </w:rPr>
      </w:pPr>
      <w:bookmarkStart w:id="14" w:name="_Toc308081973"/>
      <w:r w:rsidRPr="00046EB9">
        <w:rPr>
          <w:rFonts w:ascii="Times New Roman" w:eastAsia="黑体" w:hAnsi="Times New Roman" w:hint="eastAsia"/>
          <w:sz w:val="24"/>
        </w:rPr>
        <w:t>Output Tables/Files</w:t>
      </w:r>
      <w:bookmarkEnd w:id="14"/>
    </w:p>
    <w:p w:rsidR="00D062A2" w:rsidRPr="00383A0C" w:rsidRDefault="00D062A2" w:rsidP="00D062A2">
      <w:pPr>
        <w:ind w:firstLine="42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N/A</w:t>
      </w:r>
    </w:p>
    <w:p w:rsidR="00E17697" w:rsidRPr="00046EB9" w:rsidRDefault="00E17697" w:rsidP="00046EB9">
      <w:pPr>
        <w:pStyle w:val="3"/>
        <w:rPr>
          <w:rFonts w:ascii="Times New Roman" w:eastAsia="黑体" w:hAnsi="Times New Roman"/>
          <w:sz w:val="24"/>
        </w:rPr>
      </w:pPr>
      <w:bookmarkStart w:id="15" w:name="_Toc308081974"/>
      <w:r w:rsidRPr="00046EB9">
        <w:rPr>
          <w:rFonts w:ascii="Times New Roman" w:eastAsia="黑体" w:hAnsi="Times New Roman"/>
          <w:sz w:val="24"/>
        </w:rPr>
        <w:t>Execution mechanism</w:t>
      </w:r>
      <w:bookmarkEnd w:id="15"/>
    </w:p>
    <w:p w:rsidR="007E1D80" w:rsidRPr="007E1D80" w:rsidRDefault="0084058E" w:rsidP="007E1D80">
      <w:pPr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待确认</w:t>
      </w:r>
    </w:p>
    <w:p w:rsidR="009A132B" w:rsidRPr="00D079A5" w:rsidRDefault="00D079A5" w:rsidP="00046EB9">
      <w:pPr>
        <w:pStyle w:val="4"/>
      </w:pPr>
      <w:bookmarkStart w:id="16" w:name="_Toc308081975"/>
      <w:r w:rsidRPr="00D079A5">
        <w:rPr>
          <w:rFonts w:hint="eastAsia"/>
        </w:rPr>
        <w:t>Program(s)</w:t>
      </w:r>
      <w:bookmarkEnd w:id="16"/>
    </w:p>
    <w:p w:rsidR="00D079A5" w:rsidRPr="0069440D" w:rsidRDefault="00D46066" w:rsidP="009D3A19">
      <w:pPr>
        <w:pStyle w:val="a7"/>
        <w:numPr>
          <w:ilvl w:val="0"/>
          <w:numId w:val="2"/>
        </w:numPr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[</w:t>
      </w:r>
      <w:del w:id="17" w:author="itc211010" w:date="2012-02-20T14:19:00Z">
        <w:r w:rsidDel="00037EA1">
          <w:rPr>
            <w:rFonts w:ascii="Arial" w:hAnsi="Arial" w:hint="eastAsia"/>
          </w:rPr>
          <w:delText>PC</w:delText>
        </w:r>
        <w:r w:rsidR="00A65EC6" w:rsidDel="00037EA1">
          <w:rPr>
            <w:rFonts w:ascii="Arial" w:hAnsi="Arial" w:hint="eastAsia"/>
          </w:rPr>
          <w:delText>A</w:delText>
        </w:r>
      </w:del>
      <w:ins w:id="18" w:author="itc211010" w:date="2012-02-20T14:19:00Z">
        <w:r w:rsidR="00037EA1">
          <w:rPr>
            <w:rFonts w:ascii="Arial" w:hAnsi="Arial" w:hint="eastAsia"/>
          </w:rPr>
          <w:t>HPIMES</w:t>
        </w:r>
      </w:ins>
      <w:r w:rsidR="00A65EC6">
        <w:rPr>
          <w:rFonts w:ascii="Arial" w:hAnsi="Arial" w:hint="eastAsia"/>
        </w:rPr>
        <w:t>].</w:t>
      </w:r>
      <w:r w:rsidR="00A65EC6" w:rsidRPr="00A65EC6">
        <w:t xml:space="preserve"> </w:t>
      </w:r>
      <w:r w:rsidR="00A65EC6" w:rsidRPr="00A65EC6">
        <w:rPr>
          <w:rFonts w:ascii="Arial" w:hAnsi="Arial"/>
        </w:rPr>
        <w:t>[dbo].[</w:t>
      </w:r>
      <w:r w:rsidR="00D062A2">
        <w:rPr>
          <w:rFonts w:ascii="Arial" w:hAnsi="Arial"/>
        </w:rPr>
        <w:t>rpt_ITCND_Person_20060627</w:t>
      </w:r>
      <w:r w:rsidR="00A65EC6" w:rsidRPr="00A65EC6">
        <w:rPr>
          <w:rFonts w:ascii="Arial" w:hAnsi="Arial"/>
        </w:rPr>
        <w:t>]</w:t>
      </w:r>
    </w:p>
    <w:p w:rsidR="00181C66" w:rsidRDefault="00181C66" w:rsidP="00181C66">
      <w:pPr>
        <w:pStyle w:val="a7"/>
        <w:ind w:left="780" w:firstLineChars="0" w:firstLine="0"/>
        <w:jc w:val="left"/>
        <w:rPr>
          <w:b/>
          <w:u w:val="single"/>
        </w:rPr>
      </w:pPr>
    </w:p>
    <w:p w:rsidR="00181C66" w:rsidRPr="00E241A3" w:rsidRDefault="00181C66" w:rsidP="00181C66">
      <w:pPr>
        <w:pStyle w:val="a7"/>
        <w:ind w:left="780" w:firstLineChars="0" w:firstLine="0"/>
        <w:jc w:val="left"/>
        <w:rPr>
          <w:rFonts w:ascii="Arial" w:hAnsi="Arial" w:cs="Arial"/>
        </w:rPr>
      </w:pPr>
      <w:r w:rsidRPr="00E241A3">
        <w:rPr>
          <w:rFonts w:ascii="Arial" w:hAnsi="Arial" w:cs="Arial"/>
          <w:b/>
          <w:u w:val="single"/>
        </w:rPr>
        <w:t>Description</w:t>
      </w:r>
      <w:r w:rsidRPr="00E241A3">
        <w:rPr>
          <w:rFonts w:ascii="Arial" w:hAnsi="Arial" w:cs="Arial"/>
        </w:rPr>
        <w:t>:</w:t>
      </w:r>
    </w:p>
    <w:p w:rsidR="007E1D80" w:rsidRPr="007642D0" w:rsidRDefault="0084058E" w:rsidP="007642D0">
      <w:pPr>
        <w:ind w:firstLineChars="350" w:firstLine="735"/>
        <w:jc w:val="left"/>
        <w:rPr>
          <w:rFonts w:ascii="Arial" w:hAnsi="Arial"/>
        </w:rPr>
      </w:pPr>
      <w:r>
        <w:rPr>
          <w:rFonts w:ascii="Arial" w:hAnsi="Arial" w:hint="eastAsia"/>
        </w:rPr>
        <w:t>待确认</w:t>
      </w:r>
    </w:p>
    <w:p w:rsidR="002D2E9F" w:rsidRDefault="00181C66" w:rsidP="002D2E9F">
      <w:pPr>
        <w:pStyle w:val="a7"/>
        <w:ind w:left="780" w:firstLineChars="0" w:firstLine="0"/>
        <w:jc w:val="left"/>
        <w:rPr>
          <w:rFonts w:ascii="Arial" w:hAnsi="Arial" w:cs="Arial"/>
        </w:rPr>
      </w:pPr>
      <w:r w:rsidRPr="00E241A3">
        <w:rPr>
          <w:rFonts w:ascii="Arial" w:hAnsi="Arial" w:cs="Arial"/>
          <w:b/>
          <w:u w:val="single"/>
        </w:rPr>
        <w:lastRenderedPageBreak/>
        <w:t>Parameter(s)</w:t>
      </w:r>
      <w:r w:rsidRPr="00E241A3">
        <w:rPr>
          <w:rFonts w:ascii="Arial" w:hAnsi="Arial" w:cs="Arial"/>
        </w:rPr>
        <w:t>:</w:t>
      </w:r>
    </w:p>
    <w:p w:rsidR="0084058E" w:rsidRDefault="00F2139C" w:rsidP="00F2139C">
      <w:pPr>
        <w:pStyle w:val="a7"/>
        <w:ind w:left="78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@BegDate</w:t>
      </w:r>
      <w:r w:rsidR="008405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 w:rsidR="0084058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4058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84058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84058E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开始时间</w:t>
      </w:r>
    </w:p>
    <w:p w:rsidR="0084058E" w:rsidRDefault="0084058E" w:rsidP="004220D6">
      <w:pPr>
        <w:pStyle w:val="a7"/>
        <w:ind w:left="78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@Editor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编辑人员工号</w:t>
      </w:r>
    </w:p>
    <w:p w:rsidR="00FB7905" w:rsidRPr="00BA3B42" w:rsidRDefault="0084058E" w:rsidP="004220D6">
      <w:pPr>
        <w:pStyle w:val="a7"/>
        <w:ind w:left="78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@tp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–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-0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或者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1</w:t>
      </w:r>
    </w:p>
    <w:p w:rsidR="00D5742E" w:rsidRPr="00D5742E" w:rsidRDefault="00D5742E" w:rsidP="00E241A3">
      <w:pPr>
        <w:pStyle w:val="a7"/>
        <w:ind w:left="780" w:firstLineChars="0" w:firstLine="0"/>
        <w:jc w:val="left"/>
        <w:rPr>
          <w:rFonts w:ascii="Arial" w:hAnsi="Arial" w:cs="Arial"/>
          <w:b/>
          <w:u w:val="single"/>
        </w:rPr>
      </w:pPr>
      <w:r w:rsidRPr="00D5742E">
        <w:rPr>
          <w:rFonts w:ascii="Arial" w:hAnsi="Arial" w:cs="Arial" w:hint="eastAsia"/>
          <w:b/>
          <w:u w:val="single"/>
        </w:rPr>
        <w:t>Flow</w:t>
      </w:r>
      <w:r w:rsidRPr="00D5742E">
        <w:rPr>
          <w:rFonts w:ascii="Arial" w:hAnsi="Arial" w:cs="Arial" w:hint="eastAsia"/>
        </w:rPr>
        <w:t>:</w:t>
      </w: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2"/>
      </w:tblGrid>
      <w:tr w:rsidR="00F2139C" w:rsidRPr="001A77DA" w:rsidTr="006A6448">
        <w:tc>
          <w:tcPr>
            <w:tcW w:w="7742" w:type="dxa"/>
            <w:shd w:val="clear" w:color="auto" w:fill="C6D9F1"/>
          </w:tcPr>
          <w:p w:rsidR="00F2139C" w:rsidRPr="001A77DA" w:rsidRDefault="00F2139C" w:rsidP="006A6448">
            <w:pPr>
              <w:jc w:val="left"/>
              <w:rPr>
                <w:rFonts w:ascii="Arial" w:hAnsi="Arial" w:cs="Arial"/>
                <w:szCs w:val="21"/>
              </w:rPr>
            </w:pPr>
            <w:r w:rsidRPr="001A77DA">
              <w:rPr>
                <w:rFonts w:ascii="Arial" w:hAnsi="Arial" w:cs="Arial"/>
                <w:szCs w:val="21"/>
              </w:rPr>
              <w:t>1</w:t>
            </w:r>
            <w:r w:rsidRPr="001A77DA">
              <w:rPr>
                <w:rFonts w:ascii="Arial" w:hAnsi="宋体" w:cs="Arial"/>
                <w:szCs w:val="21"/>
              </w:rPr>
              <w:t>．</w:t>
            </w:r>
            <w:r>
              <w:rPr>
                <w:rFonts w:ascii="Arial" w:hAnsi="宋体" w:cs="Arial" w:hint="eastAsia"/>
                <w:szCs w:val="21"/>
              </w:rPr>
              <w:t>设置开始、结束时间</w:t>
            </w:r>
          </w:p>
        </w:tc>
      </w:tr>
      <w:tr w:rsidR="00F2139C" w:rsidRPr="001A77DA" w:rsidTr="006A6448">
        <w:tc>
          <w:tcPr>
            <w:tcW w:w="7742" w:type="dxa"/>
            <w:tcBorders>
              <w:bottom w:val="single" w:sz="4" w:space="0" w:color="000000"/>
            </w:tcBorders>
            <w:shd w:val="clear" w:color="auto" w:fill="auto"/>
          </w:tcPr>
          <w:p w:rsidR="00F2139C" w:rsidRPr="001A77DA" w:rsidRDefault="00F2139C" w:rsidP="006A6448">
            <w:pPr>
              <w:autoSpaceDE w:val="0"/>
              <w:autoSpaceDN w:val="0"/>
              <w:adjustRightInd w:val="0"/>
              <w:jc w:val="left"/>
              <w:rPr>
                <w:rFonts w:ascii="Arial" w:hAnsi="宋体" w:cs="Arial"/>
                <w:noProof/>
                <w:kern w:val="0"/>
                <w:szCs w:val="21"/>
              </w:rPr>
            </w:pPr>
            <w:r w:rsidRPr="001A77DA">
              <w:rPr>
                <w:rFonts w:ascii="Arial" w:hAnsi="宋体" w:cs="Arial"/>
                <w:noProof/>
                <w:kern w:val="0"/>
                <w:szCs w:val="21"/>
              </w:rPr>
              <w:t>参考方法：</w:t>
            </w:r>
          </w:p>
          <w:p w:rsidR="00F2139C" w:rsidRPr="00F2139C" w:rsidRDefault="00F2139C" w:rsidP="00F2139C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</w:pP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declare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@EndDate </w:t>
            </w: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datetime</w:t>
            </w:r>
          </w:p>
          <w:p w:rsidR="00F2139C" w:rsidRPr="00F2139C" w:rsidRDefault="00F2139C" w:rsidP="00F2139C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</w:pP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select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@EndDate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=</w:t>
            </w:r>
            <w:r w:rsidRPr="00F2139C">
              <w:rPr>
                <w:rFonts w:ascii="Arial" w:eastAsiaTheme="minorEastAsia" w:hAnsi="Arial" w:cs="Arial"/>
                <w:noProof/>
                <w:color w:val="FF00FF"/>
                <w:kern w:val="0"/>
                <w:szCs w:val="21"/>
              </w:rPr>
              <w:t>dateadd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(</w:t>
            </w:r>
            <w:r w:rsidRPr="00F2139C">
              <w:rPr>
                <w:rFonts w:ascii="Arial" w:eastAsiaTheme="minorEastAsia" w:hAnsi="Arial" w:cs="Arial"/>
                <w:noProof/>
                <w:color w:val="FF00FF"/>
                <w:kern w:val="0"/>
                <w:szCs w:val="21"/>
              </w:rPr>
              <w:t>Day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,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>1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,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>@BegDate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+</w:t>
            </w:r>
            <w:r w:rsidRPr="00F2139C">
              <w:rPr>
                <w:rFonts w:ascii="Arial" w:eastAsiaTheme="minorEastAsia" w:hAnsi="Arial" w:cs="Arial"/>
                <w:noProof/>
                <w:color w:val="FF0000"/>
                <w:kern w:val="0"/>
                <w:szCs w:val="21"/>
              </w:rPr>
              <w:t>' 07:59:59'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)</w:t>
            </w:r>
          </w:p>
          <w:p w:rsidR="00F2139C" w:rsidRPr="001A77DA" w:rsidRDefault="00F2139C" w:rsidP="00F213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select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@BegDate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=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>@BegDate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+</w:t>
            </w:r>
            <w:r w:rsidRPr="00F2139C">
              <w:rPr>
                <w:rFonts w:ascii="Arial" w:eastAsiaTheme="minorEastAsia" w:hAnsi="Arial" w:cs="Arial"/>
                <w:noProof/>
                <w:color w:val="FF0000"/>
                <w:kern w:val="0"/>
                <w:szCs w:val="21"/>
              </w:rPr>
              <w:t>' 08:00:00'</w:t>
            </w:r>
          </w:p>
        </w:tc>
      </w:tr>
      <w:tr w:rsidR="0084058E" w:rsidRPr="001A77DA" w:rsidTr="001A77DA">
        <w:tc>
          <w:tcPr>
            <w:tcW w:w="7742" w:type="dxa"/>
            <w:shd w:val="clear" w:color="auto" w:fill="C6D9F1"/>
          </w:tcPr>
          <w:p w:rsidR="0084058E" w:rsidRPr="001A77DA" w:rsidRDefault="0084058E" w:rsidP="001A77DA">
            <w:pPr>
              <w:jc w:val="left"/>
              <w:rPr>
                <w:rFonts w:ascii="Arial" w:hAnsi="Arial" w:cs="Arial"/>
                <w:szCs w:val="21"/>
              </w:rPr>
            </w:pPr>
            <w:r w:rsidRPr="001A77DA">
              <w:rPr>
                <w:rFonts w:ascii="Arial" w:hAnsi="Arial" w:cs="Arial"/>
                <w:szCs w:val="21"/>
              </w:rPr>
              <w:t>1</w:t>
            </w:r>
            <w:r w:rsidRPr="001A77DA">
              <w:rPr>
                <w:rFonts w:ascii="Arial" w:hAnsi="宋体" w:cs="Arial"/>
                <w:szCs w:val="21"/>
              </w:rPr>
              <w:t>．</w:t>
            </w:r>
            <w:r w:rsidRPr="001A77DA">
              <w:rPr>
                <w:rFonts w:ascii="Arial" w:hAnsi="宋体" w:cs="Arial" w:hint="eastAsia"/>
                <w:szCs w:val="21"/>
              </w:rPr>
              <w:t>@tp=0</w:t>
            </w:r>
          </w:p>
        </w:tc>
      </w:tr>
      <w:tr w:rsidR="0084058E" w:rsidRPr="001A77DA" w:rsidTr="001A77DA">
        <w:tc>
          <w:tcPr>
            <w:tcW w:w="7742" w:type="dxa"/>
            <w:tcBorders>
              <w:bottom w:val="single" w:sz="4" w:space="0" w:color="000000"/>
            </w:tcBorders>
            <w:shd w:val="clear" w:color="auto" w:fill="auto"/>
          </w:tcPr>
          <w:p w:rsidR="0084058E" w:rsidRPr="00F2139C" w:rsidRDefault="0084058E" w:rsidP="001A77DA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noProof/>
                <w:kern w:val="0"/>
                <w:szCs w:val="21"/>
              </w:rPr>
            </w:pPr>
            <w:r w:rsidRPr="00F2139C">
              <w:rPr>
                <w:rFonts w:ascii="Arial" w:eastAsiaTheme="minorEastAsia" w:hAnsiTheme="minorEastAsia" w:cs="Arial"/>
                <w:noProof/>
                <w:kern w:val="0"/>
                <w:szCs w:val="21"/>
              </w:rPr>
              <w:t>参考方法：</w:t>
            </w:r>
          </w:p>
          <w:p w:rsidR="003E7B45" w:rsidDel="00050AFC" w:rsidRDefault="00F2139C" w:rsidP="00F2139C">
            <w:pPr>
              <w:autoSpaceDE w:val="0"/>
              <w:autoSpaceDN w:val="0"/>
              <w:adjustRightInd w:val="0"/>
              <w:jc w:val="left"/>
              <w:rPr>
                <w:del w:id="19" w:author="itc211010" w:date="2011-12-12T13:42:00Z"/>
                <w:rFonts w:ascii="Arial" w:eastAsiaTheme="minorEastAsia" w:hAnsi="Arial" w:cs="Arial"/>
                <w:noProof/>
                <w:kern w:val="0"/>
                <w:szCs w:val="21"/>
              </w:rPr>
            </w:pPr>
            <w:del w:id="20" w:author="itc211010" w:date="2011-12-12T13:42:00Z">
              <w:r w:rsidRPr="00F2139C" w:rsidDel="00050AF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select</w:delText>
              </w:r>
              <w:r w:rsidRPr="00F2139C" w:rsidDel="00050AF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</w:delText>
              </w:r>
              <w:r w:rsidRPr="00F2139C" w:rsidDel="00050AF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distinct</w:delText>
              </w:r>
              <w:r w:rsidRPr="00F2139C" w:rsidDel="00050AF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Sno</w:delText>
              </w:r>
              <w:r w:rsidRPr="00F2139C" w:rsidDel="00050AF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,</w:delText>
              </w:r>
              <w:r w:rsidRPr="00F2139C" w:rsidDel="00050AF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Editor </w:delText>
              </w:r>
              <w:r w:rsidRPr="00F2139C" w:rsidDel="00050AF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into</w:delText>
              </w:r>
              <w:r w:rsidRPr="00F2139C" w:rsidDel="00050AF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#1 </w:delText>
              </w:r>
              <w:r w:rsidRPr="00F2139C" w:rsidDel="00050AF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from</w:delText>
              </w:r>
              <w:r w:rsidRPr="00F2139C" w:rsidDel="00050AF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ITCNDefect</w:delText>
              </w:r>
              <w:r w:rsidRPr="00F2139C" w:rsidDel="00050AF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(</w:delText>
              </w:r>
              <w:r w:rsidRPr="00F2139C" w:rsidDel="00050AF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nolock</w:delText>
              </w:r>
              <w:r w:rsidRPr="00F2139C" w:rsidDel="00050AF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)</w:delText>
              </w:r>
              <w:r w:rsidRPr="00F2139C" w:rsidDel="00050AF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</w:delText>
              </w:r>
            </w:del>
          </w:p>
          <w:p w:rsidR="00C95798" w:rsidRDefault="00F2139C" w:rsidP="00F2139C">
            <w:pPr>
              <w:autoSpaceDE w:val="0"/>
              <w:autoSpaceDN w:val="0"/>
              <w:adjustRightInd w:val="0"/>
              <w:jc w:val="left"/>
              <w:rPr>
                <w:ins w:id="21" w:author="itc211010" w:date="2011-12-12T13:41:00Z"/>
                <w:rFonts w:ascii="Arial" w:eastAsiaTheme="minorEastAsia" w:hAnsi="Arial" w:cs="Arial"/>
                <w:noProof/>
                <w:kern w:val="0"/>
                <w:szCs w:val="21"/>
              </w:rPr>
            </w:pPr>
            <w:del w:id="22" w:author="itc211010" w:date="2011-12-12T13:42:00Z">
              <w:r w:rsidRPr="00F2139C" w:rsidDel="00050AF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where</w:delText>
              </w:r>
              <w:r w:rsidRPr="00F2139C" w:rsidDel="00050AF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Cdt </w:delText>
              </w:r>
              <w:r w:rsidRPr="00F2139C" w:rsidDel="00050AF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between</w:delText>
              </w:r>
              <w:r w:rsidRPr="00F2139C" w:rsidDel="00050AF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@BegDate </w:delText>
              </w:r>
              <w:r w:rsidRPr="00F2139C" w:rsidDel="00050AF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and</w:delText>
              </w:r>
              <w:r w:rsidRPr="00F2139C" w:rsidDel="00050AF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@EndDate</w:delText>
              </w:r>
            </w:del>
          </w:p>
          <w:p w:rsidR="00C95798" w:rsidRDefault="00C95798" w:rsidP="00F2139C">
            <w:pPr>
              <w:autoSpaceDE w:val="0"/>
              <w:autoSpaceDN w:val="0"/>
              <w:adjustRightInd w:val="0"/>
              <w:jc w:val="left"/>
              <w:rPr>
                <w:ins w:id="23" w:author="itc211010" w:date="2011-12-12T13:41:00Z"/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</w:pPr>
            <w:ins w:id="24" w:author="itc211010" w:date="2011-12-12T13:41:00Z">
              <w:r>
                <w:rPr>
                  <w:rFonts w:ascii="Arial" w:eastAsiaTheme="minorEastAsia" w:hAnsi="Arial" w:cs="Arial" w:hint="eastAsia"/>
                  <w:noProof/>
                  <w:kern w:val="0"/>
                  <w:szCs w:val="21"/>
                </w:rPr>
                <w:t>select distinct PCBNo,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Editor </w:t>
              </w:r>
              <w:r w:rsidRPr="00F2139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t>into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#1 </w:t>
              </w:r>
              <w:r w:rsidRPr="00F2139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t>from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</w:t>
              </w:r>
              <w:r w:rsidRPr="00C95798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>PCBTestLog</w:t>
              </w:r>
              <w:r w:rsidRPr="00F2139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t>(</w:t>
              </w:r>
              <w:r w:rsidRPr="00F2139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t>nolock</w:t>
              </w:r>
              <w:r w:rsidRPr="00F2139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t>)</w:t>
              </w:r>
            </w:ins>
          </w:p>
          <w:p w:rsidR="00C95798" w:rsidRPr="00C95798" w:rsidRDefault="00C95798" w:rsidP="00F2139C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noProof/>
                <w:kern w:val="0"/>
                <w:szCs w:val="21"/>
              </w:rPr>
            </w:pPr>
            <w:ins w:id="25" w:author="itc211010" w:date="2011-12-12T13:41:00Z">
              <w:r w:rsidRPr="00F2139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t>where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Cdt </w:t>
              </w:r>
              <w:r w:rsidRPr="00F2139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t>between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@BegDate </w:t>
              </w:r>
              <w:r w:rsidRPr="00F2139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t>and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@EndDate</w:t>
              </w:r>
            </w:ins>
          </w:p>
          <w:p w:rsidR="00F2139C" w:rsidRPr="00F2139C" w:rsidDel="00C95798" w:rsidRDefault="00F2139C" w:rsidP="00F2139C">
            <w:pPr>
              <w:autoSpaceDE w:val="0"/>
              <w:autoSpaceDN w:val="0"/>
              <w:adjustRightInd w:val="0"/>
              <w:jc w:val="left"/>
              <w:rPr>
                <w:del w:id="26" w:author="itc211010" w:date="2011-12-12T13:42:00Z"/>
                <w:rFonts w:ascii="Arial" w:eastAsiaTheme="minorEastAsia" w:hAnsi="Arial" w:cs="Arial"/>
                <w:noProof/>
                <w:kern w:val="0"/>
                <w:szCs w:val="21"/>
              </w:rPr>
            </w:pPr>
            <w:del w:id="27" w:author="itc211010" w:date="2011-12-12T13:42:00Z">
              <w:r w:rsidRPr="00F2139C" w:rsidDel="00C95798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insert</w:delText>
              </w:r>
              <w:r w:rsidRPr="00F2139C" w:rsidDel="00C95798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</w:delText>
              </w:r>
              <w:r w:rsidRPr="00F2139C" w:rsidDel="00C95798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into</w:delText>
              </w:r>
              <w:r w:rsidRPr="00F2139C" w:rsidDel="00C95798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#1</w:delText>
              </w:r>
            </w:del>
          </w:p>
          <w:p w:rsidR="003E7B45" w:rsidDel="00C95798" w:rsidRDefault="00F2139C" w:rsidP="00F2139C">
            <w:pPr>
              <w:autoSpaceDE w:val="0"/>
              <w:autoSpaceDN w:val="0"/>
              <w:adjustRightInd w:val="0"/>
              <w:jc w:val="left"/>
              <w:rPr>
                <w:del w:id="28" w:author="itc211010" w:date="2011-12-12T13:42:00Z"/>
                <w:rFonts w:ascii="Arial" w:eastAsiaTheme="minorEastAsia" w:hAnsi="Arial" w:cs="Arial"/>
                <w:noProof/>
                <w:kern w:val="0"/>
                <w:szCs w:val="21"/>
              </w:rPr>
            </w:pPr>
            <w:del w:id="29" w:author="itc211010" w:date="2011-12-12T13:42:00Z">
              <w:r w:rsidRPr="00F2139C" w:rsidDel="00C95798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select</w:delText>
              </w:r>
              <w:r w:rsidRPr="00F2139C" w:rsidDel="00C95798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</w:delText>
              </w:r>
              <w:r w:rsidRPr="00F2139C" w:rsidDel="00C95798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distinct</w:delText>
              </w:r>
              <w:r w:rsidRPr="00F2139C" w:rsidDel="00C95798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Sno</w:delText>
              </w:r>
              <w:r w:rsidRPr="00F2139C" w:rsidDel="00C95798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,</w:delText>
              </w:r>
              <w:r w:rsidRPr="00F2139C" w:rsidDel="00C95798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Editor </w:delText>
              </w:r>
              <w:r w:rsidRPr="00F2139C" w:rsidDel="00C95798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from</w:delText>
              </w:r>
              <w:r w:rsidRPr="00F2139C" w:rsidDel="00C95798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Dump_ITCNDefect</w:delText>
              </w:r>
              <w:r w:rsidRPr="00F2139C" w:rsidDel="00C95798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(</w:delText>
              </w:r>
              <w:r w:rsidRPr="00F2139C" w:rsidDel="00C95798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nolock</w:delText>
              </w:r>
              <w:r w:rsidRPr="00F2139C" w:rsidDel="00C95798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)</w:delText>
              </w:r>
              <w:r w:rsidRPr="00F2139C" w:rsidDel="00C95798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</w:delText>
              </w:r>
            </w:del>
          </w:p>
          <w:p w:rsidR="00C95798" w:rsidRPr="00F2139C" w:rsidRDefault="00F2139C" w:rsidP="00F2139C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noProof/>
                <w:color w:val="FF0000"/>
                <w:kern w:val="0"/>
                <w:szCs w:val="21"/>
              </w:rPr>
            </w:pPr>
            <w:del w:id="30" w:author="itc211010" w:date="2011-12-12T13:42:00Z">
              <w:r w:rsidRPr="00F2139C" w:rsidDel="00C95798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where</w:delText>
              </w:r>
              <w:r w:rsidRPr="00F2139C" w:rsidDel="00C95798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Cdt </w:delText>
              </w:r>
              <w:r w:rsidRPr="00F2139C" w:rsidDel="00C95798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between</w:delText>
              </w:r>
              <w:r w:rsidRPr="00F2139C" w:rsidDel="00C95798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@BegDate </w:delText>
              </w:r>
              <w:r w:rsidRPr="00F2139C" w:rsidDel="00C95798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and</w:delText>
              </w:r>
              <w:r w:rsidRPr="00F2139C" w:rsidDel="00C95798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@EndDate</w:delText>
              </w:r>
            </w:del>
          </w:p>
          <w:p w:rsidR="0084058E" w:rsidRPr="00F2139C" w:rsidRDefault="0084058E" w:rsidP="001A77DA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b/>
                <w:noProof/>
                <w:color w:val="00B050"/>
                <w:kern w:val="0"/>
                <w:szCs w:val="21"/>
              </w:rPr>
            </w:pPr>
            <w:r w:rsidRPr="00F2139C">
              <w:rPr>
                <w:rFonts w:ascii="Arial" w:eastAsiaTheme="minorEastAsia" w:hAnsiTheme="minorEastAsia" w:cs="Arial"/>
                <w:b/>
                <w:noProof/>
                <w:color w:val="00B050"/>
                <w:kern w:val="0"/>
                <w:szCs w:val="21"/>
              </w:rPr>
              <w:t>返回结果：</w:t>
            </w:r>
          </w:p>
          <w:p w:rsidR="003E7B45" w:rsidRDefault="00F2139C" w:rsidP="001A77DA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noProof/>
                <w:kern w:val="0"/>
                <w:szCs w:val="21"/>
              </w:rPr>
            </w:pP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select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Editor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,</w:t>
            </w:r>
            <w:r w:rsidRPr="00F2139C">
              <w:rPr>
                <w:rFonts w:ascii="Arial" w:eastAsiaTheme="minorEastAsia" w:hAnsi="Arial" w:cs="Arial"/>
                <w:noProof/>
                <w:color w:val="FF00FF"/>
                <w:kern w:val="0"/>
                <w:szCs w:val="21"/>
              </w:rPr>
              <w:t>convert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(</w:t>
            </w: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char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(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>10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),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>@BegDate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,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>111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),</w:t>
            </w:r>
            <w:r w:rsidRPr="00F2139C">
              <w:rPr>
                <w:rFonts w:ascii="Arial" w:eastAsiaTheme="minorEastAsia" w:hAnsi="Arial" w:cs="Arial"/>
                <w:noProof/>
                <w:color w:val="FF00FF"/>
                <w:kern w:val="0"/>
                <w:szCs w:val="21"/>
              </w:rPr>
              <w:t>count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(</w:t>
            </w:r>
            <w:ins w:id="31" w:author="itc211010" w:date="2011-12-12T13:42:00Z">
              <w:r w:rsidR="00050AFC">
                <w:rPr>
                  <w:rFonts w:ascii="Arial" w:eastAsiaTheme="minorEastAsia" w:hAnsi="Arial" w:cs="Arial" w:hint="eastAsia"/>
                  <w:noProof/>
                  <w:kern w:val="0"/>
                  <w:szCs w:val="21"/>
                </w:rPr>
                <w:t>PCBNo</w:t>
              </w:r>
            </w:ins>
            <w:del w:id="32" w:author="itc211010" w:date="2011-12-12T13:42:00Z">
              <w:r w:rsidRPr="00F2139C" w:rsidDel="00050AF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>Sno</w:delText>
              </w:r>
            </w:del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)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</w:t>
            </w: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from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#1 </w:t>
            </w:r>
          </w:p>
          <w:p w:rsidR="0084058E" w:rsidRPr="001A77DA" w:rsidRDefault="00F2139C" w:rsidP="001A77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group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</w:t>
            </w: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by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Editor </w:t>
            </w: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order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</w:t>
            </w: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by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Editor</w:t>
            </w:r>
          </w:p>
        </w:tc>
      </w:tr>
      <w:tr w:rsidR="00C919EC" w:rsidRPr="001A77DA" w:rsidTr="001A77DA">
        <w:tc>
          <w:tcPr>
            <w:tcW w:w="7742" w:type="dxa"/>
            <w:shd w:val="clear" w:color="auto" w:fill="C6D9F1"/>
          </w:tcPr>
          <w:p w:rsidR="005314C2" w:rsidRPr="001A77DA" w:rsidRDefault="0084058E" w:rsidP="001A77DA">
            <w:pPr>
              <w:jc w:val="left"/>
              <w:rPr>
                <w:rFonts w:ascii="Arial" w:hAnsi="Arial" w:cs="Arial"/>
                <w:szCs w:val="21"/>
              </w:rPr>
            </w:pPr>
            <w:r w:rsidRPr="001A77DA">
              <w:rPr>
                <w:rFonts w:ascii="Arial" w:hAnsi="Arial" w:cs="Arial" w:hint="eastAsia"/>
                <w:szCs w:val="21"/>
              </w:rPr>
              <w:t>2</w:t>
            </w:r>
            <w:r w:rsidR="00383A0C" w:rsidRPr="001A77DA">
              <w:rPr>
                <w:rFonts w:ascii="Arial" w:hAnsi="宋体" w:cs="Arial"/>
                <w:szCs w:val="21"/>
              </w:rPr>
              <w:t>．</w:t>
            </w:r>
            <w:r w:rsidRPr="001A77DA">
              <w:rPr>
                <w:rFonts w:ascii="Arial" w:hAnsi="宋体" w:cs="Arial" w:hint="eastAsia"/>
                <w:szCs w:val="21"/>
              </w:rPr>
              <w:t>@tp=1</w:t>
            </w:r>
          </w:p>
        </w:tc>
      </w:tr>
      <w:tr w:rsidR="00070753" w:rsidRPr="001A77DA" w:rsidTr="001A77DA">
        <w:tc>
          <w:tcPr>
            <w:tcW w:w="7742" w:type="dxa"/>
            <w:tcBorders>
              <w:bottom w:val="single" w:sz="4" w:space="0" w:color="000000"/>
            </w:tcBorders>
            <w:shd w:val="clear" w:color="auto" w:fill="auto"/>
          </w:tcPr>
          <w:p w:rsidR="00D46066" w:rsidRPr="00F2139C" w:rsidRDefault="00D46066" w:rsidP="001A77DA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noProof/>
                <w:kern w:val="0"/>
                <w:szCs w:val="21"/>
              </w:rPr>
            </w:pPr>
            <w:r w:rsidRPr="00F2139C">
              <w:rPr>
                <w:rFonts w:ascii="Arial" w:eastAsiaTheme="minorEastAsia" w:hAnsiTheme="minorEastAsia" w:cs="Arial"/>
                <w:noProof/>
                <w:kern w:val="0"/>
                <w:szCs w:val="21"/>
              </w:rPr>
              <w:t>参考方法：</w:t>
            </w:r>
          </w:p>
          <w:p w:rsidR="00F2139C" w:rsidDel="005006FB" w:rsidRDefault="00F2139C" w:rsidP="00F2139C">
            <w:pPr>
              <w:autoSpaceDE w:val="0"/>
              <w:autoSpaceDN w:val="0"/>
              <w:adjustRightInd w:val="0"/>
              <w:jc w:val="left"/>
              <w:rPr>
                <w:del w:id="33" w:author="itc211010" w:date="2011-12-12T13:43:00Z"/>
                <w:rFonts w:ascii="Arial" w:eastAsiaTheme="minorEastAsia" w:hAnsi="Arial" w:cs="Arial"/>
                <w:noProof/>
                <w:kern w:val="0"/>
                <w:szCs w:val="21"/>
              </w:rPr>
            </w:pPr>
            <w:del w:id="34" w:author="itc211010" w:date="2011-12-12T13:43:00Z">
              <w:r w:rsidRPr="00F2139C" w:rsidDel="005006FB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select</w:delText>
              </w:r>
              <w:r w:rsidRPr="00F2139C" w:rsidDel="005006FB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</w:delText>
              </w:r>
              <w:r w:rsidRPr="00F2139C" w:rsidDel="005006FB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distinct</w:delText>
              </w:r>
              <w:r w:rsidRPr="00F2139C" w:rsidDel="005006FB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Sno </w:delText>
              </w:r>
              <w:r w:rsidRPr="00F2139C" w:rsidDel="005006FB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into</w:delText>
              </w:r>
              <w:r w:rsidRPr="00F2139C" w:rsidDel="005006FB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#2 </w:delText>
              </w:r>
              <w:r w:rsidRPr="00F2139C" w:rsidDel="005006FB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from</w:delText>
              </w:r>
              <w:r w:rsidRPr="00F2139C" w:rsidDel="005006FB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ITCNDefect</w:delText>
              </w:r>
              <w:r w:rsidRPr="00F2139C" w:rsidDel="005006FB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(</w:delText>
              </w:r>
              <w:r w:rsidRPr="00F2139C" w:rsidDel="005006FB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nolock</w:delText>
              </w:r>
              <w:r w:rsidRPr="00F2139C" w:rsidDel="005006FB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)</w:delText>
              </w:r>
              <w:r w:rsidRPr="00F2139C" w:rsidDel="005006FB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</w:delText>
              </w:r>
            </w:del>
          </w:p>
          <w:p w:rsidR="009B4BE1" w:rsidRDefault="00F2139C" w:rsidP="00F2139C">
            <w:pPr>
              <w:autoSpaceDE w:val="0"/>
              <w:autoSpaceDN w:val="0"/>
              <w:adjustRightInd w:val="0"/>
              <w:jc w:val="left"/>
              <w:rPr>
                <w:ins w:id="35" w:author="itc211010" w:date="2011-12-12T13:42:00Z"/>
                <w:rFonts w:ascii="Arial" w:eastAsiaTheme="minorEastAsia" w:hAnsi="Arial" w:cs="Arial"/>
                <w:noProof/>
                <w:kern w:val="0"/>
                <w:szCs w:val="21"/>
              </w:rPr>
            </w:pPr>
            <w:del w:id="36" w:author="itc211010" w:date="2011-12-12T13:43:00Z">
              <w:r w:rsidRPr="00F2139C" w:rsidDel="005006FB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where</w:delText>
              </w:r>
              <w:r w:rsidRPr="00F2139C" w:rsidDel="005006FB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Cdt </w:delText>
              </w:r>
              <w:r w:rsidRPr="00F2139C" w:rsidDel="005006FB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between</w:delText>
              </w:r>
              <w:r w:rsidRPr="00F2139C" w:rsidDel="005006FB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@BegDate </w:delText>
              </w:r>
              <w:r w:rsidRPr="00F2139C" w:rsidDel="005006FB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and</w:delText>
              </w:r>
              <w:r w:rsidRPr="00F2139C" w:rsidDel="005006FB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@EndDate </w:delText>
              </w:r>
              <w:r w:rsidRPr="00F2139C" w:rsidDel="005006FB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and</w:delText>
              </w:r>
              <w:r w:rsidRPr="00F2139C" w:rsidDel="005006FB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Editor</w:delText>
              </w:r>
              <w:r w:rsidRPr="00F2139C" w:rsidDel="005006FB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=</w:delText>
              </w:r>
              <w:r w:rsidRPr="00F2139C" w:rsidDel="005006FB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>@Editor</w:delText>
              </w:r>
            </w:del>
          </w:p>
          <w:p w:rsidR="009B4BE1" w:rsidRDefault="009B4BE1" w:rsidP="009B4BE1">
            <w:pPr>
              <w:autoSpaceDE w:val="0"/>
              <w:autoSpaceDN w:val="0"/>
              <w:adjustRightInd w:val="0"/>
              <w:jc w:val="left"/>
              <w:rPr>
                <w:ins w:id="37" w:author="itc211010" w:date="2011-12-12T13:42:00Z"/>
                <w:rFonts w:ascii="Arial" w:eastAsiaTheme="minorEastAsia" w:hAnsi="Arial" w:cs="Arial"/>
                <w:noProof/>
                <w:kern w:val="0"/>
                <w:szCs w:val="21"/>
              </w:rPr>
            </w:pPr>
            <w:ins w:id="38" w:author="itc211010" w:date="2011-12-12T13:42:00Z">
              <w:r w:rsidRPr="00F2139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t>select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</w:t>
              </w:r>
              <w:r w:rsidRPr="00F2139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t>distinct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</w:t>
              </w:r>
              <w:r>
                <w:rPr>
                  <w:rFonts w:ascii="Arial" w:eastAsiaTheme="minorEastAsia" w:hAnsi="Arial" w:cs="Arial" w:hint="eastAsia"/>
                  <w:noProof/>
                  <w:kern w:val="0"/>
                  <w:szCs w:val="21"/>
                </w:rPr>
                <w:t>PCBNo</w:t>
              </w:r>
              <w:r w:rsidRPr="00F2139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t xml:space="preserve"> into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#2 </w:t>
              </w:r>
              <w:r w:rsidRPr="00F2139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t>from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</w:t>
              </w:r>
              <w:r w:rsidRPr="00C95798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>PCBTestLog</w:t>
              </w:r>
              <w:r w:rsidRPr="00F2139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t xml:space="preserve"> (</w:t>
              </w:r>
              <w:r w:rsidRPr="00F2139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t>nolock</w:t>
              </w:r>
              <w:r w:rsidRPr="00F2139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t>)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</w:t>
              </w:r>
            </w:ins>
          </w:p>
          <w:p w:rsidR="009B4BE1" w:rsidRPr="009B4BE1" w:rsidRDefault="009B4BE1" w:rsidP="00F2139C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noProof/>
                <w:kern w:val="0"/>
                <w:szCs w:val="21"/>
              </w:rPr>
            </w:pPr>
            <w:ins w:id="39" w:author="itc211010" w:date="2011-12-12T13:42:00Z">
              <w:r w:rsidRPr="00F2139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t>where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Cdt </w:t>
              </w:r>
              <w:r w:rsidRPr="00F2139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t>between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@BegDate </w:t>
              </w:r>
              <w:r w:rsidRPr="00F2139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t>and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@EndDate </w:t>
              </w:r>
              <w:r w:rsidRPr="00F2139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t>and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 xml:space="preserve"> Editor</w:t>
              </w:r>
              <w:r w:rsidRPr="00F2139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t>=</w:t>
              </w:r>
              <w:r w:rsidRPr="00F2139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t>@Editor</w:t>
              </w:r>
            </w:ins>
          </w:p>
          <w:p w:rsidR="00F2139C" w:rsidRPr="00F2139C" w:rsidDel="003650DC" w:rsidRDefault="00F2139C" w:rsidP="00F2139C">
            <w:pPr>
              <w:autoSpaceDE w:val="0"/>
              <w:autoSpaceDN w:val="0"/>
              <w:adjustRightInd w:val="0"/>
              <w:jc w:val="left"/>
              <w:rPr>
                <w:del w:id="40" w:author="itc211010" w:date="2011-12-12T13:43:00Z"/>
                <w:rFonts w:ascii="Arial" w:eastAsiaTheme="minorEastAsia" w:hAnsi="Arial" w:cs="Arial"/>
                <w:noProof/>
                <w:kern w:val="0"/>
                <w:szCs w:val="21"/>
              </w:rPr>
            </w:pPr>
            <w:del w:id="41" w:author="itc211010" w:date="2011-12-12T13:43:00Z">
              <w:r w:rsidRPr="00F2139C" w:rsidDel="003650D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insert</w:delText>
              </w:r>
              <w:r w:rsidRPr="00F2139C" w:rsidDel="003650D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</w:delText>
              </w:r>
              <w:r w:rsidRPr="00F2139C" w:rsidDel="003650D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into</w:delText>
              </w:r>
              <w:r w:rsidRPr="00F2139C" w:rsidDel="003650D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#2</w:delText>
              </w:r>
            </w:del>
          </w:p>
          <w:p w:rsidR="00F2139C" w:rsidDel="003650DC" w:rsidRDefault="00F2139C" w:rsidP="00F2139C">
            <w:pPr>
              <w:autoSpaceDE w:val="0"/>
              <w:autoSpaceDN w:val="0"/>
              <w:adjustRightInd w:val="0"/>
              <w:jc w:val="left"/>
              <w:rPr>
                <w:del w:id="42" w:author="itc211010" w:date="2011-12-12T13:43:00Z"/>
                <w:rFonts w:ascii="Arial" w:eastAsiaTheme="minorEastAsia" w:hAnsi="Arial" w:cs="Arial"/>
                <w:noProof/>
                <w:kern w:val="0"/>
                <w:szCs w:val="21"/>
              </w:rPr>
            </w:pPr>
            <w:del w:id="43" w:author="itc211010" w:date="2011-12-12T13:43:00Z">
              <w:r w:rsidRPr="00F2139C" w:rsidDel="003650D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select</w:delText>
              </w:r>
              <w:r w:rsidRPr="00F2139C" w:rsidDel="003650D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</w:delText>
              </w:r>
              <w:r w:rsidRPr="00F2139C" w:rsidDel="003650D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distinct</w:delText>
              </w:r>
              <w:r w:rsidRPr="00F2139C" w:rsidDel="003650D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Sno </w:delText>
              </w:r>
              <w:r w:rsidRPr="00F2139C" w:rsidDel="003650D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from</w:delText>
              </w:r>
              <w:r w:rsidRPr="00F2139C" w:rsidDel="003650D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Dump_ITCNDefect</w:delText>
              </w:r>
              <w:r w:rsidRPr="00F2139C" w:rsidDel="003650D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(</w:delText>
              </w:r>
              <w:r w:rsidRPr="00F2139C" w:rsidDel="003650D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nolock</w:delText>
              </w:r>
              <w:r w:rsidRPr="00F2139C" w:rsidDel="003650D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)</w:delText>
              </w:r>
              <w:r w:rsidRPr="00F2139C" w:rsidDel="003650D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</w:delText>
              </w:r>
            </w:del>
          </w:p>
          <w:p w:rsidR="005006FB" w:rsidRPr="00F2139C" w:rsidRDefault="00F2139C" w:rsidP="00F2139C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noProof/>
                <w:kern w:val="0"/>
                <w:szCs w:val="21"/>
              </w:rPr>
            </w:pPr>
            <w:del w:id="44" w:author="itc211010" w:date="2011-12-12T13:43:00Z">
              <w:r w:rsidRPr="00F2139C" w:rsidDel="003650DC">
                <w:rPr>
                  <w:rFonts w:ascii="Arial" w:eastAsiaTheme="minorEastAsia" w:hAnsi="Arial" w:cs="Arial"/>
                  <w:noProof/>
                  <w:color w:val="0000FF"/>
                  <w:kern w:val="0"/>
                  <w:szCs w:val="21"/>
                </w:rPr>
                <w:delText>where</w:delText>
              </w:r>
              <w:r w:rsidRPr="00F2139C" w:rsidDel="003650D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Cdt </w:delText>
              </w:r>
              <w:r w:rsidRPr="00F2139C" w:rsidDel="003650D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between</w:delText>
              </w:r>
              <w:r w:rsidRPr="00F2139C" w:rsidDel="003650D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@BegDate </w:delText>
              </w:r>
              <w:r w:rsidRPr="00F2139C" w:rsidDel="003650D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and</w:delText>
              </w:r>
              <w:r w:rsidRPr="00F2139C" w:rsidDel="003650D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@EndDate </w:delText>
              </w:r>
              <w:r w:rsidRPr="00F2139C" w:rsidDel="003650D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and</w:delText>
              </w:r>
              <w:r w:rsidRPr="00F2139C" w:rsidDel="003650D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 xml:space="preserve"> Editor</w:delText>
              </w:r>
              <w:r w:rsidRPr="00F2139C" w:rsidDel="003650DC">
                <w:rPr>
                  <w:rFonts w:ascii="Arial" w:eastAsiaTheme="minorEastAsia" w:hAnsi="Arial" w:cs="Arial"/>
                  <w:noProof/>
                  <w:color w:val="808080"/>
                  <w:kern w:val="0"/>
                  <w:szCs w:val="21"/>
                </w:rPr>
                <w:delText>=</w:delText>
              </w:r>
              <w:r w:rsidRPr="00F2139C" w:rsidDel="003650D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>@Editor</w:delText>
              </w:r>
            </w:del>
          </w:p>
          <w:p w:rsidR="0084058E" w:rsidRPr="00F2139C" w:rsidRDefault="0084058E" w:rsidP="00F2139C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b/>
                <w:noProof/>
                <w:color w:val="00B050"/>
                <w:kern w:val="0"/>
                <w:szCs w:val="21"/>
              </w:rPr>
            </w:pPr>
            <w:r w:rsidRPr="00F2139C">
              <w:rPr>
                <w:rFonts w:ascii="Arial" w:eastAsiaTheme="minorEastAsia" w:hAnsiTheme="minorEastAsia" w:cs="Arial"/>
                <w:b/>
                <w:noProof/>
                <w:color w:val="00B050"/>
                <w:kern w:val="0"/>
                <w:szCs w:val="21"/>
              </w:rPr>
              <w:t>返回结果：</w:t>
            </w:r>
          </w:p>
          <w:p w:rsidR="00DC5485" w:rsidRPr="001A77DA" w:rsidRDefault="00F2139C" w:rsidP="001A77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select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@Editor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,</w:t>
            </w:r>
            <w:r w:rsidRPr="00F2139C">
              <w:rPr>
                <w:rFonts w:ascii="Arial" w:eastAsiaTheme="minorEastAsia" w:hAnsi="Arial" w:cs="Arial"/>
                <w:noProof/>
                <w:color w:val="FF00FF"/>
                <w:kern w:val="0"/>
                <w:szCs w:val="21"/>
              </w:rPr>
              <w:t>convert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(</w:t>
            </w: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char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(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>10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),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>@BegDate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,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>111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),</w:t>
            </w:r>
            <w:r w:rsidRPr="00F2139C">
              <w:rPr>
                <w:rFonts w:ascii="Arial" w:eastAsiaTheme="minorEastAsia" w:hAnsi="Arial" w:cs="Arial"/>
                <w:noProof/>
                <w:color w:val="FF00FF"/>
                <w:kern w:val="0"/>
                <w:szCs w:val="21"/>
              </w:rPr>
              <w:t>count</w:t>
            </w:r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(</w:t>
            </w:r>
            <w:ins w:id="45" w:author="itc211010" w:date="2011-12-12T13:44:00Z">
              <w:r w:rsidR="003650DC">
                <w:rPr>
                  <w:rFonts w:ascii="Arial" w:eastAsiaTheme="minorEastAsia" w:hAnsi="Arial" w:cs="Arial" w:hint="eastAsia"/>
                  <w:noProof/>
                  <w:kern w:val="0"/>
                  <w:szCs w:val="21"/>
                </w:rPr>
                <w:t>PCBNo</w:t>
              </w:r>
            </w:ins>
            <w:del w:id="46" w:author="itc211010" w:date="2011-12-12T13:44:00Z">
              <w:r w:rsidRPr="00F2139C" w:rsidDel="003650DC">
                <w:rPr>
                  <w:rFonts w:ascii="Arial" w:eastAsiaTheme="minorEastAsia" w:hAnsi="Arial" w:cs="Arial"/>
                  <w:noProof/>
                  <w:kern w:val="0"/>
                  <w:szCs w:val="21"/>
                </w:rPr>
                <w:delText>Sno</w:delText>
              </w:r>
            </w:del>
            <w:r w:rsidRPr="00F2139C">
              <w:rPr>
                <w:rFonts w:ascii="Arial" w:eastAsiaTheme="minorEastAsia" w:hAnsi="Arial" w:cs="Arial"/>
                <w:noProof/>
                <w:color w:val="808080"/>
                <w:kern w:val="0"/>
                <w:szCs w:val="21"/>
              </w:rPr>
              <w:t>)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</w:t>
            </w:r>
            <w:r w:rsidRPr="00F2139C">
              <w:rPr>
                <w:rFonts w:ascii="Arial" w:eastAsiaTheme="minorEastAsia" w:hAnsi="Arial" w:cs="Arial"/>
                <w:noProof/>
                <w:color w:val="0000FF"/>
                <w:kern w:val="0"/>
                <w:szCs w:val="21"/>
              </w:rPr>
              <w:t>from</w:t>
            </w:r>
            <w:r w:rsidRPr="00F2139C">
              <w:rPr>
                <w:rFonts w:ascii="Arial" w:eastAsiaTheme="minorEastAsia" w:hAnsi="Arial" w:cs="Arial"/>
                <w:noProof/>
                <w:kern w:val="0"/>
                <w:szCs w:val="21"/>
              </w:rPr>
              <w:t xml:space="preserve"> #2</w:t>
            </w:r>
          </w:p>
        </w:tc>
      </w:tr>
    </w:tbl>
    <w:p w:rsidR="003E7B45" w:rsidRPr="00CB4FCD" w:rsidRDefault="003E7B45" w:rsidP="00D31785">
      <w:pPr>
        <w:jc w:val="left"/>
      </w:pPr>
    </w:p>
    <w:p w:rsidR="00292A60" w:rsidRDefault="00B21053" w:rsidP="00713689">
      <w:pPr>
        <w:pStyle w:val="1"/>
        <w:jc w:val="left"/>
      </w:pPr>
      <w:bookmarkStart w:id="47" w:name="_Toc308081976"/>
      <w:r w:rsidRPr="00713689">
        <w:rPr>
          <w:rFonts w:hint="eastAsia"/>
        </w:rPr>
        <w:t>Question</w:t>
      </w:r>
      <w:bookmarkEnd w:id="47"/>
    </w:p>
    <w:p w:rsidR="0021254A" w:rsidRPr="0084058E" w:rsidRDefault="0021254A" w:rsidP="0021254A">
      <w:pPr>
        <w:ind w:leftChars="200" w:left="420"/>
        <w:rPr>
          <w:rFonts w:ascii="Arial" w:hAnsi="Arial" w:cs="Arial"/>
        </w:rPr>
      </w:pPr>
      <w:r w:rsidRPr="0084058E">
        <w:rPr>
          <w:rFonts w:ascii="Arial" w:hAnsi="Arial" w:cs="Arial"/>
        </w:rPr>
        <w:t>A</w:t>
      </w:r>
      <w:r w:rsidR="0084058E" w:rsidRPr="0084058E">
        <w:rPr>
          <w:rFonts w:ascii="Arial" w:hAnsi="宋体" w:cs="Arial"/>
        </w:rPr>
        <w:t>、</w:t>
      </w:r>
      <w:r w:rsidR="003E7B45" w:rsidRPr="003E7B45">
        <w:rPr>
          <w:rFonts w:ascii="Arial" w:hAnsi="宋体" w:cs="Arial" w:hint="eastAsia"/>
        </w:rPr>
        <w:t>该存储过程在哪个阶段调用？用途是什么？</w:t>
      </w:r>
    </w:p>
    <w:p w:rsidR="0084058E" w:rsidRPr="0084058E" w:rsidRDefault="0084058E" w:rsidP="0021254A">
      <w:pPr>
        <w:ind w:leftChars="200" w:left="420"/>
        <w:rPr>
          <w:rFonts w:ascii="Arial" w:hAnsi="Arial" w:cs="Arial"/>
          <w:color w:val="00B0F0"/>
        </w:rPr>
      </w:pPr>
      <w:r w:rsidRPr="0084058E">
        <w:rPr>
          <w:rFonts w:ascii="Arial" w:hAnsi="Arial" w:cs="Arial"/>
        </w:rPr>
        <w:tab/>
      </w:r>
      <w:r w:rsidRPr="0084058E">
        <w:rPr>
          <w:rFonts w:ascii="Arial" w:hAnsi="Arial" w:cs="Arial"/>
          <w:color w:val="00B0F0"/>
        </w:rPr>
        <w:t>Answer</w:t>
      </w:r>
      <w:r w:rsidRPr="0084058E">
        <w:rPr>
          <w:rFonts w:ascii="Arial" w:hAnsi="宋体" w:cs="Arial"/>
          <w:color w:val="00B0F0"/>
        </w:rPr>
        <w:t>：待确认</w:t>
      </w:r>
    </w:p>
    <w:p w:rsidR="0021254A" w:rsidRPr="0084058E" w:rsidRDefault="0021254A" w:rsidP="0084058E">
      <w:pPr>
        <w:ind w:leftChars="200" w:left="420"/>
        <w:rPr>
          <w:rFonts w:ascii="Arial" w:hAnsi="Arial" w:cs="Arial"/>
          <w:noProof/>
        </w:rPr>
      </w:pPr>
      <w:r w:rsidRPr="0084058E">
        <w:rPr>
          <w:rFonts w:ascii="Arial" w:hAnsi="Arial" w:cs="Arial"/>
        </w:rPr>
        <w:t>B</w:t>
      </w:r>
      <w:r w:rsidRPr="0084058E">
        <w:rPr>
          <w:rFonts w:ascii="Arial" w:hAnsi="宋体" w:cs="Arial"/>
        </w:rPr>
        <w:t>、</w:t>
      </w:r>
      <w:r w:rsidR="003E7B45" w:rsidRPr="003E7B45">
        <w:rPr>
          <w:rFonts w:ascii="Arial" w:hAnsi="Arial" w:cs="Arial" w:hint="eastAsia"/>
        </w:rPr>
        <w:t>和</w:t>
      </w:r>
      <w:r w:rsidR="003E7B45" w:rsidRPr="003E7B45">
        <w:rPr>
          <w:rFonts w:ascii="Arial" w:hAnsi="Arial" w:cs="Arial" w:hint="eastAsia"/>
        </w:rPr>
        <w:t>[rpt_ITCND_Person]</w:t>
      </w:r>
      <w:r w:rsidR="003E7B45" w:rsidRPr="003E7B45">
        <w:rPr>
          <w:rFonts w:ascii="Arial" w:hAnsi="Arial" w:cs="Arial" w:hint="eastAsia"/>
        </w:rPr>
        <w:t>的区别</w:t>
      </w:r>
      <w:r w:rsidR="003E7B45">
        <w:rPr>
          <w:rFonts w:ascii="Arial" w:hAnsi="Arial" w:cs="Arial" w:hint="eastAsia"/>
        </w:rPr>
        <w:t>是什么</w:t>
      </w:r>
      <w:r w:rsidR="003E7B45" w:rsidRPr="003E7B45">
        <w:rPr>
          <w:rFonts w:ascii="Arial" w:hAnsi="Arial" w:cs="Arial" w:hint="eastAsia"/>
        </w:rPr>
        <w:t>？</w:t>
      </w:r>
    </w:p>
    <w:p w:rsidR="003E7B45" w:rsidRDefault="0084058E" w:rsidP="003E7B45">
      <w:pPr>
        <w:ind w:leftChars="200" w:left="420"/>
        <w:rPr>
          <w:rFonts w:ascii="Arial" w:hAnsi="Arial" w:cs="Arial"/>
        </w:rPr>
      </w:pPr>
      <w:r w:rsidRPr="0084058E">
        <w:rPr>
          <w:rFonts w:ascii="Arial" w:hAnsi="Arial" w:cs="Arial"/>
        </w:rPr>
        <w:tab/>
      </w:r>
      <w:r w:rsidRPr="0084058E">
        <w:rPr>
          <w:rFonts w:ascii="Arial" w:hAnsi="Arial" w:cs="Arial"/>
          <w:color w:val="00B0F0"/>
        </w:rPr>
        <w:t>Answer</w:t>
      </w:r>
      <w:r w:rsidRPr="0084058E">
        <w:rPr>
          <w:rFonts w:ascii="Arial" w:hAnsi="宋体" w:cs="Arial"/>
          <w:color w:val="00B0F0"/>
        </w:rPr>
        <w:t>：待确认</w:t>
      </w:r>
    </w:p>
    <w:p w:rsidR="005859CC" w:rsidRDefault="005859CC" w:rsidP="003E7B45">
      <w:pPr>
        <w:pStyle w:val="1"/>
        <w:jc w:val="left"/>
      </w:pPr>
      <w:bookmarkStart w:id="48" w:name="_Toc308081977"/>
      <w:r>
        <w:t>A</w:t>
      </w:r>
      <w:r>
        <w:rPr>
          <w:rFonts w:hint="eastAsia"/>
        </w:rPr>
        <w:t>ppendix</w:t>
      </w:r>
      <w:bookmarkEnd w:id="48"/>
    </w:p>
    <w:sectPr w:rsidR="005859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531" w:rsidRDefault="00395531" w:rsidP="00F84835">
      <w:r>
        <w:separator/>
      </w:r>
    </w:p>
  </w:endnote>
  <w:endnote w:type="continuationSeparator" w:id="0">
    <w:p w:rsidR="00395531" w:rsidRDefault="00395531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5E2" w:rsidRDefault="00D175E2">
    <w:pPr>
      <w:pStyle w:val="a4"/>
      <w:jc w:val="center"/>
    </w:pPr>
    <w:r>
      <w:rPr>
        <w:rFonts w:hint="eastAsia"/>
      </w:rPr>
      <w:t>PAGE</w:t>
    </w:r>
    <w:r>
      <w:rPr>
        <w:lang w:val="zh-CN"/>
      </w:rPr>
      <w:t xml:space="preserve"> </w:t>
    </w:r>
    <w:r w:rsidR="00C47559">
      <w:rPr>
        <w:b/>
        <w:sz w:val="24"/>
        <w:szCs w:val="24"/>
      </w:rPr>
      <w:fldChar w:fldCharType="begin"/>
    </w:r>
    <w:r>
      <w:rPr>
        <w:b/>
      </w:rPr>
      <w:instrText>PAGE</w:instrText>
    </w:r>
    <w:r w:rsidR="00C47559">
      <w:rPr>
        <w:b/>
        <w:sz w:val="24"/>
        <w:szCs w:val="24"/>
      </w:rPr>
      <w:fldChar w:fldCharType="separate"/>
    </w:r>
    <w:r w:rsidR="00037EA1">
      <w:rPr>
        <w:b/>
        <w:noProof/>
      </w:rPr>
      <w:t>4</w:t>
    </w:r>
    <w:r w:rsidR="00C47559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OF</w:t>
    </w:r>
    <w:r>
      <w:rPr>
        <w:lang w:val="zh-CN"/>
      </w:rPr>
      <w:t xml:space="preserve"> </w:t>
    </w:r>
    <w:r w:rsidR="00C4755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C47559">
      <w:rPr>
        <w:b/>
        <w:sz w:val="24"/>
        <w:szCs w:val="24"/>
      </w:rPr>
      <w:fldChar w:fldCharType="separate"/>
    </w:r>
    <w:r w:rsidR="00037EA1">
      <w:rPr>
        <w:b/>
        <w:noProof/>
      </w:rPr>
      <w:t>5</w:t>
    </w:r>
    <w:r w:rsidR="00C47559">
      <w:rPr>
        <w:b/>
        <w:sz w:val="24"/>
        <w:szCs w:val="24"/>
      </w:rPr>
      <w:fldChar w:fldCharType="end"/>
    </w:r>
  </w:p>
  <w:p w:rsidR="00D175E2" w:rsidRDefault="00D175E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531" w:rsidRDefault="00395531" w:rsidP="00F84835">
      <w:r>
        <w:separator/>
      </w:r>
    </w:p>
  </w:footnote>
  <w:footnote w:type="continuationSeparator" w:id="0">
    <w:p w:rsidR="00395531" w:rsidRDefault="00395531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5E2" w:rsidRDefault="00D175E2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D175E2" w:rsidRPr="001A77DA" w:rsidTr="00817C97">
      <w:trPr>
        <w:cantSplit/>
        <w:trHeight w:val="233"/>
      </w:trPr>
      <w:tc>
        <w:tcPr>
          <w:tcW w:w="8522" w:type="dxa"/>
        </w:tcPr>
        <w:p w:rsidR="00D175E2" w:rsidRDefault="00D175E2" w:rsidP="009B6A88">
          <w:pPr>
            <w:pStyle w:val="a3"/>
            <w:pBdr>
              <w:bottom w:val="none" w:sz="0" w:space="0" w:color="auto"/>
            </w:pBdr>
            <w:rPr>
              <w:b/>
              <w:sz w:val="28"/>
            </w:rPr>
          </w:pPr>
          <w:r w:rsidRPr="001A77DA">
            <w:rPr>
              <w:rFonts w:hint="eastAsia"/>
              <w:b/>
              <w:sz w:val="28"/>
            </w:rPr>
            <w:t xml:space="preserve">&lt;&lt; </w:t>
          </w:r>
          <w:r w:rsidRPr="001A77DA">
            <w:rPr>
              <w:b/>
              <w:sz w:val="28"/>
            </w:rPr>
            <w:t xml:space="preserve">iMES </w:t>
          </w:r>
          <w:r w:rsidRPr="001A77DA">
            <w:rPr>
              <w:rFonts w:hint="eastAsia"/>
              <w:b/>
              <w:sz w:val="28"/>
            </w:rPr>
            <w:t>2012</w:t>
          </w:r>
          <w:r>
            <w:rPr>
              <w:rFonts w:hint="eastAsia"/>
              <w:b/>
              <w:sz w:val="28"/>
            </w:rPr>
            <w:t>&gt;&gt;</w:t>
          </w:r>
        </w:p>
      </w:tc>
    </w:tr>
    <w:tr w:rsidR="00D175E2" w:rsidRPr="001A77DA" w:rsidTr="00817C97">
      <w:trPr>
        <w:cantSplit/>
        <w:trHeight w:val="232"/>
      </w:trPr>
      <w:tc>
        <w:tcPr>
          <w:tcW w:w="8522" w:type="dxa"/>
        </w:tcPr>
        <w:p w:rsidR="00D175E2" w:rsidRDefault="00D175E2" w:rsidP="0057502E">
          <w:pPr>
            <w:pStyle w:val="a3"/>
            <w:pBdr>
              <w:bottom w:val="none" w:sz="0" w:space="0" w:color="auto"/>
            </w:pBdr>
            <w:jc w:val="both"/>
            <w:rPr>
              <w:b/>
              <w:noProof/>
              <w:sz w:val="20"/>
            </w:rPr>
          </w:pPr>
          <w:r>
            <w:rPr>
              <w:rFonts w:hint="eastAsia"/>
              <w:b/>
              <w:sz w:val="28"/>
            </w:rPr>
            <w:t>SCI No</w:t>
          </w:r>
          <w:r>
            <w:rPr>
              <w:rFonts w:ascii="宋体" w:hAnsi="宋体" w:cs="宋体" w:hint="eastAsia"/>
              <w:b/>
              <w:sz w:val="28"/>
            </w:rPr>
            <w:t>：</w:t>
          </w:r>
          <w:r w:rsidRPr="001A77DA">
            <w:rPr>
              <w:rFonts w:ascii="Arial" w:hAnsi="Arial" w:cs="Arial"/>
              <w:b/>
              <w:bCs/>
            </w:rPr>
            <w:t>CI-MES12-SPEC-</w:t>
          </w:r>
          <w:r w:rsidR="009F6D26" w:rsidRPr="001A77DA">
            <w:rPr>
              <w:rFonts w:ascii="Arial" w:hAnsi="Arial" w:cs="Arial"/>
              <w:b/>
              <w:bCs/>
            </w:rPr>
            <w:t>Interface</w:t>
          </w:r>
          <w:r w:rsidRPr="001A77DA">
            <w:rPr>
              <w:rFonts w:ascii="Arial" w:hAnsi="Arial" w:cs="Arial"/>
              <w:b/>
              <w:bCs/>
            </w:rPr>
            <w:t xml:space="preserve">-UC </w:t>
          </w:r>
          <w:r w:rsidR="00D062A2" w:rsidRPr="00D062A2">
            <w:rPr>
              <w:rFonts w:ascii="Arial" w:hAnsi="Arial" w:cs="Arial"/>
              <w:b/>
              <w:bCs/>
            </w:rPr>
            <w:t>rpt_ITCND_Person_20060627</w:t>
          </w:r>
          <w:r w:rsidRPr="001A77DA">
            <w:rPr>
              <w:rFonts w:ascii="Arial" w:hAnsi="Arial" w:cs="Arial"/>
              <w:b/>
              <w:bCs/>
            </w:rPr>
            <w:t>.docx</w:t>
          </w:r>
        </w:p>
      </w:tc>
    </w:tr>
  </w:tbl>
  <w:p w:rsidR="00D175E2" w:rsidRPr="009B6A88" w:rsidRDefault="00D175E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1DFC"/>
    <w:multiLevelType w:val="hybridMultilevel"/>
    <w:tmpl w:val="42261C0A"/>
    <w:lvl w:ilvl="0" w:tplc="5CEAD15C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C3A63"/>
    <w:multiLevelType w:val="hybridMultilevel"/>
    <w:tmpl w:val="6D3406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5109D8"/>
    <w:multiLevelType w:val="multilevel"/>
    <w:tmpl w:val="9182C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cs="Times New Roman" w:hint="default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Calibri" w:hAnsi="Calibri" w:cs="Times New Roman"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libri" w:hAnsi="Calibri" w:cs="Times New Roman"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hAnsi="Calibri" w:cs="Times New Roman"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libri" w:hAnsi="Calibri" w:cs="Times New Roman"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Calibri" w:hAnsi="Calibri" w:cs="Times New Roman"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libri" w:hAnsi="Calibri" w:cs="Times New Roman"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libri" w:hAnsi="Calibri" w:cs="Times New Roman" w:hint="default"/>
        <w:sz w:val="21"/>
      </w:rPr>
    </w:lvl>
  </w:abstractNum>
  <w:abstractNum w:abstractNumId="3">
    <w:nsid w:val="10217F27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392BEF"/>
    <w:multiLevelType w:val="hybridMultilevel"/>
    <w:tmpl w:val="F33E3C6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F03CAB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0E3918"/>
    <w:multiLevelType w:val="hybridMultilevel"/>
    <w:tmpl w:val="4C1C62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713D49"/>
    <w:multiLevelType w:val="hybridMultilevel"/>
    <w:tmpl w:val="0E9E30AE"/>
    <w:lvl w:ilvl="0" w:tplc="7F0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1B44BC"/>
    <w:multiLevelType w:val="hybridMultilevel"/>
    <w:tmpl w:val="1324BD28"/>
    <w:lvl w:ilvl="0" w:tplc="4FEEEB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4D71B9"/>
    <w:multiLevelType w:val="hybridMultilevel"/>
    <w:tmpl w:val="A63A9916"/>
    <w:lvl w:ilvl="0" w:tplc="17603814">
      <w:start w:val="2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0D2C68"/>
    <w:multiLevelType w:val="hybridMultilevel"/>
    <w:tmpl w:val="0ACA21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CF3E69"/>
    <w:multiLevelType w:val="hybridMultilevel"/>
    <w:tmpl w:val="9D82EC26"/>
    <w:lvl w:ilvl="0" w:tplc="D51C32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4D1D49"/>
    <w:multiLevelType w:val="hybridMultilevel"/>
    <w:tmpl w:val="63F8A8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3204975"/>
    <w:multiLevelType w:val="hybridMultilevel"/>
    <w:tmpl w:val="2CC4E0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9832224"/>
    <w:multiLevelType w:val="hybridMultilevel"/>
    <w:tmpl w:val="3A60CA48"/>
    <w:lvl w:ilvl="0" w:tplc="5B3A3DD4">
      <w:start w:val="1"/>
      <w:numFmt w:val="upperLetter"/>
      <w:lvlText w:val="%1、"/>
      <w:lvlJc w:val="left"/>
      <w:pPr>
        <w:ind w:left="945" w:hanging="525"/>
      </w:pPr>
      <w:rPr>
        <w:rFonts w:ascii="Times New Roman" w:eastAsia="黑体" w:hAnsi="Calibri" w:cs="Times New Roman" w:hint="default"/>
        <w:b/>
        <w:color w:val="FF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2D7C86"/>
    <w:multiLevelType w:val="hybridMultilevel"/>
    <w:tmpl w:val="A176B1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>
    <w:nsid w:val="4A847DA1"/>
    <w:multiLevelType w:val="hybridMultilevel"/>
    <w:tmpl w:val="30F0AC66"/>
    <w:lvl w:ilvl="0" w:tplc="A106D0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6CA80A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3051B8C"/>
    <w:multiLevelType w:val="hybridMultilevel"/>
    <w:tmpl w:val="9BFE0596"/>
    <w:lvl w:ilvl="0" w:tplc="9B3A983C">
      <w:start w:val="1"/>
      <w:numFmt w:val="decimal"/>
      <w:lvlText w:val="%1、"/>
      <w:lvlJc w:val="left"/>
      <w:pPr>
        <w:ind w:left="465" w:hanging="465"/>
      </w:pPr>
      <w:rPr>
        <w:rFonts w:ascii="Times New Roman" w:eastAsia="黑体" w:hint="default"/>
        <w:b/>
        <w:color w:val="FF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664822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FC38D1"/>
    <w:multiLevelType w:val="hybridMultilevel"/>
    <w:tmpl w:val="4DC4CA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76F7BAA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D430F6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DEC7283"/>
    <w:multiLevelType w:val="hybridMultilevel"/>
    <w:tmpl w:val="B85E85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AD953E9"/>
    <w:multiLevelType w:val="hybridMultilevel"/>
    <w:tmpl w:val="9F10D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E685740"/>
    <w:multiLevelType w:val="hybridMultilevel"/>
    <w:tmpl w:val="2FC86BEE"/>
    <w:lvl w:ilvl="0" w:tplc="583A1A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7B0B377C"/>
    <w:multiLevelType w:val="hybridMultilevel"/>
    <w:tmpl w:val="D93ED8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3"/>
  </w:num>
  <w:num w:numId="4">
    <w:abstractNumId w:val="25"/>
  </w:num>
  <w:num w:numId="5">
    <w:abstractNumId w:val="17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15"/>
  </w:num>
  <w:num w:numId="11">
    <w:abstractNumId w:val="20"/>
  </w:num>
  <w:num w:numId="12">
    <w:abstractNumId w:val="10"/>
  </w:num>
  <w:num w:numId="13">
    <w:abstractNumId w:val="12"/>
  </w:num>
  <w:num w:numId="14">
    <w:abstractNumId w:val="26"/>
  </w:num>
  <w:num w:numId="15">
    <w:abstractNumId w:val="11"/>
  </w:num>
  <w:num w:numId="16">
    <w:abstractNumId w:val="13"/>
  </w:num>
  <w:num w:numId="17">
    <w:abstractNumId w:val="8"/>
  </w:num>
  <w:num w:numId="18">
    <w:abstractNumId w:val="7"/>
  </w:num>
  <w:num w:numId="19">
    <w:abstractNumId w:val="3"/>
  </w:num>
  <w:num w:numId="20">
    <w:abstractNumId w:val="5"/>
  </w:num>
  <w:num w:numId="21">
    <w:abstractNumId w:val="21"/>
  </w:num>
  <w:num w:numId="22">
    <w:abstractNumId w:val="19"/>
  </w:num>
  <w:num w:numId="23">
    <w:abstractNumId w:val="0"/>
  </w:num>
  <w:num w:numId="24">
    <w:abstractNumId w:val="14"/>
  </w:num>
  <w:num w:numId="25">
    <w:abstractNumId w:val="24"/>
  </w:num>
  <w:num w:numId="26">
    <w:abstractNumId w:val="18"/>
  </w:num>
  <w:num w:numId="27">
    <w:abstractNumId w:val="16"/>
  </w:num>
  <w:num w:numId="28">
    <w:abstractNumId w:val="9"/>
  </w:num>
  <w:num w:numId="29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0D68"/>
    <w:rsid w:val="0000399E"/>
    <w:rsid w:val="0000471C"/>
    <w:rsid w:val="0000505D"/>
    <w:rsid w:val="00006188"/>
    <w:rsid w:val="00007953"/>
    <w:rsid w:val="00007ACE"/>
    <w:rsid w:val="00007B45"/>
    <w:rsid w:val="00007C79"/>
    <w:rsid w:val="00007EED"/>
    <w:rsid w:val="00012028"/>
    <w:rsid w:val="000127D2"/>
    <w:rsid w:val="00017215"/>
    <w:rsid w:val="00017416"/>
    <w:rsid w:val="00017B0E"/>
    <w:rsid w:val="00017B6F"/>
    <w:rsid w:val="000214CF"/>
    <w:rsid w:val="000219B7"/>
    <w:rsid w:val="000229D3"/>
    <w:rsid w:val="000234FC"/>
    <w:rsid w:val="0002351B"/>
    <w:rsid w:val="00026547"/>
    <w:rsid w:val="0002668C"/>
    <w:rsid w:val="00030175"/>
    <w:rsid w:val="00030A02"/>
    <w:rsid w:val="00030E75"/>
    <w:rsid w:val="00033610"/>
    <w:rsid w:val="0003436B"/>
    <w:rsid w:val="000360DA"/>
    <w:rsid w:val="00037EA1"/>
    <w:rsid w:val="00040145"/>
    <w:rsid w:val="00041FBB"/>
    <w:rsid w:val="00042BC5"/>
    <w:rsid w:val="00042D7D"/>
    <w:rsid w:val="00045004"/>
    <w:rsid w:val="00045286"/>
    <w:rsid w:val="00046EB9"/>
    <w:rsid w:val="000476B8"/>
    <w:rsid w:val="00050AFC"/>
    <w:rsid w:val="00052922"/>
    <w:rsid w:val="00053539"/>
    <w:rsid w:val="000538A1"/>
    <w:rsid w:val="000553A3"/>
    <w:rsid w:val="000611DD"/>
    <w:rsid w:val="000614DD"/>
    <w:rsid w:val="00061FE0"/>
    <w:rsid w:val="00070753"/>
    <w:rsid w:val="00070BFE"/>
    <w:rsid w:val="0007280B"/>
    <w:rsid w:val="00073BBE"/>
    <w:rsid w:val="00076F8C"/>
    <w:rsid w:val="0007741C"/>
    <w:rsid w:val="000777AD"/>
    <w:rsid w:val="000808F7"/>
    <w:rsid w:val="0008184E"/>
    <w:rsid w:val="00081BEC"/>
    <w:rsid w:val="00082077"/>
    <w:rsid w:val="00082421"/>
    <w:rsid w:val="0008340D"/>
    <w:rsid w:val="000851E4"/>
    <w:rsid w:val="00090119"/>
    <w:rsid w:val="00091288"/>
    <w:rsid w:val="0009146F"/>
    <w:rsid w:val="00091FDE"/>
    <w:rsid w:val="00095F9C"/>
    <w:rsid w:val="0009672E"/>
    <w:rsid w:val="00097F4A"/>
    <w:rsid w:val="000A15D7"/>
    <w:rsid w:val="000A1CEC"/>
    <w:rsid w:val="000A1F2E"/>
    <w:rsid w:val="000A2298"/>
    <w:rsid w:val="000A4A0A"/>
    <w:rsid w:val="000A4C34"/>
    <w:rsid w:val="000A59FE"/>
    <w:rsid w:val="000A614B"/>
    <w:rsid w:val="000A7428"/>
    <w:rsid w:val="000A7C39"/>
    <w:rsid w:val="000B050A"/>
    <w:rsid w:val="000B1B27"/>
    <w:rsid w:val="000B1E4F"/>
    <w:rsid w:val="000B2835"/>
    <w:rsid w:val="000B3698"/>
    <w:rsid w:val="000B5BC2"/>
    <w:rsid w:val="000B648E"/>
    <w:rsid w:val="000B666C"/>
    <w:rsid w:val="000B6745"/>
    <w:rsid w:val="000B7E68"/>
    <w:rsid w:val="000C1102"/>
    <w:rsid w:val="000C11E8"/>
    <w:rsid w:val="000C4847"/>
    <w:rsid w:val="000C4D83"/>
    <w:rsid w:val="000C6ED5"/>
    <w:rsid w:val="000D0988"/>
    <w:rsid w:val="000D0E8C"/>
    <w:rsid w:val="000D15FD"/>
    <w:rsid w:val="000D1F62"/>
    <w:rsid w:val="000D3913"/>
    <w:rsid w:val="000D4145"/>
    <w:rsid w:val="000D4898"/>
    <w:rsid w:val="000D4A00"/>
    <w:rsid w:val="000D51AC"/>
    <w:rsid w:val="000D65E6"/>
    <w:rsid w:val="000D6909"/>
    <w:rsid w:val="000D709D"/>
    <w:rsid w:val="000E5AD9"/>
    <w:rsid w:val="000E70A9"/>
    <w:rsid w:val="000F1ABF"/>
    <w:rsid w:val="000F361E"/>
    <w:rsid w:val="000F36D9"/>
    <w:rsid w:val="000F71A2"/>
    <w:rsid w:val="00100F6F"/>
    <w:rsid w:val="001015EF"/>
    <w:rsid w:val="0010313E"/>
    <w:rsid w:val="00104E85"/>
    <w:rsid w:val="00105CD2"/>
    <w:rsid w:val="0010643F"/>
    <w:rsid w:val="00107168"/>
    <w:rsid w:val="00111216"/>
    <w:rsid w:val="00112340"/>
    <w:rsid w:val="001139F8"/>
    <w:rsid w:val="0011461B"/>
    <w:rsid w:val="0011559B"/>
    <w:rsid w:val="00116B00"/>
    <w:rsid w:val="00120820"/>
    <w:rsid w:val="00122637"/>
    <w:rsid w:val="001253B7"/>
    <w:rsid w:val="0012558C"/>
    <w:rsid w:val="00125E6D"/>
    <w:rsid w:val="00126E8D"/>
    <w:rsid w:val="0013059B"/>
    <w:rsid w:val="00131324"/>
    <w:rsid w:val="0013475D"/>
    <w:rsid w:val="001358A3"/>
    <w:rsid w:val="00135E4C"/>
    <w:rsid w:val="00136E63"/>
    <w:rsid w:val="001374BF"/>
    <w:rsid w:val="0014180F"/>
    <w:rsid w:val="00142E33"/>
    <w:rsid w:val="00144094"/>
    <w:rsid w:val="0014597E"/>
    <w:rsid w:val="00147921"/>
    <w:rsid w:val="00154B96"/>
    <w:rsid w:val="00154FE2"/>
    <w:rsid w:val="00156F09"/>
    <w:rsid w:val="00157070"/>
    <w:rsid w:val="001616B5"/>
    <w:rsid w:val="00162C7C"/>
    <w:rsid w:val="00163A29"/>
    <w:rsid w:val="00165982"/>
    <w:rsid w:val="001663F2"/>
    <w:rsid w:val="001665AE"/>
    <w:rsid w:val="0017107C"/>
    <w:rsid w:val="00171A5F"/>
    <w:rsid w:val="00171FEF"/>
    <w:rsid w:val="00172160"/>
    <w:rsid w:val="00173D46"/>
    <w:rsid w:val="00173F0F"/>
    <w:rsid w:val="00174C02"/>
    <w:rsid w:val="00177F86"/>
    <w:rsid w:val="00180A3D"/>
    <w:rsid w:val="00181864"/>
    <w:rsid w:val="00181C66"/>
    <w:rsid w:val="00182141"/>
    <w:rsid w:val="00182A3B"/>
    <w:rsid w:val="001845AA"/>
    <w:rsid w:val="00184B53"/>
    <w:rsid w:val="0018507E"/>
    <w:rsid w:val="00190246"/>
    <w:rsid w:val="00193822"/>
    <w:rsid w:val="00195251"/>
    <w:rsid w:val="001964AB"/>
    <w:rsid w:val="001A1C20"/>
    <w:rsid w:val="001A5DEE"/>
    <w:rsid w:val="001A6ED3"/>
    <w:rsid w:val="001A77DA"/>
    <w:rsid w:val="001B005C"/>
    <w:rsid w:val="001B05E7"/>
    <w:rsid w:val="001B1AAB"/>
    <w:rsid w:val="001B36BA"/>
    <w:rsid w:val="001B3E09"/>
    <w:rsid w:val="001B40E1"/>
    <w:rsid w:val="001B4396"/>
    <w:rsid w:val="001B4710"/>
    <w:rsid w:val="001B5764"/>
    <w:rsid w:val="001B5A17"/>
    <w:rsid w:val="001B5D9C"/>
    <w:rsid w:val="001B66EF"/>
    <w:rsid w:val="001C02CF"/>
    <w:rsid w:val="001C04BB"/>
    <w:rsid w:val="001C05A9"/>
    <w:rsid w:val="001C0BE5"/>
    <w:rsid w:val="001C2D15"/>
    <w:rsid w:val="001C3F8A"/>
    <w:rsid w:val="001C4351"/>
    <w:rsid w:val="001D0C33"/>
    <w:rsid w:val="001D76F8"/>
    <w:rsid w:val="001E1463"/>
    <w:rsid w:val="001E35EA"/>
    <w:rsid w:val="001E7058"/>
    <w:rsid w:val="001E7CF7"/>
    <w:rsid w:val="001F0B90"/>
    <w:rsid w:val="001F1147"/>
    <w:rsid w:val="001F153D"/>
    <w:rsid w:val="001F256E"/>
    <w:rsid w:val="001F47A9"/>
    <w:rsid w:val="001F5E91"/>
    <w:rsid w:val="002006F6"/>
    <w:rsid w:val="002027DB"/>
    <w:rsid w:val="00202EB7"/>
    <w:rsid w:val="002032D7"/>
    <w:rsid w:val="0020333D"/>
    <w:rsid w:val="00204206"/>
    <w:rsid w:val="00204783"/>
    <w:rsid w:val="00206559"/>
    <w:rsid w:val="0021014E"/>
    <w:rsid w:val="00211E92"/>
    <w:rsid w:val="00211FEA"/>
    <w:rsid w:val="0021254A"/>
    <w:rsid w:val="00213744"/>
    <w:rsid w:val="00213C02"/>
    <w:rsid w:val="00214271"/>
    <w:rsid w:val="00215F69"/>
    <w:rsid w:val="002220E1"/>
    <w:rsid w:val="00222B59"/>
    <w:rsid w:val="00230A53"/>
    <w:rsid w:val="00231E79"/>
    <w:rsid w:val="002326BE"/>
    <w:rsid w:val="00233033"/>
    <w:rsid w:val="002340FF"/>
    <w:rsid w:val="00236798"/>
    <w:rsid w:val="002374A2"/>
    <w:rsid w:val="002420CE"/>
    <w:rsid w:val="00242CBC"/>
    <w:rsid w:val="0024368E"/>
    <w:rsid w:val="00243F16"/>
    <w:rsid w:val="002451E9"/>
    <w:rsid w:val="0024539C"/>
    <w:rsid w:val="0025043D"/>
    <w:rsid w:val="0025213E"/>
    <w:rsid w:val="00252390"/>
    <w:rsid w:val="002525D3"/>
    <w:rsid w:val="00253434"/>
    <w:rsid w:val="00254B3F"/>
    <w:rsid w:val="00255189"/>
    <w:rsid w:val="00256B5E"/>
    <w:rsid w:val="00257E35"/>
    <w:rsid w:val="002612AD"/>
    <w:rsid w:val="00261645"/>
    <w:rsid w:val="0026278D"/>
    <w:rsid w:val="00263D29"/>
    <w:rsid w:val="00264033"/>
    <w:rsid w:val="00264BF2"/>
    <w:rsid w:val="00266A59"/>
    <w:rsid w:val="00270AB8"/>
    <w:rsid w:val="00270D30"/>
    <w:rsid w:val="002728CE"/>
    <w:rsid w:val="00272D68"/>
    <w:rsid w:val="00273C79"/>
    <w:rsid w:val="002742F0"/>
    <w:rsid w:val="0027534E"/>
    <w:rsid w:val="002756C1"/>
    <w:rsid w:val="0027694A"/>
    <w:rsid w:val="002816D4"/>
    <w:rsid w:val="002828B7"/>
    <w:rsid w:val="00283BC0"/>
    <w:rsid w:val="0028558C"/>
    <w:rsid w:val="00287E5E"/>
    <w:rsid w:val="00291584"/>
    <w:rsid w:val="00291BFA"/>
    <w:rsid w:val="0029213E"/>
    <w:rsid w:val="00292A60"/>
    <w:rsid w:val="00292BEF"/>
    <w:rsid w:val="00293CDF"/>
    <w:rsid w:val="002950C4"/>
    <w:rsid w:val="002957B6"/>
    <w:rsid w:val="002961D0"/>
    <w:rsid w:val="002966B3"/>
    <w:rsid w:val="00297597"/>
    <w:rsid w:val="002A0646"/>
    <w:rsid w:val="002A1F57"/>
    <w:rsid w:val="002A3609"/>
    <w:rsid w:val="002A3EE0"/>
    <w:rsid w:val="002A4BBA"/>
    <w:rsid w:val="002A58BD"/>
    <w:rsid w:val="002A5CA3"/>
    <w:rsid w:val="002A7974"/>
    <w:rsid w:val="002B0DFB"/>
    <w:rsid w:val="002B2640"/>
    <w:rsid w:val="002B32E7"/>
    <w:rsid w:val="002B39E4"/>
    <w:rsid w:val="002B3A73"/>
    <w:rsid w:val="002B3C70"/>
    <w:rsid w:val="002B4C7A"/>
    <w:rsid w:val="002B609E"/>
    <w:rsid w:val="002B761E"/>
    <w:rsid w:val="002C144A"/>
    <w:rsid w:val="002C1872"/>
    <w:rsid w:val="002C1F1C"/>
    <w:rsid w:val="002C503D"/>
    <w:rsid w:val="002C6B71"/>
    <w:rsid w:val="002D0AED"/>
    <w:rsid w:val="002D0D51"/>
    <w:rsid w:val="002D245E"/>
    <w:rsid w:val="002D2E9F"/>
    <w:rsid w:val="002D41E8"/>
    <w:rsid w:val="002D5DCF"/>
    <w:rsid w:val="002D62F9"/>
    <w:rsid w:val="002D6941"/>
    <w:rsid w:val="002D7894"/>
    <w:rsid w:val="002E11EE"/>
    <w:rsid w:val="002E3345"/>
    <w:rsid w:val="002E3DEE"/>
    <w:rsid w:val="002E5EAC"/>
    <w:rsid w:val="002F0CF0"/>
    <w:rsid w:val="002F165C"/>
    <w:rsid w:val="002F7416"/>
    <w:rsid w:val="002F7523"/>
    <w:rsid w:val="00300031"/>
    <w:rsid w:val="003030E5"/>
    <w:rsid w:val="00303142"/>
    <w:rsid w:val="00304735"/>
    <w:rsid w:val="003053F0"/>
    <w:rsid w:val="003054CF"/>
    <w:rsid w:val="003067B7"/>
    <w:rsid w:val="0030680E"/>
    <w:rsid w:val="0031123B"/>
    <w:rsid w:val="003157D9"/>
    <w:rsid w:val="00317CDC"/>
    <w:rsid w:val="0032003E"/>
    <w:rsid w:val="003206FD"/>
    <w:rsid w:val="00320997"/>
    <w:rsid w:val="00322CB9"/>
    <w:rsid w:val="00325E41"/>
    <w:rsid w:val="0033014A"/>
    <w:rsid w:val="00331862"/>
    <w:rsid w:val="00331E7E"/>
    <w:rsid w:val="00334447"/>
    <w:rsid w:val="0033469F"/>
    <w:rsid w:val="003348C3"/>
    <w:rsid w:val="00336A12"/>
    <w:rsid w:val="00337DC4"/>
    <w:rsid w:val="00341176"/>
    <w:rsid w:val="00341BA5"/>
    <w:rsid w:val="0034345B"/>
    <w:rsid w:val="00345186"/>
    <w:rsid w:val="003469AF"/>
    <w:rsid w:val="00350882"/>
    <w:rsid w:val="003515E7"/>
    <w:rsid w:val="00354E71"/>
    <w:rsid w:val="0035670F"/>
    <w:rsid w:val="003573A4"/>
    <w:rsid w:val="00360B90"/>
    <w:rsid w:val="00363BD9"/>
    <w:rsid w:val="003650DC"/>
    <w:rsid w:val="00370826"/>
    <w:rsid w:val="00371BF0"/>
    <w:rsid w:val="0037276A"/>
    <w:rsid w:val="00372777"/>
    <w:rsid w:val="00372BCE"/>
    <w:rsid w:val="00372D5E"/>
    <w:rsid w:val="003820F7"/>
    <w:rsid w:val="00383818"/>
    <w:rsid w:val="00383A0C"/>
    <w:rsid w:val="00383EBF"/>
    <w:rsid w:val="00384510"/>
    <w:rsid w:val="00386E48"/>
    <w:rsid w:val="00386FC9"/>
    <w:rsid w:val="003901D0"/>
    <w:rsid w:val="00391F08"/>
    <w:rsid w:val="003927A3"/>
    <w:rsid w:val="00392DC2"/>
    <w:rsid w:val="0039339F"/>
    <w:rsid w:val="00393FB3"/>
    <w:rsid w:val="00395055"/>
    <w:rsid w:val="00395531"/>
    <w:rsid w:val="00397714"/>
    <w:rsid w:val="003A0D81"/>
    <w:rsid w:val="003A40FB"/>
    <w:rsid w:val="003A7F80"/>
    <w:rsid w:val="003B1662"/>
    <w:rsid w:val="003B279C"/>
    <w:rsid w:val="003B2B78"/>
    <w:rsid w:val="003B39D4"/>
    <w:rsid w:val="003B5493"/>
    <w:rsid w:val="003B74A2"/>
    <w:rsid w:val="003C1394"/>
    <w:rsid w:val="003C2718"/>
    <w:rsid w:val="003C2F5B"/>
    <w:rsid w:val="003C3B60"/>
    <w:rsid w:val="003C48AC"/>
    <w:rsid w:val="003C4BC8"/>
    <w:rsid w:val="003C506D"/>
    <w:rsid w:val="003C509A"/>
    <w:rsid w:val="003C5D6C"/>
    <w:rsid w:val="003C5E04"/>
    <w:rsid w:val="003C6C13"/>
    <w:rsid w:val="003D199C"/>
    <w:rsid w:val="003D19C1"/>
    <w:rsid w:val="003D40A1"/>
    <w:rsid w:val="003D4656"/>
    <w:rsid w:val="003D4A8E"/>
    <w:rsid w:val="003D6B85"/>
    <w:rsid w:val="003D6E89"/>
    <w:rsid w:val="003D7F49"/>
    <w:rsid w:val="003E0181"/>
    <w:rsid w:val="003E030C"/>
    <w:rsid w:val="003E0665"/>
    <w:rsid w:val="003E2773"/>
    <w:rsid w:val="003E27DC"/>
    <w:rsid w:val="003E2D7C"/>
    <w:rsid w:val="003E564F"/>
    <w:rsid w:val="003E5E80"/>
    <w:rsid w:val="003E756D"/>
    <w:rsid w:val="003E7B45"/>
    <w:rsid w:val="003F0CCA"/>
    <w:rsid w:val="003F11BF"/>
    <w:rsid w:val="003F2AA1"/>
    <w:rsid w:val="003F3ED5"/>
    <w:rsid w:val="003F428C"/>
    <w:rsid w:val="003F5F2E"/>
    <w:rsid w:val="004003DD"/>
    <w:rsid w:val="00400579"/>
    <w:rsid w:val="004006FD"/>
    <w:rsid w:val="004027C8"/>
    <w:rsid w:val="004027D2"/>
    <w:rsid w:val="00403DE3"/>
    <w:rsid w:val="0040473C"/>
    <w:rsid w:val="004052D8"/>
    <w:rsid w:val="00407446"/>
    <w:rsid w:val="004141B2"/>
    <w:rsid w:val="004153A0"/>
    <w:rsid w:val="00420A39"/>
    <w:rsid w:val="004220D6"/>
    <w:rsid w:val="00422462"/>
    <w:rsid w:val="004250A8"/>
    <w:rsid w:val="004253B2"/>
    <w:rsid w:val="004263DC"/>
    <w:rsid w:val="00430426"/>
    <w:rsid w:val="004307B9"/>
    <w:rsid w:val="00430E77"/>
    <w:rsid w:val="00431B58"/>
    <w:rsid w:val="00432851"/>
    <w:rsid w:val="0043467C"/>
    <w:rsid w:val="004352D7"/>
    <w:rsid w:val="0043537F"/>
    <w:rsid w:val="004361BA"/>
    <w:rsid w:val="00436CE7"/>
    <w:rsid w:val="00437603"/>
    <w:rsid w:val="0044013F"/>
    <w:rsid w:val="00441934"/>
    <w:rsid w:val="00443146"/>
    <w:rsid w:val="004446BB"/>
    <w:rsid w:val="00445229"/>
    <w:rsid w:val="00445465"/>
    <w:rsid w:val="00446BF8"/>
    <w:rsid w:val="00450D67"/>
    <w:rsid w:val="00451515"/>
    <w:rsid w:val="00451CDE"/>
    <w:rsid w:val="004531D0"/>
    <w:rsid w:val="00455B17"/>
    <w:rsid w:val="0046008B"/>
    <w:rsid w:val="00466597"/>
    <w:rsid w:val="00466BE3"/>
    <w:rsid w:val="00467649"/>
    <w:rsid w:val="00467FAE"/>
    <w:rsid w:val="004701BA"/>
    <w:rsid w:val="00470F47"/>
    <w:rsid w:val="0047178B"/>
    <w:rsid w:val="0047257F"/>
    <w:rsid w:val="00472F15"/>
    <w:rsid w:val="00475CD6"/>
    <w:rsid w:val="0047664D"/>
    <w:rsid w:val="00480CFF"/>
    <w:rsid w:val="00482874"/>
    <w:rsid w:val="00483308"/>
    <w:rsid w:val="00483AF7"/>
    <w:rsid w:val="00484612"/>
    <w:rsid w:val="00486107"/>
    <w:rsid w:val="004862A9"/>
    <w:rsid w:val="00486399"/>
    <w:rsid w:val="004877F5"/>
    <w:rsid w:val="004903F7"/>
    <w:rsid w:val="00490A48"/>
    <w:rsid w:val="004939C3"/>
    <w:rsid w:val="004942FD"/>
    <w:rsid w:val="004967FE"/>
    <w:rsid w:val="00496D11"/>
    <w:rsid w:val="004972E4"/>
    <w:rsid w:val="00497CEC"/>
    <w:rsid w:val="004A3B42"/>
    <w:rsid w:val="004A3B9D"/>
    <w:rsid w:val="004A5848"/>
    <w:rsid w:val="004B31CE"/>
    <w:rsid w:val="004B35F2"/>
    <w:rsid w:val="004B3796"/>
    <w:rsid w:val="004B38F4"/>
    <w:rsid w:val="004B541D"/>
    <w:rsid w:val="004B74C7"/>
    <w:rsid w:val="004B7654"/>
    <w:rsid w:val="004C1157"/>
    <w:rsid w:val="004C12AD"/>
    <w:rsid w:val="004C162A"/>
    <w:rsid w:val="004C463E"/>
    <w:rsid w:val="004C4E75"/>
    <w:rsid w:val="004C51D4"/>
    <w:rsid w:val="004D652C"/>
    <w:rsid w:val="004E0289"/>
    <w:rsid w:val="004E1B5C"/>
    <w:rsid w:val="004E2400"/>
    <w:rsid w:val="004E3893"/>
    <w:rsid w:val="004E42B3"/>
    <w:rsid w:val="004E43A8"/>
    <w:rsid w:val="004E518A"/>
    <w:rsid w:val="004E5BBB"/>
    <w:rsid w:val="004F1664"/>
    <w:rsid w:val="004F169E"/>
    <w:rsid w:val="004F3342"/>
    <w:rsid w:val="004F42F5"/>
    <w:rsid w:val="004F5C58"/>
    <w:rsid w:val="004F752F"/>
    <w:rsid w:val="0050047D"/>
    <w:rsid w:val="005006FB"/>
    <w:rsid w:val="00500F97"/>
    <w:rsid w:val="00500FFF"/>
    <w:rsid w:val="00501515"/>
    <w:rsid w:val="00501F9C"/>
    <w:rsid w:val="00502684"/>
    <w:rsid w:val="00502ACF"/>
    <w:rsid w:val="00502BD5"/>
    <w:rsid w:val="00504248"/>
    <w:rsid w:val="005048E8"/>
    <w:rsid w:val="00505481"/>
    <w:rsid w:val="00512DB6"/>
    <w:rsid w:val="005138CE"/>
    <w:rsid w:val="005145CA"/>
    <w:rsid w:val="00514A03"/>
    <w:rsid w:val="00516470"/>
    <w:rsid w:val="00516B86"/>
    <w:rsid w:val="00516CCE"/>
    <w:rsid w:val="00517B8A"/>
    <w:rsid w:val="00517E88"/>
    <w:rsid w:val="00520BCF"/>
    <w:rsid w:val="0052283B"/>
    <w:rsid w:val="0052300E"/>
    <w:rsid w:val="00523950"/>
    <w:rsid w:val="0052509A"/>
    <w:rsid w:val="005314C2"/>
    <w:rsid w:val="00534FF6"/>
    <w:rsid w:val="005358FA"/>
    <w:rsid w:val="00535A3F"/>
    <w:rsid w:val="005369B7"/>
    <w:rsid w:val="00542E4C"/>
    <w:rsid w:val="00545D4F"/>
    <w:rsid w:val="00546A16"/>
    <w:rsid w:val="00546D35"/>
    <w:rsid w:val="00553DE9"/>
    <w:rsid w:val="00557196"/>
    <w:rsid w:val="005575A1"/>
    <w:rsid w:val="005617DE"/>
    <w:rsid w:val="00561BAE"/>
    <w:rsid w:val="0056265F"/>
    <w:rsid w:val="00564208"/>
    <w:rsid w:val="00565117"/>
    <w:rsid w:val="0056605A"/>
    <w:rsid w:val="005672AB"/>
    <w:rsid w:val="00570A98"/>
    <w:rsid w:val="00570E8A"/>
    <w:rsid w:val="00571DAC"/>
    <w:rsid w:val="00572DD4"/>
    <w:rsid w:val="0057502E"/>
    <w:rsid w:val="00576559"/>
    <w:rsid w:val="0058194A"/>
    <w:rsid w:val="00582749"/>
    <w:rsid w:val="00582C87"/>
    <w:rsid w:val="00583FC9"/>
    <w:rsid w:val="0058431D"/>
    <w:rsid w:val="00584542"/>
    <w:rsid w:val="005851D2"/>
    <w:rsid w:val="005859CC"/>
    <w:rsid w:val="005863F0"/>
    <w:rsid w:val="00595466"/>
    <w:rsid w:val="00595DB1"/>
    <w:rsid w:val="00595FC6"/>
    <w:rsid w:val="00596559"/>
    <w:rsid w:val="005A068E"/>
    <w:rsid w:val="005A06FF"/>
    <w:rsid w:val="005A2451"/>
    <w:rsid w:val="005A2B75"/>
    <w:rsid w:val="005A2D22"/>
    <w:rsid w:val="005A31FC"/>
    <w:rsid w:val="005A3F5D"/>
    <w:rsid w:val="005A522E"/>
    <w:rsid w:val="005A59EE"/>
    <w:rsid w:val="005A5A48"/>
    <w:rsid w:val="005A69D9"/>
    <w:rsid w:val="005A7F5C"/>
    <w:rsid w:val="005A7FD2"/>
    <w:rsid w:val="005B015F"/>
    <w:rsid w:val="005B219E"/>
    <w:rsid w:val="005B402C"/>
    <w:rsid w:val="005B5693"/>
    <w:rsid w:val="005B6AE6"/>
    <w:rsid w:val="005B6FB4"/>
    <w:rsid w:val="005C1A79"/>
    <w:rsid w:val="005C5F13"/>
    <w:rsid w:val="005C70A0"/>
    <w:rsid w:val="005D0320"/>
    <w:rsid w:val="005D0370"/>
    <w:rsid w:val="005D094A"/>
    <w:rsid w:val="005D0FD9"/>
    <w:rsid w:val="005D1ACC"/>
    <w:rsid w:val="005D2F3E"/>
    <w:rsid w:val="005D54EC"/>
    <w:rsid w:val="005D66F9"/>
    <w:rsid w:val="005D6CB6"/>
    <w:rsid w:val="005D7750"/>
    <w:rsid w:val="005E1D64"/>
    <w:rsid w:val="005E2807"/>
    <w:rsid w:val="005E5E4D"/>
    <w:rsid w:val="005E6985"/>
    <w:rsid w:val="005E7405"/>
    <w:rsid w:val="005F03B6"/>
    <w:rsid w:val="005F1C05"/>
    <w:rsid w:val="005F1D60"/>
    <w:rsid w:val="005F2D69"/>
    <w:rsid w:val="005F431E"/>
    <w:rsid w:val="0060140F"/>
    <w:rsid w:val="006019D3"/>
    <w:rsid w:val="0060374E"/>
    <w:rsid w:val="00604DA3"/>
    <w:rsid w:val="00604F7B"/>
    <w:rsid w:val="00605921"/>
    <w:rsid w:val="00607EC4"/>
    <w:rsid w:val="006116C4"/>
    <w:rsid w:val="00611748"/>
    <w:rsid w:val="0061606F"/>
    <w:rsid w:val="00616E10"/>
    <w:rsid w:val="00617F66"/>
    <w:rsid w:val="00620618"/>
    <w:rsid w:val="006262A3"/>
    <w:rsid w:val="00630637"/>
    <w:rsid w:val="0063189F"/>
    <w:rsid w:val="0063628D"/>
    <w:rsid w:val="00640F5E"/>
    <w:rsid w:val="006415CF"/>
    <w:rsid w:val="00641DEE"/>
    <w:rsid w:val="00642D95"/>
    <w:rsid w:val="00643038"/>
    <w:rsid w:val="0064783B"/>
    <w:rsid w:val="006500FE"/>
    <w:rsid w:val="006502F4"/>
    <w:rsid w:val="00651CA5"/>
    <w:rsid w:val="00652555"/>
    <w:rsid w:val="00652942"/>
    <w:rsid w:val="00653365"/>
    <w:rsid w:val="006536E3"/>
    <w:rsid w:val="006616F7"/>
    <w:rsid w:val="00663E12"/>
    <w:rsid w:val="00664AFC"/>
    <w:rsid w:val="006651E5"/>
    <w:rsid w:val="00666153"/>
    <w:rsid w:val="006725B7"/>
    <w:rsid w:val="00676CAF"/>
    <w:rsid w:val="00680E39"/>
    <w:rsid w:val="00681525"/>
    <w:rsid w:val="00682799"/>
    <w:rsid w:val="006839D9"/>
    <w:rsid w:val="00683C7C"/>
    <w:rsid w:val="00686614"/>
    <w:rsid w:val="006875C2"/>
    <w:rsid w:val="00690015"/>
    <w:rsid w:val="00690126"/>
    <w:rsid w:val="006903BB"/>
    <w:rsid w:val="006919B4"/>
    <w:rsid w:val="0069440D"/>
    <w:rsid w:val="0069489F"/>
    <w:rsid w:val="0069715B"/>
    <w:rsid w:val="006A050E"/>
    <w:rsid w:val="006A080F"/>
    <w:rsid w:val="006A0AC5"/>
    <w:rsid w:val="006A2938"/>
    <w:rsid w:val="006A319A"/>
    <w:rsid w:val="006A7505"/>
    <w:rsid w:val="006B0CD4"/>
    <w:rsid w:val="006B1D1C"/>
    <w:rsid w:val="006B2F27"/>
    <w:rsid w:val="006B41E9"/>
    <w:rsid w:val="006B656E"/>
    <w:rsid w:val="006B68BC"/>
    <w:rsid w:val="006C0289"/>
    <w:rsid w:val="006C0CB2"/>
    <w:rsid w:val="006C1C5C"/>
    <w:rsid w:val="006C2409"/>
    <w:rsid w:val="006C32DD"/>
    <w:rsid w:val="006C3B83"/>
    <w:rsid w:val="006C4960"/>
    <w:rsid w:val="006C6CAF"/>
    <w:rsid w:val="006C71DE"/>
    <w:rsid w:val="006C77CD"/>
    <w:rsid w:val="006D07BB"/>
    <w:rsid w:val="006D332F"/>
    <w:rsid w:val="006D57AB"/>
    <w:rsid w:val="006D5A04"/>
    <w:rsid w:val="006D5E61"/>
    <w:rsid w:val="006D5EF0"/>
    <w:rsid w:val="006D7AD7"/>
    <w:rsid w:val="006E0A73"/>
    <w:rsid w:val="006E1629"/>
    <w:rsid w:val="006E163E"/>
    <w:rsid w:val="006E311B"/>
    <w:rsid w:val="006E5126"/>
    <w:rsid w:val="006E650F"/>
    <w:rsid w:val="006E7598"/>
    <w:rsid w:val="006F0B22"/>
    <w:rsid w:val="006F154E"/>
    <w:rsid w:val="006F2582"/>
    <w:rsid w:val="006F2B85"/>
    <w:rsid w:val="006F2F97"/>
    <w:rsid w:val="006F36C2"/>
    <w:rsid w:val="006F5B09"/>
    <w:rsid w:val="006F610D"/>
    <w:rsid w:val="006F65FF"/>
    <w:rsid w:val="006F6C7A"/>
    <w:rsid w:val="007005ED"/>
    <w:rsid w:val="0070272B"/>
    <w:rsid w:val="00702D64"/>
    <w:rsid w:val="00702E8E"/>
    <w:rsid w:val="007030A8"/>
    <w:rsid w:val="007050FC"/>
    <w:rsid w:val="007052C0"/>
    <w:rsid w:val="007109FB"/>
    <w:rsid w:val="00713689"/>
    <w:rsid w:val="00714FB3"/>
    <w:rsid w:val="007162CE"/>
    <w:rsid w:val="007167CC"/>
    <w:rsid w:val="007179BB"/>
    <w:rsid w:val="00720555"/>
    <w:rsid w:val="00723693"/>
    <w:rsid w:val="007243FD"/>
    <w:rsid w:val="007254BA"/>
    <w:rsid w:val="007277A5"/>
    <w:rsid w:val="007307F3"/>
    <w:rsid w:val="0073132C"/>
    <w:rsid w:val="0073235D"/>
    <w:rsid w:val="007325B4"/>
    <w:rsid w:val="00733F5C"/>
    <w:rsid w:val="007352C8"/>
    <w:rsid w:val="007353E0"/>
    <w:rsid w:val="00736E21"/>
    <w:rsid w:val="007370C4"/>
    <w:rsid w:val="007372B4"/>
    <w:rsid w:val="00737EA9"/>
    <w:rsid w:val="007408CA"/>
    <w:rsid w:val="007419C2"/>
    <w:rsid w:val="007429CB"/>
    <w:rsid w:val="0074310D"/>
    <w:rsid w:val="00744663"/>
    <w:rsid w:val="00744E67"/>
    <w:rsid w:val="007451C1"/>
    <w:rsid w:val="007476B3"/>
    <w:rsid w:val="0075111E"/>
    <w:rsid w:val="0075195E"/>
    <w:rsid w:val="00753B63"/>
    <w:rsid w:val="00755A3F"/>
    <w:rsid w:val="00756200"/>
    <w:rsid w:val="00756FCA"/>
    <w:rsid w:val="007570A7"/>
    <w:rsid w:val="00760C9A"/>
    <w:rsid w:val="00761023"/>
    <w:rsid w:val="00761162"/>
    <w:rsid w:val="00762080"/>
    <w:rsid w:val="007631EF"/>
    <w:rsid w:val="00763E28"/>
    <w:rsid w:val="007642D0"/>
    <w:rsid w:val="00764759"/>
    <w:rsid w:val="007649F1"/>
    <w:rsid w:val="0076514E"/>
    <w:rsid w:val="00771DF1"/>
    <w:rsid w:val="0077248F"/>
    <w:rsid w:val="00772B2B"/>
    <w:rsid w:val="00772E4E"/>
    <w:rsid w:val="00775C0B"/>
    <w:rsid w:val="007766F9"/>
    <w:rsid w:val="007769B3"/>
    <w:rsid w:val="00776D5C"/>
    <w:rsid w:val="007770DB"/>
    <w:rsid w:val="0078021F"/>
    <w:rsid w:val="00780D9E"/>
    <w:rsid w:val="00780DDB"/>
    <w:rsid w:val="007812A6"/>
    <w:rsid w:val="007813EE"/>
    <w:rsid w:val="00781E57"/>
    <w:rsid w:val="00782F71"/>
    <w:rsid w:val="00783987"/>
    <w:rsid w:val="00783D0D"/>
    <w:rsid w:val="007856A7"/>
    <w:rsid w:val="00787BB0"/>
    <w:rsid w:val="00790CFB"/>
    <w:rsid w:val="00791996"/>
    <w:rsid w:val="0079328E"/>
    <w:rsid w:val="00793297"/>
    <w:rsid w:val="00793760"/>
    <w:rsid w:val="007951E9"/>
    <w:rsid w:val="00795CE6"/>
    <w:rsid w:val="00795D61"/>
    <w:rsid w:val="007964EE"/>
    <w:rsid w:val="00796555"/>
    <w:rsid w:val="00796E54"/>
    <w:rsid w:val="00797202"/>
    <w:rsid w:val="007A0A66"/>
    <w:rsid w:val="007A1180"/>
    <w:rsid w:val="007A2F7F"/>
    <w:rsid w:val="007A3826"/>
    <w:rsid w:val="007A47F2"/>
    <w:rsid w:val="007A4EA0"/>
    <w:rsid w:val="007A4FA8"/>
    <w:rsid w:val="007A5078"/>
    <w:rsid w:val="007A7410"/>
    <w:rsid w:val="007A7540"/>
    <w:rsid w:val="007B0D0E"/>
    <w:rsid w:val="007B2D56"/>
    <w:rsid w:val="007B3C84"/>
    <w:rsid w:val="007B76C1"/>
    <w:rsid w:val="007C1435"/>
    <w:rsid w:val="007C15B9"/>
    <w:rsid w:val="007C1F89"/>
    <w:rsid w:val="007C516E"/>
    <w:rsid w:val="007C59F3"/>
    <w:rsid w:val="007C6FBE"/>
    <w:rsid w:val="007C7706"/>
    <w:rsid w:val="007C779D"/>
    <w:rsid w:val="007D0E6D"/>
    <w:rsid w:val="007D2022"/>
    <w:rsid w:val="007D3490"/>
    <w:rsid w:val="007D3E9A"/>
    <w:rsid w:val="007D44BE"/>
    <w:rsid w:val="007D4A2A"/>
    <w:rsid w:val="007D4B8D"/>
    <w:rsid w:val="007D6169"/>
    <w:rsid w:val="007D7030"/>
    <w:rsid w:val="007D716F"/>
    <w:rsid w:val="007D7632"/>
    <w:rsid w:val="007D7A15"/>
    <w:rsid w:val="007E184D"/>
    <w:rsid w:val="007E1D80"/>
    <w:rsid w:val="007E205E"/>
    <w:rsid w:val="007E2449"/>
    <w:rsid w:val="007E38D2"/>
    <w:rsid w:val="007E475E"/>
    <w:rsid w:val="007E4E0F"/>
    <w:rsid w:val="007E6BD2"/>
    <w:rsid w:val="007E7E57"/>
    <w:rsid w:val="007F1A90"/>
    <w:rsid w:val="007F1C80"/>
    <w:rsid w:val="007F235A"/>
    <w:rsid w:val="007F2B2B"/>
    <w:rsid w:val="007F2D7D"/>
    <w:rsid w:val="007F4E95"/>
    <w:rsid w:val="00800A28"/>
    <w:rsid w:val="00802A3A"/>
    <w:rsid w:val="00804A80"/>
    <w:rsid w:val="00806C02"/>
    <w:rsid w:val="0080750E"/>
    <w:rsid w:val="00810696"/>
    <w:rsid w:val="008129D0"/>
    <w:rsid w:val="00813469"/>
    <w:rsid w:val="00813F45"/>
    <w:rsid w:val="00815128"/>
    <w:rsid w:val="00815789"/>
    <w:rsid w:val="00817C97"/>
    <w:rsid w:val="00820828"/>
    <w:rsid w:val="00820C68"/>
    <w:rsid w:val="00820CDC"/>
    <w:rsid w:val="0082416B"/>
    <w:rsid w:val="00831580"/>
    <w:rsid w:val="00831764"/>
    <w:rsid w:val="008325D5"/>
    <w:rsid w:val="008327B3"/>
    <w:rsid w:val="00833D32"/>
    <w:rsid w:val="00834506"/>
    <w:rsid w:val="008355A0"/>
    <w:rsid w:val="008358F8"/>
    <w:rsid w:val="0083638C"/>
    <w:rsid w:val="00837767"/>
    <w:rsid w:val="0084058E"/>
    <w:rsid w:val="008408C5"/>
    <w:rsid w:val="0084242E"/>
    <w:rsid w:val="00843F0A"/>
    <w:rsid w:val="00845F1E"/>
    <w:rsid w:val="00846EBA"/>
    <w:rsid w:val="0084726B"/>
    <w:rsid w:val="00847491"/>
    <w:rsid w:val="00851082"/>
    <w:rsid w:val="0085129C"/>
    <w:rsid w:val="00851BEC"/>
    <w:rsid w:val="00852879"/>
    <w:rsid w:val="00852ABE"/>
    <w:rsid w:val="008540C4"/>
    <w:rsid w:val="00854B78"/>
    <w:rsid w:val="008552B9"/>
    <w:rsid w:val="00857F3E"/>
    <w:rsid w:val="00860120"/>
    <w:rsid w:val="00862D1E"/>
    <w:rsid w:val="008632FB"/>
    <w:rsid w:val="00863BB1"/>
    <w:rsid w:val="008643EE"/>
    <w:rsid w:val="00866602"/>
    <w:rsid w:val="008706C1"/>
    <w:rsid w:val="008729A4"/>
    <w:rsid w:val="00875220"/>
    <w:rsid w:val="008755FD"/>
    <w:rsid w:val="00876E13"/>
    <w:rsid w:val="00877424"/>
    <w:rsid w:val="00881CBB"/>
    <w:rsid w:val="00882821"/>
    <w:rsid w:val="008859DA"/>
    <w:rsid w:val="00885D60"/>
    <w:rsid w:val="008916FE"/>
    <w:rsid w:val="00892333"/>
    <w:rsid w:val="0089369A"/>
    <w:rsid w:val="00894FE1"/>
    <w:rsid w:val="008973E2"/>
    <w:rsid w:val="008A18E3"/>
    <w:rsid w:val="008A2897"/>
    <w:rsid w:val="008A4B4B"/>
    <w:rsid w:val="008A6534"/>
    <w:rsid w:val="008B50BF"/>
    <w:rsid w:val="008B5BDD"/>
    <w:rsid w:val="008B6083"/>
    <w:rsid w:val="008B7F57"/>
    <w:rsid w:val="008C15F8"/>
    <w:rsid w:val="008C32F6"/>
    <w:rsid w:val="008C464C"/>
    <w:rsid w:val="008C5E9E"/>
    <w:rsid w:val="008C640B"/>
    <w:rsid w:val="008D0297"/>
    <w:rsid w:val="008D0FC1"/>
    <w:rsid w:val="008D1476"/>
    <w:rsid w:val="008D25A2"/>
    <w:rsid w:val="008D3E30"/>
    <w:rsid w:val="008D4AB3"/>
    <w:rsid w:val="008D50A2"/>
    <w:rsid w:val="008D793C"/>
    <w:rsid w:val="008E010B"/>
    <w:rsid w:val="008E4635"/>
    <w:rsid w:val="008E55B1"/>
    <w:rsid w:val="008E5EE7"/>
    <w:rsid w:val="008E672D"/>
    <w:rsid w:val="008F1F3D"/>
    <w:rsid w:val="008F24D6"/>
    <w:rsid w:val="008F296B"/>
    <w:rsid w:val="008F2C2B"/>
    <w:rsid w:val="008F501F"/>
    <w:rsid w:val="008F5B9F"/>
    <w:rsid w:val="009005E0"/>
    <w:rsid w:val="009033D7"/>
    <w:rsid w:val="00903E77"/>
    <w:rsid w:val="009048A2"/>
    <w:rsid w:val="00904B0B"/>
    <w:rsid w:val="009075A1"/>
    <w:rsid w:val="00913143"/>
    <w:rsid w:val="00916CA7"/>
    <w:rsid w:val="00917265"/>
    <w:rsid w:val="00917FA2"/>
    <w:rsid w:val="009203DE"/>
    <w:rsid w:val="00922571"/>
    <w:rsid w:val="00923C55"/>
    <w:rsid w:val="00926734"/>
    <w:rsid w:val="00926F74"/>
    <w:rsid w:val="00931456"/>
    <w:rsid w:val="00933386"/>
    <w:rsid w:val="0093623C"/>
    <w:rsid w:val="00940746"/>
    <w:rsid w:val="009412B9"/>
    <w:rsid w:val="009434E2"/>
    <w:rsid w:val="00943C75"/>
    <w:rsid w:val="00943EB6"/>
    <w:rsid w:val="00944AE1"/>
    <w:rsid w:val="00946DC4"/>
    <w:rsid w:val="00947846"/>
    <w:rsid w:val="00950AAF"/>
    <w:rsid w:val="00951204"/>
    <w:rsid w:val="009516F8"/>
    <w:rsid w:val="00952816"/>
    <w:rsid w:val="00954914"/>
    <w:rsid w:val="0095706F"/>
    <w:rsid w:val="009574F2"/>
    <w:rsid w:val="009604F0"/>
    <w:rsid w:val="0096061A"/>
    <w:rsid w:val="00961774"/>
    <w:rsid w:val="00963CCF"/>
    <w:rsid w:val="00964F3D"/>
    <w:rsid w:val="0096727D"/>
    <w:rsid w:val="00967DB9"/>
    <w:rsid w:val="00973259"/>
    <w:rsid w:val="00973357"/>
    <w:rsid w:val="009739C9"/>
    <w:rsid w:val="00974DBA"/>
    <w:rsid w:val="00974DC8"/>
    <w:rsid w:val="00976218"/>
    <w:rsid w:val="00984205"/>
    <w:rsid w:val="00984AAD"/>
    <w:rsid w:val="00984BFF"/>
    <w:rsid w:val="00986FCF"/>
    <w:rsid w:val="00990508"/>
    <w:rsid w:val="00990728"/>
    <w:rsid w:val="00994F54"/>
    <w:rsid w:val="009950D3"/>
    <w:rsid w:val="00996C3D"/>
    <w:rsid w:val="00997013"/>
    <w:rsid w:val="009974E9"/>
    <w:rsid w:val="009A120A"/>
    <w:rsid w:val="009A132B"/>
    <w:rsid w:val="009A19E4"/>
    <w:rsid w:val="009A23FF"/>
    <w:rsid w:val="009A31C7"/>
    <w:rsid w:val="009A3E1D"/>
    <w:rsid w:val="009A556A"/>
    <w:rsid w:val="009A6823"/>
    <w:rsid w:val="009A7309"/>
    <w:rsid w:val="009A7E8D"/>
    <w:rsid w:val="009B0CCD"/>
    <w:rsid w:val="009B11A5"/>
    <w:rsid w:val="009B18BD"/>
    <w:rsid w:val="009B3198"/>
    <w:rsid w:val="009B41AC"/>
    <w:rsid w:val="009B4570"/>
    <w:rsid w:val="009B4BE1"/>
    <w:rsid w:val="009B5808"/>
    <w:rsid w:val="009B5AE3"/>
    <w:rsid w:val="009B6A88"/>
    <w:rsid w:val="009B6F68"/>
    <w:rsid w:val="009C1113"/>
    <w:rsid w:val="009C3B11"/>
    <w:rsid w:val="009C4B8B"/>
    <w:rsid w:val="009C531E"/>
    <w:rsid w:val="009D2291"/>
    <w:rsid w:val="009D35B7"/>
    <w:rsid w:val="009D3A19"/>
    <w:rsid w:val="009D3BDB"/>
    <w:rsid w:val="009D4295"/>
    <w:rsid w:val="009D4450"/>
    <w:rsid w:val="009D525F"/>
    <w:rsid w:val="009D71B8"/>
    <w:rsid w:val="009D7441"/>
    <w:rsid w:val="009E1A6A"/>
    <w:rsid w:val="009E1FD0"/>
    <w:rsid w:val="009E2F54"/>
    <w:rsid w:val="009E3875"/>
    <w:rsid w:val="009E3E7F"/>
    <w:rsid w:val="009E53A4"/>
    <w:rsid w:val="009F09C8"/>
    <w:rsid w:val="009F1055"/>
    <w:rsid w:val="009F1ED9"/>
    <w:rsid w:val="009F41F6"/>
    <w:rsid w:val="009F5625"/>
    <w:rsid w:val="009F5D34"/>
    <w:rsid w:val="009F6032"/>
    <w:rsid w:val="009F6256"/>
    <w:rsid w:val="009F6D26"/>
    <w:rsid w:val="00A00E0F"/>
    <w:rsid w:val="00A02901"/>
    <w:rsid w:val="00A039D6"/>
    <w:rsid w:val="00A03DCB"/>
    <w:rsid w:val="00A06126"/>
    <w:rsid w:val="00A06415"/>
    <w:rsid w:val="00A07D08"/>
    <w:rsid w:val="00A11D0C"/>
    <w:rsid w:val="00A122B7"/>
    <w:rsid w:val="00A141C4"/>
    <w:rsid w:val="00A1524B"/>
    <w:rsid w:val="00A15A4E"/>
    <w:rsid w:val="00A22936"/>
    <w:rsid w:val="00A26FEA"/>
    <w:rsid w:val="00A27F60"/>
    <w:rsid w:val="00A308DD"/>
    <w:rsid w:val="00A33128"/>
    <w:rsid w:val="00A33172"/>
    <w:rsid w:val="00A3336A"/>
    <w:rsid w:val="00A337D5"/>
    <w:rsid w:val="00A34E8D"/>
    <w:rsid w:val="00A3511F"/>
    <w:rsid w:val="00A35A17"/>
    <w:rsid w:val="00A3753D"/>
    <w:rsid w:val="00A4031A"/>
    <w:rsid w:val="00A42429"/>
    <w:rsid w:val="00A43C00"/>
    <w:rsid w:val="00A44F94"/>
    <w:rsid w:val="00A451F7"/>
    <w:rsid w:val="00A47FD4"/>
    <w:rsid w:val="00A53DD4"/>
    <w:rsid w:val="00A5444D"/>
    <w:rsid w:val="00A54BBC"/>
    <w:rsid w:val="00A54E6B"/>
    <w:rsid w:val="00A600A3"/>
    <w:rsid w:val="00A60FE3"/>
    <w:rsid w:val="00A6174E"/>
    <w:rsid w:val="00A62845"/>
    <w:rsid w:val="00A650C4"/>
    <w:rsid w:val="00A65EC6"/>
    <w:rsid w:val="00A66C89"/>
    <w:rsid w:val="00A73C75"/>
    <w:rsid w:val="00A7652B"/>
    <w:rsid w:val="00A77467"/>
    <w:rsid w:val="00A77D00"/>
    <w:rsid w:val="00A80592"/>
    <w:rsid w:val="00A812C8"/>
    <w:rsid w:val="00A8187C"/>
    <w:rsid w:val="00A81BF5"/>
    <w:rsid w:val="00A84294"/>
    <w:rsid w:val="00A87742"/>
    <w:rsid w:val="00A909DC"/>
    <w:rsid w:val="00A92E43"/>
    <w:rsid w:val="00A936E7"/>
    <w:rsid w:val="00A94322"/>
    <w:rsid w:val="00A94DF5"/>
    <w:rsid w:val="00A955FC"/>
    <w:rsid w:val="00A9617B"/>
    <w:rsid w:val="00AA1702"/>
    <w:rsid w:val="00AA199A"/>
    <w:rsid w:val="00AA2C60"/>
    <w:rsid w:val="00AA4B29"/>
    <w:rsid w:val="00AA5A8D"/>
    <w:rsid w:val="00AB000E"/>
    <w:rsid w:val="00AB028C"/>
    <w:rsid w:val="00AB140A"/>
    <w:rsid w:val="00AB29E0"/>
    <w:rsid w:val="00AB3CD6"/>
    <w:rsid w:val="00AB416B"/>
    <w:rsid w:val="00AB441D"/>
    <w:rsid w:val="00AC0F5A"/>
    <w:rsid w:val="00AC1EA1"/>
    <w:rsid w:val="00AC3967"/>
    <w:rsid w:val="00AC5CFF"/>
    <w:rsid w:val="00AC5EBB"/>
    <w:rsid w:val="00AC61AC"/>
    <w:rsid w:val="00AC6A0F"/>
    <w:rsid w:val="00AC711C"/>
    <w:rsid w:val="00AD06AB"/>
    <w:rsid w:val="00AD0C44"/>
    <w:rsid w:val="00AD2235"/>
    <w:rsid w:val="00AD2418"/>
    <w:rsid w:val="00AD262E"/>
    <w:rsid w:val="00AD2FD4"/>
    <w:rsid w:val="00AD40A8"/>
    <w:rsid w:val="00AD54DA"/>
    <w:rsid w:val="00AD77DB"/>
    <w:rsid w:val="00AE0DF1"/>
    <w:rsid w:val="00AE1638"/>
    <w:rsid w:val="00AE2880"/>
    <w:rsid w:val="00AE64A3"/>
    <w:rsid w:val="00AE6606"/>
    <w:rsid w:val="00AE77C5"/>
    <w:rsid w:val="00AF0DE2"/>
    <w:rsid w:val="00AF37D3"/>
    <w:rsid w:val="00AF4040"/>
    <w:rsid w:val="00AF447E"/>
    <w:rsid w:val="00AF5467"/>
    <w:rsid w:val="00AF63A3"/>
    <w:rsid w:val="00B0133B"/>
    <w:rsid w:val="00B02468"/>
    <w:rsid w:val="00B02930"/>
    <w:rsid w:val="00B0589E"/>
    <w:rsid w:val="00B05A44"/>
    <w:rsid w:val="00B07B44"/>
    <w:rsid w:val="00B07B7A"/>
    <w:rsid w:val="00B13083"/>
    <w:rsid w:val="00B13790"/>
    <w:rsid w:val="00B16E95"/>
    <w:rsid w:val="00B179B8"/>
    <w:rsid w:val="00B17E33"/>
    <w:rsid w:val="00B2005D"/>
    <w:rsid w:val="00B20F16"/>
    <w:rsid w:val="00B21053"/>
    <w:rsid w:val="00B21D18"/>
    <w:rsid w:val="00B224AD"/>
    <w:rsid w:val="00B2367A"/>
    <w:rsid w:val="00B25859"/>
    <w:rsid w:val="00B260FD"/>
    <w:rsid w:val="00B26750"/>
    <w:rsid w:val="00B267DC"/>
    <w:rsid w:val="00B30AF9"/>
    <w:rsid w:val="00B361A9"/>
    <w:rsid w:val="00B365C6"/>
    <w:rsid w:val="00B366B4"/>
    <w:rsid w:val="00B36C82"/>
    <w:rsid w:val="00B36F2A"/>
    <w:rsid w:val="00B4038F"/>
    <w:rsid w:val="00B41681"/>
    <w:rsid w:val="00B41F45"/>
    <w:rsid w:val="00B4474F"/>
    <w:rsid w:val="00B53499"/>
    <w:rsid w:val="00B608D7"/>
    <w:rsid w:val="00B62D93"/>
    <w:rsid w:val="00B649E7"/>
    <w:rsid w:val="00B653D8"/>
    <w:rsid w:val="00B65CFA"/>
    <w:rsid w:val="00B66903"/>
    <w:rsid w:val="00B715FE"/>
    <w:rsid w:val="00B72B07"/>
    <w:rsid w:val="00B774CF"/>
    <w:rsid w:val="00B80EB5"/>
    <w:rsid w:val="00B80F20"/>
    <w:rsid w:val="00B816B3"/>
    <w:rsid w:val="00B831C0"/>
    <w:rsid w:val="00B8537C"/>
    <w:rsid w:val="00B856C5"/>
    <w:rsid w:val="00B86E58"/>
    <w:rsid w:val="00B875BB"/>
    <w:rsid w:val="00B90727"/>
    <w:rsid w:val="00B90E5B"/>
    <w:rsid w:val="00B955E8"/>
    <w:rsid w:val="00B9649E"/>
    <w:rsid w:val="00B96F49"/>
    <w:rsid w:val="00B97F16"/>
    <w:rsid w:val="00BA02FC"/>
    <w:rsid w:val="00BA399C"/>
    <w:rsid w:val="00BA3B42"/>
    <w:rsid w:val="00BA44E1"/>
    <w:rsid w:val="00BA54C1"/>
    <w:rsid w:val="00BA63F4"/>
    <w:rsid w:val="00BB013B"/>
    <w:rsid w:val="00BB03F7"/>
    <w:rsid w:val="00BB1FAF"/>
    <w:rsid w:val="00BB2BB7"/>
    <w:rsid w:val="00BB303D"/>
    <w:rsid w:val="00BB32C4"/>
    <w:rsid w:val="00BB3C6E"/>
    <w:rsid w:val="00BB481E"/>
    <w:rsid w:val="00BB4C8F"/>
    <w:rsid w:val="00BB5F26"/>
    <w:rsid w:val="00BC133E"/>
    <w:rsid w:val="00BC1DC0"/>
    <w:rsid w:val="00BC3DA4"/>
    <w:rsid w:val="00BD1BA7"/>
    <w:rsid w:val="00BD5E25"/>
    <w:rsid w:val="00BD5F98"/>
    <w:rsid w:val="00BD6BA1"/>
    <w:rsid w:val="00BD7BDB"/>
    <w:rsid w:val="00BE65AC"/>
    <w:rsid w:val="00BE768C"/>
    <w:rsid w:val="00BE7BD7"/>
    <w:rsid w:val="00BF0085"/>
    <w:rsid w:val="00BF2D90"/>
    <w:rsid w:val="00BF385A"/>
    <w:rsid w:val="00BF4F05"/>
    <w:rsid w:val="00BF5613"/>
    <w:rsid w:val="00BF6DF6"/>
    <w:rsid w:val="00C00B46"/>
    <w:rsid w:val="00C014EB"/>
    <w:rsid w:val="00C01FB3"/>
    <w:rsid w:val="00C0228D"/>
    <w:rsid w:val="00C02960"/>
    <w:rsid w:val="00C02E0F"/>
    <w:rsid w:val="00C03397"/>
    <w:rsid w:val="00C10B1B"/>
    <w:rsid w:val="00C12A12"/>
    <w:rsid w:val="00C13021"/>
    <w:rsid w:val="00C13DFC"/>
    <w:rsid w:val="00C148CC"/>
    <w:rsid w:val="00C16816"/>
    <w:rsid w:val="00C1690C"/>
    <w:rsid w:val="00C16D40"/>
    <w:rsid w:val="00C17658"/>
    <w:rsid w:val="00C17CA7"/>
    <w:rsid w:val="00C22AD1"/>
    <w:rsid w:val="00C23686"/>
    <w:rsid w:val="00C24519"/>
    <w:rsid w:val="00C245D3"/>
    <w:rsid w:val="00C2541C"/>
    <w:rsid w:val="00C277AE"/>
    <w:rsid w:val="00C30241"/>
    <w:rsid w:val="00C30D5D"/>
    <w:rsid w:val="00C31668"/>
    <w:rsid w:val="00C32843"/>
    <w:rsid w:val="00C32956"/>
    <w:rsid w:val="00C341DB"/>
    <w:rsid w:val="00C343E5"/>
    <w:rsid w:val="00C356AF"/>
    <w:rsid w:val="00C3740F"/>
    <w:rsid w:val="00C445C4"/>
    <w:rsid w:val="00C4486A"/>
    <w:rsid w:val="00C45F1E"/>
    <w:rsid w:val="00C462DE"/>
    <w:rsid w:val="00C47559"/>
    <w:rsid w:val="00C50767"/>
    <w:rsid w:val="00C522AA"/>
    <w:rsid w:val="00C55A50"/>
    <w:rsid w:val="00C56864"/>
    <w:rsid w:val="00C56DCE"/>
    <w:rsid w:val="00C57C83"/>
    <w:rsid w:val="00C618E9"/>
    <w:rsid w:val="00C6291F"/>
    <w:rsid w:val="00C63DBC"/>
    <w:rsid w:val="00C64BDD"/>
    <w:rsid w:val="00C6598B"/>
    <w:rsid w:val="00C65C4B"/>
    <w:rsid w:val="00C6691F"/>
    <w:rsid w:val="00C672B0"/>
    <w:rsid w:val="00C67A93"/>
    <w:rsid w:val="00C67DF1"/>
    <w:rsid w:val="00C73224"/>
    <w:rsid w:val="00C73B17"/>
    <w:rsid w:val="00C75962"/>
    <w:rsid w:val="00C76915"/>
    <w:rsid w:val="00C76C48"/>
    <w:rsid w:val="00C76E5C"/>
    <w:rsid w:val="00C82230"/>
    <w:rsid w:val="00C82E70"/>
    <w:rsid w:val="00C84B3F"/>
    <w:rsid w:val="00C8603E"/>
    <w:rsid w:val="00C8748A"/>
    <w:rsid w:val="00C874F4"/>
    <w:rsid w:val="00C903FA"/>
    <w:rsid w:val="00C90E23"/>
    <w:rsid w:val="00C9123E"/>
    <w:rsid w:val="00C919EC"/>
    <w:rsid w:val="00C926C0"/>
    <w:rsid w:val="00C928DC"/>
    <w:rsid w:val="00C92C1A"/>
    <w:rsid w:val="00C92CBF"/>
    <w:rsid w:val="00C95798"/>
    <w:rsid w:val="00C962C9"/>
    <w:rsid w:val="00C96CF9"/>
    <w:rsid w:val="00CA1225"/>
    <w:rsid w:val="00CA23F9"/>
    <w:rsid w:val="00CA28F3"/>
    <w:rsid w:val="00CA2B28"/>
    <w:rsid w:val="00CA42DE"/>
    <w:rsid w:val="00CA4B81"/>
    <w:rsid w:val="00CA6EEA"/>
    <w:rsid w:val="00CB08A9"/>
    <w:rsid w:val="00CB0C9A"/>
    <w:rsid w:val="00CB0F13"/>
    <w:rsid w:val="00CB4094"/>
    <w:rsid w:val="00CB4FCD"/>
    <w:rsid w:val="00CB61AB"/>
    <w:rsid w:val="00CB79B9"/>
    <w:rsid w:val="00CC0551"/>
    <w:rsid w:val="00CC0DCD"/>
    <w:rsid w:val="00CC2AB9"/>
    <w:rsid w:val="00CC31EB"/>
    <w:rsid w:val="00CC4CFA"/>
    <w:rsid w:val="00CC4EEE"/>
    <w:rsid w:val="00CC61F6"/>
    <w:rsid w:val="00CC71A8"/>
    <w:rsid w:val="00CC7284"/>
    <w:rsid w:val="00CD0218"/>
    <w:rsid w:val="00CD07BC"/>
    <w:rsid w:val="00CD2990"/>
    <w:rsid w:val="00CD434C"/>
    <w:rsid w:val="00CD466A"/>
    <w:rsid w:val="00CD6870"/>
    <w:rsid w:val="00CD7F46"/>
    <w:rsid w:val="00CE0556"/>
    <w:rsid w:val="00CE23E8"/>
    <w:rsid w:val="00CE3534"/>
    <w:rsid w:val="00CE54F8"/>
    <w:rsid w:val="00CF2902"/>
    <w:rsid w:val="00CF36B6"/>
    <w:rsid w:val="00CF4957"/>
    <w:rsid w:val="00CF6589"/>
    <w:rsid w:val="00CF68BD"/>
    <w:rsid w:val="00D00F8C"/>
    <w:rsid w:val="00D00F8E"/>
    <w:rsid w:val="00D011B7"/>
    <w:rsid w:val="00D05556"/>
    <w:rsid w:val="00D062A2"/>
    <w:rsid w:val="00D0749C"/>
    <w:rsid w:val="00D079A5"/>
    <w:rsid w:val="00D102C8"/>
    <w:rsid w:val="00D112DF"/>
    <w:rsid w:val="00D11E67"/>
    <w:rsid w:val="00D12B33"/>
    <w:rsid w:val="00D13259"/>
    <w:rsid w:val="00D1353B"/>
    <w:rsid w:val="00D15917"/>
    <w:rsid w:val="00D15E56"/>
    <w:rsid w:val="00D175E2"/>
    <w:rsid w:val="00D17B1E"/>
    <w:rsid w:val="00D20CC1"/>
    <w:rsid w:val="00D21162"/>
    <w:rsid w:val="00D215AE"/>
    <w:rsid w:val="00D2176B"/>
    <w:rsid w:val="00D23556"/>
    <w:rsid w:val="00D2407F"/>
    <w:rsid w:val="00D254B5"/>
    <w:rsid w:val="00D25668"/>
    <w:rsid w:val="00D25805"/>
    <w:rsid w:val="00D259ED"/>
    <w:rsid w:val="00D25FC0"/>
    <w:rsid w:val="00D26CA8"/>
    <w:rsid w:val="00D27316"/>
    <w:rsid w:val="00D27439"/>
    <w:rsid w:val="00D27FAA"/>
    <w:rsid w:val="00D3044A"/>
    <w:rsid w:val="00D31785"/>
    <w:rsid w:val="00D326CF"/>
    <w:rsid w:val="00D32CFD"/>
    <w:rsid w:val="00D3354C"/>
    <w:rsid w:val="00D33755"/>
    <w:rsid w:val="00D346FE"/>
    <w:rsid w:val="00D360D4"/>
    <w:rsid w:val="00D41DF5"/>
    <w:rsid w:val="00D41FDB"/>
    <w:rsid w:val="00D42E86"/>
    <w:rsid w:val="00D435D4"/>
    <w:rsid w:val="00D45C77"/>
    <w:rsid w:val="00D46066"/>
    <w:rsid w:val="00D46247"/>
    <w:rsid w:val="00D469EE"/>
    <w:rsid w:val="00D46A79"/>
    <w:rsid w:val="00D47102"/>
    <w:rsid w:val="00D47342"/>
    <w:rsid w:val="00D47DED"/>
    <w:rsid w:val="00D500AB"/>
    <w:rsid w:val="00D51CEE"/>
    <w:rsid w:val="00D522A7"/>
    <w:rsid w:val="00D52AFC"/>
    <w:rsid w:val="00D53DFF"/>
    <w:rsid w:val="00D54603"/>
    <w:rsid w:val="00D56761"/>
    <w:rsid w:val="00D56B8B"/>
    <w:rsid w:val="00D5742E"/>
    <w:rsid w:val="00D57689"/>
    <w:rsid w:val="00D576A0"/>
    <w:rsid w:val="00D61F67"/>
    <w:rsid w:val="00D63483"/>
    <w:rsid w:val="00D65020"/>
    <w:rsid w:val="00D65EE7"/>
    <w:rsid w:val="00D6656F"/>
    <w:rsid w:val="00D6725C"/>
    <w:rsid w:val="00D7079E"/>
    <w:rsid w:val="00D71F04"/>
    <w:rsid w:val="00D73840"/>
    <w:rsid w:val="00D73F98"/>
    <w:rsid w:val="00D74C4B"/>
    <w:rsid w:val="00D75472"/>
    <w:rsid w:val="00D820B9"/>
    <w:rsid w:val="00D83660"/>
    <w:rsid w:val="00D85803"/>
    <w:rsid w:val="00D86725"/>
    <w:rsid w:val="00D87807"/>
    <w:rsid w:val="00D90590"/>
    <w:rsid w:val="00D906B2"/>
    <w:rsid w:val="00D91CDB"/>
    <w:rsid w:val="00D92370"/>
    <w:rsid w:val="00D92DDE"/>
    <w:rsid w:val="00D939D5"/>
    <w:rsid w:val="00D93CE1"/>
    <w:rsid w:val="00D94304"/>
    <w:rsid w:val="00D96593"/>
    <w:rsid w:val="00D965F9"/>
    <w:rsid w:val="00D97003"/>
    <w:rsid w:val="00DA127A"/>
    <w:rsid w:val="00DA4BEC"/>
    <w:rsid w:val="00DA6DA1"/>
    <w:rsid w:val="00DB0EFF"/>
    <w:rsid w:val="00DB2B5E"/>
    <w:rsid w:val="00DB3AA4"/>
    <w:rsid w:val="00DB42A9"/>
    <w:rsid w:val="00DB47AF"/>
    <w:rsid w:val="00DB4FA6"/>
    <w:rsid w:val="00DB5378"/>
    <w:rsid w:val="00DB68EE"/>
    <w:rsid w:val="00DB7E43"/>
    <w:rsid w:val="00DC1853"/>
    <w:rsid w:val="00DC1F6B"/>
    <w:rsid w:val="00DC277B"/>
    <w:rsid w:val="00DC3061"/>
    <w:rsid w:val="00DC4FA4"/>
    <w:rsid w:val="00DC5485"/>
    <w:rsid w:val="00DC6565"/>
    <w:rsid w:val="00DC6837"/>
    <w:rsid w:val="00DC6A70"/>
    <w:rsid w:val="00DC707E"/>
    <w:rsid w:val="00DC7372"/>
    <w:rsid w:val="00DC7CBA"/>
    <w:rsid w:val="00DC7DB5"/>
    <w:rsid w:val="00DD07F5"/>
    <w:rsid w:val="00DD17DF"/>
    <w:rsid w:val="00DD200A"/>
    <w:rsid w:val="00DD2E4E"/>
    <w:rsid w:val="00DD483F"/>
    <w:rsid w:val="00DD619B"/>
    <w:rsid w:val="00DD7245"/>
    <w:rsid w:val="00DD7E00"/>
    <w:rsid w:val="00DE1946"/>
    <w:rsid w:val="00DE1ECC"/>
    <w:rsid w:val="00DE21FF"/>
    <w:rsid w:val="00DE4BA0"/>
    <w:rsid w:val="00DE6A65"/>
    <w:rsid w:val="00DE6FB6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4D94"/>
    <w:rsid w:val="00E052D7"/>
    <w:rsid w:val="00E067E5"/>
    <w:rsid w:val="00E06C16"/>
    <w:rsid w:val="00E10EB9"/>
    <w:rsid w:val="00E12506"/>
    <w:rsid w:val="00E12918"/>
    <w:rsid w:val="00E12FDE"/>
    <w:rsid w:val="00E14CA5"/>
    <w:rsid w:val="00E15115"/>
    <w:rsid w:val="00E1540F"/>
    <w:rsid w:val="00E17697"/>
    <w:rsid w:val="00E2049C"/>
    <w:rsid w:val="00E20755"/>
    <w:rsid w:val="00E20A3F"/>
    <w:rsid w:val="00E20E31"/>
    <w:rsid w:val="00E241A3"/>
    <w:rsid w:val="00E24888"/>
    <w:rsid w:val="00E26884"/>
    <w:rsid w:val="00E272D6"/>
    <w:rsid w:val="00E27A58"/>
    <w:rsid w:val="00E31513"/>
    <w:rsid w:val="00E32DE6"/>
    <w:rsid w:val="00E33F05"/>
    <w:rsid w:val="00E340E6"/>
    <w:rsid w:val="00E341B6"/>
    <w:rsid w:val="00E3456B"/>
    <w:rsid w:val="00E356D1"/>
    <w:rsid w:val="00E36D61"/>
    <w:rsid w:val="00E40087"/>
    <w:rsid w:val="00E40DC4"/>
    <w:rsid w:val="00E414FD"/>
    <w:rsid w:val="00E4190D"/>
    <w:rsid w:val="00E429B7"/>
    <w:rsid w:val="00E430C4"/>
    <w:rsid w:val="00E4416C"/>
    <w:rsid w:val="00E44643"/>
    <w:rsid w:val="00E44B90"/>
    <w:rsid w:val="00E44E1D"/>
    <w:rsid w:val="00E45199"/>
    <w:rsid w:val="00E45A7F"/>
    <w:rsid w:val="00E4769D"/>
    <w:rsid w:val="00E50157"/>
    <w:rsid w:val="00E50D5F"/>
    <w:rsid w:val="00E51577"/>
    <w:rsid w:val="00E54725"/>
    <w:rsid w:val="00E549F2"/>
    <w:rsid w:val="00E54D74"/>
    <w:rsid w:val="00E5527D"/>
    <w:rsid w:val="00E5534B"/>
    <w:rsid w:val="00E56232"/>
    <w:rsid w:val="00E57BC4"/>
    <w:rsid w:val="00E63DC7"/>
    <w:rsid w:val="00E64D3A"/>
    <w:rsid w:val="00E6535F"/>
    <w:rsid w:val="00E71CA5"/>
    <w:rsid w:val="00E71FAE"/>
    <w:rsid w:val="00E721D9"/>
    <w:rsid w:val="00E727EC"/>
    <w:rsid w:val="00E738FC"/>
    <w:rsid w:val="00E73D92"/>
    <w:rsid w:val="00E763FF"/>
    <w:rsid w:val="00E77D70"/>
    <w:rsid w:val="00E822A0"/>
    <w:rsid w:val="00E838EB"/>
    <w:rsid w:val="00E86725"/>
    <w:rsid w:val="00E87918"/>
    <w:rsid w:val="00E87CAA"/>
    <w:rsid w:val="00E91138"/>
    <w:rsid w:val="00E92661"/>
    <w:rsid w:val="00E936E7"/>
    <w:rsid w:val="00E93A3D"/>
    <w:rsid w:val="00E93B14"/>
    <w:rsid w:val="00E94005"/>
    <w:rsid w:val="00E96D6C"/>
    <w:rsid w:val="00EA4331"/>
    <w:rsid w:val="00EA4A2F"/>
    <w:rsid w:val="00EA5F13"/>
    <w:rsid w:val="00EA6753"/>
    <w:rsid w:val="00EA70D7"/>
    <w:rsid w:val="00EA77A0"/>
    <w:rsid w:val="00EB1124"/>
    <w:rsid w:val="00EB3023"/>
    <w:rsid w:val="00EB37DD"/>
    <w:rsid w:val="00EB7317"/>
    <w:rsid w:val="00EC0375"/>
    <w:rsid w:val="00EC2B51"/>
    <w:rsid w:val="00EC2FF5"/>
    <w:rsid w:val="00EC3F5C"/>
    <w:rsid w:val="00EC6A24"/>
    <w:rsid w:val="00EC7CA3"/>
    <w:rsid w:val="00ED10B4"/>
    <w:rsid w:val="00ED2F2D"/>
    <w:rsid w:val="00ED317C"/>
    <w:rsid w:val="00ED3F40"/>
    <w:rsid w:val="00ED712D"/>
    <w:rsid w:val="00ED73FB"/>
    <w:rsid w:val="00ED774E"/>
    <w:rsid w:val="00EE1A30"/>
    <w:rsid w:val="00EE21B9"/>
    <w:rsid w:val="00EE233B"/>
    <w:rsid w:val="00EE504D"/>
    <w:rsid w:val="00EE570C"/>
    <w:rsid w:val="00EE6785"/>
    <w:rsid w:val="00EE7340"/>
    <w:rsid w:val="00EF06F6"/>
    <w:rsid w:val="00EF1613"/>
    <w:rsid w:val="00EF2085"/>
    <w:rsid w:val="00EF2666"/>
    <w:rsid w:val="00EF3755"/>
    <w:rsid w:val="00EF39A2"/>
    <w:rsid w:val="00EF3C62"/>
    <w:rsid w:val="00EF759C"/>
    <w:rsid w:val="00F0271C"/>
    <w:rsid w:val="00F03DE9"/>
    <w:rsid w:val="00F056F0"/>
    <w:rsid w:val="00F07062"/>
    <w:rsid w:val="00F0758C"/>
    <w:rsid w:val="00F1097E"/>
    <w:rsid w:val="00F110A4"/>
    <w:rsid w:val="00F13AE3"/>
    <w:rsid w:val="00F13C13"/>
    <w:rsid w:val="00F14763"/>
    <w:rsid w:val="00F147C7"/>
    <w:rsid w:val="00F2139C"/>
    <w:rsid w:val="00F21710"/>
    <w:rsid w:val="00F234CB"/>
    <w:rsid w:val="00F24A02"/>
    <w:rsid w:val="00F2669B"/>
    <w:rsid w:val="00F26A3C"/>
    <w:rsid w:val="00F272A0"/>
    <w:rsid w:val="00F30E1D"/>
    <w:rsid w:val="00F31BB6"/>
    <w:rsid w:val="00F34560"/>
    <w:rsid w:val="00F34BA2"/>
    <w:rsid w:val="00F34CE4"/>
    <w:rsid w:val="00F37066"/>
    <w:rsid w:val="00F37B17"/>
    <w:rsid w:val="00F40E08"/>
    <w:rsid w:val="00F415A9"/>
    <w:rsid w:val="00F41633"/>
    <w:rsid w:val="00F41DC4"/>
    <w:rsid w:val="00F42353"/>
    <w:rsid w:val="00F4472E"/>
    <w:rsid w:val="00F44DB1"/>
    <w:rsid w:val="00F51FF4"/>
    <w:rsid w:val="00F54484"/>
    <w:rsid w:val="00F55787"/>
    <w:rsid w:val="00F5587C"/>
    <w:rsid w:val="00F5593C"/>
    <w:rsid w:val="00F56643"/>
    <w:rsid w:val="00F57C4B"/>
    <w:rsid w:val="00F57E1B"/>
    <w:rsid w:val="00F6136F"/>
    <w:rsid w:val="00F62C1A"/>
    <w:rsid w:val="00F64C16"/>
    <w:rsid w:val="00F64E6A"/>
    <w:rsid w:val="00F66277"/>
    <w:rsid w:val="00F70F44"/>
    <w:rsid w:val="00F71D52"/>
    <w:rsid w:val="00F726EC"/>
    <w:rsid w:val="00F7672F"/>
    <w:rsid w:val="00F81CE1"/>
    <w:rsid w:val="00F81F8C"/>
    <w:rsid w:val="00F84835"/>
    <w:rsid w:val="00F867C3"/>
    <w:rsid w:val="00F86DCE"/>
    <w:rsid w:val="00F90C09"/>
    <w:rsid w:val="00F91335"/>
    <w:rsid w:val="00F929FD"/>
    <w:rsid w:val="00F95D7E"/>
    <w:rsid w:val="00F96705"/>
    <w:rsid w:val="00FA1A19"/>
    <w:rsid w:val="00FA2068"/>
    <w:rsid w:val="00FA4353"/>
    <w:rsid w:val="00FA494C"/>
    <w:rsid w:val="00FA4E39"/>
    <w:rsid w:val="00FA5A3A"/>
    <w:rsid w:val="00FA7BEA"/>
    <w:rsid w:val="00FA7C32"/>
    <w:rsid w:val="00FB02F8"/>
    <w:rsid w:val="00FB07C0"/>
    <w:rsid w:val="00FB0FF6"/>
    <w:rsid w:val="00FB1227"/>
    <w:rsid w:val="00FB1BD6"/>
    <w:rsid w:val="00FB21A8"/>
    <w:rsid w:val="00FB2462"/>
    <w:rsid w:val="00FB26BA"/>
    <w:rsid w:val="00FB2891"/>
    <w:rsid w:val="00FB37A5"/>
    <w:rsid w:val="00FB4341"/>
    <w:rsid w:val="00FB4E80"/>
    <w:rsid w:val="00FB5F25"/>
    <w:rsid w:val="00FB6099"/>
    <w:rsid w:val="00FB6C33"/>
    <w:rsid w:val="00FB7905"/>
    <w:rsid w:val="00FC16F4"/>
    <w:rsid w:val="00FC2350"/>
    <w:rsid w:val="00FC2D62"/>
    <w:rsid w:val="00FC3123"/>
    <w:rsid w:val="00FC3255"/>
    <w:rsid w:val="00FC3D4B"/>
    <w:rsid w:val="00FC4675"/>
    <w:rsid w:val="00FC6301"/>
    <w:rsid w:val="00FC732D"/>
    <w:rsid w:val="00FC769F"/>
    <w:rsid w:val="00FD048A"/>
    <w:rsid w:val="00FD0C26"/>
    <w:rsid w:val="00FD7FDF"/>
    <w:rsid w:val="00FE0238"/>
    <w:rsid w:val="00FE07D9"/>
    <w:rsid w:val="00FE19D2"/>
    <w:rsid w:val="00FE3604"/>
    <w:rsid w:val="00FE43C8"/>
    <w:rsid w:val="00FE43D2"/>
    <w:rsid w:val="00FE4DFD"/>
    <w:rsid w:val="00FE55ED"/>
    <w:rsid w:val="00FE76A9"/>
    <w:rsid w:val="00FF0352"/>
    <w:rsid w:val="00FF15AF"/>
    <w:rsid w:val="00FF21C1"/>
    <w:rsid w:val="00FF2975"/>
    <w:rsid w:val="00FF2997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638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="Cambria" w:eastAsia="黑体" w:hAnsi="Cambria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3375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D4B8D"/>
    <w:pPr>
      <w:ind w:leftChars="600" w:left="1260"/>
    </w:pPr>
  </w:style>
  <w:style w:type="character" w:styleId="ab">
    <w:name w:val="annotation reference"/>
    <w:basedOn w:val="a0"/>
    <w:uiPriority w:val="99"/>
    <w:semiHidden/>
    <w:unhideWhenUsed/>
    <w:rsid w:val="00144094"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144094"/>
    <w:rPr>
      <w:sz w:val="20"/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144094"/>
    <w:rPr>
      <w:sz w:val="20"/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144094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14409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572F9-F3EF-439E-8278-89221E08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420</Words>
  <Characters>2398</Characters>
  <Application>Microsoft Office Word</Application>
  <DocSecurity>0</DocSecurity>
  <Lines>19</Lines>
  <Paragraphs>5</Paragraphs>
  <ScaleCrop>false</ScaleCrop>
  <Company>Inventec</Company>
  <LinksUpToDate>false</LinksUpToDate>
  <CharactersWithSpaces>2813</CharactersWithSpaces>
  <SharedDoc>false</SharedDoc>
  <HLinks>
    <vt:vector size="72" baseType="variant">
      <vt:variant>
        <vt:i4>2031675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_Toc308080887</vt:lpwstr>
      </vt:variant>
      <vt:variant>
        <vt:i4>2031675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_Toc308080886</vt:lpwstr>
      </vt:variant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_Toc308080885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_Toc308080884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_Toc308080883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_Toc308080882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_Toc308080881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_Toc308080880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_Toc308080879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_Toc308080878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_Toc308080877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_Toc308080876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cp:lastModifiedBy>itc211010</cp:lastModifiedBy>
  <cp:revision>14</cp:revision>
  <dcterms:created xsi:type="dcterms:W3CDTF">2011-11-03T02:54:00Z</dcterms:created>
  <dcterms:modified xsi:type="dcterms:W3CDTF">2012-02-20T06:19:00Z</dcterms:modified>
</cp:coreProperties>
</file>