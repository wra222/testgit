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0A21E7" w:rsidRDefault="00580841" w:rsidP="00371BF0">
      <w:pPr>
        <w:jc w:val="left"/>
        <w:rPr>
          <w:rFonts w:eastAsia="SimSun"/>
          <w:color w:val="000000" w:themeColor="text1"/>
        </w:rPr>
      </w:pPr>
      <w:r>
        <w:rPr>
          <w:rFonts w:eastAsia="SimSun" w:hint="eastAsia"/>
          <w:color w:val="000000" w:themeColor="text1"/>
        </w:rPr>
        <w:tab/>
      </w:r>
    </w:p>
    <w:p w:rsidR="00F84835" w:rsidRPr="000A21E7" w:rsidRDefault="00F84835" w:rsidP="00371BF0">
      <w:pPr>
        <w:jc w:val="left"/>
        <w:rPr>
          <w:color w:val="000000" w:themeColor="text1"/>
        </w:rPr>
      </w:pPr>
    </w:p>
    <w:p w:rsidR="00F84835" w:rsidRPr="000A21E7" w:rsidRDefault="00F84835" w:rsidP="00371BF0">
      <w:pPr>
        <w:jc w:val="left"/>
        <w:rPr>
          <w:color w:val="000000" w:themeColor="text1"/>
        </w:rPr>
      </w:pPr>
    </w:p>
    <w:p w:rsidR="00F84835" w:rsidRPr="000A21E7" w:rsidRDefault="00F84835" w:rsidP="00371BF0">
      <w:pPr>
        <w:jc w:val="left"/>
        <w:rPr>
          <w:color w:val="000000" w:themeColor="text1"/>
        </w:rPr>
      </w:pPr>
    </w:p>
    <w:p w:rsidR="00F84835" w:rsidRPr="000A21E7" w:rsidRDefault="00F84835" w:rsidP="00371BF0">
      <w:pPr>
        <w:jc w:val="left"/>
        <w:rPr>
          <w:color w:val="000000" w:themeColor="text1"/>
        </w:rPr>
      </w:pPr>
    </w:p>
    <w:p w:rsidR="00F84835" w:rsidRPr="000A21E7" w:rsidRDefault="00F84835" w:rsidP="00371BF0">
      <w:pPr>
        <w:jc w:val="left"/>
        <w:rPr>
          <w:color w:val="000000" w:themeColor="text1"/>
        </w:rPr>
      </w:pPr>
    </w:p>
    <w:p w:rsidR="00F84835" w:rsidRPr="000A21E7" w:rsidRDefault="00246E92" w:rsidP="00246E92">
      <w:pPr>
        <w:wordWrap w:val="0"/>
        <w:jc w:val="right"/>
        <w:rPr>
          <w:rFonts w:ascii="Times New Roman" w:hAnsi="Times New Roman" w:cs="Times New Roman"/>
          <w:b/>
          <w:color w:val="000000" w:themeColor="text1"/>
          <w:sz w:val="84"/>
          <w:szCs w:val="84"/>
        </w:rPr>
      </w:pPr>
      <w:r w:rsidRPr="000A21E7">
        <w:rPr>
          <w:rFonts w:ascii="Times New Roman" w:eastAsia="SimSun" w:hAnsi="Times New Roman" w:cs="Times New Roman" w:hint="eastAsia"/>
          <w:b/>
          <w:color w:val="000000" w:themeColor="text1"/>
          <w:sz w:val="84"/>
          <w:szCs w:val="84"/>
        </w:rPr>
        <w:t>Combine Key Parts</w:t>
      </w:r>
    </w:p>
    <w:p w:rsidR="00F84835" w:rsidRPr="000A21E7" w:rsidRDefault="00F84835" w:rsidP="002A1F57">
      <w:pPr>
        <w:jc w:val="right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0A21E7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Use Case</w:t>
      </w:r>
    </w:p>
    <w:p w:rsidR="00F84835" w:rsidRPr="0084399E" w:rsidRDefault="00F84835" w:rsidP="00371BF0">
      <w:pPr>
        <w:widowControl/>
        <w:jc w:val="left"/>
        <w:rPr>
          <w:rFonts w:eastAsia="SimSun"/>
          <w:color w:val="000000" w:themeColor="text1"/>
        </w:rPr>
      </w:pPr>
      <w:r w:rsidRPr="000A21E7">
        <w:rPr>
          <w:color w:val="000000" w:themeColor="text1"/>
        </w:rPr>
        <w:br w:type="page"/>
      </w:r>
    </w:p>
    <w:p w:rsidR="00F84835" w:rsidRPr="000A21E7" w:rsidRDefault="008B112F" w:rsidP="002A1F57">
      <w:pPr>
        <w:jc w:val="center"/>
        <w:rPr>
          <w:rFonts w:ascii="SimHei" w:eastAsia="SimHei"/>
          <w:b/>
          <w:color w:val="000000" w:themeColor="text1"/>
          <w:sz w:val="30"/>
          <w:szCs w:val="30"/>
        </w:rPr>
      </w:pPr>
      <w:r w:rsidRPr="000A21E7">
        <w:rPr>
          <w:rFonts w:ascii="SimSun" w:eastAsia="SimSun" w:hAnsi="SimSun" w:cs="SimSun" w:hint="eastAsia"/>
          <w:b/>
          <w:color w:val="000000" w:themeColor="text1"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6"/>
        <w:gridCol w:w="1249"/>
        <w:gridCol w:w="1433"/>
        <w:gridCol w:w="2355"/>
        <w:gridCol w:w="1364"/>
        <w:gridCol w:w="1045"/>
      </w:tblGrid>
      <w:tr w:rsidR="00F84835" w:rsidRPr="000A21E7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0A21E7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0A21E7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0A21E7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0A21E7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0A21E7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0A21E7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0A21E7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0A21E7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0A21E7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0A21E7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0A21E7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0A21E7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版本</w:t>
            </w:r>
          </w:p>
        </w:tc>
      </w:tr>
      <w:tr w:rsidR="00F84835" w:rsidRPr="000A21E7" w:rsidTr="00AD06AB">
        <w:trPr>
          <w:jc w:val="center"/>
        </w:trPr>
        <w:tc>
          <w:tcPr>
            <w:tcW w:w="631" w:type="pct"/>
          </w:tcPr>
          <w:p w:rsidR="00F84835" w:rsidRPr="000A21E7" w:rsidRDefault="0084399E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业务规则</w:t>
            </w:r>
          </w:p>
        </w:tc>
        <w:tc>
          <w:tcPr>
            <w:tcW w:w="733" w:type="pct"/>
          </w:tcPr>
          <w:p w:rsidR="00F84835" w:rsidRPr="000A21E7" w:rsidRDefault="0084399E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11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保存</w:t>
            </w:r>
          </w:p>
        </w:tc>
        <w:tc>
          <w:tcPr>
            <w:tcW w:w="841" w:type="pct"/>
          </w:tcPr>
          <w:p w:rsidR="00F84835" w:rsidRPr="000A21E7" w:rsidRDefault="0084399E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BUG</w:t>
            </w:r>
          </w:p>
        </w:tc>
        <w:tc>
          <w:tcPr>
            <w:tcW w:w="1382" w:type="pct"/>
          </w:tcPr>
          <w:p w:rsidR="00F84835" w:rsidRPr="000A21E7" w:rsidRDefault="0084399E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增加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CPU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在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Product_part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的结合记录</w:t>
            </w:r>
          </w:p>
        </w:tc>
        <w:tc>
          <w:tcPr>
            <w:tcW w:w="800" w:type="pct"/>
          </w:tcPr>
          <w:p w:rsidR="003A40FB" w:rsidRPr="000A21E7" w:rsidRDefault="0084399E" w:rsidP="009C70B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2012-2-17</w:t>
            </w:r>
          </w:p>
        </w:tc>
        <w:tc>
          <w:tcPr>
            <w:tcW w:w="613" w:type="pct"/>
          </w:tcPr>
          <w:p w:rsidR="00F84835" w:rsidRPr="000A21E7" w:rsidRDefault="00F84835" w:rsidP="00FA1A19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84399E" w:rsidRPr="000A21E7" w:rsidTr="00AD06AB">
        <w:trPr>
          <w:jc w:val="center"/>
        </w:trPr>
        <w:tc>
          <w:tcPr>
            <w:tcW w:w="631" w:type="pct"/>
          </w:tcPr>
          <w:p w:rsidR="0084399E" w:rsidRPr="000A21E7" w:rsidRDefault="0084399E" w:rsidP="00FC30AC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业务规则</w:t>
            </w:r>
          </w:p>
        </w:tc>
        <w:tc>
          <w:tcPr>
            <w:tcW w:w="733" w:type="pct"/>
          </w:tcPr>
          <w:p w:rsidR="0084399E" w:rsidRPr="000A21E7" w:rsidRDefault="0084399E" w:rsidP="00FC30AC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11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保存</w:t>
            </w:r>
          </w:p>
        </w:tc>
        <w:tc>
          <w:tcPr>
            <w:tcW w:w="841" w:type="pct"/>
          </w:tcPr>
          <w:p w:rsidR="0084399E" w:rsidRPr="000A21E7" w:rsidRDefault="0084399E" w:rsidP="00FC30AC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BUG</w:t>
            </w:r>
          </w:p>
        </w:tc>
        <w:tc>
          <w:tcPr>
            <w:tcW w:w="1382" w:type="pct"/>
          </w:tcPr>
          <w:p w:rsidR="0084399E" w:rsidRPr="000A21E7" w:rsidRDefault="0084399E" w:rsidP="00FC30AC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明确在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3B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站进行打印</w:t>
            </w:r>
          </w:p>
        </w:tc>
        <w:tc>
          <w:tcPr>
            <w:tcW w:w="800" w:type="pct"/>
          </w:tcPr>
          <w:p w:rsidR="0084399E" w:rsidRPr="000A21E7" w:rsidRDefault="0084399E" w:rsidP="00492D83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2012-2-17</w:t>
            </w:r>
          </w:p>
        </w:tc>
        <w:tc>
          <w:tcPr>
            <w:tcW w:w="613" w:type="pct"/>
          </w:tcPr>
          <w:p w:rsidR="0084399E" w:rsidRPr="000A21E7" w:rsidRDefault="0084399E" w:rsidP="00492D83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</w:tr>
      <w:tr w:rsidR="00A403B1" w:rsidRPr="000A21E7" w:rsidTr="00AD06AB">
        <w:trPr>
          <w:jc w:val="center"/>
        </w:trPr>
        <w:tc>
          <w:tcPr>
            <w:tcW w:w="631" w:type="pct"/>
          </w:tcPr>
          <w:p w:rsidR="00A403B1" w:rsidRPr="000A21E7" w:rsidRDefault="00A403B1" w:rsidP="00063463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业务规则</w:t>
            </w:r>
          </w:p>
        </w:tc>
        <w:tc>
          <w:tcPr>
            <w:tcW w:w="733" w:type="pct"/>
          </w:tcPr>
          <w:p w:rsidR="00A403B1" w:rsidRPr="000A21E7" w:rsidRDefault="00A403B1" w:rsidP="00063463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11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保存</w:t>
            </w:r>
          </w:p>
        </w:tc>
        <w:tc>
          <w:tcPr>
            <w:tcW w:w="841" w:type="pct"/>
          </w:tcPr>
          <w:p w:rsidR="00A403B1" w:rsidRPr="000A21E7" w:rsidRDefault="00A403B1" w:rsidP="00063463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BUG</w:t>
            </w:r>
          </w:p>
        </w:tc>
        <w:tc>
          <w:tcPr>
            <w:tcW w:w="1382" w:type="pct"/>
          </w:tcPr>
          <w:p w:rsidR="00A403B1" w:rsidRDefault="00A403B1" w:rsidP="00A403B1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D. 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当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KP3 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站号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3B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时，</w:t>
            </w:r>
            <w:r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>记录</w:t>
            </w:r>
            <w:r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>PrintLog</w:t>
            </w:r>
          </w:p>
          <w:p w:rsidR="00A403B1" w:rsidRPr="00043C54" w:rsidRDefault="00A403B1" w:rsidP="00043C54">
            <w:pPr>
              <w:ind w:firstLineChars="200" w:firstLine="44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9332C3"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PrintLog</w:t>
            </w:r>
            <w:r w:rsidRPr="009332C3"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>，其中</w:t>
            </w:r>
            <w:r w:rsidRPr="009332C3"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Name</w:t>
            </w:r>
            <w:r w:rsidRPr="009332C3"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>为</w:t>
            </w:r>
            <w:r>
              <w:rPr>
                <w:rFonts w:ascii="Courier New" w:eastAsia="SimSun" w:hAnsi="Courier New" w:cs="Times New Roman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CTLabel</w:t>
            </w:r>
            <w:r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 w:rsidRPr="009332C3"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,</w:t>
            </w:r>
            <w:r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 xml:space="preserve"> </w:t>
            </w:r>
            <w:r w:rsidRPr="009332C3"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Descr=</w:t>
            </w:r>
            <w:r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>ProdctID</w:t>
            </w:r>
            <w:r w:rsidRPr="009332C3"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#</w:t>
            </w:r>
            <w:r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 xml:space="preserve">   BegNO=</w:t>
            </w:r>
            <w:r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’’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EndNo=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’’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</w:p>
        </w:tc>
        <w:tc>
          <w:tcPr>
            <w:tcW w:w="800" w:type="pct"/>
          </w:tcPr>
          <w:p w:rsidR="00A403B1" w:rsidRPr="000A21E7" w:rsidRDefault="00A403B1" w:rsidP="00A403B1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2012-2-23</w:t>
            </w:r>
          </w:p>
        </w:tc>
        <w:tc>
          <w:tcPr>
            <w:tcW w:w="613" w:type="pct"/>
          </w:tcPr>
          <w:p w:rsidR="00A403B1" w:rsidRPr="000A21E7" w:rsidRDefault="00A403B1" w:rsidP="00492D83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</w:tr>
      <w:tr w:rsidR="00043C54" w:rsidRPr="000A21E7" w:rsidTr="00AD06AB">
        <w:trPr>
          <w:jc w:val="center"/>
        </w:trPr>
        <w:tc>
          <w:tcPr>
            <w:tcW w:w="631" w:type="pct"/>
          </w:tcPr>
          <w:p w:rsidR="00043C54" w:rsidRPr="000A21E7" w:rsidRDefault="00043C54" w:rsidP="009B07F3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业务规则</w:t>
            </w:r>
          </w:p>
        </w:tc>
        <w:tc>
          <w:tcPr>
            <w:tcW w:w="733" w:type="pct"/>
          </w:tcPr>
          <w:p w:rsidR="00043C54" w:rsidRPr="000A21E7" w:rsidRDefault="00043C54" w:rsidP="009B07F3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11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保存</w:t>
            </w:r>
          </w:p>
        </w:tc>
        <w:tc>
          <w:tcPr>
            <w:tcW w:w="841" w:type="pct"/>
          </w:tcPr>
          <w:p w:rsidR="00043C54" w:rsidRPr="000A21E7" w:rsidRDefault="00452D15" w:rsidP="009B07F3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客户需求</w:t>
            </w:r>
          </w:p>
        </w:tc>
        <w:tc>
          <w:tcPr>
            <w:tcW w:w="1382" w:type="pct"/>
          </w:tcPr>
          <w:p w:rsidR="00043C54" w:rsidRDefault="00043C54" w:rsidP="009B07F3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EA042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E.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当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KP3 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站号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3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9 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时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,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如果没有结合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CPU,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且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BOM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中有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CPU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，则插入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CPU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信息</w:t>
            </w:r>
          </w:p>
          <w:p w:rsidR="00043C54" w:rsidRPr="000A21E7" w:rsidRDefault="00043C54" w:rsidP="009B07F3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00" w:type="pct"/>
          </w:tcPr>
          <w:p w:rsidR="00043C54" w:rsidRPr="000A21E7" w:rsidRDefault="00043C54" w:rsidP="009B07F3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2012-2-23</w:t>
            </w:r>
          </w:p>
        </w:tc>
        <w:tc>
          <w:tcPr>
            <w:tcW w:w="613" w:type="pct"/>
          </w:tcPr>
          <w:p w:rsidR="00043C54" w:rsidRPr="000A21E7" w:rsidRDefault="00043C54" w:rsidP="009B07F3">
            <w:pPr>
              <w:jc w:val="left"/>
              <w:rPr>
                <w:rFonts w:ascii="Arial" w:hAnsi="Arial" w:cs="Times New Roman"/>
                <w:color w:val="000000" w:themeColor="text1"/>
                <w:szCs w:val="18"/>
              </w:rPr>
            </w:pPr>
          </w:p>
        </w:tc>
      </w:tr>
      <w:tr w:rsidR="00043C54" w:rsidRPr="000A21E7" w:rsidTr="00AD06AB">
        <w:trPr>
          <w:jc w:val="center"/>
        </w:trPr>
        <w:tc>
          <w:tcPr>
            <w:tcW w:w="631" w:type="pct"/>
          </w:tcPr>
          <w:p w:rsidR="00043C54" w:rsidRPr="000A21E7" w:rsidRDefault="00F84CC8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业务规则</w:t>
            </w:r>
          </w:p>
        </w:tc>
        <w:tc>
          <w:tcPr>
            <w:tcW w:w="733" w:type="pct"/>
          </w:tcPr>
          <w:p w:rsidR="00F84CC8" w:rsidRPr="000A21E7" w:rsidRDefault="00F84CC8" w:rsidP="00F84CC8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7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根据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Model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得到此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unit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的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 BOM,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VC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阶的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Code List</w:t>
            </w:r>
          </w:p>
          <w:p w:rsidR="00043C54" w:rsidRPr="000A21E7" w:rsidRDefault="00043C54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41" w:type="pct"/>
          </w:tcPr>
          <w:p w:rsidR="00043C54" w:rsidRPr="000A21E7" w:rsidRDefault="00F84CC8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UC BUG</w:t>
            </w:r>
          </w:p>
        </w:tc>
        <w:tc>
          <w:tcPr>
            <w:tcW w:w="1382" w:type="pct"/>
          </w:tcPr>
          <w:p w:rsidR="00043C54" w:rsidRPr="000A21E7" w:rsidRDefault="00F84CC8" w:rsidP="00466597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按照客户需求</w:t>
            </w:r>
            <w:r w:rsidRPr="0021144C">
              <w:rPr>
                <w:rFonts w:hint="eastAsia"/>
                <w:color w:val="FF0000"/>
              </w:rPr>
              <w:t>通过</w:t>
            </w:r>
            <w:r w:rsidRPr="0021144C">
              <w:rPr>
                <w:rFonts w:hint="eastAsia"/>
                <w:color w:val="FF0000"/>
              </w:rPr>
              <w:t>PDLine</w:t>
            </w:r>
            <w:r>
              <w:rPr>
                <w:rFonts w:hint="eastAsia"/>
                <w:color w:val="FF0000"/>
              </w:rPr>
              <w:t>的第一码（</w:t>
            </w:r>
            <w:r>
              <w:rPr>
                <w:rFonts w:hint="eastAsia"/>
                <w:color w:val="FF0000"/>
              </w:rPr>
              <w:t>StationCheck.Line</w:t>
            </w:r>
            <w:r>
              <w:rPr>
                <w:rFonts w:hint="eastAsia"/>
                <w:color w:val="FF0000"/>
              </w:rPr>
              <w:t>存放的是</w:t>
            </w:r>
            <w:r>
              <w:rPr>
                <w:rFonts w:hint="eastAsia"/>
                <w:color w:val="FF0000"/>
              </w:rPr>
              <w:t>Pdline</w:t>
            </w:r>
            <w:r>
              <w:rPr>
                <w:rFonts w:hint="eastAsia"/>
                <w:color w:val="FF0000"/>
              </w:rPr>
              <w:t>的第一码）</w:t>
            </w:r>
            <w:r w:rsidRPr="000A21E7">
              <w:rPr>
                <w:rFonts w:hint="eastAsia"/>
                <w:color w:val="000000" w:themeColor="text1"/>
              </w:rPr>
              <w:t>和</w:t>
            </w:r>
            <w:r w:rsidRPr="000A21E7">
              <w:rPr>
                <w:rFonts w:hint="eastAsia"/>
                <w:color w:val="000000" w:themeColor="text1"/>
              </w:rPr>
              <w:t xml:space="preserve">Station </w:t>
            </w:r>
            <w:r w:rsidRPr="000A21E7">
              <w:rPr>
                <w:rFonts w:hint="eastAsia"/>
                <w:color w:val="000000" w:themeColor="text1"/>
              </w:rPr>
              <w:t>在</w:t>
            </w:r>
            <w:r w:rsidRPr="000A21E7">
              <w:rPr>
                <w:rFonts w:hint="eastAsia"/>
                <w:color w:val="000000" w:themeColor="text1"/>
              </w:rPr>
              <w:t>StationCheck</w:t>
            </w:r>
            <w:r w:rsidRPr="000A21E7">
              <w:rPr>
                <w:rFonts w:hint="eastAsia"/>
                <w:color w:val="000000" w:themeColor="text1"/>
              </w:rPr>
              <w:t>数据表中找到本站需要</w:t>
            </w:r>
            <w:r w:rsidRPr="000A21E7">
              <w:rPr>
                <w:rFonts w:hint="eastAsia"/>
                <w:color w:val="000000" w:themeColor="text1"/>
              </w:rPr>
              <w:t>combine</w:t>
            </w:r>
            <w:r w:rsidRPr="000A21E7">
              <w:rPr>
                <w:rFonts w:hint="eastAsia"/>
                <w:color w:val="000000" w:themeColor="text1"/>
              </w:rPr>
              <w:t>的</w:t>
            </w:r>
            <w:r w:rsidRPr="000A21E7">
              <w:rPr>
                <w:rFonts w:hint="eastAsia"/>
                <w:color w:val="000000" w:themeColor="text1"/>
              </w:rPr>
              <w:t>PartType</w:t>
            </w:r>
          </w:p>
        </w:tc>
        <w:tc>
          <w:tcPr>
            <w:tcW w:w="800" w:type="pct"/>
          </w:tcPr>
          <w:p w:rsidR="00043C54" w:rsidRPr="000A21E7" w:rsidRDefault="00F0137B" w:rsidP="00F0137B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2012-3-03</w:t>
            </w:r>
          </w:p>
        </w:tc>
        <w:tc>
          <w:tcPr>
            <w:tcW w:w="613" w:type="pct"/>
          </w:tcPr>
          <w:p w:rsidR="00043C54" w:rsidRPr="000A21E7" w:rsidRDefault="00043C54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147AB4" w:rsidRPr="000A21E7" w:rsidTr="00AD06AB">
        <w:trPr>
          <w:jc w:val="center"/>
        </w:trPr>
        <w:tc>
          <w:tcPr>
            <w:tcW w:w="631" w:type="pct"/>
          </w:tcPr>
          <w:p w:rsidR="00147AB4" w:rsidRPr="000A21E7" w:rsidRDefault="00147AB4" w:rsidP="004236E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业务规则</w:t>
            </w:r>
          </w:p>
        </w:tc>
        <w:tc>
          <w:tcPr>
            <w:tcW w:w="733" w:type="pct"/>
          </w:tcPr>
          <w:p w:rsidR="00147AB4" w:rsidRPr="007A6494" w:rsidRDefault="00147AB4" w:rsidP="007A6494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7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根据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Model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得到此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unit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的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 BOM,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VC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阶的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Code List</w:t>
            </w:r>
          </w:p>
        </w:tc>
        <w:tc>
          <w:tcPr>
            <w:tcW w:w="841" w:type="pct"/>
          </w:tcPr>
          <w:p w:rsidR="00147AB4" w:rsidRPr="000A21E7" w:rsidRDefault="00147AB4" w:rsidP="004236E5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UC BUG</w:t>
            </w:r>
          </w:p>
        </w:tc>
        <w:tc>
          <w:tcPr>
            <w:tcW w:w="1382" w:type="pct"/>
          </w:tcPr>
          <w:p w:rsidR="00147AB4" w:rsidRPr="000A21E7" w:rsidRDefault="00147AB4" w:rsidP="00EB4EE3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增加如下描述，</w:t>
            </w:r>
            <w:r w:rsidRPr="00DB4BD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如果得到待捡料为空，则自动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调用步骤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11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保存，</w:t>
            </w:r>
            <w:r w:rsidR="00EB4EE3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但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不进行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A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保存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ProdID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CT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的绑定关系</w:t>
            </w:r>
          </w:p>
        </w:tc>
        <w:tc>
          <w:tcPr>
            <w:tcW w:w="800" w:type="pct"/>
          </w:tcPr>
          <w:p w:rsidR="00147AB4" w:rsidRPr="000A21E7" w:rsidRDefault="007F6781" w:rsidP="007F6781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012-3-12</w:t>
            </w:r>
          </w:p>
        </w:tc>
        <w:tc>
          <w:tcPr>
            <w:tcW w:w="613" w:type="pct"/>
          </w:tcPr>
          <w:p w:rsidR="00147AB4" w:rsidRPr="000A21E7" w:rsidRDefault="00147AB4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147AB4" w:rsidRPr="000A21E7" w:rsidTr="00AD06AB">
        <w:trPr>
          <w:jc w:val="center"/>
        </w:trPr>
        <w:tc>
          <w:tcPr>
            <w:tcW w:w="631" w:type="pct"/>
          </w:tcPr>
          <w:p w:rsidR="00147AB4" w:rsidRPr="00C91DBF" w:rsidRDefault="00C91DBF" w:rsidP="00492D83">
            <w:pPr>
              <w:jc w:val="left"/>
              <w:rPr>
                <w:rFonts w:ascii="Arial" w:eastAsia="宋体" w:hAnsi="Arial" w:cs="Times New Roman"/>
                <w:color w:val="000000" w:themeColor="text1"/>
                <w:szCs w:val="18"/>
                <w:rPrChange w:id="0" w:author="Gao, Guan-Wei (高貫偉 ITC)" w:date="2012-04-05T15:46:00Z">
                  <w:rPr>
                    <w:rFonts w:ascii="Arial" w:eastAsia="SimSun" w:hAnsi="Arial" w:cs="Times New Roman"/>
                    <w:color w:val="000000" w:themeColor="text1"/>
                    <w:szCs w:val="18"/>
                  </w:rPr>
                </w:rPrChange>
              </w:rPr>
            </w:pPr>
            <w:ins w:id="1" w:author="Gao, Guan-Wei (高貫偉 ITC)" w:date="2012-04-05T15:46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业务规则</w:t>
              </w:r>
            </w:ins>
          </w:p>
        </w:tc>
        <w:tc>
          <w:tcPr>
            <w:tcW w:w="733" w:type="pct"/>
          </w:tcPr>
          <w:p w:rsidR="00147AB4" w:rsidRPr="00C91DBF" w:rsidRDefault="00C91DBF" w:rsidP="00492D83">
            <w:pPr>
              <w:jc w:val="left"/>
              <w:rPr>
                <w:rFonts w:ascii="Arial" w:eastAsia="宋体" w:hAnsi="Arial" w:cs="Times New Roman"/>
                <w:color w:val="000000" w:themeColor="text1"/>
                <w:szCs w:val="18"/>
                <w:rPrChange w:id="2" w:author="Gao, Guan-Wei (高貫偉 ITC)" w:date="2012-04-05T15:46:00Z">
                  <w:rPr>
                    <w:rFonts w:ascii="Arial" w:eastAsia="SimSun" w:hAnsi="Arial" w:cs="Times New Roman"/>
                    <w:color w:val="000000" w:themeColor="text1"/>
                    <w:szCs w:val="18"/>
                  </w:rPr>
                </w:rPrChange>
              </w:rPr>
            </w:pPr>
            <w:ins w:id="3" w:author="Gao, Guan-Wei (高貫偉 ITC)" w:date="2012-04-05T15:46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业务规则</w:t>
              </w:r>
            </w:ins>
          </w:p>
        </w:tc>
        <w:tc>
          <w:tcPr>
            <w:tcW w:w="841" w:type="pct"/>
          </w:tcPr>
          <w:p w:rsidR="00147AB4" w:rsidRPr="00C91DBF" w:rsidRDefault="00C91DBF" w:rsidP="00492D83">
            <w:pPr>
              <w:jc w:val="left"/>
              <w:rPr>
                <w:rFonts w:ascii="Arial" w:eastAsia="宋体" w:hAnsi="Arial" w:cs="Times New Roman"/>
                <w:color w:val="000000" w:themeColor="text1"/>
                <w:szCs w:val="18"/>
                <w:rPrChange w:id="4" w:author="Gao, Guan-Wei (高貫偉 ITC)" w:date="2012-04-05T15:46:00Z">
                  <w:rPr>
                    <w:rFonts w:ascii="Arial" w:eastAsia="SimSun" w:hAnsi="Arial" w:cs="Times New Roman"/>
                    <w:color w:val="000000" w:themeColor="text1"/>
                    <w:szCs w:val="18"/>
                  </w:rPr>
                </w:rPrChange>
              </w:rPr>
            </w:pPr>
            <w:ins w:id="5" w:author="Gao, Guan-Wei (高貫偉 ITC)" w:date="2012-04-05T15:46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新增需求</w:t>
              </w:r>
            </w:ins>
          </w:p>
        </w:tc>
        <w:tc>
          <w:tcPr>
            <w:tcW w:w="1382" w:type="pct"/>
          </w:tcPr>
          <w:p w:rsidR="00147AB4" w:rsidRPr="00C91DBF" w:rsidRDefault="00C91DBF" w:rsidP="006E163E">
            <w:pPr>
              <w:jc w:val="left"/>
              <w:rPr>
                <w:rFonts w:ascii="Arial" w:eastAsia="宋体" w:hAnsi="Arial" w:cs="Times New Roman"/>
                <w:color w:val="000000" w:themeColor="text1"/>
                <w:szCs w:val="18"/>
                <w:rPrChange w:id="6" w:author="Gao, Guan-Wei (高貫偉 ITC)" w:date="2012-04-05T15:46:00Z">
                  <w:rPr>
                    <w:rFonts w:ascii="Arial" w:eastAsia="SimSun" w:hAnsi="Arial" w:cs="Times New Roman"/>
                    <w:color w:val="000000" w:themeColor="text1"/>
                    <w:szCs w:val="18"/>
                  </w:rPr>
                </w:rPrChange>
              </w:rPr>
            </w:pPr>
            <w:ins w:id="7" w:author="Gao, Guan-Wei (高貫偉 ITC)" w:date="2012-04-05T15:46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刷入</w:t>
              </w:r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7777</w:t>
              </w:r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，清空刷入的</w:t>
              </w:r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CT</w:t>
              </w:r>
            </w:ins>
          </w:p>
        </w:tc>
        <w:tc>
          <w:tcPr>
            <w:tcW w:w="800" w:type="pct"/>
          </w:tcPr>
          <w:p w:rsidR="00147AB4" w:rsidRPr="00C91DBF" w:rsidRDefault="00C91DBF" w:rsidP="006E163E">
            <w:pPr>
              <w:jc w:val="left"/>
              <w:rPr>
                <w:rFonts w:ascii="Arial" w:eastAsia="宋体" w:hAnsi="Arial"/>
                <w:color w:val="000000" w:themeColor="text1"/>
                <w:szCs w:val="18"/>
                <w:rPrChange w:id="8" w:author="Gao, Guan-Wei (高貫偉 ITC)" w:date="2012-04-05T15:46:00Z">
                  <w:rPr>
                    <w:rFonts w:ascii="Arial" w:eastAsia="SimSun" w:hAnsi="Arial"/>
                    <w:color w:val="000000" w:themeColor="text1"/>
                    <w:szCs w:val="18"/>
                  </w:rPr>
                </w:rPrChange>
              </w:rPr>
            </w:pPr>
            <w:ins w:id="9" w:author="Gao, Guan-Wei (高貫偉 ITC)" w:date="2012-04-05T15:46:00Z">
              <w:r>
                <w:rPr>
                  <w:rFonts w:ascii="Arial" w:eastAsia="宋体" w:hAnsi="Arial" w:hint="eastAsia"/>
                  <w:color w:val="000000" w:themeColor="text1"/>
                  <w:szCs w:val="18"/>
                </w:rPr>
                <w:t>2012-4-5</w:t>
              </w:r>
            </w:ins>
          </w:p>
        </w:tc>
        <w:tc>
          <w:tcPr>
            <w:tcW w:w="613" w:type="pct"/>
          </w:tcPr>
          <w:p w:rsidR="00147AB4" w:rsidRPr="00C91DBF" w:rsidRDefault="00C91DBF" w:rsidP="006E163E">
            <w:pPr>
              <w:jc w:val="left"/>
              <w:rPr>
                <w:rFonts w:ascii="Arial" w:eastAsia="宋体" w:hAnsi="Arial" w:cs="Times New Roman"/>
                <w:color w:val="000000" w:themeColor="text1"/>
                <w:szCs w:val="18"/>
                <w:rPrChange w:id="10" w:author="Gao, Guan-Wei (高貫偉 ITC)" w:date="2012-04-05T15:46:00Z">
                  <w:rPr>
                    <w:rFonts w:ascii="Arial" w:eastAsia="SimSun" w:hAnsi="Arial" w:cs="Times New Roman"/>
                    <w:color w:val="000000" w:themeColor="text1"/>
                    <w:szCs w:val="18"/>
                  </w:rPr>
                </w:rPrChange>
              </w:rPr>
            </w:pPr>
            <w:ins w:id="11" w:author="Gao, Guan-Wei (高貫偉 ITC)" w:date="2012-04-05T15:46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0.01a</w:t>
              </w:r>
            </w:ins>
          </w:p>
        </w:tc>
      </w:tr>
      <w:tr w:rsidR="0053197E" w:rsidRPr="000A21E7" w:rsidTr="00AD06AB">
        <w:trPr>
          <w:jc w:val="center"/>
          <w:ins w:id="12" w:author="Gao, Guan-Wei (高貫偉 ITC)" w:date="2012-04-27T07:59:00Z"/>
        </w:trPr>
        <w:tc>
          <w:tcPr>
            <w:tcW w:w="631" w:type="pct"/>
          </w:tcPr>
          <w:p w:rsidR="0053197E" w:rsidRDefault="0053197E" w:rsidP="00492D83">
            <w:pPr>
              <w:jc w:val="left"/>
              <w:rPr>
                <w:ins w:id="13" w:author="Gao, Guan-Wei (高貫偉 ITC)" w:date="2012-04-27T07:59:00Z"/>
                <w:rFonts w:ascii="Arial" w:eastAsia="宋体" w:hAnsi="Arial" w:cs="Times New Roman"/>
                <w:color w:val="000000" w:themeColor="text1"/>
                <w:szCs w:val="18"/>
              </w:rPr>
            </w:pPr>
            <w:ins w:id="14" w:author="Gao, Guan-Wei (高貫偉 ITC)" w:date="2012-04-27T07:59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业务规则</w:t>
              </w:r>
            </w:ins>
          </w:p>
        </w:tc>
        <w:tc>
          <w:tcPr>
            <w:tcW w:w="733" w:type="pct"/>
          </w:tcPr>
          <w:p w:rsidR="0053197E" w:rsidRDefault="0053197E" w:rsidP="00492D83">
            <w:pPr>
              <w:jc w:val="left"/>
              <w:rPr>
                <w:ins w:id="15" w:author="Gao, Guan-Wei (高貫偉 ITC)" w:date="2012-04-27T07:59:00Z"/>
                <w:rFonts w:ascii="Arial" w:eastAsia="宋体" w:hAnsi="Arial" w:cs="Times New Roman"/>
                <w:color w:val="000000" w:themeColor="text1"/>
                <w:szCs w:val="18"/>
              </w:rPr>
            </w:pPr>
            <w:ins w:id="16" w:author="Gao, Guan-Wei (高貫偉 ITC)" w:date="2012-04-27T07:59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业务规则</w:t>
              </w:r>
            </w:ins>
          </w:p>
        </w:tc>
        <w:tc>
          <w:tcPr>
            <w:tcW w:w="841" w:type="pct"/>
          </w:tcPr>
          <w:p w:rsidR="0053197E" w:rsidRDefault="0053197E" w:rsidP="00492D83">
            <w:pPr>
              <w:jc w:val="left"/>
              <w:rPr>
                <w:ins w:id="17" w:author="Gao, Guan-Wei (高貫偉 ITC)" w:date="2012-04-27T07:59:00Z"/>
                <w:rFonts w:ascii="Arial" w:eastAsia="宋体" w:hAnsi="Arial" w:cs="Times New Roman"/>
                <w:color w:val="000000" w:themeColor="text1"/>
                <w:szCs w:val="18"/>
              </w:rPr>
            </w:pPr>
            <w:ins w:id="18" w:author="Gao, Guan-Wei (高貫偉 ITC)" w:date="2012-04-27T07:59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统一设计</w:t>
              </w:r>
            </w:ins>
          </w:p>
        </w:tc>
        <w:tc>
          <w:tcPr>
            <w:tcW w:w="1382" w:type="pct"/>
          </w:tcPr>
          <w:p w:rsidR="0053197E" w:rsidRDefault="0053197E" w:rsidP="006E163E">
            <w:pPr>
              <w:jc w:val="left"/>
              <w:rPr>
                <w:ins w:id="19" w:author="Gao, Guan-Wei (高貫偉 ITC)" w:date="2012-04-27T07:59:00Z"/>
                <w:rFonts w:ascii="Arial" w:eastAsia="宋体" w:hAnsi="Arial" w:cs="Times New Roman"/>
                <w:color w:val="000000" w:themeColor="text1"/>
                <w:szCs w:val="18"/>
              </w:rPr>
            </w:pPr>
            <w:ins w:id="20" w:author="Gao, Guan-Wei (高貫偉 ITC)" w:date="2012-04-27T07:59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修改</w:t>
              </w:r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PrintLog</w:t>
              </w:r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记录内容</w:t>
              </w:r>
            </w:ins>
          </w:p>
        </w:tc>
        <w:tc>
          <w:tcPr>
            <w:tcW w:w="800" w:type="pct"/>
          </w:tcPr>
          <w:p w:rsidR="0053197E" w:rsidRDefault="0053197E" w:rsidP="006E163E">
            <w:pPr>
              <w:jc w:val="left"/>
              <w:rPr>
                <w:ins w:id="21" w:author="Gao, Guan-Wei (高貫偉 ITC)" w:date="2012-04-27T07:59:00Z"/>
                <w:rFonts w:ascii="Arial" w:eastAsia="宋体" w:hAnsi="Arial"/>
                <w:color w:val="000000" w:themeColor="text1"/>
                <w:szCs w:val="18"/>
              </w:rPr>
            </w:pPr>
            <w:ins w:id="22" w:author="Gao, Guan-Wei (高貫偉 ITC)" w:date="2012-04-27T07:59:00Z">
              <w:r>
                <w:rPr>
                  <w:rFonts w:ascii="Arial" w:eastAsia="宋体" w:hAnsi="Arial" w:hint="eastAsia"/>
                  <w:color w:val="000000" w:themeColor="text1"/>
                  <w:szCs w:val="18"/>
                </w:rPr>
                <w:t>2012</w:t>
              </w:r>
            </w:ins>
            <w:ins w:id="23" w:author="Gao, Guan-Wei (高貫偉 ITC)" w:date="2012-04-27T08:00:00Z">
              <w:r>
                <w:rPr>
                  <w:rFonts w:ascii="Arial" w:eastAsia="宋体" w:hAnsi="Arial" w:hint="eastAsia"/>
                  <w:color w:val="000000" w:themeColor="text1"/>
                  <w:szCs w:val="18"/>
                </w:rPr>
                <w:t>-4-27</w:t>
              </w:r>
            </w:ins>
          </w:p>
        </w:tc>
        <w:tc>
          <w:tcPr>
            <w:tcW w:w="613" w:type="pct"/>
          </w:tcPr>
          <w:p w:rsidR="0053197E" w:rsidRDefault="0053197E" w:rsidP="006E163E">
            <w:pPr>
              <w:jc w:val="left"/>
              <w:rPr>
                <w:ins w:id="24" w:author="Gao, Guan-Wei (高貫偉 ITC)" w:date="2012-04-27T07:59:00Z"/>
                <w:rFonts w:ascii="Arial" w:eastAsia="宋体" w:hAnsi="Arial" w:cs="Times New Roman"/>
                <w:color w:val="000000" w:themeColor="text1"/>
                <w:szCs w:val="18"/>
              </w:rPr>
            </w:pPr>
          </w:p>
        </w:tc>
      </w:tr>
      <w:tr w:rsidR="006B2649" w:rsidRPr="000A21E7" w:rsidTr="00AD06AB">
        <w:trPr>
          <w:jc w:val="center"/>
          <w:ins w:id="25" w:author="Gao, Guan-Wei (高貫偉 ITC)" w:date="2012-05-22T14:09:00Z"/>
        </w:trPr>
        <w:tc>
          <w:tcPr>
            <w:tcW w:w="631" w:type="pct"/>
          </w:tcPr>
          <w:p w:rsidR="006B2649" w:rsidRDefault="006B2649" w:rsidP="00492D83">
            <w:pPr>
              <w:jc w:val="left"/>
              <w:rPr>
                <w:ins w:id="26" w:author="Gao, Guan-Wei (高貫偉 ITC)" w:date="2012-05-22T14:09:00Z"/>
                <w:rFonts w:ascii="Arial" w:eastAsia="宋体" w:hAnsi="Arial" w:cs="Times New Roman" w:hint="eastAsia"/>
                <w:color w:val="000000" w:themeColor="text1"/>
                <w:szCs w:val="18"/>
              </w:rPr>
            </w:pPr>
            <w:ins w:id="27" w:author="Gao, Guan-Wei (高貫偉 ITC)" w:date="2012-05-22T14:09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业务规则</w:t>
              </w:r>
            </w:ins>
          </w:p>
        </w:tc>
        <w:tc>
          <w:tcPr>
            <w:tcW w:w="733" w:type="pct"/>
          </w:tcPr>
          <w:p w:rsidR="006B2649" w:rsidRDefault="006B2649" w:rsidP="00492D83">
            <w:pPr>
              <w:jc w:val="left"/>
              <w:rPr>
                <w:ins w:id="28" w:author="Gao, Guan-Wei (高貫偉 ITC)" w:date="2012-05-22T14:09:00Z"/>
                <w:rFonts w:ascii="Arial" w:eastAsia="宋体" w:hAnsi="Arial" w:cs="Times New Roman" w:hint="eastAsia"/>
                <w:color w:val="000000" w:themeColor="text1"/>
                <w:szCs w:val="18"/>
              </w:rPr>
            </w:pPr>
            <w:ins w:id="29" w:author="Gao, Guan-Wei (高貫偉 ITC)" w:date="2012-05-22T14:09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业务规则</w:t>
              </w:r>
            </w:ins>
          </w:p>
        </w:tc>
        <w:tc>
          <w:tcPr>
            <w:tcW w:w="841" w:type="pct"/>
          </w:tcPr>
          <w:p w:rsidR="006B2649" w:rsidRDefault="006B2649" w:rsidP="00492D83">
            <w:pPr>
              <w:jc w:val="left"/>
              <w:rPr>
                <w:ins w:id="30" w:author="Gao, Guan-Wei (高貫偉 ITC)" w:date="2012-05-22T14:09:00Z"/>
                <w:rFonts w:ascii="Arial" w:eastAsia="宋体" w:hAnsi="Arial" w:cs="Times New Roman" w:hint="eastAsia"/>
                <w:color w:val="000000" w:themeColor="text1"/>
                <w:szCs w:val="18"/>
              </w:rPr>
            </w:pPr>
            <w:ins w:id="31" w:author="Gao, Guan-Wei (高貫偉 ITC)" w:date="2012-05-22T14:09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新需求</w:t>
              </w:r>
            </w:ins>
          </w:p>
        </w:tc>
        <w:tc>
          <w:tcPr>
            <w:tcW w:w="1382" w:type="pct"/>
          </w:tcPr>
          <w:p w:rsidR="006B2649" w:rsidRDefault="006B2649" w:rsidP="006E163E">
            <w:pPr>
              <w:jc w:val="left"/>
              <w:rPr>
                <w:ins w:id="32" w:author="Gao, Guan-Wei (高貫偉 ITC)" w:date="2012-05-22T14:09:00Z"/>
                <w:rFonts w:ascii="Arial" w:eastAsia="宋体" w:hAnsi="Arial" w:cs="Times New Roman" w:hint="eastAsia"/>
                <w:color w:val="000000" w:themeColor="text1"/>
                <w:szCs w:val="18"/>
              </w:rPr>
            </w:pPr>
            <w:ins w:id="33" w:author="Gao, Guan-Wei (高貫偉 ITC)" w:date="2012-05-22T14:09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刷入</w:t>
              </w:r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7777</w:t>
              </w:r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，清空</w:t>
              </w:r>
            </w:ins>
            <w:ins w:id="34" w:author="Gao, Guan-Wei (高貫偉 ITC)" w:date="2012-05-22T14:11:00Z">
              <w:r w:rsidR="00697FE9"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除</w:t>
              </w:r>
              <w:r w:rsidR="00697FE9"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Station</w:t>
              </w:r>
              <w:r w:rsidR="00697FE9"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和</w:t>
              </w:r>
            </w:ins>
            <w:ins w:id="35" w:author="Gao, Guan-Wei (高貫偉 ITC)" w:date="2012-05-22T14:10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Line</w:t>
              </w:r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外所有信息</w:t>
              </w:r>
            </w:ins>
          </w:p>
        </w:tc>
        <w:tc>
          <w:tcPr>
            <w:tcW w:w="800" w:type="pct"/>
          </w:tcPr>
          <w:p w:rsidR="006B2649" w:rsidRPr="00903A91" w:rsidRDefault="00903A91" w:rsidP="006E163E">
            <w:pPr>
              <w:jc w:val="left"/>
              <w:rPr>
                <w:ins w:id="36" w:author="Gao, Guan-Wei (高貫偉 ITC)" w:date="2012-05-22T14:09:00Z"/>
                <w:rFonts w:ascii="Arial" w:eastAsia="宋体" w:hAnsi="Arial" w:hint="eastAsia"/>
                <w:color w:val="000000" w:themeColor="text1"/>
                <w:szCs w:val="18"/>
              </w:rPr>
            </w:pPr>
            <w:ins w:id="37" w:author="Gao, Guan-Wei (高貫偉 ITC)" w:date="2012-05-22T14:10:00Z">
              <w:r>
                <w:rPr>
                  <w:rFonts w:ascii="Arial" w:eastAsia="宋体" w:hAnsi="Arial" w:hint="eastAsia"/>
                  <w:color w:val="000000" w:themeColor="text1"/>
                  <w:szCs w:val="18"/>
                </w:rPr>
                <w:t>2012-5-22</w:t>
              </w:r>
            </w:ins>
          </w:p>
        </w:tc>
        <w:tc>
          <w:tcPr>
            <w:tcW w:w="613" w:type="pct"/>
          </w:tcPr>
          <w:p w:rsidR="006B2649" w:rsidRDefault="00903A91" w:rsidP="006E163E">
            <w:pPr>
              <w:jc w:val="left"/>
              <w:rPr>
                <w:ins w:id="38" w:author="Gao, Guan-Wei (高貫偉 ITC)" w:date="2012-05-22T14:09:00Z"/>
                <w:rFonts w:ascii="Arial" w:eastAsia="宋体" w:hAnsi="Arial" w:cs="Times New Roman"/>
                <w:color w:val="000000" w:themeColor="text1"/>
                <w:szCs w:val="18"/>
              </w:rPr>
            </w:pPr>
            <w:ins w:id="39" w:author="Gao, Guan-Wei (高貫偉 ITC)" w:date="2012-05-22T14:10:00Z">
              <w:r>
                <w:rPr>
                  <w:rFonts w:ascii="Arial" w:eastAsia="宋体" w:hAnsi="Arial" w:cs="Times New Roman" w:hint="eastAsia"/>
                  <w:color w:val="000000" w:themeColor="text1"/>
                  <w:szCs w:val="18"/>
                </w:rPr>
                <w:t>0.02a</w:t>
              </w:r>
            </w:ins>
          </w:p>
        </w:tc>
      </w:tr>
    </w:tbl>
    <w:p w:rsidR="00F84835" w:rsidRPr="000A21E7" w:rsidRDefault="00F84835" w:rsidP="00371BF0">
      <w:pPr>
        <w:jc w:val="left"/>
        <w:rPr>
          <w:color w:val="000000" w:themeColor="text1"/>
        </w:rPr>
      </w:pPr>
    </w:p>
    <w:p w:rsidR="00D57689" w:rsidRPr="000A21E7" w:rsidRDefault="00D57689" w:rsidP="00371BF0">
      <w:pPr>
        <w:widowControl/>
        <w:jc w:val="left"/>
        <w:rPr>
          <w:color w:val="000000" w:themeColor="text1"/>
        </w:rPr>
      </w:pPr>
      <w:r w:rsidRPr="000A21E7">
        <w:rPr>
          <w:color w:val="000000" w:themeColor="text1"/>
        </w:rPr>
        <w:br w:type="page"/>
      </w:r>
    </w:p>
    <w:p w:rsidR="00D57689" w:rsidRPr="000A21E7" w:rsidRDefault="00243F16" w:rsidP="002A1F57">
      <w:pPr>
        <w:jc w:val="center"/>
        <w:rPr>
          <w:rFonts w:ascii="SimHei" w:eastAsia="SimHei"/>
          <w:b/>
          <w:color w:val="000000" w:themeColor="text1"/>
          <w:sz w:val="30"/>
          <w:szCs w:val="30"/>
        </w:rPr>
      </w:pPr>
      <w:r w:rsidRPr="000A21E7">
        <w:rPr>
          <w:rFonts w:ascii="SimHei" w:eastAsia="SimHei" w:hint="eastAsia"/>
          <w:b/>
          <w:color w:val="000000" w:themeColor="text1"/>
          <w:sz w:val="30"/>
          <w:szCs w:val="30"/>
        </w:rPr>
        <w:lastRenderedPageBreak/>
        <w:t>目录</w:t>
      </w:r>
    </w:p>
    <w:p w:rsidR="00631A68" w:rsidRPr="000A21E7" w:rsidRDefault="000F001C">
      <w:pPr>
        <w:pStyle w:val="10"/>
        <w:tabs>
          <w:tab w:val="left" w:pos="420"/>
          <w:tab w:val="right" w:leader="dot" w:pos="8296"/>
        </w:tabs>
        <w:rPr>
          <w:noProof/>
          <w:color w:val="000000" w:themeColor="text1"/>
        </w:rPr>
      </w:pPr>
      <w:r w:rsidRPr="000A21E7">
        <w:rPr>
          <w:color w:val="000000" w:themeColor="text1"/>
        </w:rPr>
        <w:fldChar w:fldCharType="begin"/>
      </w:r>
      <w:r w:rsidR="00243F16" w:rsidRPr="000A21E7">
        <w:rPr>
          <w:color w:val="000000" w:themeColor="text1"/>
        </w:rPr>
        <w:instrText xml:space="preserve"> </w:instrText>
      </w:r>
      <w:r w:rsidR="00243F16" w:rsidRPr="000A21E7">
        <w:rPr>
          <w:rFonts w:hint="eastAsia"/>
          <w:color w:val="000000" w:themeColor="text1"/>
        </w:rPr>
        <w:instrText>TOC \o "1-4" \h \z \u</w:instrText>
      </w:r>
      <w:r w:rsidR="00243F16" w:rsidRPr="000A21E7">
        <w:rPr>
          <w:color w:val="000000" w:themeColor="text1"/>
        </w:rPr>
        <w:instrText xml:space="preserve"> </w:instrText>
      </w:r>
      <w:r w:rsidRPr="000A21E7">
        <w:rPr>
          <w:color w:val="000000" w:themeColor="text1"/>
        </w:rPr>
        <w:fldChar w:fldCharType="separate"/>
      </w:r>
      <w:hyperlink w:anchor="_Toc308109158" w:history="1">
        <w:r w:rsidR="00631A68" w:rsidRPr="000A21E7">
          <w:rPr>
            <w:rStyle w:val="a7"/>
            <w:rFonts w:ascii="Times New Roman" w:eastAsia="SimHei" w:hAnsi="Times New Roman" w:cs="Times New Roman"/>
            <w:noProof/>
            <w:color w:val="000000" w:themeColor="text1"/>
          </w:rPr>
          <w:t>0</w:t>
        </w:r>
        <w:r w:rsidR="00631A68" w:rsidRPr="000A21E7">
          <w:rPr>
            <w:noProof/>
            <w:color w:val="000000" w:themeColor="text1"/>
          </w:rPr>
          <w:tab/>
        </w:r>
        <w:r w:rsidR="00631A68" w:rsidRPr="000A21E7">
          <w:rPr>
            <w:rStyle w:val="a7"/>
            <w:rFonts w:ascii="Times New Roman" w:eastAsia="SimHei" w:hint="eastAsia"/>
            <w:noProof/>
            <w:color w:val="000000" w:themeColor="text1"/>
          </w:rPr>
          <w:t>前言</w:t>
        </w:r>
        <w:r w:rsidR="00631A68" w:rsidRPr="000A21E7">
          <w:rPr>
            <w:noProof/>
            <w:webHidden/>
            <w:color w:val="000000" w:themeColor="text1"/>
          </w:rPr>
          <w:tab/>
        </w:r>
        <w:r w:rsidRPr="000A21E7">
          <w:rPr>
            <w:noProof/>
            <w:webHidden/>
            <w:color w:val="000000" w:themeColor="text1"/>
          </w:rPr>
          <w:fldChar w:fldCharType="begin"/>
        </w:r>
        <w:r w:rsidR="00631A68" w:rsidRPr="000A21E7">
          <w:rPr>
            <w:noProof/>
            <w:webHidden/>
            <w:color w:val="000000" w:themeColor="text1"/>
          </w:rPr>
          <w:instrText xml:space="preserve"> PAGEREF _Toc308109158 \h </w:instrText>
        </w:r>
        <w:r w:rsidRPr="000A21E7">
          <w:rPr>
            <w:noProof/>
            <w:webHidden/>
            <w:color w:val="000000" w:themeColor="text1"/>
          </w:rPr>
        </w:r>
        <w:r w:rsidRPr="000A21E7">
          <w:rPr>
            <w:noProof/>
            <w:webHidden/>
            <w:color w:val="000000" w:themeColor="text1"/>
          </w:rPr>
          <w:fldChar w:fldCharType="separate"/>
        </w:r>
        <w:r w:rsidR="00631A68" w:rsidRPr="000A21E7">
          <w:rPr>
            <w:noProof/>
            <w:webHidden/>
            <w:color w:val="000000" w:themeColor="text1"/>
          </w:rPr>
          <w:t>4</w:t>
        </w:r>
        <w:r w:rsidRPr="000A21E7">
          <w:rPr>
            <w:noProof/>
            <w:webHidden/>
            <w:color w:val="000000" w:themeColor="text1"/>
          </w:rPr>
          <w:fldChar w:fldCharType="end"/>
        </w:r>
      </w:hyperlink>
    </w:p>
    <w:p w:rsidR="00631A68" w:rsidRPr="000A21E7" w:rsidRDefault="000F001C">
      <w:pPr>
        <w:pStyle w:val="20"/>
        <w:tabs>
          <w:tab w:val="left" w:pos="1050"/>
          <w:tab w:val="right" w:leader="dot" w:pos="8296"/>
        </w:tabs>
        <w:rPr>
          <w:noProof/>
          <w:color w:val="000000" w:themeColor="text1"/>
        </w:rPr>
      </w:pPr>
      <w:hyperlink w:anchor="_Toc308109159" w:history="1">
        <w:r w:rsidR="00631A68" w:rsidRPr="000A21E7">
          <w:rPr>
            <w:rStyle w:val="a7"/>
            <w:rFonts w:ascii="Times New Roman" w:eastAsia="SimHei" w:hAnsi="Times New Roman" w:cs="Times New Roman"/>
            <w:noProof/>
            <w:color w:val="000000" w:themeColor="text1"/>
          </w:rPr>
          <w:t>0.1</w:t>
        </w:r>
        <w:r w:rsidR="00631A68" w:rsidRPr="000A21E7">
          <w:rPr>
            <w:noProof/>
            <w:color w:val="000000" w:themeColor="text1"/>
          </w:rPr>
          <w:tab/>
        </w:r>
        <w:r w:rsidR="00631A68" w:rsidRPr="000A21E7">
          <w:rPr>
            <w:rStyle w:val="a7"/>
            <w:rFonts w:ascii="Times New Roman" w:eastAsia="SimHei" w:hAnsi="Times New Roman"/>
            <w:noProof/>
            <w:color w:val="000000" w:themeColor="text1"/>
          </w:rPr>
          <w:t>Introduction</w:t>
        </w:r>
        <w:r w:rsidR="00631A68" w:rsidRPr="000A21E7">
          <w:rPr>
            <w:noProof/>
            <w:webHidden/>
            <w:color w:val="000000" w:themeColor="text1"/>
          </w:rPr>
          <w:tab/>
        </w:r>
        <w:r w:rsidRPr="000A21E7">
          <w:rPr>
            <w:noProof/>
            <w:webHidden/>
            <w:color w:val="000000" w:themeColor="text1"/>
          </w:rPr>
          <w:fldChar w:fldCharType="begin"/>
        </w:r>
        <w:r w:rsidR="00631A68" w:rsidRPr="000A21E7">
          <w:rPr>
            <w:noProof/>
            <w:webHidden/>
            <w:color w:val="000000" w:themeColor="text1"/>
          </w:rPr>
          <w:instrText xml:space="preserve"> PAGEREF _Toc308109159 \h </w:instrText>
        </w:r>
        <w:r w:rsidRPr="000A21E7">
          <w:rPr>
            <w:noProof/>
            <w:webHidden/>
            <w:color w:val="000000" w:themeColor="text1"/>
          </w:rPr>
        </w:r>
        <w:r w:rsidRPr="000A21E7">
          <w:rPr>
            <w:noProof/>
            <w:webHidden/>
            <w:color w:val="000000" w:themeColor="text1"/>
          </w:rPr>
          <w:fldChar w:fldCharType="separate"/>
        </w:r>
        <w:r w:rsidR="00631A68" w:rsidRPr="000A21E7">
          <w:rPr>
            <w:noProof/>
            <w:webHidden/>
            <w:color w:val="000000" w:themeColor="text1"/>
          </w:rPr>
          <w:t>4</w:t>
        </w:r>
        <w:r w:rsidRPr="000A21E7">
          <w:rPr>
            <w:noProof/>
            <w:webHidden/>
            <w:color w:val="000000" w:themeColor="text1"/>
          </w:rPr>
          <w:fldChar w:fldCharType="end"/>
        </w:r>
      </w:hyperlink>
    </w:p>
    <w:p w:rsidR="00631A68" w:rsidRPr="000A21E7" w:rsidRDefault="000F001C">
      <w:pPr>
        <w:pStyle w:val="20"/>
        <w:tabs>
          <w:tab w:val="left" w:pos="1050"/>
          <w:tab w:val="right" w:leader="dot" w:pos="8296"/>
        </w:tabs>
        <w:rPr>
          <w:noProof/>
          <w:color w:val="000000" w:themeColor="text1"/>
        </w:rPr>
      </w:pPr>
      <w:hyperlink w:anchor="_Toc308109160" w:history="1">
        <w:r w:rsidR="00631A68" w:rsidRPr="000A21E7">
          <w:rPr>
            <w:rStyle w:val="a7"/>
            <w:rFonts w:ascii="Times New Roman" w:eastAsia="SimHei" w:hAnsi="Times New Roman" w:cs="Times New Roman"/>
            <w:noProof/>
            <w:color w:val="000000" w:themeColor="text1"/>
          </w:rPr>
          <w:t>0.2</w:t>
        </w:r>
        <w:r w:rsidR="00631A68" w:rsidRPr="000A21E7">
          <w:rPr>
            <w:noProof/>
            <w:color w:val="000000" w:themeColor="text1"/>
          </w:rPr>
          <w:tab/>
        </w:r>
        <w:r w:rsidR="00631A68" w:rsidRPr="000A21E7">
          <w:rPr>
            <w:rStyle w:val="a7"/>
            <w:rFonts w:ascii="Times New Roman" w:eastAsia="SimHei" w:hAnsi="Times New Roman"/>
            <w:noProof/>
            <w:color w:val="000000" w:themeColor="text1"/>
          </w:rPr>
          <w:t>References</w:t>
        </w:r>
        <w:r w:rsidR="00631A68" w:rsidRPr="000A21E7">
          <w:rPr>
            <w:noProof/>
            <w:webHidden/>
            <w:color w:val="000000" w:themeColor="text1"/>
          </w:rPr>
          <w:tab/>
        </w:r>
        <w:r w:rsidRPr="000A21E7">
          <w:rPr>
            <w:noProof/>
            <w:webHidden/>
            <w:color w:val="000000" w:themeColor="text1"/>
          </w:rPr>
          <w:fldChar w:fldCharType="begin"/>
        </w:r>
        <w:r w:rsidR="00631A68" w:rsidRPr="000A21E7">
          <w:rPr>
            <w:noProof/>
            <w:webHidden/>
            <w:color w:val="000000" w:themeColor="text1"/>
          </w:rPr>
          <w:instrText xml:space="preserve"> PAGEREF _Toc308109160 \h </w:instrText>
        </w:r>
        <w:r w:rsidRPr="000A21E7">
          <w:rPr>
            <w:noProof/>
            <w:webHidden/>
            <w:color w:val="000000" w:themeColor="text1"/>
          </w:rPr>
        </w:r>
        <w:r w:rsidRPr="000A21E7">
          <w:rPr>
            <w:noProof/>
            <w:webHidden/>
            <w:color w:val="000000" w:themeColor="text1"/>
          </w:rPr>
          <w:fldChar w:fldCharType="separate"/>
        </w:r>
        <w:r w:rsidR="00631A68" w:rsidRPr="000A21E7">
          <w:rPr>
            <w:noProof/>
            <w:webHidden/>
            <w:color w:val="000000" w:themeColor="text1"/>
          </w:rPr>
          <w:t>4</w:t>
        </w:r>
        <w:r w:rsidRPr="000A21E7">
          <w:rPr>
            <w:noProof/>
            <w:webHidden/>
            <w:color w:val="000000" w:themeColor="text1"/>
          </w:rPr>
          <w:fldChar w:fldCharType="end"/>
        </w:r>
      </w:hyperlink>
    </w:p>
    <w:p w:rsidR="00631A68" w:rsidRPr="000A21E7" w:rsidRDefault="000F001C">
      <w:pPr>
        <w:pStyle w:val="20"/>
        <w:tabs>
          <w:tab w:val="left" w:pos="1050"/>
          <w:tab w:val="right" w:leader="dot" w:pos="8296"/>
        </w:tabs>
        <w:rPr>
          <w:noProof/>
          <w:color w:val="000000" w:themeColor="text1"/>
        </w:rPr>
      </w:pPr>
      <w:hyperlink w:anchor="_Toc308109161" w:history="1">
        <w:r w:rsidR="00631A68" w:rsidRPr="000A21E7">
          <w:rPr>
            <w:rStyle w:val="a7"/>
            <w:rFonts w:ascii="Times New Roman" w:eastAsia="SimHei" w:hAnsi="Times New Roman" w:cs="Times New Roman"/>
            <w:noProof/>
            <w:color w:val="000000" w:themeColor="text1"/>
          </w:rPr>
          <w:t>0.3</w:t>
        </w:r>
        <w:r w:rsidR="00631A68" w:rsidRPr="000A21E7">
          <w:rPr>
            <w:noProof/>
            <w:color w:val="000000" w:themeColor="text1"/>
          </w:rPr>
          <w:tab/>
        </w:r>
        <w:r w:rsidR="00631A68" w:rsidRPr="000A21E7">
          <w:rPr>
            <w:rStyle w:val="a7"/>
            <w:rFonts w:ascii="Times New Roman" w:eastAsia="SimHei" w:hAnsi="Times New Roman"/>
            <w:noProof/>
            <w:color w:val="000000" w:themeColor="text1"/>
          </w:rPr>
          <w:t>Combine Key Parts</w:t>
        </w:r>
        <w:r w:rsidR="00631A68" w:rsidRPr="000A21E7">
          <w:rPr>
            <w:noProof/>
            <w:webHidden/>
            <w:color w:val="000000" w:themeColor="text1"/>
          </w:rPr>
          <w:tab/>
        </w:r>
        <w:r w:rsidRPr="000A21E7">
          <w:rPr>
            <w:noProof/>
            <w:webHidden/>
            <w:color w:val="000000" w:themeColor="text1"/>
          </w:rPr>
          <w:fldChar w:fldCharType="begin"/>
        </w:r>
        <w:r w:rsidR="00631A68" w:rsidRPr="000A21E7">
          <w:rPr>
            <w:noProof/>
            <w:webHidden/>
            <w:color w:val="000000" w:themeColor="text1"/>
          </w:rPr>
          <w:instrText xml:space="preserve"> PAGEREF _Toc308109161 \h </w:instrText>
        </w:r>
        <w:r w:rsidRPr="000A21E7">
          <w:rPr>
            <w:noProof/>
            <w:webHidden/>
            <w:color w:val="000000" w:themeColor="text1"/>
          </w:rPr>
        </w:r>
        <w:r w:rsidRPr="000A21E7">
          <w:rPr>
            <w:noProof/>
            <w:webHidden/>
            <w:color w:val="000000" w:themeColor="text1"/>
          </w:rPr>
          <w:fldChar w:fldCharType="separate"/>
        </w:r>
        <w:r w:rsidR="00631A68" w:rsidRPr="000A21E7">
          <w:rPr>
            <w:noProof/>
            <w:webHidden/>
            <w:color w:val="000000" w:themeColor="text1"/>
          </w:rPr>
          <w:t>4</w:t>
        </w:r>
        <w:r w:rsidRPr="000A21E7">
          <w:rPr>
            <w:noProof/>
            <w:webHidden/>
            <w:color w:val="000000" w:themeColor="text1"/>
          </w:rPr>
          <w:fldChar w:fldCharType="end"/>
        </w:r>
      </w:hyperlink>
    </w:p>
    <w:p w:rsidR="00631A68" w:rsidRPr="000A21E7" w:rsidRDefault="000F001C">
      <w:pPr>
        <w:pStyle w:val="10"/>
        <w:tabs>
          <w:tab w:val="left" w:pos="420"/>
          <w:tab w:val="right" w:leader="dot" w:pos="8296"/>
        </w:tabs>
        <w:rPr>
          <w:noProof/>
          <w:color w:val="000000" w:themeColor="text1"/>
        </w:rPr>
      </w:pPr>
      <w:hyperlink w:anchor="_Toc308109162" w:history="1">
        <w:r w:rsidR="00631A68" w:rsidRPr="000A21E7">
          <w:rPr>
            <w:rStyle w:val="a7"/>
            <w:rFonts w:ascii="Times New Roman" w:hAnsi="Times New Roman" w:cs="Times New Roman"/>
            <w:noProof/>
            <w:color w:val="000000" w:themeColor="text1"/>
          </w:rPr>
          <w:t>1</w:t>
        </w:r>
        <w:r w:rsidR="00631A68" w:rsidRPr="000A21E7">
          <w:rPr>
            <w:noProof/>
            <w:color w:val="000000" w:themeColor="text1"/>
          </w:rPr>
          <w:tab/>
        </w:r>
        <w:r w:rsidR="00631A68" w:rsidRPr="000A21E7">
          <w:rPr>
            <w:rStyle w:val="a7"/>
            <w:noProof/>
            <w:color w:val="000000" w:themeColor="text1"/>
          </w:rPr>
          <w:t>Appendix</w:t>
        </w:r>
        <w:r w:rsidR="00631A68" w:rsidRPr="000A21E7">
          <w:rPr>
            <w:noProof/>
            <w:webHidden/>
            <w:color w:val="000000" w:themeColor="text1"/>
          </w:rPr>
          <w:tab/>
        </w:r>
        <w:r w:rsidRPr="000A21E7">
          <w:rPr>
            <w:noProof/>
            <w:webHidden/>
            <w:color w:val="000000" w:themeColor="text1"/>
          </w:rPr>
          <w:fldChar w:fldCharType="begin"/>
        </w:r>
        <w:r w:rsidR="00631A68" w:rsidRPr="000A21E7">
          <w:rPr>
            <w:noProof/>
            <w:webHidden/>
            <w:color w:val="000000" w:themeColor="text1"/>
          </w:rPr>
          <w:instrText xml:space="preserve"> PAGEREF _Toc308109162 \h </w:instrText>
        </w:r>
        <w:r w:rsidRPr="000A21E7">
          <w:rPr>
            <w:noProof/>
            <w:webHidden/>
            <w:color w:val="000000" w:themeColor="text1"/>
          </w:rPr>
        </w:r>
        <w:r w:rsidRPr="000A21E7">
          <w:rPr>
            <w:noProof/>
            <w:webHidden/>
            <w:color w:val="000000" w:themeColor="text1"/>
          </w:rPr>
          <w:fldChar w:fldCharType="separate"/>
        </w:r>
        <w:r w:rsidR="00631A68" w:rsidRPr="000A21E7">
          <w:rPr>
            <w:noProof/>
            <w:webHidden/>
            <w:color w:val="000000" w:themeColor="text1"/>
          </w:rPr>
          <w:t>7</w:t>
        </w:r>
        <w:r w:rsidRPr="000A21E7">
          <w:rPr>
            <w:noProof/>
            <w:webHidden/>
            <w:color w:val="000000" w:themeColor="text1"/>
          </w:rPr>
          <w:fldChar w:fldCharType="end"/>
        </w:r>
      </w:hyperlink>
    </w:p>
    <w:p w:rsidR="00243F16" w:rsidRPr="000A21E7" w:rsidRDefault="000F001C" w:rsidP="00371BF0">
      <w:pPr>
        <w:jc w:val="left"/>
        <w:rPr>
          <w:color w:val="000000" w:themeColor="text1"/>
        </w:rPr>
      </w:pPr>
      <w:r w:rsidRPr="000A21E7">
        <w:rPr>
          <w:color w:val="000000" w:themeColor="text1"/>
        </w:rPr>
        <w:fldChar w:fldCharType="end"/>
      </w:r>
    </w:p>
    <w:p w:rsidR="00F84835" w:rsidRPr="000A21E7" w:rsidRDefault="00F84835" w:rsidP="00371BF0">
      <w:pPr>
        <w:widowControl/>
        <w:jc w:val="left"/>
        <w:rPr>
          <w:color w:val="000000" w:themeColor="text1"/>
        </w:rPr>
      </w:pPr>
      <w:r w:rsidRPr="000A21E7">
        <w:rPr>
          <w:color w:val="000000" w:themeColor="text1"/>
        </w:rPr>
        <w:br w:type="page"/>
      </w:r>
    </w:p>
    <w:p w:rsidR="00F84835" w:rsidRPr="000A21E7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30"/>
        </w:rPr>
      </w:pPr>
      <w:bookmarkStart w:id="40" w:name="_Toc308109158"/>
      <w:r w:rsidRPr="000A21E7">
        <w:rPr>
          <w:rFonts w:ascii="Times New Roman" w:eastAsia="SimHei" w:hint="eastAsia"/>
          <w:color w:val="000000" w:themeColor="text1"/>
          <w:sz w:val="30"/>
        </w:rPr>
        <w:t>前言</w:t>
      </w:r>
      <w:bookmarkEnd w:id="40"/>
    </w:p>
    <w:p w:rsidR="00AE1638" w:rsidRPr="000A21E7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41" w:name="_Toc308109159"/>
      <w:r w:rsidRPr="000A21E7">
        <w:rPr>
          <w:rFonts w:ascii="Times New Roman" w:eastAsia="SimHei" w:hAnsi="Times New Roman"/>
          <w:color w:val="000000" w:themeColor="text1"/>
          <w:sz w:val="28"/>
          <w:szCs w:val="28"/>
        </w:rPr>
        <w:t>Introduction</w:t>
      </w:r>
      <w:bookmarkEnd w:id="41"/>
    </w:p>
    <w:p w:rsidR="0030459F" w:rsidRPr="000A21E7" w:rsidRDefault="0030459F" w:rsidP="0030459F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0A21E7">
        <w:rPr>
          <w:rFonts w:ascii="Arial" w:eastAsia="SimSun" w:hAnsi="Arial" w:hint="eastAsia"/>
          <w:color w:val="000000" w:themeColor="text1"/>
        </w:rPr>
        <w:t>本文档用于定义</w:t>
      </w:r>
      <w:r w:rsidRPr="000A21E7">
        <w:rPr>
          <w:rFonts w:ascii="Arial" w:eastAsia="SimSun" w:hAnsi="Arial" w:hint="eastAsia"/>
          <w:color w:val="000000" w:themeColor="text1"/>
        </w:rPr>
        <w:t>[</w:t>
      </w:r>
      <w:r w:rsidR="009C70B0" w:rsidRPr="000A21E7">
        <w:rPr>
          <w:rFonts w:ascii="Arial" w:eastAsia="SimSun" w:hAnsi="Arial" w:hint="eastAsia"/>
          <w:color w:val="000000" w:themeColor="text1"/>
        </w:rPr>
        <w:t>FA</w:t>
      </w:r>
      <w:r w:rsidR="004359C2" w:rsidRPr="000A21E7">
        <w:rPr>
          <w:rFonts w:ascii="Arial" w:eastAsia="SimSun" w:hAnsi="Arial" w:hint="eastAsia"/>
          <w:color w:val="000000" w:themeColor="text1"/>
        </w:rPr>
        <w:t xml:space="preserve"> Combine Key Parts</w:t>
      </w:r>
      <w:r w:rsidRPr="000A21E7">
        <w:rPr>
          <w:rFonts w:ascii="Arial" w:eastAsia="SimSun" w:hAnsi="Arial" w:hint="eastAsia"/>
          <w:color w:val="000000" w:themeColor="text1"/>
        </w:rPr>
        <w:t xml:space="preserve">] </w:t>
      </w:r>
      <w:r w:rsidRPr="000A21E7">
        <w:rPr>
          <w:rFonts w:ascii="Arial" w:eastAsia="SimSun" w:hAnsi="Arial" w:hint="eastAsia"/>
          <w:color w:val="000000" w:themeColor="text1"/>
        </w:rPr>
        <w:t>部分的业务需求，作为规格设计与程序设计的依据；读者为</w:t>
      </w:r>
      <w:r w:rsidRPr="000A21E7">
        <w:rPr>
          <w:rFonts w:ascii="Arial" w:eastAsia="SimSun" w:hAnsi="Arial" w:hint="eastAsia"/>
          <w:color w:val="000000" w:themeColor="text1"/>
        </w:rPr>
        <w:t xml:space="preserve">iMES </w:t>
      </w:r>
      <w:r w:rsidRPr="000A21E7">
        <w:rPr>
          <w:rFonts w:ascii="Arial" w:eastAsia="SimSun" w:hAnsi="Arial" w:hint="eastAsia"/>
          <w:color w:val="000000" w:themeColor="text1"/>
        </w:rPr>
        <w:t>项目的用户，设计人员，开发人员和质检人员。</w:t>
      </w:r>
    </w:p>
    <w:p w:rsidR="00082077" w:rsidRPr="000A21E7" w:rsidRDefault="00082077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AC5EBB" w:rsidRPr="000A21E7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42" w:name="_Toc308109160"/>
      <w:r w:rsidRPr="000A21E7">
        <w:rPr>
          <w:rFonts w:ascii="Times New Roman" w:eastAsia="SimHei" w:hAnsi="Times New Roman"/>
          <w:color w:val="000000" w:themeColor="text1"/>
          <w:sz w:val="28"/>
          <w:szCs w:val="28"/>
        </w:rPr>
        <w:t>References</w:t>
      </w:r>
      <w:bookmarkEnd w:id="42"/>
    </w:p>
    <w:p w:rsidR="00F10213" w:rsidRPr="000A21E7" w:rsidRDefault="00F10213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5625A" w:rsidRPr="000A21E7" w:rsidRDefault="004359C2" w:rsidP="0055625A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43" w:name="_Toc308109161"/>
      <w:r w:rsidRPr="000A21E7">
        <w:rPr>
          <w:rFonts w:ascii="Times New Roman" w:eastAsia="SimHei" w:hAnsi="Times New Roman" w:hint="eastAsia"/>
          <w:color w:val="000000" w:themeColor="text1"/>
          <w:sz w:val="28"/>
          <w:szCs w:val="28"/>
        </w:rPr>
        <w:t>Combine Key</w:t>
      </w:r>
      <w:r w:rsidR="00DC580C" w:rsidRPr="000A21E7">
        <w:rPr>
          <w:rFonts w:ascii="Times New Roman" w:eastAsia="SimHei" w:hAnsi="Times New Roman" w:hint="eastAsia"/>
          <w:color w:val="000000" w:themeColor="text1"/>
          <w:sz w:val="28"/>
          <w:szCs w:val="28"/>
        </w:rPr>
        <w:t xml:space="preserve"> Parts</w:t>
      </w:r>
      <w:bookmarkEnd w:id="43"/>
    </w:p>
    <w:p w:rsidR="0055625A" w:rsidRPr="000A21E7" w:rsidRDefault="0055625A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5625A" w:rsidRPr="000A21E7" w:rsidRDefault="0055625A" w:rsidP="0055625A">
      <w:pPr>
        <w:pStyle w:val="a8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0A21E7">
        <w:rPr>
          <w:rFonts w:eastAsia="SimHei" w:hint="eastAsia"/>
          <w:color w:val="000000" w:themeColor="text1"/>
          <w:sz w:val="24"/>
        </w:rPr>
        <w:t>功能及目标</w:t>
      </w:r>
    </w:p>
    <w:p w:rsidR="0055625A" w:rsidRPr="000A21E7" w:rsidRDefault="009C70B0" w:rsidP="0055625A">
      <w:pPr>
        <w:ind w:left="420"/>
        <w:jc w:val="left"/>
        <w:rPr>
          <w:rFonts w:ascii="Arial" w:eastAsia="SimSun" w:hAnsi="Arial"/>
          <w:color w:val="000000" w:themeColor="text1"/>
        </w:rPr>
      </w:pPr>
      <w:r w:rsidRPr="000A21E7">
        <w:rPr>
          <w:rFonts w:ascii="Arial" w:eastAsia="SimSun" w:hAnsi="Arial" w:hint="eastAsia"/>
          <w:color w:val="000000" w:themeColor="text1"/>
        </w:rPr>
        <w:t>完成</w:t>
      </w:r>
      <w:r w:rsidRPr="000A21E7">
        <w:rPr>
          <w:rFonts w:ascii="Arial" w:eastAsia="SimSun" w:hAnsi="Arial"/>
          <w:color w:val="000000" w:themeColor="text1"/>
        </w:rPr>
        <w:t>kitting Box</w:t>
      </w:r>
      <w:r w:rsidRPr="000A21E7">
        <w:rPr>
          <w:rFonts w:ascii="Arial" w:eastAsia="SimSun" w:hAnsi="Arial" w:hint="eastAsia"/>
          <w:color w:val="000000" w:themeColor="text1"/>
        </w:rPr>
        <w:t>中</w:t>
      </w:r>
      <w:r w:rsidRPr="000A21E7">
        <w:rPr>
          <w:rFonts w:ascii="Arial" w:eastAsia="SimSun" w:hAnsi="Arial"/>
          <w:color w:val="000000" w:themeColor="text1"/>
        </w:rPr>
        <w:t>Key parts label</w:t>
      </w:r>
      <w:r w:rsidRPr="000A21E7">
        <w:rPr>
          <w:rFonts w:ascii="Arial" w:eastAsia="SimSun" w:hAnsi="Arial" w:hint="eastAsia"/>
          <w:color w:val="000000" w:themeColor="text1"/>
        </w:rPr>
        <w:t>信息收集</w:t>
      </w:r>
      <w:r w:rsidR="00555C85" w:rsidRPr="000A21E7">
        <w:rPr>
          <w:rFonts w:ascii="Arial" w:eastAsia="SimSun" w:hAnsi="Arial" w:hint="eastAsia"/>
          <w:color w:val="000000" w:themeColor="text1"/>
        </w:rPr>
        <w:t>。</w:t>
      </w:r>
    </w:p>
    <w:p w:rsidR="00C835F7" w:rsidRPr="000A21E7" w:rsidRDefault="00C835F7" w:rsidP="0055625A">
      <w:pPr>
        <w:ind w:left="420"/>
        <w:jc w:val="left"/>
        <w:rPr>
          <w:rFonts w:ascii="Arial" w:eastAsia="SimSun" w:hAnsi="Arial"/>
          <w:color w:val="000000" w:themeColor="text1"/>
        </w:rPr>
      </w:pPr>
      <w:r w:rsidRPr="000A21E7">
        <w:rPr>
          <w:rFonts w:ascii="Arial" w:eastAsia="SimSun" w:hAnsi="Arial" w:hint="eastAsia"/>
          <w:color w:val="000000" w:themeColor="text1"/>
        </w:rPr>
        <w:t>目的：</w:t>
      </w:r>
      <w:r w:rsidR="009C70B0" w:rsidRPr="000A21E7">
        <w:rPr>
          <w:rFonts w:ascii="Arial" w:eastAsia="SimSun" w:hAnsi="Arial" w:hint="eastAsia"/>
          <w:color w:val="000000" w:themeColor="text1"/>
        </w:rPr>
        <w:t>比对</w:t>
      </w:r>
      <w:r w:rsidR="009C70B0" w:rsidRPr="000A21E7">
        <w:rPr>
          <w:rFonts w:ascii="Arial" w:eastAsia="SimSun" w:hAnsi="Arial"/>
          <w:color w:val="000000" w:themeColor="text1"/>
        </w:rPr>
        <w:t>kitting Box</w:t>
      </w:r>
      <w:r w:rsidR="009C70B0" w:rsidRPr="000A21E7">
        <w:rPr>
          <w:rFonts w:ascii="Arial" w:eastAsia="SimSun" w:hAnsi="Arial" w:hint="eastAsia"/>
          <w:color w:val="000000" w:themeColor="text1"/>
        </w:rPr>
        <w:t>中</w:t>
      </w:r>
      <w:r w:rsidR="009C70B0" w:rsidRPr="000A21E7">
        <w:rPr>
          <w:rFonts w:ascii="Arial" w:eastAsia="SimSun" w:hAnsi="Arial"/>
          <w:color w:val="000000" w:themeColor="text1"/>
        </w:rPr>
        <w:t>Key parts label</w:t>
      </w:r>
      <w:r w:rsidR="009C70B0" w:rsidRPr="000A21E7">
        <w:rPr>
          <w:rFonts w:ascii="Arial" w:eastAsia="SimSun" w:hAnsi="Arial" w:hint="eastAsia"/>
          <w:color w:val="000000" w:themeColor="text1"/>
        </w:rPr>
        <w:t>和系统所建资料是否一致完整；</w:t>
      </w:r>
      <w:r w:rsidRPr="000A21E7">
        <w:rPr>
          <w:rFonts w:ascii="Arial" w:eastAsia="SimSun" w:hAnsi="Arial" w:hint="eastAsia"/>
          <w:color w:val="000000" w:themeColor="text1"/>
        </w:rPr>
        <w:t>保证</w:t>
      </w:r>
      <w:r w:rsidRPr="000A21E7">
        <w:rPr>
          <w:rFonts w:ascii="Arial" w:eastAsia="SimSun" w:hAnsi="Arial" w:hint="eastAsia"/>
          <w:color w:val="000000" w:themeColor="text1"/>
        </w:rPr>
        <w:t>parts</w:t>
      </w:r>
      <w:r w:rsidR="005D39FC" w:rsidRPr="000A21E7">
        <w:rPr>
          <w:rFonts w:ascii="Arial" w:eastAsia="SimSun" w:hAnsi="Arial" w:hint="eastAsia"/>
          <w:color w:val="000000" w:themeColor="text1"/>
        </w:rPr>
        <w:t>符合</w:t>
      </w:r>
      <w:r w:rsidR="005D39FC" w:rsidRPr="000A21E7">
        <w:rPr>
          <w:rFonts w:ascii="Arial" w:eastAsia="SimSun" w:hAnsi="Arial" w:hint="eastAsia"/>
          <w:color w:val="000000" w:themeColor="text1"/>
        </w:rPr>
        <w:t>BOM</w:t>
      </w:r>
      <w:r w:rsidR="005D39FC" w:rsidRPr="000A21E7">
        <w:rPr>
          <w:rFonts w:ascii="Arial" w:eastAsia="SimSun" w:hAnsi="Arial" w:hint="eastAsia"/>
          <w:color w:val="000000" w:themeColor="text1"/>
        </w:rPr>
        <w:t>设定</w:t>
      </w:r>
      <w:r w:rsidRPr="000A21E7">
        <w:rPr>
          <w:rFonts w:ascii="Arial" w:eastAsia="SimSun" w:hAnsi="Arial" w:hint="eastAsia"/>
          <w:color w:val="000000" w:themeColor="text1"/>
        </w:rPr>
        <w:t>，另外便于后续的追踪</w:t>
      </w:r>
    </w:p>
    <w:p w:rsidR="0055625A" w:rsidRPr="000A21E7" w:rsidRDefault="0055625A" w:rsidP="0055625A">
      <w:pPr>
        <w:ind w:firstLineChars="200" w:firstLine="420"/>
        <w:jc w:val="left"/>
        <w:rPr>
          <w:rFonts w:ascii="Arial" w:hAnsi="Arial"/>
          <w:color w:val="000000" w:themeColor="text1"/>
        </w:rPr>
      </w:pPr>
    </w:p>
    <w:p w:rsidR="0055625A" w:rsidRPr="000A21E7" w:rsidRDefault="0055625A" w:rsidP="0055625A">
      <w:pPr>
        <w:pStyle w:val="a8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0A21E7">
        <w:rPr>
          <w:rFonts w:eastAsia="SimHei" w:hint="eastAsia"/>
          <w:color w:val="000000" w:themeColor="text1"/>
          <w:sz w:val="24"/>
        </w:rPr>
        <w:t>前置条件</w:t>
      </w:r>
    </w:p>
    <w:p w:rsidR="0055625A" w:rsidRPr="000A21E7" w:rsidRDefault="00E63A2C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0A21E7">
        <w:rPr>
          <w:rFonts w:ascii="Arial" w:eastAsia="SimSun" w:hAnsi="Arial" w:hint="eastAsia"/>
          <w:color w:val="000000" w:themeColor="text1"/>
        </w:rPr>
        <w:t>1.</w:t>
      </w:r>
      <w:r w:rsidRPr="000A21E7">
        <w:rPr>
          <w:color w:val="000000" w:themeColor="text1"/>
        </w:rPr>
        <w:t xml:space="preserve"> </w:t>
      </w:r>
      <w:r w:rsidR="00BF7D51" w:rsidRPr="000A21E7">
        <w:rPr>
          <w:rFonts w:ascii="Arial" w:eastAsia="SimSun" w:hAnsi="Arial" w:hint="eastAsia"/>
          <w:color w:val="000000" w:themeColor="text1"/>
        </w:rPr>
        <w:t>已通过</w:t>
      </w:r>
      <w:r w:rsidR="00C71EC8" w:rsidRPr="000A21E7">
        <w:rPr>
          <w:rFonts w:ascii="Arial" w:eastAsia="SimSun" w:hAnsi="Arial" w:hint="eastAsia"/>
          <w:color w:val="000000" w:themeColor="text1"/>
        </w:rPr>
        <w:t>maintain</w:t>
      </w:r>
      <w:r w:rsidR="00C71EC8" w:rsidRPr="000A21E7">
        <w:rPr>
          <w:rFonts w:ascii="Arial" w:eastAsia="SimSun" w:hAnsi="Arial" w:hint="eastAsia"/>
          <w:color w:val="000000" w:themeColor="text1"/>
        </w:rPr>
        <w:t>维护的</w:t>
      </w:r>
      <w:r w:rsidR="00C71EC8" w:rsidRPr="000A21E7">
        <w:rPr>
          <w:rFonts w:ascii="Arial" w:eastAsia="SimSun" w:hAnsi="Arial" w:hint="eastAsia"/>
          <w:color w:val="000000" w:themeColor="text1"/>
        </w:rPr>
        <w:t>process</w:t>
      </w:r>
      <w:r w:rsidR="00C71EC8" w:rsidRPr="000A21E7">
        <w:rPr>
          <w:rFonts w:ascii="Arial" w:eastAsia="SimSun" w:hAnsi="Arial" w:hint="eastAsia"/>
          <w:color w:val="000000" w:themeColor="text1"/>
        </w:rPr>
        <w:t>前一站</w:t>
      </w:r>
    </w:p>
    <w:p w:rsidR="00E63A2C" w:rsidRPr="000A21E7" w:rsidRDefault="00E63A2C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0A21E7">
        <w:rPr>
          <w:rFonts w:ascii="Arial" w:eastAsia="SimSun" w:hAnsi="Arial" w:hint="eastAsia"/>
          <w:color w:val="000000" w:themeColor="text1"/>
        </w:rPr>
        <w:t>2.Part label</w:t>
      </w:r>
      <w:r w:rsidRPr="000A21E7">
        <w:rPr>
          <w:rFonts w:ascii="Arial" w:eastAsia="SimSun" w:hAnsi="Arial" w:hint="eastAsia"/>
          <w:color w:val="000000" w:themeColor="text1"/>
        </w:rPr>
        <w:t>信息正确</w:t>
      </w:r>
    </w:p>
    <w:p w:rsidR="0055625A" w:rsidRPr="000A21E7" w:rsidRDefault="0055625A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5625A" w:rsidRPr="000A21E7" w:rsidRDefault="0055625A" w:rsidP="0055625A">
      <w:pPr>
        <w:pStyle w:val="a8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0A21E7">
        <w:rPr>
          <w:rFonts w:eastAsia="SimHei" w:hint="eastAsia"/>
          <w:color w:val="000000" w:themeColor="text1"/>
          <w:sz w:val="24"/>
        </w:rPr>
        <w:t>后置条件</w:t>
      </w:r>
    </w:p>
    <w:p w:rsidR="001B7139" w:rsidRPr="000A21E7" w:rsidRDefault="001B7139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0A21E7">
        <w:rPr>
          <w:rFonts w:ascii="Arial" w:eastAsia="SimSun" w:hAnsi="Arial"/>
          <w:color w:val="000000" w:themeColor="text1"/>
        </w:rPr>
        <w:t>U</w:t>
      </w:r>
      <w:r w:rsidRPr="000A21E7">
        <w:rPr>
          <w:rFonts w:ascii="Arial" w:eastAsia="SimSun" w:hAnsi="Arial" w:hint="eastAsia"/>
          <w:color w:val="000000" w:themeColor="text1"/>
        </w:rPr>
        <w:t>nit</w:t>
      </w:r>
      <w:r w:rsidRPr="000A21E7">
        <w:rPr>
          <w:rFonts w:ascii="Arial" w:eastAsia="SimSun" w:hAnsi="Arial" w:hint="eastAsia"/>
          <w:color w:val="000000" w:themeColor="text1"/>
        </w:rPr>
        <w:t>进入到</w:t>
      </w:r>
      <w:r w:rsidR="003321CF" w:rsidRPr="000A21E7">
        <w:rPr>
          <w:rFonts w:ascii="Arial" w:eastAsia="SimSun" w:hAnsi="Arial" w:hint="eastAsia"/>
          <w:color w:val="000000" w:themeColor="text1"/>
        </w:rPr>
        <w:t>maintain</w:t>
      </w:r>
      <w:r w:rsidR="003321CF" w:rsidRPr="000A21E7">
        <w:rPr>
          <w:rFonts w:ascii="Arial" w:eastAsia="SimSun" w:hAnsi="Arial" w:hint="eastAsia"/>
          <w:color w:val="000000" w:themeColor="text1"/>
        </w:rPr>
        <w:t>维护的</w:t>
      </w:r>
      <w:r w:rsidR="003321CF" w:rsidRPr="000A21E7">
        <w:rPr>
          <w:rFonts w:ascii="Arial" w:eastAsia="SimSun" w:hAnsi="Arial" w:hint="eastAsia"/>
          <w:color w:val="000000" w:themeColor="text1"/>
        </w:rPr>
        <w:t>process</w:t>
      </w:r>
      <w:r w:rsidR="003321CF" w:rsidRPr="000A21E7">
        <w:rPr>
          <w:rFonts w:ascii="Arial" w:eastAsia="SimSun" w:hAnsi="Arial" w:hint="eastAsia"/>
          <w:color w:val="000000" w:themeColor="text1"/>
        </w:rPr>
        <w:t>后一站</w:t>
      </w:r>
    </w:p>
    <w:p w:rsidR="001B7139" w:rsidRPr="000A21E7" w:rsidRDefault="001B7139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D00487" w:rsidRPr="000A21E7" w:rsidRDefault="00D00487" w:rsidP="00D00487">
      <w:pPr>
        <w:pStyle w:val="a8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0A21E7">
        <w:rPr>
          <w:rFonts w:eastAsia="SimHei" w:hint="eastAsia"/>
          <w:color w:val="000000" w:themeColor="text1"/>
          <w:sz w:val="24"/>
        </w:rPr>
        <w:t>活动图</w:t>
      </w:r>
    </w:p>
    <w:p w:rsidR="0055625A" w:rsidRPr="000A21E7" w:rsidRDefault="0055625A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DC580C" w:rsidRPr="000A21E7" w:rsidRDefault="00DC580C" w:rsidP="00FD785D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DC580C" w:rsidRPr="000A21E7" w:rsidRDefault="00DC580C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5625A" w:rsidRPr="000A21E7" w:rsidRDefault="0055625A" w:rsidP="0055625A">
      <w:pPr>
        <w:pStyle w:val="a8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0A21E7">
        <w:rPr>
          <w:rFonts w:eastAsia="SimHei" w:hint="eastAsia"/>
          <w:color w:val="000000" w:themeColor="text1"/>
          <w:sz w:val="24"/>
        </w:rPr>
        <w:t>过程描述</w:t>
      </w: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1"/>
        <w:gridCol w:w="6521"/>
      </w:tblGrid>
      <w:tr w:rsidR="0055625A" w:rsidRPr="000A21E7" w:rsidTr="00492D83">
        <w:trPr>
          <w:trHeight w:val="194"/>
        </w:trPr>
        <w:tc>
          <w:tcPr>
            <w:tcW w:w="1147" w:type="pct"/>
            <w:shd w:val="clear" w:color="auto" w:fill="CCFFCC"/>
          </w:tcPr>
          <w:p w:rsidR="0055625A" w:rsidRPr="000A21E7" w:rsidRDefault="0055625A" w:rsidP="00492D83">
            <w:pPr>
              <w:rPr>
                <w:rFonts w:ascii="Arial" w:hAnsi="Arial"/>
                <w:color w:val="000000" w:themeColor="text1"/>
                <w:sz w:val="22"/>
              </w:rPr>
            </w:pPr>
            <w:r w:rsidRPr="000A21E7">
              <w:rPr>
                <w:rFonts w:ascii="Arial" w:hAnsi="Arial" w:hint="eastAsia"/>
                <w:color w:val="000000" w:themeColor="text1"/>
                <w:sz w:val="22"/>
              </w:rPr>
              <w:t>操作人员</w:t>
            </w:r>
          </w:p>
        </w:tc>
        <w:tc>
          <w:tcPr>
            <w:tcW w:w="3853" w:type="pct"/>
            <w:shd w:val="clear" w:color="auto" w:fill="CCFFCC"/>
          </w:tcPr>
          <w:p w:rsidR="0055625A" w:rsidRPr="000A21E7" w:rsidRDefault="0055625A" w:rsidP="00492D83">
            <w:pPr>
              <w:rPr>
                <w:rFonts w:ascii="Arial" w:hAnsi="Arial"/>
                <w:color w:val="000000" w:themeColor="text1"/>
                <w:sz w:val="22"/>
              </w:rPr>
            </w:pPr>
            <w:r w:rsidRPr="000A21E7">
              <w:rPr>
                <w:rFonts w:ascii="Arial" w:hAnsi="Arial" w:hint="eastAsia"/>
                <w:color w:val="000000" w:themeColor="text1"/>
                <w:sz w:val="22"/>
              </w:rPr>
              <w:t>系统</w:t>
            </w:r>
          </w:p>
        </w:tc>
      </w:tr>
      <w:tr w:rsidR="00CA150E" w:rsidRPr="000A21E7" w:rsidTr="00492D83">
        <w:trPr>
          <w:trHeight w:val="194"/>
        </w:trPr>
        <w:tc>
          <w:tcPr>
            <w:tcW w:w="1147" w:type="pct"/>
          </w:tcPr>
          <w:p w:rsidR="00CA150E" w:rsidRPr="000A21E7" w:rsidRDefault="00CA150E" w:rsidP="00492D83">
            <w:pPr>
              <w:rPr>
                <w:rFonts w:ascii="Arial" w:eastAsia="SimSun" w:hAnsi="Arial"/>
                <w:color w:val="000000" w:themeColor="text1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CA150E" w:rsidRPr="000A21E7" w:rsidRDefault="00CA150E" w:rsidP="00492D83">
            <w:pPr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 w:hint="eastAsia"/>
                <w:color w:val="000000" w:themeColor="text1"/>
                <w:sz w:val="22"/>
              </w:rPr>
              <w:t>1.</w:t>
            </w:r>
            <w:r>
              <w:rPr>
                <w:rFonts w:ascii="Arial" w:hAnsi="Arial"/>
                <w:color w:val="000000" w:themeColor="text1"/>
                <w:sz w:val="22"/>
              </w:rPr>
              <w:t>G</w:t>
            </w:r>
            <w:r>
              <w:rPr>
                <w:rFonts w:ascii="Arial" w:hAnsi="Arial" w:hint="eastAsia"/>
                <w:color w:val="000000" w:themeColor="text1"/>
                <w:sz w:val="22"/>
              </w:rPr>
              <w:t>et Pdline List</w:t>
            </w:r>
          </w:p>
        </w:tc>
      </w:tr>
      <w:tr w:rsidR="00D237EB" w:rsidRPr="000A21E7" w:rsidTr="00492D83">
        <w:trPr>
          <w:trHeight w:val="194"/>
        </w:trPr>
        <w:tc>
          <w:tcPr>
            <w:tcW w:w="1147" w:type="pct"/>
          </w:tcPr>
          <w:p w:rsidR="00D237EB" w:rsidRPr="000A21E7" w:rsidRDefault="00CA150E" w:rsidP="00492D83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 w:hint="eastAsia"/>
                <w:color w:val="000000" w:themeColor="text1"/>
                <w:sz w:val="22"/>
              </w:rPr>
              <w:t>2</w:t>
            </w:r>
            <w:r w:rsidR="00D237EB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.select PdLine</w:t>
            </w:r>
          </w:p>
        </w:tc>
        <w:tc>
          <w:tcPr>
            <w:tcW w:w="3853" w:type="pct"/>
            <w:shd w:val="clear" w:color="auto" w:fill="auto"/>
          </w:tcPr>
          <w:p w:rsidR="00D237EB" w:rsidRPr="000A21E7" w:rsidRDefault="00D237EB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</w:tr>
      <w:tr w:rsidR="00CA150E" w:rsidRPr="000A21E7" w:rsidTr="00492D83">
        <w:trPr>
          <w:trHeight w:val="194"/>
        </w:trPr>
        <w:tc>
          <w:tcPr>
            <w:tcW w:w="1147" w:type="pct"/>
          </w:tcPr>
          <w:p w:rsidR="00CA150E" w:rsidRDefault="00CA150E" w:rsidP="00CA150E">
            <w:pPr>
              <w:rPr>
                <w:rFonts w:ascii="Arial" w:eastAsia="SimSun" w:hAnsi="Arial"/>
                <w:color w:val="000000" w:themeColor="text1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CA150E" w:rsidRPr="000A21E7" w:rsidRDefault="00CA150E" w:rsidP="00492D83">
            <w:pPr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 w:hint="eastAsia"/>
                <w:color w:val="000000" w:themeColor="text1"/>
                <w:sz w:val="22"/>
              </w:rPr>
              <w:t xml:space="preserve">3.get </w:t>
            </w:r>
            <w:r w:rsidRPr="000A21E7">
              <w:rPr>
                <w:rFonts w:ascii="Arial" w:hAnsi="Arial" w:hint="eastAsia"/>
                <w:color w:val="000000" w:themeColor="text1"/>
                <w:sz w:val="22"/>
              </w:rPr>
              <w:t>Sub-station</w:t>
            </w:r>
            <w:r>
              <w:rPr>
                <w:rFonts w:ascii="Arial" w:hAnsi="Arial" w:hint="eastAsia"/>
                <w:color w:val="000000" w:themeColor="text1"/>
                <w:sz w:val="22"/>
              </w:rPr>
              <w:t xml:space="preserve"> List</w:t>
            </w:r>
          </w:p>
        </w:tc>
      </w:tr>
      <w:tr w:rsidR="00CA150E" w:rsidRPr="000A21E7" w:rsidTr="00492D83">
        <w:trPr>
          <w:trHeight w:val="194"/>
        </w:trPr>
        <w:tc>
          <w:tcPr>
            <w:tcW w:w="1147" w:type="pct"/>
          </w:tcPr>
          <w:p w:rsidR="00CA150E" w:rsidRPr="000A21E7" w:rsidRDefault="00CA150E" w:rsidP="00CA150E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 w:hint="eastAsia"/>
                <w:color w:val="000000" w:themeColor="text1"/>
                <w:sz w:val="22"/>
              </w:rPr>
              <w:t>4</w:t>
            </w:r>
            <w:r>
              <w:rPr>
                <w:rFonts w:ascii="Arial" w:eastAsia="SimSun" w:hAnsi="Arial"/>
                <w:color w:val="000000" w:themeColor="text1"/>
                <w:sz w:val="22"/>
              </w:rPr>
              <w:t>.</w:t>
            </w:r>
            <w:r>
              <w:rPr>
                <w:rFonts w:ascii="Arial" w:eastAsia="SimSun" w:hAnsi="Arial" w:hint="eastAsia"/>
                <w:color w:val="000000" w:themeColor="text1"/>
                <w:sz w:val="22"/>
              </w:rPr>
              <w:t xml:space="preserve">select </w:t>
            </w:r>
            <w:r w:rsidRPr="000A21E7">
              <w:rPr>
                <w:rFonts w:ascii="Arial" w:hAnsi="Arial" w:hint="eastAsia"/>
                <w:color w:val="000000" w:themeColor="text1"/>
                <w:sz w:val="22"/>
              </w:rPr>
              <w:t>Sub-station</w:t>
            </w:r>
          </w:p>
        </w:tc>
        <w:tc>
          <w:tcPr>
            <w:tcW w:w="3853" w:type="pct"/>
            <w:shd w:val="clear" w:color="auto" w:fill="auto"/>
          </w:tcPr>
          <w:p w:rsidR="00CA150E" w:rsidRPr="000A21E7" w:rsidRDefault="00CA150E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</w:tr>
      <w:tr w:rsidR="0055625A" w:rsidRPr="000A21E7" w:rsidTr="00492D83">
        <w:trPr>
          <w:trHeight w:val="194"/>
        </w:trPr>
        <w:tc>
          <w:tcPr>
            <w:tcW w:w="1147" w:type="pct"/>
          </w:tcPr>
          <w:p w:rsidR="0055625A" w:rsidRPr="000A21E7" w:rsidRDefault="00CA150E" w:rsidP="00492D83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5</w:t>
            </w:r>
            <w:r w:rsidR="0092549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.Input ProdID</w:t>
            </w:r>
          </w:p>
        </w:tc>
        <w:tc>
          <w:tcPr>
            <w:tcW w:w="3853" w:type="pct"/>
            <w:shd w:val="clear" w:color="auto" w:fill="auto"/>
          </w:tcPr>
          <w:p w:rsidR="0055625A" w:rsidRPr="000A21E7" w:rsidRDefault="0055625A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</w:tr>
      <w:tr w:rsidR="0055625A" w:rsidRPr="000A21E7" w:rsidTr="00492D83">
        <w:trPr>
          <w:trHeight w:val="194"/>
        </w:trPr>
        <w:tc>
          <w:tcPr>
            <w:tcW w:w="1147" w:type="pct"/>
          </w:tcPr>
          <w:p w:rsidR="0055625A" w:rsidRPr="000A21E7" w:rsidRDefault="0055625A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55625A" w:rsidRPr="000A21E7" w:rsidRDefault="00CA150E" w:rsidP="00925497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6</w:t>
            </w:r>
            <w:r w:rsidR="0092549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="0092549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卡站</w:t>
            </w:r>
          </w:p>
          <w:p w:rsidR="00925497" w:rsidRPr="000A21E7" w:rsidRDefault="00925497" w:rsidP="00925497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 w:rsidRPr="000A21E7">
              <w:rPr>
                <w:rFonts w:eastAsia="SimSun" w:hint="eastAsia"/>
                <w:color w:val="000000" w:themeColor="text1"/>
                <w:sz w:val="22"/>
              </w:rPr>
              <w:t>参见</w:t>
            </w:r>
            <w:r w:rsidRPr="000A21E7">
              <w:rPr>
                <w:rFonts w:eastAsia="SimSun" w:hint="eastAsia"/>
                <w:color w:val="000000" w:themeColor="text1"/>
                <w:sz w:val="22"/>
              </w:rPr>
              <w:t>[</w:t>
            </w:r>
            <w:r w:rsidR="00CA150E" w:rsidRPr="00CA150E">
              <w:rPr>
                <w:rFonts w:eastAsia="SimSun"/>
                <w:color w:val="000000" w:themeColor="text1"/>
                <w:sz w:val="22"/>
              </w:rPr>
              <w:t>CI-MES12-SPEC-000-SFC</w:t>
            </w:r>
            <w:r w:rsidR="00CA150E">
              <w:rPr>
                <w:rFonts w:eastAsia="SimSun"/>
                <w:color w:val="000000" w:themeColor="text1"/>
                <w:sz w:val="22"/>
              </w:rPr>
              <w:t>.docx</w:t>
            </w:r>
            <w:r w:rsidRPr="000A21E7">
              <w:rPr>
                <w:rFonts w:eastAsia="SimSun" w:hint="eastAsia"/>
                <w:color w:val="000000" w:themeColor="text1"/>
                <w:sz w:val="22"/>
              </w:rPr>
              <w:t>]</w:t>
            </w:r>
          </w:p>
        </w:tc>
      </w:tr>
      <w:tr w:rsidR="0055625A" w:rsidRPr="000A21E7" w:rsidTr="00492D83">
        <w:trPr>
          <w:trHeight w:val="194"/>
        </w:trPr>
        <w:tc>
          <w:tcPr>
            <w:tcW w:w="1147" w:type="pct"/>
          </w:tcPr>
          <w:p w:rsidR="0055625A" w:rsidRPr="000A21E7" w:rsidRDefault="0055625A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55625A" w:rsidRPr="000A21E7" w:rsidRDefault="00CA150E" w:rsidP="00492D83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7</w:t>
            </w:r>
            <w:r w:rsidR="0092549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="0092549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根据</w:t>
            </w:r>
            <w:r w:rsidR="0092549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Model</w:t>
            </w:r>
            <w:r w:rsidR="0092549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得到此</w:t>
            </w:r>
            <w:r w:rsidR="0092549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unit</w:t>
            </w:r>
            <w:r w:rsidR="0092549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的</w:t>
            </w:r>
            <w:r w:rsidR="0092549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 BOM</w:t>
            </w:r>
            <w:r w:rsidR="00754D02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,</w:t>
            </w:r>
            <w:r w:rsidR="00754D02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</w:t>
            </w:r>
            <w:r w:rsidR="00754D02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VC</w:t>
            </w:r>
            <w:r w:rsidR="00754D02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阶的</w:t>
            </w:r>
            <w:r w:rsidR="00754D02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Code List</w:t>
            </w:r>
          </w:p>
          <w:p w:rsidR="00925497" w:rsidRPr="000A21E7" w:rsidRDefault="00925497" w:rsidP="00C01AEA">
            <w:pPr>
              <w:rPr>
                <w:rFonts w:ascii="Arial" w:eastAsia="SimSun" w:hAnsi="Arial"/>
                <w:color w:val="000000" w:themeColor="text1"/>
                <w:sz w:val="22"/>
              </w:rPr>
            </w:pPr>
          </w:p>
        </w:tc>
      </w:tr>
      <w:tr w:rsidR="0055625A" w:rsidRPr="000A21E7" w:rsidTr="00492D83">
        <w:trPr>
          <w:trHeight w:val="194"/>
        </w:trPr>
        <w:tc>
          <w:tcPr>
            <w:tcW w:w="1147" w:type="pct"/>
          </w:tcPr>
          <w:p w:rsidR="0055625A" w:rsidRPr="000A21E7" w:rsidRDefault="00CA150E" w:rsidP="00492D83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8</w:t>
            </w:r>
            <w:r w:rsidR="00BB471C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.I</w:t>
            </w:r>
            <w:r w:rsidR="00BB471C" w:rsidRPr="000A21E7">
              <w:rPr>
                <w:rFonts w:ascii="Arial" w:eastAsia="SimSun" w:hAnsi="Arial"/>
                <w:color w:val="000000" w:themeColor="text1"/>
                <w:sz w:val="22"/>
              </w:rPr>
              <w:t>n</w:t>
            </w:r>
            <w:r w:rsidR="00BB471C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 xml:space="preserve">put </w:t>
            </w:r>
            <w:r w:rsidR="00702980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CT</w:t>
            </w:r>
          </w:p>
        </w:tc>
        <w:tc>
          <w:tcPr>
            <w:tcW w:w="3853" w:type="pct"/>
            <w:shd w:val="clear" w:color="auto" w:fill="auto"/>
          </w:tcPr>
          <w:p w:rsidR="0055625A" w:rsidRPr="000A21E7" w:rsidRDefault="0055625A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</w:tr>
      <w:tr w:rsidR="0055625A" w:rsidRPr="000A21E7" w:rsidTr="00492D83">
        <w:trPr>
          <w:trHeight w:val="194"/>
        </w:trPr>
        <w:tc>
          <w:tcPr>
            <w:tcW w:w="1147" w:type="pct"/>
          </w:tcPr>
          <w:p w:rsidR="0055625A" w:rsidRPr="000A21E7" w:rsidRDefault="0055625A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55625A" w:rsidRPr="000A21E7" w:rsidRDefault="00CA150E" w:rsidP="00492D83">
            <w:pPr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9</w:t>
            </w:r>
            <w:r w:rsidR="00BB471C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.Part Match</w:t>
            </w:r>
            <w:r w:rsidR="0053641B" w:rsidRPr="000A21E7">
              <w:rPr>
                <w:rFonts w:ascii="Arial" w:hAnsi="Arial" w:hint="eastAsia"/>
                <w:color w:val="000000" w:themeColor="text1"/>
                <w:sz w:val="22"/>
              </w:rPr>
              <w:t xml:space="preserve"> and </w:t>
            </w:r>
            <w:r w:rsidR="0053641B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 Check</w:t>
            </w:r>
          </w:p>
          <w:p w:rsidR="00026266" w:rsidRPr="000A21E7" w:rsidRDefault="00026266" w:rsidP="00492D83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 w:rsidRPr="000A21E7">
              <w:rPr>
                <w:rFonts w:eastAsia="SimSun" w:hint="eastAsia"/>
                <w:color w:val="000000" w:themeColor="text1"/>
                <w:sz w:val="22"/>
              </w:rPr>
              <w:t>参见</w:t>
            </w:r>
            <w:r w:rsidRPr="000A21E7">
              <w:rPr>
                <w:rFonts w:eastAsia="SimSun" w:hint="eastAsia"/>
                <w:color w:val="000000" w:themeColor="text1"/>
                <w:sz w:val="22"/>
              </w:rPr>
              <w:t>[</w:t>
            </w:r>
            <w:r w:rsidR="00CA150E" w:rsidRPr="00CA150E">
              <w:rPr>
                <w:rFonts w:eastAsia="SimSun"/>
                <w:color w:val="000000" w:themeColor="text1"/>
                <w:sz w:val="22"/>
              </w:rPr>
              <w:t>IMES_HP_PartCheck</w:t>
            </w:r>
            <w:r w:rsidR="00CA150E">
              <w:rPr>
                <w:rFonts w:eastAsia="SimSun"/>
                <w:color w:val="000000" w:themeColor="text1"/>
                <w:sz w:val="22"/>
              </w:rPr>
              <w:t>.xls</w:t>
            </w:r>
            <w:r w:rsidRPr="000A21E7">
              <w:rPr>
                <w:rFonts w:eastAsia="SimSun" w:hint="eastAsia"/>
                <w:color w:val="000000" w:themeColor="text1"/>
                <w:sz w:val="22"/>
              </w:rPr>
              <w:t>]</w:t>
            </w:r>
          </w:p>
          <w:p w:rsidR="00C3013A" w:rsidRPr="000A21E7" w:rsidRDefault="00C3013A" w:rsidP="001A3814">
            <w:pPr>
              <w:rPr>
                <w:rFonts w:ascii="Arial" w:eastAsia="SimSun" w:hAnsi="Arial"/>
                <w:color w:val="000000" w:themeColor="text1"/>
                <w:sz w:val="22"/>
              </w:rPr>
            </w:pPr>
          </w:p>
        </w:tc>
      </w:tr>
      <w:tr w:rsidR="0055625A" w:rsidRPr="000A21E7" w:rsidTr="00492D83">
        <w:trPr>
          <w:trHeight w:val="194"/>
        </w:trPr>
        <w:tc>
          <w:tcPr>
            <w:tcW w:w="1147" w:type="pct"/>
          </w:tcPr>
          <w:p w:rsidR="0055625A" w:rsidRPr="000A21E7" w:rsidRDefault="0055625A" w:rsidP="00492D83">
            <w:pPr>
              <w:rPr>
                <w:rFonts w:ascii="Arial" w:eastAsia="SimSun" w:hAnsi="Arial"/>
                <w:color w:val="000000" w:themeColor="text1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55625A" w:rsidRPr="000A21E7" w:rsidRDefault="00CA150E" w:rsidP="005D768A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10</w:t>
            </w:r>
            <w:r w:rsidR="001A3729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="005D768A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判断</w:t>
            </w:r>
            <w:r w:rsidR="005D768A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</w:t>
            </w:r>
            <w:r w:rsidR="005D768A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是否已全部刷入</w:t>
            </w:r>
            <w:r w:rsidR="001A3729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，若</w:t>
            </w:r>
            <w:r w:rsidR="005D768A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否</w:t>
            </w:r>
            <w:r w:rsidR="001A3729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，则等待</w:t>
            </w:r>
            <w:r w:rsidR="001A3729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Operator</w:t>
            </w:r>
            <w:r w:rsidR="001A3729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继续输入</w:t>
            </w:r>
            <w:r w:rsidR="001A3729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PPID</w:t>
            </w:r>
            <w:r w:rsidR="005D768A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；若是</w:t>
            </w:r>
            <w:r w:rsidR="001A3729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，则执行下一步</w:t>
            </w:r>
            <w:r w:rsidR="00030D37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9</w:t>
            </w:r>
          </w:p>
        </w:tc>
      </w:tr>
      <w:tr w:rsidR="0055625A" w:rsidRPr="000A21E7" w:rsidTr="00492D83">
        <w:trPr>
          <w:trHeight w:val="194"/>
        </w:trPr>
        <w:tc>
          <w:tcPr>
            <w:tcW w:w="1147" w:type="pct"/>
          </w:tcPr>
          <w:p w:rsidR="0055625A" w:rsidRPr="000A21E7" w:rsidRDefault="0055625A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7A234A" w:rsidRPr="000A21E7" w:rsidRDefault="00CA150E" w:rsidP="007A234A">
            <w:pPr>
              <w:ind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11</w:t>
            </w:r>
            <w:r w:rsidR="006E122A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="006E122A"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保存</w:t>
            </w:r>
            <w:r w:rsidR="007A234A">
              <w:rPr>
                <w:rFonts w:ascii="Arial" w:eastAsia="SimSun" w:hAnsi="Arial" w:hint="eastAsia"/>
                <w:color w:val="000000" w:themeColor="text1"/>
                <w:sz w:val="22"/>
              </w:rPr>
              <w:t>,</w:t>
            </w:r>
            <w:r w:rsidR="007A234A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</w:t>
            </w:r>
            <w:r w:rsidR="007A234A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其中</w:t>
            </w:r>
            <w:r w:rsidR="007A234A"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KP3  </w:t>
            </w:r>
            <w:r w:rsidR="007A234A"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站号</w:t>
            </w:r>
            <w:r w:rsidR="007A234A"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3B</w:t>
            </w:r>
            <w:r w:rsidR="007A234A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会调用打印</w:t>
            </w:r>
          </w:p>
          <w:p w:rsidR="0055625A" w:rsidRPr="000A21E7" w:rsidRDefault="00510830" w:rsidP="00510830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打印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9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合一标签，打印详见打印模板</w:t>
            </w:r>
          </w:p>
        </w:tc>
      </w:tr>
      <w:tr w:rsidR="001A3729" w:rsidRPr="000A21E7" w:rsidTr="00492D83">
        <w:trPr>
          <w:trHeight w:val="194"/>
        </w:trPr>
        <w:tc>
          <w:tcPr>
            <w:tcW w:w="1147" w:type="pct"/>
          </w:tcPr>
          <w:p w:rsidR="001A3729" w:rsidRPr="000A21E7" w:rsidRDefault="001A3729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1A3729" w:rsidRPr="000A21E7" w:rsidRDefault="001A3729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</w:tr>
    </w:tbl>
    <w:p w:rsidR="0055625A" w:rsidRPr="000A21E7" w:rsidRDefault="0055625A" w:rsidP="0055625A">
      <w:pPr>
        <w:ind w:left="420"/>
        <w:jc w:val="left"/>
        <w:rPr>
          <w:color w:val="000000" w:themeColor="text1"/>
        </w:rPr>
      </w:pPr>
    </w:p>
    <w:p w:rsidR="0055625A" w:rsidRPr="000A21E7" w:rsidRDefault="0055625A" w:rsidP="0055625A">
      <w:pPr>
        <w:ind w:firstLineChars="200" w:firstLine="420"/>
        <w:jc w:val="left"/>
        <w:rPr>
          <w:color w:val="000000" w:themeColor="text1"/>
        </w:rPr>
      </w:pPr>
    </w:p>
    <w:p w:rsidR="0055625A" w:rsidRPr="000A21E7" w:rsidRDefault="0055625A" w:rsidP="0055625A">
      <w:pPr>
        <w:pStyle w:val="a8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0A21E7">
        <w:rPr>
          <w:rFonts w:eastAsia="SimHei" w:hint="eastAsia"/>
          <w:color w:val="000000" w:themeColor="text1"/>
          <w:sz w:val="24"/>
        </w:rPr>
        <w:t>业务规则</w:t>
      </w:r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55625A" w:rsidRPr="000A21E7" w:rsidTr="00492D83">
        <w:trPr>
          <w:trHeight w:val="402"/>
        </w:trPr>
        <w:tc>
          <w:tcPr>
            <w:tcW w:w="1984" w:type="dxa"/>
            <w:shd w:val="clear" w:color="auto" w:fill="CCFFCC"/>
          </w:tcPr>
          <w:p w:rsidR="0055625A" w:rsidRPr="000A21E7" w:rsidRDefault="0055625A" w:rsidP="00492D83">
            <w:pPr>
              <w:rPr>
                <w:rFonts w:ascii="Arial" w:hAnsi="Arial"/>
                <w:color w:val="000000" w:themeColor="text1"/>
                <w:sz w:val="22"/>
              </w:rPr>
            </w:pPr>
            <w:r w:rsidRPr="000A21E7">
              <w:rPr>
                <w:rFonts w:ascii="Arial" w:hAnsi="Arial" w:hint="eastAsia"/>
                <w:color w:val="000000" w:themeColor="text1"/>
                <w:sz w:val="22"/>
              </w:rPr>
              <w:t>Function</w:t>
            </w:r>
          </w:p>
        </w:tc>
        <w:tc>
          <w:tcPr>
            <w:tcW w:w="6521" w:type="dxa"/>
            <w:shd w:val="clear" w:color="auto" w:fill="CCFFCC"/>
          </w:tcPr>
          <w:p w:rsidR="0055625A" w:rsidRPr="000A21E7" w:rsidRDefault="0055625A" w:rsidP="00492D83">
            <w:pPr>
              <w:rPr>
                <w:rFonts w:ascii="Arial" w:hAnsi="Arial"/>
                <w:color w:val="000000" w:themeColor="text1"/>
                <w:sz w:val="22"/>
              </w:rPr>
            </w:pPr>
            <w:r w:rsidRPr="000A21E7">
              <w:rPr>
                <w:rFonts w:ascii="Arial" w:hAnsi="Arial" w:hint="eastAsia"/>
                <w:color w:val="000000" w:themeColor="text1"/>
                <w:sz w:val="22"/>
              </w:rPr>
              <w:t>Rule</w:t>
            </w:r>
          </w:p>
        </w:tc>
      </w:tr>
      <w:tr w:rsidR="00E91687" w:rsidRPr="000A21E7" w:rsidTr="00492D83">
        <w:trPr>
          <w:trHeight w:val="422"/>
        </w:trPr>
        <w:tc>
          <w:tcPr>
            <w:tcW w:w="1984" w:type="dxa"/>
            <w:shd w:val="clear" w:color="auto" w:fill="auto"/>
          </w:tcPr>
          <w:p w:rsidR="00E91687" w:rsidRPr="00924C00" w:rsidRDefault="00924C00" w:rsidP="00E91687">
            <w:pPr>
              <w:rPr>
                <w:rFonts w:ascii="Arial" w:eastAsia="宋体" w:hAnsi="Arial"/>
                <w:color w:val="000000" w:themeColor="text1"/>
                <w:sz w:val="22"/>
                <w:rPrChange w:id="44" w:author="Gao, Guan-Wei (高貫偉 ITC)" w:date="2012-04-05T15:48:00Z">
                  <w:rPr>
                    <w:rFonts w:ascii="Arial" w:hAnsi="Arial"/>
                    <w:color w:val="000000" w:themeColor="text1"/>
                    <w:sz w:val="22"/>
                  </w:rPr>
                </w:rPrChange>
              </w:rPr>
            </w:pPr>
            <w:ins w:id="45" w:author="Gao, Guan-Wei (高貫偉 ITC)" w:date="2012-04-05T15:48:00Z">
              <w:r>
                <w:rPr>
                  <w:rFonts w:ascii="Arial" w:eastAsia="宋体" w:hAnsi="Arial" w:hint="eastAsia"/>
                  <w:color w:val="000000" w:themeColor="text1"/>
                  <w:sz w:val="22"/>
                </w:rPr>
                <w:t>7777</w:t>
              </w:r>
              <w:r>
                <w:rPr>
                  <w:rFonts w:ascii="Arial" w:eastAsia="宋体" w:hAnsi="Arial" w:hint="eastAsia"/>
                  <w:color w:val="000000" w:themeColor="text1"/>
                  <w:sz w:val="22"/>
                </w:rPr>
                <w:t>规则</w:t>
              </w:r>
            </w:ins>
          </w:p>
        </w:tc>
        <w:tc>
          <w:tcPr>
            <w:tcW w:w="6521" w:type="dxa"/>
            <w:shd w:val="clear" w:color="auto" w:fill="auto"/>
          </w:tcPr>
          <w:p w:rsidR="00E91687" w:rsidRDefault="00924C00" w:rsidP="00E91687">
            <w:pPr>
              <w:pStyle w:val="ac"/>
              <w:spacing w:line="300" w:lineRule="auto"/>
              <w:ind w:left="0"/>
              <w:rPr>
                <w:ins w:id="46" w:author="Gao, Guan-Wei (高貫偉 ITC)" w:date="2012-04-05T15:49:00Z"/>
                <w:rFonts w:eastAsia="宋体"/>
                <w:color w:val="000000" w:themeColor="text1"/>
              </w:rPr>
            </w:pPr>
            <w:bookmarkStart w:id="47" w:name="_GoBack"/>
            <w:bookmarkEnd w:id="47"/>
            <w:ins w:id="48" w:author="Gao, Guan-Wei (高貫偉 ITC)" w:date="2012-04-05T15:49:00Z">
              <w:r>
                <w:rPr>
                  <w:rFonts w:eastAsia="宋体" w:hint="eastAsia"/>
                  <w:color w:val="000000" w:themeColor="text1"/>
                </w:rPr>
                <w:t>规则：</w:t>
              </w:r>
            </w:ins>
          </w:p>
          <w:p w:rsidR="00924C00" w:rsidRPr="00924C00" w:rsidRDefault="00697FE9" w:rsidP="00E91687">
            <w:pPr>
              <w:pStyle w:val="ac"/>
              <w:spacing w:line="300" w:lineRule="auto"/>
              <w:ind w:left="0"/>
              <w:rPr>
                <w:rFonts w:eastAsia="宋体"/>
                <w:color w:val="000000" w:themeColor="text1"/>
                <w:rPrChange w:id="49" w:author="Gao, Guan-Wei (高貫偉 ITC)" w:date="2012-04-05T15:48:00Z">
                  <w:rPr>
                    <w:color w:val="000000" w:themeColor="text1"/>
                  </w:rPr>
                </w:rPrChange>
              </w:rPr>
            </w:pPr>
            <w:ins w:id="50" w:author="Gao, Guan-Wei (高貫偉 ITC)" w:date="2012-05-22T14:10:00Z">
              <w:r>
                <w:rPr>
                  <w:rFonts w:eastAsia="宋体" w:hint="eastAsia"/>
                  <w:color w:val="000000" w:themeColor="text1"/>
                </w:rPr>
                <w:t>清空除</w:t>
              </w:r>
            </w:ins>
            <w:ins w:id="51" w:author="Gao, Guan-Wei (高貫偉 ITC)" w:date="2012-05-22T14:11:00Z">
              <w:r>
                <w:rPr>
                  <w:rFonts w:eastAsia="宋体" w:hint="eastAsia"/>
                  <w:color w:val="000000" w:themeColor="text1"/>
                </w:rPr>
                <w:t>Station</w:t>
              </w:r>
              <w:r>
                <w:rPr>
                  <w:rFonts w:eastAsia="宋体" w:hint="eastAsia"/>
                  <w:color w:val="000000" w:themeColor="text1"/>
                </w:rPr>
                <w:t>和</w:t>
              </w:r>
              <w:r>
                <w:rPr>
                  <w:rFonts w:eastAsia="宋体" w:hint="eastAsia"/>
                  <w:color w:val="000000" w:themeColor="text1"/>
                </w:rPr>
                <w:t>Line</w:t>
              </w:r>
              <w:r>
                <w:rPr>
                  <w:rFonts w:eastAsia="宋体" w:hint="eastAsia"/>
                  <w:color w:val="000000" w:themeColor="text1"/>
                </w:rPr>
                <w:t>外所有的信息</w:t>
              </w:r>
            </w:ins>
          </w:p>
        </w:tc>
      </w:tr>
      <w:tr w:rsidR="00924C00" w:rsidRPr="000A21E7" w:rsidTr="00492D83">
        <w:trPr>
          <w:trHeight w:val="422"/>
          <w:ins w:id="52" w:author="Gao, Guan-Wei (高貫偉 ITC)" w:date="2012-04-05T15:47:00Z"/>
        </w:trPr>
        <w:tc>
          <w:tcPr>
            <w:tcW w:w="1984" w:type="dxa"/>
            <w:shd w:val="clear" w:color="auto" w:fill="auto"/>
          </w:tcPr>
          <w:p w:rsidR="00924C00" w:rsidRDefault="00924C00" w:rsidP="00E91687">
            <w:pPr>
              <w:rPr>
                <w:ins w:id="53" w:author="Gao, Guan-Wei (高貫偉 ITC)" w:date="2012-04-05T15:47:00Z"/>
                <w:rFonts w:ascii="Arial" w:hAnsi="Arial"/>
                <w:color w:val="000000" w:themeColor="text1"/>
                <w:sz w:val="22"/>
              </w:rPr>
            </w:pPr>
            <w:ins w:id="54" w:author="Gao, Guan-Wei (高貫偉 ITC)" w:date="2012-04-05T15:48:00Z">
              <w:r>
                <w:rPr>
                  <w:rFonts w:ascii="Arial" w:hAnsi="Arial"/>
                  <w:color w:val="000000" w:themeColor="text1"/>
                  <w:sz w:val="22"/>
                </w:rPr>
                <w:t xml:space="preserve">1 get PDLine </w:t>
              </w:r>
            </w:ins>
          </w:p>
        </w:tc>
        <w:tc>
          <w:tcPr>
            <w:tcW w:w="6521" w:type="dxa"/>
            <w:shd w:val="clear" w:color="auto" w:fill="auto"/>
          </w:tcPr>
          <w:p w:rsidR="00924C00" w:rsidRDefault="00924C00" w:rsidP="00B20C07">
            <w:pPr>
              <w:autoSpaceDE w:val="0"/>
              <w:autoSpaceDN w:val="0"/>
              <w:adjustRightInd w:val="0"/>
              <w:jc w:val="left"/>
              <w:rPr>
                <w:ins w:id="55" w:author="Gao, Guan-Wei (高貫偉 ITC)" w:date="2012-04-05T15:48:00Z"/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ins w:id="56" w:author="Gao, Guan-Wei (高貫偉 ITC)" w:date="2012-04-05T15:48:00Z"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SELECT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 [Line]</w:t>
              </w:r>
            </w:ins>
          </w:p>
          <w:p w:rsidR="00924C00" w:rsidRDefault="00924C00" w:rsidP="00E91687">
            <w:pPr>
              <w:autoSpaceDE w:val="0"/>
              <w:autoSpaceDN w:val="0"/>
              <w:adjustRightInd w:val="0"/>
              <w:jc w:val="left"/>
              <w:rPr>
                <w:ins w:id="57" w:author="Gao, Guan-Wei (高貫偉 ITC)" w:date="2012-04-05T15:47:00Z"/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ins w:id="58" w:author="Gao, Guan-Wei (高貫偉 ITC)" w:date="2012-04-05T15:48:00Z"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FROM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[IMES2012_GetData]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.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[dbo]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.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[Line] </w:t>
              </w:r>
              <w:r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</w:rPr>
                <w:t>Where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[Stage]</w:t>
              </w:r>
              <w:r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</w:rPr>
                <w:t>=</w:t>
              </w:r>
              <w:r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'FA'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 </w:t>
              </w:r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 xml:space="preserve">Order By 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[Line]</w:t>
              </w:r>
            </w:ins>
          </w:p>
        </w:tc>
      </w:tr>
      <w:tr w:rsidR="00924C00" w:rsidRPr="000A21E7" w:rsidTr="00492D83">
        <w:trPr>
          <w:trHeight w:val="422"/>
        </w:trPr>
        <w:tc>
          <w:tcPr>
            <w:tcW w:w="1984" w:type="dxa"/>
            <w:shd w:val="clear" w:color="auto" w:fill="auto"/>
          </w:tcPr>
          <w:p w:rsidR="00924C00" w:rsidRPr="000A21E7" w:rsidRDefault="00924C00" w:rsidP="002E649A">
            <w:pPr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hAnsi="Arial"/>
                <w:color w:val="000000" w:themeColor="text1"/>
                <w:sz w:val="22"/>
              </w:rPr>
              <w:t xml:space="preserve">3 </w:t>
            </w:r>
            <w:r w:rsidRPr="000A21E7">
              <w:rPr>
                <w:rFonts w:ascii="Arial" w:hAnsi="Arial" w:hint="eastAsia"/>
                <w:color w:val="000000" w:themeColor="text1"/>
                <w:sz w:val="22"/>
              </w:rPr>
              <w:t>Sub-station List</w:t>
            </w:r>
          </w:p>
        </w:tc>
        <w:tc>
          <w:tcPr>
            <w:tcW w:w="6521" w:type="dxa"/>
            <w:shd w:val="clear" w:color="auto" w:fill="auto"/>
          </w:tcPr>
          <w:p w:rsidR="00924C00" w:rsidRDefault="00924C00" w:rsidP="002E6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</w:p>
          <w:p w:rsidR="00924C00" w:rsidRDefault="00924C00" w:rsidP="002E6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</w:t>
            </w:r>
            <w:r w:rsidRPr="000A21E7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[Descr]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,*</w:t>
            </w:r>
          </w:p>
          <w:p w:rsidR="00924C00" w:rsidRDefault="00924C00" w:rsidP="002E6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Line_Station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 b</w:t>
            </w:r>
          </w:p>
          <w:p w:rsidR="00924C00" w:rsidRDefault="00924C00" w:rsidP="002E6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Station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Station</w:t>
            </w:r>
          </w:p>
          <w:p w:rsidR="00924C00" w:rsidRDefault="00924C00" w:rsidP="002E6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'FA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Combine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924C00" w:rsidRDefault="00924C00" w:rsidP="002E64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Line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@Line</w:t>
            </w:r>
          </w:p>
          <w:p w:rsidR="00924C00" w:rsidRDefault="00924C00" w:rsidP="002E649A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</w:t>
            </w:r>
            <w:r w:rsidRPr="000A21E7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Station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]</w:t>
            </w:r>
          </w:p>
          <w:p w:rsidR="00924C00" w:rsidRPr="000A21E7" w:rsidRDefault="00924C00" w:rsidP="002E649A">
            <w:pPr>
              <w:pStyle w:val="ac"/>
              <w:spacing w:line="300" w:lineRule="auto"/>
              <w:ind w:left="0" w:firstLine="420"/>
              <w:rPr>
                <w:color w:val="000000" w:themeColor="text1"/>
              </w:rPr>
            </w:pPr>
            <w:r w:rsidRPr="000A21E7">
              <w:rPr>
                <w:rFonts w:hint="eastAsia"/>
                <w:color w:val="000000" w:themeColor="text1"/>
              </w:rPr>
              <w:t>，可以按照</w:t>
            </w:r>
            <w:r w:rsidRPr="000A21E7">
              <w:rPr>
                <w:rFonts w:hint="eastAsia"/>
                <w:color w:val="000000" w:themeColor="text1"/>
              </w:rPr>
              <w:t>PDLine Maintain</w:t>
            </w:r>
            <w:r w:rsidRPr="000A21E7">
              <w:rPr>
                <w:rFonts w:hint="eastAsia"/>
                <w:color w:val="000000" w:themeColor="text1"/>
              </w:rPr>
              <w:t>数据</w:t>
            </w:r>
            <w:r w:rsidRPr="000A21E7">
              <w:rPr>
                <w:rFonts w:hint="eastAsia"/>
                <w:color w:val="000000" w:themeColor="text1"/>
              </w:rPr>
              <w:t xml:space="preserve"> </w:t>
            </w:r>
          </w:p>
          <w:p w:rsidR="00924C00" w:rsidRPr="000A21E7" w:rsidRDefault="00924C00" w:rsidP="002E649A">
            <w:pPr>
              <w:pStyle w:val="ac"/>
              <w:spacing w:line="300" w:lineRule="auto"/>
              <w:ind w:left="0" w:firstLine="420"/>
              <w:rPr>
                <w:color w:val="000000" w:themeColor="text1"/>
              </w:rPr>
            </w:pPr>
            <w:r w:rsidRPr="000A21E7">
              <w:rPr>
                <w:rFonts w:hint="eastAsia"/>
                <w:color w:val="000000" w:themeColor="text1"/>
              </w:rPr>
              <w:t>以下为默认</w:t>
            </w:r>
            <w:r w:rsidRPr="000A21E7">
              <w:rPr>
                <w:rFonts w:hint="eastAsia"/>
                <w:color w:val="000000" w:themeColor="text1"/>
              </w:rPr>
              <w:t>stnDescr</w:t>
            </w:r>
            <w:r w:rsidRPr="000A21E7">
              <w:rPr>
                <w:rFonts w:hint="eastAsia"/>
                <w:color w:val="000000" w:themeColor="text1"/>
              </w:rPr>
              <w:t>和</w:t>
            </w:r>
            <w:r w:rsidRPr="000A21E7">
              <w:rPr>
                <w:rFonts w:hint="eastAsia"/>
                <w:color w:val="000000" w:themeColor="text1"/>
              </w:rPr>
              <w:t>PartType</w:t>
            </w:r>
            <w:r w:rsidRPr="000A21E7">
              <w:rPr>
                <w:rFonts w:hint="eastAsia"/>
                <w:color w:val="000000" w:themeColor="text1"/>
              </w:rPr>
              <w:t>顺序</w:t>
            </w:r>
          </w:p>
          <w:p w:rsidR="00924C00" w:rsidRPr="000A21E7" w:rsidRDefault="00924C00" w:rsidP="00E91687">
            <w:pPr>
              <w:pStyle w:val="ac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</w:rPr>
            </w:pPr>
            <w:r w:rsidRPr="000A21E7">
              <w:rPr>
                <w:rFonts w:hint="eastAsia"/>
                <w:color w:val="000000" w:themeColor="text1"/>
              </w:rPr>
              <w:t>CPU</w:t>
            </w:r>
            <w:r>
              <w:rPr>
                <w:rFonts w:hint="eastAsia"/>
                <w:color w:val="000000" w:themeColor="text1"/>
              </w:rPr>
              <w:t xml:space="preserve"> 37</w:t>
            </w:r>
            <w:r w:rsidRPr="000A21E7">
              <w:rPr>
                <w:rFonts w:hint="eastAsia"/>
                <w:color w:val="000000" w:themeColor="text1"/>
              </w:rPr>
              <w:t>：</w:t>
            </w:r>
            <w:r w:rsidRPr="000A21E7">
              <w:rPr>
                <w:rFonts w:hint="eastAsia"/>
                <w:color w:val="000000" w:themeColor="text1"/>
              </w:rPr>
              <w:t xml:space="preserve">  Combine CPU and Thermal </w:t>
            </w:r>
          </w:p>
          <w:p w:rsidR="00924C00" w:rsidRPr="000A21E7" w:rsidRDefault="00924C00" w:rsidP="00E91687">
            <w:pPr>
              <w:pStyle w:val="ac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</w:rPr>
            </w:pPr>
            <w:r w:rsidRPr="000A21E7">
              <w:rPr>
                <w:rFonts w:hint="eastAsia"/>
                <w:color w:val="000000" w:themeColor="text1"/>
              </w:rPr>
              <w:t>KP1</w:t>
            </w:r>
            <w:r w:rsidRPr="000A21E7">
              <w:rPr>
                <w:rFonts w:hint="eastAsia"/>
                <w:color w:val="000000" w:themeColor="text1"/>
              </w:rPr>
              <w:t>：</w:t>
            </w:r>
            <w:r w:rsidRPr="000A21E7">
              <w:rPr>
                <w:rFonts w:hint="eastAsia"/>
                <w:color w:val="000000" w:themeColor="text1"/>
              </w:rPr>
              <w:t>39  Combine HDD ODD WL WWAN CT</w:t>
            </w:r>
          </w:p>
          <w:p w:rsidR="00924C00" w:rsidRPr="000A21E7" w:rsidRDefault="00924C00" w:rsidP="00E91687">
            <w:pPr>
              <w:pStyle w:val="ac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</w:rPr>
            </w:pPr>
            <w:r w:rsidRPr="000A21E7">
              <w:rPr>
                <w:rFonts w:hint="eastAsia"/>
                <w:color w:val="000000" w:themeColor="text1"/>
              </w:rPr>
              <w:t>KP2</w:t>
            </w:r>
            <w:r w:rsidRPr="000A21E7">
              <w:rPr>
                <w:rFonts w:hint="eastAsia"/>
                <w:color w:val="000000" w:themeColor="text1"/>
              </w:rPr>
              <w:t>：</w:t>
            </w:r>
            <w:r w:rsidRPr="000A21E7">
              <w:rPr>
                <w:rFonts w:hint="eastAsia"/>
                <w:color w:val="000000" w:themeColor="text1"/>
              </w:rPr>
              <w:t>3A  Combine DDR KB TPDL CT</w:t>
            </w:r>
          </w:p>
          <w:p w:rsidR="00924C00" w:rsidRPr="000A21E7" w:rsidRDefault="00924C00" w:rsidP="00E91687">
            <w:pPr>
              <w:pStyle w:val="ac"/>
              <w:numPr>
                <w:ilvl w:val="0"/>
                <w:numId w:val="17"/>
              </w:numPr>
              <w:spacing w:line="300" w:lineRule="auto"/>
              <w:rPr>
                <w:color w:val="000000" w:themeColor="text1"/>
              </w:rPr>
            </w:pPr>
            <w:r w:rsidRPr="000A21E7">
              <w:rPr>
                <w:rFonts w:hint="eastAsia"/>
                <w:color w:val="000000" w:themeColor="text1"/>
              </w:rPr>
              <w:t>KP3</w:t>
            </w:r>
            <w:r w:rsidRPr="000A21E7">
              <w:rPr>
                <w:rFonts w:hint="eastAsia"/>
                <w:color w:val="000000" w:themeColor="text1"/>
              </w:rPr>
              <w:t>：</w:t>
            </w:r>
            <w:r w:rsidRPr="000A21E7">
              <w:rPr>
                <w:rFonts w:hint="eastAsia"/>
                <w:color w:val="000000" w:themeColor="text1"/>
              </w:rPr>
              <w:t>3B  Combine LCM Inverter BTDL Touch Screen CT</w:t>
            </w:r>
          </w:p>
          <w:p w:rsidR="00924C00" w:rsidRPr="000A21E7" w:rsidRDefault="00924C00" w:rsidP="002E649A">
            <w:pPr>
              <w:pStyle w:val="ac"/>
              <w:spacing w:line="300" w:lineRule="auto"/>
              <w:ind w:left="0"/>
              <w:rPr>
                <w:color w:val="000000" w:themeColor="text1"/>
              </w:rPr>
            </w:pPr>
          </w:p>
        </w:tc>
      </w:tr>
      <w:tr w:rsidR="00924C00" w:rsidRPr="005554B6" w:rsidTr="00492D83">
        <w:trPr>
          <w:trHeight w:val="422"/>
        </w:trPr>
        <w:tc>
          <w:tcPr>
            <w:tcW w:w="1984" w:type="dxa"/>
            <w:shd w:val="clear" w:color="auto" w:fill="auto"/>
          </w:tcPr>
          <w:p w:rsidR="00924C00" w:rsidRPr="000A21E7" w:rsidRDefault="00924C00" w:rsidP="00F2539A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7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根据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Model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得到此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unit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的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part BOM,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得到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VC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阶的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Code List</w:t>
            </w:r>
          </w:p>
          <w:p w:rsidR="00924C00" w:rsidRPr="000A21E7" w:rsidRDefault="00924C00" w:rsidP="00D237EB">
            <w:pPr>
              <w:rPr>
                <w:rFonts w:ascii="Arial" w:eastAsia="SimSun" w:hAnsi="Arial"/>
                <w:color w:val="000000" w:themeColor="text1"/>
                <w:sz w:val="22"/>
              </w:rPr>
            </w:pPr>
          </w:p>
        </w:tc>
        <w:tc>
          <w:tcPr>
            <w:tcW w:w="6521" w:type="dxa"/>
            <w:shd w:val="clear" w:color="auto" w:fill="auto"/>
          </w:tcPr>
          <w:p w:rsidR="00924C00" w:rsidRPr="000A21E7" w:rsidRDefault="00924C00" w:rsidP="000A21E7">
            <w:pPr>
              <w:pStyle w:val="a8"/>
              <w:numPr>
                <w:ilvl w:val="0"/>
                <w:numId w:val="16"/>
              </w:numPr>
              <w:ind w:firstLineChars="0"/>
              <w:jc w:val="left"/>
              <w:rPr>
                <w:color w:val="000000" w:themeColor="text1"/>
              </w:rPr>
            </w:pPr>
            <w:r w:rsidRPr="0021144C">
              <w:rPr>
                <w:rFonts w:hint="eastAsia"/>
                <w:color w:val="FF0000"/>
              </w:rPr>
              <w:t>通过</w:t>
            </w:r>
            <w:r w:rsidRPr="0021144C">
              <w:rPr>
                <w:rFonts w:hint="eastAsia"/>
                <w:color w:val="FF0000"/>
              </w:rPr>
              <w:t>PDLine</w:t>
            </w:r>
            <w:r>
              <w:rPr>
                <w:rFonts w:hint="eastAsia"/>
                <w:color w:val="FF0000"/>
              </w:rPr>
              <w:t>的第一码（</w:t>
            </w:r>
            <w:r>
              <w:rPr>
                <w:rFonts w:hint="eastAsia"/>
                <w:color w:val="FF0000"/>
              </w:rPr>
              <w:t>StationCheck.Line</w:t>
            </w:r>
            <w:r>
              <w:rPr>
                <w:rFonts w:hint="eastAsia"/>
                <w:color w:val="FF0000"/>
              </w:rPr>
              <w:t>存放的是</w:t>
            </w:r>
            <w:r>
              <w:rPr>
                <w:rFonts w:hint="eastAsia"/>
                <w:color w:val="FF0000"/>
              </w:rPr>
              <w:t>Pdline</w:t>
            </w:r>
            <w:r>
              <w:rPr>
                <w:rFonts w:hint="eastAsia"/>
                <w:color w:val="FF0000"/>
              </w:rPr>
              <w:t>的第一码）</w:t>
            </w:r>
            <w:r w:rsidRPr="000A21E7">
              <w:rPr>
                <w:rFonts w:hint="eastAsia"/>
                <w:color w:val="000000" w:themeColor="text1"/>
              </w:rPr>
              <w:t>和</w:t>
            </w:r>
            <w:r w:rsidRPr="000A21E7">
              <w:rPr>
                <w:rFonts w:hint="eastAsia"/>
                <w:color w:val="000000" w:themeColor="text1"/>
              </w:rPr>
              <w:t xml:space="preserve">Station </w:t>
            </w:r>
            <w:r w:rsidRPr="000A21E7">
              <w:rPr>
                <w:rFonts w:hint="eastAsia"/>
                <w:color w:val="000000" w:themeColor="text1"/>
              </w:rPr>
              <w:t>在</w:t>
            </w:r>
            <w:r w:rsidRPr="000A21E7">
              <w:rPr>
                <w:rFonts w:hint="eastAsia"/>
                <w:color w:val="000000" w:themeColor="text1"/>
              </w:rPr>
              <w:t>StationCheck</w:t>
            </w:r>
            <w:r w:rsidRPr="000A21E7">
              <w:rPr>
                <w:rFonts w:hint="eastAsia"/>
                <w:color w:val="000000" w:themeColor="text1"/>
              </w:rPr>
              <w:t>数据表中找到本站需要</w:t>
            </w:r>
            <w:r w:rsidRPr="000A21E7">
              <w:rPr>
                <w:rFonts w:hint="eastAsia"/>
                <w:color w:val="000000" w:themeColor="text1"/>
              </w:rPr>
              <w:t>combine</w:t>
            </w:r>
            <w:r w:rsidRPr="000A21E7">
              <w:rPr>
                <w:rFonts w:hint="eastAsia"/>
                <w:color w:val="000000" w:themeColor="text1"/>
              </w:rPr>
              <w:t>的</w:t>
            </w:r>
            <w:r w:rsidRPr="000A21E7">
              <w:rPr>
                <w:rFonts w:hint="eastAsia"/>
                <w:color w:val="000000" w:themeColor="text1"/>
              </w:rPr>
              <w:t xml:space="preserve">PartType </w:t>
            </w:r>
            <w:r w:rsidRPr="000A21E7">
              <w:rPr>
                <w:rFonts w:hint="eastAsia"/>
                <w:color w:val="000000" w:themeColor="text1"/>
              </w:rPr>
              <w:t>（</w:t>
            </w:r>
            <w:r w:rsidRPr="000A21E7">
              <w:rPr>
                <w:rFonts w:hint="eastAsia"/>
                <w:color w:val="000000" w:themeColor="text1"/>
              </w:rPr>
              <w:t>StationCheck</w:t>
            </w:r>
            <w:r w:rsidRPr="000A21E7">
              <w:rPr>
                <w:rFonts w:hint="eastAsia"/>
                <w:color w:val="000000" w:themeColor="text1"/>
              </w:rPr>
              <w:t>目前不提供界面Ｍａｉｎｔａｉｎ）</w:t>
            </w:r>
          </w:p>
          <w:p w:rsidR="00924C00" w:rsidRPr="000A21E7" w:rsidRDefault="00924C00" w:rsidP="0021144C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通过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Model 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parttype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在展平的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BOM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中找到需要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combine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Part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IECPN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VC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(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</w:rPr>
              <w:t>共用料用逗号分割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)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即其他信息</w:t>
            </w:r>
          </w:p>
          <w:p w:rsidR="00924C00" w:rsidRPr="000A21E7" w:rsidRDefault="00924C00" w:rsidP="0021144C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注意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Combine CPU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，只要把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CPU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CT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刷入，并作是否被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Combine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的检查</w:t>
            </w:r>
            <w:r w:rsidRPr="002F134B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和</w:t>
            </w:r>
            <w:r w:rsidRPr="002F134B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13</w:t>
            </w:r>
            <w:r w:rsidRPr="002F134B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码的</w:t>
            </w:r>
            <w:r w:rsidRPr="002F134B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Match</w:t>
            </w:r>
            <w:r w:rsidRPr="002F134B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，不用做其他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Match&amp;Check</w:t>
            </w:r>
          </w:p>
          <w:p w:rsidR="00924C00" w:rsidRPr="000A21E7" w:rsidRDefault="00924C00" w:rsidP="0033483E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noProof/>
                <w:color w:val="000000" w:themeColor="text1"/>
              </w:rPr>
              <w:drawing>
                <wp:inline distT="0" distB="0" distL="0" distR="0">
                  <wp:extent cx="3819525" cy="1771650"/>
                  <wp:effectExtent l="19050" t="0" r="9525" b="0"/>
                  <wp:docPr id="1" name="图片 8" descr="cid:image003.png@01CCB056.C55A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id:image003.png@01CCB056.C55A3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4C00" w:rsidRPr="00DB4BD8" w:rsidRDefault="00924C00" w:rsidP="00EB4EE3">
            <w:pPr>
              <w:ind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DB4BD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注：如果得到待捡料为空，则自动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调用步骤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11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保存，但不进行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A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保存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ProdID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CT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的绑定关系</w:t>
            </w:r>
          </w:p>
        </w:tc>
      </w:tr>
      <w:tr w:rsidR="00924C00" w:rsidRPr="000A21E7" w:rsidTr="00492D83">
        <w:trPr>
          <w:trHeight w:val="422"/>
        </w:trPr>
        <w:tc>
          <w:tcPr>
            <w:tcW w:w="1984" w:type="dxa"/>
            <w:shd w:val="clear" w:color="auto" w:fill="auto"/>
          </w:tcPr>
          <w:p w:rsidR="00924C00" w:rsidRPr="000A21E7" w:rsidRDefault="00924C00" w:rsidP="00D237EB">
            <w:pPr>
              <w:rPr>
                <w:rFonts w:ascii="Arial" w:hAnsi="Arial"/>
                <w:color w:val="000000" w:themeColor="text1"/>
                <w:sz w:val="22"/>
              </w:rPr>
            </w:pPr>
            <w:r>
              <w:rPr>
                <w:rFonts w:ascii="Arial" w:eastAsia="SimSun" w:hAnsi="Arial"/>
                <w:color w:val="000000" w:themeColor="text1"/>
                <w:sz w:val="22"/>
              </w:rPr>
              <w:t>11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.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保存</w:t>
            </w:r>
          </w:p>
        </w:tc>
        <w:tc>
          <w:tcPr>
            <w:tcW w:w="6521" w:type="dxa"/>
            <w:shd w:val="clear" w:color="auto" w:fill="auto"/>
          </w:tcPr>
          <w:p w:rsidR="00924C00" w:rsidRPr="000A21E7" w:rsidRDefault="00924C00" w:rsidP="00492D83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A. 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保存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ProdID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</w:t>
            </w:r>
            <w:r w:rsidRPr="000A21E7">
              <w:rPr>
                <w:rFonts w:ascii="Arial" w:eastAsia="SimSun" w:hAnsi="Arial" w:hint="eastAsia"/>
                <w:color w:val="000000" w:themeColor="text1"/>
                <w:sz w:val="22"/>
              </w:rPr>
              <w:t>Vendor CT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的绑定关系</w:t>
            </w:r>
          </w:p>
          <w:p w:rsidR="00924C00" w:rsidRPr="000A21E7" w:rsidRDefault="00924C00" w:rsidP="007A234A">
            <w:pPr>
              <w:ind w:firstLineChars="250" w:firstLine="55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Insert Pro</w:t>
            </w: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duct_Part</w:t>
            </w:r>
          </w:p>
          <w:p w:rsidR="00924C00" w:rsidRPr="000A21E7" w:rsidRDefault="00924C00" w:rsidP="0053289C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  <w:p w:rsidR="00924C00" w:rsidRDefault="00924C00" w:rsidP="0053289C">
            <w:pPr>
              <w:ind w:leftChars="200" w:left="420"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CheckItemType=CheckItemType#</w:t>
            </w:r>
          </w:p>
          <w:p w:rsidR="00924C00" w:rsidRPr="00B92B86" w:rsidRDefault="00924C00" w:rsidP="0053289C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B92B8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PartNO =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PartNo#</w:t>
            </w:r>
          </w:p>
          <w:p w:rsidR="00924C00" w:rsidRPr="00B92B86" w:rsidRDefault="00924C00" w:rsidP="0053289C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PartSN</w:t>
            </w:r>
            <w:r w:rsidRPr="00B92B8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=VENDOR CT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#</w:t>
            </w:r>
          </w:p>
          <w:p w:rsidR="00924C00" w:rsidRPr="00C0123F" w:rsidRDefault="00924C00" w:rsidP="0053289C">
            <w:pPr>
              <w:ind w:leftChars="200" w:left="420"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BomNodeType=BomNodeType#</w:t>
            </w:r>
          </w:p>
          <w:p w:rsidR="00924C00" w:rsidRDefault="00924C00" w:rsidP="0053289C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其中：</w:t>
            </w:r>
          </w:p>
          <w:p w:rsidR="00924C00" w:rsidRDefault="00924C00" w:rsidP="0053289C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VENDOR CT</w:t>
            </w:r>
            <w:r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  <w:t>#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为刷入的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Vendor CT</w:t>
            </w:r>
          </w:p>
          <w:p w:rsidR="00924C00" w:rsidRPr="0053289C" w:rsidRDefault="00924C00" w:rsidP="0053289C">
            <w:pPr>
              <w:ind w:leftChars="200" w:left="420" w:firstLineChars="100" w:firstLine="220"/>
              <w:rPr>
                <w:color w:val="000000" w:themeColor="text1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CheckItemType</w:t>
            </w:r>
            <w:r w:rsidRPr="0053289C">
              <w:rPr>
                <w:color w:val="000000" w:themeColor="text1"/>
                <w:lang w:val="es-ES"/>
              </w:rPr>
              <w:t xml:space="preserve"> #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为</w:t>
            </w:r>
            <w:r w:rsidRPr="000A21E7">
              <w:rPr>
                <w:rFonts w:hint="eastAsia"/>
                <w:color w:val="000000" w:themeColor="text1"/>
              </w:rPr>
              <w:t>通过</w:t>
            </w:r>
            <w:r w:rsidRPr="0053289C">
              <w:rPr>
                <w:rFonts w:hint="eastAsia"/>
                <w:color w:val="000000" w:themeColor="text1"/>
                <w:lang w:val="es-ES"/>
              </w:rPr>
              <w:t>PDLine</w:t>
            </w:r>
            <w:r w:rsidRPr="000A21E7">
              <w:rPr>
                <w:rFonts w:hint="eastAsia"/>
                <w:color w:val="000000" w:themeColor="text1"/>
              </w:rPr>
              <w:t>和</w:t>
            </w:r>
            <w:r w:rsidRPr="0053289C">
              <w:rPr>
                <w:rFonts w:hint="eastAsia"/>
                <w:color w:val="000000" w:themeColor="text1"/>
                <w:lang w:val="es-ES"/>
              </w:rPr>
              <w:t xml:space="preserve">Station </w:t>
            </w:r>
            <w:r w:rsidRPr="000A21E7">
              <w:rPr>
                <w:rFonts w:hint="eastAsia"/>
                <w:color w:val="000000" w:themeColor="text1"/>
              </w:rPr>
              <w:t>在</w:t>
            </w:r>
            <w:r w:rsidRPr="0053289C">
              <w:rPr>
                <w:rFonts w:hint="eastAsia"/>
                <w:color w:val="000000" w:themeColor="text1"/>
                <w:lang w:val="es-ES"/>
              </w:rPr>
              <w:t>StationCheck</w:t>
            </w:r>
            <w:r w:rsidRPr="000A21E7">
              <w:rPr>
                <w:rFonts w:hint="eastAsia"/>
                <w:color w:val="000000" w:themeColor="text1"/>
              </w:rPr>
              <w:t>数据表中找到本站需要</w:t>
            </w:r>
            <w:r w:rsidRPr="0053289C">
              <w:rPr>
                <w:rFonts w:hint="eastAsia"/>
                <w:color w:val="000000" w:themeColor="text1"/>
                <w:lang w:val="es-ES"/>
              </w:rPr>
              <w:t>combine</w:t>
            </w:r>
            <w:r w:rsidRPr="000A21E7">
              <w:rPr>
                <w:rFonts w:hint="eastAsia"/>
                <w:color w:val="000000" w:themeColor="text1"/>
              </w:rPr>
              <w:t>的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CheckItemType</w:t>
            </w:r>
          </w:p>
          <w:p w:rsidR="00924C00" w:rsidRPr="00E84013" w:rsidRDefault="00924C00" w:rsidP="0053289C">
            <w:pPr>
              <w:ind w:leftChars="200" w:left="420" w:firstLineChars="100" w:firstLine="210"/>
              <w:rPr>
                <w:rFonts w:eastAsia="SimSun"/>
                <w:color w:val="000000" w:themeColor="text1"/>
                <w:lang w:val="es-ES"/>
              </w:rPr>
            </w:pPr>
            <w:r w:rsidRPr="0053289C">
              <w:rPr>
                <w:color w:val="000000" w:themeColor="text1"/>
                <w:lang w:val="es-ES"/>
              </w:rPr>
              <w:t>PartNO#</w:t>
            </w:r>
            <w:r>
              <w:rPr>
                <w:rFonts w:hint="eastAsia"/>
                <w:color w:val="000000" w:themeColor="text1"/>
              </w:rPr>
              <w:t>为此</w:t>
            </w:r>
            <w:r w:rsidRPr="0053289C">
              <w:rPr>
                <w:rFonts w:hint="eastAsia"/>
                <w:color w:val="000000" w:themeColor="text1"/>
                <w:lang w:val="es-ES"/>
              </w:rPr>
              <w:t>Part</w:t>
            </w:r>
            <w:r>
              <w:rPr>
                <w:rFonts w:hint="eastAsia"/>
                <w:color w:val="000000" w:themeColor="text1"/>
              </w:rPr>
              <w:t>的</w:t>
            </w:r>
            <w:r w:rsidRPr="0053289C">
              <w:rPr>
                <w:rFonts w:hint="eastAsia"/>
                <w:color w:val="000000" w:themeColor="text1"/>
                <w:lang w:val="es-ES"/>
              </w:rPr>
              <w:t>PartNo</w:t>
            </w:r>
            <w:r w:rsidRPr="0053289C">
              <w:rPr>
                <w:rFonts w:hint="eastAsia"/>
                <w:color w:val="000000" w:themeColor="text1"/>
                <w:lang w:val="es-ES"/>
              </w:rPr>
              <w:t>（</w:t>
            </w:r>
            <w:r w:rsidRPr="00D26C6D">
              <w:rPr>
                <w:rFonts w:eastAsia="SimSun" w:hint="eastAsia"/>
                <w:color w:val="FF0000"/>
                <w:lang w:val="es-ES"/>
              </w:rPr>
              <w:t>叶子节点的</w:t>
            </w:r>
            <w:r w:rsidRPr="0053289C">
              <w:rPr>
                <w:rFonts w:hint="eastAsia"/>
                <w:color w:val="000000" w:themeColor="text1"/>
                <w:lang w:val="es-ES"/>
              </w:rPr>
              <w:t>PartNo</w:t>
            </w:r>
            <w:r>
              <w:rPr>
                <w:rFonts w:eastAsia="SimSun" w:hint="eastAsia"/>
                <w:color w:val="000000" w:themeColor="text1"/>
                <w:lang w:val="es-ES"/>
              </w:rPr>
              <w:t>，只有</w:t>
            </w:r>
            <w:r>
              <w:rPr>
                <w:rFonts w:eastAsia="SimSun" w:hint="eastAsia"/>
                <w:color w:val="000000" w:themeColor="text1"/>
                <w:lang w:val="es-ES"/>
              </w:rPr>
              <w:t>CPU</w:t>
            </w:r>
            <w:r>
              <w:rPr>
                <w:rFonts w:eastAsia="SimSun" w:hint="eastAsia"/>
                <w:color w:val="000000" w:themeColor="text1"/>
                <w:lang w:val="es-ES"/>
              </w:rPr>
              <w:t>保存的是</w:t>
            </w:r>
            <w:r>
              <w:rPr>
                <w:rFonts w:eastAsia="SimSun" w:hint="eastAsia"/>
                <w:color w:val="000000" w:themeColor="text1"/>
                <w:lang w:val="es-ES"/>
              </w:rPr>
              <w:t>P1</w:t>
            </w:r>
            <w:r>
              <w:rPr>
                <w:rFonts w:eastAsia="SimSun" w:hint="eastAsia"/>
                <w:color w:val="000000" w:themeColor="text1"/>
                <w:lang w:val="es-ES"/>
              </w:rPr>
              <w:t>阶的</w:t>
            </w:r>
            <w:r>
              <w:rPr>
                <w:rFonts w:eastAsia="SimSun" w:hint="eastAsia"/>
                <w:color w:val="000000" w:themeColor="text1"/>
                <w:lang w:val="es-ES"/>
              </w:rPr>
              <w:t>PartNo</w:t>
            </w:r>
            <w:r w:rsidRPr="0053289C">
              <w:rPr>
                <w:rFonts w:hint="eastAsia"/>
                <w:color w:val="000000" w:themeColor="text1"/>
                <w:lang w:val="es-ES"/>
              </w:rPr>
              <w:t>）</w:t>
            </w:r>
          </w:p>
          <w:p w:rsidR="00924C00" w:rsidRDefault="00924C00" w:rsidP="007A234A">
            <w:pPr>
              <w:ind w:firstLineChars="200" w:firstLine="440"/>
              <w:rPr>
                <w:rFonts w:asciiTheme="minorEastAsia" w:hAnsiTheme="minorEastAsia" w:cs="Courier New"/>
                <w:noProof/>
                <w:color w:val="FF0000"/>
                <w:kern w:val="0"/>
                <w:sz w:val="22"/>
                <w:lang w:val="es-ES"/>
              </w:rPr>
            </w:pPr>
          </w:p>
          <w:p w:rsidR="00924C00" w:rsidRPr="007A234A" w:rsidRDefault="00924C00" w:rsidP="007A234A">
            <w:pPr>
              <w:ind w:firstLineChars="200" w:firstLine="440"/>
              <w:rPr>
                <w:rFonts w:asciiTheme="minorEastAsia" w:hAnsiTheme="minorEastAsia" w:cs="Courier New"/>
                <w:noProof/>
                <w:color w:val="FF0000"/>
                <w:kern w:val="0"/>
                <w:sz w:val="22"/>
                <w:lang w:val="es-ES"/>
              </w:rPr>
            </w:pPr>
            <w:r w:rsidRPr="007A234A">
              <w:rPr>
                <w:rFonts w:asciiTheme="minorEastAsia" w:hAnsiTheme="minorEastAsia" w:cs="Courier New" w:hint="eastAsia"/>
                <w:noProof/>
                <w:color w:val="FF0000"/>
                <w:kern w:val="0"/>
                <w:sz w:val="22"/>
                <w:lang w:val="es-ES"/>
              </w:rPr>
              <w:t>CPU还需要更新更新Product.CVSN字段=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VENDOR CT#</w:t>
            </w:r>
          </w:p>
          <w:p w:rsidR="00924C00" w:rsidRPr="000A21E7" w:rsidRDefault="00924C00" w:rsidP="007A234A">
            <w:pPr>
              <w:ind w:leftChars="200" w:left="420"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  <w:p w:rsidR="00924C00" w:rsidRPr="000A21E7" w:rsidRDefault="00924C00" w:rsidP="00010806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B.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纪录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Log</w:t>
            </w:r>
          </w:p>
          <w:p w:rsidR="00924C00" w:rsidRPr="000A21E7" w:rsidRDefault="00924C00" w:rsidP="00155435">
            <w:pPr>
              <w:ind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Insert ProductLog</w:t>
            </w:r>
          </w:p>
          <w:p w:rsidR="00924C00" w:rsidRPr="000A21E7" w:rsidRDefault="00924C00" w:rsidP="00AD500B">
            <w:pPr>
              <w:ind w:firstLineChars="100" w:firstLine="21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color w:val="000000" w:themeColor="text1"/>
              </w:rPr>
              <w:object w:dxaOrig="1692" w:dyaOrig="27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139.5pt" o:ole="">
                  <v:imagedata r:id="rId10" o:title=""/>
                </v:shape>
                <o:OLEObject Type="Embed" ProgID="Visio.Drawing.11" ShapeID="_x0000_i1025" DrawAspect="Content" ObjectID="_1399201040" r:id="rId11"/>
              </w:object>
            </w:r>
          </w:p>
          <w:p w:rsidR="00924C00" w:rsidRPr="000A21E7" w:rsidRDefault="00924C00" w:rsidP="004F13FE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C.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更新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sno</w:t>
            </w:r>
            <w:r w:rsidRPr="000A21E7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状态</w:t>
            </w:r>
          </w:p>
          <w:p w:rsidR="00924C00" w:rsidRPr="000A21E7" w:rsidRDefault="00924C00" w:rsidP="00155435">
            <w:pPr>
              <w:ind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Update ProductStatus</w:t>
            </w:r>
          </w:p>
          <w:p w:rsidR="00924C00" w:rsidRPr="000A21E7" w:rsidRDefault="00924C00" w:rsidP="00B73917">
            <w:pPr>
              <w:ind w:firstLineChars="100" w:firstLine="21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color w:val="000000" w:themeColor="text1"/>
              </w:rPr>
              <w:object w:dxaOrig="2015" w:dyaOrig="3035">
                <v:shape id="_x0000_i1026" type="#_x0000_t75" style="width:100.5pt;height:151.5pt" o:ole="">
                  <v:imagedata r:id="rId12" o:title=""/>
                </v:shape>
                <o:OLEObject Type="Embed" ProgID="Visio.Drawing.11" ShapeID="_x0000_i1026" DrawAspect="Content" ObjectID="_1399201041" r:id="rId13"/>
              </w:object>
            </w:r>
          </w:p>
          <w:p w:rsidR="00924C00" w:rsidRPr="000A21E7" w:rsidRDefault="00924C00" w:rsidP="00155435">
            <w:pPr>
              <w:ind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注：</w:t>
            </w:r>
            <w:r w:rsidRPr="000A21E7"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  <w:t xml:space="preserve"> </w:t>
            </w:r>
          </w:p>
          <w:p w:rsidR="00924C00" w:rsidRPr="000A21E7" w:rsidRDefault="00924C00" w:rsidP="00155435">
            <w:pPr>
              <w:ind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CPU  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37</w:t>
            </w:r>
          </w:p>
          <w:p w:rsidR="00924C00" w:rsidRPr="000A21E7" w:rsidRDefault="00924C00" w:rsidP="00155435">
            <w:pPr>
              <w:ind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KP1 </w:t>
            </w: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站号</w:t>
            </w: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39</w:t>
            </w:r>
          </w:p>
          <w:p w:rsidR="00924C00" w:rsidRPr="000A21E7" w:rsidRDefault="00924C00" w:rsidP="00155435">
            <w:pPr>
              <w:ind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KP2  </w:t>
            </w: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站号</w:t>
            </w: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3A</w:t>
            </w:r>
          </w:p>
          <w:p w:rsidR="00924C00" w:rsidRPr="000A21E7" w:rsidRDefault="00924C00" w:rsidP="00155435">
            <w:pPr>
              <w:ind w:firstLineChars="100" w:firstLine="22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KP3  </w:t>
            </w: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站号</w:t>
            </w: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3B</w:t>
            </w:r>
          </w:p>
          <w:p w:rsidR="00924C00" w:rsidRDefault="00924C00" w:rsidP="007A234A">
            <w:pPr>
              <w:ind w:firstLineChars="100" w:firstLine="220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  <w:p w:rsidR="00924C00" w:rsidRPr="007A234A" w:rsidRDefault="00924C00" w:rsidP="007A234A">
            <w:pPr>
              <w:ind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其中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3B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站会调用打印</w:t>
            </w:r>
          </w:p>
          <w:p w:rsidR="00924C00" w:rsidRDefault="00924C00" w:rsidP="00030D37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D. 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当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3B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站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时，</w:t>
            </w:r>
            <w:r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>记录</w:t>
            </w:r>
            <w:r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>PrintLog</w:t>
            </w:r>
          </w:p>
          <w:p w:rsidR="00924C00" w:rsidRPr="006244EF" w:rsidRDefault="00924C00" w:rsidP="002906D6">
            <w:pPr>
              <w:keepNext/>
              <w:keepLines/>
              <w:numPr>
                <w:ilvl w:val="0"/>
                <w:numId w:val="1"/>
              </w:numPr>
              <w:spacing w:before="340" w:after="330" w:line="578" w:lineRule="auto"/>
              <w:ind w:firstLineChars="200" w:firstLine="440"/>
              <w:outlineLvl w:val="0"/>
              <w:rPr>
                <w:rFonts w:ascii="Courier New" w:eastAsia="宋体" w:hAnsi="Courier New" w:cs="Courier New"/>
                <w:noProof/>
                <w:color w:val="FF0000"/>
                <w:kern w:val="0"/>
                <w:sz w:val="22"/>
                <w:lang w:val="es-ES"/>
                <w:rPrChange w:id="59" w:author="Gao, Guan-Wei (高貫偉 ITC)" w:date="2012-04-27T08:00:00Z">
                  <w:rPr>
                    <w:rFonts w:ascii="Courier New" w:eastAsia="SimSun" w:hAnsi="Courier New" w:cs="Courier New"/>
                    <w:b/>
                    <w:bCs/>
                    <w:noProof/>
                    <w:color w:val="FF0000"/>
                    <w:kern w:val="0"/>
                    <w:sz w:val="22"/>
                    <w:szCs w:val="44"/>
                    <w:lang w:val="es-ES"/>
                  </w:rPr>
                </w:rPrChange>
              </w:rPr>
            </w:pPr>
            <w:r w:rsidRPr="009332C3"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PrintLog</w:t>
            </w:r>
            <w:r w:rsidRPr="009332C3"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>，其中</w:t>
            </w:r>
            <w:r w:rsidRPr="009332C3"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Name</w:t>
            </w:r>
            <w:r w:rsidRPr="009332C3"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>为</w:t>
            </w:r>
            <w:r>
              <w:rPr>
                <w:rFonts w:ascii="Courier New" w:eastAsia="SimSun" w:hAnsi="Courier New" w:cs="Times New Roman"/>
                <w:noProof/>
                <w:kern w:val="0"/>
                <w:sz w:val="22"/>
                <w:lang w:val="es-ES"/>
              </w:rPr>
              <w:t>’</w:t>
            </w:r>
            <w:r w:rsidRPr="005554B6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  <w:lang w:val="es-ES"/>
              </w:rPr>
              <w:t>CTLabel</w:t>
            </w:r>
            <w:r w:rsidRPr="005554B6"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’</w:t>
            </w:r>
            <w:r w:rsidRPr="009332C3"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,</w:t>
            </w:r>
            <w:r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 xml:space="preserve"> </w:t>
            </w:r>
            <w:r w:rsidRPr="009332C3"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Descr=</w:t>
            </w:r>
            <w:r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>ProdctID</w:t>
            </w:r>
            <w:r w:rsidRPr="009332C3">
              <w:rPr>
                <w:rFonts w:ascii="Courier New" w:hAnsi="Courier New" w:cs="Times New Roman"/>
                <w:noProof/>
                <w:kern w:val="0"/>
                <w:sz w:val="22"/>
                <w:lang w:val="es-ES"/>
              </w:rPr>
              <w:t>#</w:t>
            </w:r>
            <w:r>
              <w:rPr>
                <w:rFonts w:ascii="Courier New" w:hAnsi="Courier New" w:cs="Times New Roman" w:hint="eastAsia"/>
                <w:noProof/>
                <w:kern w:val="0"/>
                <w:sz w:val="22"/>
                <w:lang w:val="es-ES"/>
              </w:rPr>
              <w:t xml:space="preserve">   BegNO=</w:t>
            </w:r>
            <w:ins w:id="60" w:author="Gao, Guan-Wei (高貫偉 ITC)" w:date="2012-04-27T08:01:00Z">
              <w:r w:rsidR="006244EF">
                <w:rPr>
                  <w:rFonts w:ascii="Courier New" w:eastAsia="宋体" w:hAnsi="Courier New" w:cs="Times New Roman" w:hint="eastAsia"/>
                  <w:noProof/>
                  <w:kern w:val="0"/>
                  <w:sz w:val="22"/>
                  <w:lang w:val="es-ES"/>
                </w:rPr>
                <w:t>ProductID#</w:t>
              </w:r>
            </w:ins>
            <w:del w:id="61" w:author="Gao, Guan-Wei (高貫偉 ITC)" w:date="2012-04-27T08:01:00Z">
              <w:r w:rsidDel="006244EF">
                <w:rPr>
                  <w:rFonts w:ascii="Courier New" w:hAnsi="Courier New" w:cs="Times New Roman"/>
                  <w:noProof/>
                  <w:kern w:val="0"/>
                  <w:sz w:val="22"/>
                  <w:lang w:val="es-ES"/>
                </w:rPr>
                <w:delText>’’</w:delText>
              </w:r>
            </w:del>
            <w:r w:rsidRPr="005554B6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 xml:space="preserve"> EndNo=</w:t>
            </w:r>
            <w:ins w:id="62" w:author="Gao, Guan-Wei (高貫偉 ITC)" w:date="2012-04-27T08:01:00Z">
              <w:r w:rsidR="006244EF">
                <w:rPr>
                  <w:rFonts w:ascii="Courier New" w:eastAsia="宋体" w:hAnsi="Courier New" w:cs="Courier New" w:hint="eastAsia"/>
                  <w:noProof/>
                  <w:kern w:val="0"/>
                  <w:sz w:val="20"/>
                  <w:szCs w:val="20"/>
                  <w:lang w:val="es-ES"/>
                </w:rPr>
                <w:t>ProductID#</w:t>
              </w:r>
            </w:ins>
            <w:del w:id="63" w:author="Gao, Guan-Wei (高貫偉 ITC)" w:date="2012-04-27T08:01:00Z">
              <w:r w:rsidRPr="005554B6" w:rsidDel="006244E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lang w:val="es-ES"/>
                </w:rPr>
                <w:delText>’’</w:delText>
              </w:r>
            </w:del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ins w:id="64" w:author="Gao, Guan-Wei (高貫偉 ITC)" w:date="2012-04-27T08:00:00Z">
              <w:r w:rsidR="006244EF">
                <w:rPr>
                  <w:rFonts w:ascii="Courier New" w:eastAsia="宋体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（</w:t>
              </w:r>
              <w:r w:rsidR="006244EF">
                <w:rPr>
                  <w:rFonts w:ascii="Courier New" w:eastAsia="宋体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201</w:t>
              </w:r>
            </w:ins>
            <w:ins w:id="65" w:author="Gao, Guan-Wei (高貫偉 ITC)" w:date="2012-04-27T08:01:00Z">
              <w:r w:rsidR="006244EF">
                <w:rPr>
                  <w:rFonts w:ascii="Courier New" w:eastAsia="宋体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3-4-27</w:t>
              </w:r>
            </w:ins>
            <w:ins w:id="66" w:author="Gao, Guan-Wei (高貫偉 ITC)" w:date="2012-04-27T08:00:00Z">
              <w:r w:rsidR="006244EF">
                <w:rPr>
                  <w:rFonts w:ascii="Courier New" w:eastAsia="宋体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）</w:t>
              </w:r>
            </w:ins>
          </w:p>
          <w:p w:rsidR="00924C00" w:rsidRDefault="00924C00" w:rsidP="00EA042D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EA042D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E.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当</w:t>
            </w:r>
            <w:r w:rsidRPr="007A234A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3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9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站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时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,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如果没有结合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CPU,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且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BOM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中有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CPU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，则插入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CPU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信息</w:t>
            </w:r>
          </w:p>
          <w:p w:rsidR="00924C00" w:rsidRPr="00C97408" w:rsidRDefault="00924C00" w:rsidP="00C97408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C9740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CPU</w:t>
            </w:r>
            <w:r w:rsidRPr="00C9740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的</w:t>
            </w:r>
            <w:r w:rsidRPr="00C97408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VENDOR CT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@cpu</w:t>
            </w:r>
            <w:r w:rsidRPr="00C9740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通过下面方法获得</w:t>
            </w:r>
          </w:p>
          <w:p w:rsidR="00924C00" w:rsidRPr="005554B6" w:rsidRDefault="00924C00" w:rsidP="00C97408">
            <w:pPr>
              <w:ind w:leftChars="200" w:left="420"/>
              <w:rPr>
                <w:rFonts w:ascii="Courier New" w:eastAsia="SimSun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</w:pP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@cpu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=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@code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+</w:t>
            </w:r>
            <w:r w:rsidRPr="005554B6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substring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@</w:t>
            </w:r>
            <w:r w:rsidRPr="005554B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>PodcutID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3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1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)+</w:t>
            </w:r>
            <w:r w:rsidRPr="005554B6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substring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@</w:t>
            </w:r>
            <w:r w:rsidRPr="005554B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>PodcutID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1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6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)+</w:t>
            </w:r>
            <w:r w:rsidRPr="005554B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lang w:val="es-ES"/>
              </w:rPr>
              <w:t>'A'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+</w:t>
            </w:r>
            <w:r w:rsidRPr="005554B6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lang w:val="es-ES"/>
              </w:rPr>
              <w:t>substring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(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@</w:t>
            </w:r>
            <w:r w:rsidRPr="005554B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  <w:lang w:val="es-ES"/>
              </w:rPr>
              <w:t>PodcutID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7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,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10</w:t>
            </w:r>
            <w:r w:rsidRPr="005554B6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)</w:t>
            </w:r>
          </w:p>
          <w:p w:rsidR="00924C00" w:rsidRPr="00EA042D" w:rsidRDefault="00924C00" w:rsidP="00C97408">
            <w:pPr>
              <w:ind w:leftChars="200" w:left="42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其中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@code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为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此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Model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下阶的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BomNodeType</w:t>
            </w:r>
            <w:r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为</w:t>
            </w:r>
            <w:r w:rsidRPr="005554B6">
              <w:rPr>
                <w:rFonts w:ascii="Courier New" w:eastAsia="SimSun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’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BM</w:t>
            </w:r>
            <w:r w:rsidRPr="005554B6">
              <w:rPr>
                <w:rFonts w:ascii="Courier New" w:eastAsia="SimSun" w:hAnsi="Courier New" w:cs="Courier New"/>
                <w:noProof/>
                <w:color w:val="808080"/>
                <w:kern w:val="0"/>
                <w:sz w:val="20"/>
                <w:szCs w:val="20"/>
                <w:lang w:val="es-ES"/>
              </w:rPr>
              <w:t>’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,Descr</w:t>
            </w:r>
            <w:r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为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‘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CPU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的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Part</w:t>
            </w:r>
            <w:r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的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PartInfo</w:t>
            </w:r>
            <w:r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里的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InfoType=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‘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HCode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的</w:t>
            </w:r>
            <w:r w:rsidRPr="005554B6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  <w:lang w:val="es-ES"/>
              </w:rPr>
              <w:t>InfoValue</w:t>
            </w:r>
          </w:p>
          <w:p w:rsidR="00924C00" w:rsidRDefault="00924C00" w:rsidP="00C97408">
            <w:pPr>
              <w:ind w:leftChars="200" w:left="42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Bom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 b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a.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Material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@model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BomNodeType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'BM'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Component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PartNo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'CPU'</w:t>
            </w:r>
          </w:p>
          <w:p w:rsidR="00924C00" w:rsidRPr="00EA042D" w:rsidRDefault="00924C00" w:rsidP="00EA042D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</w:p>
          <w:p w:rsidR="00924C00" w:rsidRDefault="00924C00" w:rsidP="00C97408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U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pdate Product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，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Insert Product_Part</w:t>
            </w:r>
          </w:p>
          <w:p w:rsidR="00924C00" w:rsidRPr="00C97408" w:rsidRDefault="00924C00" w:rsidP="00C97408">
            <w:pPr>
              <w:ind w:left="42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C97408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I</w:t>
            </w:r>
            <w:r w:rsidRPr="00C9740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f(</w:t>
            </w:r>
            <w:r w:rsidRPr="00C97408">
              <w:rPr>
                <w:rFonts w:asciiTheme="minorEastAsia" w:hAnsiTheme="minorEastAsia" w:cs="Courier New" w:hint="eastAsia"/>
                <w:noProof/>
                <w:color w:val="FF0000"/>
                <w:kern w:val="0"/>
                <w:sz w:val="22"/>
                <w:lang w:val="es-ES"/>
              </w:rPr>
              <w:t>Product.CVSN</w:t>
            </w:r>
            <w:r w:rsidRPr="00C9740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is null  and 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C9740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Pno </w:t>
            </w:r>
            <w:r w:rsidRPr="00C9740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97408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Model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Bom a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 b </w:t>
            </w:r>
            <w:r w:rsidRPr="00C9740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97408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a.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Material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@model 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97408"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BomNodeType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9740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'BM'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Component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C97408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PartNo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C9740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Descr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C9740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'CPU'</w:t>
            </w:r>
            <w:r w:rsidRPr="00C9740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C97408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)</w:t>
            </w:r>
          </w:p>
          <w:p w:rsidR="00924C00" w:rsidRDefault="00924C00" w:rsidP="00C97408">
            <w:pPr>
              <w:ind w:leftChars="200" w:left="42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B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egin</w:t>
            </w:r>
          </w:p>
          <w:p w:rsidR="00924C00" w:rsidRDefault="00924C00" w:rsidP="00C97408">
            <w:pPr>
              <w:ind w:leftChars="400" w:left="840"/>
              <w:rPr>
                <w:rFonts w:asciiTheme="minorEastAsia" w:eastAsia="SimSun" w:hAnsiTheme="minorEastAsia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U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pdate </w:t>
            </w:r>
            <w:r w:rsidRPr="007A234A">
              <w:rPr>
                <w:rFonts w:asciiTheme="minorEastAsia" w:hAnsiTheme="minorEastAsia" w:cs="Courier New" w:hint="eastAsia"/>
                <w:noProof/>
                <w:color w:val="FF0000"/>
                <w:kern w:val="0"/>
                <w:sz w:val="22"/>
                <w:lang w:val="es-ES"/>
              </w:rPr>
              <w:t>Product.CVSN</w:t>
            </w:r>
            <w:r>
              <w:rPr>
                <w:rFonts w:asciiTheme="minorEastAsia" w:eastAsia="SimSun" w:hAnsiTheme="minorEastAsia" w:cs="Courier New" w:hint="eastAsia"/>
                <w:noProof/>
                <w:color w:val="FF0000"/>
                <w:kern w:val="0"/>
                <w:sz w:val="22"/>
                <w:lang w:val="es-ES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@cpu</w:t>
            </w:r>
          </w:p>
          <w:p w:rsidR="00924C00" w:rsidRPr="000A21E7" w:rsidRDefault="00924C00" w:rsidP="00C97408">
            <w:pPr>
              <w:ind w:leftChars="400" w:left="84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0A21E7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Insert Pro</w:t>
            </w:r>
            <w:r w:rsidRPr="000A21E7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duct_Part</w:t>
            </w:r>
          </w:p>
          <w:p w:rsidR="00924C00" w:rsidRPr="00EA042D" w:rsidRDefault="00924C00" w:rsidP="00C97408">
            <w:pPr>
              <w:ind w:leftChars="600" w:left="1260" w:firstLineChars="100" w:firstLine="22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CheckItemType=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CPU</w:t>
            </w:r>
            <w: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  <w:t>’</w:t>
            </w:r>
          </w:p>
          <w:p w:rsidR="00924C00" w:rsidRPr="00B92B86" w:rsidRDefault="00924C00" w:rsidP="00C97408">
            <w:pPr>
              <w:ind w:leftChars="600" w:left="126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B92B8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PartNO =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PartNo#</w:t>
            </w:r>
          </w:p>
          <w:p w:rsidR="00924C00" w:rsidRPr="00B92B86" w:rsidRDefault="00924C00" w:rsidP="00C97408">
            <w:pPr>
              <w:ind w:leftChars="600" w:left="1260"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PartSN</w:t>
            </w:r>
            <w:r w:rsidRPr="00B92B86">
              <w:rPr>
                <w:rFonts w:ascii="Courier New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=</w:t>
            </w:r>
            <w:r w:rsidRPr="005554B6">
              <w:rPr>
                <w:rFonts w:ascii="Courier New" w:hAnsi="Courier New" w:cs="Courier New"/>
                <w:noProof/>
                <w:kern w:val="0"/>
                <w:sz w:val="20"/>
                <w:szCs w:val="20"/>
                <w:lang w:val="es-ES"/>
              </w:rPr>
              <w:t>@cpu</w:t>
            </w:r>
          </w:p>
          <w:p w:rsidR="00924C00" w:rsidRDefault="00924C00" w:rsidP="00C97408">
            <w:pPr>
              <w:ind w:leftChars="400" w:left="84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其中：</w:t>
            </w:r>
          </w:p>
          <w:p w:rsidR="00924C00" w:rsidRPr="00EA042D" w:rsidRDefault="00924C00" w:rsidP="00C97408">
            <w:pPr>
              <w:ind w:leftChars="600" w:left="1260" w:firstLineChars="100" w:firstLine="210"/>
              <w:rPr>
                <w:rFonts w:eastAsia="SimSun"/>
                <w:color w:val="000000" w:themeColor="text1"/>
                <w:lang w:val="es-ES"/>
              </w:rPr>
            </w:pPr>
            <w:r w:rsidRPr="0053289C">
              <w:rPr>
                <w:color w:val="000000" w:themeColor="text1"/>
                <w:lang w:val="es-ES"/>
              </w:rPr>
              <w:t>PartNO#</w:t>
            </w:r>
            <w:r>
              <w:rPr>
                <w:rFonts w:hint="eastAsia"/>
                <w:color w:val="000000" w:themeColor="text1"/>
              </w:rPr>
              <w:t>为此</w:t>
            </w:r>
            <w:r>
              <w:rPr>
                <w:rFonts w:eastAsia="SimSun" w:hint="eastAsia"/>
                <w:color w:val="000000" w:themeColor="text1"/>
                <w:lang w:val="es-ES"/>
              </w:rPr>
              <w:t>CPU</w:t>
            </w:r>
            <w:r>
              <w:rPr>
                <w:rFonts w:hint="eastAsia"/>
                <w:color w:val="000000" w:themeColor="text1"/>
              </w:rPr>
              <w:t>的</w:t>
            </w:r>
            <w:r w:rsidRPr="0053289C">
              <w:rPr>
                <w:rFonts w:hint="eastAsia"/>
                <w:color w:val="000000" w:themeColor="text1"/>
                <w:lang w:val="es-ES"/>
              </w:rPr>
              <w:t>PartNo</w:t>
            </w:r>
            <w:r w:rsidRPr="0053289C">
              <w:rPr>
                <w:rFonts w:hint="eastAsia"/>
                <w:color w:val="000000" w:themeColor="text1"/>
                <w:lang w:val="es-ES"/>
              </w:rPr>
              <w:t>（</w:t>
            </w:r>
            <w:r w:rsidRPr="00E84013">
              <w:rPr>
                <w:rFonts w:hint="eastAsia"/>
                <w:strike/>
                <w:color w:val="000000" w:themeColor="text1"/>
                <w:lang w:val="es-ES"/>
              </w:rPr>
              <w:t>KP</w:t>
            </w:r>
            <w:r w:rsidRPr="00E84013">
              <w:rPr>
                <w:rFonts w:hint="eastAsia"/>
                <w:color w:val="FF0000"/>
                <w:lang w:val="es-ES"/>
              </w:rPr>
              <w:t xml:space="preserve"> </w:t>
            </w:r>
            <w:r w:rsidRPr="00E84013">
              <w:rPr>
                <w:rFonts w:eastAsia="SimSun" w:hint="eastAsia"/>
                <w:color w:val="FF0000"/>
                <w:lang w:val="es-ES"/>
              </w:rPr>
              <w:t>P1</w:t>
            </w:r>
            <w:r>
              <w:rPr>
                <w:rFonts w:hint="eastAsia"/>
                <w:color w:val="000000" w:themeColor="text1"/>
              </w:rPr>
              <w:t>阶</w:t>
            </w:r>
            <w:r w:rsidRPr="0053289C">
              <w:rPr>
                <w:rFonts w:hint="eastAsia"/>
                <w:color w:val="000000" w:themeColor="text1"/>
                <w:lang w:val="es-ES"/>
              </w:rPr>
              <w:t>PartNo</w:t>
            </w:r>
            <w:r>
              <w:rPr>
                <w:rFonts w:eastAsia="SimSun" w:hint="eastAsia"/>
                <w:color w:val="000000" w:themeColor="text1"/>
                <w:lang w:val="es-ES"/>
              </w:rPr>
              <w:t>,CPU</w:t>
            </w:r>
            <w:r>
              <w:rPr>
                <w:rFonts w:eastAsia="SimSun" w:hint="eastAsia"/>
                <w:color w:val="000000" w:themeColor="text1"/>
                <w:lang w:val="es-ES"/>
              </w:rPr>
              <w:t>的</w:t>
            </w:r>
            <w:r>
              <w:rPr>
                <w:rFonts w:eastAsia="SimSun" w:hint="eastAsia"/>
                <w:color w:val="000000" w:themeColor="text1"/>
                <w:lang w:val="es-ES"/>
              </w:rPr>
              <w:t>Bom</w:t>
            </w:r>
            <w:r>
              <w:rPr>
                <w:rFonts w:eastAsia="SimSun" w:hint="eastAsia"/>
                <w:color w:val="000000" w:themeColor="text1"/>
                <w:lang w:val="es-ES"/>
              </w:rPr>
              <w:t>结构为</w:t>
            </w:r>
            <w:r>
              <w:rPr>
                <w:rFonts w:eastAsia="SimSun" w:hint="eastAsia"/>
                <w:color w:val="000000" w:themeColor="text1"/>
                <w:lang w:val="es-ES"/>
              </w:rPr>
              <w:t>BM-&gt;P1-&gt;KP,</w:t>
            </w:r>
            <w:r>
              <w:rPr>
                <w:rFonts w:eastAsia="SimSun" w:hint="eastAsia"/>
                <w:color w:val="000000" w:themeColor="text1"/>
                <w:lang w:val="es-ES"/>
              </w:rPr>
              <w:t>其中</w:t>
            </w:r>
            <w:r>
              <w:rPr>
                <w:rFonts w:eastAsia="SimSun" w:hint="eastAsia"/>
                <w:color w:val="000000" w:themeColor="text1"/>
                <w:lang w:val="es-ES"/>
              </w:rPr>
              <w:t>BM</w:t>
            </w:r>
            <w:r>
              <w:rPr>
                <w:rFonts w:eastAsia="SimSun" w:hint="eastAsia"/>
                <w:color w:val="000000" w:themeColor="text1"/>
                <w:lang w:val="es-ES"/>
              </w:rPr>
              <w:t>阶的</w:t>
            </w:r>
            <w:r>
              <w:rPr>
                <w:rFonts w:eastAsia="SimSun" w:hint="eastAsia"/>
                <w:color w:val="000000" w:themeColor="text1"/>
                <w:lang w:val="es-ES"/>
              </w:rPr>
              <w:t>Descr</w:t>
            </w:r>
            <w:r>
              <w:rPr>
                <w:rFonts w:eastAsia="SimSun" w:hint="eastAsia"/>
                <w:color w:val="000000" w:themeColor="text1"/>
                <w:lang w:val="es-ES"/>
              </w:rPr>
              <w:t>为‘</w:t>
            </w:r>
            <w:r>
              <w:rPr>
                <w:rFonts w:eastAsia="SimSun" w:hint="eastAsia"/>
                <w:color w:val="000000" w:themeColor="text1"/>
                <w:lang w:val="es-ES"/>
              </w:rPr>
              <w:t>CPU</w:t>
            </w:r>
            <w:r>
              <w:rPr>
                <w:rFonts w:eastAsia="SimSun" w:hint="eastAsia"/>
                <w:color w:val="000000" w:themeColor="text1"/>
                <w:lang w:val="es-ES"/>
              </w:rPr>
              <w:t>’）</w:t>
            </w:r>
          </w:p>
          <w:p w:rsidR="00924C00" w:rsidRPr="00EA042D" w:rsidRDefault="00924C00" w:rsidP="00C97408">
            <w:pPr>
              <w:ind w:leftChars="600" w:left="1260" w:firstLineChars="100" w:firstLine="210"/>
              <w:rPr>
                <w:rFonts w:eastAsia="SimSun"/>
                <w:color w:val="000000" w:themeColor="text1"/>
                <w:lang w:val="es-ES"/>
              </w:rPr>
            </w:pPr>
          </w:p>
          <w:p w:rsidR="00924C00" w:rsidRPr="003F278B" w:rsidRDefault="00924C00" w:rsidP="00C97408">
            <w:pPr>
              <w:ind w:leftChars="200" w:left="420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E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nd</w:t>
            </w:r>
          </w:p>
        </w:tc>
      </w:tr>
      <w:tr w:rsidR="00924C00" w:rsidRPr="000A21E7" w:rsidTr="00492D83">
        <w:trPr>
          <w:trHeight w:val="422"/>
        </w:trPr>
        <w:tc>
          <w:tcPr>
            <w:tcW w:w="1984" w:type="dxa"/>
            <w:shd w:val="clear" w:color="auto" w:fill="auto"/>
          </w:tcPr>
          <w:p w:rsidR="00924C00" w:rsidRPr="000A21E7" w:rsidRDefault="00924C00" w:rsidP="00076499">
            <w:pPr>
              <w:rPr>
                <w:rFonts w:ascii="Arial" w:hAnsi="Arial"/>
                <w:color w:val="000000" w:themeColor="text1"/>
                <w:sz w:val="22"/>
              </w:rPr>
            </w:pPr>
            <w:r w:rsidRPr="000A21E7">
              <w:rPr>
                <w:rFonts w:ascii="Arial" w:hAnsi="Arial"/>
                <w:color w:val="000000" w:themeColor="text1"/>
                <w:sz w:val="22"/>
              </w:rPr>
              <w:t>M</w:t>
            </w:r>
            <w:r w:rsidRPr="000A21E7">
              <w:rPr>
                <w:rFonts w:ascii="Arial" w:hAnsi="Arial" w:hint="eastAsia"/>
                <w:color w:val="000000" w:themeColor="text1"/>
                <w:sz w:val="22"/>
              </w:rPr>
              <w:t>atch&amp;Check</w:t>
            </w:r>
          </w:p>
        </w:tc>
        <w:tc>
          <w:tcPr>
            <w:tcW w:w="6521" w:type="dxa"/>
            <w:shd w:val="clear" w:color="auto" w:fill="auto"/>
          </w:tcPr>
          <w:p w:rsidR="00924C00" w:rsidRPr="000A21E7" w:rsidRDefault="00924C00" w:rsidP="00754D02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</w:pP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CPU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结合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vender CT,</w:t>
            </w:r>
            <w:r w:rsidRPr="00D26C6D">
              <w:rPr>
                <w:rFonts w:ascii="Times New Roman" w:eastAsia="SimSun" w:hAnsi="Times New Roman" w:cs="Times New Roman" w:hint="eastAsia"/>
                <w:color w:val="FF0000"/>
                <w:szCs w:val="24"/>
              </w:rPr>
              <w:t>只是做</w:t>
            </w:r>
            <w:r w:rsidRPr="00D26C6D">
              <w:rPr>
                <w:rFonts w:ascii="Times New Roman" w:eastAsia="SimSun" w:hAnsi="Times New Roman" w:cs="Times New Roman" w:hint="eastAsia"/>
                <w:color w:val="FF0000"/>
                <w:szCs w:val="24"/>
              </w:rPr>
              <w:t>13</w:t>
            </w:r>
            <w:r w:rsidRPr="00D26C6D">
              <w:rPr>
                <w:rFonts w:ascii="Times New Roman" w:eastAsia="SimSun" w:hAnsi="Times New Roman" w:cs="Times New Roman" w:hint="eastAsia"/>
                <w:color w:val="FF0000"/>
                <w:szCs w:val="24"/>
              </w:rPr>
              <w:t>码的</w:t>
            </w:r>
            <w:r w:rsidRPr="00D26C6D">
              <w:rPr>
                <w:rFonts w:ascii="Times New Roman" w:eastAsia="SimSun" w:hAnsi="Times New Roman" w:cs="Times New Roman"/>
                <w:color w:val="FF0000"/>
                <w:szCs w:val="24"/>
              </w:rPr>
              <w:t>Match</w:t>
            </w:r>
            <w:r w:rsidRPr="00D26C6D">
              <w:rPr>
                <w:rFonts w:ascii="Times New Roman" w:eastAsia="SimSun" w:hAnsi="Times New Roman" w:cs="Times New Roman" w:hint="eastAsia"/>
                <w:color w:val="FF0000"/>
                <w:szCs w:val="24"/>
              </w:rPr>
              <w:t>和</w:t>
            </w:r>
            <w:r w:rsidRPr="00D26C6D">
              <w:rPr>
                <w:rFonts w:ascii="Times New Roman" w:eastAsia="SimSun" w:hAnsi="Times New Roman" w:cs="Times New Roman"/>
                <w:color w:val="FF0000"/>
                <w:szCs w:val="24"/>
              </w:rPr>
              <w:t>检查是否被结合过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即可</w:t>
            </w:r>
          </w:p>
          <w:p w:rsidR="00924C00" w:rsidRPr="000A21E7" w:rsidRDefault="00924C00" w:rsidP="00754D02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</w:pP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Combine HDD ODD WL WWAN CT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，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Combine HDD ODD WL WWAN CT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，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 xml:space="preserve">Combine LCM Inverter BTDL Touch Screen CT  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需要展开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BOM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得到此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UNIT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的此ｐａｒｔｔｙｐｅ的ｖｅｎｄｏｒ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Co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ｄｅ（五位）可能为多个，刷入物料上的Ｖｅｎｄｏｒ　ＣＴ，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VendorCT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的前五位和</w:t>
            </w:r>
            <w:r w:rsidRPr="000A21E7">
              <w:rPr>
                <w:rFonts w:ascii="Times New Roman" w:eastAsia="SimSun" w:hAnsi="Times New Roman" w:cs="Times New Roman"/>
                <w:color w:val="000000" w:themeColor="text1"/>
                <w:szCs w:val="24"/>
              </w:rPr>
              <w:t>Vendor Code Match&amp;Check</w:t>
            </w:r>
          </w:p>
          <w:p w:rsidR="00924C00" w:rsidRPr="000A21E7" w:rsidRDefault="00924C00" w:rsidP="000466F2">
            <w:pPr>
              <w:pStyle w:val="a8"/>
              <w:ind w:left="360" w:firstLineChars="0" w:firstLine="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</w:tc>
      </w:tr>
      <w:tr w:rsidR="00924C00" w:rsidRPr="000A21E7" w:rsidTr="00492D83">
        <w:trPr>
          <w:trHeight w:val="422"/>
        </w:trPr>
        <w:tc>
          <w:tcPr>
            <w:tcW w:w="1984" w:type="dxa"/>
            <w:shd w:val="clear" w:color="auto" w:fill="auto"/>
          </w:tcPr>
          <w:p w:rsidR="00924C00" w:rsidRPr="000A21E7" w:rsidRDefault="00924C00" w:rsidP="00492D83">
            <w:pPr>
              <w:rPr>
                <w:rFonts w:ascii="Arial" w:hAnsi="Arial"/>
                <w:color w:val="000000" w:themeColor="text1"/>
                <w:sz w:val="22"/>
              </w:rPr>
            </w:pPr>
          </w:p>
        </w:tc>
        <w:tc>
          <w:tcPr>
            <w:tcW w:w="6521" w:type="dxa"/>
            <w:shd w:val="clear" w:color="auto" w:fill="auto"/>
          </w:tcPr>
          <w:p w:rsidR="00924C00" w:rsidRPr="000A21E7" w:rsidRDefault="00924C00" w:rsidP="00492D83">
            <w:pPr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</w:tc>
      </w:tr>
    </w:tbl>
    <w:p w:rsidR="0055625A" w:rsidRPr="000A21E7" w:rsidRDefault="0055625A" w:rsidP="0055625A">
      <w:pPr>
        <w:widowControl/>
        <w:jc w:val="left"/>
        <w:rPr>
          <w:color w:val="000000" w:themeColor="text1"/>
        </w:rPr>
      </w:pPr>
      <w:r w:rsidRPr="000A21E7">
        <w:rPr>
          <w:color w:val="000000" w:themeColor="text1"/>
        </w:rPr>
        <w:br w:type="page"/>
      </w:r>
    </w:p>
    <w:p w:rsidR="0055625A" w:rsidRPr="000A21E7" w:rsidRDefault="0055625A" w:rsidP="0055625A">
      <w:pPr>
        <w:widowControl/>
        <w:jc w:val="left"/>
        <w:rPr>
          <w:rFonts w:eastAsia="SimSun"/>
          <w:color w:val="000000" w:themeColor="text1"/>
        </w:rPr>
      </w:pPr>
    </w:p>
    <w:p w:rsidR="0055625A" w:rsidRPr="000A21E7" w:rsidRDefault="0055625A" w:rsidP="00371BF0">
      <w:pPr>
        <w:widowControl/>
        <w:jc w:val="left"/>
        <w:rPr>
          <w:rFonts w:eastAsia="SimSun"/>
          <w:color w:val="000000" w:themeColor="text1"/>
        </w:rPr>
      </w:pPr>
    </w:p>
    <w:p w:rsidR="005859CC" w:rsidRPr="000A21E7" w:rsidRDefault="005859CC" w:rsidP="00371BF0">
      <w:pPr>
        <w:pStyle w:val="1"/>
        <w:jc w:val="left"/>
        <w:rPr>
          <w:color w:val="000000" w:themeColor="text1"/>
        </w:rPr>
      </w:pPr>
      <w:bookmarkStart w:id="67" w:name="_Toc308109162"/>
      <w:r w:rsidRPr="000A21E7">
        <w:rPr>
          <w:color w:val="000000" w:themeColor="text1"/>
        </w:rPr>
        <w:t>A</w:t>
      </w:r>
      <w:r w:rsidRPr="000A21E7">
        <w:rPr>
          <w:rFonts w:hint="eastAsia"/>
          <w:color w:val="000000" w:themeColor="text1"/>
        </w:rPr>
        <w:t>ppendix</w:t>
      </w:r>
      <w:bookmarkEnd w:id="67"/>
    </w:p>
    <w:sectPr w:rsidR="005859CC" w:rsidRPr="000A21E7" w:rsidSect="00254B3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7C3" w:rsidRDefault="000617C3" w:rsidP="00F84835">
      <w:r>
        <w:separator/>
      </w:r>
    </w:p>
  </w:endnote>
  <w:endnote w:type="continuationSeparator" w:id="0">
    <w:p w:rsidR="000617C3" w:rsidRDefault="000617C3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50E" w:rsidRDefault="00CA150E">
    <w:pPr>
      <w:pStyle w:val="a5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0F00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F001C">
              <w:rPr>
                <w:b/>
                <w:sz w:val="24"/>
                <w:szCs w:val="24"/>
              </w:rPr>
              <w:fldChar w:fldCharType="separate"/>
            </w:r>
            <w:r w:rsidR="00697FE9">
              <w:rPr>
                <w:b/>
                <w:noProof/>
              </w:rPr>
              <w:t>6</w:t>
            </w:r>
            <w:r w:rsidR="000F001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0F001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F001C">
              <w:rPr>
                <w:b/>
                <w:sz w:val="24"/>
                <w:szCs w:val="24"/>
              </w:rPr>
              <w:fldChar w:fldCharType="separate"/>
            </w:r>
            <w:r w:rsidR="00697FE9">
              <w:rPr>
                <w:b/>
                <w:noProof/>
              </w:rPr>
              <w:t>10</w:t>
            </w:r>
            <w:r w:rsidR="000F001C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CA150E" w:rsidRDefault="00CA150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7C3" w:rsidRDefault="000617C3" w:rsidP="00F84835">
      <w:r>
        <w:separator/>
      </w:r>
    </w:p>
  </w:footnote>
  <w:footnote w:type="continuationSeparator" w:id="0">
    <w:p w:rsidR="000617C3" w:rsidRDefault="000617C3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50E" w:rsidRDefault="00CA150E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CA150E" w:rsidTr="00817C97">
      <w:trPr>
        <w:cantSplit/>
        <w:trHeight w:val="233"/>
      </w:trPr>
      <w:tc>
        <w:tcPr>
          <w:tcW w:w="8522" w:type="dxa"/>
        </w:tcPr>
        <w:p w:rsidR="00CA150E" w:rsidRDefault="00CA150E" w:rsidP="00266762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CA150E" w:rsidTr="00817C97">
      <w:trPr>
        <w:cantSplit/>
        <w:trHeight w:val="232"/>
      </w:trPr>
      <w:tc>
        <w:tcPr>
          <w:tcW w:w="8522" w:type="dxa"/>
        </w:tcPr>
        <w:p w:rsidR="00CA150E" w:rsidRDefault="00CA150E" w:rsidP="00631A68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Calibri" w:eastAsia="SimSun" w:hAnsi="Calibri" w:cs="Times New Roman" w:hint="eastAsia"/>
              <w:b/>
              <w:sz w:val="28"/>
            </w:rPr>
            <w:t>：</w:t>
          </w:r>
          <w:r w:rsidRPr="00DC277B">
            <w:rPr>
              <w:rFonts w:ascii="Arial" w:hAnsi="Arial" w:cs="Arial"/>
              <w:b/>
              <w:bCs/>
            </w:rPr>
            <w:t>CI-ME</w:t>
          </w:r>
          <w:r>
            <w:rPr>
              <w:rFonts w:ascii="Arial" w:hAnsi="Arial" w:cs="Arial" w:hint="eastAsia"/>
              <w:b/>
              <w:bCs/>
            </w:rPr>
            <w:t>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DC277B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FA-</w:t>
          </w:r>
          <w:r>
            <w:rPr>
              <w:rFonts w:ascii="SimSun" w:eastAsia="SimSun" w:hAnsi="SimSun" w:cs="Arial" w:hint="eastAsia"/>
              <w:b/>
              <w:bCs/>
            </w:rPr>
            <w:t xml:space="preserve">UC </w:t>
          </w:r>
          <w:r>
            <w:rPr>
              <w:rFonts w:ascii="Arial" w:eastAsia="SimSun" w:hAnsi="Arial" w:cs="Arial" w:hint="eastAsia"/>
              <w:b/>
              <w:bCs/>
            </w:rPr>
            <w:t>Combine Key Parts</w:t>
          </w:r>
          <w:r w:rsidRPr="00DC277B">
            <w:rPr>
              <w:rFonts w:ascii="Arial" w:hAnsi="Arial" w:cs="Arial"/>
              <w:b/>
              <w:bCs/>
            </w:rPr>
            <w:t>.docx</w:t>
          </w:r>
        </w:p>
      </w:tc>
    </w:tr>
  </w:tbl>
  <w:p w:rsidR="00CA150E" w:rsidRDefault="00CA150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6B10F1"/>
    <w:multiLevelType w:val="hybridMultilevel"/>
    <w:tmpl w:val="1CB4785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1A4DE4"/>
    <w:multiLevelType w:val="hybridMultilevel"/>
    <w:tmpl w:val="020CF52A"/>
    <w:lvl w:ilvl="0" w:tplc="BBFAE2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6A4322"/>
    <w:multiLevelType w:val="hybridMultilevel"/>
    <w:tmpl w:val="711807D0"/>
    <w:lvl w:ilvl="0" w:tplc="D63C53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>
    <w:nsid w:val="4C621C76"/>
    <w:multiLevelType w:val="hybridMultilevel"/>
    <w:tmpl w:val="C9AA1ED2"/>
    <w:lvl w:ilvl="0" w:tplc="E56618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38410C8"/>
    <w:multiLevelType w:val="hybridMultilevel"/>
    <w:tmpl w:val="F07A1C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A9C26D1"/>
    <w:multiLevelType w:val="hybridMultilevel"/>
    <w:tmpl w:val="B750F3F2"/>
    <w:lvl w:ilvl="0" w:tplc="9AF2E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683992"/>
    <w:multiLevelType w:val="hybridMultilevel"/>
    <w:tmpl w:val="4EBCE0C8"/>
    <w:lvl w:ilvl="0" w:tplc="1A4E6A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AA309A5"/>
    <w:multiLevelType w:val="hybridMultilevel"/>
    <w:tmpl w:val="F07A1C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3"/>
  </w:num>
  <w:num w:numId="3">
    <w:abstractNumId w:val="8"/>
  </w:num>
  <w:num w:numId="4">
    <w:abstractNumId w:val="8"/>
  </w:num>
  <w:num w:numId="5">
    <w:abstractNumId w:val="1"/>
  </w:num>
  <w:num w:numId="6">
    <w:abstractNumId w:val="8"/>
  </w:num>
  <w:num w:numId="7">
    <w:abstractNumId w:val="14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4"/>
  </w:num>
  <w:num w:numId="13">
    <w:abstractNumId w:val="9"/>
  </w:num>
  <w:num w:numId="14">
    <w:abstractNumId w:val="11"/>
  </w:num>
  <w:num w:numId="15">
    <w:abstractNumId w:val="12"/>
  </w:num>
  <w:num w:numId="16">
    <w:abstractNumId w:val="13"/>
  </w:num>
  <w:num w:numId="17">
    <w:abstractNumId w:val="15"/>
  </w:num>
  <w:num w:numId="18">
    <w:abstractNumId w:val="6"/>
  </w:num>
  <w:num w:numId="19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505D"/>
    <w:rsid w:val="00007076"/>
    <w:rsid w:val="00007953"/>
    <w:rsid w:val="00007ACE"/>
    <w:rsid w:val="00007C79"/>
    <w:rsid w:val="00010806"/>
    <w:rsid w:val="00017416"/>
    <w:rsid w:val="00017B6F"/>
    <w:rsid w:val="000214CF"/>
    <w:rsid w:val="000219B7"/>
    <w:rsid w:val="000229D3"/>
    <w:rsid w:val="000234FC"/>
    <w:rsid w:val="00026266"/>
    <w:rsid w:val="00026547"/>
    <w:rsid w:val="0002668C"/>
    <w:rsid w:val="00027534"/>
    <w:rsid w:val="00030D37"/>
    <w:rsid w:val="00033610"/>
    <w:rsid w:val="0003436B"/>
    <w:rsid w:val="000360DA"/>
    <w:rsid w:val="00040145"/>
    <w:rsid w:val="00042BC5"/>
    <w:rsid w:val="00043C54"/>
    <w:rsid w:val="00045286"/>
    <w:rsid w:val="000466F2"/>
    <w:rsid w:val="0005154B"/>
    <w:rsid w:val="00053539"/>
    <w:rsid w:val="000538A1"/>
    <w:rsid w:val="000611DD"/>
    <w:rsid w:val="000614DD"/>
    <w:rsid w:val="000617C3"/>
    <w:rsid w:val="00061FE0"/>
    <w:rsid w:val="00070BFE"/>
    <w:rsid w:val="0007280B"/>
    <w:rsid w:val="00073AAB"/>
    <w:rsid w:val="00073BBE"/>
    <w:rsid w:val="00076499"/>
    <w:rsid w:val="00081542"/>
    <w:rsid w:val="0008184E"/>
    <w:rsid w:val="00082077"/>
    <w:rsid w:val="00082ED1"/>
    <w:rsid w:val="0008340D"/>
    <w:rsid w:val="000851E4"/>
    <w:rsid w:val="00091FDE"/>
    <w:rsid w:val="0009672E"/>
    <w:rsid w:val="00097F4A"/>
    <w:rsid w:val="000A1155"/>
    <w:rsid w:val="000A15D7"/>
    <w:rsid w:val="000A1CEC"/>
    <w:rsid w:val="000A1E82"/>
    <w:rsid w:val="000A21E7"/>
    <w:rsid w:val="000A2298"/>
    <w:rsid w:val="000A2BDF"/>
    <w:rsid w:val="000A4A0A"/>
    <w:rsid w:val="000A59FE"/>
    <w:rsid w:val="000A614B"/>
    <w:rsid w:val="000A7428"/>
    <w:rsid w:val="000A7C39"/>
    <w:rsid w:val="000B2835"/>
    <w:rsid w:val="000B5BC2"/>
    <w:rsid w:val="000B6745"/>
    <w:rsid w:val="000B7E68"/>
    <w:rsid w:val="000C01CB"/>
    <w:rsid w:val="000C11E8"/>
    <w:rsid w:val="000C1448"/>
    <w:rsid w:val="000C4847"/>
    <w:rsid w:val="000C6ED5"/>
    <w:rsid w:val="000D0988"/>
    <w:rsid w:val="000D0E8C"/>
    <w:rsid w:val="000D3913"/>
    <w:rsid w:val="000D4145"/>
    <w:rsid w:val="000D4A00"/>
    <w:rsid w:val="000D51AC"/>
    <w:rsid w:val="000D65E6"/>
    <w:rsid w:val="000D7CF6"/>
    <w:rsid w:val="000E70A9"/>
    <w:rsid w:val="000F001C"/>
    <w:rsid w:val="000F1ABF"/>
    <w:rsid w:val="000F361E"/>
    <w:rsid w:val="0010643F"/>
    <w:rsid w:val="00107E92"/>
    <w:rsid w:val="00112340"/>
    <w:rsid w:val="001139F8"/>
    <w:rsid w:val="0011461B"/>
    <w:rsid w:val="00116B00"/>
    <w:rsid w:val="00116E84"/>
    <w:rsid w:val="0013059B"/>
    <w:rsid w:val="0013475D"/>
    <w:rsid w:val="001358A3"/>
    <w:rsid w:val="00136E63"/>
    <w:rsid w:val="001374BF"/>
    <w:rsid w:val="0014180F"/>
    <w:rsid w:val="00142E33"/>
    <w:rsid w:val="00147921"/>
    <w:rsid w:val="00147AB4"/>
    <w:rsid w:val="00154B96"/>
    <w:rsid w:val="00154FE2"/>
    <w:rsid w:val="00155435"/>
    <w:rsid w:val="00156F09"/>
    <w:rsid w:val="001616B5"/>
    <w:rsid w:val="001665AE"/>
    <w:rsid w:val="00171FEF"/>
    <w:rsid w:val="00173D46"/>
    <w:rsid w:val="00173F0F"/>
    <w:rsid w:val="00174C02"/>
    <w:rsid w:val="00177F86"/>
    <w:rsid w:val="00180A3D"/>
    <w:rsid w:val="00182141"/>
    <w:rsid w:val="00182A3B"/>
    <w:rsid w:val="001845AA"/>
    <w:rsid w:val="00184B53"/>
    <w:rsid w:val="00190246"/>
    <w:rsid w:val="001964AB"/>
    <w:rsid w:val="001A3729"/>
    <w:rsid w:val="001A3814"/>
    <w:rsid w:val="001A4C47"/>
    <w:rsid w:val="001B005C"/>
    <w:rsid w:val="001B1AAB"/>
    <w:rsid w:val="001B36BA"/>
    <w:rsid w:val="001B40E1"/>
    <w:rsid w:val="001B4396"/>
    <w:rsid w:val="001B4710"/>
    <w:rsid w:val="001B5764"/>
    <w:rsid w:val="001B597D"/>
    <w:rsid w:val="001B66EF"/>
    <w:rsid w:val="001B7139"/>
    <w:rsid w:val="001C02CF"/>
    <w:rsid w:val="001C04BB"/>
    <w:rsid w:val="001C05A9"/>
    <w:rsid w:val="001C0BE5"/>
    <w:rsid w:val="001D0C33"/>
    <w:rsid w:val="001D1834"/>
    <w:rsid w:val="001D4AE7"/>
    <w:rsid w:val="001D76F8"/>
    <w:rsid w:val="001E1463"/>
    <w:rsid w:val="001E35EA"/>
    <w:rsid w:val="001F256E"/>
    <w:rsid w:val="001F5E91"/>
    <w:rsid w:val="001F6CF7"/>
    <w:rsid w:val="002006F6"/>
    <w:rsid w:val="002010E4"/>
    <w:rsid w:val="00202EB7"/>
    <w:rsid w:val="00204206"/>
    <w:rsid w:val="0021144C"/>
    <w:rsid w:val="00211FEA"/>
    <w:rsid w:val="00213378"/>
    <w:rsid w:val="00213744"/>
    <w:rsid w:val="00213835"/>
    <w:rsid w:val="00213C02"/>
    <w:rsid w:val="00215F69"/>
    <w:rsid w:val="00230A53"/>
    <w:rsid w:val="00233033"/>
    <w:rsid w:val="002340FF"/>
    <w:rsid w:val="00234E1B"/>
    <w:rsid w:val="00235A92"/>
    <w:rsid w:val="00236798"/>
    <w:rsid w:val="002374A2"/>
    <w:rsid w:val="002420CE"/>
    <w:rsid w:val="00242CBC"/>
    <w:rsid w:val="00243F16"/>
    <w:rsid w:val="00244DED"/>
    <w:rsid w:val="002451E9"/>
    <w:rsid w:val="0024539C"/>
    <w:rsid w:val="00246E92"/>
    <w:rsid w:val="0025213E"/>
    <w:rsid w:val="002525D3"/>
    <w:rsid w:val="00254B3F"/>
    <w:rsid w:val="0025551C"/>
    <w:rsid w:val="00256B5E"/>
    <w:rsid w:val="002573F2"/>
    <w:rsid w:val="00257E35"/>
    <w:rsid w:val="00261645"/>
    <w:rsid w:val="00264033"/>
    <w:rsid w:val="00266762"/>
    <w:rsid w:val="00270D30"/>
    <w:rsid w:val="002728CE"/>
    <w:rsid w:val="002742F0"/>
    <w:rsid w:val="0027534E"/>
    <w:rsid w:val="002756C1"/>
    <w:rsid w:val="0027694A"/>
    <w:rsid w:val="002816D4"/>
    <w:rsid w:val="002828B7"/>
    <w:rsid w:val="00283BC0"/>
    <w:rsid w:val="002843AD"/>
    <w:rsid w:val="00285FC7"/>
    <w:rsid w:val="00287E5E"/>
    <w:rsid w:val="002906D6"/>
    <w:rsid w:val="00291BFA"/>
    <w:rsid w:val="00292BEF"/>
    <w:rsid w:val="00293CDF"/>
    <w:rsid w:val="002966B3"/>
    <w:rsid w:val="002A1F57"/>
    <w:rsid w:val="002A2EAA"/>
    <w:rsid w:val="002A3609"/>
    <w:rsid w:val="002A4BBA"/>
    <w:rsid w:val="002A5CA3"/>
    <w:rsid w:val="002A7974"/>
    <w:rsid w:val="002B168B"/>
    <w:rsid w:val="002B2640"/>
    <w:rsid w:val="002B39E4"/>
    <w:rsid w:val="002B3A73"/>
    <w:rsid w:val="002B3BCA"/>
    <w:rsid w:val="002B3C70"/>
    <w:rsid w:val="002B609E"/>
    <w:rsid w:val="002B7937"/>
    <w:rsid w:val="002C1F1C"/>
    <w:rsid w:val="002C3597"/>
    <w:rsid w:val="002C6B71"/>
    <w:rsid w:val="002D0D51"/>
    <w:rsid w:val="002D245E"/>
    <w:rsid w:val="002D5DCF"/>
    <w:rsid w:val="002D62F9"/>
    <w:rsid w:val="002E3DEE"/>
    <w:rsid w:val="002E5070"/>
    <w:rsid w:val="002E5EAC"/>
    <w:rsid w:val="002E632B"/>
    <w:rsid w:val="002F134B"/>
    <w:rsid w:val="002F7523"/>
    <w:rsid w:val="00300031"/>
    <w:rsid w:val="003030E5"/>
    <w:rsid w:val="0030459F"/>
    <w:rsid w:val="00304735"/>
    <w:rsid w:val="003054CF"/>
    <w:rsid w:val="003067B7"/>
    <w:rsid w:val="0030680E"/>
    <w:rsid w:val="003157D9"/>
    <w:rsid w:val="00317CDC"/>
    <w:rsid w:val="003206FD"/>
    <w:rsid w:val="00322CC5"/>
    <w:rsid w:val="00325E41"/>
    <w:rsid w:val="0033014A"/>
    <w:rsid w:val="00331862"/>
    <w:rsid w:val="00331E7E"/>
    <w:rsid w:val="003321CF"/>
    <w:rsid w:val="003345BD"/>
    <w:rsid w:val="0033483E"/>
    <w:rsid w:val="003348C3"/>
    <w:rsid w:val="00337DC4"/>
    <w:rsid w:val="0034345B"/>
    <w:rsid w:val="003469AF"/>
    <w:rsid w:val="00350882"/>
    <w:rsid w:val="003515E7"/>
    <w:rsid w:val="00370826"/>
    <w:rsid w:val="00370B69"/>
    <w:rsid w:val="00371BF0"/>
    <w:rsid w:val="00372777"/>
    <w:rsid w:val="00372BCE"/>
    <w:rsid w:val="00372D5E"/>
    <w:rsid w:val="00375411"/>
    <w:rsid w:val="003820F7"/>
    <w:rsid w:val="00383818"/>
    <w:rsid w:val="00386FC9"/>
    <w:rsid w:val="00387C7C"/>
    <w:rsid w:val="003901D0"/>
    <w:rsid w:val="003927A3"/>
    <w:rsid w:val="00392DC2"/>
    <w:rsid w:val="00393FB3"/>
    <w:rsid w:val="00397714"/>
    <w:rsid w:val="003A40FB"/>
    <w:rsid w:val="003A69A2"/>
    <w:rsid w:val="003B1662"/>
    <w:rsid w:val="003B2B78"/>
    <w:rsid w:val="003B39D4"/>
    <w:rsid w:val="003B74A2"/>
    <w:rsid w:val="003C1394"/>
    <w:rsid w:val="003C2F5B"/>
    <w:rsid w:val="003C3B60"/>
    <w:rsid w:val="003C48AC"/>
    <w:rsid w:val="003C506D"/>
    <w:rsid w:val="003C5D6C"/>
    <w:rsid w:val="003C5E04"/>
    <w:rsid w:val="003C6C13"/>
    <w:rsid w:val="003D0296"/>
    <w:rsid w:val="003D199C"/>
    <w:rsid w:val="003D7F49"/>
    <w:rsid w:val="003E0181"/>
    <w:rsid w:val="003E030C"/>
    <w:rsid w:val="003E5E80"/>
    <w:rsid w:val="003F278B"/>
    <w:rsid w:val="003F3ED5"/>
    <w:rsid w:val="003F5F2E"/>
    <w:rsid w:val="003F6901"/>
    <w:rsid w:val="004003DD"/>
    <w:rsid w:val="00400579"/>
    <w:rsid w:val="004027D2"/>
    <w:rsid w:val="00402FDF"/>
    <w:rsid w:val="00403DE3"/>
    <w:rsid w:val="004141B2"/>
    <w:rsid w:val="004153A0"/>
    <w:rsid w:val="004153C4"/>
    <w:rsid w:val="00420A39"/>
    <w:rsid w:val="0042426E"/>
    <w:rsid w:val="004250A8"/>
    <w:rsid w:val="004263DC"/>
    <w:rsid w:val="004307B9"/>
    <w:rsid w:val="00431B58"/>
    <w:rsid w:val="0043467C"/>
    <w:rsid w:val="004352D7"/>
    <w:rsid w:val="0043537F"/>
    <w:rsid w:val="004359C2"/>
    <w:rsid w:val="004361BA"/>
    <w:rsid w:val="00437603"/>
    <w:rsid w:val="00437773"/>
    <w:rsid w:val="00443146"/>
    <w:rsid w:val="004446BB"/>
    <w:rsid w:val="00445229"/>
    <w:rsid w:val="00445465"/>
    <w:rsid w:val="00450D67"/>
    <w:rsid w:val="00451CDE"/>
    <w:rsid w:val="00452D15"/>
    <w:rsid w:val="004531D0"/>
    <w:rsid w:val="00455B17"/>
    <w:rsid w:val="00461B30"/>
    <w:rsid w:val="00466597"/>
    <w:rsid w:val="00466BE3"/>
    <w:rsid w:val="00466C16"/>
    <w:rsid w:val="00467649"/>
    <w:rsid w:val="00467FAE"/>
    <w:rsid w:val="00472F15"/>
    <w:rsid w:val="0047664D"/>
    <w:rsid w:val="00480CFF"/>
    <w:rsid w:val="00482874"/>
    <w:rsid w:val="00483308"/>
    <w:rsid w:val="00483AF7"/>
    <w:rsid w:val="00483E02"/>
    <w:rsid w:val="004845FF"/>
    <w:rsid w:val="00484612"/>
    <w:rsid w:val="0048710E"/>
    <w:rsid w:val="004877F5"/>
    <w:rsid w:val="004903F7"/>
    <w:rsid w:val="00490A48"/>
    <w:rsid w:val="00492D83"/>
    <w:rsid w:val="004939C3"/>
    <w:rsid w:val="004942FD"/>
    <w:rsid w:val="004967FE"/>
    <w:rsid w:val="00496D11"/>
    <w:rsid w:val="004972E4"/>
    <w:rsid w:val="00497CEC"/>
    <w:rsid w:val="004B31CE"/>
    <w:rsid w:val="004B35F2"/>
    <w:rsid w:val="004B3796"/>
    <w:rsid w:val="004B74C7"/>
    <w:rsid w:val="004B7654"/>
    <w:rsid w:val="004C162A"/>
    <w:rsid w:val="004C463E"/>
    <w:rsid w:val="004C4E75"/>
    <w:rsid w:val="004C51D4"/>
    <w:rsid w:val="004D1EB0"/>
    <w:rsid w:val="004D652C"/>
    <w:rsid w:val="004D6763"/>
    <w:rsid w:val="004E0289"/>
    <w:rsid w:val="004E1B5C"/>
    <w:rsid w:val="004E2400"/>
    <w:rsid w:val="004E42B3"/>
    <w:rsid w:val="004E43A8"/>
    <w:rsid w:val="004E50F0"/>
    <w:rsid w:val="004E518A"/>
    <w:rsid w:val="004E6A10"/>
    <w:rsid w:val="004F13FE"/>
    <w:rsid w:val="004F3342"/>
    <w:rsid w:val="004F42F5"/>
    <w:rsid w:val="004F5114"/>
    <w:rsid w:val="004F5C58"/>
    <w:rsid w:val="0050047D"/>
    <w:rsid w:val="00500F97"/>
    <w:rsid w:val="00501F9C"/>
    <w:rsid w:val="00502ACF"/>
    <w:rsid w:val="005048E8"/>
    <w:rsid w:val="00505481"/>
    <w:rsid w:val="00510830"/>
    <w:rsid w:val="00512AF6"/>
    <w:rsid w:val="005138CE"/>
    <w:rsid w:val="005145CA"/>
    <w:rsid w:val="005163FC"/>
    <w:rsid w:val="00516470"/>
    <w:rsid w:val="00516CCE"/>
    <w:rsid w:val="00517B8A"/>
    <w:rsid w:val="005207A0"/>
    <w:rsid w:val="00520BCF"/>
    <w:rsid w:val="0052260B"/>
    <w:rsid w:val="0052283B"/>
    <w:rsid w:val="0052300E"/>
    <w:rsid w:val="00523950"/>
    <w:rsid w:val="0053197E"/>
    <w:rsid w:val="0053289C"/>
    <w:rsid w:val="0053641B"/>
    <w:rsid w:val="00537DB2"/>
    <w:rsid w:val="00553DE9"/>
    <w:rsid w:val="005554B6"/>
    <w:rsid w:val="00555C85"/>
    <w:rsid w:val="0055625A"/>
    <w:rsid w:val="005617DE"/>
    <w:rsid w:val="00561B93"/>
    <w:rsid w:val="0056265F"/>
    <w:rsid w:val="00565117"/>
    <w:rsid w:val="00580841"/>
    <w:rsid w:val="005810E9"/>
    <w:rsid w:val="0058194A"/>
    <w:rsid w:val="00582839"/>
    <w:rsid w:val="00583FC9"/>
    <w:rsid w:val="0058431D"/>
    <w:rsid w:val="005859CC"/>
    <w:rsid w:val="005863F0"/>
    <w:rsid w:val="00595466"/>
    <w:rsid w:val="00595FC6"/>
    <w:rsid w:val="00596559"/>
    <w:rsid w:val="005A068E"/>
    <w:rsid w:val="005A06FF"/>
    <w:rsid w:val="005A2451"/>
    <w:rsid w:val="005A522E"/>
    <w:rsid w:val="005A59EE"/>
    <w:rsid w:val="005A5A48"/>
    <w:rsid w:val="005B219E"/>
    <w:rsid w:val="005B402C"/>
    <w:rsid w:val="005B6FB4"/>
    <w:rsid w:val="005C4DAB"/>
    <w:rsid w:val="005C5F13"/>
    <w:rsid w:val="005C70A0"/>
    <w:rsid w:val="005D0320"/>
    <w:rsid w:val="005D094A"/>
    <w:rsid w:val="005D0FD9"/>
    <w:rsid w:val="005D1ACC"/>
    <w:rsid w:val="005D39FC"/>
    <w:rsid w:val="005D54EC"/>
    <w:rsid w:val="005D768A"/>
    <w:rsid w:val="005D7750"/>
    <w:rsid w:val="005E1D68"/>
    <w:rsid w:val="005E2807"/>
    <w:rsid w:val="005E5E4D"/>
    <w:rsid w:val="005E7405"/>
    <w:rsid w:val="005F1D60"/>
    <w:rsid w:val="005F2D69"/>
    <w:rsid w:val="005F431E"/>
    <w:rsid w:val="0060071F"/>
    <w:rsid w:val="0060150B"/>
    <w:rsid w:val="006019D3"/>
    <w:rsid w:val="0060306E"/>
    <w:rsid w:val="00604DA3"/>
    <w:rsid w:val="00605921"/>
    <w:rsid w:val="00610745"/>
    <w:rsid w:val="00613A2C"/>
    <w:rsid w:val="00616E10"/>
    <w:rsid w:val="00620618"/>
    <w:rsid w:val="006244EF"/>
    <w:rsid w:val="0063189F"/>
    <w:rsid w:val="00631A68"/>
    <w:rsid w:val="0063628D"/>
    <w:rsid w:val="00642D95"/>
    <w:rsid w:val="00647742"/>
    <w:rsid w:val="006500FE"/>
    <w:rsid w:val="00652555"/>
    <w:rsid w:val="00652865"/>
    <w:rsid w:val="00652942"/>
    <w:rsid w:val="006536E3"/>
    <w:rsid w:val="00662296"/>
    <w:rsid w:val="00662DDB"/>
    <w:rsid w:val="00664037"/>
    <w:rsid w:val="00664AFC"/>
    <w:rsid w:val="0066520A"/>
    <w:rsid w:val="006668A7"/>
    <w:rsid w:val="006767F6"/>
    <w:rsid w:val="00676CAF"/>
    <w:rsid w:val="00680217"/>
    <w:rsid w:val="006839D9"/>
    <w:rsid w:val="00690015"/>
    <w:rsid w:val="00690126"/>
    <w:rsid w:val="0069489F"/>
    <w:rsid w:val="00694F27"/>
    <w:rsid w:val="0069715B"/>
    <w:rsid w:val="00697FE9"/>
    <w:rsid w:val="006A050E"/>
    <w:rsid w:val="006A0AC5"/>
    <w:rsid w:val="006A1A29"/>
    <w:rsid w:val="006A2938"/>
    <w:rsid w:val="006A7505"/>
    <w:rsid w:val="006A7F20"/>
    <w:rsid w:val="006B0CD4"/>
    <w:rsid w:val="006B17CB"/>
    <w:rsid w:val="006B1D1C"/>
    <w:rsid w:val="006B2649"/>
    <w:rsid w:val="006B656E"/>
    <w:rsid w:val="006C0289"/>
    <w:rsid w:val="006C2409"/>
    <w:rsid w:val="006C4562"/>
    <w:rsid w:val="006C6CAF"/>
    <w:rsid w:val="006D07BB"/>
    <w:rsid w:val="006D332F"/>
    <w:rsid w:val="006D5A04"/>
    <w:rsid w:val="006D5EF0"/>
    <w:rsid w:val="006D7AD7"/>
    <w:rsid w:val="006E0A73"/>
    <w:rsid w:val="006E122A"/>
    <w:rsid w:val="006E163E"/>
    <w:rsid w:val="006E2834"/>
    <w:rsid w:val="006E5126"/>
    <w:rsid w:val="006E650F"/>
    <w:rsid w:val="006F154E"/>
    <w:rsid w:val="006F2367"/>
    <w:rsid w:val="006F36C2"/>
    <w:rsid w:val="006F610D"/>
    <w:rsid w:val="006F6C7A"/>
    <w:rsid w:val="0070272B"/>
    <w:rsid w:val="00702797"/>
    <w:rsid w:val="00702980"/>
    <w:rsid w:val="00702D64"/>
    <w:rsid w:val="00702E8E"/>
    <w:rsid w:val="007050FC"/>
    <w:rsid w:val="007109FB"/>
    <w:rsid w:val="007154B6"/>
    <w:rsid w:val="007179BB"/>
    <w:rsid w:val="00720555"/>
    <w:rsid w:val="00723693"/>
    <w:rsid w:val="0072391E"/>
    <w:rsid w:val="00724912"/>
    <w:rsid w:val="007254BA"/>
    <w:rsid w:val="00725ABB"/>
    <w:rsid w:val="007307F3"/>
    <w:rsid w:val="0073235D"/>
    <w:rsid w:val="007325B4"/>
    <w:rsid w:val="00733F5C"/>
    <w:rsid w:val="007353E0"/>
    <w:rsid w:val="00735E52"/>
    <w:rsid w:val="00736E21"/>
    <w:rsid w:val="007370C4"/>
    <w:rsid w:val="00737EA9"/>
    <w:rsid w:val="007408CA"/>
    <w:rsid w:val="007419C2"/>
    <w:rsid w:val="007431E5"/>
    <w:rsid w:val="007451C1"/>
    <w:rsid w:val="0074641C"/>
    <w:rsid w:val="007476B3"/>
    <w:rsid w:val="0075111E"/>
    <w:rsid w:val="00753B63"/>
    <w:rsid w:val="00754D02"/>
    <w:rsid w:val="00755E68"/>
    <w:rsid w:val="00756FCA"/>
    <w:rsid w:val="007570A7"/>
    <w:rsid w:val="00761023"/>
    <w:rsid w:val="00762080"/>
    <w:rsid w:val="00763E28"/>
    <w:rsid w:val="007649F1"/>
    <w:rsid w:val="0076514E"/>
    <w:rsid w:val="00772B2B"/>
    <w:rsid w:val="00775C0B"/>
    <w:rsid w:val="007766F9"/>
    <w:rsid w:val="007769B3"/>
    <w:rsid w:val="007770DB"/>
    <w:rsid w:val="0078021F"/>
    <w:rsid w:val="00780D9E"/>
    <w:rsid w:val="00780DDB"/>
    <w:rsid w:val="00782545"/>
    <w:rsid w:val="00782F71"/>
    <w:rsid w:val="00783D0D"/>
    <w:rsid w:val="007856A7"/>
    <w:rsid w:val="00795CE6"/>
    <w:rsid w:val="00795D61"/>
    <w:rsid w:val="00796555"/>
    <w:rsid w:val="00797202"/>
    <w:rsid w:val="007A1FA7"/>
    <w:rsid w:val="007A234A"/>
    <w:rsid w:val="007A47F2"/>
    <w:rsid w:val="007A5078"/>
    <w:rsid w:val="007A6494"/>
    <w:rsid w:val="007A7410"/>
    <w:rsid w:val="007A7540"/>
    <w:rsid w:val="007B0D0E"/>
    <w:rsid w:val="007B0FA3"/>
    <w:rsid w:val="007B3C84"/>
    <w:rsid w:val="007B76C1"/>
    <w:rsid w:val="007C516E"/>
    <w:rsid w:val="007D0E6D"/>
    <w:rsid w:val="007D10FE"/>
    <w:rsid w:val="007D4A2A"/>
    <w:rsid w:val="007D716F"/>
    <w:rsid w:val="007D7632"/>
    <w:rsid w:val="007D7A15"/>
    <w:rsid w:val="007E184D"/>
    <w:rsid w:val="007E2449"/>
    <w:rsid w:val="007E38D2"/>
    <w:rsid w:val="007E475E"/>
    <w:rsid w:val="007E4E0F"/>
    <w:rsid w:val="007E5B22"/>
    <w:rsid w:val="007E5C30"/>
    <w:rsid w:val="007F11FF"/>
    <w:rsid w:val="007F1A90"/>
    <w:rsid w:val="007F1C80"/>
    <w:rsid w:val="007F235A"/>
    <w:rsid w:val="007F2B2B"/>
    <w:rsid w:val="007F2D7D"/>
    <w:rsid w:val="007F4E95"/>
    <w:rsid w:val="007F6781"/>
    <w:rsid w:val="007F6996"/>
    <w:rsid w:val="0080084C"/>
    <w:rsid w:val="00800A28"/>
    <w:rsid w:val="00804A80"/>
    <w:rsid w:val="00810696"/>
    <w:rsid w:val="00813469"/>
    <w:rsid w:val="00815128"/>
    <w:rsid w:val="00815789"/>
    <w:rsid w:val="00817C97"/>
    <w:rsid w:val="008203D9"/>
    <w:rsid w:val="00820828"/>
    <w:rsid w:val="0082416B"/>
    <w:rsid w:val="00824787"/>
    <w:rsid w:val="00831580"/>
    <w:rsid w:val="008332C6"/>
    <w:rsid w:val="00833D32"/>
    <w:rsid w:val="008355A0"/>
    <w:rsid w:val="00837767"/>
    <w:rsid w:val="008408C5"/>
    <w:rsid w:val="00841556"/>
    <w:rsid w:val="008418AD"/>
    <w:rsid w:val="0084242E"/>
    <w:rsid w:val="00842E15"/>
    <w:rsid w:val="0084399E"/>
    <w:rsid w:val="00846EBA"/>
    <w:rsid w:val="0084726B"/>
    <w:rsid w:val="00851BEC"/>
    <w:rsid w:val="00852ABE"/>
    <w:rsid w:val="00856465"/>
    <w:rsid w:val="00857F3E"/>
    <w:rsid w:val="00862D1E"/>
    <w:rsid w:val="008632FB"/>
    <w:rsid w:val="00866602"/>
    <w:rsid w:val="008675E2"/>
    <w:rsid w:val="008706C1"/>
    <w:rsid w:val="008729A4"/>
    <w:rsid w:val="00875220"/>
    <w:rsid w:val="008755FD"/>
    <w:rsid w:val="00880BE1"/>
    <w:rsid w:val="00881CBB"/>
    <w:rsid w:val="00882821"/>
    <w:rsid w:val="00885D60"/>
    <w:rsid w:val="008916FE"/>
    <w:rsid w:val="00894FE1"/>
    <w:rsid w:val="008973E2"/>
    <w:rsid w:val="008A18E3"/>
    <w:rsid w:val="008A4B4B"/>
    <w:rsid w:val="008A6534"/>
    <w:rsid w:val="008B112F"/>
    <w:rsid w:val="008B5BDD"/>
    <w:rsid w:val="008B7F57"/>
    <w:rsid w:val="008C15F8"/>
    <w:rsid w:val="008C5E9E"/>
    <w:rsid w:val="008C69F3"/>
    <w:rsid w:val="008C7235"/>
    <w:rsid w:val="008D0297"/>
    <w:rsid w:val="008D0FC1"/>
    <w:rsid w:val="008D1476"/>
    <w:rsid w:val="008D25A2"/>
    <w:rsid w:val="008D3E30"/>
    <w:rsid w:val="008D5097"/>
    <w:rsid w:val="008D50A2"/>
    <w:rsid w:val="008E010B"/>
    <w:rsid w:val="008E672D"/>
    <w:rsid w:val="008F1F3D"/>
    <w:rsid w:val="008F2250"/>
    <w:rsid w:val="008F296B"/>
    <w:rsid w:val="008F2C2B"/>
    <w:rsid w:val="008F412C"/>
    <w:rsid w:val="008F5B9F"/>
    <w:rsid w:val="009005E0"/>
    <w:rsid w:val="00903A91"/>
    <w:rsid w:val="00903E77"/>
    <w:rsid w:val="00904B0B"/>
    <w:rsid w:val="0090582A"/>
    <w:rsid w:val="00906D4F"/>
    <w:rsid w:val="009075A1"/>
    <w:rsid w:val="00912308"/>
    <w:rsid w:val="00913143"/>
    <w:rsid w:val="00913433"/>
    <w:rsid w:val="00916CA7"/>
    <w:rsid w:val="009203DE"/>
    <w:rsid w:val="00922571"/>
    <w:rsid w:val="00923C55"/>
    <w:rsid w:val="00924C00"/>
    <w:rsid w:val="00925497"/>
    <w:rsid w:val="00926734"/>
    <w:rsid w:val="00926F74"/>
    <w:rsid w:val="00931456"/>
    <w:rsid w:val="00940746"/>
    <w:rsid w:val="009434E2"/>
    <w:rsid w:val="009437A0"/>
    <w:rsid w:val="00943C75"/>
    <w:rsid w:val="00943EB6"/>
    <w:rsid w:val="00944AE1"/>
    <w:rsid w:val="00946DC4"/>
    <w:rsid w:val="00950AAF"/>
    <w:rsid w:val="00951204"/>
    <w:rsid w:val="00954914"/>
    <w:rsid w:val="0095706F"/>
    <w:rsid w:val="009603FD"/>
    <w:rsid w:val="009604F0"/>
    <w:rsid w:val="00964727"/>
    <w:rsid w:val="00964F3D"/>
    <w:rsid w:val="00967DB9"/>
    <w:rsid w:val="0097132B"/>
    <w:rsid w:val="00973259"/>
    <w:rsid w:val="00973357"/>
    <w:rsid w:val="009739C9"/>
    <w:rsid w:val="00983444"/>
    <w:rsid w:val="00983618"/>
    <w:rsid w:val="00984205"/>
    <w:rsid w:val="00984BFF"/>
    <w:rsid w:val="00990508"/>
    <w:rsid w:val="00990728"/>
    <w:rsid w:val="00994872"/>
    <w:rsid w:val="00996C3D"/>
    <w:rsid w:val="00997013"/>
    <w:rsid w:val="009974E9"/>
    <w:rsid w:val="009A19E4"/>
    <w:rsid w:val="009A23FF"/>
    <w:rsid w:val="009A31C7"/>
    <w:rsid w:val="009A556A"/>
    <w:rsid w:val="009A6823"/>
    <w:rsid w:val="009B0CCD"/>
    <w:rsid w:val="009B11A5"/>
    <w:rsid w:val="009B18BD"/>
    <w:rsid w:val="009B3198"/>
    <w:rsid w:val="009B370D"/>
    <w:rsid w:val="009B41AC"/>
    <w:rsid w:val="009B4570"/>
    <w:rsid w:val="009B5808"/>
    <w:rsid w:val="009B5AE3"/>
    <w:rsid w:val="009C1113"/>
    <w:rsid w:val="009C3B11"/>
    <w:rsid w:val="009C4B8B"/>
    <w:rsid w:val="009C531E"/>
    <w:rsid w:val="009C70B0"/>
    <w:rsid w:val="009D2291"/>
    <w:rsid w:val="009D3BDB"/>
    <w:rsid w:val="009D4295"/>
    <w:rsid w:val="009D4450"/>
    <w:rsid w:val="009D71B8"/>
    <w:rsid w:val="009E1A6A"/>
    <w:rsid w:val="009E1FD0"/>
    <w:rsid w:val="009E2F54"/>
    <w:rsid w:val="009F1055"/>
    <w:rsid w:val="009F2D1E"/>
    <w:rsid w:val="009F41F6"/>
    <w:rsid w:val="009F6032"/>
    <w:rsid w:val="009F6256"/>
    <w:rsid w:val="00A00E0F"/>
    <w:rsid w:val="00A02901"/>
    <w:rsid w:val="00A039D6"/>
    <w:rsid w:val="00A03DCB"/>
    <w:rsid w:val="00A07D08"/>
    <w:rsid w:val="00A122B7"/>
    <w:rsid w:val="00A15A4E"/>
    <w:rsid w:val="00A16D37"/>
    <w:rsid w:val="00A26FEA"/>
    <w:rsid w:val="00A33128"/>
    <w:rsid w:val="00A33172"/>
    <w:rsid w:val="00A3336A"/>
    <w:rsid w:val="00A337D5"/>
    <w:rsid w:val="00A3511F"/>
    <w:rsid w:val="00A3655D"/>
    <w:rsid w:val="00A3753D"/>
    <w:rsid w:val="00A40204"/>
    <w:rsid w:val="00A4031A"/>
    <w:rsid w:val="00A403B1"/>
    <w:rsid w:val="00A42429"/>
    <w:rsid w:val="00A43C00"/>
    <w:rsid w:val="00A44FE7"/>
    <w:rsid w:val="00A451F7"/>
    <w:rsid w:val="00A50248"/>
    <w:rsid w:val="00A54E6B"/>
    <w:rsid w:val="00A57335"/>
    <w:rsid w:val="00A600A3"/>
    <w:rsid w:val="00A71DBF"/>
    <w:rsid w:val="00A73C75"/>
    <w:rsid w:val="00A75CB7"/>
    <w:rsid w:val="00A7652B"/>
    <w:rsid w:val="00A80592"/>
    <w:rsid w:val="00A812C8"/>
    <w:rsid w:val="00A8187C"/>
    <w:rsid w:val="00A81BF5"/>
    <w:rsid w:val="00A909DC"/>
    <w:rsid w:val="00A936E7"/>
    <w:rsid w:val="00A9617B"/>
    <w:rsid w:val="00AA1702"/>
    <w:rsid w:val="00AA199A"/>
    <w:rsid w:val="00AA560B"/>
    <w:rsid w:val="00AB000E"/>
    <w:rsid w:val="00AB028C"/>
    <w:rsid w:val="00AB140A"/>
    <w:rsid w:val="00AB29E0"/>
    <w:rsid w:val="00AB3CD6"/>
    <w:rsid w:val="00AB416B"/>
    <w:rsid w:val="00AB441D"/>
    <w:rsid w:val="00AC3967"/>
    <w:rsid w:val="00AC5CFF"/>
    <w:rsid w:val="00AC5EBB"/>
    <w:rsid w:val="00AC711C"/>
    <w:rsid w:val="00AD06AB"/>
    <w:rsid w:val="00AD2235"/>
    <w:rsid w:val="00AD2418"/>
    <w:rsid w:val="00AD262E"/>
    <w:rsid w:val="00AD3D0A"/>
    <w:rsid w:val="00AD48E9"/>
    <w:rsid w:val="00AD500B"/>
    <w:rsid w:val="00AD54DA"/>
    <w:rsid w:val="00AD6F36"/>
    <w:rsid w:val="00AD77DB"/>
    <w:rsid w:val="00AE0DF1"/>
    <w:rsid w:val="00AE1638"/>
    <w:rsid w:val="00AE6DBC"/>
    <w:rsid w:val="00AF0DE2"/>
    <w:rsid w:val="00AF447E"/>
    <w:rsid w:val="00AF5467"/>
    <w:rsid w:val="00B0133B"/>
    <w:rsid w:val="00B0589E"/>
    <w:rsid w:val="00B05A44"/>
    <w:rsid w:val="00B06DB0"/>
    <w:rsid w:val="00B13083"/>
    <w:rsid w:val="00B16E95"/>
    <w:rsid w:val="00B170F3"/>
    <w:rsid w:val="00B179B8"/>
    <w:rsid w:val="00B17E33"/>
    <w:rsid w:val="00B20CCE"/>
    <w:rsid w:val="00B21D18"/>
    <w:rsid w:val="00B224AD"/>
    <w:rsid w:val="00B25859"/>
    <w:rsid w:val="00B260FD"/>
    <w:rsid w:val="00B267DC"/>
    <w:rsid w:val="00B30AF9"/>
    <w:rsid w:val="00B361A9"/>
    <w:rsid w:val="00B366B4"/>
    <w:rsid w:val="00B36C82"/>
    <w:rsid w:val="00B4038F"/>
    <w:rsid w:val="00B608D7"/>
    <w:rsid w:val="00B62D93"/>
    <w:rsid w:val="00B649E7"/>
    <w:rsid w:val="00B65CFA"/>
    <w:rsid w:val="00B66903"/>
    <w:rsid w:val="00B72B07"/>
    <w:rsid w:val="00B73917"/>
    <w:rsid w:val="00B80F20"/>
    <w:rsid w:val="00B831C0"/>
    <w:rsid w:val="00B8537C"/>
    <w:rsid w:val="00B86E58"/>
    <w:rsid w:val="00B875BB"/>
    <w:rsid w:val="00B87D2D"/>
    <w:rsid w:val="00B90E5B"/>
    <w:rsid w:val="00B92B86"/>
    <w:rsid w:val="00B9649E"/>
    <w:rsid w:val="00B96F49"/>
    <w:rsid w:val="00B971FC"/>
    <w:rsid w:val="00BA02FC"/>
    <w:rsid w:val="00BA399C"/>
    <w:rsid w:val="00BA40DE"/>
    <w:rsid w:val="00BA44E1"/>
    <w:rsid w:val="00BA63F4"/>
    <w:rsid w:val="00BB013B"/>
    <w:rsid w:val="00BB03F7"/>
    <w:rsid w:val="00BB2BB7"/>
    <w:rsid w:val="00BB303D"/>
    <w:rsid w:val="00BB3C6E"/>
    <w:rsid w:val="00BB4243"/>
    <w:rsid w:val="00BB471C"/>
    <w:rsid w:val="00BB4C8F"/>
    <w:rsid w:val="00BB5F26"/>
    <w:rsid w:val="00BC4666"/>
    <w:rsid w:val="00BD2791"/>
    <w:rsid w:val="00BD5E25"/>
    <w:rsid w:val="00BD6A1F"/>
    <w:rsid w:val="00BD6BA1"/>
    <w:rsid w:val="00BD7BDB"/>
    <w:rsid w:val="00BE65AC"/>
    <w:rsid w:val="00BE768C"/>
    <w:rsid w:val="00BF0085"/>
    <w:rsid w:val="00BF385A"/>
    <w:rsid w:val="00BF6DF6"/>
    <w:rsid w:val="00BF7D51"/>
    <w:rsid w:val="00C01AEA"/>
    <w:rsid w:val="00C01FB3"/>
    <w:rsid w:val="00C03397"/>
    <w:rsid w:val="00C049AE"/>
    <w:rsid w:val="00C13DFC"/>
    <w:rsid w:val="00C148CC"/>
    <w:rsid w:val="00C234EE"/>
    <w:rsid w:val="00C23686"/>
    <w:rsid w:val="00C238C6"/>
    <w:rsid w:val="00C23C9E"/>
    <w:rsid w:val="00C245D3"/>
    <w:rsid w:val="00C277AE"/>
    <w:rsid w:val="00C3013A"/>
    <w:rsid w:val="00C30241"/>
    <w:rsid w:val="00C32956"/>
    <w:rsid w:val="00C3740F"/>
    <w:rsid w:val="00C40D3C"/>
    <w:rsid w:val="00C41E35"/>
    <w:rsid w:val="00C45F1E"/>
    <w:rsid w:val="00C462DE"/>
    <w:rsid w:val="00C46AD6"/>
    <w:rsid w:val="00C5151F"/>
    <w:rsid w:val="00C55A50"/>
    <w:rsid w:val="00C569FC"/>
    <w:rsid w:val="00C56DCE"/>
    <w:rsid w:val="00C618E9"/>
    <w:rsid w:val="00C6291F"/>
    <w:rsid w:val="00C64BDD"/>
    <w:rsid w:val="00C65C4B"/>
    <w:rsid w:val="00C6691F"/>
    <w:rsid w:val="00C67DF1"/>
    <w:rsid w:val="00C71EC8"/>
    <w:rsid w:val="00C72A2D"/>
    <w:rsid w:val="00C73224"/>
    <w:rsid w:val="00C75962"/>
    <w:rsid w:val="00C76915"/>
    <w:rsid w:val="00C82E70"/>
    <w:rsid w:val="00C835F7"/>
    <w:rsid w:val="00C869CE"/>
    <w:rsid w:val="00C90223"/>
    <w:rsid w:val="00C903FA"/>
    <w:rsid w:val="00C90E23"/>
    <w:rsid w:val="00C91DBF"/>
    <w:rsid w:val="00C926C0"/>
    <w:rsid w:val="00C92C1A"/>
    <w:rsid w:val="00C92CBF"/>
    <w:rsid w:val="00C962C9"/>
    <w:rsid w:val="00C96668"/>
    <w:rsid w:val="00C97408"/>
    <w:rsid w:val="00CA1225"/>
    <w:rsid w:val="00CA150E"/>
    <w:rsid w:val="00CA1EBD"/>
    <w:rsid w:val="00CA28F3"/>
    <w:rsid w:val="00CA2B28"/>
    <w:rsid w:val="00CA42DE"/>
    <w:rsid w:val="00CA6EEA"/>
    <w:rsid w:val="00CB08A9"/>
    <w:rsid w:val="00CB0C9A"/>
    <w:rsid w:val="00CB61AB"/>
    <w:rsid w:val="00CB79B9"/>
    <w:rsid w:val="00CC0DCD"/>
    <w:rsid w:val="00CC31EB"/>
    <w:rsid w:val="00CC4EEE"/>
    <w:rsid w:val="00CC61F6"/>
    <w:rsid w:val="00CC71A8"/>
    <w:rsid w:val="00CD0218"/>
    <w:rsid w:val="00CD2990"/>
    <w:rsid w:val="00CD6870"/>
    <w:rsid w:val="00CD7F46"/>
    <w:rsid w:val="00CE0556"/>
    <w:rsid w:val="00D00487"/>
    <w:rsid w:val="00D05556"/>
    <w:rsid w:val="00D112DF"/>
    <w:rsid w:val="00D13259"/>
    <w:rsid w:val="00D15917"/>
    <w:rsid w:val="00D17093"/>
    <w:rsid w:val="00D17B1E"/>
    <w:rsid w:val="00D21162"/>
    <w:rsid w:val="00D215AE"/>
    <w:rsid w:val="00D23556"/>
    <w:rsid w:val="00D237EB"/>
    <w:rsid w:val="00D2407F"/>
    <w:rsid w:val="00D25668"/>
    <w:rsid w:val="00D25805"/>
    <w:rsid w:val="00D25FC0"/>
    <w:rsid w:val="00D26C6D"/>
    <w:rsid w:val="00D31E64"/>
    <w:rsid w:val="00D326CF"/>
    <w:rsid w:val="00D32CFD"/>
    <w:rsid w:val="00D41DF5"/>
    <w:rsid w:val="00D435D4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4A71"/>
    <w:rsid w:val="00D56761"/>
    <w:rsid w:val="00D56A92"/>
    <w:rsid w:val="00D56B8B"/>
    <w:rsid w:val="00D57689"/>
    <w:rsid w:val="00D61F67"/>
    <w:rsid w:val="00D6656F"/>
    <w:rsid w:val="00D6725C"/>
    <w:rsid w:val="00D7079E"/>
    <w:rsid w:val="00D71DEF"/>
    <w:rsid w:val="00D71F04"/>
    <w:rsid w:val="00D73840"/>
    <w:rsid w:val="00D74C4B"/>
    <w:rsid w:val="00D83660"/>
    <w:rsid w:val="00D848CA"/>
    <w:rsid w:val="00D85803"/>
    <w:rsid w:val="00D90590"/>
    <w:rsid w:val="00D92370"/>
    <w:rsid w:val="00D92DDE"/>
    <w:rsid w:val="00D94304"/>
    <w:rsid w:val="00D96593"/>
    <w:rsid w:val="00D965F9"/>
    <w:rsid w:val="00DA4BEC"/>
    <w:rsid w:val="00DA6DA1"/>
    <w:rsid w:val="00DB0EFF"/>
    <w:rsid w:val="00DB19E6"/>
    <w:rsid w:val="00DB2B5E"/>
    <w:rsid w:val="00DB3AA4"/>
    <w:rsid w:val="00DB47AF"/>
    <w:rsid w:val="00DB4BD8"/>
    <w:rsid w:val="00DB4FA6"/>
    <w:rsid w:val="00DB7E43"/>
    <w:rsid w:val="00DC277B"/>
    <w:rsid w:val="00DC4FA4"/>
    <w:rsid w:val="00DC580C"/>
    <w:rsid w:val="00DC6565"/>
    <w:rsid w:val="00DC707E"/>
    <w:rsid w:val="00DC7372"/>
    <w:rsid w:val="00DC7420"/>
    <w:rsid w:val="00DD07F5"/>
    <w:rsid w:val="00DD17DF"/>
    <w:rsid w:val="00DD483F"/>
    <w:rsid w:val="00DD619B"/>
    <w:rsid w:val="00DD7245"/>
    <w:rsid w:val="00DE21FF"/>
    <w:rsid w:val="00DE4BA0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67E5"/>
    <w:rsid w:val="00E10EB9"/>
    <w:rsid w:val="00E12506"/>
    <w:rsid w:val="00E12918"/>
    <w:rsid w:val="00E12FDE"/>
    <w:rsid w:val="00E14CA5"/>
    <w:rsid w:val="00E1540F"/>
    <w:rsid w:val="00E16193"/>
    <w:rsid w:val="00E2033B"/>
    <w:rsid w:val="00E23BBC"/>
    <w:rsid w:val="00E24888"/>
    <w:rsid w:val="00E272D6"/>
    <w:rsid w:val="00E31513"/>
    <w:rsid w:val="00E32DE6"/>
    <w:rsid w:val="00E340E6"/>
    <w:rsid w:val="00E3456B"/>
    <w:rsid w:val="00E40087"/>
    <w:rsid w:val="00E40C18"/>
    <w:rsid w:val="00E40DC4"/>
    <w:rsid w:val="00E414FD"/>
    <w:rsid w:val="00E429B7"/>
    <w:rsid w:val="00E44E1D"/>
    <w:rsid w:val="00E45A7F"/>
    <w:rsid w:val="00E46674"/>
    <w:rsid w:val="00E50157"/>
    <w:rsid w:val="00E50D5F"/>
    <w:rsid w:val="00E51FEB"/>
    <w:rsid w:val="00E54725"/>
    <w:rsid w:val="00E549F2"/>
    <w:rsid w:val="00E54D74"/>
    <w:rsid w:val="00E5527D"/>
    <w:rsid w:val="00E56232"/>
    <w:rsid w:val="00E57BC4"/>
    <w:rsid w:val="00E6179B"/>
    <w:rsid w:val="00E63A2C"/>
    <w:rsid w:val="00E6535F"/>
    <w:rsid w:val="00E71CA5"/>
    <w:rsid w:val="00E738FC"/>
    <w:rsid w:val="00E73D92"/>
    <w:rsid w:val="00E763FF"/>
    <w:rsid w:val="00E77D70"/>
    <w:rsid w:val="00E84013"/>
    <w:rsid w:val="00E87918"/>
    <w:rsid w:val="00E87CAA"/>
    <w:rsid w:val="00E91138"/>
    <w:rsid w:val="00E91687"/>
    <w:rsid w:val="00E92661"/>
    <w:rsid w:val="00E93B14"/>
    <w:rsid w:val="00E96D6C"/>
    <w:rsid w:val="00EA042D"/>
    <w:rsid w:val="00EA4A2F"/>
    <w:rsid w:val="00EA5F13"/>
    <w:rsid w:val="00EB0C33"/>
    <w:rsid w:val="00EB1124"/>
    <w:rsid w:val="00EB37DD"/>
    <w:rsid w:val="00EB4EE3"/>
    <w:rsid w:val="00EC0375"/>
    <w:rsid w:val="00EC2B51"/>
    <w:rsid w:val="00EC3F5C"/>
    <w:rsid w:val="00EC6A24"/>
    <w:rsid w:val="00EC7CA3"/>
    <w:rsid w:val="00ED10B4"/>
    <w:rsid w:val="00ED2F2D"/>
    <w:rsid w:val="00ED317C"/>
    <w:rsid w:val="00ED3F40"/>
    <w:rsid w:val="00ED712D"/>
    <w:rsid w:val="00ED774E"/>
    <w:rsid w:val="00EE1A30"/>
    <w:rsid w:val="00EE24D2"/>
    <w:rsid w:val="00EE7340"/>
    <w:rsid w:val="00EF06F6"/>
    <w:rsid w:val="00EF2666"/>
    <w:rsid w:val="00EF2F3D"/>
    <w:rsid w:val="00EF3755"/>
    <w:rsid w:val="00EF3C62"/>
    <w:rsid w:val="00EF759C"/>
    <w:rsid w:val="00F00512"/>
    <w:rsid w:val="00F0137B"/>
    <w:rsid w:val="00F0271C"/>
    <w:rsid w:val="00F056F0"/>
    <w:rsid w:val="00F0638E"/>
    <w:rsid w:val="00F0758C"/>
    <w:rsid w:val="00F10213"/>
    <w:rsid w:val="00F110A4"/>
    <w:rsid w:val="00F11766"/>
    <w:rsid w:val="00F12CCB"/>
    <w:rsid w:val="00F14763"/>
    <w:rsid w:val="00F234CB"/>
    <w:rsid w:val="00F2539A"/>
    <w:rsid w:val="00F27C5E"/>
    <w:rsid w:val="00F34560"/>
    <w:rsid w:val="00F34BA2"/>
    <w:rsid w:val="00F34CE4"/>
    <w:rsid w:val="00F37B17"/>
    <w:rsid w:val="00F40E08"/>
    <w:rsid w:val="00F415A9"/>
    <w:rsid w:val="00F41633"/>
    <w:rsid w:val="00F4472E"/>
    <w:rsid w:val="00F44DB1"/>
    <w:rsid w:val="00F47042"/>
    <w:rsid w:val="00F47B95"/>
    <w:rsid w:val="00F54484"/>
    <w:rsid w:val="00F56643"/>
    <w:rsid w:val="00F57C4B"/>
    <w:rsid w:val="00F57E1B"/>
    <w:rsid w:val="00F6136F"/>
    <w:rsid w:val="00F64E6A"/>
    <w:rsid w:val="00F66277"/>
    <w:rsid w:val="00F71D52"/>
    <w:rsid w:val="00F7672F"/>
    <w:rsid w:val="00F84835"/>
    <w:rsid w:val="00F8499C"/>
    <w:rsid w:val="00F84CC8"/>
    <w:rsid w:val="00F929FD"/>
    <w:rsid w:val="00F95D7E"/>
    <w:rsid w:val="00F96705"/>
    <w:rsid w:val="00FA1A19"/>
    <w:rsid w:val="00FA4353"/>
    <w:rsid w:val="00FA4B5C"/>
    <w:rsid w:val="00FA79FB"/>
    <w:rsid w:val="00FA7C32"/>
    <w:rsid w:val="00FB1227"/>
    <w:rsid w:val="00FB2462"/>
    <w:rsid w:val="00FB37A5"/>
    <w:rsid w:val="00FB4341"/>
    <w:rsid w:val="00FB4E80"/>
    <w:rsid w:val="00FB5F25"/>
    <w:rsid w:val="00FB6099"/>
    <w:rsid w:val="00FC16F4"/>
    <w:rsid w:val="00FC3123"/>
    <w:rsid w:val="00FC3255"/>
    <w:rsid w:val="00FC3D4B"/>
    <w:rsid w:val="00FC4675"/>
    <w:rsid w:val="00FC4DE9"/>
    <w:rsid w:val="00FD048A"/>
    <w:rsid w:val="00FD785D"/>
    <w:rsid w:val="00FD7FDF"/>
    <w:rsid w:val="00FE0238"/>
    <w:rsid w:val="00FE19D2"/>
    <w:rsid w:val="00FE3604"/>
    <w:rsid w:val="00FE3ADF"/>
    <w:rsid w:val="00FE43C8"/>
    <w:rsid w:val="00FE43D2"/>
    <w:rsid w:val="00FE7D54"/>
    <w:rsid w:val="00FF15AF"/>
    <w:rsid w:val="00FF382F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Char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8483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8483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84835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F84835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7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43F16"/>
  </w:style>
  <w:style w:type="paragraph" w:styleId="a8">
    <w:name w:val="List Paragraph"/>
    <w:basedOn w:val="a"/>
    <w:uiPriority w:val="99"/>
    <w:qFormat/>
    <w:rsid w:val="00483308"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a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Char2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8916FE"/>
    <w:rPr>
      <w:rFonts w:ascii="SimSun" w:eastAsia="SimSu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Char">
    <w:name w:val="标题 6 Char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paragraph" w:styleId="ac">
    <w:name w:val="Body Text"/>
    <w:basedOn w:val="a"/>
    <w:link w:val="Char3"/>
    <w:rsid w:val="000D7CF6"/>
    <w:pPr>
      <w:spacing w:after="120"/>
      <w:ind w:left="1260"/>
    </w:pPr>
    <w:rPr>
      <w:rFonts w:ascii="Times New Roman" w:eastAsia="SimSun" w:hAnsi="Times New Roman" w:cs="Times New Roman"/>
      <w:szCs w:val="24"/>
    </w:rPr>
  </w:style>
  <w:style w:type="character" w:customStyle="1" w:styleId="Char3">
    <w:name w:val="正文文本 Char"/>
    <w:basedOn w:val="a1"/>
    <w:link w:val="ac"/>
    <w:rsid w:val="000D7CF6"/>
    <w:rPr>
      <w:rFonts w:ascii="Times New Roman" w:eastAsia="SimSu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8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cid:image003.png@01CCB056.C55A308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6F990-E32A-4BD8-8A7C-0FA39B1EB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10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219</cp:revision>
  <dcterms:created xsi:type="dcterms:W3CDTF">2011-09-10T03:44:00Z</dcterms:created>
  <dcterms:modified xsi:type="dcterms:W3CDTF">2012-05-22T06:11:00Z</dcterms:modified>
</cp:coreProperties>
</file>