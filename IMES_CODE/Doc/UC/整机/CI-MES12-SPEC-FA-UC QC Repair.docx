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5430C" w:rsidRDefault="00254B3F" w:rsidP="00371BF0">
      <w:pPr>
        <w:jc w:val="left"/>
        <w:rPr>
          <w:rFonts w:eastAsia="SimSun"/>
        </w:rPr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7B7E18" w:rsidRDefault="0094174F" w:rsidP="002A1F57">
      <w:pPr>
        <w:jc w:val="right"/>
        <w:rPr>
          <w:rFonts w:ascii="Times New Roman" w:eastAsia="SimSu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>QC</w:t>
      </w:r>
      <w:r w:rsidR="00E140AB">
        <w:rPr>
          <w:rFonts w:ascii="Times New Roman" w:hAnsi="Times New Roman" w:cs="Times New Roman"/>
          <w:b/>
          <w:sz w:val="84"/>
          <w:szCs w:val="84"/>
        </w:rPr>
        <w:t xml:space="preserve"> Repair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  <w:r w:rsidR="00D94304">
        <w:rPr>
          <w:rFonts w:hint="eastAsia"/>
        </w:rPr>
        <w:lastRenderedPageBreak/>
        <w:t>F</w:t>
      </w:r>
    </w:p>
    <w:p w:rsidR="00F84835" w:rsidRPr="00F84835" w:rsidRDefault="008D6D86" w:rsidP="002A1F57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09"/>
        <w:gridCol w:w="1631"/>
        <w:gridCol w:w="1289"/>
        <w:gridCol w:w="2212"/>
        <w:gridCol w:w="1291"/>
        <w:gridCol w:w="890"/>
      </w:tblGrid>
      <w:tr w:rsidR="00F84835" w:rsidRPr="00DA0C6B" w:rsidTr="005376F8">
        <w:trPr>
          <w:trHeight w:val="313"/>
          <w:jc w:val="center"/>
        </w:trPr>
        <w:tc>
          <w:tcPr>
            <w:tcW w:w="709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56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298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22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5376F8">
        <w:trPr>
          <w:jc w:val="center"/>
        </w:trPr>
        <w:tc>
          <w:tcPr>
            <w:tcW w:w="709" w:type="pct"/>
          </w:tcPr>
          <w:p w:rsidR="00F84835" w:rsidRPr="00F84835" w:rsidRDefault="00D37E7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4</w:t>
            </w:r>
          </w:p>
        </w:tc>
        <w:tc>
          <w:tcPr>
            <w:tcW w:w="957" w:type="pct"/>
          </w:tcPr>
          <w:p w:rsidR="00F84835" w:rsidRPr="00F84835" w:rsidRDefault="00D37E78" w:rsidP="00D37E78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eastAsia="SimSun" w:hint="eastAsia"/>
              </w:rPr>
              <w:t xml:space="preserve">4. </w:t>
            </w:r>
            <w:r w:rsidRPr="00151388">
              <w:rPr>
                <w:rFonts w:eastAsia="SimSun" w:hint="eastAsia"/>
              </w:rPr>
              <w:t>[Defect]</w:t>
            </w:r>
          </w:p>
        </w:tc>
        <w:tc>
          <w:tcPr>
            <w:tcW w:w="756" w:type="pct"/>
          </w:tcPr>
          <w:p w:rsidR="00F84835" w:rsidRPr="00F84835" w:rsidRDefault="00D37E7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bug</w:t>
            </w:r>
          </w:p>
        </w:tc>
        <w:tc>
          <w:tcPr>
            <w:tcW w:w="1298" w:type="pct"/>
          </w:tcPr>
          <w:p w:rsidR="00F84835" w:rsidRPr="00F84835" w:rsidRDefault="00D37E7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51388">
              <w:rPr>
                <w:rFonts w:eastAsia="SimSun" w:hint="eastAsia"/>
              </w:rPr>
              <w:t>Defect</w:t>
            </w:r>
            <w:r>
              <w:rPr>
                <w:rFonts w:eastAsia="SimSun" w:hint="eastAsia"/>
              </w:rPr>
              <w:t>取</w:t>
            </w:r>
            <w:r>
              <w:rPr>
                <w:rFonts w:eastAsia="SimSun" w:hint="eastAsia"/>
              </w:rPr>
              <w:t>type=</w:t>
            </w:r>
            <w:r>
              <w:rPr>
                <w:rFonts w:eastAsia="SimSun" w:hint="eastAsia"/>
              </w:rPr>
              <w:t>‘</w:t>
            </w:r>
            <w:r>
              <w:rPr>
                <w:rFonts w:eastAsia="SimSun" w:hint="eastAsia"/>
              </w:rPr>
              <w:t>PRD</w:t>
            </w:r>
            <w:r>
              <w:rPr>
                <w:rFonts w:eastAsia="SimSun" w:hint="eastAsia"/>
              </w:rPr>
              <w:t>’</w:t>
            </w:r>
          </w:p>
        </w:tc>
        <w:tc>
          <w:tcPr>
            <w:tcW w:w="757" w:type="pct"/>
          </w:tcPr>
          <w:p w:rsidR="003A40FB" w:rsidRPr="00F84835" w:rsidRDefault="00D37E78" w:rsidP="005672A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2012-02-14</w:t>
            </w:r>
          </w:p>
        </w:tc>
        <w:tc>
          <w:tcPr>
            <w:tcW w:w="522" w:type="pct"/>
          </w:tcPr>
          <w:p w:rsidR="00F84835" w:rsidRPr="00F84835" w:rsidRDefault="00F84835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AE5C85" w:rsidRPr="00DA0C6B" w:rsidTr="005376F8">
        <w:trPr>
          <w:jc w:val="center"/>
        </w:trPr>
        <w:tc>
          <w:tcPr>
            <w:tcW w:w="709" w:type="pct"/>
          </w:tcPr>
          <w:p w:rsidR="00AE5C85" w:rsidRPr="00E1031D" w:rsidRDefault="00D37E78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5</w:t>
            </w:r>
          </w:p>
        </w:tc>
        <w:tc>
          <w:tcPr>
            <w:tcW w:w="957" w:type="pct"/>
          </w:tcPr>
          <w:p w:rsidR="00AE5C85" w:rsidRPr="00E1031D" w:rsidRDefault="00D37E78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eastAsia="SimSun" w:hint="eastAsia"/>
              </w:rPr>
              <w:t>5.1 Format of Detail Log Item</w:t>
            </w:r>
          </w:p>
        </w:tc>
        <w:tc>
          <w:tcPr>
            <w:tcW w:w="756" w:type="pct"/>
          </w:tcPr>
          <w:p w:rsidR="00AE5C85" w:rsidRPr="00E1031D" w:rsidRDefault="00D37E78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bug</w:t>
            </w:r>
          </w:p>
        </w:tc>
        <w:tc>
          <w:tcPr>
            <w:tcW w:w="1298" w:type="pct"/>
          </w:tcPr>
          <w:p w:rsidR="00AE5C85" w:rsidRPr="00E1031D" w:rsidRDefault="00D37E78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proofErr w:type="spellStart"/>
            <w:r>
              <w:rPr>
                <w:rFonts w:ascii="Arial" w:eastAsia="SimSun" w:hAnsi="Arial" w:cs="Times New Roman"/>
                <w:szCs w:val="18"/>
              </w:rPr>
              <w:t>D</w:t>
            </w:r>
            <w:r>
              <w:rPr>
                <w:rFonts w:ascii="Arial" w:eastAsia="SimSun" w:hAnsi="Arial" w:cs="Times New Roman" w:hint="eastAsia"/>
                <w:szCs w:val="18"/>
              </w:rPr>
              <w:t>efectInfo</w:t>
            </w:r>
            <w:proofErr w:type="spellEnd"/>
            <w:r>
              <w:rPr>
                <w:rFonts w:ascii="Arial" w:eastAsia="SimSun" w:hAnsi="Arial" w:cs="Times New Roman" w:hint="eastAsia"/>
                <w:szCs w:val="18"/>
              </w:rPr>
              <w:t>表改为</w:t>
            </w:r>
            <w:proofErr w:type="spellStart"/>
            <w:r>
              <w:rPr>
                <w:rFonts w:ascii="Arial" w:eastAsia="SimSun" w:hAnsi="Arial" w:cs="Times New Roman" w:hint="eastAsia"/>
                <w:szCs w:val="18"/>
              </w:rPr>
              <w:t>DefectCode</w:t>
            </w:r>
            <w:proofErr w:type="spellEnd"/>
          </w:p>
        </w:tc>
        <w:tc>
          <w:tcPr>
            <w:tcW w:w="757" w:type="pct"/>
          </w:tcPr>
          <w:p w:rsidR="00AE5C85" w:rsidRPr="00E1031D" w:rsidRDefault="00D37E78" w:rsidP="00C83230">
            <w:pPr>
              <w:jc w:val="left"/>
              <w:rPr>
                <w:rFonts w:ascii="Arial" w:eastAsia="SimSun" w:hAnsi="Arial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2012-02-14</w:t>
            </w:r>
          </w:p>
        </w:tc>
        <w:tc>
          <w:tcPr>
            <w:tcW w:w="522" w:type="pct"/>
          </w:tcPr>
          <w:p w:rsidR="00AE5C85" w:rsidRPr="001B3E7D" w:rsidRDefault="001B3E7D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0.01a</w:t>
            </w:r>
          </w:p>
        </w:tc>
      </w:tr>
      <w:tr w:rsidR="00AE5C85" w:rsidRPr="00DA0C6B" w:rsidTr="005376F8">
        <w:trPr>
          <w:jc w:val="center"/>
        </w:trPr>
        <w:tc>
          <w:tcPr>
            <w:tcW w:w="709" w:type="pct"/>
          </w:tcPr>
          <w:p w:rsidR="00AE5C85" w:rsidRPr="00E1031D" w:rsidRDefault="004225DC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1.5</w:t>
            </w:r>
          </w:p>
        </w:tc>
        <w:tc>
          <w:tcPr>
            <w:tcW w:w="957" w:type="pct"/>
          </w:tcPr>
          <w:p w:rsidR="00AE5C85" w:rsidRPr="00E1031D" w:rsidRDefault="002D38BD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PAQC Repair</w:t>
            </w:r>
          </w:p>
        </w:tc>
        <w:tc>
          <w:tcPr>
            <w:tcW w:w="756" w:type="pct"/>
          </w:tcPr>
          <w:p w:rsidR="00AE5C85" w:rsidRPr="00E1031D" w:rsidRDefault="002D38BD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新需求</w:t>
            </w:r>
            <w:r>
              <w:rPr>
                <w:rFonts w:ascii="Arial" w:eastAsia="SimSun" w:hAnsi="Arial" w:cs="Times New Roman" w:hint="eastAsia"/>
                <w:szCs w:val="18"/>
              </w:rPr>
              <w:t xml:space="preserve">from </w:t>
            </w:r>
            <w:r>
              <w:rPr>
                <w:rFonts w:ascii="Arial" w:eastAsia="SimSun" w:hAnsi="Arial" w:cs="Times New Roman" w:hint="eastAsia"/>
                <w:szCs w:val="18"/>
              </w:rPr>
              <w:t>陈力</w:t>
            </w:r>
          </w:p>
        </w:tc>
        <w:tc>
          <w:tcPr>
            <w:tcW w:w="1298" w:type="pct"/>
          </w:tcPr>
          <w:p w:rsidR="00AE5C85" w:rsidRPr="00E1031D" w:rsidRDefault="002D38BD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增加“</w:t>
            </w:r>
            <w:r>
              <w:rPr>
                <w:rFonts w:ascii="Arial" w:eastAsia="SimSun" w:hAnsi="Arial" w:cs="Times New Roman" w:hint="eastAsia"/>
                <w:szCs w:val="18"/>
              </w:rPr>
              <w:t>PAQC Repair</w:t>
            </w:r>
            <w:r>
              <w:rPr>
                <w:rFonts w:ascii="Arial" w:eastAsia="SimSun" w:hAnsi="Arial" w:cs="Times New Roman" w:hint="eastAsia"/>
                <w:szCs w:val="18"/>
              </w:rPr>
              <w:t>”的说明</w:t>
            </w:r>
          </w:p>
        </w:tc>
        <w:tc>
          <w:tcPr>
            <w:tcW w:w="757" w:type="pct"/>
          </w:tcPr>
          <w:p w:rsidR="00AE5C85" w:rsidRPr="00E1031D" w:rsidRDefault="002D38BD" w:rsidP="00AE5C85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2012-03-14</w:t>
            </w:r>
          </w:p>
        </w:tc>
        <w:tc>
          <w:tcPr>
            <w:tcW w:w="522" w:type="pct"/>
          </w:tcPr>
          <w:p w:rsidR="00AE5C85" w:rsidRPr="001B3E7D" w:rsidRDefault="001B3E7D" w:rsidP="00C8323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0.01a</w:t>
            </w:r>
          </w:p>
        </w:tc>
      </w:tr>
      <w:tr w:rsidR="000051D6" w:rsidRPr="00DA0C6B" w:rsidTr="005376F8">
        <w:trPr>
          <w:jc w:val="center"/>
        </w:trPr>
        <w:tc>
          <w:tcPr>
            <w:tcW w:w="709" w:type="pct"/>
          </w:tcPr>
          <w:p w:rsidR="000051D6" w:rsidRDefault="001B3E7D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1.4</w:t>
            </w:r>
          </w:p>
        </w:tc>
        <w:tc>
          <w:tcPr>
            <w:tcW w:w="957" w:type="pct"/>
          </w:tcPr>
          <w:p w:rsidR="000051D6" w:rsidRDefault="001B3E7D" w:rsidP="000051D6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Finish</w:t>
            </w:r>
          </w:p>
        </w:tc>
        <w:tc>
          <w:tcPr>
            <w:tcW w:w="756" w:type="pct"/>
          </w:tcPr>
          <w:p w:rsidR="000051D6" w:rsidRDefault="001B3E7D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298" w:type="pct"/>
          </w:tcPr>
          <w:p w:rsidR="000051D6" w:rsidRDefault="001B3E7D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保存成功，生成模板格式的</w:t>
            </w:r>
            <w:r>
              <w:rPr>
                <w:rFonts w:ascii="Arial" w:eastAsia="SimSun" w:hAnsi="Arial" w:cs="Times New Roman" w:hint="eastAsia"/>
                <w:szCs w:val="18"/>
              </w:rPr>
              <w:t>Excel</w:t>
            </w:r>
          </w:p>
        </w:tc>
        <w:tc>
          <w:tcPr>
            <w:tcW w:w="757" w:type="pct"/>
          </w:tcPr>
          <w:p w:rsidR="000051D6" w:rsidRDefault="001B3E7D" w:rsidP="00371BF0">
            <w:pPr>
              <w:jc w:val="left"/>
              <w:rPr>
                <w:rFonts w:ascii="Arial" w:eastAsia="SimSun" w:hAnsi="Arial"/>
                <w:szCs w:val="18"/>
              </w:rPr>
            </w:pPr>
            <w:r>
              <w:rPr>
                <w:rFonts w:ascii="Arial" w:eastAsia="SimSun" w:hAnsi="Arial" w:hint="eastAsia"/>
                <w:szCs w:val="18"/>
              </w:rPr>
              <w:t>2012-7-5</w:t>
            </w:r>
          </w:p>
        </w:tc>
        <w:tc>
          <w:tcPr>
            <w:tcW w:w="522" w:type="pct"/>
          </w:tcPr>
          <w:p w:rsidR="000051D6" w:rsidRDefault="001B3E7D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0.03a</w:t>
            </w:r>
          </w:p>
        </w:tc>
      </w:tr>
      <w:tr w:rsidR="004E7666" w:rsidRPr="00DA0C6B" w:rsidTr="005376F8">
        <w:trPr>
          <w:jc w:val="center"/>
        </w:trPr>
        <w:tc>
          <w:tcPr>
            <w:tcW w:w="709" w:type="pct"/>
          </w:tcPr>
          <w:p w:rsidR="004E7666" w:rsidRDefault="00995E5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0" w:author="Gao, Guan-Wei (高貫偉 ITC)" w:date="2012-07-17T16:15:00Z">
              <w:r>
                <w:rPr>
                  <w:rFonts w:ascii="Arial" w:eastAsia="SimSun" w:hAnsi="Arial" w:cs="Times New Roman" w:hint="eastAsia"/>
                  <w:szCs w:val="18"/>
                </w:rPr>
                <w:t>1.4</w:t>
              </w:r>
            </w:ins>
          </w:p>
        </w:tc>
        <w:tc>
          <w:tcPr>
            <w:tcW w:w="957" w:type="pct"/>
          </w:tcPr>
          <w:p w:rsidR="004E7666" w:rsidRDefault="00995E5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1" w:author="Gao, Guan-Wei (高貫偉 ITC)" w:date="2012-07-17T16:16:00Z">
              <w:r>
                <w:rPr>
                  <w:rFonts w:ascii="Arial" w:eastAsia="SimSun" w:hAnsi="Arial" w:cs="Times New Roman" w:hint="eastAsia"/>
                  <w:szCs w:val="18"/>
                </w:rPr>
                <w:t>Finish</w:t>
              </w:r>
            </w:ins>
          </w:p>
        </w:tc>
        <w:tc>
          <w:tcPr>
            <w:tcW w:w="756" w:type="pct"/>
          </w:tcPr>
          <w:p w:rsidR="004E7666" w:rsidRDefault="00995E5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" w:author="Gao, Guan-Wei (高貫偉 ITC)" w:date="2012-07-17T16:16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1298" w:type="pct"/>
          </w:tcPr>
          <w:p w:rsidR="004E7666" w:rsidRPr="000B53BB" w:rsidRDefault="001F658F" w:rsidP="00466597">
            <w:pPr>
              <w:jc w:val="left"/>
              <w:rPr>
                <w:rFonts w:ascii="Arial" w:eastAsia="SimSun" w:hAnsi="Arial" w:cs="Times New Roman"/>
                <w:szCs w:val="18"/>
                <w:highlight w:val="magenta"/>
                <w:rPrChange w:id="3" w:author="Gao, Guan-Wei (高貫偉 ITC)" w:date="2012-07-17T16:17:00Z">
                  <w:rPr>
                    <w:rFonts w:ascii="Arial" w:eastAsia="SimSun" w:hAnsi="Arial" w:cs="Times New Roman"/>
                    <w:szCs w:val="18"/>
                  </w:rPr>
                </w:rPrChange>
              </w:rPr>
            </w:pPr>
            <w:ins w:id="4" w:author="Gao, Guan-Wei (高貫偉 ITC)" w:date="2012-07-17T16:16:00Z">
              <w:r w:rsidRPr="001F658F">
                <w:rPr>
                  <w:rFonts w:ascii="Arial" w:eastAsia="SimSun" w:hAnsi="Arial" w:cs="Times New Roman" w:hint="eastAsia"/>
                  <w:szCs w:val="18"/>
                  <w:highlight w:val="magenta"/>
                  <w:rPrChange w:id="5" w:author="Gao, Guan-Wei (高貫偉 ITC)" w:date="2012-07-17T16:17:00Z">
                    <w:rPr>
                      <w:rFonts w:ascii="Arial" w:eastAsia="SimSun" w:hAnsi="Arial" w:cs="Times New Roman" w:hint="eastAsia"/>
                      <w:szCs w:val="18"/>
                    </w:rPr>
                  </w:rPrChange>
                </w:rPr>
                <w:t>增加回流的判断</w:t>
              </w:r>
            </w:ins>
          </w:p>
        </w:tc>
        <w:tc>
          <w:tcPr>
            <w:tcW w:w="757" w:type="pct"/>
          </w:tcPr>
          <w:p w:rsidR="004E7666" w:rsidRDefault="00995E58" w:rsidP="00371BF0">
            <w:pPr>
              <w:jc w:val="left"/>
              <w:rPr>
                <w:rFonts w:ascii="Arial" w:eastAsia="SimSun" w:hAnsi="Arial"/>
                <w:szCs w:val="18"/>
              </w:rPr>
            </w:pPr>
            <w:ins w:id="6" w:author="Gao, Guan-Wei (高貫偉 ITC)" w:date="2012-07-17T16:17:00Z">
              <w:r>
                <w:rPr>
                  <w:rFonts w:ascii="Arial" w:eastAsia="SimSun" w:hAnsi="Arial" w:hint="eastAsia"/>
                  <w:szCs w:val="18"/>
                </w:rPr>
                <w:t>2012-7-17</w:t>
              </w:r>
            </w:ins>
          </w:p>
        </w:tc>
        <w:tc>
          <w:tcPr>
            <w:tcW w:w="522" w:type="pct"/>
          </w:tcPr>
          <w:p w:rsidR="004E7666" w:rsidRDefault="00995E5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7" w:author="Gao, Guan-Wei (高貫偉 ITC)" w:date="2012-07-17T16:17:00Z">
              <w:r>
                <w:rPr>
                  <w:rFonts w:ascii="Arial" w:eastAsia="SimSun" w:hAnsi="Arial" w:cs="Times New Roman" w:hint="eastAsia"/>
                  <w:szCs w:val="18"/>
                </w:rPr>
                <w:t>0.03a</w:t>
              </w:r>
            </w:ins>
          </w:p>
        </w:tc>
      </w:tr>
      <w:tr w:rsidR="003901D0" w:rsidRPr="00DA0C6B" w:rsidTr="005376F8">
        <w:trPr>
          <w:jc w:val="center"/>
        </w:trPr>
        <w:tc>
          <w:tcPr>
            <w:tcW w:w="709" w:type="pct"/>
          </w:tcPr>
          <w:p w:rsidR="003901D0" w:rsidRPr="00707E5E" w:rsidRDefault="00707E5E" w:rsidP="00371BF0">
            <w:pPr>
              <w:jc w:val="left"/>
              <w:rPr>
                <w:rFonts w:ascii="Arial" w:eastAsia="SimSun" w:hAnsi="Arial" w:cs="Times New Roman"/>
                <w:szCs w:val="18"/>
                <w:rPrChange w:id="8" w:author="Gao, Guan-Wei (高貫偉 ITC)" w:date="2012-07-31T13:57:00Z">
                  <w:rPr>
                    <w:rFonts w:ascii="Arial" w:hAnsi="Arial" w:cs="Times New Roman"/>
                    <w:szCs w:val="18"/>
                  </w:rPr>
                </w:rPrChange>
              </w:rPr>
            </w:pPr>
            <w:ins w:id="9" w:author="Gao, Guan-Wei (高貫偉 ITC)" w:date="2012-07-31T13:57:00Z">
              <w:r>
                <w:rPr>
                  <w:rFonts w:ascii="Arial" w:eastAsia="SimSun" w:hAnsi="Arial" w:cs="Times New Roman" w:hint="eastAsia"/>
                  <w:szCs w:val="18"/>
                </w:rPr>
                <w:t>1.1/1.2/1.3</w:t>
              </w:r>
            </w:ins>
          </w:p>
        </w:tc>
        <w:tc>
          <w:tcPr>
            <w:tcW w:w="957" w:type="pct"/>
          </w:tcPr>
          <w:p w:rsidR="003901D0" w:rsidRPr="00707E5E" w:rsidRDefault="00707E5E" w:rsidP="00371BF0">
            <w:pPr>
              <w:jc w:val="left"/>
              <w:rPr>
                <w:rFonts w:ascii="Arial" w:eastAsia="SimSun" w:hAnsi="Arial" w:cs="Times New Roman"/>
                <w:szCs w:val="18"/>
                <w:rPrChange w:id="10" w:author="Gao, Guan-Wei (高貫偉 ITC)" w:date="2012-07-31T13:57:00Z">
                  <w:rPr>
                    <w:rFonts w:ascii="Arial" w:hAnsi="Arial" w:cs="Times New Roman"/>
                    <w:szCs w:val="18"/>
                  </w:rPr>
                </w:rPrChange>
              </w:rPr>
            </w:pPr>
            <w:ins w:id="11" w:author="Gao, Guan-Wei (高貫偉 ITC)" w:date="2012-07-31T13:57:00Z">
              <w:r>
                <w:rPr>
                  <w:rFonts w:ascii="Arial" w:eastAsia="SimSun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756" w:type="pct"/>
          </w:tcPr>
          <w:p w:rsidR="003901D0" w:rsidRDefault="00707E5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12" w:author="Gao, Guan-Wei (高貫偉 ITC)" w:date="2012-07-31T13:57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1298" w:type="pct"/>
          </w:tcPr>
          <w:p w:rsidR="003901D0" w:rsidRPr="00707E5E" w:rsidRDefault="001F658F" w:rsidP="00466597">
            <w:pPr>
              <w:jc w:val="left"/>
              <w:rPr>
                <w:rFonts w:ascii="Arial" w:eastAsia="SimSun" w:hAnsi="Arial" w:cs="Times New Roman"/>
                <w:szCs w:val="18"/>
                <w:highlight w:val="darkYellow"/>
                <w:rPrChange w:id="13" w:author="Gao, Guan-Wei (高貫偉 ITC)" w:date="2012-07-31T13:58:00Z">
                  <w:rPr>
                    <w:rFonts w:ascii="Arial" w:eastAsia="SimSun" w:hAnsi="Arial" w:cs="Times New Roman"/>
                    <w:szCs w:val="18"/>
                  </w:rPr>
                </w:rPrChange>
              </w:rPr>
            </w:pPr>
            <w:ins w:id="14" w:author="Gao, Guan-Wei (高貫偉 ITC)" w:date="2012-07-31T13:57:00Z">
              <w:r w:rsidRPr="001F658F">
                <w:rPr>
                  <w:rFonts w:ascii="Arial" w:eastAsia="SimSun" w:hAnsi="Arial" w:cs="Times New Roman" w:hint="eastAsia"/>
                  <w:szCs w:val="18"/>
                  <w:highlight w:val="darkYellow"/>
                  <w:rPrChange w:id="15" w:author="Gao, Guan-Wei (高貫偉 ITC)" w:date="2012-07-31T13:58:00Z">
                    <w:rPr>
                      <w:rFonts w:ascii="Arial" w:eastAsia="SimSun" w:hAnsi="Arial" w:cs="Times New Roman" w:hint="eastAsia"/>
                      <w:szCs w:val="18"/>
                    </w:rPr>
                  </w:rPrChange>
                </w:rPr>
                <w:t>根据</w:t>
              </w:r>
              <w:r w:rsidRPr="001F658F">
                <w:rPr>
                  <w:rFonts w:ascii="Arial" w:eastAsia="SimSun" w:hAnsi="Arial" w:cs="Times New Roman"/>
                  <w:szCs w:val="18"/>
                  <w:highlight w:val="darkYellow"/>
                  <w:rPrChange w:id="16" w:author="Gao, Guan-Wei (高貫偉 ITC)" w:date="2012-07-31T13:58:00Z">
                    <w:rPr>
                      <w:rFonts w:ascii="Arial" w:eastAsia="SimSun" w:hAnsi="Arial" w:cs="Times New Roman"/>
                      <w:szCs w:val="18"/>
                    </w:rPr>
                  </w:rPrChange>
                </w:rPr>
                <w:t>Defect</w:t>
              </w:r>
              <w:r w:rsidRPr="001F658F">
                <w:rPr>
                  <w:rFonts w:ascii="Arial" w:eastAsia="SimSun" w:hAnsi="Arial" w:cs="Times New Roman" w:hint="eastAsia"/>
                  <w:szCs w:val="18"/>
                  <w:highlight w:val="darkYellow"/>
                  <w:rPrChange w:id="17" w:author="Gao, Guan-Wei (高貫偉 ITC)" w:date="2012-07-31T13:58:00Z">
                    <w:rPr>
                      <w:rFonts w:ascii="Arial" w:eastAsia="SimSun" w:hAnsi="Arial" w:cs="Times New Roman" w:hint="eastAsia"/>
                      <w:szCs w:val="18"/>
                    </w:rPr>
                  </w:rPrChange>
                </w:rPr>
                <w:t>和</w:t>
              </w:r>
              <w:r w:rsidRPr="001F658F">
                <w:rPr>
                  <w:rFonts w:ascii="Arial" w:eastAsia="SimSun" w:hAnsi="Arial" w:cs="Times New Roman"/>
                  <w:szCs w:val="18"/>
                  <w:highlight w:val="darkYellow"/>
                  <w:rPrChange w:id="18" w:author="Gao, Guan-Wei (高貫偉 ITC)" w:date="2012-07-31T13:58:00Z">
                    <w:rPr>
                      <w:rFonts w:ascii="Arial" w:eastAsia="SimSun" w:hAnsi="Arial" w:cs="Times New Roman"/>
                      <w:szCs w:val="18"/>
                    </w:rPr>
                  </w:rPrChange>
                </w:rPr>
                <w:t>Cause</w:t>
              </w:r>
              <w:r w:rsidRPr="001F658F">
                <w:rPr>
                  <w:rFonts w:ascii="Arial" w:eastAsia="SimSun" w:hAnsi="Arial" w:cs="Times New Roman" w:hint="eastAsia"/>
                  <w:szCs w:val="18"/>
                  <w:highlight w:val="darkYellow"/>
                  <w:rPrChange w:id="19" w:author="Gao, Guan-Wei (高貫偉 ITC)" w:date="2012-07-31T13:58:00Z">
                    <w:rPr>
                      <w:rFonts w:ascii="Arial" w:eastAsia="SimSun" w:hAnsi="Arial" w:cs="Times New Roman" w:hint="eastAsia"/>
                      <w:szCs w:val="18"/>
                    </w:rPr>
                  </w:rPrChange>
                </w:rPr>
                <w:t>计算</w:t>
              </w:r>
            </w:ins>
            <w:proofErr w:type="spellStart"/>
            <w:ins w:id="20" w:author="Gao, Guan-Wei (高貫偉 ITC)" w:date="2012-07-31T13:58:00Z">
              <w:r w:rsidRPr="001F658F">
                <w:rPr>
                  <w:rFonts w:ascii="Arial" w:eastAsia="SimSun" w:hAnsi="Arial" w:cs="Times New Roman"/>
                  <w:szCs w:val="18"/>
                  <w:highlight w:val="darkYellow"/>
                  <w:rPrChange w:id="21" w:author="Gao, Guan-Wei (高貫偉 ITC)" w:date="2012-07-31T13:58:00Z">
                    <w:rPr>
                      <w:rFonts w:ascii="Arial" w:eastAsia="SimSun" w:hAnsi="Arial" w:cs="Times New Roman"/>
                      <w:szCs w:val="18"/>
                    </w:rPr>
                  </w:rPrChange>
                </w:rPr>
                <w:t>ReturnStation</w:t>
              </w:r>
            </w:ins>
            <w:proofErr w:type="spellEnd"/>
          </w:p>
        </w:tc>
        <w:tc>
          <w:tcPr>
            <w:tcW w:w="757" w:type="pct"/>
          </w:tcPr>
          <w:p w:rsidR="003901D0" w:rsidRDefault="00707E5E" w:rsidP="00371BF0">
            <w:pPr>
              <w:jc w:val="left"/>
              <w:rPr>
                <w:rFonts w:ascii="Arial" w:eastAsia="SimSun" w:hAnsi="Arial"/>
                <w:szCs w:val="18"/>
              </w:rPr>
            </w:pPr>
            <w:ins w:id="22" w:author="Gao, Guan-Wei (高貫偉 ITC)" w:date="2012-07-31T13:58:00Z">
              <w:r>
                <w:rPr>
                  <w:rFonts w:ascii="Arial" w:eastAsia="SimSun" w:hAnsi="Arial" w:hint="eastAsia"/>
                  <w:szCs w:val="18"/>
                </w:rPr>
                <w:t>2012-7-31</w:t>
              </w:r>
            </w:ins>
          </w:p>
        </w:tc>
        <w:tc>
          <w:tcPr>
            <w:tcW w:w="522" w:type="pct"/>
          </w:tcPr>
          <w:p w:rsidR="003901D0" w:rsidRDefault="00707E5E" w:rsidP="00EC7FE2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3" w:author="Gao, Guan-Wei (高貫偉 ITC)" w:date="2012-07-31T13:58:00Z">
              <w:r>
                <w:rPr>
                  <w:rFonts w:ascii="Arial" w:eastAsia="SimSun" w:hAnsi="Arial" w:cs="Times New Roman" w:hint="eastAsia"/>
                  <w:szCs w:val="18"/>
                </w:rPr>
                <w:t>0.03a</w:t>
              </w:r>
            </w:ins>
          </w:p>
        </w:tc>
      </w:tr>
      <w:tr w:rsidR="005376F8" w:rsidRPr="00DA0C6B" w:rsidTr="005376F8">
        <w:trPr>
          <w:jc w:val="center"/>
          <w:ins w:id="24" w:author="Gao, Yong-Bo (高永勃 ITC)" w:date="2012-09-12T16:14:00Z"/>
        </w:trPr>
        <w:tc>
          <w:tcPr>
            <w:tcW w:w="709" w:type="pct"/>
          </w:tcPr>
          <w:p w:rsidR="005376F8" w:rsidRPr="00E1031D" w:rsidRDefault="005376F8" w:rsidP="003D4CE6">
            <w:pPr>
              <w:jc w:val="left"/>
              <w:rPr>
                <w:ins w:id="25" w:author="Gao, Yong-Bo (高永勃 ITC)" w:date="2012-09-12T16:14:00Z"/>
                <w:rFonts w:ascii="Arial" w:eastAsia="SimSun" w:hAnsi="Arial" w:cs="Times New Roman"/>
                <w:szCs w:val="18"/>
              </w:rPr>
            </w:pPr>
            <w:ins w:id="26" w:author="Gao, Yong-Bo (高永勃 ITC)" w:date="2012-09-12T16:14:00Z">
              <w:r>
                <w:rPr>
                  <w:rFonts w:ascii="Arial" w:eastAsia="SimSun" w:hAnsi="Arial" w:cs="Times New Roman" w:hint="eastAsia"/>
                  <w:szCs w:val="18"/>
                </w:rPr>
                <w:t>1.5</w:t>
              </w:r>
            </w:ins>
          </w:p>
        </w:tc>
        <w:tc>
          <w:tcPr>
            <w:tcW w:w="957" w:type="pct"/>
          </w:tcPr>
          <w:p w:rsidR="005376F8" w:rsidRPr="00E1031D" w:rsidRDefault="005376F8" w:rsidP="003D4CE6">
            <w:pPr>
              <w:jc w:val="left"/>
              <w:rPr>
                <w:ins w:id="27" w:author="Gao, Yong-Bo (高永勃 ITC)" w:date="2012-09-12T16:14:00Z"/>
                <w:rFonts w:ascii="Arial" w:eastAsia="SimSun" w:hAnsi="Arial" w:cs="Times New Roman"/>
                <w:szCs w:val="18"/>
              </w:rPr>
            </w:pPr>
            <w:ins w:id="28" w:author="Gao, Yong-Bo (高永勃 ITC)" w:date="2012-09-12T16:14:00Z">
              <w:r>
                <w:rPr>
                  <w:rFonts w:ascii="Arial" w:eastAsia="SimSun" w:hAnsi="Arial" w:cs="Times New Roman" w:hint="eastAsia"/>
                  <w:szCs w:val="18"/>
                </w:rPr>
                <w:t>PAQC Repair</w:t>
              </w:r>
            </w:ins>
          </w:p>
        </w:tc>
        <w:tc>
          <w:tcPr>
            <w:tcW w:w="756" w:type="pct"/>
          </w:tcPr>
          <w:p w:rsidR="003D4CE6" w:rsidRDefault="005376F8">
            <w:pPr>
              <w:jc w:val="left"/>
              <w:rPr>
                <w:ins w:id="29" w:author="Gao, Yong-Bo (高永勃 ITC)" w:date="2012-09-12T16:14:00Z"/>
                <w:rFonts w:ascii="Arial" w:eastAsia="SimSun" w:hAnsi="Arial" w:cs="Times New Roman"/>
                <w:szCs w:val="18"/>
              </w:rPr>
            </w:pPr>
            <w:ins w:id="30" w:author="Gao, Yong-Bo (高永勃 ITC)" w:date="2012-09-12T16:14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from Jolly</w:t>
              </w:r>
            </w:ins>
          </w:p>
        </w:tc>
        <w:tc>
          <w:tcPr>
            <w:tcW w:w="1298" w:type="pct"/>
          </w:tcPr>
          <w:p w:rsidR="005376F8" w:rsidRPr="005376F8" w:rsidRDefault="000E5A7A" w:rsidP="003D4CE6">
            <w:pPr>
              <w:jc w:val="left"/>
              <w:rPr>
                <w:ins w:id="31" w:author="Gao, Yong-Bo (高永勃 ITC)" w:date="2012-09-12T16:14:00Z"/>
                <w:rFonts w:ascii="Arial" w:eastAsia="SimSun" w:hAnsi="Arial" w:cs="Times New Roman"/>
                <w:szCs w:val="18"/>
              </w:rPr>
            </w:pPr>
            <w:ins w:id="32" w:author="Gao, Yong-Bo (高永勃 ITC)" w:date="2012-09-12T16:17:00Z">
              <w:r w:rsidRPr="005376F8">
                <w:rPr>
                  <w:rFonts w:ascii="Arial" w:eastAsia="SimSun" w:hAnsi="Arial" w:cs="Arial" w:hint="eastAsia"/>
                  <w:highlight w:val="yellow"/>
                </w:rPr>
                <w:t>需要解</w:t>
              </w:r>
              <w:r w:rsidRPr="005376F8">
                <w:rPr>
                  <w:rFonts w:ascii="Arial" w:eastAsia="SimSun" w:hAnsi="Arial" w:cs="Arial" w:hint="eastAsia"/>
                  <w:highlight w:val="yellow"/>
                </w:rPr>
                <w:t xml:space="preserve">PAK </w:t>
              </w:r>
              <w:r w:rsidRPr="005376F8">
                <w:rPr>
                  <w:rFonts w:ascii="Arial" w:eastAsia="SimSun" w:hAnsi="Arial" w:cs="Arial" w:hint="eastAsia"/>
                  <w:highlight w:val="yellow"/>
                </w:rPr>
                <w:t>结合资料的站点</w:t>
              </w:r>
            </w:ins>
            <w:ins w:id="33" w:author="Gao, Yong-Bo (高永勃 ITC)" w:date="2012-09-12T16:15:00Z">
              <w:r w:rsidR="001F658F" w:rsidRPr="001F658F">
                <w:rPr>
                  <w:rFonts w:ascii="Arial" w:eastAsia="SimSun" w:hAnsi="Arial" w:cs="Times New Roman" w:hint="eastAsia"/>
                  <w:szCs w:val="18"/>
                  <w:highlight w:val="yellow"/>
                  <w:rPrChange w:id="34" w:author="Gao, Yong-Bo (高永勃 ITC)" w:date="2012-09-12T16:16:00Z">
                    <w:rPr>
                      <w:rFonts w:ascii="Arial" w:eastAsia="SimSun" w:hAnsi="Arial" w:cs="Times New Roman" w:hint="eastAsia"/>
                      <w:szCs w:val="18"/>
                    </w:rPr>
                  </w:rPrChange>
                </w:rPr>
                <w:t>可设置</w:t>
              </w:r>
            </w:ins>
          </w:p>
        </w:tc>
        <w:tc>
          <w:tcPr>
            <w:tcW w:w="757" w:type="pct"/>
          </w:tcPr>
          <w:p w:rsidR="003D4CE6" w:rsidRDefault="005376F8">
            <w:pPr>
              <w:jc w:val="left"/>
              <w:rPr>
                <w:ins w:id="35" w:author="Gao, Yong-Bo (高永勃 ITC)" w:date="2012-09-12T16:14:00Z"/>
                <w:rFonts w:ascii="Arial" w:eastAsia="SimSun" w:hAnsi="Arial" w:cs="Times New Roman"/>
                <w:szCs w:val="18"/>
              </w:rPr>
            </w:pPr>
            <w:ins w:id="36" w:author="Gao, Yong-Bo (高永勃 ITC)" w:date="2012-09-12T16:14:00Z">
              <w:r>
                <w:rPr>
                  <w:rFonts w:ascii="Arial" w:eastAsia="SimSun" w:hAnsi="Arial" w:cs="Times New Roman" w:hint="eastAsia"/>
                  <w:szCs w:val="18"/>
                </w:rPr>
                <w:t>2012-0</w:t>
              </w:r>
            </w:ins>
            <w:ins w:id="37" w:author="Gao, Yong-Bo (高永勃 ITC)" w:date="2012-09-12T16:15:00Z">
              <w:r>
                <w:rPr>
                  <w:rFonts w:ascii="Arial" w:eastAsia="SimSun" w:hAnsi="Arial" w:cs="Times New Roman" w:hint="eastAsia"/>
                  <w:szCs w:val="18"/>
                </w:rPr>
                <w:t>9-12</w:t>
              </w:r>
            </w:ins>
          </w:p>
        </w:tc>
        <w:tc>
          <w:tcPr>
            <w:tcW w:w="522" w:type="pct"/>
          </w:tcPr>
          <w:p w:rsidR="003D4CE6" w:rsidRDefault="005376F8">
            <w:pPr>
              <w:jc w:val="left"/>
              <w:rPr>
                <w:ins w:id="38" w:author="Gao, Yong-Bo (高永勃 ITC)" w:date="2012-09-12T16:14:00Z"/>
                <w:rFonts w:ascii="Arial" w:eastAsia="SimSun" w:hAnsi="Arial" w:cs="Times New Roman"/>
                <w:szCs w:val="18"/>
              </w:rPr>
            </w:pPr>
            <w:ins w:id="39" w:author="Gao, Yong-Bo (高永勃 ITC)" w:date="2012-09-12T16:14:00Z">
              <w:r>
                <w:rPr>
                  <w:rFonts w:ascii="Arial" w:eastAsia="SimSun" w:hAnsi="Arial" w:cs="Times New Roman" w:hint="eastAsia"/>
                  <w:szCs w:val="18"/>
                </w:rPr>
                <w:t>0.0</w:t>
              </w:r>
            </w:ins>
            <w:ins w:id="40" w:author="Gao, Yong-Bo (高永勃 ITC)" w:date="2012-09-12T16:15:00Z">
              <w:r>
                <w:rPr>
                  <w:rFonts w:ascii="Arial" w:eastAsia="SimSun" w:hAnsi="Arial" w:cs="Times New Roman" w:hint="eastAsia"/>
                  <w:szCs w:val="18"/>
                </w:rPr>
                <w:t>4</w:t>
              </w:r>
            </w:ins>
            <w:ins w:id="41" w:author="Gao, Yong-Bo (高永勃 ITC)" w:date="2012-09-12T16:14:00Z">
              <w:r>
                <w:rPr>
                  <w:rFonts w:ascii="Arial" w:eastAsia="SimSun" w:hAnsi="Arial" w:cs="Times New Roman" w:hint="eastAsia"/>
                  <w:szCs w:val="18"/>
                </w:rPr>
                <w:t>a</w:t>
              </w:r>
            </w:ins>
          </w:p>
        </w:tc>
      </w:tr>
      <w:tr w:rsidR="00545BB5" w:rsidRPr="00DA0C6B" w:rsidTr="005376F8">
        <w:trPr>
          <w:jc w:val="center"/>
        </w:trPr>
        <w:tc>
          <w:tcPr>
            <w:tcW w:w="709" w:type="pct"/>
          </w:tcPr>
          <w:p w:rsidR="00545BB5" w:rsidRDefault="00786ECB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42" w:author="Gao, Guan-Wei (高貫偉 ITC)" w:date="2012-10-17T14:28:00Z">
              <w:r>
                <w:rPr>
                  <w:rFonts w:ascii="Arial" w:eastAsia="SimSun" w:hAnsi="Arial" w:cs="Times New Roman" w:hint="eastAsia"/>
                  <w:szCs w:val="18"/>
                </w:rPr>
                <w:t>1.6</w:t>
              </w:r>
            </w:ins>
          </w:p>
        </w:tc>
        <w:tc>
          <w:tcPr>
            <w:tcW w:w="957" w:type="pct"/>
          </w:tcPr>
          <w:p w:rsidR="00545BB5" w:rsidRDefault="00786ECB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43" w:author="Gao, Guan-Wei (高貫偉 ITC)" w:date="2012-10-17T14:28:00Z">
              <w:r>
                <w:rPr>
                  <w:rFonts w:ascii="Arial" w:eastAsia="SimSun" w:hAnsi="Arial" w:cs="Times New Roman" w:hint="eastAsia"/>
                  <w:szCs w:val="18"/>
                </w:rPr>
                <w:t>PAQC Repair</w:t>
              </w:r>
            </w:ins>
          </w:p>
        </w:tc>
        <w:tc>
          <w:tcPr>
            <w:tcW w:w="756" w:type="pct"/>
          </w:tcPr>
          <w:p w:rsidR="00545BB5" w:rsidRDefault="00786ECB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44" w:author="Gao, Guan-Wei (高貫偉 ITC)" w:date="2012-10-17T14:28:00Z">
              <w:r>
                <w:rPr>
                  <w:rFonts w:ascii="Arial" w:eastAsia="SimSun" w:hAnsi="Arial" w:cs="Times New Roman" w:hint="eastAsia"/>
                  <w:szCs w:val="18"/>
                </w:rPr>
                <w:t>优化</w:t>
              </w:r>
            </w:ins>
          </w:p>
        </w:tc>
        <w:tc>
          <w:tcPr>
            <w:tcW w:w="1298" w:type="pct"/>
          </w:tcPr>
          <w:p w:rsidR="00545BB5" w:rsidRPr="00F8118C" w:rsidRDefault="001F658F" w:rsidP="006E163E">
            <w:pPr>
              <w:jc w:val="left"/>
              <w:rPr>
                <w:rFonts w:ascii="Arial" w:eastAsia="SimSun" w:hAnsi="Arial" w:cs="Times New Roman"/>
                <w:szCs w:val="18"/>
                <w:highlight w:val="lightGray"/>
                <w:rPrChange w:id="45" w:author="Gao, Guan-Wei (高貫偉 ITC)" w:date="2012-10-17T14:29:00Z">
                  <w:rPr>
                    <w:rFonts w:ascii="Arial" w:eastAsia="SimSun" w:hAnsi="Arial" w:cs="Times New Roman"/>
                    <w:szCs w:val="18"/>
                  </w:rPr>
                </w:rPrChange>
              </w:rPr>
            </w:pPr>
            <w:ins w:id="46" w:author="Gao, Guan-Wei (高貫偉 ITC)" w:date="2012-10-17T14:28:00Z">
              <w:r w:rsidRPr="001F658F">
                <w:rPr>
                  <w:rFonts w:ascii="Arial" w:eastAsia="SimSun" w:hAnsi="Arial" w:cs="Times New Roman"/>
                  <w:szCs w:val="18"/>
                  <w:highlight w:val="lightGray"/>
                  <w:rPrChange w:id="47" w:author="Gao, Guan-Wei (高貫偉 ITC)" w:date="2012-10-17T14:29:00Z">
                    <w:rPr>
                      <w:rFonts w:ascii="Arial" w:eastAsia="SimSun" w:hAnsi="Arial" w:cs="Times New Roman"/>
                      <w:szCs w:val="18"/>
                    </w:rPr>
                  </w:rPrChange>
                </w:rPr>
                <w:t>RCTO</w:t>
              </w:r>
              <w:r w:rsidRPr="001F658F">
                <w:rPr>
                  <w:rFonts w:ascii="Arial" w:eastAsia="SimSun" w:hAnsi="Arial" w:cs="Times New Roman" w:hint="eastAsia"/>
                  <w:szCs w:val="18"/>
                  <w:highlight w:val="lightGray"/>
                  <w:rPrChange w:id="48" w:author="Gao, Guan-Wei (高貫偉 ITC)" w:date="2012-10-17T14:29:00Z">
                    <w:rPr>
                      <w:rFonts w:ascii="Arial" w:eastAsia="SimSun" w:hAnsi="Arial" w:cs="Times New Roman" w:hint="eastAsia"/>
                      <w:szCs w:val="18"/>
                    </w:rPr>
                  </w:rPrChange>
                </w:rPr>
                <w:t>的机器，不需要解资料</w:t>
              </w:r>
            </w:ins>
          </w:p>
        </w:tc>
        <w:tc>
          <w:tcPr>
            <w:tcW w:w="757" w:type="pct"/>
          </w:tcPr>
          <w:p w:rsidR="00545BB5" w:rsidRDefault="00786ECB" w:rsidP="006E163E">
            <w:pPr>
              <w:jc w:val="left"/>
              <w:rPr>
                <w:rFonts w:ascii="Arial" w:eastAsia="SimSun" w:hAnsi="Arial"/>
                <w:szCs w:val="18"/>
              </w:rPr>
            </w:pPr>
            <w:ins w:id="49" w:author="Gao, Guan-Wei (高貫偉 ITC)" w:date="2012-10-17T14:28:00Z">
              <w:r>
                <w:rPr>
                  <w:rFonts w:ascii="Arial" w:eastAsia="SimSun" w:hAnsi="Arial" w:hint="eastAsia"/>
                  <w:szCs w:val="18"/>
                </w:rPr>
                <w:t>2012-10</w:t>
              </w:r>
            </w:ins>
            <w:ins w:id="50" w:author="Gao, Guan-Wei (高貫偉 ITC)" w:date="2012-10-17T14:29:00Z">
              <w:r>
                <w:rPr>
                  <w:rFonts w:ascii="Arial" w:eastAsia="SimSun" w:hAnsi="Arial" w:hint="eastAsia"/>
                  <w:szCs w:val="18"/>
                </w:rPr>
                <w:t>-17</w:t>
              </w:r>
            </w:ins>
          </w:p>
        </w:tc>
        <w:tc>
          <w:tcPr>
            <w:tcW w:w="522" w:type="pct"/>
          </w:tcPr>
          <w:p w:rsidR="00545BB5" w:rsidRDefault="00786ECB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51" w:author="Gao, Guan-Wei (高貫偉 ITC)" w:date="2012-10-17T14:29:00Z">
              <w:r>
                <w:rPr>
                  <w:rFonts w:ascii="Arial" w:eastAsia="SimSun" w:hAnsi="Arial" w:cs="Times New Roman" w:hint="eastAsia"/>
                  <w:szCs w:val="18"/>
                </w:rPr>
                <w:t>0.05a</w:t>
              </w:r>
            </w:ins>
          </w:p>
        </w:tc>
      </w:tr>
      <w:tr w:rsidR="004A2890" w:rsidRPr="00DA0C6B" w:rsidTr="005376F8">
        <w:trPr>
          <w:jc w:val="center"/>
        </w:trPr>
        <w:tc>
          <w:tcPr>
            <w:tcW w:w="709" w:type="pct"/>
          </w:tcPr>
          <w:p w:rsidR="004A2890" w:rsidRDefault="004A2890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57" w:type="pct"/>
          </w:tcPr>
          <w:p w:rsidR="004A2890" w:rsidRDefault="004A2890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6" w:type="pct"/>
          </w:tcPr>
          <w:p w:rsidR="004A2890" w:rsidRDefault="004A2890" w:rsidP="009A7309">
            <w:pPr>
              <w:jc w:val="left"/>
              <w:rPr>
                <w:rFonts w:asciiTheme="minorEastAsia" w:hAnsiTheme="minorEastAsia" w:cs="Times New Roman"/>
                <w:szCs w:val="18"/>
              </w:rPr>
            </w:pPr>
          </w:p>
        </w:tc>
        <w:tc>
          <w:tcPr>
            <w:tcW w:w="1298" w:type="pct"/>
          </w:tcPr>
          <w:p w:rsidR="00E3354D" w:rsidRPr="001B3E7D" w:rsidRDefault="00E3354D" w:rsidP="001B3E7D">
            <w:pPr>
              <w:jc w:val="left"/>
              <w:rPr>
                <w:rFonts w:asciiTheme="minorEastAsia" w:eastAsia="SimSun" w:hAnsiTheme="minorEastAsia" w:cs="Times New Roman"/>
                <w:szCs w:val="18"/>
              </w:rPr>
            </w:pPr>
          </w:p>
        </w:tc>
        <w:tc>
          <w:tcPr>
            <w:tcW w:w="757" w:type="pct"/>
          </w:tcPr>
          <w:p w:rsidR="004A2890" w:rsidRDefault="004A2890" w:rsidP="006E163E">
            <w:pPr>
              <w:jc w:val="left"/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522" w:type="pct"/>
          </w:tcPr>
          <w:p w:rsidR="004A2890" w:rsidRDefault="004A2890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D3E79" w:rsidRPr="00DA0C6B" w:rsidTr="005376F8">
        <w:trPr>
          <w:jc w:val="center"/>
        </w:trPr>
        <w:tc>
          <w:tcPr>
            <w:tcW w:w="709" w:type="pct"/>
          </w:tcPr>
          <w:p w:rsidR="003D3E79" w:rsidRDefault="003D3E79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57" w:type="pct"/>
          </w:tcPr>
          <w:p w:rsidR="003D3E79" w:rsidRDefault="003D3E79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6" w:type="pct"/>
          </w:tcPr>
          <w:p w:rsidR="003D3E79" w:rsidRDefault="003D3E79" w:rsidP="009A7309">
            <w:pPr>
              <w:jc w:val="left"/>
              <w:rPr>
                <w:rFonts w:asciiTheme="minorEastAsia" w:hAnsiTheme="minorEastAsia" w:cs="Times New Roman"/>
                <w:szCs w:val="18"/>
              </w:rPr>
            </w:pPr>
          </w:p>
        </w:tc>
        <w:tc>
          <w:tcPr>
            <w:tcW w:w="1298" w:type="pct"/>
          </w:tcPr>
          <w:p w:rsidR="003D3E79" w:rsidRDefault="003D3E79" w:rsidP="006E163E">
            <w:pPr>
              <w:jc w:val="left"/>
              <w:rPr>
                <w:rFonts w:asciiTheme="minorEastAsia" w:hAnsiTheme="minorEastAsia" w:cs="Times New Roman"/>
                <w:szCs w:val="18"/>
              </w:rPr>
            </w:pPr>
          </w:p>
        </w:tc>
        <w:tc>
          <w:tcPr>
            <w:tcW w:w="757" w:type="pct"/>
          </w:tcPr>
          <w:p w:rsidR="003D3E79" w:rsidRDefault="003D3E79" w:rsidP="006E163E">
            <w:pPr>
              <w:jc w:val="left"/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522" w:type="pct"/>
          </w:tcPr>
          <w:p w:rsidR="003D3E79" w:rsidRDefault="003D3E79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D3E79" w:rsidRPr="00DA0C6B" w:rsidTr="005376F8">
        <w:trPr>
          <w:jc w:val="center"/>
        </w:trPr>
        <w:tc>
          <w:tcPr>
            <w:tcW w:w="709" w:type="pct"/>
          </w:tcPr>
          <w:p w:rsidR="003D3E79" w:rsidRDefault="003D3E79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57" w:type="pct"/>
          </w:tcPr>
          <w:p w:rsidR="003D3E79" w:rsidRDefault="003D3E79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6" w:type="pct"/>
          </w:tcPr>
          <w:p w:rsidR="003D3E79" w:rsidRDefault="003D3E79" w:rsidP="009A7309">
            <w:pPr>
              <w:jc w:val="left"/>
              <w:rPr>
                <w:rFonts w:asciiTheme="minorEastAsia" w:hAnsiTheme="minorEastAsia" w:cs="Times New Roman"/>
                <w:szCs w:val="18"/>
              </w:rPr>
            </w:pPr>
          </w:p>
        </w:tc>
        <w:tc>
          <w:tcPr>
            <w:tcW w:w="1298" w:type="pct"/>
          </w:tcPr>
          <w:p w:rsidR="003D3E79" w:rsidRDefault="003D3E79" w:rsidP="006E163E">
            <w:pPr>
              <w:jc w:val="left"/>
              <w:rPr>
                <w:rFonts w:asciiTheme="minorEastAsia" w:hAnsiTheme="minorEastAsia" w:cs="Times New Roman"/>
                <w:szCs w:val="18"/>
              </w:rPr>
            </w:pPr>
          </w:p>
        </w:tc>
        <w:tc>
          <w:tcPr>
            <w:tcW w:w="757" w:type="pct"/>
          </w:tcPr>
          <w:p w:rsidR="003D3E79" w:rsidRDefault="003D3E79" w:rsidP="006E163E">
            <w:pPr>
              <w:jc w:val="left"/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522" w:type="pct"/>
          </w:tcPr>
          <w:p w:rsidR="003D3E79" w:rsidRDefault="003D3E79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D3E79" w:rsidRPr="00DA0C6B" w:rsidTr="005376F8">
        <w:trPr>
          <w:jc w:val="center"/>
        </w:trPr>
        <w:tc>
          <w:tcPr>
            <w:tcW w:w="709" w:type="pct"/>
          </w:tcPr>
          <w:p w:rsidR="003D3E79" w:rsidRDefault="003D3E79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57" w:type="pct"/>
          </w:tcPr>
          <w:p w:rsidR="003D3E79" w:rsidRDefault="003D3E79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6" w:type="pct"/>
          </w:tcPr>
          <w:p w:rsidR="003D3E79" w:rsidRDefault="003D3E79" w:rsidP="009A7309">
            <w:pPr>
              <w:jc w:val="left"/>
              <w:rPr>
                <w:rFonts w:asciiTheme="minorEastAsia" w:hAnsiTheme="minorEastAsia" w:cs="Times New Roman"/>
                <w:szCs w:val="18"/>
              </w:rPr>
            </w:pPr>
          </w:p>
        </w:tc>
        <w:tc>
          <w:tcPr>
            <w:tcW w:w="1298" w:type="pct"/>
          </w:tcPr>
          <w:p w:rsidR="003D3E79" w:rsidRDefault="003D3E79" w:rsidP="006E163E">
            <w:pPr>
              <w:jc w:val="left"/>
              <w:rPr>
                <w:rFonts w:asciiTheme="minorEastAsia" w:hAnsiTheme="minorEastAsia" w:cs="Times New Roman"/>
                <w:szCs w:val="18"/>
              </w:rPr>
            </w:pPr>
          </w:p>
        </w:tc>
        <w:tc>
          <w:tcPr>
            <w:tcW w:w="757" w:type="pct"/>
          </w:tcPr>
          <w:p w:rsidR="003D3E79" w:rsidRDefault="003D3E79" w:rsidP="006E163E">
            <w:pPr>
              <w:jc w:val="left"/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522" w:type="pct"/>
          </w:tcPr>
          <w:p w:rsidR="003D3E79" w:rsidRDefault="003D3E79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4422AC" w:rsidRDefault="001F658F">
      <w:pPr>
        <w:pStyle w:val="10"/>
        <w:tabs>
          <w:tab w:val="left" w:pos="420"/>
          <w:tab w:val="right" w:leader="dot" w:pos="8296"/>
        </w:tabs>
        <w:rPr>
          <w:ins w:id="52" w:author="Gao, Guan-Wei (高貫偉 ITC)" w:date="2012-07-31T15:32:00Z"/>
          <w:noProof/>
          <w:kern w:val="0"/>
          <w:sz w:val="22"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ins w:id="53" w:author="Gao, Guan-Wei (高貫偉 ITC)" w:date="2012-07-31T15:32:00Z">
        <w:r w:rsidRPr="000431C1">
          <w:rPr>
            <w:rStyle w:val="a6"/>
            <w:noProof/>
          </w:rPr>
          <w:fldChar w:fldCharType="begin"/>
        </w:r>
        <w:r w:rsidR="004422AC" w:rsidRPr="000431C1">
          <w:rPr>
            <w:rStyle w:val="a6"/>
            <w:noProof/>
          </w:rPr>
          <w:instrText xml:space="preserve"> </w:instrText>
        </w:r>
        <w:r w:rsidR="004422AC">
          <w:rPr>
            <w:noProof/>
          </w:rPr>
          <w:instrText>HYPERLINK \l "_Toc331512053"</w:instrText>
        </w:r>
        <w:r w:rsidR="004422AC" w:rsidRPr="000431C1">
          <w:rPr>
            <w:rStyle w:val="a6"/>
            <w:noProof/>
          </w:rPr>
          <w:instrText xml:space="preserve"> </w:instrText>
        </w:r>
        <w:r w:rsidRPr="000431C1">
          <w:rPr>
            <w:rStyle w:val="a6"/>
            <w:noProof/>
          </w:rPr>
          <w:fldChar w:fldCharType="separate"/>
        </w:r>
        <w:r w:rsidR="004422AC" w:rsidRPr="000431C1">
          <w:rPr>
            <w:rStyle w:val="a6"/>
            <w:rFonts w:ascii="Times New Roman" w:eastAsia="SimHei" w:hAnsi="Times New Roman" w:cs="Times New Roman"/>
            <w:noProof/>
          </w:rPr>
          <w:t>0</w:t>
        </w:r>
        <w:r w:rsidR="004422AC">
          <w:rPr>
            <w:noProof/>
            <w:kern w:val="0"/>
            <w:sz w:val="22"/>
          </w:rPr>
          <w:tab/>
        </w:r>
        <w:r w:rsidR="004422AC" w:rsidRPr="000431C1">
          <w:rPr>
            <w:rStyle w:val="a6"/>
            <w:rFonts w:ascii="Times New Roman" w:eastAsia="SimHei" w:hint="eastAsia"/>
            <w:noProof/>
          </w:rPr>
          <w:t>前言</w:t>
        </w:r>
        <w:r w:rsidR="004422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2AC">
          <w:rPr>
            <w:noProof/>
            <w:webHidden/>
          </w:rPr>
          <w:instrText xml:space="preserve"> PAGEREF _Toc331512053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Gao, Guan-Wei (高貫偉 ITC)" w:date="2012-07-31T15:32:00Z">
        <w:r w:rsidR="004422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0431C1">
          <w:rPr>
            <w:rStyle w:val="a6"/>
            <w:noProof/>
          </w:rPr>
          <w:fldChar w:fldCharType="end"/>
        </w:r>
      </w:ins>
    </w:p>
    <w:p w:rsidR="00EC2555" w:rsidRDefault="001F658F">
      <w:pPr>
        <w:pStyle w:val="20"/>
        <w:tabs>
          <w:tab w:val="left" w:pos="1100"/>
          <w:tab w:val="right" w:leader="dot" w:pos="8296"/>
        </w:tabs>
        <w:rPr>
          <w:ins w:id="55" w:author="Gao, Guan-Wei (高貫偉 ITC)" w:date="2012-07-31T15:32:00Z"/>
          <w:noProof/>
          <w:kern w:val="0"/>
          <w:sz w:val="22"/>
        </w:rPr>
      </w:pPr>
      <w:ins w:id="56" w:author="Gao, Guan-Wei (高貫偉 ITC)" w:date="2012-07-31T15:32:00Z">
        <w:r w:rsidRPr="000431C1">
          <w:rPr>
            <w:rStyle w:val="a6"/>
            <w:noProof/>
          </w:rPr>
          <w:fldChar w:fldCharType="begin"/>
        </w:r>
        <w:r w:rsidR="004422AC" w:rsidRPr="000431C1">
          <w:rPr>
            <w:rStyle w:val="a6"/>
            <w:noProof/>
          </w:rPr>
          <w:instrText xml:space="preserve"> </w:instrText>
        </w:r>
        <w:r w:rsidR="004422AC">
          <w:rPr>
            <w:noProof/>
          </w:rPr>
          <w:instrText>HYPERLINK \l "_Toc331512054"</w:instrText>
        </w:r>
        <w:r w:rsidR="004422AC" w:rsidRPr="000431C1">
          <w:rPr>
            <w:rStyle w:val="a6"/>
            <w:noProof/>
          </w:rPr>
          <w:instrText xml:space="preserve"> </w:instrText>
        </w:r>
        <w:r w:rsidRPr="000431C1">
          <w:rPr>
            <w:rStyle w:val="a6"/>
            <w:noProof/>
          </w:rPr>
          <w:fldChar w:fldCharType="separate"/>
        </w:r>
        <w:r w:rsidR="004422AC" w:rsidRPr="000431C1">
          <w:rPr>
            <w:rStyle w:val="a6"/>
            <w:rFonts w:ascii="Times New Roman" w:eastAsia="SimHei" w:hAnsi="Times New Roman" w:cs="Times New Roman"/>
            <w:noProof/>
          </w:rPr>
          <w:t>0.1</w:t>
        </w:r>
        <w:r w:rsidR="004422AC">
          <w:rPr>
            <w:noProof/>
            <w:kern w:val="0"/>
            <w:sz w:val="22"/>
          </w:rPr>
          <w:tab/>
        </w:r>
        <w:r w:rsidR="004422AC" w:rsidRPr="000431C1">
          <w:rPr>
            <w:rStyle w:val="a6"/>
            <w:rFonts w:ascii="Times New Roman" w:eastAsia="SimHei" w:hAnsi="Times New Roman"/>
            <w:noProof/>
          </w:rPr>
          <w:t>Introduction</w:t>
        </w:r>
        <w:r w:rsidR="004422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2AC">
          <w:rPr>
            <w:noProof/>
            <w:webHidden/>
          </w:rPr>
          <w:instrText xml:space="preserve"> PAGEREF _Toc331512054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" w:author="Gao, Guan-Wei (高貫偉 ITC)" w:date="2012-07-31T15:32:00Z">
        <w:r w:rsidR="004422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0431C1">
          <w:rPr>
            <w:rStyle w:val="a6"/>
            <w:noProof/>
          </w:rPr>
          <w:fldChar w:fldCharType="end"/>
        </w:r>
      </w:ins>
    </w:p>
    <w:p w:rsidR="00EC2555" w:rsidRDefault="001F658F">
      <w:pPr>
        <w:pStyle w:val="20"/>
        <w:tabs>
          <w:tab w:val="left" w:pos="1100"/>
          <w:tab w:val="right" w:leader="dot" w:pos="8296"/>
        </w:tabs>
        <w:rPr>
          <w:ins w:id="58" w:author="Gao, Guan-Wei (高貫偉 ITC)" w:date="2012-07-31T15:32:00Z"/>
          <w:noProof/>
          <w:kern w:val="0"/>
          <w:sz w:val="22"/>
        </w:rPr>
      </w:pPr>
      <w:ins w:id="59" w:author="Gao, Guan-Wei (高貫偉 ITC)" w:date="2012-07-31T15:32:00Z">
        <w:r w:rsidRPr="000431C1">
          <w:rPr>
            <w:rStyle w:val="a6"/>
            <w:noProof/>
          </w:rPr>
          <w:fldChar w:fldCharType="begin"/>
        </w:r>
        <w:r w:rsidR="004422AC" w:rsidRPr="000431C1">
          <w:rPr>
            <w:rStyle w:val="a6"/>
            <w:noProof/>
          </w:rPr>
          <w:instrText xml:space="preserve"> </w:instrText>
        </w:r>
        <w:r w:rsidR="004422AC">
          <w:rPr>
            <w:noProof/>
          </w:rPr>
          <w:instrText>HYPERLINK \l "_Toc331512055"</w:instrText>
        </w:r>
        <w:r w:rsidR="004422AC" w:rsidRPr="000431C1">
          <w:rPr>
            <w:rStyle w:val="a6"/>
            <w:noProof/>
          </w:rPr>
          <w:instrText xml:space="preserve"> </w:instrText>
        </w:r>
        <w:r w:rsidRPr="000431C1">
          <w:rPr>
            <w:rStyle w:val="a6"/>
            <w:noProof/>
          </w:rPr>
          <w:fldChar w:fldCharType="separate"/>
        </w:r>
        <w:r w:rsidR="004422AC" w:rsidRPr="000431C1">
          <w:rPr>
            <w:rStyle w:val="a6"/>
            <w:rFonts w:ascii="Times New Roman" w:eastAsia="SimHei" w:hAnsi="Times New Roman" w:cs="Times New Roman"/>
            <w:noProof/>
          </w:rPr>
          <w:t>0.2</w:t>
        </w:r>
        <w:r w:rsidR="004422AC">
          <w:rPr>
            <w:noProof/>
            <w:kern w:val="0"/>
            <w:sz w:val="22"/>
          </w:rPr>
          <w:tab/>
        </w:r>
        <w:r w:rsidR="004422AC" w:rsidRPr="000431C1">
          <w:rPr>
            <w:rStyle w:val="a6"/>
            <w:rFonts w:ascii="Times New Roman" w:eastAsia="SimHei" w:hAnsi="Times New Roman"/>
            <w:noProof/>
          </w:rPr>
          <w:t>References</w:t>
        </w:r>
        <w:r w:rsidR="004422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2AC">
          <w:rPr>
            <w:noProof/>
            <w:webHidden/>
          </w:rPr>
          <w:instrText xml:space="preserve"> PAGEREF _Toc331512055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" w:author="Gao, Guan-Wei (高貫偉 ITC)" w:date="2012-07-31T15:32:00Z">
        <w:r w:rsidR="004422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0431C1">
          <w:rPr>
            <w:rStyle w:val="a6"/>
            <w:noProof/>
          </w:rPr>
          <w:fldChar w:fldCharType="end"/>
        </w:r>
      </w:ins>
    </w:p>
    <w:p w:rsidR="004422AC" w:rsidRDefault="001F658F">
      <w:pPr>
        <w:pStyle w:val="10"/>
        <w:tabs>
          <w:tab w:val="left" w:pos="420"/>
          <w:tab w:val="right" w:leader="dot" w:pos="8296"/>
        </w:tabs>
        <w:rPr>
          <w:ins w:id="61" w:author="Gao, Guan-Wei (高貫偉 ITC)" w:date="2012-07-31T15:32:00Z"/>
          <w:noProof/>
          <w:kern w:val="0"/>
          <w:sz w:val="22"/>
        </w:rPr>
      </w:pPr>
      <w:ins w:id="62" w:author="Gao, Guan-Wei (高貫偉 ITC)" w:date="2012-07-31T15:32:00Z">
        <w:r w:rsidRPr="000431C1">
          <w:rPr>
            <w:rStyle w:val="a6"/>
            <w:noProof/>
          </w:rPr>
          <w:fldChar w:fldCharType="begin"/>
        </w:r>
        <w:r w:rsidR="004422AC" w:rsidRPr="000431C1">
          <w:rPr>
            <w:rStyle w:val="a6"/>
            <w:noProof/>
          </w:rPr>
          <w:instrText xml:space="preserve"> </w:instrText>
        </w:r>
        <w:r w:rsidR="004422AC">
          <w:rPr>
            <w:noProof/>
          </w:rPr>
          <w:instrText>HYPERLINK \l "_Toc331512056"</w:instrText>
        </w:r>
        <w:r w:rsidR="004422AC" w:rsidRPr="000431C1">
          <w:rPr>
            <w:rStyle w:val="a6"/>
            <w:noProof/>
          </w:rPr>
          <w:instrText xml:space="preserve"> </w:instrText>
        </w:r>
        <w:r w:rsidRPr="000431C1">
          <w:rPr>
            <w:rStyle w:val="a6"/>
            <w:noProof/>
          </w:rPr>
          <w:fldChar w:fldCharType="separate"/>
        </w:r>
        <w:r w:rsidR="004422AC" w:rsidRPr="000431C1">
          <w:rPr>
            <w:rStyle w:val="a6"/>
            <w:rFonts w:ascii="Times New Roman" w:eastAsia="SimHei" w:hAnsi="Times New Roman" w:cs="Times New Roman"/>
            <w:noProof/>
          </w:rPr>
          <w:t>1</w:t>
        </w:r>
        <w:r w:rsidR="004422AC">
          <w:rPr>
            <w:noProof/>
            <w:kern w:val="0"/>
            <w:sz w:val="22"/>
          </w:rPr>
          <w:tab/>
        </w:r>
        <w:r w:rsidR="004422AC" w:rsidRPr="000431C1">
          <w:rPr>
            <w:rStyle w:val="a6"/>
            <w:rFonts w:ascii="Times New Roman" w:eastAsia="SimHei"/>
            <w:noProof/>
          </w:rPr>
          <w:t>Use Cases</w:t>
        </w:r>
        <w:r w:rsidR="004422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2AC">
          <w:rPr>
            <w:noProof/>
            <w:webHidden/>
          </w:rPr>
          <w:instrText xml:space="preserve"> PAGEREF _Toc331512056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" w:author="Gao, Guan-Wei (高貫偉 ITC)" w:date="2012-07-31T15:32:00Z">
        <w:r w:rsidR="004422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0431C1">
          <w:rPr>
            <w:rStyle w:val="a6"/>
            <w:noProof/>
          </w:rPr>
          <w:fldChar w:fldCharType="end"/>
        </w:r>
      </w:ins>
    </w:p>
    <w:p w:rsidR="00EC2555" w:rsidRDefault="001F658F">
      <w:pPr>
        <w:pStyle w:val="20"/>
        <w:tabs>
          <w:tab w:val="left" w:pos="1100"/>
          <w:tab w:val="right" w:leader="dot" w:pos="8296"/>
        </w:tabs>
        <w:rPr>
          <w:ins w:id="64" w:author="Gao, Guan-Wei (高貫偉 ITC)" w:date="2012-07-31T15:32:00Z"/>
          <w:noProof/>
          <w:kern w:val="0"/>
          <w:sz w:val="22"/>
        </w:rPr>
      </w:pPr>
      <w:ins w:id="65" w:author="Gao, Guan-Wei (高貫偉 ITC)" w:date="2012-07-31T15:32:00Z">
        <w:r w:rsidRPr="000431C1">
          <w:rPr>
            <w:rStyle w:val="a6"/>
            <w:noProof/>
          </w:rPr>
          <w:fldChar w:fldCharType="begin"/>
        </w:r>
        <w:r w:rsidR="004422AC" w:rsidRPr="000431C1">
          <w:rPr>
            <w:rStyle w:val="a6"/>
            <w:noProof/>
          </w:rPr>
          <w:instrText xml:space="preserve"> </w:instrText>
        </w:r>
        <w:r w:rsidR="004422AC">
          <w:rPr>
            <w:noProof/>
          </w:rPr>
          <w:instrText>HYPERLINK \l "_Toc331512057"</w:instrText>
        </w:r>
        <w:r w:rsidR="004422AC" w:rsidRPr="000431C1">
          <w:rPr>
            <w:rStyle w:val="a6"/>
            <w:noProof/>
          </w:rPr>
          <w:instrText xml:space="preserve"> </w:instrText>
        </w:r>
        <w:r w:rsidRPr="000431C1">
          <w:rPr>
            <w:rStyle w:val="a6"/>
            <w:noProof/>
          </w:rPr>
          <w:fldChar w:fldCharType="separate"/>
        </w:r>
        <w:r w:rsidR="004422AC" w:rsidRPr="000431C1">
          <w:rPr>
            <w:rStyle w:val="a6"/>
            <w:rFonts w:ascii="Times New Roman" w:eastAsia="SimHei" w:hAnsi="Times New Roman" w:cs="Times New Roman"/>
            <w:noProof/>
          </w:rPr>
          <w:t>1.1</w:t>
        </w:r>
        <w:r w:rsidR="004422AC">
          <w:rPr>
            <w:noProof/>
            <w:kern w:val="0"/>
            <w:sz w:val="22"/>
          </w:rPr>
          <w:tab/>
        </w:r>
        <w:r w:rsidR="004422AC" w:rsidRPr="000431C1">
          <w:rPr>
            <w:rStyle w:val="a6"/>
            <w:rFonts w:ascii="Times New Roman" w:eastAsia="SimHei" w:hAnsi="Times New Roman"/>
            <w:noProof/>
          </w:rPr>
          <w:t>UC-FA-OCR-01 Query</w:t>
        </w:r>
        <w:r w:rsidR="004422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2AC">
          <w:rPr>
            <w:noProof/>
            <w:webHidden/>
          </w:rPr>
          <w:instrText xml:space="preserve"> PAGEREF _Toc331512057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" w:author="Gao, Guan-Wei (高貫偉 ITC)" w:date="2012-07-31T15:32:00Z">
        <w:r w:rsidR="004422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0431C1">
          <w:rPr>
            <w:rStyle w:val="a6"/>
            <w:noProof/>
          </w:rPr>
          <w:fldChar w:fldCharType="end"/>
        </w:r>
      </w:ins>
    </w:p>
    <w:p w:rsidR="00EC2555" w:rsidRDefault="001F658F">
      <w:pPr>
        <w:pStyle w:val="20"/>
        <w:tabs>
          <w:tab w:val="left" w:pos="1100"/>
          <w:tab w:val="right" w:leader="dot" w:pos="8296"/>
        </w:tabs>
        <w:rPr>
          <w:ins w:id="67" w:author="Gao, Guan-Wei (高貫偉 ITC)" w:date="2012-07-31T15:32:00Z"/>
          <w:noProof/>
          <w:kern w:val="0"/>
          <w:sz w:val="22"/>
        </w:rPr>
      </w:pPr>
      <w:ins w:id="68" w:author="Gao, Guan-Wei (高貫偉 ITC)" w:date="2012-07-31T15:32:00Z">
        <w:r w:rsidRPr="000431C1">
          <w:rPr>
            <w:rStyle w:val="a6"/>
            <w:noProof/>
          </w:rPr>
          <w:fldChar w:fldCharType="begin"/>
        </w:r>
        <w:r w:rsidR="004422AC" w:rsidRPr="000431C1">
          <w:rPr>
            <w:rStyle w:val="a6"/>
            <w:noProof/>
          </w:rPr>
          <w:instrText xml:space="preserve"> </w:instrText>
        </w:r>
        <w:r w:rsidR="004422AC">
          <w:rPr>
            <w:noProof/>
          </w:rPr>
          <w:instrText>HYPERLINK \l "_Toc331512058"</w:instrText>
        </w:r>
        <w:r w:rsidR="004422AC" w:rsidRPr="000431C1">
          <w:rPr>
            <w:rStyle w:val="a6"/>
            <w:noProof/>
          </w:rPr>
          <w:instrText xml:space="preserve"> </w:instrText>
        </w:r>
        <w:r w:rsidRPr="000431C1">
          <w:rPr>
            <w:rStyle w:val="a6"/>
            <w:noProof/>
          </w:rPr>
          <w:fldChar w:fldCharType="separate"/>
        </w:r>
        <w:r w:rsidR="004422AC" w:rsidRPr="000431C1">
          <w:rPr>
            <w:rStyle w:val="a6"/>
            <w:rFonts w:ascii="Times New Roman" w:eastAsia="SimHei" w:hAnsi="Times New Roman" w:cs="Times New Roman"/>
            <w:noProof/>
          </w:rPr>
          <w:t>1.2</w:t>
        </w:r>
        <w:r w:rsidR="004422AC">
          <w:rPr>
            <w:noProof/>
            <w:kern w:val="0"/>
            <w:sz w:val="22"/>
          </w:rPr>
          <w:tab/>
        </w:r>
        <w:r w:rsidR="004422AC" w:rsidRPr="000431C1">
          <w:rPr>
            <w:rStyle w:val="a6"/>
            <w:rFonts w:ascii="Times New Roman" w:eastAsia="SimHei" w:hAnsi="Times New Roman"/>
            <w:noProof/>
          </w:rPr>
          <w:t>UC-FA-OCR-02 Edit</w:t>
        </w:r>
        <w:r w:rsidR="004422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2AC">
          <w:rPr>
            <w:noProof/>
            <w:webHidden/>
          </w:rPr>
          <w:instrText xml:space="preserve"> PAGEREF _Toc331512058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" w:author="Gao, Guan-Wei (高貫偉 ITC)" w:date="2012-07-31T15:32:00Z">
        <w:r w:rsidR="004422A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0431C1">
          <w:rPr>
            <w:rStyle w:val="a6"/>
            <w:noProof/>
          </w:rPr>
          <w:fldChar w:fldCharType="end"/>
        </w:r>
      </w:ins>
    </w:p>
    <w:p w:rsidR="00EC2555" w:rsidRDefault="001F658F">
      <w:pPr>
        <w:pStyle w:val="20"/>
        <w:tabs>
          <w:tab w:val="left" w:pos="1100"/>
          <w:tab w:val="right" w:leader="dot" w:pos="8296"/>
        </w:tabs>
        <w:rPr>
          <w:ins w:id="70" w:author="Gao, Guan-Wei (高貫偉 ITC)" w:date="2012-07-31T15:32:00Z"/>
          <w:noProof/>
          <w:kern w:val="0"/>
          <w:sz w:val="22"/>
        </w:rPr>
      </w:pPr>
      <w:ins w:id="71" w:author="Gao, Guan-Wei (高貫偉 ITC)" w:date="2012-07-31T15:32:00Z">
        <w:r w:rsidRPr="000431C1">
          <w:rPr>
            <w:rStyle w:val="a6"/>
            <w:noProof/>
          </w:rPr>
          <w:fldChar w:fldCharType="begin"/>
        </w:r>
        <w:r w:rsidR="004422AC" w:rsidRPr="000431C1">
          <w:rPr>
            <w:rStyle w:val="a6"/>
            <w:noProof/>
          </w:rPr>
          <w:instrText xml:space="preserve"> </w:instrText>
        </w:r>
        <w:r w:rsidR="004422AC">
          <w:rPr>
            <w:noProof/>
          </w:rPr>
          <w:instrText>HYPERLINK \l "_Toc331512059"</w:instrText>
        </w:r>
        <w:r w:rsidR="004422AC" w:rsidRPr="000431C1">
          <w:rPr>
            <w:rStyle w:val="a6"/>
            <w:noProof/>
          </w:rPr>
          <w:instrText xml:space="preserve"> </w:instrText>
        </w:r>
        <w:r w:rsidRPr="000431C1">
          <w:rPr>
            <w:rStyle w:val="a6"/>
            <w:noProof/>
          </w:rPr>
          <w:fldChar w:fldCharType="separate"/>
        </w:r>
        <w:r w:rsidR="004422AC" w:rsidRPr="000431C1">
          <w:rPr>
            <w:rStyle w:val="a6"/>
            <w:rFonts w:ascii="Times New Roman" w:eastAsia="SimHei" w:hAnsi="Times New Roman" w:cs="Times New Roman"/>
            <w:noProof/>
          </w:rPr>
          <w:t>1.3</w:t>
        </w:r>
        <w:r w:rsidR="004422AC">
          <w:rPr>
            <w:noProof/>
            <w:kern w:val="0"/>
            <w:sz w:val="22"/>
          </w:rPr>
          <w:tab/>
        </w:r>
        <w:r w:rsidR="004422AC" w:rsidRPr="000431C1">
          <w:rPr>
            <w:rStyle w:val="a6"/>
            <w:rFonts w:ascii="Times New Roman" w:eastAsia="SimHei" w:hAnsi="Times New Roman"/>
            <w:noProof/>
          </w:rPr>
          <w:t>UC-FA-OCR-03 Add</w:t>
        </w:r>
        <w:r w:rsidR="004422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2AC">
          <w:rPr>
            <w:noProof/>
            <w:webHidden/>
          </w:rPr>
          <w:instrText xml:space="preserve"> PAGEREF _Toc331512059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" w:author="Gao, Guan-Wei (高貫偉 ITC)" w:date="2012-07-31T15:32:00Z">
        <w:r w:rsidR="004422A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0431C1">
          <w:rPr>
            <w:rStyle w:val="a6"/>
            <w:noProof/>
          </w:rPr>
          <w:fldChar w:fldCharType="end"/>
        </w:r>
      </w:ins>
    </w:p>
    <w:p w:rsidR="00EC2555" w:rsidRDefault="001F658F">
      <w:pPr>
        <w:pStyle w:val="20"/>
        <w:tabs>
          <w:tab w:val="left" w:pos="1100"/>
          <w:tab w:val="right" w:leader="dot" w:pos="8296"/>
        </w:tabs>
        <w:rPr>
          <w:ins w:id="73" w:author="Gao, Guan-Wei (高貫偉 ITC)" w:date="2012-07-31T15:32:00Z"/>
          <w:noProof/>
          <w:kern w:val="0"/>
          <w:sz w:val="22"/>
        </w:rPr>
      </w:pPr>
      <w:ins w:id="74" w:author="Gao, Guan-Wei (高貫偉 ITC)" w:date="2012-07-31T15:32:00Z">
        <w:r w:rsidRPr="000431C1">
          <w:rPr>
            <w:rStyle w:val="a6"/>
            <w:noProof/>
          </w:rPr>
          <w:fldChar w:fldCharType="begin"/>
        </w:r>
        <w:r w:rsidR="004422AC" w:rsidRPr="000431C1">
          <w:rPr>
            <w:rStyle w:val="a6"/>
            <w:noProof/>
          </w:rPr>
          <w:instrText xml:space="preserve"> </w:instrText>
        </w:r>
        <w:r w:rsidR="004422AC">
          <w:rPr>
            <w:noProof/>
          </w:rPr>
          <w:instrText>HYPERLINK \l "_Toc331512060"</w:instrText>
        </w:r>
        <w:r w:rsidR="004422AC" w:rsidRPr="000431C1">
          <w:rPr>
            <w:rStyle w:val="a6"/>
            <w:noProof/>
          </w:rPr>
          <w:instrText xml:space="preserve"> </w:instrText>
        </w:r>
        <w:r w:rsidRPr="000431C1">
          <w:rPr>
            <w:rStyle w:val="a6"/>
            <w:noProof/>
          </w:rPr>
          <w:fldChar w:fldCharType="separate"/>
        </w:r>
        <w:r w:rsidR="004422AC" w:rsidRPr="000431C1">
          <w:rPr>
            <w:rStyle w:val="a6"/>
            <w:rFonts w:ascii="Times New Roman" w:eastAsia="SimHei" w:hAnsi="Times New Roman" w:cs="Times New Roman"/>
            <w:noProof/>
          </w:rPr>
          <w:t>1.4</w:t>
        </w:r>
        <w:r w:rsidR="004422AC">
          <w:rPr>
            <w:noProof/>
            <w:kern w:val="0"/>
            <w:sz w:val="22"/>
          </w:rPr>
          <w:tab/>
        </w:r>
        <w:r w:rsidR="004422AC" w:rsidRPr="000431C1">
          <w:rPr>
            <w:rStyle w:val="a6"/>
            <w:rFonts w:ascii="Times New Roman" w:eastAsia="SimHei" w:hAnsi="Times New Roman"/>
            <w:noProof/>
          </w:rPr>
          <w:t>UC-FA-OCR-04 Finish</w:t>
        </w:r>
        <w:r w:rsidR="004422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2AC">
          <w:rPr>
            <w:noProof/>
            <w:webHidden/>
          </w:rPr>
          <w:instrText xml:space="preserve"> PAGEREF _Toc331512060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" w:author="Gao, Guan-Wei (高貫偉 ITC)" w:date="2012-07-31T15:32:00Z">
        <w:r w:rsidR="004422A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0431C1">
          <w:rPr>
            <w:rStyle w:val="a6"/>
            <w:noProof/>
          </w:rPr>
          <w:fldChar w:fldCharType="end"/>
        </w:r>
      </w:ins>
    </w:p>
    <w:p w:rsidR="00EC2555" w:rsidRDefault="001F658F">
      <w:pPr>
        <w:pStyle w:val="20"/>
        <w:tabs>
          <w:tab w:val="left" w:pos="1100"/>
          <w:tab w:val="right" w:leader="dot" w:pos="8296"/>
        </w:tabs>
        <w:rPr>
          <w:ins w:id="76" w:author="Gao, Guan-Wei (高貫偉 ITC)" w:date="2012-07-31T15:32:00Z"/>
          <w:noProof/>
          <w:kern w:val="0"/>
          <w:sz w:val="22"/>
        </w:rPr>
      </w:pPr>
      <w:ins w:id="77" w:author="Gao, Guan-Wei (高貫偉 ITC)" w:date="2012-07-31T15:32:00Z">
        <w:r w:rsidRPr="000431C1">
          <w:rPr>
            <w:rStyle w:val="a6"/>
            <w:noProof/>
          </w:rPr>
          <w:fldChar w:fldCharType="begin"/>
        </w:r>
        <w:r w:rsidR="004422AC" w:rsidRPr="000431C1">
          <w:rPr>
            <w:rStyle w:val="a6"/>
            <w:noProof/>
          </w:rPr>
          <w:instrText xml:space="preserve"> </w:instrText>
        </w:r>
        <w:r w:rsidR="004422AC">
          <w:rPr>
            <w:noProof/>
          </w:rPr>
          <w:instrText>HYPERLINK \l "_Toc331512061"</w:instrText>
        </w:r>
        <w:r w:rsidR="004422AC" w:rsidRPr="000431C1">
          <w:rPr>
            <w:rStyle w:val="a6"/>
            <w:noProof/>
          </w:rPr>
          <w:instrText xml:space="preserve"> </w:instrText>
        </w:r>
        <w:r w:rsidRPr="000431C1">
          <w:rPr>
            <w:rStyle w:val="a6"/>
            <w:noProof/>
          </w:rPr>
          <w:fldChar w:fldCharType="separate"/>
        </w:r>
        <w:r w:rsidR="004422AC" w:rsidRPr="000431C1">
          <w:rPr>
            <w:rStyle w:val="a6"/>
            <w:rFonts w:ascii="Times New Roman" w:eastAsia="SimHei" w:hAnsi="Times New Roman" w:cs="Times New Roman"/>
            <w:noProof/>
          </w:rPr>
          <w:t>1.5</w:t>
        </w:r>
        <w:r w:rsidR="004422AC">
          <w:rPr>
            <w:noProof/>
            <w:kern w:val="0"/>
            <w:sz w:val="22"/>
          </w:rPr>
          <w:tab/>
        </w:r>
        <w:r w:rsidR="004422AC" w:rsidRPr="000431C1">
          <w:rPr>
            <w:rStyle w:val="a6"/>
            <w:rFonts w:ascii="Times New Roman" w:eastAsia="SimHei" w:hAnsi="Times New Roman"/>
            <w:noProof/>
          </w:rPr>
          <w:t>UC-FA-PAQCR-05 PAQC Repair</w:t>
        </w:r>
        <w:r w:rsidR="004422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2AC">
          <w:rPr>
            <w:noProof/>
            <w:webHidden/>
          </w:rPr>
          <w:instrText xml:space="preserve"> PAGEREF _Toc331512061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" w:author="Gao, Guan-Wei (高貫偉 ITC)" w:date="2012-07-31T15:32:00Z">
        <w:r w:rsidR="004422A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0431C1">
          <w:rPr>
            <w:rStyle w:val="a6"/>
            <w:noProof/>
          </w:rPr>
          <w:fldChar w:fldCharType="end"/>
        </w:r>
      </w:ins>
    </w:p>
    <w:p w:rsidR="00EC2555" w:rsidRDefault="001F658F">
      <w:pPr>
        <w:pStyle w:val="20"/>
        <w:tabs>
          <w:tab w:val="left" w:pos="1100"/>
          <w:tab w:val="right" w:leader="dot" w:pos="8296"/>
        </w:tabs>
        <w:rPr>
          <w:ins w:id="79" w:author="Gao, Guan-Wei (高貫偉 ITC)" w:date="2012-07-31T15:32:00Z"/>
          <w:noProof/>
          <w:kern w:val="0"/>
          <w:sz w:val="22"/>
        </w:rPr>
      </w:pPr>
      <w:ins w:id="80" w:author="Gao, Guan-Wei (高貫偉 ITC)" w:date="2012-07-31T15:32:00Z">
        <w:r w:rsidRPr="000431C1">
          <w:rPr>
            <w:rStyle w:val="a6"/>
            <w:noProof/>
          </w:rPr>
          <w:fldChar w:fldCharType="begin"/>
        </w:r>
        <w:r w:rsidR="004422AC" w:rsidRPr="000431C1">
          <w:rPr>
            <w:rStyle w:val="a6"/>
            <w:noProof/>
          </w:rPr>
          <w:instrText xml:space="preserve"> </w:instrText>
        </w:r>
        <w:r w:rsidR="004422AC">
          <w:rPr>
            <w:noProof/>
          </w:rPr>
          <w:instrText>HYPERLINK \l "_Toc331512062"</w:instrText>
        </w:r>
        <w:r w:rsidR="004422AC" w:rsidRPr="000431C1">
          <w:rPr>
            <w:rStyle w:val="a6"/>
            <w:noProof/>
          </w:rPr>
          <w:instrText xml:space="preserve"> </w:instrText>
        </w:r>
        <w:r w:rsidRPr="000431C1">
          <w:rPr>
            <w:rStyle w:val="a6"/>
            <w:noProof/>
          </w:rPr>
          <w:fldChar w:fldCharType="separate"/>
        </w:r>
        <w:r w:rsidR="004422AC" w:rsidRPr="000431C1">
          <w:rPr>
            <w:rStyle w:val="a6"/>
            <w:rFonts w:ascii="Times New Roman" w:eastAsia="SimSun" w:hAnsi="Times New Roman" w:cs="Times New Roman"/>
            <w:strike/>
            <w:noProof/>
            <w:highlight w:val="magenta"/>
          </w:rPr>
          <w:t>1.6</w:t>
        </w:r>
        <w:r w:rsidR="004422AC">
          <w:rPr>
            <w:noProof/>
            <w:kern w:val="0"/>
            <w:sz w:val="22"/>
          </w:rPr>
          <w:tab/>
        </w:r>
        <w:r w:rsidR="004422AC" w:rsidRPr="000431C1">
          <w:rPr>
            <w:rStyle w:val="a6"/>
            <w:rFonts w:ascii="Arial" w:eastAsia="SimSun" w:hAnsi="Arial" w:cs="Arial"/>
            <w:strike/>
            <w:noProof/>
            <w:highlight w:val="magenta"/>
          </w:rPr>
          <w:t>Product</w:t>
        </w:r>
        <w:r w:rsidR="004422AC" w:rsidRPr="000431C1">
          <w:rPr>
            <w:rStyle w:val="a6"/>
            <w:rFonts w:ascii="Arial" w:eastAsia="SimSun" w:hAnsi="Arial" w:cs="Arial" w:hint="eastAsia"/>
            <w:strike/>
            <w:noProof/>
            <w:highlight w:val="magenta"/>
          </w:rPr>
          <w:t>回流条件判断</w:t>
        </w:r>
        <w:r w:rsidR="004422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2AC">
          <w:rPr>
            <w:noProof/>
            <w:webHidden/>
          </w:rPr>
          <w:instrText xml:space="preserve"> PAGEREF _Toc331512062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Gao, Guan-Wei (高貫偉 ITC)" w:date="2012-07-31T15:32:00Z">
        <w:r w:rsidR="004422A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0431C1">
          <w:rPr>
            <w:rStyle w:val="a6"/>
            <w:noProof/>
          </w:rPr>
          <w:fldChar w:fldCharType="end"/>
        </w:r>
      </w:ins>
    </w:p>
    <w:p w:rsidR="004422AC" w:rsidRDefault="001F658F">
      <w:pPr>
        <w:pStyle w:val="10"/>
        <w:tabs>
          <w:tab w:val="left" w:pos="420"/>
          <w:tab w:val="right" w:leader="dot" w:pos="8296"/>
        </w:tabs>
        <w:rPr>
          <w:ins w:id="82" w:author="Gao, Guan-Wei (高貫偉 ITC)" w:date="2012-07-31T15:32:00Z"/>
          <w:noProof/>
          <w:kern w:val="0"/>
          <w:sz w:val="22"/>
        </w:rPr>
      </w:pPr>
      <w:ins w:id="83" w:author="Gao, Guan-Wei (高貫偉 ITC)" w:date="2012-07-31T15:32:00Z">
        <w:r w:rsidRPr="000431C1">
          <w:rPr>
            <w:rStyle w:val="a6"/>
            <w:noProof/>
          </w:rPr>
          <w:fldChar w:fldCharType="begin"/>
        </w:r>
        <w:r w:rsidR="004422AC" w:rsidRPr="000431C1">
          <w:rPr>
            <w:rStyle w:val="a6"/>
            <w:noProof/>
          </w:rPr>
          <w:instrText xml:space="preserve"> </w:instrText>
        </w:r>
        <w:r w:rsidR="004422AC">
          <w:rPr>
            <w:noProof/>
          </w:rPr>
          <w:instrText>HYPERLINK \l "_Toc331512063"</w:instrText>
        </w:r>
        <w:r w:rsidR="004422AC" w:rsidRPr="000431C1">
          <w:rPr>
            <w:rStyle w:val="a6"/>
            <w:noProof/>
          </w:rPr>
          <w:instrText xml:space="preserve"> </w:instrText>
        </w:r>
        <w:r w:rsidRPr="000431C1">
          <w:rPr>
            <w:rStyle w:val="a6"/>
            <w:noProof/>
          </w:rPr>
          <w:fldChar w:fldCharType="separate"/>
        </w:r>
        <w:r w:rsidR="004422AC" w:rsidRPr="000431C1">
          <w:rPr>
            <w:rStyle w:val="a6"/>
            <w:rFonts w:ascii="Times New Roman" w:eastAsia="SimSun" w:hAnsi="Times New Roman" w:cs="Times New Roman"/>
            <w:noProof/>
          </w:rPr>
          <w:t>2</w:t>
        </w:r>
        <w:r w:rsidR="004422AC">
          <w:rPr>
            <w:noProof/>
            <w:kern w:val="0"/>
            <w:sz w:val="22"/>
          </w:rPr>
          <w:tab/>
        </w:r>
        <w:r w:rsidR="004422AC" w:rsidRPr="000431C1">
          <w:rPr>
            <w:rStyle w:val="a6"/>
            <w:noProof/>
          </w:rPr>
          <w:t>Appendix</w:t>
        </w:r>
        <w:r w:rsidR="004422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2AC">
          <w:rPr>
            <w:noProof/>
            <w:webHidden/>
          </w:rPr>
          <w:instrText xml:space="preserve"> PAGEREF _Toc331512063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" w:author="Gao, Guan-Wei (高貫偉 ITC)" w:date="2012-07-31T15:32:00Z">
        <w:r w:rsidR="004422A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0431C1">
          <w:rPr>
            <w:rStyle w:val="a6"/>
            <w:noProof/>
          </w:rPr>
          <w:fldChar w:fldCharType="end"/>
        </w:r>
      </w:ins>
    </w:p>
    <w:p w:rsidR="002D38BD" w:rsidDel="004422AC" w:rsidRDefault="001F658F">
      <w:pPr>
        <w:pStyle w:val="10"/>
        <w:tabs>
          <w:tab w:val="left" w:pos="420"/>
          <w:tab w:val="right" w:leader="dot" w:pos="8296"/>
        </w:tabs>
        <w:rPr>
          <w:del w:id="85" w:author="Gao, Guan-Wei (高貫偉 ITC)" w:date="2012-07-31T15:32:00Z"/>
          <w:noProof/>
          <w:sz w:val="24"/>
          <w:lang w:eastAsia="zh-TW"/>
        </w:rPr>
      </w:pPr>
      <w:del w:id="86" w:author="Gao, Guan-Wei (高貫偉 ITC)" w:date="2012-07-31T15:32:00Z">
        <w:r w:rsidRPr="001F658F">
          <w:rPr>
            <w:rPrChange w:id="87" w:author="Gao, Guan-Wei (高貫偉 ITC)" w:date="2012-07-31T15:32:00Z">
              <w:rPr>
                <w:rStyle w:val="a6"/>
                <w:rFonts w:ascii="Times New Roman" w:eastAsia="SimHei" w:hAnsi="Times New Roman" w:cs="Times New Roman"/>
                <w:noProof/>
              </w:rPr>
            </w:rPrChange>
          </w:rPr>
          <w:delText>0</w:delText>
        </w:r>
        <w:r w:rsidR="002D38BD" w:rsidDel="004422AC">
          <w:rPr>
            <w:noProof/>
            <w:sz w:val="24"/>
            <w:lang w:eastAsia="zh-TW"/>
          </w:rPr>
          <w:tab/>
        </w:r>
        <w:r w:rsidRPr="001F658F">
          <w:rPr>
            <w:rFonts w:hint="eastAsia"/>
            <w:rPrChange w:id="88" w:author="Gao, Guan-Wei (高貫偉 ITC)" w:date="2012-07-31T15:32:00Z">
              <w:rPr>
                <w:rStyle w:val="a6"/>
                <w:rFonts w:ascii="Times New Roman" w:eastAsia="SimHei" w:hint="eastAsia"/>
                <w:noProof/>
              </w:rPr>
            </w:rPrChange>
          </w:rPr>
          <w:delText>前言</w:delText>
        </w:r>
        <w:r w:rsidR="002D38BD" w:rsidDel="004422AC">
          <w:rPr>
            <w:noProof/>
            <w:webHidden/>
          </w:rPr>
          <w:tab/>
          <w:delText>4</w:delText>
        </w:r>
      </w:del>
    </w:p>
    <w:p w:rsidR="002D38BD" w:rsidDel="004422AC" w:rsidRDefault="001F658F" w:rsidP="002D38BD">
      <w:pPr>
        <w:pStyle w:val="20"/>
        <w:tabs>
          <w:tab w:val="left" w:pos="1200"/>
          <w:tab w:val="right" w:leader="dot" w:pos="8296"/>
        </w:tabs>
        <w:rPr>
          <w:del w:id="89" w:author="Gao, Guan-Wei (高貫偉 ITC)" w:date="2012-07-31T15:32:00Z"/>
          <w:noProof/>
          <w:sz w:val="24"/>
          <w:lang w:eastAsia="zh-TW"/>
        </w:rPr>
      </w:pPr>
      <w:del w:id="90" w:author="Gao, Guan-Wei (高貫偉 ITC)" w:date="2012-07-31T15:32:00Z">
        <w:r w:rsidRPr="001F658F">
          <w:rPr>
            <w:rPrChange w:id="91" w:author="Gao, Guan-Wei (高貫偉 ITC)" w:date="2012-07-31T15:32:00Z">
              <w:rPr>
                <w:rStyle w:val="a6"/>
                <w:rFonts w:ascii="Times New Roman" w:eastAsia="SimHei" w:hAnsi="Times New Roman" w:cs="Times New Roman"/>
                <w:noProof/>
              </w:rPr>
            </w:rPrChange>
          </w:rPr>
          <w:delText>0.1</w:delText>
        </w:r>
        <w:r w:rsidR="002D38BD" w:rsidDel="004422AC">
          <w:rPr>
            <w:noProof/>
            <w:sz w:val="24"/>
            <w:lang w:eastAsia="zh-TW"/>
          </w:rPr>
          <w:tab/>
        </w:r>
        <w:r w:rsidRPr="001F658F">
          <w:rPr>
            <w:rPrChange w:id="92" w:author="Gao, Guan-Wei (高貫偉 ITC)" w:date="2012-07-31T15:32:00Z">
              <w:rPr>
                <w:rStyle w:val="a6"/>
                <w:rFonts w:ascii="Times New Roman" w:eastAsia="SimHei" w:hAnsi="Times New Roman"/>
                <w:noProof/>
              </w:rPr>
            </w:rPrChange>
          </w:rPr>
          <w:delText>Introduction</w:delText>
        </w:r>
        <w:r w:rsidR="002D38BD" w:rsidDel="004422AC">
          <w:rPr>
            <w:noProof/>
            <w:webHidden/>
          </w:rPr>
          <w:tab/>
          <w:delText>4</w:delText>
        </w:r>
      </w:del>
    </w:p>
    <w:p w:rsidR="002D38BD" w:rsidDel="004422AC" w:rsidRDefault="001F658F" w:rsidP="002D38BD">
      <w:pPr>
        <w:pStyle w:val="20"/>
        <w:tabs>
          <w:tab w:val="left" w:pos="1200"/>
          <w:tab w:val="right" w:leader="dot" w:pos="8296"/>
        </w:tabs>
        <w:rPr>
          <w:del w:id="93" w:author="Gao, Guan-Wei (高貫偉 ITC)" w:date="2012-07-31T15:32:00Z"/>
          <w:noProof/>
          <w:sz w:val="24"/>
          <w:lang w:eastAsia="zh-TW"/>
        </w:rPr>
      </w:pPr>
      <w:del w:id="94" w:author="Gao, Guan-Wei (高貫偉 ITC)" w:date="2012-07-31T15:32:00Z">
        <w:r w:rsidRPr="001F658F">
          <w:rPr>
            <w:rPrChange w:id="95" w:author="Gao, Guan-Wei (高貫偉 ITC)" w:date="2012-07-31T15:32:00Z">
              <w:rPr>
                <w:rStyle w:val="a6"/>
                <w:rFonts w:ascii="Times New Roman" w:eastAsia="SimHei" w:hAnsi="Times New Roman" w:cs="Times New Roman"/>
                <w:noProof/>
              </w:rPr>
            </w:rPrChange>
          </w:rPr>
          <w:delText>0.2</w:delText>
        </w:r>
        <w:r w:rsidR="002D38BD" w:rsidDel="004422AC">
          <w:rPr>
            <w:noProof/>
            <w:sz w:val="24"/>
            <w:lang w:eastAsia="zh-TW"/>
          </w:rPr>
          <w:tab/>
        </w:r>
        <w:r w:rsidRPr="001F658F">
          <w:rPr>
            <w:rPrChange w:id="96" w:author="Gao, Guan-Wei (高貫偉 ITC)" w:date="2012-07-31T15:32:00Z">
              <w:rPr>
                <w:rStyle w:val="a6"/>
                <w:rFonts w:ascii="Times New Roman" w:eastAsia="SimHei" w:hAnsi="Times New Roman"/>
                <w:noProof/>
              </w:rPr>
            </w:rPrChange>
          </w:rPr>
          <w:delText>References</w:delText>
        </w:r>
        <w:r w:rsidR="002D38BD" w:rsidDel="004422AC">
          <w:rPr>
            <w:noProof/>
            <w:webHidden/>
          </w:rPr>
          <w:tab/>
          <w:delText>4</w:delText>
        </w:r>
      </w:del>
    </w:p>
    <w:p w:rsidR="002D38BD" w:rsidDel="004422AC" w:rsidRDefault="001F658F">
      <w:pPr>
        <w:pStyle w:val="10"/>
        <w:tabs>
          <w:tab w:val="left" w:pos="420"/>
          <w:tab w:val="right" w:leader="dot" w:pos="8296"/>
        </w:tabs>
        <w:rPr>
          <w:del w:id="97" w:author="Gao, Guan-Wei (高貫偉 ITC)" w:date="2012-07-31T15:32:00Z"/>
          <w:noProof/>
          <w:sz w:val="24"/>
          <w:lang w:eastAsia="zh-TW"/>
        </w:rPr>
      </w:pPr>
      <w:del w:id="98" w:author="Gao, Guan-Wei (高貫偉 ITC)" w:date="2012-07-31T15:32:00Z">
        <w:r w:rsidRPr="001F658F">
          <w:rPr>
            <w:rPrChange w:id="99" w:author="Gao, Guan-Wei (高貫偉 ITC)" w:date="2012-07-31T15:32:00Z">
              <w:rPr>
                <w:rStyle w:val="a6"/>
                <w:rFonts w:ascii="Times New Roman" w:eastAsia="SimHei" w:hAnsi="Times New Roman" w:cs="Times New Roman"/>
                <w:noProof/>
              </w:rPr>
            </w:rPrChange>
          </w:rPr>
          <w:delText>1</w:delText>
        </w:r>
        <w:r w:rsidR="002D38BD" w:rsidDel="004422AC">
          <w:rPr>
            <w:noProof/>
            <w:sz w:val="24"/>
            <w:lang w:eastAsia="zh-TW"/>
          </w:rPr>
          <w:tab/>
        </w:r>
        <w:r w:rsidRPr="001F658F">
          <w:rPr>
            <w:rPrChange w:id="100" w:author="Gao, Guan-Wei (高貫偉 ITC)" w:date="2012-07-31T15:32:00Z">
              <w:rPr>
                <w:rStyle w:val="a6"/>
                <w:rFonts w:ascii="Times New Roman" w:eastAsia="SimHei"/>
                <w:noProof/>
              </w:rPr>
            </w:rPrChange>
          </w:rPr>
          <w:delText>Use Cases</w:delText>
        </w:r>
        <w:r w:rsidR="002D38BD" w:rsidDel="004422AC">
          <w:rPr>
            <w:noProof/>
            <w:webHidden/>
          </w:rPr>
          <w:tab/>
          <w:delText>4</w:delText>
        </w:r>
      </w:del>
    </w:p>
    <w:p w:rsidR="002D38BD" w:rsidDel="004422AC" w:rsidRDefault="001F658F" w:rsidP="002D38BD">
      <w:pPr>
        <w:pStyle w:val="20"/>
        <w:tabs>
          <w:tab w:val="left" w:pos="1200"/>
          <w:tab w:val="right" w:leader="dot" w:pos="8296"/>
        </w:tabs>
        <w:rPr>
          <w:del w:id="101" w:author="Gao, Guan-Wei (高貫偉 ITC)" w:date="2012-07-31T15:32:00Z"/>
          <w:noProof/>
          <w:sz w:val="24"/>
          <w:lang w:eastAsia="zh-TW"/>
        </w:rPr>
      </w:pPr>
      <w:del w:id="102" w:author="Gao, Guan-Wei (高貫偉 ITC)" w:date="2012-07-31T15:32:00Z">
        <w:r w:rsidRPr="001F658F">
          <w:rPr>
            <w:rPrChange w:id="103" w:author="Gao, Guan-Wei (高貫偉 ITC)" w:date="2012-07-31T15:32:00Z">
              <w:rPr>
                <w:rStyle w:val="a6"/>
                <w:rFonts w:ascii="Times New Roman" w:eastAsia="SimHei" w:hAnsi="Times New Roman" w:cs="Times New Roman"/>
                <w:noProof/>
              </w:rPr>
            </w:rPrChange>
          </w:rPr>
          <w:delText>1.1</w:delText>
        </w:r>
        <w:r w:rsidR="002D38BD" w:rsidDel="004422AC">
          <w:rPr>
            <w:noProof/>
            <w:sz w:val="24"/>
            <w:lang w:eastAsia="zh-TW"/>
          </w:rPr>
          <w:tab/>
        </w:r>
        <w:r w:rsidRPr="001F658F">
          <w:rPr>
            <w:rPrChange w:id="104" w:author="Gao, Guan-Wei (高貫偉 ITC)" w:date="2012-07-31T15:32:00Z">
              <w:rPr>
                <w:rStyle w:val="a6"/>
                <w:rFonts w:ascii="Times New Roman" w:eastAsia="SimHei" w:hAnsi="Times New Roman"/>
                <w:noProof/>
              </w:rPr>
            </w:rPrChange>
          </w:rPr>
          <w:delText>UC-FA-OCR-01 Query</w:delText>
        </w:r>
        <w:r w:rsidR="002D38BD" w:rsidDel="004422AC">
          <w:rPr>
            <w:noProof/>
            <w:webHidden/>
          </w:rPr>
          <w:tab/>
          <w:delText>4</w:delText>
        </w:r>
      </w:del>
    </w:p>
    <w:p w:rsidR="002D38BD" w:rsidDel="004422AC" w:rsidRDefault="001F658F" w:rsidP="002D38BD">
      <w:pPr>
        <w:pStyle w:val="20"/>
        <w:tabs>
          <w:tab w:val="left" w:pos="1200"/>
          <w:tab w:val="right" w:leader="dot" w:pos="8296"/>
        </w:tabs>
        <w:rPr>
          <w:del w:id="105" w:author="Gao, Guan-Wei (高貫偉 ITC)" w:date="2012-07-31T15:32:00Z"/>
          <w:noProof/>
          <w:sz w:val="24"/>
          <w:lang w:eastAsia="zh-TW"/>
        </w:rPr>
      </w:pPr>
      <w:del w:id="106" w:author="Gao, Guan-Wei (高貫偉 ITC)" w:date="2012-07-31T15:32:00Z">
        <w:r w:rsidRPr="001F658F">
          <w:rPr>
            <w:rPrChange w:id="107" w:author="Gao, Guan-Wei (高貫偉 ITC)" w:date="2012-07-31T15:32:00Z">
              <w:rPr>
                <w:rStyle w:val="a6"/>
                <w:rFonts w:ascii="Times New Roman" w:eastAsia="SimHei" w:hAnsi="Times New Roman" w:cs="Times New Roman"/>
                <w:noProof/>
              </w:rPr>
            </w:rPrChange>
          </w:rPr>
          <w:delText>1.2</w:delText>
        </w:r>
        <w:r w:rsidR="002D38BD" w:rsidDel="004422AC">
          <w:rPr>
            <w:noProof/>
            <w:sz w:val="24"/>
            <w:lang w:eastAsia="zh-TW"/>
          </w:rPr>
          <w:tab/>
        </w:r>
        <w:r w:rsidRPr="001F658F">
          <w:rPr>
            <w:rPrChange w:id="108" w:author="Gao, Guan-Wei (高貫偉 ITC)" w:date="2012-07-31T15:32:00Z">
              <w:rPr>
                <w:rStyle w:val="a6"/>
                <w:rFonts w:ascii="Times New Roman" w:eastAsia="SimHei" w:hAnsi="Times New Roman"/>
                <w:noProof/>
              </w:rPr>
            </w:rPrChange>
          </w:rPr>
          <w:delText>UC-FA-OCR-02 Edit</w:delText>
        </w:r>
        <w:r w:rsidR="002D38BD" w:rsidDel="004422AC">
          <w:rPr>
            <w:noProof/>
            <w:webHidden/>
          </w:rPr>
          <w:tab/>
          <w:delText>5</w:delText>
        </w:r>
      </w:del>
    </w:p>
    <w:p w:rsidR="002D38BD" w:rsidDel="004422AC" w:rsidRDefault="001F658F" w:rsidP="002D38BD">
      <w:pPr>
        <w:pStyle w:val="20"/>
        <w:tabs>
          <w:tab w:val="left" w:pos="1200"/>
          <w:tab w:val="right" w:leader="dot" w:pos="8296"/>
        </w:tabs>
        <w:rPr>
          <w:del w:id="109" w:author="Gao, Guan-Wei (高貫偉 ITC)" w:date="2012-07-31T15:32:00Z"/>
          <w:noProof/>
          <w:sz w:val="24"/>
          <w:lang w:eastAsia="zh-TW"/>
        </w:rPr>
      </w:pPr>
      <w:del w:id="110" w:author="Gao, Guan-Wei (高貫偉 ITC)" w:date="2012-07-31T15:32:00Z">
        <w:r w:rsidRPr="001F658F">
          <w:rPr>
            <w:rPrChange w:id="111" w:author="Gao, Guan-Wei (高貫偉 ITC)" w:date="2012-07-31T15:32:00Z">
              <w:rPr>
                <w:rStyle w:val="a6"/>
                <w:rFonts w:ascii="Times New Roman" w:eastAsia="SimHei" w:hAnsi="Times New Roman" w:cs="Times New Roman"/>
                <w:noProof/>
              </w:rPr>
            </w:rPrChange>
          </w:rPr>
          <w:delText>1.3</w:delText>
        </w:r>
        <w:r w:rsidR="002D38BD" w:rsidDel="004422AC">
          <w:rPr>
            <w:noProof/>
            <w:sz w:val="24"/>
            <w:lang w:eastAsia="zh-TW"/>
          </w:rPr>
          <w:tab/>
        </w:r>
        <w:r w:rsidRPr="001F658F">
          <w:rPr>
            <w:rPrChange w:id="112" w:author="Gao, Guan-Wei (高貫偉 ITC)" w:date="2012-07-31T15:32:00Z">
              <w:rPr>
                <w:rStyle w:val="a6"/>
                <w:rFonts w:ascii="Times New Roman" w:eastAsia="SimHei" w:hAnsi="Times New Roman"/>
                <w:noProof/>
              </w:rPr>
            </w:rPrChange>
          </w:rPr>
          <w:delText>UC-FA-OCR-03 Add</w:delText>
        </w:r>
        <w:r w:rsidR="002D38BD" w:rsidDel="004422AC">
          <w:rPr>
            <w:noProof/>
            <w:webHidden/>
          </w:rPr>
          <w:tab/>
          <w:delText>9</w:delText>
        </w:r>
      </w:del>
    </w:p>
    <w:p w:rsidR="002D38BD" w:rsidDel="004422AC" w:rsidRDefault="001F658F" w:rsidP="002D38BD">
      <w:pPr>
        <w:pStyle w:val="20"/>
        <w:tabs>
          <w:tab w:val="left" w:pos="1200"/>
          <w:tab w:val="right" w:leader="dot" w:pos="8296"/>
        </w:tabs>
        <w:rPr>
          <w:del w:id="113" w:author="Gao, Guan-Wei (高貫偉 ITC)" w:date="2012-07-31T15:32:00Z"/>
          <w:noProof/>
          <w:sz w:val="24"/>
          <w:lang w:eastAsia="zh-TW"/>
        </w:rPr>
      </w:pPr>
      <w:del w:id="114" w:author="Gao, Guan-Wei (高貫偉 ITC)" w:date="2012-07-31T15:32:00Z">
        <w:r w:rsidRPr="001F658F">
          <w:rPr>
            <w:rPrChange w:id="115" w:author="Gao, Guan-Wei (高貫偉 ITC)" w:date="2012-07-31T15:32:00Z">
              <w:rPr>
                <w:rStyle w:val="a6"/>
                <w:rFonts w:ascii="Times New Roman" w:eastAsia="SimHei" w:hAnsi="Times New Roman" w:cs="Times New Roman"/>
                <w:noProof/>
              </w:rPr>
            </w:rPrChange>
          </w:rPr>
          <w:delText>1.4</w:delText>
        </w:r>
        <w:r w:rsidR="002D38BD" w:rsidDel="004422AC">
          <w:rPr>
            <w:noProof/>
            <w:sz w:val="24"/>
            <w:lang w:eastAsia="zh-TW"/>
          </w:rPr>
          <w:tab/>
        </w:r>
        <w:r w:rsidRPr="001F658F">
          <w:rPr>
            <w:rPrChange w:id="116" w:author="Gao, Guan-Wei (高貫偉 ITC)" w:date="2012-07-31T15:32:00Z">
              <w:rPr>
                <w:rStyle w:val="a6"/>
                <w:rFonts w:ascii="Times New Roman" w:eastAsia="SimHei" w:hAnsi="Times New Roman"/>
                <w:noProof/>
              </w:rPr>
            </w:rPrChange>
          </w:rPr>
          <w:delText>UC-FA-OCR-04 Finish</w:delText>
        </w:r>
        <w:r w:rsidR="002D38BD" w:rsidDel="004422AC">
          <w:rPr>
            <w:noProof/>
            <w:webHidden/>
          </w:rPr>
          <w:tab/>
          <w:delText>10</w:delText>
        </w:r>
      </w:del>
    </w:p>
    <w:p w:rsidR="002D38BD" w:rsidDel="004422AC" w:rsidRDefault="001F658F" w:rsidP="002D38BD">
      <w:pPr>
        <w:pStyle w:val="20"/>
        <w:tabs>
          <w:tab w:val="left" w:pos="1200"/>
          <w:tab w:val="right" w:leader="dot" w:pos="8296"/>
        </w:tabs>
        <w:rPr>
          <w:del w:id="117" w:author="Gao, Guan-Wei (高貫偉 ITC)" w:date="2012-07-31T15:32:00Z"/>
          <w:noProof/>
          <w:sz w:val="24"/>
          <w:lang w:eastAsia="zh-TW"/>
        </w:rPr>
      </w:pPr>
      <w:del w:id="118" w:author="Gao, Guan-Wei (高貫偉 ITC)" w:date="2012-07-31T15:32:00Z">
        <w:r w:rsidRPr="001F658F">
          <w:rPr>
            <w:rPrChange w:id="119" w:author="Gao, Guan-Wei (高貫偉 ITC)" w:date="2012-07-31T15:32:00Z">
              <w:rPr>
                <w:rStyle w:val="a6"/>
                <w:rFonts w:ascii="Times New Roman" w:eastAsia="SimHei" w:hAnsi="Times New Roman" w:cs="Times New Roman"/>
                <w:noProof/>
              </w:rPr>
            </w:rPrChange>
          </w:rPr>
          <w:delText>1.5</w:delText>
        </w:r>
        <w:r w:rsidR="002D38BD" w:rsidDel="004422AC">
          <w:rPr>
            <w:noProof/>
            <w:sz w:val="24"/>
            <w:lang w:eastAsia="zh-TW"/>
          </w:rPr>
          <w:tab/>
        </w:r>
        <w:r w:rsidRPr="001F658F">
          <w:rPr>
            <w:rPrChange w:id="120" w:author="Gao, Guan-Wei (高貫偉 ITC)" w:date="2012-07-31T15:32:00Z">
              <w:rPr>
                <w:rStyle w:val="a6"/>
                <w:rFonts w:ascii="Times New Roman" w:eastAsia="SimHei" w:hAnsi="Times New Roman"/>
                <w:noProof/>
              </w:rPr>
            </w:rPrChange>
          </w:rPr>
          <w:delText>UC-FA-PAQCR-05 PAQC Repair</w:delText>
        </w:r>
        <w:r w:rsidR="002D38BD" w:rsidDel="004422AC">
          <w:rPr>
            <w:noProof/>
            <w:webHidden/>
          </w:rPr>
          <w:tab/>
          <w:delText>11</w:delText>
        </w:r>
      </w:del>
    </w:p>
    <w:p w:rsidR="002D38BD" w:rsidDel="004422AC" w:rsidRDefault="001F658F">
      <w:pPr>
        <w:pStyle w:val="10"/>
        <w:tabs>
          <w:tab w:val="left" w:pos="420"/>
          <w:tab w:val="right" w:leader="dot" w:pos="8296"/>
        </w:tabs>
        <w:rPr>
          <w:del w:id="121" w:author="Gao, Guan-Wei (高貫偉 ITC)" w:date="2012-07-31T15:32:00Z"/>
          <w:noProof/>
          <w:sz w:val="24"/>
          <w:lang w:eastAsia="zh-TW"/>
        </w:rPr>
      </w:pPr>
      <w:del w:id="122" w:author="Gao, Guan-Wei (高貫偉 ITC)" w:date="2012-07-31T15:32:00Z">
        <w:r w:rsidRPr="001F658F">
          <w:rPr>
            <w:rPrChange w:id="123" w:author="Gao, Guan-Wei (高貫偉 ITC)" w:date="2012-07-31T15:32:00Z">
              <w:rPr>
                <w:rStyle w:val="a6"/>
                <w:rFonts w:ascii="Times New Roman" w:hAnsi="Times New Roman" w:cs="Times New Roman"/>
                <w:noProof/>
              </w:rPr>
            </w:rPrChange>
          </w:rPr>
          <w:delText>2</w:delText>
        </w:r>
        <w:r w:rsidR="002D38BD" w:rsidDel="004422AC">
          <w:rPr>
            <w:noProof/>
            <w:sz w:val="24"/>
            <w:lang w:eastAsia="zh-TW"/>
          </w:rPr>
          <w:tab/>
        </w:r>
        <w:r w:rsidRPr="001F658F">
          <w:rPr>
            <w:rPrChange w:id="124" w:author="Gao, Guan-Wei (高貫偉 ITC)" w:date="2012-07-31T15:32:00Z">
              <w:rPr>
                <w:rStyle w:val="a6"/>
                <w:noProof/>
              </w:rPr>
            </w:rPrChange>
          </w:rPr>
          <w:delText>Appendix</w:delText>
        </w:r>
        <w:r w:rsidR="002D38BD" w:rsidDel="004422AC">
          <w:rPr>
            <w:noProof/>
            <w:webHidden/>
          </w:rPr>
          <w:tab/>
          <w:delText>12</w:delText>
        </w:r>
      </w:del>
    </w:p>
    <w:p w:rsidR="00243F16" w:rsidRDefault="001F658F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AC5EBB" w:rsidRPr="00CD7A53" w:rsidRDefault="00AC5EBB" w:rsidP="00CD7A53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125" w:name="_Toc331512053"/>
      <w:r w:rsidRPr="00AC5EBB">
        <w:rPr>
          <w:rFonts w:ascii="Times New Roman" w:eastAsia="SimHei" w:hint="eastAsia"/>
          <w:sz w:val="30"/>
        </w:rPr>
        <w:lastRenderedPageBreak/>
        <w:t>前言</w:t>
      </w:r>
      <w:bookmarkEnd w:id="125"/>
    </w:p>
    <w:p w:rsidR="00AE1638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26" w:name="_Toc331512054"/>
      <w:r w:rsidRPr="00AC5EBB">
        <w:rPr>
          <w:rFonts w:ascii="Times New Roman" w:eastAsia="SimHei" w:hAnsi="Times New Roman"/>
          <w:sz w:val="28"/>
          <w:szCs w:val="28"/>
        </w:rPr>
        <w:t>Introduction</w:t>
      </w:r>
      <w:bookmarkEnd w:id="126"/>
    </w:p>
    <w:p w:rsidR="00CD7A53" w:rsidRPr="00AC5EBB" w:rsidRDefault="00CD7A53" w:rsidP="00CD7A53">
      <w:pPr>
        <w:ind w:firstLineChars="200" w:firstLine="420"/>
        <w:jc w:val="left"/>
        <w:rPr>
          <w:rFonts w:ascii="Arial" w:eastAsia="SimSun" w:hAnsi="Arial"/>
        </w:rPr>
      </w:pPr>
      <w:r w:rsidRPr="00AC5EBB">
        <w:rPr>
          <w:rFonts w:ascii="Arial" w:eastAsia="SimSun" w:hAnsi="Arial" w:hint="eastAsia"/>
        </w:rPr>
        <w:t>本文档用于定义</w:t>
      </w:r>
      <w:r w:rsidRPr="00AC5EBB">
        <w:rPr>
          <w:rFonts w:ascii="Arial" w:eastAsia="SimSun" w:hAnsi="Arial" w:hint="eastAsia"/>
        </w:rPr>
        <w:t>[</w:t>
      </w:r>
      <w:r w:rsidR="00CB6D48">
        <w:rPr>
          <w:rFonts w:ascii="Arial" w:eastAsia="SimSun" w:hAnsi="Arial" w:hint="eastAsia"/>
        </w:rPr>
        <w:t>OQC</w:t>
      </w:r>
      <w:r>
        <w:rPr>
          <w:rFonts w:ascii="Arial" w:eastAsia="SimSun" w:hAnsi="Arial"/>
        </w:rPr>
        <w:t xml:space="preserve"> Repair</w:t>
      </w:r>
      <w:r w:rsidRPr="00AC5EBB">
        <w:rPr>
          <w:rFonts w:ascii="Arial" w:eastAsia="SimSun" w:hAnsi="Arial" w:hint="eastAsia"/>
        </w:rPr>
        <w:t xml:space="preserve">] </w:t>
      </w:r>
      <w:r w:rsidRPr="00AC5EBB">
        <w:rPr>
          <w:rFonts w:ascii="Arial" w:eastAsia="SimSun" w:hAnsi="Arial" w:hint="eastAsia"/>
        </w:rPr>
        <w:t>部分的业务需求，作为规格设计与程序设计的依据；读者为</w:t>
      </w:r>
      <w:proofErr w:type="spellStart"/>
      <w:r w:rsidRPr="00AC5EBB">
        <w:rPr>
          <w:rFonts w:ascii="Arial" w:eastAsia="SimSun" w:hAnsi="Arial" w:hint="eastAsia"/>
        </w:rPr>
        <w:t>iMES</w:t>
      </w:r>
      <w:proofErr w:type="spellEnd"/>
      <w:r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Arial" w:eastAsia="SimSun" w:hAnsi="Arial" w:hint="eastAsia"/>
        </w:rPr>
        <w:t>项目的用户，设计人员，开发人员和质检人员。</w:t>
      </w:r>
    </w:p>
    <w:p w:rsidR="00082077" w:rsidRPr="00CD7A53" w:rsidRDefault="00082077" w:rsidP="00AC5EBB">
      <w:pPr>
        <w:ind w:firstLineChars="200" w:firstLine="420"/>
        <w:jc w:val="left"/>
        <w:rPr>
          <w:rFonts w:ascii="Arial" w:eastAsia="SimSun" w:hAnsi="Arial"/>
        </w:rPr>
      </w:pPr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27" w:name="_Toc331512055"/>
      <w:r w:rsidRPr="00AC5EBB">
        <w:rPr>
          <w:rFonts w:ascii="Times New Roman" w:eastAsia="SimHei" w:hAnsi="Times New Roman"/>
          <w:sz w:val="28"/>
          <w:szCs w:val="28"/>
        </w:rPr>
        <w:t>References</w:t>
      </w:r>
      <w:bookmarkEnd w:id="127"/>
    </w:p>
    <w:p w:rsidR="00FB02F8" w:rsidRPr="00AC5EBB" w:rsidRDefault="00FB02F8" w:rsidP="00AC5EBB">
      <w:pPr>
        <w:ind w:firstLineChars="200" w:firstLine="420"/>
        <w:jc w:val="left"/>
        <w:rPr>
          <w:rFonts w:ascii="Arial" w:eastAsia="SimSun" w:hAnsi="Arial"/>
        </w:rPr>
      </w:pPr>
    </w:p>
    <w:p w:rsidR="00996C3D" w:rsidRPr="009739C9" w:rsidRDefault="00CC31EB" w:rsidP="009739C9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128" w:name="_Toc331512056"/>
      <w:r w:rsidRPr="009739C9">
        <w:rPr>
          <w:rFonts w:ascii="Times New Roman" w:eastAsia="SimHei" w:hint="eastAsia"/>
          <w:sz w:val="30"/>
        </w:rPr>
        <w:t>Use Cases</w:t>
      </w:r>
      <w:bookmarkEnd w:id="128"/>
    </w:p>
    <w:p w:rsidR="004E5BBB" w:rsidRDefault="004E5BBB" w:rsidP="004E5BBB">
      <w:pPr>
        <w:keepNext/>
        <w:ind w:firstLineChars="200" w:firstLine="420"/>
        <w:jc w:val="center"/>
      </w:pPr>
    </w:p>
    <w:p w:rsidR="000538A1" w:rsidRDefault="004E5BBB" w:rsidP="004E5BBB">
      <w:pPr>
        <w:pStyle w:val="a8"/>
        <w:jc w:val="center"/>
        <w:rPr>
          <w:rFonts w:ascii="Arial" w:eastAsia="SimSun" w:hAnsi="Arial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1F658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F658F">
        <w:fldChar w:fldCharType="separate"/>
      </w:r>
      <w:r w:rsidR="00E20755">
        <w:rPr>
          <w:noProof/>
        </w:rPr>
        <w:t>1</w:t>
      </w:r>
      <w:r w:rsidR="001F658F">
        <w:fldChar w:fldCharType="end"/>
      </w:r>
      <w:r>
        <w:rPr>
          <w:rFonts w:hint="eastAsia"/>
        </w:rPr>
        <w:t xml:space="preserve"> </w:t>
      </w:r>
      <w:r w:rsidR="00295D80">
        <w:rPr>
          <w:rFonts w:hint="eastAsia"/>
        </w:rPr>
        <w:t>OQC</w:t>
      </w:r>
      <w:r w:rsidR="00E140AB">
        <w:rPr>
          <w:rFonts w:hint="eastAsia"/>
        </w:rPr>
        <w:t xml:space="preserve"> Repair</w:t>
      </w:r>
    </w:p>
    <w:p w:rsidR="004E5BBB" w:rsidRPr="00A00E0F" w:rsidRDefault="004E5BBB" w:rsidP="004E5BBB">
      <w:pPr>
        <w:ind w:firstLineChars="200" w:firstLine="420"/>
        <w:jc w:val="center"/>
        <w:rPr>
          <w:rFonts w:ascii="Arial" w:eastAsia="SimSun" w:hAnsi="Arial"/>
        </w:rPr>
      </w:pPr>
    </w:p>
    <w:p w:rsidR="009739C9" w:rsidRPr="00A00E0F" w:rsidRDefault="003C2718" w:rsidP="00A00E0F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29" w:name="_Toc331512057"/>
      <w:r>
        <w:rPr>
          <w:rFonts w:ascii="Times New Roman" w:eastAsia="SimHei" w:hAnsi="Times New Roman"/>
          <w:sz w:val="28"/>
          <w:szCs w:val="28"/>
        </w:rPr>
        <w:t>UC-</w:t>
      </w:r>
      <w:r w:rsidR="00C13B1E">
        <w:rPr>
          <w:rFonts w:ascii="Times New Roman" w:eastAsia="SimHei" w:hAnsi="Times New Roman" w:hint="eastAsia"/>
          <w:sz w:val="28"/>
          <w:szCs w:val="28"/>
        </w:rPr>
        <w:t>F</w:t>
      </w:r>
      <w:r>
        <w:rPr>
          <w:rFonts w:ascii="Times New Roman" w:eastAsia="SimHei" w:hAnsi="Times New Roman"/>
          <w:sz w:val="28"/>
          <w:szCs w:val="28"/>
        </w:rPr>
        <w:t>A</w:t>
      </w:r>
      <w:r w:rsidR="007B7E18">
        <w:rPr>
          <w:rFonts w:ascii="Times New Roman" w:eastAsia="SimHei" w:hAnsi="Times New Roman"/>
          <w:sz w:val="28"/>
          <w:szCs w:val="28"/>
        </w:rPr>
        <w:t>-</w:t>
      </w:r>
      <w:r w:rsidR="00D84654">
        <w:rPr>
          <w:rFonts w:ascii="Times New Roman" w:eastAsia="SimHei" w:hAnsi="Times New Roman" w:hint="eastAsia"/>
          <w:sz w:val="28"/>
          <w:szCs w:val="28"/>
        </w:rPr>
        <w:t>OC</w:t>
      </w:r>
      <w:r w:rsidR="00857877">
        <w:rPr>
          <w:rFonts w:ascii="Times New Roman" w:eastAsia="SimHei" w:hAnsi="Times New Roman" w:hint="eastAsia"/>
          <w:sz w:val="28"/>
          <w:szCs w:val="28"/>
        </w:rPr>
        <w:t>R</w:t>
      </w:r>
      <w:r w:rsidR="00564BDE">
        <w:rPr>
          <w:rFonts w:ascii="Times New Roman" w:eastAsia="SimHei" w:hAnsi="Times New Roman"/>
          <w:sz w:val="28"/>
          <w:szCs w:val="28"/>
        </w:rPr>
        <w:t>-</w:t>
      </w:r>
      <w:r w:rsidR="009739C9" w:rsidRPr="00A00E0F">
        <w:rPr>
          <w:rFonts w:ascii="Times New Roman" w:eastAsia="SimHei" w:hAnsi="Times New Roman"/>
          <w:sz w:val="28"/>
          <w:szCs w:val="28"/>
        </w:rPr>
        <w:t xml:space="preserve">01 </w:t>
      </w:r>
      <w:r w:rsidR="00357FE3">
        <w:rPr>
          <w:rFonts w:ascii="Times New Roman" w:eastAsia="SimHei" w:hAnsi="Times New Roman" w:hint="eastAsia"/>
          <w:sz w:val="28"/>
          <w:szCs w:val="28"/>
        </w:rPr>
        <w:t>Query</w:t>
      </w:r>
      <w:bookmarkEnd w:id="129"/>
    </w:p>
    <w:p w:rsidR="00082077" w:rsidRPr="00A00E0F" w:rsidRDefault="00082077" w:rsidP="00A00E0F">
      <w:pPr>
        <w:ind w:firstLineChars="200" w:firstLine="420"/>
        <w:jc w:val="left"/>
        <w:rPr>
          <w:rFonts w:ascii="Arial" w:eastAsia="SimSun" w:hAnsi="Arial"/>
        </w:rPr>
      </w:pPr>
    </w:p>
    <w:p w:rsidR="009739C9" w:rsidRPr="00A8187C" w:rsidRDefault="00082077" w:rsidP="003E564F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功能及目标</w:t>
      </w:r>
    </w:p>
    <w:p w:rsidR="00C31668" w:rsidRDefault="00C31668" w:rsidP="00A00E0F">
      <w:pPr>
        <w:ind w:firstLineChars="200" w:firstLine="420"/>
        <w:jc w:val="left"/>
        <w:rPr>
          <w:rFonts w:ascii="Arial" w:eastAsia="SimSun" w:hAnsi="Arial"/>
        </w:rPr>
      </w:pPr>
    </w:p>
    <w:p w:rsidR="00C31668" w:rsidRDefault="00994366" w:rsidP="00A00E0F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查询并显示</w:t>
      </w:r>
      <w:r w:rsidR="00857877">
        <w:rPr>
          <w:rFonts w:ascii="Arial" w:eastAsia="SimSun" w:hAnsi="Arial" w:hint="eastAsia"/>
        </w:rPr>
        <w:t>unit</w:t>
      </w:r>
      <w:r>
        <w:rPr>
          <w:rFonts w:ascii="Arial" w:eastAsia="SimSun" w:hAnsi="Arial" w:hint="eastAsia"/>
        </w:rPr>
        <w:t xml:space="preserve"> </w:t>
      </w:r>
      <w:r>
        <w:rPr>
          <w:rFonts w:ascii="Arial" w:eastAsia="SimSun" w:hAnsi="Arial" w:hint="eastAsia"/>
        </w:rPr>
        <w:t>当前</w:t>
      </w:r>
      <w:r w:rsidR="005259FD">
        <w:rPr>
          <w:rFonts w:ascii="Arial" w:eastAsia="SimSun" w:hAnsi="Arial" w:hint="eastAsia"/>
        </w:rPr>
        <w:t>维修记录</w:t>
      </w:r>
    </w:p>
    <w:p w:rsidR="00A00E0F" w:rsidRPr="00D3354C" w:rsidRDefault="00A00E0F" w:rsidP="00A00E0F">
      <w:pPr>
        <w:ind w:firstLineChars="200" w:firstLine="420"/>
        <w:jc w:val="left"/>
        <w:rPr>
          <w:rFonts w:ascii="Arial" w:eastAsia="SimSun" w:hAnsi="Arial"/>
        </w:rPr>
      </w:pPr>
    </w:p>
    <w:p w:rsidR="00082077" w:rsidRPr="00A8187C" w:rsidRDefault="00082077" w:rsidP="003E564F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前置条件</w:t>
      </w:r>
    </w:p>
    <w:p w:rsidR="00082077" w:rsidRDefault="00D84654" w:rsidP="00A00E0F">
      <w:pPr>
        <w:ind w:firstLineChars="200" w:firstLine="420"/>
        <w:jc w:val="left"/>
        <w:rPr>
          <w:rFonts w:ascii="Arial" w:eastAsia="SimSun" w:hAnsi="Arial"/>
        </w:rPr>
      </w:pPr>
      <w:r w:rsidRPr="00D84654">
        <w:rPr>
          <w:rFonts w:ascii="Arial" w:eastAsia="SimSun" w:hAnsi="Arial" w:hint="eastAsia"/>
        </w:rPr>
        <w:t>整机</w:t>
      </w:r>
      <w:r w:rsidRPr="00D84654">
        <w:rPr>
          <w:rFonts w:ascii="Arial" w:eastAsia="SimSun" w:hAnsi="Arial"/>
        </w:rPr>
        <w:t>OQC Output</w:t>
      </w:r>
      <w:r w:rsidRPr="00D84654">
        <w:rPr>
          <w:rFonts w:ascii="Arial" w:eastAsia="SimSun" w:hAnsi="Arial" w:hint="eastAsia"/>
        </w:rPr>
        <w:t>站被刷了不良记录</w:t>
      </w:r>
    </w:p>
    <w:p w:rsidR="00A00E0F" w:rsidRPr="00A00E0F" w:rsidRDefault="00A00E0F" w:rsidP="00A00E0F">
      <w:pPr>
        <w:ind w:firstLineChars="200" w:firstLine="420"/>
        <w:jc w:val="left"/>
        <w:rPr>
          <w:rFonts w:ascii="Arial" w:eastAsia="SimSun" w:hAnsi="Arial"/>
        </w:rPr>
      </w:pPr>
    </w:p>
    <w:p w:rsidR="00082077" w:rsidRPr="00A8187C" w:rsidRDefault="00082077" w:rsidP="003E564F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后置条件</w:t>
      </w:r>
    </w:p>
    <w:p w:rsidR="00341BA5" w:rsidRDefault="00431E4A" w:rsidP="00744663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针对</w:t>
      </w:r>
      <w:r w:rsidR="00857877">
        <w:rPr>
          <w:rFonts w:ascii="Arial" w:eastAsia="SimSun" w:hAnsi="Arial" w:hint="eastAsia"/>
        </w:rPr>
        <w:t>unit</w:t>
      </w:r>
      <w:r>
        <w:rPr>
          <w:rFonts w:ascii="Arial" w:eastAsia="SimSun" w:hAnsi="Arial" w:hint="eastAsia"/>
        </w:rPr>
        <w:t xml:space="preserve"> </w:t>
      </w:r>
      <w:r>
        <w:rPr>
          <w:rFonts w:ascii="Arial" w:eastAsia="SimSun" w:hAnsi="Arial" w:hint="eastAsia"/>
        </w:rPr>
        <w:t>当前的待维修记录进行维修</w:t>
      </w:r>
    </w:p>
    <w:p w:rsidR="00486107" w:rsidRPr="00A00E0F" w:rsidRDefault="00486107" w:rsidP="00486107">
      <w:pPr>
        <w:ind w:firstLineChars="200" w:firstLine="420"/>
        <w:jc w:val="left"/>
        <w:rPr>
          <w:rFonts w:ascii="Arial" w:eastAsia="SimSun" w:hAnsi="Arial"/>
        </w:rPr>
      </w:pPr>
    </w:p>
    <w:p w:rsidR="00082077" w:rsidRPr="00A8187C" w:rsidRDefault="00082077" w:rsidP="003E564F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过程描述</w:t>
      </w:r>
    </w:p>
    <w:p w:rsidR="002451E9" w:rsidRDefault="002451E9" w:rsidP="002451E9">
      <w:pPr>
        <w:ind w:firstLineChars="200" w:firstLine="420"/>
        <w:jc w:val="left"/>
      </w:pPr>
    </w:p>
    <w:tbl>
      <w:tblPr>
        <w:tblStyle w:val="a9"/>
        <w:tblW w:w="0" w:type="auto"/>
        <w:tblLook w:val="04A0"/>
      </w:tblPr>
      <w:tblGrid>
        <w:gridCol w:w="2786"/>
        <w:gridCol w:w="5576"/>
      </w:tblGrid>
      <w:tr w:rsidR="00545D4F" w:rsidRPr="00121C70" w:rsidTr="00595DB1">
        <w:tc>
          <w:tcPr>
            <w:tcW w:w="2786" w:type="dxa"/>
            <w:shd w:val="clear" w:color="auto" w:fill="92D050"/>
          </w:tcPr>
          <w:p w:rsidR="00545D4F" w:rsidRPr="00121C70" w:rsidRDefault="00545D4F" w:rsidP="002451E9">
            <w:pPr>
              <w:jc w:val="left"/>
              <w:rPr>
                <w:b/>
                <w:sz w:val="22"/>
              </w:rPr>
            </w:pPr>
            <w:r w:rsidRPr="00121C70">
              <w:rPr>
                <w:rFonts w:hint="eastAsia"/>
                <w:b/>
                <w:sz w:val="22"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545D4F" w:rsidRPr="00121C70" w:rsidRDefault="00545D4F" w:rsidP="002451E9">
            <w:pPr>
              <w:jc w:val="left"/>
              <w:rPr>
                <w:b/>
                <w:sz w:val="22"/>
              </w:rPr>
            </w:pPr>
            <w:r w:rsidRPr="00121C70">
              <w:rPr>
                <w:rFonts w:hint="eastAsia"/>
                <w:b/>
                <w:sz w:val="22"/>
              </w:rPr>
              <w:t>System</w:t>
            </w:r>
          </w:p>
        </w:tc>
      </w:tr>
      <w:tr w:rsidR="00A47B38" w:rsidRPr="00121C70" w:rsidTr="009A7309">
        <w:tc>
          <w:tcPr>
            <w:tcW w:w="2786" w:type="dxa"/>
          </w:tcPr>
          <w:p w:rsidR="00A47B38" w:rsidRPr="00121C70" w:rsidRDefault="00A47B38" w:rsidP="00121C70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eastAsia="SimSun"/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elect </w:t>
            </w:r>
            <w:proofErr w:type="spellStart"/>
            <w:r>
              <w:rPr>
                <w:rFonts w:hint="eastAsia"/>
                <w:sz w:val="22"/>
              </w:rPr>
              <w:t>PDLine</w:t>
            </w:r>
            <w:proofErr w:type="spellEnd"/>
          </w:p>
        </w:tc>
        <w:tc>
          <w:tcPr>
            <w:tcW w:w="5576" w:type="dxa"/>
          </w:tcPr>
          <w:p w:rsidR="00A47B38" w:rsidRPr="00121C70" w:rsidRDefault="00A47B38" w:rsidP="004253B2">
            <w:pPr>
              <w:jc w:val="left"/>
              <w:rPr>
                <w:rFonts w:eastAsia="SimSun"/>
                <w:sz w:val="22"/>
              </w:rPr>
            </w:pPr>
          </w:p>
        </w:tc>
      </w:tr>
      <w:tr w:rsidR="00CF68BD" w:rsidRPr="00121C70" w:rsidTr="009A7309">
        <w:tc>
          <w:tcPr>
            <w:tcW w:w="2786" w:type="dxa"/>
          </w:tcPr>
          <w:p w:rsidR="00CF68BD" w:rsidRPr="00121C70" w:rsidRDefault="00C046F4" w:rsidP="00121C70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eastAsia="SimSun"/>
                <w:sz w:val="22"/>
              </w:rPr>
            </w:pPr>
            <w:r w:rsidRPr="00121C70">
              <w:rPr>
                <w:rFonts w:eastAsia="SimSun" w:hint="eastAsia"/>
                <w:sz w:val="22"/>
              </w:rPr>
              <w:t xml:space="preserve">Input </w:t>
            </w:r>
            <w:proofErr w:type="spellStart"/>
            <w:r w:rsidR="00121C70">
              <w:rPr>
                <w:rFonts w:eastAsia="SimSun" w:hint="eastAsia"/>
                <w:sz w:val="22"/>
              </w:rPr>
              <w:t>ProdId</w:t>
            </w:r>
            <w:proofErr w:type="spellEnd"/>
            <w:r w:rsidR="00B6365E">
              <w:rPr>
                <w:rFonts w:eastAsia="SimSun" w:hint="eastAsia"/>
                <w:sz w:val="22"/>
              </w:rPr>
              <w:t>/Customer SN</w:t>
            </w:r>
          </w:p>
        </w:tc>
        <w:tc>
          <w:tcPr>
            <w:tcW w:w="5576" w:type="dxa"/>
          </w:tcPr>
          <w:p w:rsidR="00CF68BD" w:rsidRPr="00121C70" w:rsidRDefault="00CF68BD" w:rsidP="004253B2">
            <w:pPr>
              <w:jc w:val="left"/>
              <w:rPr>
                <w:rFonts w:eastAsia="SimSun"/>
                <w:sz w:val="22"/>
              </w:rPr>
            </w:pPr>
          </w:p>
        </w:tc>
      </w:tr>
      <w:tr w:rsidR="00BC3DA4" w:rsidRPr="00121C70" w:rsidTr="009A7309">
        <w:tc>
          <w:tcPr>
            <w:tcW w:w="2786" w:type="dxa"/>
          </w:tcPr>
          <w:p w:rsidR="00BC3DA4" w:rsidRPr="00121C70" w:rsidRDefault="00BC3DA4" w:rsidP="00564CEA">
            <w:pPr>
              <w:jc w:val="left"/>
              <w:rPr>
                <w:rFonts w:eastAsia="SimSun"/>
                <w:sz w:val="22"/>
              </w:rPr>
            </w:pPr>
          </w:p>
        </w:tc>
        <w:tc>
          <w:tcPr>
            <w:tcW w:w="5576" w:type="dxa"/>
          </w:tcPr>
          <w:p w:rsidR="00F01FCB" w:rsidRPr="00F01FCB" w:rsidRDefault="00F01FCB" w:rsidP="00F01FCB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F01FCB">
              <w:rPr>
                <w:rFonts w:ascii="Arial" w:eastAsia="SimSun" w:hAnsi="Arial" w:hint="eastAsia"/>
                <w:sz w:val="22"/>
              </w:rPr>
              <w:t>卡站</w:t>
            </w:r>
          </w:p>
          <w:p w:rsidR="00BC3DA4" w:rsidRPr="00F01FCB" w:rsidRDefault="00F01FCB" w:rsidP="00D0254C">
            <w:pPr>
              <w:ind w:firstLineChars="150" w:firstLine="330"/>
              <w:jc w:val="left"/>
              <w:rPr>
                <w:rFonts w:eastAsia="SimSun"/>
                <w:sz w:val="22"/>
              </w:rPr>
            </w:pPr>
            <w:r w:rsidRPr="00F01FCB">
              <w:rPr>
                <w:rFonts w:eastAsia="SimSun" w:hint="eastAsia"/>
                <w:sz w:val="22"/>
              </w:rPr>
              <w:t>参见</w:t>
            </w:r>
            <w:r w:rsidRPr="00F01FCB">
              <w:rPr>
                <w:rFonts w:eastAsia="SimSun" w:hint="eastAsia"/>
                <w:sz w:val="22"/>
              </w:rPr>
              <w:t>[</w:t>
            </w:r>
            <w:r w:rsidRPr="00F01FCB">
              <w:rPr>
                <w:rFonts w:eastAsia="SimSun"/>
                <w:sz w:val="22"/>
              </w:rPr>
              <w:t>CI-MES-SPEC-000-SFC.docx</w:t>
            </w:r>
            <w:r w:rsidRPr="00F01FCB">
              <w:rPr>
                <w:rFonts w:eastAsia="SimSun" w:hint="eastAsia"/>
                <w:sz w:val="22"/>
              </w:rPr>
              <w:t>]</w:t>
            </w:r>
            <w:r w:rsidR="00C220F0">
              <w:rPr>
                <w:rFonts w:eastAsia="SimSun" w:hint="eastAsia"/>
                <w:sz w:val="22"/>
              </w:rPr>
              <w:t xml:space="preserve"> </w:t>
            </w:r>
          </w:p>
        </w:tc>
      </w:tr>
      <w:tr w:rsidR="00BC3DA4" w:rsidRPr="00121C70" w:rsidTr="009A7309">
        <w:tc>
          <w:tcPr>
            <w:tcW w:w="2786" w:type="dxa"/>
          </w:tcPr>
          <w:p w:rsidR="00BC3DA4" w:rsidRPr="00121C70" w:rsidRDefault="00BC3DA4" w:rsidP="0067643C">
            <w:pPr>
              <w:jc w:val="left"/>
              <w:rPr>
                <w:rFonts w:eastAsia="SimSun"/>
                <w:sz w:val="22"/>
              </w:rPr>
            </w:pPr>
          </w:p>
        </w:tc>
        <w:tc>
          <w:tcPr>
            <w:tcW w:w="5576" w:type="dxa"/>
          </w:tcPr>
          <w:p w:rsidR="00BC3DA4" w:rsidRPr="00121C70" w:rsidRDefault="009D4F6F" w:rsidP="009D4F6F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eastAsia="SimSun"/>
                <w:sz w:val="22"/>
              </w:rPr>
            </w:pPr>
            <w:r w:rsidRPr="00121C70">
              <w:rPr>
                <w:rFonts w:eastAsia="SimSun" w:hint="eastAsia"/>
                <w:sz w:val="22"/>
              </w:rPr>
              <w:t>Get Repair Log, then display</w:t>
            </w:r>
          </w:p>
          <w:p w:rsidR="00EA2457" w:rsidRPr="00121C70" w:rsidRDefault="00EA2457" w:rsidP="00A47B38">
            <w:pPr>
              <w:pStyle w:val="a7"/>
              <w:ind w:left="360" w:firstLineChars="0" w:firstLine="0"/>
              <w:jc w:val="left"/>
              <w:rPr>
                <w:rFonts w:eastAsia="SimSun"/>
                <w:sz w:val="22"/>
                <w:lang w:eastAsia="zh-TW"/>
              </w:rPr>
            </w:pPr>
          </w:p>
        </w:tc>
      </w:tr>
      <w:tr w:rsidR="00BC3DA4" w:rsidRPr="00121C70" w:rsidTr="009A7309">
        <w:tc>
          <w:tcPr>
            <w:tcW w:w="2786" w:type="dxa"/>
          </w:tcPr>
          <w:p w:rsidR="00BC3DA4" w:rsidRPr="00121C70" w:rsidRDefault="00BC3DA4" w:rsidP="0067643C">
            <w:pPr>
              <w:jc w:val="left"/>
              <w:rPr>
                <w:rFonts w:eastAsia="SimSun"/>
                <w:sz w:val="22"/>
                <w:lang w:eastAsia="zh-TW"/>
              </w:rPr>
            </w:pPr>
          </w:p>
        </w:tc>
        <w:tc>
          <w:tcPr>
            <w:tcW w:w="5576" w:type="dxa"/>
          </w:tcPr>
          <w:p w:rsidR="00BC3DA4" w:rsidRPr="00121C70" w:rsidRDefault="00BC3DA4" w:rsidP="004253B2">
            <w:pPr>
              <w:jc w:val="left"/>
              <w:rPr>
                <w:rFonts w:eastAsia="SimSun"/>
                <w:sz w:val="22"/>
                <w:lang w:eastAsia="zh-TW"/>
              </w:rPr>
            </w:pPr>
          </w:p>
        </w:tc>
      </w:tr>
      <w:tr w:rsidR="00363BD9" w:rsidRPr="00121C70" w:rsidTr="009A7309">
        <w:tc>
          <w:tcPr>
            <w:tcW w:w="2786" w:type="dxa"/>
          </w:tcPr>
          <w:p w:rsidR="00363BD9" w:rsidRPr="00121C70" w:rsidRDefault="00363BD9" w:rsidP="002C144A">
            <w:pPr>
              <w:jc w:val="left"/>
              <w:rPr>
                <w:rFonts w:eastAsia="SimSun"/>
                <w:sz w:val="22"/>
                <w:lang w:eastAsia="zh-TW"/>
              </w:rPr>
            </w:pPr>
          </w:p>
        </w:tc>
        <w:tc>
          <w:tcPr>
            <w:tcW w:w="5576" w:type="dxa"/>
          </w:tcPr>
          <w:p w:rsidR="00363BD9" w:rsidRPr="00121C70" w:rsidRDefault="00363BD9" w:rsidP="00363BD9">
            <w:pPr>
              <w:jc w:val="left"/>
              <w:rPr>
                <w:rFonts w:eastAsia="SimSun"/>
                <w:sz w:val="22"/>
                <w:lang w:eastAsia="zh-TW"/>
              </w:rPr>
            </w:pPr>
          </w:p>
        </w:tc>
      </w:tr>
    </w:tbl>
    <w:p w:rsidR="00545D4F" w:rsidRDefault="00545D4F" w:rsidP="002451E9">
      <w:pPr>
        <w:ind w:firstLineChars="200" w:firstLine="420"/>
        <w:jc w:val="left"/>
        <w:rPr>
          <w:lang w:eastAsia="zh-TW"/>
        </w:rPr>
      </w:pPr>
    </w:p>
    <w:p w:rsidR="002451E9" w:rsidRDefault="002451E9" w:rsidP="00A00E0F">
      <w:pPr>
        <w:ind w:firstLineChars="200" w:firstLine="420"/>
        <w:jc w:val="left"/>
        <w:rPr>
          <w:lang w:eastAsia="zh-TW"/>
        </w:rPr>
      </w:pPr>
    </w:p>
    <w:p w:rsidR="00082077" w:rsidRPr="00A8187C" w:rsidRDefault="00082077" w:rsidP="003E564F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业务规则</w:t>
      </w:r>
    </w:p>
    <w:p w:rsidR="00082077" w:rsidRDefault="00082077" w:rsidP="00A00E0F">
      <w:pPr>
        <w:ind w:firstLineChars="200" w:firstLine="420"/>
        <w:jc w:val="left"/>
        <w:rPr>
          <w:rFonts w:eastAsia="SimSun"/>
        </w:rPr>
      </w:pPr>
    </w:p>
    <w:tbl>
      <w:tblPr>
        <w:tblStyle w:val="a9"/>
        <w:tblW w:w="0" w:type="auto"/>
        <w:tblLayout w:type="fixed"/>
        <w:tblLook w:val="04A0"/>
      </w:tblPr>
      <w:tblGrid>
        <w:gridCol w:w="2786"/>
        <w:gridCol w:w="5576"/>
      </w:tblGrid>
      <w:tr w:rsidR="007A2F7F" w:rsidRPr="00121C70" w:rsidTr="007162CE">
        <w:tc>
          <w:tcPr>
            <w:tcW w:w="2786" w:type="dxa"/>
            <w:shd w:val="clear" w:color="auto" w:fill="92D050"/>
          </w:tcPr>
          <w:p w:rsidR="007A2F7F" w:rsidRPr="00121C70" w:rsidRDefault="007A2F7F" w:rsidP="009A7309">
            <w:pPr>
              <w:jc w:val="left"/>
              <w:rPr>
                <w:rFonts w:eastAsia="SimSun"/>
                <w:b/>
                <w:sz w:val="22"/>
              </w:rPr>
            </w:pPr>
            <w:r w:rsidRPr="00121C70">
              <w:rPr>
                <w:rFonts w:eastAsia="SimSun" w:hint="eastAsia"/>
                <w:b/>
                <w:sz w:val="22"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7A2F7F" w:rsidRPr="00121C70" w:rsidRDefault="007A2F7F" w:rsidP="009A7309">
            <w:pPr>
              <w:jc w:val="left"/>
              <w:rPr>
                <w:rFonts w:eastAsia="SimSun"/>
                <w:b/>
                <w:sz w:val="22"/>
              </w:rPr>
            </w:pPr>
            <w:r w:rsidRPr="00121C70">
              <w:rPr>
                <w:rFonts w:eastAsia="SimSun" w:hint="eastAsia"/>
                <w:b/>
                <w:sz w:val="22"/>
              </w:rPr>
              <w:t>Rule</w:t>
            </w:r>
          </w:p>
        </w:tc>
      </w:tr>
      <w:tr w:rsidR="00785035" w:rsidRPr="00121C70" w:rsidTr="007162CE">
        <w:tc>
          <w:tcPr>
            <w:tcW w:w="2786" w:type="dxa"/>
          </w:tcPr>
          <w:p w:rsidR="00785035" w:rsidRPr="00121C70" w:rsidRDefault="00275AD8" w:rsidP="00F01FCB">
            <w:pPr>
              <w:jc w:val="left"/>
              <w:rPr>
                <w:rFonts w:eastAsia="SimSun"/>
                <w:sz w:val="22"/>
              </w:rPr>
            </w:pPr>
            <w:del w:id="130" w:author="Gao, Guan-Wei (高貫偉 ITC)" w:date="2012-07-31T13:59:00Z">
              <w:r w:rsidDel="00B33D8B">
                <w:rPr>
                  <w:rFonts w:eastAsia="SimSun" w:hint="eastAsia"/>
                  <w:sz w:val="22"/>
                </w:rPr>
                <w:delText>3</w:delText>
              </w:r>
            </w:del>
            <w:ins w:id="131" w:author="Gao, Guan-Wei (高貫偉 ITC)" w:date="2012-07-31T13:59:00Z">
              <w:r w:rsidR="00B33D8B">
                <w:rPr>
                  <w:rFonts w:eastAsia="SimSun" w:hint="eastAsia"/>
                  <w:sz w:val="22"/>
                </w:rPr>
                <w:t>4</w:t>
              </w:r>
            </w:ins>
            <w:r w:rsidR="00785035" w:rsidRPr="00121C70">
              <w:rPr>
                <w:rFonts w:eastAsia="SimSun" w:hint="eastAsia"/>
                <w:sz w:val="22"/>
              </w:rPr>
              <w:t xml:space="preserve">. Get Repair Log by </w:t>
            </w:r>
            <w:proofErr w:type="spellStart"/>
            <w:r w:rsidR="00F01FCB">
              <w:rPr>
                <w:rFonts w:eastAsia="SimSun" w:hint="eastAsia"/>
                <w:sz w:val="22"/>
              </w:rPr>
              <w:t>ProdId</w:t>
            </w:r>
            <w:proofErr w:type="spellEnd"/>
          </w:p>
        </w:tc>
        <w:tc>
          <w:tcPr>
            <w:tcW w:w="5576" w:type="dxa"/>
          </w:tcPr>
          <w:p w:rsidR="00A47B38" w:rsidRDefault="00A47B38" w:rsidP="00A47B38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初次进入</w:t>
            </w:r>
            <w:r>
              <w:rPr>
                <w:rFonts w:hint="eastAsia"/>
              </w:rPr>
              <w:t xml:space="preserve">Repair </w:t>
            </w:r>
            <w:r>
              <w:rPr>
                <w:rFonts w:hint="eastAsia"/>
              </w:rPr>
              <w:t>的时候，需要基于</w:t>
            </w:r>
            <w:r>
              <w:rPr>
                <w:rFonts w:hint="eastAsia"/>
              </w:rPr>
              <w:t xml:space="preserve">Test Log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Repair Record</w:t>
            </w:r>
          </w:p>
          <w:p w:rsidR="00A47B38" w:rsidRDefault="00A47B38" w:rsidP="00A47B38">
            <w:pPr>
              <w:jc w:val="left"/>
            </w:pPr>
            <w:r>
              <w:rPr>
                <w:rFonts w:hint="eastAsia"/>
              </w:rPr>
              <w:t>参考下列</w:t>
            </w:r>
            <w:r>
              <w:rPr>
                <w:rFonts w:hint="eastAsia"/>
              </w:rPr>
              <w:t>Tables:</w:t>
            </w:r>
          </w:p>
          <w:p w:rsidR="00A47B38" w:rsidRDefault="00A47B38" w:rsidP="00A47B38">
            <w:pPr>
              <w:pStyle w:val="a7"/>
              <w:numPr>
                <w:ilvl w:val="0"/>
                <w:numId w:val="3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ProductTestLog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ProductTestLog_DefectInfo</w:t>
            </w:r>
            <w:proofErr w:type="spellEnd"/>
          </w:p>
          <w:p w:rsidR="00A47B38" w:rsidRDefault="00A47B38" w:rsidP="00A47B38">
            <w:pPr>
              <w:pStyle w:val="a7"/>
              <w:numPr>
                <w:ilvl w:val="0"/>
                <w:numId w:val="3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Product</w:t>
            </w:r>
            <w:r w:rsidRPr="003915E4">
              <w:t>Repair</w:t>
            </w:r>
            <w:proofErr w:type="spellEnd"/>
            <w:r w:rsidRPr="003915E4">
              <w:t>/</w:t>
            </w:r>
            <w:proofErr w:type="spellStart"/>
            <w:r w:rsidRPr="003915E4">
              <w:t>P</w:t>
            </w:r>
            <w:r>
              <w:rPr>
                <w:rFonts w:hint="eastAsia"/>
              </w:rPr>
              <w:t>roduct</w:t>
            </w:r>
            <w:r w:rsidRPr="003915E4">
              <w:t>Repair_DefectInfo</w:t>
            </w:r>
            <w:proofErr w:type="spellEnd"/>
            <w:r>
              <w:rPr>
                <w:rFonts w:hint="eastAsia"/>
              </w:rPr>
              <w:t>(Mark</w:t>
            </w:r>
            <w:r>
              <w:rPr>
                <w:rFonts w:hint="eastAsia"/>
              </w:rPr>
              <w:t>缺省为</w:t>
            </w:r>
            <w:r>
              <w:rPr>
                <w:rFonts w:hint="eastAsia"/>
              </w:rPr>
              <w:t>0)</w:t>
            </w:r>
          </w:p>
          <w:p w:rsidR="00100A61" w:rsidRDefault="00100A61" w:rsidP="00100A61">
            <w:pPr>
              <w:jc w:val="left"/>
            </w:pPr>
            <w:r>
              <w:rPr>
                <w:rFonts w:hint="eastAsia"/>
              </w:rPr>
              <w:t>其中</w:t>
            </w:r>
            <w:proofErr w:type="spellStart"/>
            <w:r w:rsidRPr="009E53DD">
              <w:rPr>
                <w:rFonts w:hint="eastAsia"/>
                <w:color w:val="FF0000"/>
              </w:rPr>
              <w:t>Product</w:t>
            </w:r>
            <w:r w:rsidRPr="009E53DD">
              <w:rPr>
                <w:color w:val="FF0000"/>
              </w:rPr>
              <w:t>Repair</w:t>
            </w:r>
            <w:proofErr w:type="spellEnd"/>
            <w:r w:rsidRPr="009E53DD">
              <w:rPr>
                <w:rFonts w:hint="eastAsia"/>
                <w:color w:val="FF0000"/>
              </w:rPr>
              <w:t xml:space="preserve"> .</w:t>
            </w:r>
            <w:proofErr w:type="spellStart"/>
            <w:r w:rsidRPr="009E53DD">
              <w:rPr>
                <w:rFonts w:hint="eastAsia"/>
                <w:color w:val="FF0000"/>
              </w:rPr>
              <w:t>logID</w:t>
            </w:r>
            <w:proofErr w:type="spellEnd"/>
            <w:r>
              <w:rPr>
                <w:rFonts w:hint="eastAsia"/>
              </w:rPr>
              <w:t>=ProductLog.ID</w:t>
            </w:r>
          </w:p>
          <w:p w:rsidR="00100A61" w:rsidRDefault="00100A61" w:rsidP="00100A61">
            <w:pPr>
              <w:jc w:val="left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>=</w:t>
            </w:r>
            <w:r>
              <w:rPr>
                <w:rFonts w:ascii="Times New Roman" w:hAnsi="Times New Roman" w:cs="Times New Roman" w:hint="eastAsia"/>
                <w:highlight w:val="yellow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PrdID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and Status=0 Order By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Cdt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Desc</w:t>
            </w:r>
            <w:proofErr w:type="spellEnd"/>
            <w:r>
              <w:rPr>
                <w:rFonts w:hint="eastAsia"/>
              </w:rPr>
              <w:t>最近的一条</w:t>
            </w:r>
            <w:r>
              <w:rPr>
                <w:rFonts w:hint="eastAsia"/>
              </w:rPr>
              <w:t>log)</w:t>
            </w:r>
          </w:p>
          <w:p w:rsidR="00A47B38" w:rsidRDefault="00A47B38" w:rsidP="00A47B38">
            <w:pPr>
              <w:jc w:val="left"/>
            </w:pPr>
          </w:p>
          <w:p w:rsidR="00A47B38" w:rsidRDefault="00A47B38" w:rsidP="00A47B38">
            <w:pPr>
              <w:jc w:val="left"/>
            </w:pPr>
            <w:r>
              <w:rPr>
                <w:rFonts w:hint="eastAsia"/>
              </w:rPr>
              <w:t xml:space="preserve">2. Get Repair Log by 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</w:p>
          <w:p w:rsidR="00A47B38" w:rsidRDefault="00A47B38" w:rsidP="00A47B38">
            <w:pPr>
              <w:jc w:val="left"/>
            </w:pPr>
            <w:r>
              <w:rPr>
                <w:rFonts w:hint="eastAsia"/>
              </w:rPr>
              <w:t>仅需获取尚未维修完毕的记录（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Product</w:t>
            </w:r>
            <w:r w:rsidRPr="003915E4">
              <w:t>Repair</w:t>
            </w:r>
            <w:proofErr w:type="spellEnd"/>
            <w:r>
              <w:rPr>
                <w:rFonts w:hint="eastAsia"/>
              </w:rPr>
              <w:t xml:space="preserve">].Status = 0 </w:t>
            </w:r>
            <w:r>
              <w:rPr>
                <w:rFonts w:hint="eastAsia"/>
              </w:rPr>
              <w:t>及其相关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Product</w:t>
            </w:r>
            <w:r w:rsidRPr="003915E4">
              <w:t>Repair</w:t>
            </w:r>
            <w:proofErr w:type="spellEnd"/>
            <w:r>
              <w:rPr>
                <w:rFonts w:hint="eastAsia"/>
              </w:rPr>
              <w:t xml:space="preserve"> _</w:t>
            </w:r>
            <w:proofErr w:type="spellStart"/>
            <w:r>
              <w:rPr>
                <w:rFonts w:hint="eastAsia"/>
              </w:rPr>
              <w:t>DefectInfo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记录）</w:t>
            </w:r>
          </w:p>
          <w:p w:rsidR="00960446" w:rsidRDefault="00960446" w:rsidP="00960446">
            <w:pPr>
              <w:jc w:val="left"/>
              <w:rPr>
                <w:color w:val="FF0000"/>
                <w:sz w:val="22"/>
              </w:rPr>
            </w:pPr>
          </w:p>
          <w:p w:rsidR="006B592F" w:rsidRDefault="006B592F" w:rsidP="00960446">
            <w:pPr>
              <w:jc w:val="left"/>
              <w:rPr>
                <w:ins w:id="132" w:author="Gao, Guan-Wei (高貫偉 ITC)" w:date="2012-07-31T13:59:00Z"/>
                <w:rFonts w:eastAsia="SimSun"/>
                <w:color w:val="FF0000"/>
                <w:sz w:val="22"/>
              </w:rPr>
            </w:pPr>
            <w:proofErr w:type="spellStart"/>
            <w:r>
              <w:rPr>
                <w:rFonts w:hint="eastAsia"/>
                <w:color w:val="FF0000"/>
                <w:sz w:val="22"/>
              </w:rPr>
              <w:t>PdLine</w:t>
            </w:r>
            <w:proofErr w:type="spellEnd"/>
            <w:r>
              <w:rPr>
                <w:rFonts w:hint="eastAsia"/>
                <w:color w:val="FF0000"/>
                <w:sz w:val="22"/>
              </w:rPr>
              <w:t>和</w:t>
            </w:r>
            <w:proofErr w:type="spellStart"/>
            <w:r>
              <w:rPr>
                <w:rFonts w:hint="eastAsia"/>
                <w:color w:val="FF0000"/>
                <w:sz w:val="22"/>
              </w:rPr>
              <w:t>TestStation</w:t>
            </w:r>
            <w:proofErr w:type="spellEnd"/>
            <w:r>
              <w:rPr>
                <w:rFonts w:hint="eastAsia"/>
                <w:color w:val="FF0000"/>
                <w:sz w:val="22"/>
              </w:rPr>
              <w:t>在</w:t>
            </w:r>
            <w:r>
              <w:rPr>
                <w:rFonts w:hint="eastAsia"/>
                <w:color w:val="FF0000"/>
                <w:sz w:val="22"/>
              </w:rPr>
              <w:t>Repair</w:t>
            </w:r>
            <w:r>
              <w:rPr>
                <w:rFonts w:hint="eastAsia"/>
                <w:color w:val="FF0000"/>
                <w:sz w:val="22"/>
              </w:rPr>
              <w:t>主界面显示</w:t>
            </w:r>
          </w:p>
          <w:p w:rsidR="00B33D8B" w:rsidRPr="00C30714" w:rsidRDefault="001F658F" w:rsidP="00960446">
            <w:pPr>
              <w:jc w:val="left"/>
              <w:rPr>
                <w:ins w:id="133" w:author="Gao, Guan-Wei (高貫偉 ITC)" w:date="2012-07-31T14:23:00Z"/>
                <w:rFonts w:eastAsia="SimSun"/>
                <w:sz w:val="22"/>
                <w:highlight w:val="darkYellow"/>
                <w:rPrChange w:id="134" w:author="Gao, Guan-Wei (高貫偉 ITC)" w:date="2012-07-31T15:21:00Z">
                  <w:rPr>
                    <w:ins w:id="135" w:author="Gao, Guan-Wei (高貫偉 ITC)" w:date="2012-07-31T14:23:00Z"/>
                    <w:rFonts w:eastAsia="SimSun"/>
                    <w:color w:val="FF0000"/>
                    <w:sz w:val="22"/>
                  </w:rPr>
                </w:rPrChange>
              </w:rPr>
            </w:pPr>
            <w:ins w:id="136" w:author="Gao, Guan-Wei (高貫偉 ITC)" w:date="2012-07-31T13:59:00Z">
              <w:r w:rsidRPr="001F658F">
                <w:rPr>
                  <w:rFonts w:eastAsia="SimSun"/>
                  <w:sz w:val="22"/>
                  <w:highlight w:val="darkYellow"/>
                  <w:rPrChange w:id="137" w:author="Gao, Guan-Wei (高貫偉 ITC)" w:date="2012-07-31T15:21:00Z">
                    <w:rPr>
                      <w:rFonts w:eastAsia="SimSun"/>
                      <w:color w:val="FF0000"/>
                      <w:sz w:val="22"/>
                      <w:u w:val="single"/>
                    </w:rPr>
                  </w:rPrChange>
                </w:rPr>
                <w:t>Model</w:t>
              </w:r>
              <w:r w:rsidRPr="001F658F">
                <w:rPr>
                  <w:rFonts w:eastAsia="SimSun" w:hint="eastAsia"/>
                  <w:sz w:val="22"/>
                  <w:highlight w:val="darkYellow"/>
                  <w:rPrChange w:id="138" w:author="Gao, Guan-Wei (高貫偉 ITC)" w:date="2012-07-31T15:21:00Z">
                    <w:rPr>
                      <w:rFonts w:eastAsia="SimSun" w:hint="eastAsia"/>
                      <w:color w:val="FF0000"/>
                      <w:sz w:val="22"/>
                      <w:u w:val="single"/>
                    </w:rPr>
                  </w:rPrChange>
                </w:rPr>
                <w:t>：</w:t>
              </w:r>
              <w:proofErr w:type="spellStart"/>
              <w:r w:rsidRPr="001F658F">
                <w:rPr>
                  <w:rFonts w:eastAsia="SimSun"/>
                  <w:sz w:val="22"/>
                  <w:highlight w:val="darkYellow"/>
                  <w:rPrChange w:id="139" w:author="Gao, Guan-Wei (高貫偉 ITC)" w:date="2012-07-31T15:21:00Z">
                    <w:rPr>
                      <w:rFonts w:eastAsia="SimSun"/>
                      <w:color w:val="FF0000"/>
                      <w:sz w:val="22"/>
                      <w:u w:val="single"/>
                    </w:rPr>
                  </w:rPrChange>
                </w:rPr>
                <w:t>Product.Model</w:t>
              </w:r>
            </w:ins>
            <w:proofErr w:type="spellEnd"/>
          </w:p>
          <w:p w:rsidR="00320375" w:rsidRPr="00C30714" w:rsidRDefault="001F658F" w:rsidP="00960446">
            <w:pPr>
              <w:jc w:val="left"/>
              <w:rPr>
                <w:ins w:id="140" w:author="Gao, Guan-Wei (高貫偉 ITC)" w:date="2012-07-31T14:23:00Z"/>
                <w:rFonts w:eastAsia="SimSun"/>
                <w:sz w:val="22"/>
                <w:highlight w:val="darkYellow"/>
                <w:rPrChange w:id="141" w:author="Gao, Guan-Wei (高貫偉 ITC)" w:date="2012-07-31T15:21:00Z">
                  <w:rPr>
                    <w:ins w:id="142" w:author="Gao, Guan-Wei (高貫偉 ITC)" w:date="2012-07-31T14:23:00Z"/>
                    <w:rFonts w:eastAsia="SimSun"/>
                    <w:color w:val="FF0000"/>
                    <w:sz w:val="22"/>
                  </w:rPr>
                </w:rPrChange>
              </w:rPr>
            </w:pPr>
            <w:ins w:id="143" w:author="Gao, Guan-Wei (高貫偉 ITC)" w:date="2012-07-31T14:23:00Z">
              <w:r w:rsidRPr="001F658F">
                <w:rPr>
                  <w:rFonts w:eastAsia="SimSun"/>
                  <w:sz w:val="22"/>
                  <w:highlight w:val="darkYellow"/>
                  <w:rPrChange w:id="144" w:author="Gao, Guan-Wei (高貫偉 ITC)" w:date="2012-07-31T15:21:00Z">
                    <w:rPr>
                      <w:rFonts w:eastAsia="SimSun"/>
                      <w:color w:val="FF0000"/>
                      <w:sz w:val="22"/>
                      <w:u w:val="single"/>
                    </w:rPr>
                  </w:rPrChange>
                </w:rPr>
                <w:t xml:space="preserve">3. </w:t>
              </w:r>
              <w:r w:rsidRPr="001F658F">
                <w:rPr>
                  <w:rFonts w:eastAsia="SimSun" w:hint="eastAsia"/>
                  <w:sz w:val="22"/>
                  <w:highlight w:val="darkYellow"/>
                  <w:rPrChange w:id="145" w:author="Gao, Guan-Wei (高貫偉 ITC)" w:date="2012-07-31T15:21:00Z">
                    <w:rPr>
                      <w:rFonts w:eastAsia="SimSun" w:hint="eastAsia"/>
                      <w:color w:val="FF0000"/>
                      <w:sz w:val="22"/>
                      <w:u w:val="single"/>
                    </w:rPr>
                  </w:rPrChange>
                </w:rPr>
                <w:t>获取</w:t>
              </w:r>
            </w:ins>
            <w:ins w:id="146" w:author="Gao, Guan-Wei (高貫偉 ITC)" w:date="2012-07-31T15:21:00Z">
              <w:r w:rsidR="00C30714">
                <w:rPr>
                  <w:rFonts w:eastAsia="SimSun" w:hint="eastAsia"/>
                  <w:sz w:val="22"/>
                  <w:highlight w:val="darkYellow"/>
                </w:rPr>
                <w:t xml:space="preserve"> [</w:t>
              </w:r>
            </w:ins>
            <w:proofErr w:type="spellStart"/>
            <w:ins w:id="147" w:author="Gao, Guan-Wei (高貫偉 ITC)" w:date="2012-07-31T14:23:00Z">
              <w:r w:rsidRPr="001F658F">
                <w:rPr>
                  <w:rFonts w:eastAsia="SimSun"/>
                  <w:sz w:val="22"/>
                  <w:highlight w:val="darkYellow"/>
                  <w:rPrChange w:id="148" w:author="Gao, Guan-Wei (高貫偉 ITC)" w:date="2012-07-31T15:21:00Z">
                    <w:rPr>
                      <w:rFonts w:eastAsia="SimSun"/>
                      <w:color w:val="FF0000"/>
                      <w:sz w:val="22"/>
                      <w:u w:val="single"/>
                    </w:rPr>
                  </w:rPrChange>
                </w:rPr>
                <w:t>ReturnStation</w:t>
              </w:r>
            </w:ins>
            <w:proofErr w:type="spellEnd"/>
            <w:ins w:id="149" w:author="Gao, Guan-Wei (高貫偉 ITC)" w:date="2012-07-31T15:21:00Z">
              <w:r w:rsidR="00C30714">
                <w:rPr>
                  <w:rFonts w:eastAsia="SimSun" w:hint="eastAsia"/>
                  <w:sz w:val="22"/>
                  <w:highlight w:val="darkYellow"/>
                </w:rPr>
                <w:t>]</w:t>
              </w:r>
            </w:ins>
          </w:p>
          <w:p w:rsidR="00356743" w:rsidRPr="00C30714" w:rsidRDefault="001F658F" w:rsidP="00356743">
            <w:pPr>
              <w:widowControl/>
              <w:autoSpaceDE w:val="0"/>
              <w:autoSpaceDN w:val="0"/>
              <w:adjustRightInd w:val="0"/>
              <w:jc w:val="left"/>
              <w:rPr>
                <w:ins w:id="150" w:author="Gao, Guan-Wei (高貫偉 ITC)" w:date="2012-07-31T14:54:00Z"/>
                <w:rFonts w:ascii="Courier New" w:hAnsi="Courier New" w:cs="Courier New"/>
                <w:noProof/>
                <w:kern w:val="0"/>
                <w:sz w:val="20"/>
                <w:szCs w:val="20"/>
                <w:highlight w:val="darkYellow"/>
                <w:rPrChange w:id="151" w:author="Gao, Guan-Wei (高貫偉 ITC)" w:date="2012-07-31T15:21:00Z">
                  <w:rPr>
                    <w:ins w:id="152" w:author="Gao, Guan-Wei (高貫偉 ITC)" w:date="2012-07-31T14:54:00Z"/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ins w:id="153" w:author="Gao, Guan-Wei (高貫偉 ITC)" w:date="2012-07-31T14:54:00Z"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darkYellow"/>
                  <w:rPrChange w:id="154" w:author="Gao, Guan-Wei (高貫偉 ITC)" w:date="2012-07-31T15:21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select distinct c.Station + ' ' +c.Descr as Text, c.Station as Value  from ProductRepair a </w:t>
              </w:r>
            </w:ins>
          </w:p>
          <w:p w:rsidR="00356743" w:rsidRPr="00C30714" w:rsidRDefault="001F658F" w:rsidP="00356743">
            <w:pPr>
              <w:widowControl/>
              <w:autoSpaceDE w:val="0"/>
              <w:autoSpaceDN w:val="0"/>
              <w:adjustRightInd w:val="0"/>
              <w:jc w:val="left"/>
              <w:rPr>
                <w:ins w:id="155" w:author="Gao, Guan-Wei (高貫偉 ITC)" w:date="2012-07-31T14:54:00Z"/>
                <w:rFonts w:ascii="Courier New" w:hAnsi="Courier New" w:cs="Courier New"/>
                <w:noProof/>
                <w:kern w:val="0"/>
                <w:sz w:val="20"/>
                <w:szCs w:val="20"/>
                <w:highlight w:val="darkYellow"/>
                <w:rPrChange w:id="156" w:author="Gao, Guan-Wei (高貫偉 ITC)" w:date="2012-07-31T15:21:00Z">
                  <w:rPr>
                    <w:ins w:id="157" w:author="Gao, Guan-Wei (高貫偉 ITC)" w:date="2012-07-31T14:54:00Z"/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ins w:id="158" w:author="Gao, Guan-Wei (高貫偉 ITC)" w:date="2012-07-31T14:54:00Z"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darkYellow"/>
                  <w:rPrChange w:id="159" w:author="Gao, Guan-Wei (高貫偉 ITC)" w:date="2012-07-31T15:21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   inner join ProductRepair_DefectInfo b </w:t>
              </w:r>
            </w:ins>
          </w:p>
          <w:p w:rsidR="00356743" w:rsidRPr="00C30714" w:rsidRDefault="001F658F" w:rsidP="00356743">
            <w:pPr>
              <w:widowControl/>
              <w:autoSpaceDE w:val="0"/>
              <w:autoSpaceDN w:val="0"/>
              <w:adjustRightInd w:val="0"/>
              <w:jc w:val="left"/>
              <w:rPr>
                <w:ins w:id="160" w:author="Gao, Guan-Wei (高貫偉 ITC)" w:date="2012-07-31T14:54:00Z"/>
                <w:rFonts w:ascii="Courier New" w:hAnsi="Courier New" w:cs="Courier New"/>
                <w:noProof/>
                <w:kern w:val="0"/>
                <w:sz w:val="20"/>
                <w:szCs w:val="20"/>
                <w:highlight w:val="darkYellow"/>
                <w:rPrChange w:id="161" w:author="Gao, Guan-Wei (高貫偉 ITC)" w:date="2012-07-31T15:21:00Z">
                  <w:rPr>
                    <w:ins w:id="162" w:author="Gao, Guan-Wei (高貫偉 ITC)" w:date="2012-07-31T14:54:00Z"/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ins w:id="163" w:author="Gao, Guan-Wei (高貫偉 ITC)" w:date="2012-07-31T14:54:00Z"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darkYellow"/>
                  <w:rPrChange w:id="164" w:author="Gao, Guan-Wei (高貫偉 ITC)" w:date="2012-07-31T15:21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   on a.ID = b.ProductRepairID</w:t>
              </w:r>
            </w:ins>
          </w:p>
          <w:p w:rsidR="00356743" w:rsidRPr="00C30714" w:rsidRDefault="001F658F" w:rsidP="00356743">
            <w:pPr>
              <w:widowControl/>
              <w:autoSpaceDE w:val="0"/>
              <w:autoSpaceDN w:val="0"/>
              <w:adjustRightInd w:val="0"/>
              <w:jc w:val="left"/>
              <w:rPr>
                <w:ins w:id="165" w:author="Gao, Guan-Wei (高貫偉 ITC)" w:date="2012-07-31T14:54:00Z"/>
                <w:rFonts w:ascii="Courier New" w:hAnsi="Courier New" w:cs="Courier New"/>
                <w:noProof/>
                <w:kern w:val="0"/>
                <w:sz w:val="20"/>
                <w:szCs w:val="20"/>
                <w:highlight w:val="darkYellow"/>
                <w:rPrChange w:id="166" w:author="Gao, Guan-Wei (高貫偉 ITC)" w:date="2012-07-31T15:21:00Z">
                  <w:rPr>
                    <w:ins w:id="167" w:author="Gao, Guan-Wei (高貫偉 ITC)" w:date="2012-07-31T14:54:00Z"/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ins w:id="168" w:author="Gao, Guan-Wei (高貫偉 ITC)" w:date="2012-07-31T14:54:00Z"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darkYellow"/>
                  <w:rPrChange w:id="169" w:author="Gao, Guan-Wei (高貫偉 ITC)" w:date="2012-07-31T15:21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   left join Station c </w:t>
              </w:r>
            </w:ins>
          </w:p>
          <w:p w:rsidR="00356743" w:rsidRPr="00974E81" w:rsidRDefault="001F658F" w:rsidP="00356743">
            <w:pPr>
              <w:widowControl/>
              <w:autoSpaceDE w:val="0"/>
              <w:autoSpaceDN w:val="0"/>
              <w:adjustRightInd w:val="0"/>
              <w:jc w:val="left"/>
              <w:rPr>
                <w:ins w:id="170" w:author="Gao, Guan-Wei (高貫偉 ITC)" w:date="2012-07-31T14:54:00Z"/>
                <w:rFonts w:ascii="Courier New" w:hAnsi="Courier New" w:cs="Courier New"/>
                <w:noProof/>
                <w:kern w:val="0"/>
                <w:sz w:val="20"/>
                <w:szCs w:val="20"/>
                <w:highlight w:val="darkYellow"/>
                <w:rPrChange w:id="171" w:author="Gao, Guan-Wei (高貫偉 ITC)" w:date="2012-07-31T15:52:00Z">
                  <w:rPr>
                    <w:ins w:id="172" w:author="Gao, Guan-Wei (高貫偉 ITC)" w:date="2012-07-31T14:54:00Z"/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ins w:id="173" w:author="Gao, Guan-Wei (高貫偉 ITC)" w:date="2012-07-31T14:54:00Z"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darkYellow"/>
                  <w:rPrChange w:id="174" w:author="Gao, Guan-Wei (高貫偉 ITC)" w:date="2012-07-31T15:52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   on b.ReturnStn = c.Station</w:t>
              </w:r>
            </w:ins>
          </w:p>
          <w:p w:rsidR="00356743" w:rsidRPr="00974E81" w:rsidRDefault="001F658F" w:rsidP="00356743">
            <w:pPr>
              <w:widowControl/>
              <w:autoSpaceDE w:val="0"/>
              <w:autoSpaceDN w:val="0"/>
              <w:adjustRightInd w:val="0"/>
              <w:jc w:val="left"/>
              <w:rPr>
                <w:ins w:id="175" w:author="Gao, Guan-Wei (高貫偉 ITC)" w:date="2012-07-31T14:54:00Z"/>
                <w:rFonts w:ascii="Courier New" w:hAnsi="Courier New" w:cs="Courier New"/>
                <w:noProof/>
                <w:kern w:val="0"/>
                <w:sz w:val="20"/>
                <w:szCs w:val="20"/>
                <w:highlight w:val="darkYellow"/>
                <w:rPrChange w:id="176" w:author="Gao, Guan-Wei (高貫偉 ITC)" w:date="2012-07-31T15:52:00Z">
                  <w:rPr>
                    <w:ins w:id="177" w:author="Gao, Guan-Wei (高貫偉 ITC)" w:date="2012-07-31T14:54:00Z"/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</w:pPr>
            <w:ins w:id="178" w:author="Gao, Guan-Wei (高貫偉 ITC)" w:date="2012-07-31T14:54:00Z"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darkYellow"/>
                  <w:rPrChange w:id="179" w:author="Gao, Guan-Wei (高貫偉 ITC)" w:date="2012-07-31T15:52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   where a.ProductID = '@Product'</w:t>
              </w:r>
            </w:ins>
          </w:p>
          <w:p w:rsidR="00000000" w:rsidRDefault="001F658F">
            <w:pPr>
              <w:ind w:firstLine="420"/>
              <w:jc w:val="left"/>
              <w:rPr>
                <w:ins w:id="180" w:author="Gao, Guan-Wei (高貫偉 ITC)" w:date="2012-07-31T15:21:00Z"/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darkYellow"/>
                <w:rPrChange w:id="181" w:author="Gao, Guan-Wei (高貫偉 ITC)" w:date="2012-07-31T15:52:00Z">
                  <w:rPr>
                    <w:ins w:id="182" w:author="Gao, Guan-Wei (高貫偉 ITC)" w:date="2012-07-31T15:21:00Z"/>
                    <w:rFonts w:ascii="Courier New" w:eastAsia="SimSun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  <w:pPrChange w:id="183" w:author="Gao, Guan-Wei (高貫偉 ITC)" w:date="2012-07-31T15:21:00Z">
                <w:pPr>
                  <w:jc w:val="left"/>
                </w:pPr>
              </w:pPrChange>
            </w:pPr>
            <w:ins w:id="184" w:author="Gao, Guan-Wei (高貫偉 ITC)" w:date="2012-07-31T14:54:00Z"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darkYellow"/>
                  <w:rPrChange w:id="185" w:author="Gao, Guan-Wei (高貫偉 ITC)" w:date="2012-07-31T15:52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and a.Status = '0'</w:t>
              </w:r>
            </w:ins>
          </w:p>
          <w:p w:rsidR="00000000" w:rsidRDefault="001F658F">
            <w:pPr>
              <w:ind w:firstLine="420"/>
              <w:jc w:val="left"/>
              <w:rPr>
                <w:ins w:id="186" w:author="Gao, Guan-Wei (高貫偉 ITC)" w:date="2012-07-31T15:51:00Z"/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darkYellow"/>
                <w:rPrChange w:id="187" w:author="Gao, Guan-Wei (高貫偉 ITC)" w:date="2012-07-31T15:52:00Z">
                  <w:rPr>
                    <w:ins w:id="188" w:author="Gao, Guan-Wei (高貫偉 ITC)" w:date="2012-07-31T15:51:00Z"/>
                    <w:rFonts w:ascii="Courier New" w:eastAsia="SimSun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pPrChange w:id="189" w:author="Gao, Guan-Wei (高貫偉 ITC)" w:date="2012-07-31T15:51:00Z">
                <w:pPr>
                  <w:jc w:val="left"/>
                </w:pPr>
              </w:pPrChange>
            </w:pPr>
            <w:ins w:id="190" w:author="Gao, Guan-Wei (高貫偉 ITC)" w:date="2012-07-31T15:21:00Z">
              <w:r w:rsidRPr="001F658F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darkYellow"/>
                  <w:rPrChange w:id="191" w:author="Gao, Guan-Wei (高貫偉 ITC)" w:date="2012-07-31T15:52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order by c.Station</w:t>
              </w:r>
            </w:ins>
          </w:p>
          <w:p w:rsidR="008F3F0C" w:rsidRPr="008F3F0C" w:rsidRDefault="001F658F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rPrChange w:id="192" w:author="Gao, Guan-Wei (高貫偉 ITC)" w:date="2012-07-31T15:51:00Z">
                  <w:rPr>
                    <w:color w:val="FF0000"/>
                    <w:sz w:val="22"/>
                  </w:rPr>
                </w:rPrChange>
              </w:rPr>
            </w:pPr>
            <w:ins w:id="193" w:author="Gao, Guan-Wei (高貫偉 ITC)" w:date="2012-07-31T15:51:00Z">
              <w:r w:rsidRPr="001F658F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  <w:highlight w:val="darkYellow"/>
                  <w:rPrChange w:id="194" w:author="Gao, Guan-Wei (高貫偉 ITC)" w:date="2012-07-31T15:52:00Z">
                    <w:rPr>
                      <w:rFonts w:ascii="Courier New" w:eastAsia="SimSun" w:hAnsi="Courier New" w:cs="Courier New" w:hint="eastAsia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若</w:t>
              </w:r>
            </w:ins>
            <w:ins w:id="195" w:author="Gao, Guan-Wei (高貫偉 ITC)" w:date="2012-07-31T15:52:00Z">
              <w:r w:rsidRPr="001F658F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darkYellow"/>
                  <w:rPrChange w:id="196" w:author="Gao, Guan-Wei (高貫偉 ITC)" w:date="2012-07-31T15:52:00Z">
                    <w:rPr>
                      <w:rFonts w:ascii="Courier New" w:eastAsia="SimSun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[Return Station]</w:t>
              </w:r>
              <w:r w:rsidRPr="001F658F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  <w:highlight w:val="darkYellow"/>
                  <w:rPrChange w:id="197" w:author="Gao, Guan-Wei (高貫偉 ITC)" w:date="2012-07-31T15:52:00Z">
                    <w:rPr>
                      <w:rFonts w:ascii="Courier New" w:eastAsia="SimSun" w:hAnsi="Courier New" w:cs="Courier New" w:hint="eastAsia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存在且只存在一条非空记录，则自动选择该记录</w:t>
              </w:r>
            </w:ins>
          </w:p>
        </w:tc>
      </w:tr>
      <w:tr w:rsidR="00BA49F4" w:rsidRPr="00121C70" w:rsidTr="007162CE">
        <w:tc>
          <w:tcPr>
            <w:tcW w:w="2786" w:type="dxa"/>
          </w:tcPr>
          <w:p w:rsidR="0032151A" w:rsidRPr="00121C70" w:rsidRDefault="006D54B1" w:rsidP="0032151A">
            <w:pPr>
              <w:jc w:val="left"/>
              <w:rPr>
                <w:rFonts w:eastAsia="SimSun"/>
                <w:sz w:val="22"/>
              </w:rPr>
            </w:pPr>
            <w:r w:rsidRPr="00121C70">
              <w:rPr>
                <w:rFonts w:eastAsia="SimSun" w:hint="eastAsia"/>
                <w:sz w:val="22"/>
              </w:rPr>
              <w:t>4</w:t>
            </w:r>
            <w:r w:rsidR="00BA49F4" w:rsidRPr="00121C70">
              <w:rPr>
                <w:rFonts w:eastAsia="SimSun" w:hint="eastAsia"/>
                <w:sz w:val="22"/>
              </w:rPr>
              <w:t>.1 Display Items of Repair Log</w:t>
            </w:r>
          </w:p>
        </w:tc>
        <w:tc>
          <w:tcPr>
            <w:tcW w:w="5576" w:type="dxa"/>
          </w:tcPr>
          <w:tbl>
            <w:tblPr>
              <w:tblStyle w:val="a9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32151A" w:rsidRPr="00121C70" w:rsidTr="0015123D">
              <w:tc>
                <w:tcPr>
                  <w:tcW w:w="1562" w:type="dxa"/>
                  <w:shd w:val="clear" w:color="auto" w:fill="C4BC96" w:themeFill="background2" w:themeFillShade="BF"/>
                </w:tcPr>
                <w:p w:rsidR="0032151A" w:rsidRPr="00121C70" w:rsidRDefault="0032151A" w:rsidP="0015123D">
                  <w:pPr>
                    <w:jc w:val="left"/>
                    <w:rPr>
                      <w:rFonts w:eastAsia="SimSun"/>
                      <w:sz w:val="22"/>
                    </w:rPr>
                  </w:pPr>
                  <w:r w:rsidRPr="00121C70">
                    <w:rPr>
                      <w:rFonts w:eastAsia="SimSun" w:hint="eastAsia"/>
                      <w:sz w:val="22"/>
                    </w:rPr>
                    <w:t>Display Name</w:t>
                  </w:r>
                </w:p>
              </w:tc>
              <w:tc>
                <w:tcPr>
                  <w:tcW w:w="3741" w:type="dxa"/>
                  <w:shd w:val="clear" w:color="auto" w:fill="C4BC96" w:themeFill="background2" w:themeFillShade="BF"/>
                </w:tcPr>
                <w:p w:rsidR="0032151A" w:rsidRPr="00121C70" w:rsidRDefault="0032151A" w:rsidP="0015123D">
                  <w:pPr>
                    <w:jc w:val="left"/>
                    <w:rPr>
                      <w:rFonts w:eastAsia="SimSun"/>
                      <w:sz w:val="22"/>
                    </w:rPr>
                  </w:pPr>
                  <w:r w:rsidRPr="00121C70">
                    <w:rPr>
                      <w:rFonts w:eastAsia="SimSun" w:hint="eastAsia"/>
                      <w:sz w:val="22"/>
                    </w:rPr>
                    <w:t>Definition</w:t>
                  </w:r>
                </w:p>
              </w:tc>
            </w:tr>
            <w:tr w:rsidR="00327475" w:rsidRPr="00121C70" w:rsidTr="0015123D">
              <w:tc>
                <w:tcPr>
                  <w:tcW w:w="1562" w:type="dxa"/>
                </w:tcPr>
                <w:p w:rsidR="00327475" w:rsidRDefault="00327475" w:rsidP="00C83230">
                  <w:pPr>
                    <w:jc w:val="left"/>
                    <w:rPr>
                      <w:rFonts w:eastAsia="SimSun"/>
                    </w:rPr>
                  </w:pPr>
                  <w:r w:rsidRPr="0032151A">
                    <w:rPr>
                      <w:rFonts w:eastAsia="SimSun"/>
                    </w:rPr>
                    <w:t>Defect</w:t>
                  </w:r>
                </w:p>
              </w:tc>
              <w:tc>
                <w:tcPr>
                  <w:tcW w:w="3741" w:type="dxa"/>
                </w:tcPr>
                <w:p w:rsidR="00327475" w:rsidRDefault="00327475" w:rsidP="00C83230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hint="eastAsia"/>
                    </w:rPr>
                    <w:t>Product</w:t>
                  </w:r>
                  <w:r w:rsidRPr="003915E4">
                    <w:t>Repair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_DefectInfo</w:t>
                  </w:r>
                  <w:proofErr w:type="spellEnd"/>
                  <w:r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Defect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CodeID</w:t>
                  </w:r>
                  <w:r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+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</w:t>
                  </w:r>
                  <w:r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</w:t>
                  </w:r>
                  <w:r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+ </w:t>
                  </w:r>
                  <w:r w:rsidRPr="00D43DEF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GetData..[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DefectCode</w:t>
                  </w:r>
                  <w:r w:rsidRPr="00D43DEF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Descr </w:t>
                  </w:r>
                </w:p>
                <w:p w:rsidR="00327475" w:rsidRDefault="00327475" w:rsidP="00C83230">
                  <w:pPr>
                    <w:jc w:val="left"/>
                    <w:rPr>
                      <w:rFonts w:ascii="Courier New" w:hAnsi="Courier New" w:cs="Courier New"/>
                      <w:b/>
                      <w:noProof/>
                      <w:kern w:val="0"/>
                      <w:sz w:val="20"/>
                      <w:szCs w:val="20"/>
                      <w:u w:val="single"/>
                    </w:rPr>
                  </w:pPr>
                </w:p>
                <w:p w:rsidR="00AA1BF4" w:rsidRPr="006F6541" w:rsidRDefault="00AA1BF4" w:rsidP="00AA1BF4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</w:p>
                <w:p w:rsidR="00AA1BF4" w:rsidRDefault="00AA1BF4" w:rsidP="00AA1BF4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447940">
                    <w:rPr>
                      <w:rFonts w:ascii="Courier New" w:hAnsi="Courier New" w:cs="Courier New" w:hint="eastAsia"/>
                      <w:b/>
                      <w:noProof/>
                      <w:kern w:val="0"/>
                      <w:sz w:val="20"/>
                      <w:szCs w:val="20"/>
                      <w:u w:val="single"/>
                    </w:rPr>
                    <w:t>Note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：</w:t>
                  </w:r>
                </w:p>
                <w:p w:rsidR="00327475" w:rsidRDefault="00AA1BF4" w:rsidP="00691119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r w:rsidR="00691119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DefectCode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].Type = 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‘</w:t>
                  </w:r>
                  <w:r w:rsidR="00691119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PRD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’</w:t>
                  </w:r>
                </w:p>
              </w:tc>
            </w:tr>
            <w:tr w:rsidR="00327475" w:rsidRPr="00121C70" w:rsidTr="0015123D">
              <w:tc>
                <w:tcPr>
                  <w:tcW w:w="1562" w:type="dxa"/>
                </w:tcPr>
                <w:p w:rsidR="00327475" w:rsidRDefault="00327475" w:rsidP="00C83230">
                  <w:pPr>
                    <w:jc w:val="left"/>
                    <w:rPr>
                      <w:rFonts w:eastAsia="SimSun"/>
                    </w:rPr>
                  </w:pPr>
                  <w:r w:rsidRPr="0032151A">
                    <w:rPr>
                      <w:rFonts w:eastAsia="SimSun"/>
                    </w:rPr>
                    <w:t>Cause</w:t>
                  </w:r>
                </w:p>
              </w:tc>
              <w:tc>
                <w:tcPr>
                  <w:tcW w:w="3741" w:type="dxa"/>
                </w:tcPr>
                <w:p w:rsidR="00327475" w:rsidRDefault="00327475" w:rsidP="00C83230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hint="eastAsia"/>
                    </w:rPr>
                    <w:t>Product</w:t>
                  </w:r>
                  <w:r w:rsidRPr="003915E4">
                    <w:t>Repair</w:t>
                  </w:r>
                  <w:proofErr w:type="spellEnd"/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_DefectInfo</w:t>
                  </w:r>
                  <w:r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Code + 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‘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‘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+ GetData..[DefectInfo].Description</w:t>
                  </w:r>
                </w:p>
                <w:p w:rsidR="00327475" w:rsidRPr="006F6541" w:rsidRDefault="00327475" w:rsidP="00C83230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</w:p>
                <w:p w:rsidR="00327475" w:rsidRDefault="00327475" w:rsidP="00C83230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447940">
                    <w:rPr>
                      <w:rFonts w:ascii="Courier New" w:hAnsi="Courier New" w:cs="Courier New" w:hint="eastAsia"/>
                      <w:b/>
                      <w:noProof/>
                      <w:kern w:val="0"/>
                      <w:sz w:val="20"/>
                      <w:szCs w:val="20"/>
                      <w:u w:val="single"/>
                    </w:rPr>
                    <w:t>Note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：</w:t>
                  </w:r>
                </w:p>
                <w:p w:rsidR="00327475" w:rsidRDefault="00327475" w:rsidP="00C83230">
                  <w:pPr>
                    <w:jc w:val="left"/>
                    <w:rPr>
                      <w:rFonts w:eastAsia="SimSun"/>
                    </w:rPr>
                  </w:pP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[DefectInfo].Type = 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‘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Cause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’</w:t>
                  </w:r>
                </w:p>
              </w:tc>
            </w:tr>
            <w:tr w:rsidR="00327475" w:rsidRPr="00121C70" w:rsidTr="0015123D">
              <w:tc>
                <w:tcPr>
                  <w:tcW w:w="1562" w:type="dxa"/>
                </w:tcPr>
                <w:p w:rsidR="00327475" w:rsidRDefault="00327475" w:rsidP="00C83230">
                  <w:pPr>
                    <w:jc w:val="left"/>
                    <w:rPr>
                      <w:rFonts w:eastAsia="SimSun"/>
                    </w:rPr>
                  </w:pPr>
                  <w:r w:rsidRPr="0032151A">
                    <w:rPr>
                      <w:rFonts w:eastAsia="SimSun"/>
                    </w:rPr>
                    <w:t>Create Date</w:t>
                  </w:r>
                </w:p>
              </w:tc>
              <w:tc>
                <w:tcPr>
                  <w:tcW w:w="3741" w:type="dxa"/>
                </w:tcPr>
                <w:p w:rsidR="00327475" w:rsidRDefault="00327475" w:rsidP="00C83230">
                  <w:pPr>
                    <w:jc w:val="left"/>
                    <w:rPr>
                      <w:rFonts w:eastAsia="SimSun"/>
                    </w:rPr>
                  </w:pPr>
                  <w:r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hint="eastAsia"/>
                    </w:rPr>
                    <w:t>Product</w:t>
                  </w:r>
                  <w:r w:rsidRPr="003915E4">
                    <w:t>Repair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_DefectInfo</w:t>
                  </w:r>
                  <w:proofErr w:type="spellEnd"/>
                  <w:r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].Cdt</w:t>
                  </w:r>
                </w:p>
              </w:tc>
            </w:tr>
            <w:tr w:rsidR="00327475" w:rsidRPr="00121C70" w:rsidTr="0015123D">
              <w:tc>
                <w:tcPr>
                  <w:tcW w:w="1562" w:type="dxa"/>
                </w:tcPr>
                <w:p w:rsidR="00327475" w:rsidRDefault="00327475" w:rsidP="00C83230">
                  <w:pPr>
                    <w:jc w:val="left"/>
                    <w:rPr>
                      <w:rFonts w:eastAsia="SimSun"/>
                    </w:rPr>
                  </w:pPr>
                  <w:r w:rsidRPr="0032151A">
                    <w:rPr>
                      <w:rFonts w:eastAsia="SimSun"/>
                    </w:rPr>
                    <w:t>Edit Date</w:t>
                  </w:r>
                </w:p>
              </w:tc>
              <w:tc>
                <w:tcPr>
                  <w:tcW w:w="3741" w:type="dxa"/>
                </w:tcPr>
                <w:p w:rsidR="00327475" w:rsidRDefault="00327475" w:rsidP="00C83230">
                  <w:pPr>
                    <w:jc w:val="left"/>
                    <w:rPr>
                      <w:rFonts w:eastAsia="SimSun"/>
                    </w:rPr>
                  </w:pPr>
                  <w:r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hint="eastAsia"/>
                    </w:rPr>
                    <w:t>Product</w:t>
                  </w:r>
                  <w:r w:rsidRPr="003915E4">
                    <w:t>Repair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_DefectInfo</w:t>
                  </w:r>
                  <w:proofErr w:type="spellEnd"/>
                  <w:r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].Udt</w:t>
                  </w:r>
                </w:p>
              </w:tc>
            </w:tr>
          </w:tbl>
          <w:p w:rsidR="00BA49F4" w:rsidRPr="00121C70" w:rsidRDefault="00BA49F4" w:rsidP="00DD7E00">
            <w:pPr>
              <w:jc w:val="left"/>
              <w:rPr>
                <w:rFonts w:eastAsia="SimSun"/>
                <w:sz w:val="22"/>
              </w:rPr>
            </w:pPr>
          </w:p>
        </w:tc>
      </w:tr>
      <w:tr w:rsidR="00785035" w:rsidRPr="00121C70" w:rsidTr="007162CE">
        <w:tc>
          <w:tcPr>
            <w:tcW w:w="2786" w:type="dxa"/>
          </w:tcPr>
          <w:p w:rsidR="00785035" w:rsidRPr="00121C70" w:rsidRDefault="00785035" w:rsidP="007A2F7F">
            <w:pPr>
              <w:jc w:val="left"/>
              <w:rPr>
                <w:rFonts w:eastAsia="SimSun"/>
                <w:sz w:val="22"/>
              </w:rPr>
            </w:pPr>
          </w:p>
        </w:tc>
        <w:tc>
          <w:tcPr>
            <w:tcW w:w="5576" w:type="dxa"/>
          </w:tcPr>
          <w:p w:rsidR="00785035" w:rsidRPr="00121C70" w:rsidRDefault="00785035" w:rsidP="00C7664D">
            <w:pPr>
              <w:jc w:val="left"/>
              <w:rPr>
                <w:rFonts w:eastAsia="SimSun"/>
                <w:sz w:val="22"/>
              </w:rPr>
            </w:pPr>
          </w:p>
        </w:tc>
      </w:tr>
      <w:tr w:rsidR="00785035" w:rsidRPr="00121C70" w:rsidTr="007162CE">
        <w:tc>
          <w:tcPr>
            <w:tcW w:w="2786" w:type="dxa"/>
          </w:tcPr>
          <w:p w:rsidR="00785035" w:rsidRPr="00121C70" w:rsidRDefault="00785035" w:rsidP="007A2F7F">
            <w:pPr>
              <w:jc w:val="left"/>
              <w:rPr>
                <w:rFonts w:eastAsia="SimSun"/>
                <w:sz w:val="22"/>
              </w:rPr>
            </w:pPr>
          </w:p>
        </w:tc>
        <w:tc>
          <w:tcPr>
            <w:tcW w:w="5576" w:type="dxa"/>
          </w:tcPr>
          <w:p w:rsidR="00785035" w:rsidRPr="00121C70" w:rsidRDefault="00785035" w:rsidP="00BC3DA4">
            <w:pPr>
              <w:jc w:val="left"/>
              <w:rPr>
                <w:rFonts w:eastAsia="SimSun"/>
                <w:sz w:val="22"/>
              </w:rPr>
            </w:pPr>
          </w:p>
        </w:tc>
      </w:tr>
    </w:tbl>
    <w:p w:rsidR="00CE54F8" w:rsidRDefault="00CE54F8" w:rsidP="00F0271C">
      <w:pPr>
        <w:ind w:firstLineChars="200" w:firstLine="420"/>
        <w:jc w:val="left"/>
      </w:pPr>
    </w:p>
    <w:p w:rsidR="006C401C" w:rsidRPr="00A00E0F" w:rsidRDefault="006C401C" w:rsidP="006C401C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98" w:name="_Toc331512058"/>
      <w:r>
        <w:rPr>
          <w:rFonts w:ascii="Times New Roman" w:eastAsia="SimHei" w:hAnsi="Times New Roman"/>
          <w:sz w:val="28"/>
          <w:szCs w:val="28"/>
        </w:rPr>
        <w:t>UC-</w:t>
      </w:r>
      <w:r w:rsidR="00C13B1E">
        <w:rPr>
          <w:rFonts w:ascii="Times New Roman" w:eastAsia="SimHei" w:hAnsi="Times New Roman" w:hint="eastAsia"/>
          <w:sz w:val="28"/>
          <w:szCs w:val="28"/>
        </w:rPr>
        <w:t>F</w:t>
      </w:r>
      <w:r>
        <w:rPr>
          <w:rFonts w:ascii="Times New Roman" w:eastAsia="SimHei" w:hAnsi="Times New Roman"/>
          <w:sz w:val="28"/>
          <w:szCs w:val="28"/>
        </w:rPr>
        <w:t>A-</w:t>
      </w:r>
      <w:r w:rsidR="0083341B">
        <w:rPr>
          <w:rFonts w:ascii="Times New Roman" w:eastAsia="SimHei" w:hAnsi="Times New Roman" w:hint="eastAsia"/>
          <w:sz w:val="28"/>
          <w:szCs w:val="28"/>
        </w:rPr>
        <w:t>OC</w:t>
      </w:r>
      <w:r>
        <w:rPr>
          <w:rFonts w:ascii="Times New Roman" w:eastAsia="SimHei" w:hAnsi="Times New Roman"/>
          <w:sz w:val="28"/>
          <w:szCs w:val="28"/>
        </w:rPr>
        <w:t>R-</w:t>
      </w:r>
      <w:r w:rsidRPr="00A00E0F">
        <w:rPr>
          <w:rFonts w:ascii="Times New Roman" w:eastAsia="SimHei" w:hAnsi="Times New Roman"/>
          <w:sz w:val="28"/>
          <w:szCs w:val="28"/>
        </w:rPr>
        <w:t>0</w:t>
      </w:r>
      <w:r w:rsidR="00201E3D">
        <w:rPr>
          <w:rFonts w:ascii="Times New Roman" w:eastAsia="SimHei" w:hAnsi="Times New Roman" w:hint="eastAsia"/>
          <w:sz w:val="28"/>
          <w:szCs w:val="28"/>
        </w:rPr>
        <w:t>2</w:t>
      </w:r>
      <w:r w:rsidRPr="00A00E0F">
        <w:rPr>
          <w:rFonts w:ascii="Times New Roman" w:eastAsia="SimHei" w:hAnsi="Times New Roman"/>
          <w:sz w:val="28"/>
          <w:szCs w:val="28"/>
        </w:rPr>
        <w:t xml:space="preserve"> </w:t>
      </w:r>
      <w:r w:rsidR="00201E3D">
        <w:rPr>
          <w:rFonts w:ascii="Times New Roman" w:eastAsia="SimHei" w:hAnsi="Times New Roman" w:hint="eastAsia"/>
          <w:sz w:val="28"/>
          <w:szCs w:val="28"/>
        </w:rPr>
        <w:t>Edit</w:t>
      </w:r>
      <w:bookmarkEnd w:id="198"/>
    </w:p>
    <w:p w:rsidR="006C401C" w:rsidRPr="00A00E0F" w:rsidRDefault="006C401C" w:rsidP="006C401C">
      <w:pPr>
        <w:ind w:firstLineChars="200" w:firstLine="420"/>
        <w:jc w:val="left"/>
        <w:rPr>
          <w:rFonts w:ascii="Arial" w:eastAsia="SimSun" w:hAnsi="Arial"/>
        </w:rPr>
      </w:pPr>
    </w:p>
    <w:p w:rsidR="006C401C" w:rsidRPr="00A8187C" w:rsidRDefault="006C401C" w:rsidP="006C401C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功能及目标</w:t>
      </w:r>
    </w:p>
    <w:p w:rsidR="006C401C" w:rsidRDefault="006C401C" w:rsidP="006C401C">
      <w:pPr>
        <w:ind w:firstLineChars="200" w:firstLine="420"/>
        <w:jc w:val="left"/>
        <w:rPr>
          <w:rFonts w:ascii="Arial" w:eastAsia="SimSun" w:hAnsi="Arial"/>
        </w:rPr>
      </w:pPr>
    </w:p>
    <w:p w:rsidR="006C401C" w:rsidRDefault="00201E3D" w:rsidP="006C401C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修改指定的</w:t>
      </w:r>
      <w:r w:rsidR="008264C4">
        <w:rPr>
          <w:rFonts w:ascii="Arial" w:eastAsia="SimSun" w:hAnsi="Arial" w:hint="eastAsia"/>
        </w:rPr>
        <w:t>unit</w:t>
      </w:r>
      <w:r w:rsidR="006C401C">
        <w:rPr>
          <w:rFonts w:ascii="Arial" w:eastAsia="SimSun" w:hAnsi="Arial" w:hint="eastAsia"/>
        </w:rPr>
        <w:t xml:space="preserve"> </w:t>
      </w:r>
      <w:r w:rsidR="006C401C">
        <w:rPr>
          <w:rFonts w:ascii="Arial" w:eastAsia="SimSun" w:hAnsi="Arial" w:hint="eastAsia"/>
        </w:rPr>
        <w:t>维修记录</w:t>
      </w:r>
    </w:p>
    <w:p w:rsidR="006C401C" w:rsidRPr="00D3354C" w:rsidRDefault="006C401C" w:rsidP="006C401C">
      <w:pPr>
        <w:ind w:firstLineChars="200" w:firstLine="420"/>
        <w:jc w:val="left"/>
        <w:rPr>
          <w:rFonts w:ascii="Arial" w:eastAsia="SimSun" w:hAnsi="Arial"/>
        </w:rPr>
      </w:pPr>
    </w:p>
    <w:p w:rsidR="006C401C" w:rsidRPr="00A8187C" w:rsidRDefault="006C401C" w:rsidP="006C401C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前置条件</w:t>
      </w:r>
    </w:p>
    <w:p w:rsidR="006C401C" w:rsidRDefault="006C401C" w:rsidP="006C401C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6C401C" w:rsidRPr="00A00E0F" w:rsidRDefault="006C401C" w:rsidP="006C401C">
      <w:pPr>
        <w:ind w:firstLineChars="200" w:firstLine="420"/>
        <w:jc w:val="left"/>
        <w:rPr>
          <w:rFonts w:ascii="Arial" w:eastAsia="SimSun" w:hAnsi="Arial"/>
        </w:rPr>
      </w:pPr>
    </w:p>
    <w:p w:rsidR="006C401C" w:rsidRPr="00A8187C" w:rsidRDefault="006C401C" w:rsidP="006C401C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后置条件</w:t>
      </w:r>
    </w:p>
    <w:p w:rsidR="006C401C" w:rsidRDefault="00201E3D" w:rsidP="006C401C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6C401C" w:rsidRPr="00A00E0F" w:rsidRDefault="006C401C" w:rsidP="006C401C">
      <w:pPr>
        <w:ind w:firstLineChars="200" w:firstLine="420"/>
        <w:jc w:val="left"/>
        <w:rPr>
          <w:rFonts w:ascii="Arial" w:eastAsia="SimSun" w:hAnsi="Arial"/>
        </w:rPr>
      </w:pPr>
    </w:p>
    <w:p w:rsidR="006C401C" w:rsidRPr="00A8187C" w:rsidRDefault="006C401C" w:rsidP="006C401C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过程描述</w:t>
      </w:r>
    </w:p>
    <w:p w:rsidR="006C401C" w:rsidRDefault="006C401C" w:rsidP="006C401C">
      <w:pPr>
        <w:ind w:firstLineChars="200" w:firstLine="420"/>
        <w:jc w:val="left"/>
      </w:pPr>
    </w:p>
    <w:tbl>
      <w:tblPr>
        <w:tblStyle w:val="a9"/>
        <w:tblW w:w="0" w:type="auto"/>
        <w:tblLook w:val="04A0"/>
      </w:tblPr>
      <w:tblGrid>
        <w:gridCol w:w="2404"/>
        <w:gridCol w:w="6118"/>
      </w:tblGrid>
      <w:tr w:rsidR="00910CF1" w:rsidTr="0015123D">
        <w:tc>
          <w:tcPr>
            <w:tcW w:w="2786" w:type="dxa"/>
            <w:shd w:val="clear" w:color="auto" w:fill="92D050"/>
          </w:tcPr>
          <w:p w:rsidR="006C401C" w:rsidRPr="00806C02" w:rsidRDefault="006C401C" w:rsidP="0015123D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6C401C" w:rsidRPr="00806C02" w:rsidRDefault="006C401C" w:rsidP="0015123D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System</w:t>
            </w:r>
          </w:p>
        </w:tc>
      </w:tr>
      <w:tr w:rsidR="00910CF1" w:rsidTr="0015123D">
        <w:tc>
          <w:tcPr>
            <w:tcW w:w="2786" w:type="dxa"/>
          </w:tcPr>
          <w:p w:rsidR="006C401C" w:rsidRPr="009E5FF7" w:rsidRDefault="009E5FF7" w:rsidP="009E5FF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Select One Repair Log</w:t>
            </w:r>
          </w:p>
        </w:tc>
        <w:tc>
          <w:tcPr>
            <w:tcW w:w="5576" w:type="dxa"/>
          </w:tcPr>
          <w:p w:rsidR="006C401C" w:rsidRPr="009E5FF7" w:rsidRDefault="006C401C" w:rsidP="009E5FF7">
            <w:pPr>
              <w:jc w:val="left"/>
              <w:rPr>
                <w:rFonts w:eastAsia="SimSun"/>
              </w:rPr>
            </w:pPr>
          </w:p>
        </w:tc>
      </w:tr>
      <w:tr w:rsidR="00910CF1" w:rsidTr="0015123D">
        <w:tc>
          <w:tcPr>
            <w:tcW w:w="2786" w:type="dxa"/>
          </w:tcPr>
          <w:p w:rsidR="009E5FF7" w:rsidRPr="009E5FF7" w:rsidRDefault="009E5FF7" w:rsidP="009E5FF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Click [Edit] Button</w:t>
            </w:r>
          </w:p>
        </w:tc>
        <w:tc>
          <w:tcPr>
            <w:tcW w:w="5576" w:type="dxa"/>
          </w:tcPr>
          <w:p w:rsidR="009E5FF7" w:rsidRPr="009E5FF7" w:rsidRDefault="003D3E79" w:rsidP="009E5FF7">
            <w:pPr>
              <w:jc w:val="left"/>
              <w:rPr>
                <w:rFonts w:eastAsia="SimSun"/>
              </w:rPr>
            </w:pPr>
            <w:r>
              <w:rPr>
                <w:rFonts w:asciiTheme="minorEastAsia" w:hAnsiTheme="minorEastAsia" w:hint="eastAsia"/>
              </w:rPr>
              <w:t>对于MB类型，若换件后不能再作编辑</w:t>
            </w:r>
          </w:p>
        </w:tc>
      </w:tr>
      <w:tr w:rsidR="00910CF1" w:rsidTr="0015123D">
        <w:tc>
          <w:tcPr>
            <w:tcW w:w="2786" w:type="dxa"/>
          </w:tcPr>
          <w:p w:rsidR="006C401C" w:rsidRPr="009E5FF7" w:rsidRDefault="006C401C" w:rsidP="009E5FF7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6C401C" w:rsidRPr="009E5FF7" w:rsidRDefault="009E5FF7" w:rsidP="009E5FF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Display [Edit] Page</w:t>
            </w:r>
          </w:p>
        </w:tc>
      </w:tr>
      <w:tr w:rsidR="00910CF1" w:rsidTr="0015123D">
        <w:tc>
          <w:tcPr>
            <w:tcW w:w="2786" w:type="dxa"/>
          </w:tcPr>
          <w:p w:rsidR="006C401C" w:rsidRPr="00564CEA" w:rsidRDefault="006C401C" w:rsidP="0015123D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6C401C" w:rsidRPr="00E85612" w:rsidRDefault="009E5FF7" w:rsidP="00554861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eastAsia="SimSun"/>
              </w:rPr>
            </w:pPr>
            <w:r w:rsidRPr="00E85612">
              <w:rPr>
                <w:rFonts w:eastAsia="SimSun" w:hint="eastAsia"/>
              </w:rPr>
              <w:t>Get [Defect]/</w:t>
            </w:r>
            <w:r w:rsidR="00511FA1" w:rsidRPr="00E85612">
              <w:rPr>
                <w:rFonts w:eastAsia="SimSun" w:hint="eastAsia"/>
              </w:rPr>
              <w:t xml:space="preserve"> [</w:t>
            </w:r>
            <w:proofErr w:type="spellStart"/>
            <w:r w:rsidR="00511FA1" w:rsidRPr="00E85612">
              <w:rPr>
                <w:rFonts w:eastAsia="SimSun" w:hint="eastAsia"/>
              </w:rPr>
              <w:t>SubDefect</w:t>
            </w:r>
            <w:proofErr w:type="spellEnd"/>
            <w:r w:rsidR="00511FA1" w:rsidRPr="00E85612">
              <w:rPr>
                <w:rFonts w:eastAsia="SimSun" w:hint="eastAsia"/>
              </w:rPr>
              <w:t>] /</w:t>
            </w:r>
            <w:r w:rsidRPr="00E85612">
              <w:rPr>
                <w:rFonts w:eastAsia="SimSun" w:hint="eastAsia"/>
              </w:rPr>
              <w:t>[Cause]/[Major Part]/[Component]/[Obligation]</w:t>
            </w:r>
            <w:r w:rsidR="00511FA1" w:rsidRPr="00E85612">
              <w:rPr>
                <w:rFonts w:eastAsia="SimSun" w:hint="eastAsia"/>
              </w:rPr>
              <w:t>/[Distribution]/[Responsibility]/[4M]</w:t>
            </w:r>
            <w:r w:rsidR="00491336" w:rsidRPr="00E85612">
              <w:rPr>
                <w:rFonts w:eastAsia="SimSun" w:hint="eastAsia"/>
              </w:rPr>
              <w:t>/</w:t>
            </w:r>
            <w:r w:rsidR="00640F33" w:rsidRPr="00E85612">
              <w:rPr>
                <w:rFonts w:eastAsia="SimSun" w:hint="eastAsia"/>
              </w:rPr>
              <w:t xml:space="preserve"> </w:t>
            </w:r>
            <w:r w:rsidR="00491336" w:rsidRPr="00E85612">
              <w:rPr>
                <w:rFonts w:eastAsia="SimSun" w:hint="eastAsia"/>
              </w:rPr>
              <w:t>[</w:t>
            </w:r>
            <w:proofErr w:type="spellStart"/>
            <w:r w:rsidR="00491336" w:rsidRPr="00E85612">
              <w:rPr>
                <w:rFonts w:eastAsia="SimSun" w:hint="eastAsia"/>
              </w:rPr>
              <w:t>TrackingStat</w:t>
            </w:r>
            <w:r w:rsidR="00554861">
              <w:rPr>
                <w:rFonts w:asciiTheme="minorEastAsia" w:hAnsiTheme="minorEastAsia" w:hint="eastAsia"/>
              </w:rPr>
              <w:t>us</w:t>
            </w:r>
            <w:proofErr w:type="spellEnd"/>
            <w:r w:rsidR="00910CF1" w:rsidRPr="00E85612">
              <w:rPr>
                <w:rFonts w:eastAsia="SimSun" w:hint="eastAsia"/>
              </w:rPr>
              <w:t>]/[Cover</w:t>
            </w:r>
            <w:r w:rsidR="00491336" w:rsidRPr="00E85612">
              <w:rPr>
                <w:rFonts w:eastAsia="SimSun" w:hint="eastAsia"/>
              </w:rPr>
              <w:t>]</w:t>
            </w:r>
            <w:r w:rsidR="00910CF1" w:rsidRPr="00E85612">
              <w:rPr>
                <w:rFonts w:eastAsia="SimSun" w:hint="eastAsia"/>
              </w:rPr>
              <w:t>/[Uncover]</w:t>
            </w:r>
            <w:r w:rsidR="00E24A55">
              <w:rPr>
                <w:rFonts w:hint="eastAsia"/>
              </w:rPr>
              <w:t>/[Mark]</w:t>
            </w:r>
            <w:r w:rsidRPr="00E85612">
              <w:rPr>
                <w:rFonts w:eastAsia="SimSun" w:hint="eastAsia"/>
              </w:rPr>
              <w:t xml:space="preserve">, </w:t>
            </w:r>
            <w:r w:rsidRPr="00E85612">
              <w:rPr>
                <w:rFonts w:eastAsia="SimSun"/>
              </w:rPr>
              <w:t>T</w:t>
            </w:r>
            <w:r w:rsidRPr="00E85612">
              <w:rPr>
                <w:rFonts w:eastAsia="SimSun" w:hint="eastAsia"/>
              </w:rPr>
              <w:t>hen display</w:t>
            </w:r>
          </w:p>
        </w:tc>
      </w:tr>
      <w:tr w:rsidR="00910CF1" w:rsidTr="0015123D">
        <w:tc>
          <w:tcPr>
            <w:tcW w:w="2786" w:type="dxa"/>
          </w:tcPr>
          <w:p w:rsidR="006C401C" w:rsidRPr="00564CEA" w:rsidRDefault="006C401C" w:rsidP="0015123D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6C401C" w:rsidRPr="009E5FF7" w:rsidRDefault="009E5FF7" w:rsidP="00E96313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Display </w:t>
            </w:r>
            <w:r w:rsidR="00E96313">
              <w:rPr>
                <w:rFonts w:eastAsia="SimSun" w:hint="eastAsia"/>
              </w:rPr>
              <w:t>Detail Repair Log</w:t>
            </w:r>
          </w:p>
        </w:tc>
      </w:tr>
      <w:tr w:rsidR="00910CF1" w:rsidTr="0015123D">
        <w:tc>
          <w:tcPr>
            <w:tcW w:w="2786" w:type="dxa"/>
          </w:tcPr>
          <w:p w:rsidR="006C401C" w:rsidRPr="00E96313" w:rsidRDefault="00E96313" w:rsidP="00E96313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Modify Items of </w:t>
            </w:r>
            <w:r w:rsidR="00401A3E">
              <w:rPr>
                <w:rFonts w:eastAsia="SimSun" w:hint="eastAsia"/>
              </w:rPr>
              <w:t xml:space="preserve">Detail </w:t>
            </w:r>
            <w:r>
              <w:rPr>
                <w:rFonts w:eastAsia="SimSun" w:hint="eastAsia"/>
              </w:rPr>
              <w:t>Repair Log</w:t>
            </w:r>
          </w:p>
        </w:tc>
        <w:tc>
          <w:tcPr>
            <w:tcW w:w="5576" w:type="dxa"/>
          </w:tcPr>
          <w:p w:rsidR="006C401C" w:rsidRPr="00E96313" w:rsidRDefault="006C401C" w:rsidP="00E96313">
            <w:pPr>
              <w:jc w:val="left"/>
              <w:rPr>
                <w:rFonts w:eastAsia="SimSun"/>
              </w:rPr>
            </w:pPr>
          </w:p>
        </w:tc>
      </w:tr>
      <w:tr w:rsidR="00910CF1" w:rsidTr="0015123D">
        <w:tc>
          <w:tcPr>
            <w:tcW w:w="2786" w:type="dxa"/>
          </w:tcPr>
          <w:p w:rsidR="006C401C" w:rsidRPr="00E96313" w:rsidRDefault="00E96313" w:rsidP="00E96313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Click [OK] Button</w:t>
            </w:r>
          </w:p>
        </w:tc>
        <w:tc>
          <w:tcPr>
            <w:tcW w:w="5576" w:type="dxa"/>
          </w:tcPr>
          <w:p w:rsidR="006C401C" w:rsidRPr="004253B2" w:rsidRDefault="006C401C" w:rsidP="0015123D">
            <w:pPr>
              <w:jc w:val="left"/>
              <w:rPr>
                <w:rFonts w:eastAsia="SimSun"/>
                <w:lang w:eastAsia="zh-TW"/>
              </w:rPr>
            </w:pPr>
          </w:p>
        </w:tc>
      </w:tr>
      <w:tr w:rsidR="00910CF1" w:rsidTr="0015123D">
        <w:tc>
          <w:tcPr>
            <w:tcW w:w="2786" w:type="dxa"/>
          </w:tcPr>
          <w:p w:rsidR="006C401C" w:rsidRPr="002C144A" w:rsidRDefault="006C401C" w:rsidP="0015123D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6C401C" w:rsidRPr="007649CF" w:rsidRDefault="00E96313" w:rsidP="00E96313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eastAsia="SimSun"/>
                <w:strike/>
              </w:rPr>
            </w:pPr>
            <w:r w:rsidRPr="007649CF">
              <w:rPr>
                <w:rFonts w:eastAsia="SimSun" w:hint="eastAsia"/>
                <w:strike/>
              </w:rPr>
              <w:t>Check Input Pass</w:t>
            </w:r>
          </w:p>
          <w:p w:rsidR="00FD4D89" w:rsidRPr="007649CF" w:rsidRDefault="00FD4D89" w:rsidP="00FD4D89">
            <w:pPr>
              <w:jc w:val="left"/>
              <w:rPr>
                <w:strike/>
              </w:rPr>
            </w:pPr>
            <w:r w:rsidRPr="007649CF">
              <w:rPr>
                <w:rFonts w:hint="eastAsia"/>
                <w:strike/>
              </w:rPr>
              <w:t>A.</w:t>
            </w:r>
            <w:r w:rsidRPr="007649CF">
              <w:rPr>
                <w:rFonts w:hint="eastAsia"/>
                <w:strike/>
              </w:rPr>
              <w:t>若</w:t>
            </w:r>
            <w:r w:rsidRPr="007649CF">
              <w:rPr>
                <w:rFonts w:hint="eastAsia"/>
                <w:strike/>
              </w:rPr>
              <w:t>Part Type=</w:t>
            </w:r>
            <w:r w:rsidRPr="007649CF">
              <w:rPr>
                <w:strike/>
              </w:rPr>
              <w:t>’</w:t>
            </w:r>
            <w:r w:rsidRPr="007649CF">
              <w:rPr>
                <w:rFonts w:hint="eastAsia"/>
                <w:strike/>
              </w:rPr>
              <w:t>Other Type</w:t>
            </w:r>
            <w:r w:rsidRPr="007649CF">
              <w:rPr>
                <w:strike/>
              </w:rPr>
              <w:t>’</w:t>
            </w:r>
            <w:r w:rsidRPr="007649CF">
              <w:rPr>
                <w:rFonts w:hint="eastAsia"/>
                <w:strike/>
              </w:rPr>
              <w:t>时，</w:t>
            </w:r>
            <w:r w:rsidRPr="007649CF">
              <w:rPr>
                <w:rFonts w:hint="eastAsia"/>
                <w:strike/>
              </w:rPr>
              <w:t>New Part SN</w:t>
            </w:r>
            <w:r w:rsidRPr="007649CF">
              <w:rPr>
                <w:rFonts w:hint="eastAsia"/>
                <w:strike/>
              </w:rPr>
              <w:t>和</w:t>
            </w:r>
            <w:r w:rsidRPr="007649CF">
              <w:rPr>
                <w:rFonts w:hint="eastAsia"/>
                <w:strike/>
              </w:rPr>
              <w:t>Faulty Part SN</w:t>
            </w:r>
            <w:r w:rsidRPr="007649CF">
              <w:rPr>
                <w:rFonts w:hint="eastAsia"/>
                <w:strike/>
              </w:rPr>
              <w:t>不允许输入；否则，</w:t>
            </w:r>
            <w:r w:rsidRPr="007649CF">
              <w:rPr>
                <w:rFonts w:hint="eastAsia"/>
                <w:strike/>
              </w:rPr>
              <w:t>New Part PN</w:t>
            </w:r>
            <w:r w:rsidRPr="007649CF">
              <w:rPr>
                <w:rFonts w:hint="eastAsia"/>
                <w:strike/>
              </w:rPr>
              <w:t>和</w:t>
            </w:r>
            <w:r w:rsidRPr="007649CF">
              <w:rPr>
                <w:rFonts w:hint="eastAsia"/>
                <w:strike/>
              </w:rPr>
              <w:t>Faulty Part PN</w:t>
            </w:r>
            <w:r w:rsidRPr="007649CF">
              <w:rPr>
                <w:rFonts w:hint="eastAsia"/>
                <w:strike/>
              </w:rPr>
              <w:t>不允许输入</w:t>
            </w:r>
          </w:p>
          <w:p w:rsidR="00F904BC" w:rsidRPr="007649CF" w:rsidRDefault="00FD4D89" w:rsidP="00F904BC">
            <w:pPr>
              <w:jc w:val="left"/>
              <w:rPr>
                <w:strike/>
              </w:rPr>
            </w:pPr>
            <w:r w:rsidRPr="007649CF">
              <w:rPr>
                <w:rFonts w:hint="eastAsia"/>
                <w:strike/>
              </w:rPr>
              <w:t>B.</w:t>
            </w:r>
            <w:r w:rsidR="00F904BC" w:rsidRPr="007649CF">
              <w:rPr>
                <w:rFonts w:hint="eastAsia"/>
                <w:strike/>
              </w:rPr>
              <w:t xml:space="preserve"> </w:t>
            </w:r>
            <w:r w:rsidR="00F904BC" w:rsidRPr="007649CF">
              <w:rPr>
                <w:rFonts w:hint="eastAsia"/>
                <w:strike/>
              </w:rPr>
              <w:t>若</w:t>
            </w:r>
            <w:r w:rsidR="00F904BC" w:rsidRPr="007649CF">
              <w:rPr>
                <w:rFonts w:hint="eastAsia"/>
                <w:strike/>
              </w:rPr>
              <w:t>Part Type=</w:t>
            </w:r>
            <w:r w:rsidR="00F904BC" w:rsidRPr="007649CF">
              <w:rPr>
                <w:strike/>
              </w:rPr>
              <w:t>’</w:t>
            </w:r>
            <w:r w:rsidR="00F904BC" w:rsidRPr="007649CF" w:rsidDel="00DF336D">
              <w:rPr>
                <w:rFonts w:hint="eastAsia"/>
                <w:strike/>
              </w:rPr>
              <w:t xml:space="preserve"> </w:t>
            </w:r>
            <w:r w:rsidR="00F904BC" w:rsidRPr="007649CF">
              <w:rPr>
                <w:rFonts w:hint="eastAsia"/>
                <w:strike/>
              </w:rPr>
              <w:t>MB</w:t>
            </w:r>
            <w:r w:rsidR="00F904BC" w:rsidRPr="007649CF">
              <w:rPr>
                <w:strike/>
              </w:rPr>
              <w:t>’</w:t>
            </w:r>
            <w:r w:rsidR="00F904BC" w:rsidRPr="007649CF">
              <w:rPr>
                <w:rFonts w:hint="eastAsia"/>
                <w:strike/>
              </w:rPr>
              <w:t>时，需要检查输入的</w:t>
            </w:r>
            <w:proofErr w:type="spellStart"/>
            <w:r w:rsidR="00F904BC" w:rsidRPr="007649CF">
              <w:rPr>
                <w:rFonts w:hint="eastAsia"/>
                <w:strike/>
              </w:rPr>
              <w:t>sn</w:t>
            </w:r>
            <w:proofErr w:type="spellEnd"/>
            <w:r w:rsidR="00F904BC" w:rsidRPr="007649CF">
              <w:rPr>
                <w:rFonts w:hint="eastAsia"/>
                <w:strike/>
              </w:rPr>
              <w:t>对应的</w:t>
            </w:r>
            <w:r w:rsidR="00F904BC" w:rsidRPr="007649CF">
              <w:rPr>
                <w:rFonts w:hint="eastAsia"/>
                <w:strike/>
              </w:rPr>
              <w:t>part type</w:t>
            </w:r>
            <w:r w:rsidR="00F904BC" w:rsidRPr="007649CF">
              <w:rPr>
                <w:rFonts w:hint="eastAsia"/>
                <w:strike/>
              </w:rPr>
              <w:t>与所选择的</w:t>
            </w:r>
            <w:r w:rsidR="00F904BC" w:rsidRPr="007649CF">
              <w:rPr>
                <w:rFonts w:hint="eastAsia"/>
                <w:strike/>
              </w:rPr>
              <w:t>type</w:t>
            </w:r>
            <w:r w:rsidR="00F904BC" w:rsidRPr="007649CF">
              <w:rPr>
                <w:rFonts w:hint="eastAsia"/>
                <w:strike/>
              </w:rPr>
              <w:t>一致</w:t>
            </w:r>
            <w:r w:rsidR="00F904BC" w:rsidRPr="007649CF">
              <w:rPr>
                <w:rFonts w:hint="eastAsia"/>
                <w:strike/>
              </w:rPr>
              <w:t>(</w:t>
            </w:r>
            <w:r w:rsidR="00F904BC" w:rsidRPr="007649CF">
              <w:rPr>
                <w:rFonts w:hint="eastAsia"/>
                <w:strike/>
              </w:rPr>
              <w:t>对于</w:t>
            </w:r>
            <w:r w:rsidR="00F904BC" w:rsidRPr="007649CF">
              <w:rPr>
                <w:rFonts w:hint="eastAsia"/>
                <w:strike/>
              </w:rPr>
              <w:t>MB</w:t>
            </w:r>
            <w:r w:rsidR="00F904BC" w:rsidRPr="007649CF">
              <w:rPr>
                <w:rFonts w:hint="eastAsia"/>
                <w:strike/>
              </w:rPr>
              <w:t>与</w:t>
            </w:r>
            <w:proofErr w:type="spellStart"/>
            <w:r w:rsidR="00F904BC" w:rsidRPr="007649CF">
              <w:rPr>
                <w:rFonts w:hint="eastAsia"/>
                <w:strike/>
              </w:rPr>
              <w:t>Product.PCBID</w:t>
            </w:r>
            <w:proofErr w:type="spellEnd"/>
            <w:r w:rsidR="00F904BC" w:rsidRPr="007649CF">
              <w:rPr>
                <w:rFonts w:hint="eastAsia"/>
                <w:strike/>
              </w:rPr>
              <w:t>匹配</w:t>
            </w:r>
            <w:r w:rsidR="00F904BC" w:rsidRPr="007649CF">
              <w:rPr>
                <w:rFonts w:hint="eastAsia"/>
                <w:strike/>
              </w:rPr>
              <w:t>)</w:t>
            </w:r>
            <w:r w:rsidR="00F904BC" w:rsidRPr="007649CF">
              <w:rPr>
                <w:rFonts w:hint="eastAsia"/>
                <w:strike/>
              </w:rPr>
              <w:t>；若</w:t>
            </w:r>
            <w:r w:rsidR="00F904BC" w:rsidRPr="007649CF">
              <w:rPr>
                <w:rFonts w:hint="eastAsia"/>
                <w:strike/>
              </w:rPr>
              <w:t>Part Type=</w:t>
            </w:r>
            <w:r w:rsidR="00F904BC" w:rsidRPr="007649CF">
              <w:rPr>
                <w:strike/>
              </w:rPr>
              <w:t>’</w:t>
            </w:r>
            <w:r w:rsidR="00F904BC" w:rsidRPr="007649CF" w:rsidDel="00DF336D">
              <w:rPr>
                <w:rFonts w:hint="eastAsia"/>
                <w:strike/>
              </w:rPr>
              <w:t xml:space="preserve"> </w:t>
            </w:r>
            <w:r w:rsidR="00F904BC" w:rsidRPr="007649CF">
              <w:rPr>
                <w:rFonts w:hint="eastAsia"/>
                <w:strike/>
              </w:rPr>
              <w:t>KP/ME</w:t>
            </w:r>
            <w:r w:rsidR="00F904BC" w:rsidRPr="007649CF">
              <w:rPr>
                <w:strike/>
              </w:rPr>
              <w:t>’</w:t>
            </w:r>
            <w:r w:rsidR="00F904BC" w:rsidRPr="007649CF">
              <w:rPr>
                <w:rFonts w:hint="eastAsia"/>
                <w:strike/>
              </w:rPr>
              <w:t>时，需要检查输入的</w:t>
            </w:r>
            <w:proofErr w:type="spellStart"/>
            <w:r w:rsidR="00F904BC" w:rsidRPr="007649CF">
              <w:rPr>
                <w:rFonts w:hint="eastAsia"/>
                <w:strike/>
              </w:rPr>
              <w:t>sn</w:t>
            </w:r>
            <w:proofErr w:type="spellEnd"/>
            <w:r w:rsidR="00F904BC" w:rsidRPr="007649CF">
              <w:rPr>
                <w:rFonts w:hint="eastAsia"/>
                <w:strike/>
              </w:rPr>
              <w:t>对应的</w:t>
            </w:r>
            <w:r w:rsidR="00F904BC" w:rsidRPr="007649CF">
              <w:rPr>
                <w:rFonts w:hint="eastAsia"/>
                <w:strike/>
              </w:rPr>
              <w:t>part type</w:t>
            </w:r>
            <w:r w:rsidR="00F904BC" w:rsidRPr="007649CF">
              <w:rPr>
                <w:rFonts w:hint="eastAsia"/>
                <w:strike/>
              </w:rPr>
              <w:t>对应的</w:t>
            </w:r>
            <w:r w:rsidR="00F904BC" w:rsidRPr="007649CF">
              <w:rPr>
                <w:rFonts w:hint="eastAsia"/>
                <w:strike/>
              </w:rPr>
              <w:t>Group</w:t>
            </w:r>
            <w:r w:rsidR="00F904BC" w:rsidRPr="007649CF">
              <w:rPr>
                <w:rFonts w:hint="eastAsia"/>
                <w:strike/>
              </w:rPr>
              <w:t>与所选择的</w:t>
            </w:r>
            <w:r w:rsidR="00F904BC" w:rsidRPr="007649CF">
              <w:rPr>
                <w:rFonts w:hint="eastAsia"/>
                <w:strike/>
              </w:rPr>
              <w:t>Type Group</w:t>
            </w:r>
            <w:r w:rsidR="00F904BC" w:rsidRPr="007649CF">
              <w:rPr>
                <w:rFonts w:hint="eastAsia"/>
                <w:strike/>
              </w:rPr>
              <w:t>一致</w:t>
            </w:r>
            <w:r w:rsidR="00F904BC" w:rsidRPr="007649CF">
              <w:rPr>
                <w:rFonts w:hint="eastAsia"/>
                <w:strike/>
              </w:rPr>
              <w:t>(</w:t>
            </w:r>
            <w:r w:rsidR="00F904BC" w:rsidRPr="007649CF">
              <w:rPr>
                <w:rFonts w:hint="eastAsia"/>
                <w:strike/>
              </w:rPr>
              <w:t>对于</w:t>
            </w:r>
            <w:r w:rsidR="00F904BC" w:rsidRPr="007649CF">
              <w:rPr>
                <w:rFonts w:hint="eastAsia"/>
                <w:strike/>
              </w:rPr>
              <w:t>KP/ME</w:t>
            </w:r>
            <w:r w:rsidR="00F904BC" w:rsidRPr="007649CF">
              <w:rPr>
                <w:rFonts w:hint="eastAsia"/>
                <w:strike/>
              </w:rPr>
              <w:t>先在</w:t>
            </w:r>
            <w:proofErr w:type="spellStart"/>
            <w:r w:rsidR="00F904BC" w:rsidRPr="007649CF">
              <w:rPr>
                <w:rFonts w:hint="eastAsia"/>
                <w:strike/>
              </w:rPr>
              <w:t>Product_Part</w:t>
            </w:r>
            <w:proofErr w:type="spellEnd"/>
            <w:r w:rsidR="00F904BC" w:rsidRPr="007649CF">
              <w:rPr>
                <w:rFonts w:hint="eastAsia"/>
                <w:strike/>
              </w:rPr>
              <w:t>找，若没找到，再按照规则从</w:t>
            </w:r>
            <w:r w:rsidR="00F904BC" w:rsidRPr="007649CF">
              <w:rPr>
                <w:rFonts w:hint="eastAsia"/>
                <w:strike/>
              </w:rPr>
              <w:t>BOM</w:t>
            </w:r>
            <w:r w:rsidR="00F904BC" w:rsidRPr="007649CF">
              <w:rPr>
                <w:rFonts w:hint="eastAsia"/>
                <w:strike/>
              </w:rPr>
              <w:t>中匹配到对应的</w:t>
            </w:r>
            <w:r w:rsidR="00F904BC" w:rsidRPr="007649CF">
              <w:rPr>
                <w:rFonts w:hint="eastAsia"/>
                <w:strike/>
              </w:rPr>
              <w:t>part</w:t>
            </w:r>
            <w:r w:rsidR="00F904BC" w:rsidRPr="007649CF">
              <w:rPr>
                <w:rFonts w:hint="eastAsia"/>
                <w:strike/>
              </w:rPr>
              <w:t>得到</w:t>
            </w:r>
            <w:r w:rsidR="00F904BC" w:rsidRPr="007649CF">
              <w:rPr>
                <w:rFonts w:hint="eastAsia"/>
                <w:strike/>
              </w:rPr>
              <w:t>Part Type)</w:t>
            </w:r>
          </w:p>
          <w:p w:rsidR="00F904BC" w:rsidRPr="007649CF" w:rsidRDefault="00F904BC" w:rsidP="00F904BC">
            <w:pPr>
              <w:jc w:val="left"/>
              <w:rPr>
                <w:strike/>
              </w:rPr>
            </w:pPr>
            <w:r w:rsidRPr="007649CF">
              <w:rPr>
                <w:rFonts w:hint="eastAsia"/>
                <w:strike/>
              </w:rPr>
              <w:t>若</w:t>
            </w:r>
            <w:r w:rsidRPr="007649CF">
              <w:rPr>
                <w:rFonts w:hint="eastAsia"/>
                <w:strike/>
              </w:rPr>
              <w:t>Part Type=</w:t>
            </w:r>
            <w:proofErr w:type="gramStart"/>
            <w:r w:rsidRPr="007649CF">
              <w:rPr>
                <w:strike/>
              </w:rPr>
              <w:t>’</w:t>
            </w:r>
            <w:proofErr w:type="gramEnd"/>
            <w:r w:rsidRPr="007649CF">
              <w:rPr>
                <w:rFonts w:hint="eastAsia"/>
                <w:strike/>
              </w:rPr>
              <w:t>Other Type</w:t>
            </w:r>
            <w:proofErr w:type="gramStart"/>
            <w:r w:rsidRPr="007649CF">
              <w:rPr>
                <w:strike/>
              </w:rPr>
              <w:t>’</w:t>
            </w:r>
            <w:proofErr w:type="gramEnd"/>
            <w:r w:rsidRPr="007649CF">
              <w:rPr>
                <w:rFonts w:hint="eastAsia"/>
                <w:strike/>
              </w:rPr>
              <w:t>时，</w:t>
            </w:r>
            <w:r w:rsidRPr="007649CF">
              <w:rPr>
                <w:rFonts w:hint="eastAsia"/>
                <w:strike/>
              </w:rPr>
              <w:t>PN</w:t>
            </w:r>
            <w:r w:rsidRPr="007649CF">
              <w:rPr>
                <w:rFonts w:hint="eastAsia"/>
                <w:strike/>
              </w:rPr>
              <w:t>不做检查，只保存。</w:t>
            </w:r>
          </w:p>
          <w:p w:rsidR="009D433A" w:rsidRPr="00C617DE" w:rsidRDefault="00F904BC" w:rsidP="00FD4D89">
            <w:pPr>
              <w:pStyle w:val="a7"/>
              <w:ind w:left="360" w:firstLineChars="0" w:firstLine="0"/>
              <w:jc w:val="left"/>
              <w:rPr>
                <w:rFonts w:eastAsia="SimSun"/>
              </w:rPr>
            </w:pPr>
            <w:r w:rsidRPr="007649CF">
              <w:rPr>
                <w:rFonts w:hint="eastAsia"/>
                <w:strike/>
              </w:rPr>
              <w:t>注：在</w:t>
            </w:r>
            <w:r w:rsidRPr="007649CF">
              <w:rPr>
                <w:rFonts w:hint="eastAsia"/>
                <w:strike/>
              </w:rPr>
              <w:t>Product</w:t>
            </w:r>
            <w:r w:rsidRPr="007649CF">
              <w:rPr>
                <w:rFonts w:hint="eastAsia"/>
                <w:strike/>
              </w:rPr>
              <w:t>的一次修护中只能存在一条</w:t>
            </w:r>
            <w:r w:rsidRPr="007649CF">
              <w:rPr>
                <w:rFonts w:hint="eastAsia"/>
                <w:strike/>
              </w:rPr>
              <w:t>Type=MB</w:t>
            </w:r>
            <w:r w:rsidRPr="007649CF">
              <w:rPr>
                <w:rFonts w:hint="eastAsia"/>
                <w:strike/>
              </w:rPr>
              <w:t>的纪录</w:t>
            </w:r>
          </w:p>
        </w:tc>
      </w:tr>
      <w:tr w:rsidR="00910CF1" w:rsidTr="0015123D">
        <w:tc>
          <w:tcPr>
            <w:tcW w:w="2786" w:type="dxa"/>
          </w:tcPr>
          <w:p w:rsidR="00E96313" w:rsidRPr="002C144A" w:rsidRDefault="00E96313" w:rsidP="0015123D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E96313" w:rsidRPr="004A0155" w:rsidRDefault="00E96313" w:rsidP="00E96313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Save</w:t>
            </w:r>
          </w:p>
          <w:p w:rsidR="004A0155" w:rsidRDefault="004A0155" w:rsidP="004A0155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异常情况：</w:t>
            </w:r>
          </w:p>
          <w:p w:rsidR="004A0155" w:rsidRDefault="004A0155" w:rsidP="004A0155">
            <w:pPr>
              <w:pStyle w:val="a7"/>
              <w:ind w:left="360" w:firstLineChars="0" w:firstLine="0"/>
              <w:jc w:val="left"/>
            </w:pPr>
            <w:r w:rsidRPr="00430489">
              <w:rPr>
                <w:rFonts w:asciiTheme="minorEastAsia" w:hAnsiTheme="minorEastAsia" w:hint="eastAsia"/>
              </w:rPr>
              <w:t>若cause为空，提示</w:t>
            </w:r>
            <w:proofErr w:type="gramStart"/>
            <w:r w:rsidRPr="00430489">
              <w:rPr>
                <w:rFonts w:eastAsia="SimSun"/>
              </w:rPr>
              <w:t>”</w:t>
            </w:r>
            <w:proofErr w:type="gramEnd"/>
            <w:r w:rsidRPr="00430489">
              <w:t xml:space="preserve"> </w:t>
            </w:r>
            <w:r>
              <w:rPr>
                <w:rFonts w:hint="eastAsia"/>
              </w:rPr>
              <w:t xml:space="preserve">Please input </w:t>
            </w:r>
            <w:r w:rsidRPr="00430489">
              <w:rPr>
                <w:rFonts w:eastAsia="SimSun"/>
              </w:rPr>
              <w:t>Cause first !”</w:t>
            </w:r>
          </w:p>
          <w:p w:rsidR="004A0155" w:rsidRDefault="004A0155" w:rsidP="004A0155">
            <w:pPr>
              <w:pStyle w:val="a7"/>
              <w:ind w:left="360" w:firstLineChars="0" w:firstLine="0"/>
              <w:jc w:val="left"/>
            </w:pPr>
            <w:r w:rsidRPr="00430489">
              <w:rPr>
                <w:rFonts w:asciiTheme="minorEastAsia" w:hAnsiTheme="minorEastAsia" w:hint="eastAsia"/>
              </w:rPr>
              <w:t>若等于WW，且</w:t>
            </w:r>
            <w:r w:rsidRPr="00430489">
              <w:rPr>
                <w:rFonts w:eastAsia="SimSun"/>
              </w:rPr>
              <w:t>Obligation</w:t>
            </w:r>
            <w:r w:rsidRPr="00430489">
              <w:rPr>
                <w:rFonts w:asciiTheme="minorEastAsia" w:hAnsiTheme="minorEastAsia" w:hint="eastAsia"/>
              </w:rPr>
              <w:t>为空时，提示</w:t>
            </w:r>
            <w:proofErr w:type="gramStart"/>
            <w:r w:rsidRPr="00430489">
              <w:rPr>
                <w:rFonts w:eastAsia="SimSun"/>
              </w:rPr>
              <w:t>”</w:t>
            </w:r>
            <w:proofErr w:type="gramEnd"/>
            <w:r w:rsidRPr="00430489">
              <w:t xml:space="preserve"> </w:t>
            </w:r>
            <w:r w:rsidRPr="00430489">
              <w:rPr>
                <w:rFonts w:eastAsia="SimSun"/>
              </w:rPr>
              <w:t xml:space="preserve">Cause is </w:t>
            </w:r>
            <w:proofErr w:type="spellStart"/>
            <w:r w:rsidRPr="00430489">
              <w:rPr>
                <w:rFonts w:eastAsia="SimSun"/>
              </w:rPr>
              <w:t>WW,so</w:t>
            </w:r>
            <w:proofErr w:type="spellEnd"/>
            <w:r w:rsidRPr="00430489">
              <w:rPr>
                <w:rFonts w:eastAsia="SimSun"/>
              </w:rPr>
              <w:t xml:space="preserve"> please Entry Obligation first !”</w:t>
            </w:r>
          </w:p>
          <w:p w:rsidR="004A0155" w:rsidRPr="00E96313" w:rsidRDefault="004A0155" w:rsidP="004A0155">
            <w:pPr>
              <w:pStyle w:val="a7"/>
              <w:ind w:left="360" w:firstLineChars="0" w:firstLine="0"/>
              <w:jc w:val="left"/>
              <w:rPr>
                <w:rFonts w:eastAsia="SimSun"/>
              </w:rPr>
            </w:pPr>
          </w:p>
        </w:tc>
      </w:tr>
      <w:tr w:rsidR="00910CF1" w:rsidTr="0015123D">
        <w:tc>
          <w:tcPr>
            <w:tcW w:w="2786" w:type="dxa"/>
          </w:tcPr>
          <w:p w:rsidR="00E96313" w:rsidRPr="002C144A" w:rsidRDefault="00E96313" w:rsidP="0015123D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E96313" w:rsidRPr="00E96313" w:rsidRDefault="00E96313" w:rsidP="00E96313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Close [Edit] Page</w:t>
            </w:r>
          </w:p>
        </w:tc>
      </w:tr>
      <w:tr w:rsidR="00910CF1" w:rsidTr="0015123D">
        <w:tc>
          <w:tcPr>
            <w:tcW w:w="2786" w:type="dxa"/>
          </w:tcPr>
          <w:p w:rsidR="00E96313" w:rsidRPr="002C144A" w:rsidRDefault="00E96313" w:rsidP="0015123D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E96313" w:rsidRPr="00E96313" w:rsidRDefault="00E96313" w:rsidP="00E96313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Refresh Repair Log on</w:t>
            </w:r>
            <w:ins w:id="199" w:author="Gao, Guan-Wei (高貫偉 ITC)" w:date="2012-08-01T17:11:00Z">
              <w:r w:rsidR="006F0EE6">
                <w:rPr>
                  <w:rFonts w:eastAsia="SimSun" w:hint="eastAsia"/>
                </w:rPr>
                <w:t xml:space="preserve"> and Return Station</w:t>
              </w:r>
            </w:ins>
            <w:r>
              <w:rPr>
                <w:rFonts w:eastAsia="SimSun" w:hint="eastAsia"/>
              </w:rPr>
              <w:t xml:space="preserve"> the Main Page</w:t>
            </w:r>
            <w:ins w:id="200" w:author="Gao, Guan-Wei (高貫偉 ITC)" w:date="2012-08-01T17:11:00Z">
              <w:r w:rsidR="006F0EE6">
                <w:rPr>
                  <w:rFonts w:eastAsia="SimSun" w:hint="eastAsia"/>
                </w:rPr>
                <w:t xml:space="preserve"> </w:t>
              </w:r>
            </w:ins>
          </w:p>
        </w:tc>
      </w:tr>
    </w:tbl>
    <w:p w:rsidR="006C401C" w:rsidRDefault="006C401C" w:rsidP="006C401C">
      <w:pPr>
        <w:ind w:firstLineChars="200" w:firstLine="420"/>
        <w:jc w:val="left"/>
        <w:rPr>
          <w:lang w:eastAsia="zh-TW"/>
        </w:rPr>
      </w:pPr>
    </w:p>
    <w:p w:rsidR="006C401C" w:rsidRPr="00A8187C" w:rsidRDefault="006C401C" w:rsidP="006C401C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业务规则</w:t>
      </w:r>
    </w:p>
    <w:p w:rsidR="006C401C" w:rsidRDefault="006C401C" w:rsidP="006C401C">
      <w:pPr>
        <w:ind w:firstLineChars="200" w:firstLine="420"/>
        <w:jc w:val="left"/>
        <w:rPr>
          <w:rFonts w:eastAsia="SimSun"/>
        </w:rPr>
      </w:pPr>
    </w:p>
    <w:tbl>
      <w:tblPr>
        <w:tblStyle w:val="a9"/>
        <w:tblW w:w="0" w:type="auto"/>
        <w:tblLayout w:type="fixed"/>
        <w:tblLook w:val="04A0"/>
      </w:tblPr>
      <w:tblGrid>
        <w:gridCol w:w="2786"/>
        <w:gridCol w:w="5576"/>
      </w:tblGrid>
      <w:tr w:rsidR="006C401C" w:rsidTr="0015123D">
        <w:tc>
          <w:tcPr>
            <w:tcW w:w="2786" w:type="dxa"/>
            <w:shd w:val="clear" w:color="auto" w:fill="92D050"/>
          </w:tcPr>
          <w:p w:rsidR="006C401C" w:rsidRPr="007A2F7F" w:rsidRDefault="006C401C" w:rsidP="0015123D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6C401C" w:rsidRPr="007A2F7F" w:rsidRDefault="006C401C" w:rsidP="0015123D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Rule</w:t>
            </w:r>
          </w:p>
        </w:tc>
      </w:tr>
      <w:tr w:rsidR="006C401C" w:rsidTr="0015123D">
        <w:tc>
          <w:tcPr>
            <w:tcW w:w="2786" w:type="dxa"/>
          </w:tcPr>
          <w:p w:rsidR="006C401C" w:rsidRPr="00BB4316" w:rsidRDefault="00D546A6" w:rsidP="00554861">
            <w:pPr>
              <w:jc w:val="left"/>
            </w:pPr>
            <w:r>
              <w:rPr>
                <w:rFonts w:eastAsia="SimSun" w:hint="eastAsia"/>
              </w:rPr>
              <w:t>4</w:t>
            </w:r>
            <w:r w:rsidR="006C401C">
              <w:rPr>
                <w:rFonts w:eastAsia="SimSun" w:hint="eastAsia"/>
              </w:rPr>
              <w:t xml:space="preserve">. </w:t>
            </w:r>
            <w:r w:rsidR="00640F33" w:rsidRPr="00151388">
              <w:rPr>
                <w:rFonts w:eastAsia="SimSun" w:hint="eastAsia"/>
              </w:rPr>
              <w:t>[Defect]/</w:t>
            </w:r>
            <w:r w:rsidR="00640F33" w:rsidRPr="00E85612">
              <w:rPr>
                <w:rFonts w:eastAsia="SimSun" w:hint="eastAsia"/>
              </w:rPr>
              <w:t xml:space="preserve"> [</w:t>
            </w:r>
            <w:proofErr w:type="spellStart"/>
            <w:r w:rsidR="00640F33" w:rsidRPr="00E85612">
              <w:rPr>
                <w:rFonts w:eastAsia="SimSun" w:hint="eastAsia"/>
              </w:rPr>
              <w:t>SubDefect</w:t>
            </w:r>
            <w:proofErr w:type="spellEnd"/>
            <w:r w:rsidR="00640F33" w:rsidRPr="00E85612">
              <w:rPr>
                <w:rFonts w:eastAsia="SimSun" w:hint="eastAsia"/>
              </w:rPr>
              <w:t xml:space="preserve">] </w:t>
            </w:r>
            <w:proofErr w:type="gramStart"/>
            <w:r w:rsidR="00640F33" w:rsidRPr="00E85612">
              <w:rPr>
                <w:rFonts w:eastAsia="SimSun" w:hint="eastAsia"/>
              </w:rPr>
              <w:t>/[</w:t>
            </w:r>
            <w:proofErr w:type="gramEnd"/>
            <w:r w:rsidR="00640F33" w:rsidRPr="00E85612">
              <w:rPr>
                <w:rFonts w:eastAsia="SimSun" w:hint="eastAsia"/>
              </w:rPr>
              <w:t>Cause]/[Major Part]/[Component]/[Obligation]</w:t>
            </w:r>
            <w:r w:rsidR="00A8676E">
              <w:rPr>
                <w:rFonts w:eastAsia="SimSun" w:hint="eastAsia"/>
              </w:rPr>
              <w:t xml:space="preserve"> </w:t>
            </w:r>
            <w:r w:rsidR="00640F33" w:rsidRPr="00E85612">
              <w:rPr>
                <w:rFonts w:eastAsia="SimSun" w:hint="eastAsia"/>
              </w:rPr>
              <w:t>/</w:t>
            </w:r>
            <w:r w:rsidR="00916ECD">
              <w:rPr>
                <w:rFonts w:hint="eastAsia"/>
              </w:rPr>
              <w:t xml:space="preserve"> </w:t>
            </w:r>
            <w:r w:rsidR="00640F33" w:rsidRPr="00E85612">
              <w:rPr>
                <w:rFonts w:eastAsia="SimSun" w:hint="eastAsia"/>
              </w:rPr>
              <w:t>[Distribution]/</w:t>
            </w:r>
            <w:r w:rsidR="00916ECD">
              <w:rPr>
                <w:rFonts w:hint="eastAsia"/>
              </w:rPr>
              <w:t xml:space="preserve"> </w:t>
            </w:r>
            <w:r w:rsidR="00640F33" w:rsidRPr="00E85612">
              <w:rPr>
                <w:rFonts w:eastAsia="SimSun" w:hint="eastAsia"/>
              </w:rPr>
              <w:t>[Responsibility]/</w:t>
            </w:r>
            <w:r w:rsidR="00916ECD">
              <w:rPr>
                <w:rFonts w:hint="eastAsia"/>
              </w:rPr>
              <w:t xml:space="preserve"> </w:t>
            </w:r>
            <w:r w:rsidR="00640F33" w:rsidRPr="00E85612">
              <w:rPr>
                <w:rFonts w:eastAsia="SimSun" w:hint="eastAsia"/>
              </w:rPr>
              <w:t>[4M]/ [</w:t>
            </w:r>
            <w:proofErr w:type="spellStart"/>
            <w:r w:rsidR="00640F33" w:rsidRPr="00E85612">
              <w:rPr>
                <w:rFonts w:eastAsia="SimSun" w:hint="eastAsia"/>
              </w:rPr>
              <w:t>TrackingStat</w:t>
            </w:r>
            <w:r w:rsidR="00554861">
              <w:rPr>
                <w:rFonts w:asciiTheme="minorEastAsia" w:hAnsiTheme="minorEastAsia" w:hint="eastAsia"/>
              </w:rPr>
              <w:t>us</w:t>
            </w:r>
            <w:proofErr w:type="spellEnd"/>
            <w:r w:rsidR="00640F33" w:rsidRPr="00E85612">
              <w:rPr>
                <w:rFonts w:eastAsia="SimSun" w:hint="eastAsia"/>
              </w:rPr>
              <w:t>]/[Cover]/[Uncover]</w:t>
            </w:r>
            <w:r w:rsidR="00BB4316">
              <w:rPr>
                <w:rFonts w:hint="eastAsia"/>
              </w:rPr>
              <w:t>/[Mark]</w:t>
            </w:r>
            <w:r w:rsidR="00916ECD">
              <w:rPr>
                <w:rFonts w:eastAsia="SimSun" w:hint="eastAsia"/>
              </w:rPr>
              <w:t xml:space="preserve"> / </w:t>
            </w:r>
            <w:r w:rsidR="00916ECD">
              <w:rPr>
                <w:rFonts w:hint="eastAsia"/>
              </w:rPr>
              <w:t>[</w:t>
            </w:r>
            <w:r w:rsidR="00916ECD">
              <w:rPr>
                <w:rFonts w:eastAsia="SimSun" w:hint="eastAsia"/>
              </w:rPr>
              <w:t xml:space="preserve">PIA Test </w:t>
            </w:r>
            <w:proofErr w:type="spellStart"/>
            <w:r w:rsidR="00916ECD">
              <w:rPr>
                <w:rFonts w:eastAsia="SimSun" w:hint="eastAsia"/>
              </w:rPr>
              <w:t>Stn.</w:t>
            </w:r>
            <w:proofErr w:type="spellEnd"/>
            <w:r w:rsidR="00916ECD">
              <w:rPr>
                <w:rFonts w:hint="eastAsia"/>
              </w:rPr>
              <w:t>]</w:t>
            </w:r>
          </w:p>
        </w:tc>
        <w:tc>
          <w:tcPr>
            <w:tcW w:w="5576" w:type="dxa"/>
          </w:tcPr>
          <w:p w:rsidR="00FD4D89" w:rsidRDefault="00FD4D89" w:rsidP="00FD4D89">
            <w:pPr>
              <w:jc w:val="left"/>
            </w:pPr>
            <w:r>
              <w:rPr>
                <w:rFonts w:hint="eastAsia"/>
              </w:rPr>
              <w:t>参考下列</w:t>
            </w:r>
            <w:r>
              <w:rPr>
                <w:rFonts w:hint="eastAsia"/>
              </w:rPr>
              <w:t>Tables:</w:t>
            </w:r>
          </w:p>
          <w:p w:rsidR="00FD4D89" w:rsidRDefault="00FD4D89" w:rsidP="00FD4D89">
            <w:pPr>
              <w:pStyle w:val="a7"/>
              <w:numPr>
                <w:ilvl w:val="0"/>
                <w:numId w:val="3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GetData</w:t>
            </w:r>
            <w:proofErr w:type="spellEnd"/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DefectCode</w:t>
            </w:r>
            <w:proofErr w:type="spellEnd"/>
            <w:r>
              <w:rPr>
                <w:rFonts w:hint="eastAsia"/>
              </w:rPr>
              <w:t xml:space="preserve">] </w:t>
            </w:r>
            <w:r>
              <w:t>–</w:t>
            </w:r>
            <w:r>
              <w:rPr>
                <w:rFonts w:hint="eastAsia"/>
              </w:rPr>
              <w:t xml:space="preserve"> Type = </w:t>
            </w:r>
            <w:r>
              <w:t>‘</w:t>
            </w:r>
            <w:r w:rsidR="001364D4" w:rsidRPr="00E850EA">
              <w:rPr>
                <w:rFonts w:hint="eastAsia"/>
                <w:strike/>
              </w:rPr>
              <w:t>QC</w:t>
            </w:r>
            <w:r w:rsidR="00E850EA">
              <w:rPr>
                <w:rFonts w:hint="eastAsia"/>
                <w:color w:val="FF0000"/>
              </w:rPr>
              <w:t xml:space="preserve"> PRD</w:t>
            </w:r>
            <w:r w:rsidR="00E850EA">
              <w:rPr>
                <w:color w:val="FF0000"/>
              </w:rPr>
              <w:t>’</w:t>
            </w:r>
            <w:r>
              <w:t>’</w:t>
            </w:r>
            <w:r w:rsidR="00AF4FB4">
              <w:rPr>
                <w:rFonts w:hint="eastAsia"/>
              </w:rPr>
              <w:t>/</w:t>
            </w:r>
            <w:r w:rsidR="00AF4FB4">
              <w:t>’</w:t>
            </w:r>
            <w:r w:rsidR="00AF4FB4">
              <w:rPr>
                <w:rFonts w:hint="eastAsia"/>
              </w:rPr>
              <w:t>QCSUB</w:t>
            </w:r>
            <w:r w:rsidR="00AF4FB4">
              <w:t>’</w:t>
            </w:r>
          </w:p>
          <w:p w:rsidR="00FD4D89" w:rsidRDefault="00FD4D89" w:rsidP="00FD4D89">
            <w:pPr>
              <w:pStyle w:val="a7"/>
              <w:numPr>
                <w:ilvl w:val="0"/>
                <w:numId w:val="3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GetData</w:t>
            </w:r>
            <w:proofErr w:type="spellEnd"/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DefectInfo</w:t>
            </w:r>
            <w:proofErr w:type="spellEnd"/>
            <w:r>
              <w:rPr>
                <w:rFonts w:hint="eastAsia"/>
              </w:rPr>
              <w:t>]</w:t>
            </w:r>
          </w:p>
          <w:p w:rsidR="00FD4D89" w:rsidRDefault="00FD4D89" w:rsidP="00FD4D89">
            <w:pPr>
              <w:ind w:left="420"/>
              <w:jc w:val="left"/>
            </w:pPr>
            <w:r>
              <w:rPr>
                <w:rFonts w:hint="eastAsia"/>
              </w:rPr>
              <w:t xml:space="preserve">Type = </w:t>
            </w:r>
            <w:proofErr w:type="spellStart"/>
            <w:r w:rsidR="005479C6" w:rsidRPr="005479C6">
              <w:rPr>
                <w:rFonts w:hint="eastAsia"/>
                <w:color w:val="FF0000"/>
              </w:rPr>
              <w:t>FA</w:t>
            </w:r>
            <w:bookmarkStart w:id="201" w:name="_GoBack"/>
            <w:bookmarkEnd w:id="201"/>
            <w:r w:rsidRPr="005479C6">
              <w:rPr>
                <w:rFonts w:hint="eastAsia"/>
                <w:color w:val="FF0000"/>
              </w:rPr>
              <w:t>Cause</w:t>
            </w:r>
            <w:proofErr w:type="spellEnd"/>
            <w:r>
              <w:rPr>
                <w:rFonts w:hint="eastAsia"/>
              </w:rPr>
              <w:t>|</w:t>
            </w:r>
            <w:r w:rsidR="00C83230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MajorPart</w:t>
            </w:r>
            <w:proofErr w:type="spellEnd"/>
            <w:r>
              <w:rPr>
                <w:rFonts w:hint="eastAsia"/>
              </w:rPr>
              <w:t>|</w:t>
            </w:r>
            <w:r w:rsidR="00C8323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Component|</w:t>
            </w:r>
            <w:r w:rsidR="00C8323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Obligation|</w:t>
            </w:r>
            <w:r w:rsidR="00C83230">
              <w:rPr>
                <w:rFonts w:hint="eastAsia"/>
              </w:rPr>
              <w:t xml:space="preserve"> </w:t>
            </w:r>
            <w:proofErr w:type="spellStart"/>
            <w:r w:rsidR="00BE023C">
              <w:rPr>
                <w:rFonts w:hint="eastAsia"/>
              </w:rPr>
              <w:t>PiaWc</w:t>
            </w:r>
            <w:proofErr w:type="spellEnd"/>
            <w:r w:rsidR="00BE023C">
              <w:rPr>
                <w:rFonts w:hint="eastAsia"/>
              </w:rPr>
              <w:t xml:space="preserve">| </w:t>
            </w:r>
            <w:r w:rsidR="00BE023C" w:rsidRPr="00BB4316">
              <w:rPr>
                <w:rFonts w:hint="eastAsia"/>
              </w:rPr>
              <w:t>Distribution|  Responsibility| 4M | Tracking Stat</w:t>
            </w:r>
            <w:r w:rsidR="00554861">
              <w:rPr>
                <w:rFonts w:hint="eastAsia"/>
              </w:rPr>
              <w:t>us</w:t>
            </w:r>
            <w:r w:rsidR="00BE023C" w:rsidRPr="00BB4316">
              <w:rPr>
                <w:rFonts w:hint="eastAsia"/>
              </w:rPr>
              <w:t xml:space="preserve">| Cover| Uncover| </w:t>
            </w:r>
            <w:r w:rsidRPr="00BB4316">
              <w:rPr>
                <w:rFonts w:hint="eastAsia"/>
              </w:rPr>
              <w:t>Mark</w:t>
            </w:r>
            <w:r w:rsidR="00C83230">
              <w:rPr>
                <w:rFonts w:hint="eastAsia"/>
              </w:rPr>
              <w:t xml:space="preserve">| </w:t>
            </w:r>
            <w:proofErr w:type="spellStart"/>
            <w:r w:rsidR="002A3283" w:rsidRPr="002A3283">
              <w:t>PiaWc</w:t>
            </w:r>
            <w:proofErr w:type="spellEnd"/>
          </w:p>
          <w:p w:rsidR="00916ECD" w:rsidRPr="00C83230" w:rsidRDefault="00916ECD" w:rsidP="00FD4D89">
            <w:pPr>
              <w:ind w:left="420"/>
              <w:jc w:val="left"/>
            </w:pPr>
          </w:p>
          <w:p w:rsidR="00FD4D89" w:rsidRPr="007649CF" w:rsidRDefault="00FD4D89" w:rsidP="00FD4D89">
            <w:pPr>
              <w:jc w:val="left"/>
              <w:rPr>
                <w:rFonts w:asciiTheme="minorEastAsia" w:hAnsiTheme="minorEastAsia"/>
                <w:strike/>
              </w:rPr>
            </w:pPr>
            <w:r w:rsidRPr="007649CF">
              <w:rPr>
                <w:rFonts w:asciiTheme="minorEastAsia" w:hAnsiTheme="minorEastAsia" w:hint="eastAsia"/>
                <w:strike/>
              </w:rPr>
              <w:t>Repair Part Type:</w:t>
            </w:r>
          </w:p>
          <w:p w:rsidR="00FD4D89" w:rsidRPr="007649CF" w:rsidRDefault="00FD4D89" w:rsidP="00FD4D89">
            <w:pPr>
              <w:jc w:val="left"/>
              <w:rPr>
                <w:rFonts w:asciiTheme="minorEastAsia" w:hAnsiTheme="minorEastAsia"/>
                <w:strike/>
              </w:rPr>
            </w:pPr>
            <w:r w:rsidRPr="007649CF">
              <w:rPr>
                <w:rFonts w:asciiTheme="minorEastAsia" w:hAnsiTheme="minorEastAsia" w:hint="eastAsia"/>
                <w:strike/>
              </w:rPr>
              <w:t>KP</w:t>
            </w:r>
          </w:p>
          <w:p w:rsidR="00FD4D89" w:rsidRPr="007649CF" w:rsidRDefault="00FD4D89" w:rsidP="00FD4D89">
            <w:pPr>
              <w:jc w:val="left"/>
              <w:rPr>
                <w:rFonts w:asciiTheme="minorEastAsia" w:hAnsiTheme="minorEastAsia"/>
                <w:strike/>
              </w:rPr>
            </w:pPr>
            <w:r w:rsidRPr="007649CF">
              <w:rPr>
                <w:rFonts w:asciiTheme="minorEastAsia" w:hAnsiTheme="minorEastAsia" w:hint="eastAsia"/>
                <w:strike/>
              </w:rPr>
              <w:t>ME</w:t>
            </w:r>
          </w:p>
          <w:p w:rsidR="00FD4D89" w:rsidRPr="007649CF" w:rsidRDefault="00FD4D89" w:rsidP="00FD4D89">
            <w:pPr>
              <w:jc w:val="left"/>
              <w:rPr>
                <w:rFonts w:asciiTheme="minorEastAsia" w:hAnsiTheme="minorEastAsia"/>
                <w:strike/>
              </w:rPr>
            </w:pPr>
            <w:r w:rsidRPr="007649CF">
              <w:rPr>
                <w:rFonts w:asciiTheme="minorEastAsia" w:hAnsiTheme="minorEastAsia" w:hint="eastAsia"/>
                <w:strike/>
              </w:rPr>
              <w:t>MB</w:t>
            </w:r>
          </w:p>
          <w:p w:rsidR="00FD4D89" w:rsidRPr="007649CF" w:rsidRDefault="00FD4D89" w:rsidP="00FD4D89">
            <w:pPr>
              <w:jc w:val="left"/>
              <w:rPr>
                <w:rFonts w:asciiTheme="minorEastAsia" w:hAnsiTheme="minorEastAsia"/>
                <w:strike/>
              </w:rPr>
            </w:pPr>
            <w:r w:rsidRPr="007649CF">
              <w:rPr>
                <w:rFonts w:asciiTheme="minorEastAsia" w:hAnsiTheme="minorEastAsia" w:hint="eastAsia"/>
                <w:strike/>
              </w:rPr>
              <w:t>Other Type</w:t>
            </w:r>
          </w:p>
          <w:p w:rsidR="00FD4D89" w:rsidRPr="000C579C" w:rsidRDefault="00FD4D89" w:rsidP="00FD4D89">
            <w:pPr>
              <w:jc w:val="left"/>
              <w:rPr>
                <w:rFonts w:ascii="SimSun" w:eastAsia="SimSun" w:hAnsi="SimSun" w:cs="SimSun"/>
              </w:rPr>
            </w:pPr>
          </w:p>
          <w:p w:rsidR="00FD4D89" w:rsidRDefault="00FD4D89" w:rsidP="00FD4D89">
            <w:pPr>
              <w:jc w:val="left"/>
            </w:pPr>
            <w:r w:rsidRPr="003915E4">
              <w:rPr>
                <w:rFonts w:hint="eastAsia"/>
              </w:rPr>
              <w:t>对于用户在</w:t>
            </w:r>
            <w:r w:rsidRPr="003915E4">
              <w:t xml:space="preserve">Repair Add </w:t>
            </w:r>
            <w:r w:rsidRPr="003915E4">
              <w:rPr>
                <w:rFonts w:hint="eastAsia"/>
              </w:rPr>
              <w:t>的</w:t>
            </w:r>
            <w:r w:rsidRPr="003915E4">
              <w:t xml:space="preserve">Defect </w:t>
            </w:r>
            <w:r w:rsidRPr="003915E4">
              <w:rPr>
                <w:rFonts w:hint="eastAsia"/>
              </w:rPr>
              <w:t>记录，允许用户在</w:t>
            </w:r>
            <w:r w:rsidRPr="003915E4">
              <w:t xml:space="preserve">Edit </w:t>
            </w:r>
            <w:r w:rsidRPr="003915E4">
              <w:rPr>
                <w:rFonts w:hint="eastAsia"/>
              </w:rPr>
              <w:t>的时候修改</w:t>
            </w:r>
            <w:r w:rsidRPr="003915E4">
              <w:t>Defect</w:t>
            </w:r>
            <w:r w:rsidRPr="003915E4">
              <w:rPr>
                <w:rFonts w:hint="eastAsia"/>
              </w:rPr>
              <w:t>，否则需要禁止修改</w:t>
            </w:r>
            <w:r w:rsidRPr="003915E4">
              <w:t>Defect</w:t>
            </w:r>
          </w:p>
          <w:p w:rsidR="00FD4A25" w:rsidRPr="005B695A" w:rsidRDefault="00FD4A25" w:rsidP="005B69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</w:tc>
      </w:tr>
      <w:tr w:rsidR="006C401C" w:rsidRPr="00EE6451" w:rsidTr="0015123D">
        <w:tc>
          <w:tcPr>
            <w:tcW w:w="2786" w:type="dxa"/>
          </w:tcPr>
          <w:p w:rsidR="006C401C" w:rsidRDefault="008609B4" w:rsidP="00E16513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5</w:t>
            </w:r>
            <w:r w:rsidR="006C401C">
              <w:rPr>
                <w:rFonts w:eastAsia="SimSun" w:hint="eastAsia"/>
              </w:rPr>
              <w:t xml:space="preserve">. </w:t>
            </w:r>
            <w:r w:rsidR="00E16513">
              <w:rPr>
                <w:rFonts w:eastAsia="SimSun" w:hint="eastAsia"/>
              </w:rPr>
              <w:t>Items of Detail Log</w:t>
            </w:r>
          </w:p>
        </w:tc>
        <w:tc>
          <w:tcPr>
            <w:tcW w:w="5576" w:type="dxa"/>
          </w:tcPr>
          <w:p w:rsidR="006C401C" w:rsidRPr="00EE6451" w:rsidRDefault="00E16513" w:rsidP="0015123D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Items of Detail Log</w:t>
            </w:r>
            <w:r w:rsidR="006C401C" w:rsidRPr="00EE6451">
              <w:rPr>
                <w:rFonts w:eastAsia="SimSun" w:hint="eastAsia"/>
              </w:rPr>
              <w:t>:</w:t>
            </w:r>
          </w:p>
          <w:tbl>
            <w:tblPr>
              <w:tblStyle w:val="a9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6C401C" w:rsidTr="0015123D">
              <w:tc>
                <w:tcPr>
                  <w:tcW w:w="1562" w:type="dxa"/>
                  <w:shd w:val="clear" w:color="auto" w:fill="C4BC96" w:themeFill="background2" w:themeFillShade="BF"/>
                </w:tcPr>
                <w:p w:rsidR="006C401C" w:rsidRDefault="006C401C" w:rsidP="0015123D">
                  <w:pPr>
                    <w:jc w:val="left"/>
                    <w:rPr>
                      <w:rFonts w:eastAsia="SimSun"/>
                    </w:rPr>
                  </w:pPr>
                  <w:r>
                    <w:rPr>
                      <w:rFonts w:eastAsia="SimSun" w:hint="eastAsia"/>
                    </w:rPr>
                    <w:t>Display Name</w:t>
                  </w:r>
                </w:p>
              </w:tc>
              <w:tc>
                <w:tcPr>
                  <w:tcW w:w="3741" w:type="dxa"/>
                  <w:shd w:val="clear" w:color="auto" w:fill="C4BC96" w:themeFill="background2" w:themeFillShade="BF"/>
                </w:tcPr>
                <w:p w:rsidR="006C401C" w:rsidRDefault="006C401C" w:rsidP="0015123D">
                  <w:pPr>
                    <w:jc w:val="left"/>
                    <w:rPr>
                      <w:rFonts w:eastAsia="SimSun"/>
                    </w:rPr>
                  </w:pPr>
                  <w:r>
                    <w:rPr>
                      <w:rFonts w:eastAsia="SimSun" w:hint="eastAsia"/>
                    </w:rPr>
                    <w:t>Definition</w:t>
                  </w:r>
                </w:p>
              </w:tc>
            </w:tr>
            <w:tr w:rsidR="00007465" w:rsidTr="0015123D">
              <w:tc>
                <w:tcPr>
                  <w:tcW w:w="1562" w:type="dxa"/>
                </w:tcPr>
                <w:p w:rsidR="00007465" w:rsidRPr="00FD4A25" w:rsidRDefault="00FD4A25" w:rsidP="0015123D">
                  <w:pPr>
                    <w:jc w:val="left"/>
                    <w:rPr>
                      <w:rFonts w:eastAsia="SimSun"/>
                    </w:rPr>
                  </w:pPr>
                  <w:r w:rsidRPr="00FD4A25">
                    <w:rPr>
                      <w:rFonts w:eastAsia="SimSun" w:hint="eastAsia"/>
                    </w:rPr>
                    <w:t xml:space="preserve">PIA Test </w:t>
                  </w:r>
                  <w:proofErr w:type="spellStart"/>
                  <w:r w:rsidRPr="00FD4A25">
                    <w:rPr>
                      <w:rFonts w:eastAsia="SimSun" w:hint="eastAsia"/>
                    </w:rPr>
                    <w:t>Stn.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007465" w:rsidRPr="00FD4A25" w:rsidRDefault="00C739B9" w:rsidP="005744D7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C6745A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r w:rsidRPr="00C6745A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</w:t>
                  </w:r>
                  <w:proofErr w:type="spellStart"/>
                  <w:r w:rsidR="004F46A8" w:rsidRPr="004F46A8">
                    <w:t>PIAStation</w:t>
                  </w:r>
                  <w:proofErr w:type="spellEnd"/>
                </w:p>
              </w:tc>
            </w:tr>
            <w:tr w:rsidR="00007465" w:rsidTr="0015123D">
              <w:tc>
                <w:tcPr>
                  <w:tcW w:w="1562" w:type="dxa"/>
                </w:tcPr>
                <w:p w:rsidR="00007465" w:rsidRPr="00AD41BF" w:rsidRDefault="00007465" w:rsidP="0015123D">
                  <w:pPr>
                    <w:jc w:val="left"/>
                    <w:rPr>
                      <w:rFonts w:eastAsia="SimSun"/>
                    </w:rPr>
                  </w:pPr>
                  <w:r w:rsidRPr="00AD41BF">
                    <w:rPr>
                      <w:rFonts w:eastAsia="SimSun" w:hint="eastAsia"/>
                    </w:rPr>
                    <w:t>Defect</w:t>
                  </w:r>
                </w:p>
              </w:tc>
              <w:tc>
                <w:tcPr>
                  <w:tcW w:w="3741" w:type="dxa"/>
                </w:tcPr>
                <w:p w:rsidR="00007465" w:rsidRPr="00AD41BF" w:rsidRDefault="00AE547E" w:rsidP="003D7F7A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C6745A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r w:rsidRPr="00C6745A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</w:t>
                  </w:r>
                  <w:r>
                    <w:t xml:space="preserve"> </w:t>
                  </w:r>
                  <w:r w:rsidRPr="00C00C01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DefectCodeID</w:t>
                  </w:r>
                </w:p>
              </w:tc>
            </w:tr>
            <w:tr w:rsidR="00EE3043" w:rsidTr="0015123D">
              <w:tc>
                <w:tcPr>
                  <w:tcW w:w="1562" w:type="dxa"/>
                </w:tcPr>
                <w:p w:rsidR="00EE3043" w:rsidRPr="00AD41BF" w:rsidRDefault="00EE3043" w:rsidP="0015123D">
                  <w:pPr>
                    <w:jc w:val="left"/>
                    <w:rPr>
                      <w:rFonts w:eastAsia="SimSun"/>
                    </w:rPr>
                  </w:pPr>
                  <w:r w:rsidRPr="00AD41BF">
                    <w:rPr>
                      <w:rFonts w:eastAsia="SimSun" w:hint="eastAsia"/>
                    </w:rPr>
                    <w:t>Sub Defect</w:t>
                  </w:r>
                </w:p>
              </w:tc>
              <w:tc>
                <w:tcPr>
                  <w:tcW w:w="3741" w:type="dxa"/>
                </w:tcPr>
                <w:p w:rsidR="00EE3043" w:rsidRPr="00AD41BF" w:rsidRDefault="00AE547E" w:rsidP="00AE547E">
                  <w:pPr>
                    <w:jc w:val="left"/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C6745A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r w:rsidRPr="00C6745A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SubDef</w:t>
                  </w:r>
                  <w:r w:rsidRPr="00C00C01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ect</w:t>
                  </w:r>
                  <w:proofErr w:type="spellEnd"/>
                </w:p>
              </w:tc>
            </w:tr>
            <w:tr w:rsidR="00AE547E" w:rsidTr="0015123D">
              <w:tc>
                <w:tcPr>
                  <w:tcW w:w="1562" w:type="dxa"/>
                </w:tcPr>
                <w:p w:rsidR="00AE547E" w:rsidRPr="00C6745A" w:rsidRDefault="00AE547E" w:rsidP="007A0E05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eastAsia="SimSun" w:hint="eastAsia"/>
                    </w:rPr>
                    <w:t>Cause</w:t>
                  </w:r>
                </w:p>
              </w:tc>
              <w:tc>
                <w:tcPr>
                  <w:tcW w:w="3741" w:type="dxa"/>
                </w:tcPr>
                <w:p w:rsidR="00AE547E" w:rsidRPr="00C6745A" w:rsidRDefault="00AE547E" w:rsidP="007A0E05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r w:rsidRPr="00C6745A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</w:t>
                  </w:r>
                  <w:r w:rsidRPr="00C6745A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Cause</w:t>
                  </w:r>
                </w:p>
              </w:tc>
            </w:tr>
            <w:tr w:rsidR="00AE547E" w:rsidTr="0015123D">
              <w:tc>
                <w:tcPr>
                  <w:tcW w:w="1562" w:type="dxa"/>
                </w:tcPr>
                <w:p w:rsidR="00AE547E" w:rsidRPr="007E2BCF" w:rsidRDefault="00AE547E" w:rsidP="007A0E05">
                  <w:pPr>
                    <w:jc w:val="left"/>
                    <w:rPr>
                      <w:rFonts w:eastAsia="SimSun"/>
                    </w:rPr>
                  </w:pPr>
                  <w:r w:rsidRPr="007E2BCF">
                    <w:rPr>
                      <w:rFonts w:eastAsia="SimSun" w:hint="eastAsia"/>
                    </w:rPr>
                    <w:t>Major Part</w:t>
                  </w:r>
                </w:p>
              </w:tc>
              <w:tc>
                <w:tcPr>
                  <w:tcW w:w="3741" w:type="dxa"/>
                </w:tcPr>
                <w:p w:rsidR="00AE547E" w:rsidRPr="007E2BCF" w:rsidRDefault="00AE547E" w:rsidP="007A0E05">
                  <w:pPr>
                    <w:jc w:val="left"/>
                    <w:rPr>
                      <w:rFonts w:eastAsia="SimSun"/>
                    </w:rPr>
                  </w:pPr>
                  <w:r w:rsidRPr="007E2BCF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r w:rsidRPr="007E2BCF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r w:rsidRPr="007E2BCF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</w:t>
                  </w:r>
                  <w:r w:rsidRPr="007E2BCF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MajorPart</w:t>
                  </w:r>
                </w:p>
              </w:tc>
            </w:tr>
            <w:tr w:rsidR="00AE547E" w:rsidTr="0015123D">
              <w:tc>
                <w:tcPr>
                  <w:tcW w:w="1562" w:type="dxa"/>
                </w:tcPr>
                <w:p w:rsidR="00AE547E" w:rsidRPr="00C6745A" w:rsidRDefault="00AE547E" w:rsidP="007A0E05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eastAsia="SimSun" w:hint="eastAsia"/>
                    </w:rPr>
                    <w:t>Component</w:t>
                  </w:r>
                </w:p>
              </w:tc>
              <w:tc>
                <w:tcPr>
                  <w:tcW w:w="3741" w:type="dxa"/>
                </w:tcPr>
                <w:p w:rsidR="00AE547E" w:rsidRPr="00C6745A" w:rsidRDefault="00AE547E" w:rsidP="007A0E05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eastAsia="SimSun" w:hint="eastAsia"/>
                    </w:rPr>
                    <w:t>[</w:t>
                  </w:r>
                  <w:proofErr w:type="spellStart"/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6745A">
                    <w:rPr>
                      <w:rFonts w:eastAsia="SimSun" w:hint="eastAsia"/>
                    </w:rPr>
                    <w:t>]. Component</w:t>
                  </w:r>
                </w:p>
              </w:tc>
            </w:tr>
            <w:tr w:rsidR="00AE547E" w:rsidTr="0015123D">
              <w:tc>
                <w:tcPr>
                  <w:tcW w:w="1562" w:type="dxa"/>
                </w:tcPr>
                <w:p w:rsidR="00AE547E" w:rsidRPr="00C6745A" w:rsidRDefault="00AE547E" w:rsidP="007A0E05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eastAsia="SimSun" w:hint="eastAsia"/>
                    </w:rPr>
                    <w:t>Site</w:t>
                  </w:r>
                </w:p>
              </w:tc>
              <w:tc>
                <w:tcPr>
                  <w:tcW w:w="3741" w:type="dxa"/>
                </w:tcPr>
                <w:p w:rsidR="00AE547E" w:rsidRPr="00C6745A" w:rsidRDefault="00AE547E" w:rsidP="007A0E05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eastAsia="SimSun" w:hint="eastAsia"/>
                    </w:rPr>
                    <w:t>[</w:t>
                  </w:r>
                  <w:proofErr w:type="spellStart"/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6745A">
                    <w:rPr>
                      <w:rFonts w:eastAsia="SimSun" w:hint="eastAsia"/>
                    </w:rPr>
                    <w:t>]. Site</w:t>
                  </w:r>
                  <w:r w:rsidRPr="00C6745A">
                    <w:rPr>
                      <w:rFonts w:eastAsia="SimSun"/>
                    </w:rPr>
                    <w:t xml:space="preserve"> </w:t>
                  </w:r>
                </w:p>
              </w:tc>
            </w:tr>
            <w:tr w:rsidR="00AE547E" w:rsidTr="0015123D">
              <w:tc>
                <w:tcPr>
                  <w:tcW w:w="1562" w:type="dxa"/>
                </w:tcPr>
                <w:p w:rsidR="00AE547E" w:rsidRPr="007649CF" w:rsidRDefault="00AE547E" w:rsidP="007A0E05">
                  <w:pPr>
                    <w:jc w:val="left"/>
                    <w:rPr>
                      <w:rFonts w:eastAsia="SimSun"/>
                      <w:strike/>
                    </w:rPr>
                  </w:pPr>
                  <w:r w:rsidRPr="007649CF">
                    <w:rPr>
                      <w:rFonts w:eastAsia="SimSun" w:hint="eastAsia"/>
                      <w:strike/>
                    </w:rPr>
                    <w:t>Faulty Part No</w:t>
                  </w:r>
                </w:p>
              </w:tc>
              <w:tc>
                <w:tcPr>
                  <w:tcW w:w="3741" w:type="dxa"/>
                </w:tcPr>
                <w:p w:rsidR="00AE547E" w:rsidRPr="007649CF" w:rsidRDefault="00AE547E" w:rsidP="007A0E05">
                  <w:pPr>
                    <w:jc w:val="left"/>
                    <w:rPr>
                      <w:strike/>
                    </w:rPr>
                  </w:pPr>
                  <w:r w:rsidRPr="007649CF">
                    <w:rPr>
                      <w:rFonts w:hint="eastAsia"/>
                      <w:strike/>
                    </w:rPr>
                    <w:t>[</w:t>
                  </w:r>
                  <w:proofErr w:type="spellStart"/>
                  <w:r w:rsidRPr="007649CF">
                    <w:rPr>
                      <w:rFonts w:ascii="Courier New" w:eastAsia="SimSun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ProductRepair</w:t>
                  </w:r>
                  <w:proofErr w:type="spellEnd"/>
                  <w:r w:rsidRPr="007649CF">
                    <w:rPr>
                      <w:rFonts w:hint="eastAsia"/>
                      <w:strike/>
                    </w:rPr>
                    <w:t xml:space="preserve"> _</w:t>
                  </w:r>
                  <w:proofErr w:type="spellStart"/>
                  <w:r w:rsidRPr="007649CF">
                    <w:rPr>
                      <w:rFonts w:hint="eastAsia"/>
                      <w:strike/>
                    </w:rPr>
                    <w:t>DefectCode</w:t>
                  </w:r>
                  <w:proofErr w:type="spellEnd"/>
                  <w:r w:rsidRPr="007649CF">
                    <w:rPr>
                      <w:rFonts w:hint="eastAsia"/>
                      <w:strike/>
                    </w:rPr>
                    <w:t>].</w:t>
                  </w:r>
                  <w:proofErr w:type="spellStart"/>
                  <w:r w:rsidRPr="007649CF">
                    <w:rPr>
                      <w:rFonts w:hint="eastAsia"/>
                      <w:strike/>
                    </w:rPr>
                    <w:t>OldPart</w:t>
                  </w:r>
                  <w:proofErr w:type="spellEnd"/>
                </w:p>
              </w:tc>
            </w:tr>
            <w:tr w:rsidR="00AE547E" w:rsidTr="0015123D">
              <w:tc>
                <w:tcPr>
                  <w:tcW w:w="1562" w:type="dxa"/>
                </w:tcPr>
                <w:p w:rsidR="00AE547E" w:rsidRPr="007649CF" w:rsidRDefault="00AE547E" w:rsidP="007A0E05">
                  <w:pPr>
                    <w:jc w:val="left"/>
                    <w:rPr>
                      <w:rFonts w:eastAsia="SimSun"/>
                      <w:strike/>
                    </w:rPr>
                  </w:pPr>
                  <w:r w:rsidRPr="007649CF">
                    <w:rPr>
                      <w:rFonts w:eastAsia="SimSun" w:hint="eastAsia"/>
                      <w:strike/>
                    </w:rPr>
                    <w:t>New Part No</w:t>
                  </w:r>
                </w:p>
              </w:tc>
              <w:tc>
                <w:tcPr>
                  <w:tcW w:w="3741" w:type="dxa"/>
                </w:tcPr>
                <w:p w:rsidR="00AE547E" w:rsidRPr="007649CF" w:rsidRDefault="00AE547E" w:rsidP="007A0E05">
                  <w:pPr>
                    <w:jc w:val="left"/>
                    <w:rPr>
                      <w:strike/>
                    </w:rPr>
                  </w:pPr>
                  <w:r w:rsidRPr="007649CF">
                    <w:rPr>
                      <w:rFonts w:hint="eastAsia"/>
                      <w:strike/>
                    </w:rPr>
                    <w:t>[</w:t>
                  </w:r>
                  <w:proofErr w:type="spellStart"/>
                  <w:r w:rsidRPr="007649CF">
                    <w:rPr>
                      <w:rFonts w:ascii="Courier New" w:eastAsia="SimSun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ProductRepair</w:t>
                  </w:r>
                  <w:proofErr w:type="spellEnd"/>
                  <w:r w:rsidRPr="007649CF">
                    <w:rPr>
                      <w:rFonts w:hint="eastAsia"/>
                      <w:strike/>
                    </w:rPr>
                    <w:t xml:space="preserve"> _</w:t>
                  </w:r>
                  <w:proofErr w:type="spellStart"/>
                  <w:r w:rsidRPr="007649CF">
                    <w:rPr>
                      <w:rFonts w:hint="eastAsia"/>
                      <w:strike/>
                    </w:rPr>
                    <w:t>DefectCode</w:t>
                  </w:r>
                  <w:proofErr w:type="spellEnd"/>
                  <w:r w:rsidRPr="007649CF">
                    <w:rPr>
                      <w:rFonts w:hint="eastAsia"/>
                      <w:strike/>
                    </w:rPr>
                    <w:t>].</w:t>
                  </w:r>
                  <w:proofErr w:type="spellStart"/>
                  <w:r w:rsidRPr="007649CF">
                    <w:rPr>
                      <w:rFonts w:hint="eastAsia"/>
                      <w:strike/>
                    </w:rPr>
                    <w:t>NewPart</w:t>
                  </w:r>
                  <w:proofErr w:type="spellEnd"/>
                </w:p>
              </w:tc>
            </w:tr>
            <w:tr w:rsidR="00AE547E" w:rsidTr="0015123D">
              <w:tc>
                <w:tcPr>
                  <w:tcW w:w="1562" w:type="dxa"/>
                </w:tcPr>
                <w:p w:rsidR="00AE547E" w:rsidRPr="007649CF" w:rsidRDefault="00AE547E" w:rsidP="007A0E05">
                  <w:pPr>
                    <w:jc w:val="left"/>
                    <w:rPr>
                      <w:rFonts w:eastAsia="SimSun"/>
                      <w:strike/>
                    </w:rPr>
                  </w:pPr>
                  <w:r w:rsidRPr="007649CF">
                    <w:rPr>
                      <w:rFonts w:eastAsia="SimSun" w:hint="eastAsia"/>
                      <w:strike/>
                    </w:rPr>
                    <w:t xml:space="preserve">Faulty Part </w:t>
                  </w:r>
                  <w:proofErr w:type="spellStart"/>
                  <w:r w:rsidRPr="007649CF">
                    <w:rPr>
                      <w:rFonts w:eastAsia="SimSun" w:hint="eastAsia"/>
                      <w:strike/>
                    </w:rPr>
                    <w:t>Sno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AE547E" w:rsidRPr="007649CF" w:rsidRDefault="00AE547E" w:rsidP="007A0E05">
                  <w:pPr>
                    <w:jc w:val="left"/>
                    <w:rPr>
                      <w:rFonts w:eastAsia="SimSun"/>
                      <w:strike/>
                    </w:rPr>
                  </w:pPr>
                  <w:r w:rsidRPr="007649CF">
                    <w:rPr>
                      <w:rFonts w:eastAsia="SimSun" w:hint="eastAsia"/>
                      <w:strike/>
                    </w:rPr>
                    <w:t>[</w:t>
                  </w:r>
                  <w:proofErr w:type="spellStart"/>
                  <w:r w:rsidRPr="007649CF">
                    <w:rPr>
                      <w:rFonts w:ascii="Courier New" w:eastAsia="SimSun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7649CF">
                    <w:rPr>
                      <w:rFonts w:eastAsia="SimSun" w:hint="eastAsia"/>
                      <w:strike/>
                    </w:rPr>
                    <w:t>].</w:t>
                  </w:r>
                  <w:r w:rsidRPr="007649CF">
                    <w:rPr>
                      <w:strike/>
                    </w:rPr>
                    <w:t xml:space="preserve"> </w:t>
                  </w:r>
                  <w:proofErr w:type="spellStart"/>
                  <w:r w:rsidRPr="007649CF">
                    <w:rPr>
                      <w:rFonts w:eastAsia="SimSun"/>
                      <w:strike/>
                    </w:rPr>
                    <w:t>OldPartSno</w:t>
                  </w:r>
                  <w:proofErr w:type="spellEnd"/>
                </w:p>
              </w:tc>
            </w:tr>
            <w:tr w:rsidR="00AE547E" w:rsidTr="0015123D">
              <w:tc>
                <w:tcPr>
                  <w:tcW w:w="1562" w:type="dxa"/>
                </w:tcPr>
                <w:p w:rsidR="00AE547E" w:rsidRPr="007649CF" w:rsidRDefault="00AE547E" w:rsidP="007A0E05">
                  <w:pPr>
                    <w:jc w:val="left"/>
                    <w:rPr>
                      <w:rFonts w:eastAsia="SimSun"/>
                      <w:strike/>
                    </w:rPr>
                  </w:pPr>
                  <w:r w:rsidRPr="007649CF">
                    <w:rPr>
                      <w:rFonts w:eastAsia="SimSun" w:hint="eastAsia"/>
                      <w:strike/>
                    </w:rPr>
                    <w:t xml:space="preserve">New Part </w:t>
                  </w:r>
                  <w:proofErr w:type="spellStart"/>
                  <w:r w:rsidRPr="007649CF">
                    <w:rPr>
                      <w:rFonts w:eastAsia="SimSun" w:hint="eastAsia"/>
                      <w:strike/>
                    </w:rPr>
                    <w:t>Sno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AE547E" w:rsidRPr="007649CF" w:rsidRDefault="00AE547E" w:rsidP="007A0E05">
                  <w:pPr>
                    <w:jc w:val="left"/>
                    <w:rPr>
                      <w:strike/>
                    </w:rPr>
                  </w:pPr>
                  <w:r w:rsidRPr="007649CF">
                    <w:rPr>
                      <w:rFonts w:eastAsia="SimSun" w:hint="eastAsia"/>
                      <w:strike/>
                    </w:rPr>
                    <w:t>[</w:t>
                  </w:r>
                  <w:proofErr w:type="spellStart"/>
                  <w:r w:rsidRPr="007649CF">
                    <w:rPr>
                      <w:rFonts w:ascii="Courier New" w:eastAsia="SimSun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7649CF">
                    <w:rPr>
                      <w:rFonts w:eastAsia="SimSun" w:hint="eastAsia"/>
                      <w:strike/>
                    </w:rPr>
                    <w:t>].</w:t>
                  </w:r>
                  <w:r w:rsidRPr="007649CF">
                    <w:rPr>
                      <w:strike/>
                    </w:rPr>
                    <w:t xml:space="preserve"> </w:t>
                  </w:r>
                  <w:proofErr w:type="spellStart"/>
                  <w:r w:rsidRPr="007649CF">
                    <w:rPr>
                      <w:rFonts w:eastAsia="SimSun"/>
                      <w:strike/>
                    </w:rPr>
                    <w:t>NewPartSno</w:t>
                  </w:r>
                  <w:proofErr w:type="spellEnd"/>
                </w:p>
              </w:tc>
            </w:tr>
            <w:tr w:rsidR="00AE547E" w:rsidTr="0015123D">
              <w:tc>
                <w:tcPr>
                  <w:tcW w:w="1562" w:type="dxa"/>
                </w:tcPr>
                <w:p w:rsidR="00AE547E" w:rsidRPr="008801F3" w:rsidRDefault="0087022B" w:rsidP="007A0E05">
                  <w:pPr>
                    <w:jc w:val="left"/>
                    <w:rPr>
                      <w:rFonts w:eastAsia="SimSun"/>
                      <w:strike/>
                    </w:rPr>
                  </w:pPr>
                  <w:r w:rsidRPr="008801F3">
                    <w:rPr>
                      <w:rFonts w:eastAsia="SimSun" w:hint="eastAsia"/>
                      <w:strike/>
                    </w:rPr>
                    <w:t>MAC</w:t>
                  </w:r>
                </w:p>
              </w:tc>
              <w:tc>
                <w:tcPr>
                  <w:tcW w:w="3741" w:type="dxa"/>
                </w:tcPr>
                <w:p w:rsidR="00AE547E" w:rsidRPr="008801F3" w:rsidRDefault="00327561" w:rsidP="007A0E05">
                  <w:pPr>
                    <w:jc w:val="left"/>
                    <w:rPr>
                      <w:rFonts w:eastAsia="SimSun"/>
                      <w:strike/>
                    </w:rPr>
                  </w:pPr>
                  <w:r w:rsidRPr="008801F3">
                    <w:rPr>
                      <w:rFonts w:ascii="Courier New" w:eastAsia="SimSun" w:hAnsi="Courier New" w:cs="Courier New" w:hint="eastAsia"/>
                      <w:strike/>
                      <w:noProof/>
                      <w:kern w:val="0"/>
                      <w:sz w:val="20"/>
                      <w:szCs w:val="20"/>
                    </w:rPr>
                    <w:t>页面初始化时为空，更换</w:t>
                  </w:r>
                  <w:r w:rsidRPr="008801F3">
                    <w:rPr>
                      <w:rFonts w:ascii="Courier New" w:eastAsia="SimSun" w:hAnsi="Courier New" w:cs="Courier New" w:hint="eastAsia"/>
                      <w:strike/>
                      <w:noProof/>
                      <w:kern w:val="0"/>
                      <w:sz w:val="20"/>
                      <w:szCs w:val="20"/>
                    </w:rPr>
                    <w:t>MB</w:t>
                  </w:r>
                  <w:r w:rsidRPr="008801F3">
                    <w:rPr>
                      <w:rFonts w:ascii="Courier New" w:eastAsia="SimSun" w:hAnsi="Courier New" w:cs="Courier New" w:hint="eastAsia"/>
                      <w:strike/>
                      <w:noProof/>
                      <w:kern w:val="0"/>
                      <w:sz w:val="20"/>
                      <w:szCs w:val="20"/>
                    </w:rPr>
                    <w:t>时刷入，保存到</w:t>
                  </w:r>
                  <w:r w:rsidR="0087022B" w:rsidRPr="008801F3">
                    <w:rPr>
                      <w:rFonts w:ascii="Courier New" w:eastAsia="SimSun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Product</w:t>
                  </w:r>
                  <w:r w:rsidR="0087022B" w:rsidRPr="008801F3">
                    <w:rPr>
                      <w:rFonts w:ascii="Courier New" w:eastAsia="SimSun" w:hAnsi="Courier New" w:cs="Courier New" w:hint="eastAsia"/>
                      <w:strike/>
                      <w:noProof/>
                      <w:kern w:val="0"/>
                      <w:sz w:val="20"/>
                      <w:szCs w:val="20"/>
                    </w:rPr>
                    <w:t>.MAC</w:t>
                  </w:r>
                </w:p>
              </w:tc>
            </w:tr>
            <w:tr w:rsidR="00AE547E" w:rsidTr="0015123D">
              <w:tc>
                <w:tcPr>
                  <w:tcW w:w="1562" w:type="dxa"/>
                </w:tcPr>
                <w:p w:rsidR="00AE547E" w:rsidRPr="00C6745A" w:rsidRDefault="00AE547E" w:rsidP="007A0E05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eastAsia="SimSun" w:hint="eastAsia"/>
                    </w:rPr>
                    <w:t>Mark</w:t>
                  </w:r>
                </w:p>
              </w:tc>
              <w:tc>
                <w:tcPr>
                  <w:tcW w:w="3741" w:type="dxa"/>
                </w:tcPr>
                <w:p w:rsidR="00AE547E" w:rsidRPr="00C6745A" w:rsidRDefault="00AE547E" w:rsidP="007A0E05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eastAsia="SimSun" w:hint="eastAsia"/>
                    </w:rPr>
                    <w:t>[</w:t>
                  </w:r>
                  <w:proofErr w:type="spellStart"/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6745A">
                    <w:rPr>
                      <w:rFonts w:eastAsia="SimSun" w:hint="eastAsia"/>
                    </w:rPr>
                    <w:t>].</w:t>
                  </w:r>
                  <w:r>
                    <w:t xml:space="preserve"> </w:t>
                  </w:r>
                  <w:r w:rsidRPr="00C00C01">
                    <w:rPr>
                      <w:rFonts w:eastAsia="SimSun"/>
                    </w:rPr>
                    <w:t>Mark</w:t>
                  </w:r>
                </w:p>
              </w:tc>
            </w:tr>
            <w:tr w:rsidR="00AE547E" w:rsidTr="0015123D">
              <w:tc>
                <w:tcPr>
                  <w:tcW w:w="1562" w:type="dxa"/>
                </w:tcPr>
                <w:p w:rsidR="00AE547E" w:rsidRPr="00C6745A" w:rsidRDefault="00AE547E" w:rsidP="007A0E05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eastAsia="SimSun" w:hint="eastAsia"/>
                    </w:rPr>
                    <w:t>Obligation</w:t>
                  </w:r>
                </w:p>
              </w:tc>
              <w:tc>
                <w:tcPr>
                  <w:tcW w:w="3741" w:type="dxa"/>
                </w:tcPr>
                <w:p w:rsidR="00AE547E" w:rsidRPr="00C6745A" w:rsidRDefault="00AE547E" w:rsidP="007A0E05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eastAsia="SimSun" w:hint="eastAsia"/>
                    </w:rPr>
                    <w:t>[</w:t>
                  </w:r>
                  <w:proofErr w:type="spellStart"/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6745A">
                    <w:rPr>
                      <w:rFonts w:eastAsia="SimSun" w:hint="eastAsia"/>
                    </w:rPr>
                    <w:t>].</w:t>
                  </w:r>
                  <w:r w:rsidRPr="00C6745A">
                    <w:rPr>
                      <w:rFonts w:eastAsia="SimSun"/>
                    </w:rPr>
                    <w:t>Obligation</w:t>
                  </w:r>
                </w:p>
              </w:tc>
            </w:tr>
            <w:tr w:rsidR="00AE547E" w:rsidTr="0015123D">
              <w:tc>
                <w:tcPr>
                  <w:tcW w:w="1562" w:type="dxa"/>
                </w:tcPr>
                <w:p w:rsidR="00AE547E" w:rsidRPr="00C6745A" w:rsidRDefault="00AE547E" w:rsidP="007A0E05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eastAsia="SimSun" w:hint="eastAsia"/>
                    </w:rPr>
                    <w:t>Remark</w:t>
                  </w:r>
                </w:p>
              </w:tc>
              <w:tc>
                <w:tcPr>
                  <w:tcW w:w="3741" w:type="dxa"/>
                </w:tcPr>
                <w:p w:rsidR="00AE547E" w:rsidRPr="00C6745A" w:rsidRDefault="00AE547E" w:rsidP="007A0E05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eastAsia="SimSun" w:hint="eastAsia"/>
                    </w:rPr>
                    <w:t>[</w:t>
                  </w:r>
                  <w:proofErr w:type="spellStart"/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6745A">
                    <w:rPr>
                      <w:rFonts w:eastAsia="SimSun" w:hint="eastAsia"/>
                    </w:rPr>
                    <w:t>].</w:t>
                  </w:r>
                  <w:r>
                    <w:t xml:space="preserve"> </w:t>
                  </w:r>
                  <w:r w:rsidRPr="00C76B57">
                    <w:rPr>
                      <w:rFonts w:eastAsia="SimSun"/>
                    </w:rPr>
                    <w:t>Remark</w:t>
                  </w:r>
                </w:p>
              </w:tc>
            </w:tr>
            <w:tr w:rsidR="00AE547E" w:rsidTr="0015123D">
              <w:tc>
                <w:tcPr>
                  <w:tcW w:w="1562" w:type="dxa"/>
                </w:tcPr>
                <w:p w:rsidR="00AE547E" w:rsidRPr="007649CF" w:rsidRDefault="00AE547E" w:rsidP="007A0E05">
                  <w:pPr>
                    <w:jc w:val="left"/>
                    <w:rPr>
                      <w:strike/>
                    </w:rPr>
                  </w:pPr>
                  <w:r w:rsidRPr="007649CF">
                    <w:rPr>
                      <w:rFonts w:hint="eastAsia"/>
                      <w:strike/>
                    </w:rPr>
                    <w:t>Part Type</w:t>
                  </w:r>
                </w:p>
              </w:tc>
              <w:tc>
                <w:tcPr>
                  <w:tcW w:w="3741" w:type="dxa"/>
                </w:tcPr>
                <w:p w:rsidR="00AE547E" w:rsidRPr="007649CF" w:rsidRDefault="00AE547E" w:rsidP="007A0E05">
                  <w:pPr>
                    <w:jc w:val="left"/>
                    <w:rPr>
                      <w:strike/>
                      <w:color w:val="FF0000"/>
                    </w:rPr>
                  </w:pPr>
                  <w:r w:rsidRPr="007649CF">
                    <w:rPr>
                      <w:rFonts w:eastAsia="SimSun" w:hint="eastAsia"/>
                      <w:strike/>
                    </w:rPr>
                    <w:t>[</w:t>
                  </w:r>
                  <w:proofErr w:type="spellStart"/>
                  <w:r w:rsidRPr="007649CF">
                    <w:rPr>
                      <w:rFonts w:ascii="Courier New" w:eastAsia="SimSun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7649CF">
                    <w:rPr>
                      <w:rFonts w:eastAsia="SimSun" w:hint="eastAsia"/>
                      <w:strike/>
                    </w:rPr>
                    <w:t>].</w:t>
                  </w:r>
                  <w:r w:rsidRPr="007649CF">
                    <w:rPr>
                      <w:strike/>
                    </w:rPr>
                    <w:t xml:space="preserve"> </w:t>
                  </w:r>
                  <w:proofErr w:type="spellStart"/>
                  <w:r w:rsidRPr="007649CF">
                    <w:rPr>
                      <w:rFonts w:hint="eastAsia"/>
                      <w:strike/>
                    </w:rPr>
                    <w:t>PartType</w:t>
                  </w:r>
                  <w:proofErr w:type="spellEnd"/>
                </w:p>
              </w:tc>
            </w:tr>
            <w:tr w:rsidR="00E64F44" w:rsidTr="0015123D">
              <w:tc>
                <w:tcPr>
                  <w:tcW w:w="1562" w:type="dxa"/>
                </w:tcPr>
                <w:p w:rsidR="00E64F44" w:rsidRPr="00E64F44" w:rsidRDefault="00E64F44" w:rsidP="0015123D">
                  <w:pPr>
                    <w:jc w:val="left"/>
                    <w:rPr>
                      <w:rFonts w:eastAsia="SimSun"/>
                    </w:rPr>
                  </w:pPr>
                  <w:r w:rsidRPr="00E64F44">
                    <w:rPr>
                      <w:rFonts w:eastAsia="SimSun" w:hint="eastAsia"/>
                    </w:rPr>
                    <w:t>Action</w:t>
                  </w:r>
                </w:p>
              </w:tc>
              <w:tc>
                <w:tcPr>
                  <w:tcW w:w="3741" w:type="dxa"/>
                </w:tcPr>
                <w:p w:rsidR="00E64F44" w:rsidRPr="00E64F44" w:rsidRDefault="00AE547E" w:rsidP="00E64F44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eastAsia="SimSun" w:hint="eastAsia"/>
                    </w:rPr>
                    <w:t>[</w:t>
                  </w:r>
                  <w:proofErr w:type="spellStart"/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6745A">
                    <w:rPr>
                      <w:rFonts w:eastAsia="SimSun" w:hint="eastAsia"/>
                    </w:rPr>
                    <w:t>].</w:t>
                  </w:r>
                  <w:r>
                    <w:t xml:space="preserve"> </w:t>
                  </w:r>
                  <w:r w:rsidR="00E64F44" w:rsidRPr="00E64F44">
                    <w:rPr>
                      <w:rFonts w:eastAsia="SimSun" w:hint="eastAsia"/>
                    </w:rPr>
                    <w:t>Action</w:t>
                  </w:r>
                </w:p>
              </w:tc>
            </w:tr>
            <w:tr w:rsidR="00E64F44" w:rsidTr="0015123D">
              <w:tc>
                <w:tcPr>
                  <w:tcW w:w="1562" w:type="dxa"/>
                </w:tcPr>
                <w:p w:rsidR="00E64F44" w:rsidRPr="00E64F44" w:rsidRDefault="00E64F44" w:rsidP="0015123D">
                  <w:pPr>
                    <w:jc w:val="left"/>
                    <w:rPr>
                      <w:rFonts w:eastAsia="SimSun"/>
                    </w:rPr>
                  </w:pPr>
                  <w:r w:rsidRPr="00E64F44">
                    <w:rPr>
                      <w:rFonts w:eastAsia="SimSun" w:hint="eastAsia"/>
                    </w:rPr>
                    <w:t>Distribution</w:t>
                  </w:r>
                </w:p>
              </w:tc>
              <w:tc>
                <w:tcPr>
                  <w:tcW w:w="3741" w:type="dxa"/>
                </w:tcPr>
                <w:p w:rsidR="00E64F44" w:rsidRPr="00AE547E" w:rsidRDefault="00AE547E" w:rsidP="003D7F7A">
                  <w:pPr>
                    <w:jc w:val="left"/>
                  </w:pPr>
                  <w:r w:rsidRPr="00C6745A">
                    <w:rPr>
                      <w:rFonts w:eastAsia="SimSun" w:hint="eastAsia"/>
                    </w:rPr>
                    <w:t>[</w:t>
                  </w:r>
                  <w:proofErr w:type="spellStart"/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6745A">
                    <w:rPr>
                      <w:rFonts w:eastAsia="SimSun" w:hint="eastAsia"/>
                    </w:rPr>
                    <w:t>].</w:t>
                  </w:r>
                  <w:r>
                    <w:t xml:space="preserve"> </w:t>
                  </w:r>
                  <w:r w:rsidRPr="00AE547E">
                    <w:t>Distribution</w:t>
                  </w:r>
                </w:p>
              </w:tc>
            </w:tr>
            <w:tr w:rsidR="00E64F44" w:rsidTr="0015123D">
              <w:tc>
                <w:tcPr>
                  <w:tcW w:w="1562" w:type="dxa"/>
                </w:tcPr>
                <w:p w:rsidR="00E64F44" w:rsidRPr="00E64F44" w:rsidRDefault="00E64F44" w:rsidP="0015123D">
                  <w:pPr>
                    <w:jc w:val="left"/>
                    <w:rPr>
                      <w:rFonts w:eastAsia="SimSun"/>
                    </w:rPr>
                  </w:pPr>
                  <w:r w:rsidRPr="00E64F44">
                    <w:rPr>
                      <w:rFonts w:eastAsia="SimSun" w:hint="eastAsia"/>
                    </w:rPr>
                    <w:t>Responsibility</w:t>
                  </w:r>
                </w:p>
              </w:tc>
              <w:tc>
                <w:tcPr>
                  <w:tcW w:w="3741" w:type="dxa"/>
                </w:tcPr>
                <w:p w:rsidR="00E64F44" w:rsidRPr="00E64F44" w:rsidRDefault="00AE547E" w:rsidP="00AE547E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eastAsia="SimSun" w:hint="eastAsia"/>
                    </w:rPr>
                    <w:t>[</w:t>
                  </w:r>
                  <w:proofErr w:type="spellStart"/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6745A">
                    <w:rPr>
                      <w:rFonts w:eastAsia="SimSun" w:hint="eastAsia"/>
                    </w:rPr>
                    <w:t>].</w:t>
                  </w:r>
                  <w:r>
                    <w:t xml:space="preserve"> </w:t>
                  </w:r>
                  <w:r w:rsidRPr="00AE547E">
                    <w:t>Responsibility</w:t>
                  </w:r>
                </w:p>
              </w:tc>
            </w:tr>
            <w:tr w:rsidR="00E64F44" w:rsidTr="0015123D">
              <w:tc>
                <w:tcPr>
                  <w:tcW w:w="1562" w:type="dxa"/>
                </w:tcPr>
                <w:p w:rsidR="00E64F44" w:rsidRPr="00E64F44" w:rsidRDefault="00E64F44" w:rsidP="0015123D">
                  <w:pPr>
                    <w:jc w:val="left"/>
                    <w:rPr>
                      <w:rFonts w:eastAsia="SimSun"/>
                    </w:rPr>
                  </w:pPr>
                  <w:r w:rsidRPr="00E64F44">
                    <w:rPr>
                      <w:rFonts w:eastAsia="SimSun" w:hint="eastAsia"/>
                    </w:rPr>
                    <w:t>4M</w:t>
                  </w:r>
                </w:p>
              </w:tc>
              <w:tc>
                <w:tcPr>
                  <w:tcW w:w="3741" w:type="dxa"/>
                </w:tcPr>
                <w:p w:rsidR="00E64F44" w:rsidRPr="00E64F44" w:rsidRDefault="00AE547E" w:rsidP="003D7F7A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eastAsia="SimSun" w:hint="eastAsia"/>
                    </w:rPr>
                    <w:t>[</w:t>
                  </w:r>
                  <w:proofErr w:type="spellStart"/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6745A">
                    <w:rPr>
                      <w:rFonts w:eastAsia="SimSun" w:hint="eastAsia"/>
                    </w:rPr>
                    <w:t>].</w:t>
                  </w:r>
                  <w:r>
                    <w:t xml:space="preserve"> </w:t>
                  </w:r>
                  <w:r w:rsidR="00E64F44" w:rsidRPr="00E64F44">
                    <w:rPr>
                      <w:rFonts w:eastAsia="SimSun" w:hint="eastAsia"/>
                    </w:rPr>
                    <w:t>4M</w:t>
                  </w:r>
                </w:p>
              </w:tc>
            </w:tr>
            <w:tr w:rsidR="00E64F44" w:rsidTr="0015123D">
              <w:tc>
                <w:tcPr>
                  <w:tcW w:w="1562" w:type="dxa"/>
                </w:tcPr>
                <w:p w:rsidR="00E64F44" w:rsidRPr="00E64F44" w:rsidRDefault="00E64F44" w:rsidP="0015123D">
                  <w:pPr>
                    <w:jc w:val="left"/>
                    <w:rPr>
                      <w:rFonts w:eastAsia="SimSun"/>
                    </w:rPr>
                  </w:pPr>
                  <w:r w:rsidRPr="00E64F44">
                    <w:rPr>
                      <w:rFonts w:eastAsia="SimSun" w:hint="eastAsia"/>
                    </w:rPr>
                    <w:t>Cover</w:t>
                  </w:r>
                </w:p>
              </w:tc>
              <w:tc>
                <w:tcPr>
                  <w:tcW w:w="3741" w:type="dxa"/>
                </w:tcPr>
                <w:p w:rsidR="00E64F44" w:rsidRPr="00AE547E" w:rsidRDefault="00AE547E" w:rsidP="003D7F7A">
                  <w:pPr>
                    <w:jc w:val="left"/>
                  </w:pPr>
                  <w:r w:rsidRPr="00C6745A">
                    <w:rPr>
                      <w:rFonts w:eastAsia="SimSun" w:hint="eastAsia"/>
                    </w:rPr>
                    <w:t>[</w:t>
                  </w:r>
                  <w:proofErr w:type="spellStart"/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6745A">
                    <w:rPr>
                      <w:rFonts w:eastAsia="SimSun" w:hint="eastAsia"/>
                    </w:rPr>
                    <w:t>].</w:t>
                  </w:r>
                  <w:r>
                    <w:t xml:space="preserve"> </w:t>
                  </w:r>
                  <w:r w:rsidRPr="00AE547E">
                    <w:rPr>
                      <w:rFonts w:eastAsia="SimSun"/>
                    </w:rPr>
                    <w:t>cover</w:t>
                  </w:r>
                </w:p>
              </w:tc>
            </w:tr>
            <w:tr w:rsidR="00E64F44" w:rsidTr="0015123D">
              <w:tc>
                <w:tcPr>
                  <w:tcW w:w="1562" w:type="dxa"/>
                </w:tcPr>
                <w:p w:rsidR="00E64F44" w:rsidRPr="00E64F44" w:rsidRDefault="00E64F44" w:rsidP="0015123D">
                  <w:pPr>
                    <w:jc w:val="left"/>
                    <w:rPr>
                      <w:rFonts w:eastAsia="SimSun"/>
                    </w:rPr>
                  </w:pPr>
                  <w:r w:rsidRPr="00E64F44">
                    <w:rPr>
                      <w:rFonts w:eastAsia="SimSun" w:hint="eastAsia"/>
                    </w:rPr>
                    <w:t>Uncover</w:t>
                  </w:r>
                </w:p>
              </w:tc>
              <w:tc>
                <w:tcPr>
                  <w:tcW w:w="3741" w:type="dxa"/>
                </w:tcPr>
                <w:p w:rsidR="00E64F44" w:rsidRPr="00AE547E" w:rsidRDefault="00AE547E" w:rsidP="003D7F7A">
                  <w:pPr>
                    <w:jc w:val="left"/>
                  </w:pPr>
                  <w:r w:rsidRPr="00C6745A">
                    <w:rPr>
                      <w:rFonts w:eastAsia="SimSun" w:hint="eastAsia"/>
                    </w:rPr>
                    <w:t>[</w:t>
                  </w:r>
                  <w:proofErr w:type="spellStart"/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6745A">
                    <w:rPr>
                      <w:rFonts w:eastAsia="SimSun" w:hint="eastAsia"/>
                    </w:rPr>
                    <w:t>].</w:t>
                  </w:r>
                  <w:r>
                    <w:t xml:space="preserve"> </w:t>
                  </w:r>
                  <w:r w:rsidRPr="00AE547E">
                    <w:rPr>
                      <w:rFonts w:eastAsia="SimSun"/>
                    </w:rPr>
                    <w:t>Uncover</w:t>
                  </w:r>
                </w:p>
              </w:tc>
            </w:tr>
            <w:tr w:rsidR="00E64F44" w:rsidTr="0015123D">
              <w:tc>
                <w:tcPr>
                  <w:tcW w:w="1562" w:type="dxa"/>
                </w:tcPr>
                <w:p w:rsidR="00E64F44" w:rsidRPr="00E64F44" w:rsidRDefault="00E64F44" w:rsidP="0015123D">
                  <w:pPr>
                    <w:jc w:val="left"/>
                    <w:rPr>
                      <w:rFonts w:eastAsia="SimSun"/>
                    </w:rPr>
                  </w:pPr>
                  <w:r w:rsidRPr="00E64F44">
                    <w:rPr>
                      <w:rFonts w:eastAsia="SimSun" w:hint="eastAsia"/>
                    </w:rPr>
                    <w:t>Tracking Status</w:t>
                  </w:r>
                </w:p>
              </w:tc>
              <w:tc>
                <w:tcPr>
                  <w:tcW w:w="3741" w:type="dxa"/>
                </w:tcPr>
                <w:p w:rsidR="00E64F44" w:rsidRPr="00E64F44" w:rsidRDefault="00AE547E" w:rsidP="00AE547E">
                  <w:pPr>
                    <w:jc w:val="left"/>
                    <w:rPr>
                      <w:rFonts w:eastAsia="SimSun"/>
                    </w:rPr>
                  </w:pPr>
                  <w:r w:rsidRPr="00C6745A">
                    <w:rPr>
                      <w:rFonts w:eastAsia="SimSun" w:hint="eastAsia"/>
                    </w:rPr>
                    <w:t>[</w:t>
                  </w:r>
                  <w:proofErr w:type="spellStart"/>
                  <w:r w:rsidRPr="00C00C01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6745A">
                    <w:rPr>
                      <w:rFonts w:eastAsia="SimSun" w:hint="eastAsia"/>
                    </w:rPr>
                    <w:t>].</w:t>
                  </w:r>
                  <w:r>
                    <w:t xml:space="preserve"> </w:t>
                  </w:r>
                  <w:proofErr w:type="spellStart"/>
                  <w:r w:rsidRPr="00AE547E">
                    <w:rPr>
                      <w:rFonts w:eastAsia="SimSun"/>
                    </w:rPr>
                    <w:t>TrackingStatus</w:t>
                  </w:r>
                  <w:proofErr w:type="spellEnd"/>
                </w:p>
              </w:tc>
            </w:tr>
            <w:tr w:rsidR="00E64F44" w:rsidTr="0015123D">
              <w:tc>
                <w:tcPr>
                  <w:tcW w:w="1562" w:type="dxa"/>
                </w:tcPr>
                <w:p w:rsidR="00E64F44" w:rsidRPr="00C8532F" w:rsidRDefault="00E64F44" w:rsidP="0015123D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</w:p>
              </w:tc>
              <w:tc>
                <w:tcPr>
                  <w:tcW w:w="3741" w:type="dxa"/>
                </w:tcPr>
                <w:p w:rsidR="00E64F44" w:rsidRPr="00C8532F" w:rsidRDefault="00E64F44" w:rsidP="003D7F7A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</w:p>
              </w:tc>
            </w:tr>
          </w:tbl>
          <w:p w:rsidR="006C401C" w:rsidRPr="00EE6451" w:rsidRDefault="006C401C" w:rsidP="0015123D">
            <w:pPr>
              <w:jc w:val="left"/>
              <w:rPr>
                <w:rFonts w:eastAsia="SimSun"/>
              </w:rPr>
            </w:pPr>
          </w:p>
        </w:tc>
      </w:tr>
      <w:tr w:rsidR="008609B4" w:rsidTr="0015123D">
        <w:tc>
          <w:tcPr>
            <w:tcW w:w="2786" w:type="dxa"/>
          </w:tcPr>
          <w:p w:rsidR="008609B4" w:rsidRDefault="008609B4" w:rsidP="008609B4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5.1 Format of Detail Log Item</w:t>
            </w:r>
          </w:p>
        </w:tc>
        <w:tc>
          <w:tcPr>
            <w:tcW w:w="5576" w:type="dxa"/>
          </w:tcPr>
          <w:p w:rsidR="00A745FF" w:rsidRDefault="008609B4" w:rsidP="00A745FF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Format of Detail Log Item</w:t>
            </w:r>
            <w:r w:rsidRPr="00EE6451">
              <w:rPr>
                <w:rFonts w:eastAsia="SimSun" w:hint="eastAsia"/>
              </w:rPr>
              <w:t>:</w:t>
            </w:r>
          </w:p>
          <w:p w:rsidR="008609B4" w:rsidRPr="004B5B1B" w:rsidRDefault="004B5B1B" w:rsidP="00A745FF">
            <w:pPr>
              <w:jc w:val="left"/>
            </w:pPr>
            <w:r>
              <w:rPr>
                <w:rFonts w:hint="eastAsia"/>
              </w:rPr>
              <w:t>从</w:t>
            </w:r>
            <w:proofErr w:type="spellStart"/>
            <w:r w:rsidR="00E850EA" w:rsidRPr="00F3596D">
              <w:rPr>
                <w:rFonts w:hint="eastAsia"/>
                <w:color w:val="FF0000"/>
              </w:rPr>
              <w:t>DefectCode</w:t>
            </w:r>
            <w:proofErr w:type="spellEnd"/>
            <w:r>
              <w:rPr>
                <w:rFonts w:hint="eastAsia"/>
              </w:rPr>
              <w:t>表里获取的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：</w:t>
            </w:r>
            <w:proofErr w:type="spellStart"/>
            <w:r w:rsidRPr="004B5B1B">
              <w:t>GetData</w:t>
            </w:r>
            <w:proofErr w:type="spellEnd"/>
            <w:proofErr w:type="gramStart"/>
            <w:r w:rsidRPr="004B5B1B">
              <w:t>..[</w:t>
            </w:r>
            <w:r w:rsidR="00F3596D">
              <w:rPr>
                <w:rFonts w:hint="eastAsia"/>
              </w:rPr>
              <w:t xml:space="preserve"> </w:t>
            </w:r>
            <w:proofErr w:type="spellStart"/>
            <w:r w:rsidR="00F3596D" w:rsidRPr="00F3596D">
              <w:rPr>
                <w:rFonts w:hint="eastAsia"/>
                <w:color w:val="FF0000"/>
              </w:rPr>
              <w:t>DefectCode</w:t>
            </w:r>
            <w:proofErr w:type="spellEnd"/>
            <w:proofErr w:type="gramEnd"/>
            <w:r w:rsidRPr="004B5B1B">
              <w:t xml:space="preserve">].Code + ‘ ‘ + </w:t>
            </w:r>
            <w:proofErr w:type="spellStart"/>
            <w:r w:rsidRPr="004B5B1B">
              <w:t>GetData</w:t>
            </w:r>
            <w:proofErr w:type="spellEnd"/>
            <w:r w:rsidRPr="004B5B1B">
              <w:t>..[</w:t>
            </w:r>
            <w:r w:rsidR="00F3596D">
              <w:rPr>
                <w:rFonts w:hint="eastAsia"/>
              </w:rPr>
              <w:t xml:space="preserve"> </w:t>
            </w:r>
            <w:proofErr w:type="spellStart"/>
            <w:r w:rsidR="00F3596D" w:rsidRPr="00F3596D">
              <w:rPr>
                <w:rFonts w:hint="eastAsia"/>
                <w:color w:val="FF0000"/>
              </w:rPr>
              <w:t>DefectCode</w:t>
            </w:r>
            <w:proofErr w:type="spellEnd"/>
            <w:r w:rsidRPr="004B5B1B">
              <w:t>].Description</w:t>
            </w:r>
          </w:p>
        </w:tc>
      </w:tr>
      <w:tr w:rsidR="00044DE2" w:rsidTr="0015123D">
        <w:tc>
          <w:tcPr>
            <w:tcW w:w="2786" w:type="dxa"/>
          </w:tcPr>
          <w:p w:rsidR="00044DE2" w:rsidRPr="007649CF" w:rsidRDefault="00044DE2" w:rsidP="00044DE2">
            <w:pPr>
              <w:jc w:val="left"/>
              <w:rPr>
                <w:rFonts w:eastAsia="SimSun"/>
                <w:strike/>
              </w:rPr>
            </w:pPr>
            <w:r w:rsidRPr="007649CF">
              <w:rPr>
                <w:rFonts w:eastAsia="SimSun" w:hint="eastAsia"/>
                <w:strike/>
              </w:rPr>
              <w:t>6. Rule of Detail Log Item</w:t>
            </w:r>
          </w:p>
        </w:tc>
        <w:tc>
          <w:tcPr>
            <w:tcW w:w="5576" w:type="dxa"/>
          </w:tcPr>
          <w:p w:rsidR="00044DE2" w:rsidRPr="007649CF" w:rsidRDefault="00260217" w:rsidP="00FD4A25">
            <w:pPr>
              <w:jc w:val="left"/>
              <w:rPr>
                <w:rFonts w:eastAsia="SimSun"/>
                <w:strike/>
              </w:rPr>
            </w:pPr>
            <w:r w:rsidRPr="007649CF">
              <w:rPr>
                <w:rFonts w:eastAsia="SimSun" w:hint="eastAsia"/>
                <w:strike/>
              </w:rPr>
              <w:t>Rule of Detail Log Item</w:t>
            </w:r>
            <w:r w:rsidR="00044DE2" w:rsidRPr="007649CF">
              <w:rPr>
                <w:rFonts w:eastAsia="SimSun" w:hint="eastAsia"/>
                <w:strike/>
              </w:rPr>
              <w:t>:</w:t>
            </w:r>
          </w:p>
          <w:tbl>
            <w:tblPr>
              <w:tblStyle w:val="a9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044DE2" w:rsidRPr="007649CF" w:rsidTr="00FD4A25">
              <w:tc>
                <w:tcPr>
                  <w:tcW w:w="1562" w:type="dxa"/>
                  <w:shd w:val="clear" w:color="auto" w:fill="C4BC96" w:themeFill="background2" w:themeFillShade="BF"/>
                </w:tcPr>
                <w:p w:rsidR="00044DE2" w:rsidRPr="007649CF" w:rsidRDefault="00EE028F" w:rsidP="00FD4A25">
                  <w:pPr>
                    <w:jc w:val="left"/>
                    <w:rPr>
                      <w:rFonts w:eastAsia="SimSun"/>
                      <w:strike/>
                    </w:rPr>
                  </w:pPr>
                  <w:r w:rsidRPr="007649CF">
                    <w:rPr>
                      <w:rFonts w:eastAsia="SimSun" w:hint="eastAsia"/>
                      <w:strike/>
                    </w:rPr>
                    <w:t>Item</w:t>
                  </w:r>
                </w:p>
              </w:tc>
              <w:tc>
                <w:tcPr>
                  <w:tcW w:w="3741" w:type="dxa"/>
                  <w:shd w:val="clear" w:color="auto" w:fill="C4BC96" w:themeFill="background2" w:themeFillShade="BF"/>
                </w:tcPr>
                <w:p w:rsidR="00044DE2" w:rsidRPr="007649CF" w:rsidRDefault="00EE028F" w:rsidP="00FD4A25">
                  <w:pPr>
                    <w:jc w:val="left"/>
                    <w:rPr>
                      <w:rFonts w:eastAsia="SimSun"/>
                      <w:strike/>
                    </w:rPr>
                  </w:pPr>
                  <w:r w:rsidRPr="007649CF">
                    <w:rPr>
                      <w:rFonts w:eastAsia="SimSun" w:hint="eastAsia"/>
                      <w:strike/>
                    </w:rPr>
                    <w:t>Rule</w:t>
                  </w:r>
                </w:p>
              </w:tc>
            </w:tr>
            <w:tr w:rsidR="001766B9" w:rsidRPr="007649CF" w:rsidTr="00FD4A25">
              <w:tc>
                <w:tcPr>
                  <w:tcW w:w="1562" w:type="dxa"/>
                </w:tcPr>
                <w:p w:rsidR="001766B9" w:rsidRPr="007649CF" w:rsidRDefault="001766B9" w:rsidP="00A003C9">
                  <w:pPr>
                    <w:jc w:val="left"/>
                    <w:rPr>
                      <w:rFonts w:eastAsia="SimSun"/>
                      <w:strike/>
                    </w:rPr>
                  </w:pPr>
                  <w:r w:rsidRPr="007649CF">
                    <w:rPr>
                      <w:rFonts w:eastAsia="SimSun" w:hint="eastAsia"/>
                      <w:strike/>
                    </w:rPr>
                    <w:t xml:space="preserve">Faulty Part </w:t>
                  </w:r>
                  <w:proofErr w:type="spellStart"/>
                  <w:r w:rsidRPr="007649CF">
                    <w:rPr>
                      <w:rFonts w:eastAsia="SimSun" w:hint="eastAsia"/>
                      <w:strike/>
                    </w:rPr>
                    <w:t>Sno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1766B9" w:rsidRPr="007649CF" w:rsidRDefault="001766B9" w:rsidP="007A0E05">
                  <w:pPr>
                    <w:jc w:val="left"/>
                    <w:rPr>
                      <w:rFonts w:eastAsia="SimSun"/>
                      <w:strike/>
                    </w:rPr>
                  </w:pPr>
                  <w:r w:rsidRPr="007649CF">
                    <w:rPr>
                      <w:rFonts w:asciiTheme="minorEastAsia" w:hAnsiTheme="minorEastAsia" w:hint="eastAsia"/>
                      <w:strike/>
                    </w:rPr>
                    <w:t>MB Part在Product表存在，</w:t>
                  </w:r>
                  <w:r w:rsidR="00A0147A" w:rsidRPr="007649CF">
                    <w:rPr>
                      <w:rFonts w:asciiTheme="minorEastAsia" w:hAnsiTheme="minorEastAsia" w:hint="eastAsia"/>
                      <w:strike/>
                    </w:rPr>
                    <w:t>其它type</w:t>
                  </w:r>
                  <w:r w:rsidRPr="007649CF">
                    <w:rPr>
                      <w:rFonts w:asciiTheme="minorEastAsia" w:hAnsiTheme="minorEastAsia" w:hint="eastAsia"/>
                      <w:strike/>
                    </w:rPr>
                    <w:t>不做存在检查</w:t>
                  </w:r>
                  <w:r w:rsidRPr="007649CF">
                    <w:rPr>
                      <w:rFonts w:eastAsia="SimSun" w:hint="eastAsia"/>
                      <w:strike/>
                    </w:rPr>
                    <w:t>，若</w:t>
                  </w:r>
                  <w:r w:rsidRPr="007649CF">
                    <w:rPr>
                      <w:rFonts w:eastAsia="SimSun" w:hint="eastAsia"/>
                      <w:strike/>
                    </w:rPr>
                    <w:t xml:space="preserve">New Part </w:t>
                  </w:r>
                  <w:proofErr w:type="spellStart"/>
                  <w:r w:rsidRPr="007649CF">
                    <w:rPr>
                      <w:rFonts w:eastAsia="SimSun" w:hint="eastAsia"/>
                      <w:strike/>
                    </w:rPr>
                    <w:t>Sno</w:t>
                  </w:r>
                  <w:proofErr w:type="spellEnd"/>
                  <w:r w:rsidRPr="007649CF">
                    <w:rPr>
                      <w:rFonts w:eastAsia="SimSun" w:hint="eastAsia"/>
                      <w:strike/>
                    </w:rPr>
                    <w:t>不为空，则</w:t>
                  </w:r>
                  <w:r w:rsidRPr="007649CF">
                    <w:rPr>
                      <w:rFonts w:eastAsia="SimSun" w:hint="eastAsia"/>
                      <w:strike/>
                    </w:rPr>
                    <w:t xml:space="preserve">Faulty Part </w:t>
                  </w:r>
                  <w:proofErr w:type="spellStart"/>
                  <w:r w:rsidRPr="007649CF">
                    <w:rPr>
                      <w:rFonts w:eastAsia="SimSun" w:hint="eastAsia"/>
                      <w:strike/>
                    </w:rPr>
                    <w:t>Sno</w:t>
                  </w:r>
                  <w:proofErr w:type="spellEnd"/>
                  <w:r w:rsidRPr="007649CF">
                    <w:rPr>
                      <w:rFonts w:eastAsia="SimSun" w:hint="eastAsia"/>
                      <w:strike/>
                    </w:rPr>
                    <w:t>必须输入</w:t>
                  </w:r>
                </w:p>
                <w:p w:rsidR="001766B9" w:rsidRPr="007649CF" w:rsidRDefault="00B15E77" w:rsidP="007A0E05">
                  <w:pPr>
                    <w:jc w:val="left"/>
                    <w:rPr>
                      <w:rFonts w:eastAsia="SimSun"/>
                      <w:strike/>
                    </w:rPr>
                  </w:pPr>
                  <w:r w:rsidRPr="007649CF">
                    <w:rPr>
                      <w:rFonts w:asciiTheme="minorEastAsia" w:hAnsiTheme="minorEastAsia" w:hint="eastAsia"/>
                      <w:strike/>
                    </w:rPr>
                    <w:t>必须输入</w:t>
                  </w:r>
                </w:p>
              </w:tc>
            </w:tr>
            <w:tr w:rsidR="001766B9" w:rsidRPr="007649CF" w:rsidTr="00FD4A25">
              <w:tc>
                <w:tcPr>
                  <w:tcW w:w="1562" w:type="dxa"/>
                </w:tcPr>
                <w:p w:rsidR="001766B9" w:rsidRPr="007649CF" w:rsidRDefault="001766B9" w:rsidP="00A003C9">
                  <w:pPr>
                    <w:jc w:val="left"/>
                    <w:rPr>
                      <w:rFonts w:eastAsia="SimSun"/>
                      <w:strike/>
                    </w:rPr>
                  </w:pPr>
                  <w:r w:rsidRPr="007649CF">
                    <w:rPr>
                      <w:rFonts w:eastAsia="SimSun" w:hint="eastAsia"/>
                      <w:strike/>
                    </w:rPr>
                    <w:t xml:space="preserve">New Part </w:t>
                  </w:r>
                  <w:proofErr w:type="spellStart"/>
                  <w:r w:rsidRPr="007649CF">
                    <w:rPr>
                      <w:rFonts w:eastAsia="SimSun" w:hint="eastAsia"/>
                      <w:strike/>
                    </w:rPr>
                    <w:t>Sno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1766B9" w:rsidRPr="007649CF" w:rsidRDefault="001766B9" w:rsidP="007A0E05">
                  <w:pPr>
                    <w:jc w:val="left"/>
                    <w:rPr>
                      <w:strike/>
                      <w:color w:val="FF0000"/>
                    </w:rPr>
                  </w:pP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与</w:t>
                  </w: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 xml:space="preserve">Faulty Part </w:t>
                  </w:r>
                  <w:proofErr w:type="spellStart"/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Sno</w:t>
                  </w:r>
                  <w:proofErr w:type="spellEnd"/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匹配到</w:t>
                  </w:r>
                  <w:proofErr w:type="spellStart"/>
                  <w:r w:rsidR="003645A5" w:rsidRPr="007649CF">
                    <w:rPr>
                      <w:rFonts w:eastAsia="SimSun" w:hint="eastAsia"/>
                      <w:strike/>
                      <w:color w:val="FF0000"/>
                    </w:rPr>
                    <w:t>VendorCode</w:t>
                  </w:r>
                  <w:proofErr w:type="spellEnd"/>
                  <w:r w:rsidR="003645A5" w:rsidRPr="007649CF">
                    <w:rPr>
                      <w:rFonts w:eastAsia="SimSun" w:hint="eastAsia"/>
                      <w:strike/>
                      <w:color w:val="FF0000"/>
                    </w:rPr>
                    <w:t>相同或</w:t>
                  </w:r>
                  <w:r w:rsidR="005A4E2C" w:rsidRPr="007649CF">
                    <w:rPr>
                      <w:rFonts w:eastAsia="SimSun" w:hint="eastAsia"/>
                      <w:strike/>
                      <w:color w:val="FF0000"/>
                    </w:rPr>
                    <w:t>BOM</w:t>
                  </w:r>
                  <w:proofErr w:type="gramStart"/>
                  <w:r w:rsidR="005A4E2C" w:rsidRPr="007649CF">
                    <w:rPr>
                      <w:rFonts w:eastAsia="SimSun" w:hint="eastAsia"/>
                      <w:strike/>
                      <w:color w:val="FF0000"/>
                    </w:rPr>
                    <w:t>中</w:t>
                  </w:r>
                  <w:r w:rsidR="003645A5" w:rsidRPr="007649CF">
                    <w:rPr>
                      <w:rFonts w:eastAsia="SimSun" w:hint="eastAsia"/>
                      <w:strike/>
                      <w:color w:val="FF0000"/>
                    </w:rPr>
                    <w:t>和此</w:t>
                  </w:r>
                  <w:proofErr w:type="gramEnd"/>
                  <w:r w:rsidR="003645A5" w:rsidRPr="007649CF">
                    <w:rPr>
                      <w:rFonts w:eastAsia="SimSun" w:hint="eastAsia"/>
                      <w:strike/>
                      <w:color w:val="FF0000"/>
                    </w:rPr>
                    <w:t>物料为共用料的相同的</w:t>
                  </w:r>
                  <w:proofErr w:type="spellStart"/>
                  <w:r w:rsidR="003645A5" w:rsidRPr="007649CF">
                    <w:rPr>
                      <w:rFonts w:eastAsia="SimSun" w:hint="eastAsia"/>
                      <w:strike/>
                      <w:color w:val="FF0000"/>
                    </w:rPr>
                    <w:t>VendorCode</w:t>
                  </w:r>
                  <w:proofErr w:type="spellEnd"/>
                  <w:r w:rsidR="003645A5" w:rsidRPr="007649CF">
                    <w:rPr>
                      <w:rFonts w:eastAsia="SimSun"/>
                      <w:strike/>
                      <w:color w:val="FF0000"/>
                    </w:rPr>
                    <w:t xml:space="preserve"> </w:t>
                  </w: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作</w:t>
                  </w: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part check</w:t>
                  </w:r>
                </w:p>
                <w:p w:rsidR="00625710" w:rsidRPr="007649CF" w:rsidRDefault="00625710" w:rsidP="007A0E05">
                  <w:pPr>
                    <w:jc w:val="left"/>
                    <w:rPr>
                      <w:strike/>
                    </w:rPr>
                  </w:pPr>
                  <w:r w:rsidRPr="007649CF">
                    <w:rPr>
                      <w:rFonts w:hint="eastAsia"/>
                      <w:strike/>
                    </w:rPr>
                    <w:t>若进入</w:t>
                  </w:r>
                  <w:r w:rsidRPr="007649CF">
                    <w:rPr>
                      <w:rFonts w:hint="eastAsia"/>
                      <w:strike/>
                    </w:rPr>
                    <w:t>Edit</w:t>
                  </w:r>
                  <w:r w:rsidRPr="007649CF">
                    <w:rPr>
                      <w:rFonts w:hint="eastAsia"/>
                      <w:strike/>
                    </w:rPr>
                    <w:t>之前此栏位已有值存在，则不能修改为空</w:t>
                  </w:r>
                  <w:r w:rsidR="00482C2F" w:rsidRPr="007649CF">
                    <w:rPr>
                      <w:rFonts w:hint="eastAsia"/>
                      <w:strike/>
                    </w:rPr>
                    <w:t>，同时</w:t>
                  </w:r>
                  <w:r w:rsidR="00482C2F" w:rsidRPr="007649CF">
                    <w:rPr>
                      <w:rFonts w:hint="eastAsia"/>
                      <w:strike/>
                    </w:rPr>
                    <w:t>Part Type</w:t>
                  </w:r>
                  <w:r w:rsidR="00482C2F" w:rsidRPr="007649CF">
                    <w:rPr>
                      <w:rFonts w:hint="eastAsia"/>
                      <w:strike/>
                    </w:rPr>
                    <w:t>不允许修改</w:t>
                  </w:r>
                </w:p>
              </w:tc>
            </w:tr>
            <w:tr w:rsidR="00A003C9" w:rsidRPr="007649CF" w:rsidTr="00FD4A25">
              <w:tc>
                <w:tcPr>
                  <w:tcW w:w="1562" w:type="dxa"/>
                </w:tcPr>
                <w:p w:rsidR="00A003C9" w:rsidRPr="007649CF" w:rsidRDefault="00A003C9" w:rsidP="00FD4A25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</w:p>
              </w:tc>
              <w:tc>
                <w:tcPr>
                  <w:tcW w:w="3741" w:type="dxa"/>
                </w:tcPr>
                <w:p w:rsidR="00A003C9" w:rsidRPr="007649CF" w:rsidRDefault="00A003C9" w:rsidP="00FD4A25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</w:p>
              </w:tc>
            </w:tr>
            <w:tr w:rsidR="00A003C9" w:rsidRPr="007649CF" w:rsidTr="00FD4A25">
              <w:tc>
                <w:tcPr>
                  <w:tcW w:w="1562" w:type="dxa"/>
                </w:tcPr>
                <w:p w:rsidR="00A003C9" w:rsidRPr="007649CF" w:rsidRDefault="00A003C9" w:rsidP="00FD4A25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</w:p>
              </w:tc>
              <w:tc>
                <w:tcPr>
                  <w:tcW w:w="3741" w:type="dxa"/>
                </w:tcPr>
                <w:p w:rsidR="00A003C9" w:rsidRPr="007649CF" w:rsidRDefault="00A003C9" w:rsidP="00FD4A25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</w:p>
              </w:tc>
            </w:tr>
          </w:tbl>
          <w:p w:rsidR="00044DE2" w:rsidRPr="007649CF" w:rsidRDefault="00044DE2" w:rsidP="00FD4A25">
            <w:pPr>
              <w:jc w:val="left"/>
              <w:rPr>
                <w:rFonts w:eastAsia="SimSun"/>
                <w:strike/>
              </w:rPr>
            </w:pPr>
          </w:p>
        </w:tc>
      </w:tr>
      <w:tr w:rsidR="00044DE2" w:rsidTr="0015123D">
        <w:tc>
          <w:tcPr>
            <w:tcW w:w="2786" w:type="dxa"/>
          </w:tcPr>
          <w:p w:rsidR="00044DE2" w:rsidRDefault="00D66CCC" w:rsidP="0015123D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9. Save</w:t>
            </w:r>
          </w:p>
        </w:tc>
        <w:tc>
          <w:tcPr>
            <w:tcW w:w="5576" w:type="dxa"/>
          </w:tcPr>
          <w:p w:rsidR="00000000" w:rsidRDefault="001F658F">
            <w:pPr>
              <w:pStyle w:val="a7"/>
              <w:numPr>
                <w:ilvl w:val="0"/>
                <w:numId w:val="42"/>
              </w:numPr>
              <w:ind w:left="360" w:firstLineChars="0"/>
              <w:jc w:val="left"/>
              <w:rPr>
                <w:ins w:id="202" w:author="Gao, Guan-Wei (高貫偉 ITC)" w:date="2012-07-31T14:21:00Z"/>
                <w:rFonts w:asciiTheme="minorEastAsia" w:eastAsia="SimSun" w:hAnsiTheme="minorEastAsia"/>
                <w:b/>
                <w:highlight w:val="darkYellow"/>
                <w:rPrChange w:id="203" w:author="Gao, Guan-Wei (高貫偉 ITC)" w:date="2012-07-31T15:24:00Z">
                  <w:rPr>
                    <w:ins w:id="204" w:author="Gao, Guan-Wei (高貫偉 ITC)" w:date="2012-07-31T14:21:00Z"/>
                    <w:rFonts w:asciiTheme="minorEastAsia" w:eastAsia="SimSun" w:hAnsiTheme="minorEastAsia"/>
                    <w:color w:val="FF0000"/>
                  </w:rPr>
                </w:rPrChange>
              </w:rPr>
              <w:pPrChange w:id="205" w:author="Gao, Guan-Wei (高貫偉 ITC)" w:date="2012-07-31T15:23:00Z">
                <w:pPr>
                  <w:jc w:val="left"/>
                </w:pPr>
              </w:pPrChange>
            </w:pPr>
            <w:ins w:id="206" w:author="Gao, Guan-Wei (高貫偉 ITC)" w:date="2012-07-31T14:21:00Z">
              <w:r w:rsidRPr="001F658F">
                <w:rPr>
                  <w:rFonts w:asciiTheme="minorEastAsia" w:eastAsia="SimSun" w:hAnsiTheme="minorEastAsia" w:hint="eastAsia"/>
                  <w:b/>
                  <w:highlight w:val="darkYellow"/>
                  <w:rPrChange w:id="207" w:author="Gao, Guan-Wei (高貫偉 ITC)" w:date="2012-07-31T15:24:00Z">
                    <w:rPr>
                      <w:rFonts w:asciiTheme="minorEastAsia" w:eastAsia="SimSun" w:hAnsiTheme="minorEastAsia" w:hint="eastAsia"/>
                      <w:color w:val="FF0000"/>
                      <w:u w:val="single"/>
                    </w:rPr>
                  </w:rPrChange>
                </w:rPr>
                <w:t>参数定义：</w:t>
              </w:r>
            </w:ins>
          </w:p>
          <w:p w:rsidR="005B7A7A" w:rsidRPr="005B7A7A" w:rsidRDefault="001F658F" w:rsidP="005B7A7A">
            <w:pPr>
              <w:jc w:val="left"/>
              <w:rPr>
                <w:ins w:id="208" w:author="Gao, Guan-Wei (高貫偉 ITC)" w:date="2012-07-31T14:21:00Z"/>
                <w:rFonts w:asciiTheme="minorEastAsia" w:eastAsia="SimSun" w:hAnsiTheme="minorEastAsia"/>
                <w:highlight w:val="darkYellow"/>
                <w:rPrChange w:id="209" w:author="Gao, Guan-Wei (高貫偉 ITC)" w:date="2012-07-31T14:22:00Z">
                  <w:rPr>
                    <w:ins w:id="210" w:author="Gao, Guan-Wei (高貫偉 ITC)" w:date="2012-07-31T14:21:00Z"/>
                    <w:rFonts w:asciiTheme="minorEastAsia" w:eastAsia="SimSun" w:hAnsiTheme="minorEastAsia"/>
                    <w:color w:val="FF0000"/>
                  </w:rPr>
                </w:rPrChange>
              </w:rPr>
            </w:pPr>
            <w:ins w:id="211" w:author="Gao, Guan-Wei (高貫偉 ITC)" w:date="2012-07-31T14:21:00Z">
              <w:r w:rsidRPr="001F658F">
                <w:rPr>
                  <w:rFonts w:asciiTheme="minorEastAsia" w:eastAsia="SimSun" w:hAnsiTheme="minorEastAsia"/>
                  <w:highlight w:val="darkYellow"/>
                  <w:rPrChange w:id="212" w:author="Gao, Guan-Wei (高貫偉 ITC)" w:date="2012-07-31T14:22:00Z">
                    <w:rPr>
                      <w:rFonts w:asciiTheme="minorEastAsia" w:eastAsia="SimSun" w:hAnsiTheme="minorEastAsia"/>
                      <w:color w:val="FF0000"/>
                      <w:u w:val="single"/>
                    </w:rPr>
                  </w:rPrChange>
                </w:rPr>
                <w:t xml:space="preserve">    </w:t>
              </w:r>
              <w:proofErr w:type="spellStart"/>
              <w:r w:rsidRPr="001F658F">
                <w:rPr>
                  <w:rFonts w:asciiTheme="minorEastAsia" w:eastAsia="SimSun" w:hAnsiTheme="minorEastAsia"/>
                  <w:highlight w:val="darkYellow"/>
                  <w:rPrChange w:id="213" w:author="Gao, Guan-Wei (高貫偉 ITC)" w:date="2012-07-31T14:22:00Z">
                    <w:rPr>
                      <w:rFonts w:asciiTheme="minorEastAsia" w:eastAsia="SimSun" w:hAnsiTheme="minorEastAsia"/>
                      <w:color w:val="FF0000"/>
                      <w:u w:val="single"/>
                    </w:rPr>
                  </w:rPrChange>
                </w:rPr>
                <w:t>PreStation</w:t>
              </w:r>
              <w:proofErr w:type="spellEnd"/>
              <w:r w:rsidRPr="001F658F">
                <w:rPr>
                  <w:rFonts w:asciiTheme="minorEastAsia" w:eastAsia="SimSun" w:hAnsiTheme="minorEastAsia" w:hint="eastAsia"/>
                  <w:highlight w:val="darkYellow"/>
                  <w:rPrChange w:id="214" w:author="Gao, Guan-Wei (高貫偉 ITC)" w:date="2012-07-31T14:22:00Z">
                    <w:rPr>
                      <w:rFonts w:asciiTheme="minorEastAsia" w:eastAsia="SimSun" w:hAnsiTheme="minorEastAsia" w:hint="eastAsia"/>
                      <w:color w:val="FF0000"/>
                      <w:u w:val="single"/>
                    </w:rPr>
                  </w:rPrChange>
                </w:rPr>
                <w:t>：</w:t>
              </w:r>
              <w:r w:rsidRPr="001F658F">
                <w:rPr>
                  <w:rFonts w:asciiTheme="minorEastAsia" w:eastAsia="SimSun" w:hAnsiTheme="minorEastAsia"/>
                  <w:highlight w:val="darkYellow"/>
                  <w:rPrChange w:id="215" w:author="Gao, Guan-Wei (高貫偉 ITC)" w:date="2012-07-31T14:22:00Z">
                    <w:rPr>
                      <w:rFonts w:asciiTheme="minorEastAsia" w:eastAsia="SimSun" w:hAnsiTheme="minorEastAsia"/>
                      <w:color w:val="FF0000"/>
                      <w:u w:val="single"/>
                    </w:rPr>
                  </w:rPrChange>
                </w:rPr>
                <w:t>Product</w:t>
              </w:r>
              <w:r w:rsidRPr="001F658F">
                <w:rPr>
                  <w:rFonts w:asciiTheme="minorEastAsia" w:eastAsia="SimSun" w:hAnsiTheme="minorEastAsia" w:hint="eastAsia"/>
                  <w:highlight w:val="darkYellow"/>
                  <w:rPrChange w:id="216" w:author="Gao, Guan-Wei (高貫偉 ITC)" w:date="2012-07-31T14:22:00Z">
                    <w:rPr>
                      <w:rFonts w:asciiTheme="minorEastAsia" w:eastAsia="SimSun" w:hAnsiTheme="minorEastAsia" w:hint="eastAsia"/>
                      <w:color w:val="FF0000"/>
                      <w:u w:val="single"/>
                    </w:rPr>
                  </w:rPrChange>
                </w:rPr>
                <w:t>前一站的状态，</w:t>
              </w:r>
              <w:proofErr w:type="spellStart"/>
              <w:r w:rsidRPr="001F658F">
                <w:rPr>
                  <w:rFonts w:asciiTheme="minorEastAsia" w:eastAsia="SimSun" w:hAnsiTheme="minorEastAsia"/>
                  <w:highlight w:val="darkYellow"/>
                  <w:rPrChange w:id="217" w:author="Gao, Guan-Wei (高貫偉 ITC)" w:date="2012-07-31T14:22:00Z">
                    <w:rPr>
                      <w:rFonts w:asciiTheme="minorEastAsia" w:eastAsia="SimSun" w:hAnsiTheme="minorEastAsia"/>
                      <w:color w:val="FF0000"/>
                      <w:u w:val="single"/>
                    </w:rPr>
                  </w:rPrChange>
                </w:rPr>
                <w:t>ProductStatus.Station</w:t>
              </w:r>
              <w:proofErr w:type="spellEnd"/>
            </w:ins>
          </w:p>
          <w:p w:rsidR="005B7A7A" w:rsidRPr="005B7A7A" w:rsidRDefault="001F658F" w:rsidP="005B7A7A">
            <w:pPr>
              <w:jc w:val="left"/>
              <w:rPr>
                <w:ins w:id="218" w:author="Gao, Guan-Wei (高貫偉 ITC)" w:date="2012-07-31T14:21:00Z"/>
                <w:rFonts w:asciiTheme="minorEastAsia" w:eastAsia="SimSun" w:hAnsiTheme="minorEastAsia"/>
                <w:highlight w:val="darkYellow"/>
                <w:rPrChange w:id="219" w:author="Gao, Guan-Wei (高貫偉 ITC)" w:date="2012-07-31T14:22:00Z">
                  <w:rPr>
                    <w:ins w:id="220" w:author="Gao, Guan-Wei (高貫偉 ITC)" w:date="2012-07-31T14:21:00Z"/>
                    <w:rFonts w:asciiTheme="minorEastAsia" w:eastAsia="SimSun" w:hAnsiTheme="minorEastAsia"/>
                    <w:color w:val="FF0000"/>
                  </w:rPr>
                </w:rPrChange>
              </w:rPr>
            </w:pPr>
            <w:ins w:id="221" w:author="Gao, Guan-Wei (高貫偉 ITC)" w:date="2012-07-31T14:21:00Z">
              <w:r w:rsidRPr="001F658F">
                <w:rPr>
                  <w:rFonts w:asciiTheme="minorEastAsia" w:eastAsia="SimSun" w:hAnsiTheme="minorEastAsia"/>
                  <w:highlight w:val="darkYellow"/>
                  <w:rPrChange w:id="222" w:author="Gao, Guan-Wei (高貫偉 ITC)" w:date="2012-07-31T14:22:00Z">
                    <w:rPr>
                      <w:rFonts w:asciiTheme="minorEastAsia" w:eastAsia="SimSun" w:hAnsiTheme="minorEastAsia"/>
                      <w:color w:val="FF0000"/>
                      <w:u w:val="single"/>
                    </w:rPr>
                  </w:rPrChange>
                </w:rPr>
                <w:t xml:space="preserve">    </w:t>
              </w:r>
              <w:proofErr w:type="spellStart"/>
              <w:r w:rsidRPr="001F658F">
                <w:rPr>
                  <w:rFonts w:asciiTheme="minorEastAsia" w:eastAsia="SimSun" w:hAnsiTheme="minorEastAsia"/>
                  <w:highlight w:val="darkYellow"/>
                  <w:rPrChange w:id="223" w:author="Gao, Guan-Wei (高貫偉 ITC)" w:date="2012-07-31T14:22:00Z">
                    <w:rPr>
                      <w:rFonts w:asciiTheme="minorEastAsia" w:eastAsia="SimSun" w:hAnsiTheme="minorEastAsia"/>
                      <w:color w:val="FF0000"/>
                      <w:u w:val="single"/>
                    </w:rPr>
                  </w:rPrChange>
                </w:rPr>
                <w:t>CurrentStation</w:t>
              </w:r>
              <w:proofErr w:type="spellEnd"/>
              <w:r w:rsidRPr="001F658F">
                <w:rPr>
                  <w:rFonts w:asciiTheme="minorEastAsia" w:eastAsia="SimSun" w:hAnsiTheme="minorEastAsia" w:hint="eastAsia"/>
                  <w:highlight w:val="darkYellow"/>
                  <w:rPrChange w:id="224" w:author="Gao, Guan-Wei (高貫偉 ITC)" w:date="2012-07-31T14:22:00Z">
                    <w:rPr>
                      <w:rFonts w:asciiTheme="minorEastAsia" w:eastAsia="SimSun" w:hAnsiTheme="minorEastAsia" w:hint="eastAsia"/>
                      <w:color w:val="FF0000"/>
                      <w:u w:val="single"/>
                    </w:rPr>
                  </w:rPrChange>
                </w:rPr>
                <w:t>：当前站</w:t>
              </w:r>
            </w:ins>
          </w:p>
          <w:p w:rsidR="005B7A7A" w:rsidRPr="005B7A7A" w:rsidRDefault="001F658F" w:rsidP="005B7A7A">
            <w:pPr>
              <w:ind w:firstLine="420"/>
              <w:jc w:val="left"/>
              <w:rPr>
                <w:ins w:id="225" w:author="Gao, Guan-Wei (高貫偉 ITC)" w:date="2012-07-31T14:21:00Z"/>
                <w:rFonts w:asciiTheme="minorEastAsia" w:eastAsia="SimSun" w:hAnsiTheme="minorEastAsia"/>
                <w:highlight w:val="darkYellow"/>
                <w:rPrChange w:id="226" w:author="Gao, Guan-Wei (高貫偉 ITC)" w:date="2012-07-31T14:22:00Z">
                  <w:rPr>
                    <w:ins w:id="227" w:author="Gao, Guan-Wei (高貫偉 ITC)" w:date="2012-07-31T14:21:00Z"/>
                    <w:rFonts w:asciiTheme="minorEastAsia" w:eastAsia="SimSun" w:hAnsiTheme="minorEastAsia"/>
                    <w:color w:val="FF0000"/>
                  </w:rPr>
                </w:rPrChange>
              </w:rPr>
            </w:pPr>
            <w:proofErr w:type="spellStart"/>
            <w:ins w:id="228" w:author="Gao, Guan-Wei (高貫偉 ITC)" w:date="2012-07-31T14:21:00Z">
              <w:r w:rsidRPr="001F658F">
                <w:rPr>
                  <w:rFonts w:asciiTheme="minorEastAsia" w:eastAsia="SimSun" w:hAnsiTheme="minorEastAsia"/>
                  <w:highlight w:val="darkYellow"/>
                  <w:rPrChange w:id="229" w:author="Gao, Guan-Wei (高貫偉 ITC)" w:date="2012-07-31T14:22:00Z">
                    <w:rPr>
                      <w:rFonts w:asciiTheme="minorEastAsia" w:eastAsia="SimSun" w:hAnsiTheme="minorEastAsia"/>
                      <w:color w:val="FF0000"/>
                      <w:u w:val="single"/>
                    </w:rPr>
                  </w:rPrChange>
                </w:rPr>
                <w:t>NextStation</w:t>
              </w:r>
              <w:proofErr w:type="spellEnd"/>
              <w:r w:rsidRPr="001F658F">
                <w:rPr>
                  <w:rFonts w:asciiTheme="minorEastAsia" w:eastAsia="SimSun" w:hAnsiTheme="minorEastAsia" w:hint="eastAsia"/>
                  <w:highlight w:val="darkYellow"/>
                  <w:rPrChange w:id="230" w:author="Gao, Guan-Wei (高貫偉 ITC)" w:date="2012-07-31T14:22:00Z">
                    <w:rPr>
                      <w:rFonts w:asciiTheme="minorEastAsia" w:eastAsia="SimSun" w:hAnsiTheme="minorEastAsia" w:hint="eastAsia"/>
                      <w:color w:val="FF0000"/>
                      <w:u w:val="single"/>
                    </w:rPr>
                  </w:rPrChange>
                </w:rPr>
                <w:t>：下一站</w:t>
              </w:r>
            </w:ins>
          </w:p>
          <w:p w:rsidR="005B7A7A" w:rsidRPr="005B7A7A" w:rsidRDefault="001F658F" w:rsidP="005B7A7A">
            <w:pPr>
              <w:ind w:firstLine="420"/>
              <w:jc w:val="left"/>
              <w:rPr>
                <w:ins w:id="231" w:author="Gao, Guan-Wei (高貫偉 ITC)" w:date="2012-07-31T14:21:00Z"/>
                <w:rFonts w:asciiTheme="minorEastAsia" w:eastAsia="SimSun" w:hAnsiTheme="minorEastAsia"/>
                <w:highlight w:val="darkYellow"/>
                <w:rPrChange w:id="232" w:author="Gao, Guan-Wei (高貫偉 ITC)" w:date="2012-07-31T14:22:00Z">
                  <w:rPr>
                    <w:ins w:id="233" w:author="Gao, Guan-Wei (高貫偉 ITC)" w:date="2012-07-31T14:21:00Z"/>
                    <w:rFonts w:asciiTheme="minorEastAsia" w:eastAsia="SimSun" w:hAnsiTheme="minorEastAsia"/>
                    <w:color w:val="FF0000"/>
                  </w:rPr>
                </w:rPrChange>
              </w:rPr>
            </w:pPr>
            <w:ins w:id="234" w:author="Gao, Guan-Wei (高貫偉 ITC)" w:date="2012-07-31T14:21:00Z">
              <w:r w:rsidRPr="001F658F">
                <w:rPr>
                  <w:rFonts w:asciiTheme="minorEastAsia" w:eastAsia="SimSun" w:hAnsiTheme="minorEastAsia"/>
                  <w:highlight w:val="darkYellow"/>
                  <w:rPrChange w:id="235" w:author="Gao, Guan-Wei (高貫偉 ITC)" w:date="2012-07-31T14:22:00Z">
                    <w:rPr>
                      <w:rFonts w:asciiTheme="minorEastAsia" w:eastAsia="SimSun" w:hAnsiTheme="minorEastAsia"/>
                      <w:color w:val="FF0000"/>
                      <w:u w:val="single"/>
                    </w:rPr>
                  </w:rPrChange>
                </w:rPr>
                <w:t>Cause</w:t>
              </w:r>
              <w:r w:rsidRPr="001F658F">
                <w:rPr>
                  <w:rFonts w:asciiTheme="minorEastAsia" w:eastAsia="SimSun" w:hAnsiTheme="minorEastAsia" w:hint="eastAsia"/>
                  <w:highlight w:val="darkYellow"/>
                  <w:rPrChange w:id="236" w:author="Gao, Guan-Wei (高貫偉 ITC)" w:date="2012-07-31T14:22:00Z">
                    <w:rPr>
                      <w:rFonts w:asciiTheme="minorEastAsia" w:eastAsia="SimSun" w:hAnsiTheme="minorEastAsia" w:hint="eastAsia"/>
                      <w:color w:val="FF0000"/>
                      <w:u w:val="single"/>
                    </w:rPr>
                  </w:rPrChange>
                </w:rPr>
                <w:t>：</w:t>
              </w:r>
              <w:r w:rsidRPr="001F658F">
                <w:rPr>
                  <w:rFonts w:asciiTheme="minorEastAsia" w:eastAsia="SimSun" w:hAnsiTheme="minorEastAsia"/>
                  <w:highlight w:val="darkYellow"/>
                  <w:rPrChange w:id="237" w:author="Gao, Guan-Wei (高貫偉 ITC)" w:date="2012-07-31T14:22:00Z">
                    <w:rPr>
                      <w:rFonts w:asciiTheme="minorEastAsia" w:eastAsia="SimSun" w:hAnsiTheme="minorEastAsia"/>
                      <w:color w:val="FF0000"/>
                      <w:u w:val="single"/>
                    </w:rPr>
                  </w:rPrChange>
                </w:rPr>
                <w:t>UI</w:t>
              </w:r>
              <w:r w:rsidRPr="001F658F">
                <w:rPr>
                  <w:rFonts w:asciiTheme="minorEastAsia" w:eastAsia="SimSun" w:hAnsiTheme="minorEastAsia" w:hint="eastAsia"/>
                  <w:highlight w:val="darkYellow"/>
                  <w:rPrChange w:id="238" w:author="Gao, Guan-Wei (高貫偉 ITC)" w:date="2012-07-31T14:22:00Z">
                    <w:rPr>
                      <w:rFonts w:asciiTheme="minorEastAsia" w:eastAsia="SimSun" w:hAnsiTheme="minorEastAsia" w:hint="eastAsia"/>
                      <w:color w:val="FF0000"/>
                      <w:u w:val="single"/>
                    </w:rPr>
                  </w:rPrChange>
                </w:rPr>
                <w:t>选择的</w:t>
              </w:r>
              <w:r w:rsidRPr="001F658F">
                <w:rPr>
                  <w:rFonts w:asciiTheme="minorEastAsia" w:eastAsia="SimSun" w:hAnsiTheme="minorEastAsia"/>
                  <w:highlight w:val="darkYellow"/>
                  <w:rPrChange w:id="239" w:author="Gao, Guan-Wei (高貫偉 ITC)" w:date="2012-07-31T14:22:00Z">
                    <w:rPr>
                      <w:rFonts w:asciiTheme="minorEastAsia" w:eastAsia="SimSun" w:hAnsiTheme="minorEastAsia"/>
                      <w:color w:val="FF0000"/>
                      <w:u w:val="single"/>
                    </w:rPr>
                  </w:rPrChange>
                </w:rPr>
                <w:t>Cause</w:t>
              </w:r>
            </w:ins>
          </w:p>
          <w:p w:rsidR="005B7A7A" w:rsidRPr="005B7A7A" w:rsidRDefault="001F658F" w:rsidP="005B7A7A">
            <w:pPr>
              <w:ind w:firstLine="420"/>
              <w:jc w:val="left"/>
              <w:rPr>
                <w:ins w:id="240" w:author="Gao, Guan-Wei (高貫偉 ITC)" w:date="2012-07-31T14:21:00Z"/>
                <w:rFonts w:asciiTheme="minorEastAsia" w:eastAsia="SimSun" w:hAnsiTheme="minorEastAsia"/>
                <w:highlight w:val="darkYellow"/>
                <w:rPrChange w:id="241" w:author="Gao, Guan-Wei (高貫偉 ITC)" w:date="2012-07-31T14:22:00Z">
                  <w:rPr>
                    <w:ins w:id="242" w:author="Gao, Guan-Wei (高貫偉 ITC)" w:date="2012-07-31T14:21:00Z"/>
                    <w:rFonts w:asciiTheme="minorEastAsia" w:eastAsia="SimSun" w:hAnsiTheme="minorEastAsia"/>
                    <w:color w:val="FF0000"/>
                  </w:rPr>
                </w:rPrChange>
              </w:rPr>
            </w:pPr>
            <w:ins w:id="243" w:author="Gao, Guan-Wei (高貫偉 ITC)" w:date="2012-07-31T14:21:00Z">
              <w:r w:rsidRPr="001F658F">
                <w:rPr>
                  <w:rFonts w:asciiTheme="minorEastAsia" w:eastAsia="SimSun" w:hAnsiTheme="minorEastAsia"/>
                  <w:highlight w:val="darkYellow"/>
                  <w:rPrChange w:id="244" w:author="Gao, Guan-Wei (高貫偉 ITC)" w:date="2012-07-31T14:22:00Z">
                    <w:rPr>
                      <w:rFonts w:asciiTheme="minorEastAsia" w:eastAsia="SimSun" w:hAnsiTheme="minorEastAsia"/>
                      <w:color w:val="FF0000"/>
                      <w:u w:val="single"/>
                    </w:rPr>
                  </w:rPrChange>
                </w:rPr>
                <w:t>Defect</w:t>
              </w:r>
              <w:r w:rsidRPr="001F658F">
                <w:rPr>
                  <w:rFonts w:asciiTheme="minorEastAsia" w:eastAsia="SimSun" w:hAnsiTheme="minorEastAsia" w:hint="eastAsia"/>
                  <w:highlight w:val="darkYellow"/>
                  <w:rPrChange w:id="245" w:author="Gao, Guan-Wei (高貫偉 ITC)" w:date="2012-07-31T14:22:00Z">
                    <w:rPr>
                      <w:rFonts w:asciiTheme="minorEastAsia" w:eastAsia="SimSun" w:hAnsiTheme="minorEastAsia" w:hint="eastAsia"/>
                      <w:color w:val="FF0000"/>
                      <w:u w:val="single"/>
                    </w:rPr>
                  </w:rPrChange>
                </w:rPr>
                <w:t>：</w:t>
              </w:r>
              <w:r w:rsidRPr="001F658F">
                <w:rPr>
                  <w:rFonts w:asciiTheme="minorEastAsia" w:eastAsia="SimSun" w:hAnsiTheme="minorEastAsia"/>
                  <w:highlight w:val="darkYellow"/>
                  <w:rPrChange w:id="246" w:author="Gao, Guan-Wei (高貫偉 ITC)" w:date="2012-07-31T14:22:00Z">
                    <w:rPr>
                      <w:rFonts w:asciiTheme="minorEastAsia" w:eastAsia="SimSun" w:hAnsiTheme="minorEastAsia"/>
                      <w:color w:val="FF0000"/>
                      <w:u w:val="single"/>
                    </w:rPr>
                  </w:rPrChange>
                </w:rPr>
                <w:t>UI</w:t>
              </w:r>
              <w:r w:rsidRPr="001F658F">
                <w:rPr>
                  <w:rFonts w:asciiTheme="minorEastAsia" w:eastAsia="SimSun" w:hAnsiTheme="minorEastAsia" w:hint="eastAsia"/>
                  <w:highlight w:val="darkYellow"/>
                  <w:rPrChange w:id="247" w:author="Gao, Guan-Wei (高貫偉 ITC)" w:date="2012-07-31T14:22:00Z">
                    <w:rPr>
                      <w:rFonts w:asciiTheme="minorEastAsia" w:eastAsia="SimSun" w:hAnsiTheme="minorEastAsia" w:hint="eastAsia"/>
                      <w:color w:val="FF0000"/>
                      <w:u w:val="single"/>
                    </w:rPr>
                  </w:rPrChange>
                </w:rPr>
                <w:t>选择的</w:t>
              </w:r>
              <w:r w:rsidRPr="001F658F">
                <w:rPr>
                  <w:rFonts w:asciiTheme="minorEastAsia" w:eastAsia="SimSun" w:hAnsiTheme="minorEastAsia"/>
                  <w:highlight w:val="darkYellow"/>
                  <w:rPrChange w:id="248" w:author="Gao, Guan-Wei (高貫偉 ITC)" w:date="2012-07-31T14:22:00Z">
                    <w:rPr>
                      <w:rFonts w:asciiTheme="minorEastAsia" w:eastAsia="SimSun" w:hAnsiTheme="minorEastAsia"/>
                      <w:color w:val="FF0000"/>
                      <w:u w:val="single"/>
                    </w:rPr>
                  </w:rPrChange>
                </w:rPr>
                <w:t>Defect</w:t>
              </w:r>
            </w:ins>
          </w:p>
          <w:p w:rsidR="00000000" w:rsidRDefault="001F658F">
            <w:pPr>
              <w:pStyle w:val="a7"/>
              <w:numPr>
                <w:ilvl w:val="0"/>
                <w:numId w:val="42"/>
              </w:numPr>
              <w:ind w:left="360" w:firstLineChars="0"/>
              <w:jc w:val="left"/>
              <w:rPr>
                <w:ins w:id="249" w:author="Gao, Guan-Wei (高貫偉 ITC)" w:date="2012-07-31T14:21:00Z"/>
                <w:rFonts w:asciiTheme="minorEastAsia" w:eastAsia="SimSun" w:hAnsiTheme="minorEastAsia"/>
                <w:b/>
                <w:highlight w:val="darkYellow"/>
                <w:rPrChange w:id="250" w:author="Gao, Guan-Wei (高貫偉 ITC)" w:date="2012-07-31T15:25:00Z">
                  <w:rPr>
                    <w:ins w:id="251" w:author="Gao, Guan-Wei (高貫偉 ITC)" w:date="2012-07-31T14:21:00Z"/>
                    <w:rFonts w:asciiTheme="minorEastAsia" w:eastAsia="SimSun" w:hAnsiTheme="minorEastAsia"/>
                    <w:color w:val="FF0000"/>
                  </w:rPr>
                </w:rPrChange>
              </w:rPr>
              <w:pPrChange w:id="252" w:author="Gao, Guan-Wei (高貫偉 ITC)" w:date="2012-07-31T15:23:00Z">
                <w:pPr>
                  <w:jc w:val="left"/>
                </w:pPr>
              </w:pPrChange>
            </w:pPr>
            <w:ins w:id="253" w:author="Gao, Guan-Wei (高貫偉 ITC)" w:date="2012-07-31T14:21:00Z">
              <w:r w:rsidRPr="001F658F">
                <w:rPr>
                  <w:rFonts w:asciiTheme="minorEastAsia" w:eastAsia="SimSun" w:hAnsiTheme="minorEastAsia" w:hint="eastAsia"/>
                  <w:b/>
                  <w:highlight w:val="darkYellow"/>
                  <w:rPrChange w:id="254" w:author="Gao, Guan-Wei (高貫偉 ITC)" w:date="2012-07-31T15:25:00Z">
                    <w:rPr>
                      <w:rFonts w:asciiTheme="minorEastAsia" w:eastAsia="SimSun" w:hAnsiTheme="minorEastAsia" w:hint="eastAsia"/>
                      <w:color w:val="FF0000"/>
                      <w:u w:val="single"/>
                    </w:rPr>
                  </w:rPrChange>
                </w:rPr>
                <w:t>业务逻辑：</w:t>
              </w:r>
            </w:ins>
          </w:p>
          <w:p w:rsidR="005B7A7A" w:rsidRPr="005B7A7A" w:rsidRDefault="00E40332" w:rsidP="005B7A7A">
            <w:pPr>
              <w:jc w:val="left"/>
              <w:rPr>
                <w:ins w:id="255" w:author="Gao, Guan-Wei (高貫偉 ITC)" w:date="2012-07-31T14:21:00Z"/>
                <w:rFonts w:eastAsia="SimSun"/>
                <w:highlight w:val="darkYellow"/>
                <w:rPrChange w:id="256" w:author="Gao, Guan-Wei (高貫偉 ITC)" w:date="2012-07-31T14:22:00Z">
                  <w:rPr>
                    <w:ins w:id="257" w:author="Gao, Guan-Wei (高貫偉 ITC)" w:date="2012-07-31T14:21:00Z"/>
                    <w:rFonts w:eastAsia="SimSun"/>
                    <w:color w:val="FF0000"/>
                  </w:rPr>
                </w:rPrChange>
              </w:rPr>
            </w:pPr>
            <w:ins w:id="258" w:author="Gao, Guan-Wei (高貫偉 ITC)" w:date="2012-07-31T15:23:00Z">
              <w:r>
                <w:rPr>
                  <w:rFonts w:eastAsia="SimSun" w:hint="eastAsia"/>
                  <w:highlight w:val="darkYellow"/>
                </w:rPr>
                <w:t xml:space="preserve">    </w:t>
              </w:r>
            </w:ins>
            <w:ins w:id="259" w:author="Gao, Guan-Wei (高貫偉 ITC)" w:date="2012-07-31T14:21:00Z">
              <w:r w:rsidR="001F658F" w:rsidRPr="001F658F">
                <w:rPr>
                  <w:rFonts w:eastAsia="SimSun" w:hint="eastAsia"/>
                  <w:highlight w:val="darkYellow"/>
                  <w:rPrChange w:id="260" w:author="Gao, Guan-Wei (高貫偉 ITC)" w:date="2012-07-31T14:22:00Z">
                    <w:rPr>
                      <w:rFonts w:eastAsia="SimSun" w:hint="eastAsia"/>
                      <w:color w:val="FF0000"/>
                      <w:u w:val="single"/>
                    </w:rPr>
                  </w:rPrChange>
                </w:rPr>
                <w:t>检索</w:t>
              </w:r>
              <w:proofErr w:type="spellStart"/>
              <w:r w:rsidR="001F658F" w:rsidRPr="001F658F">
                <w:rPr>
                  <w:rFonts w:eastAsia="SimSun"/>
                  <w:highlight w:val="darkYellow"/>
                  <w:rPrChange w:id="261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DefectCode_Station</w:t>
              </w:r>
              <w:proofErr w:type="spellEnd"/>
              <w:r w:rsidR="001F658F" w:rsidRPr="001F658F">
                <w:rPr>
                  <w:rFonts w:eastAsia="SimSun"/>
                  <w:highlight w:val="darkYellow"/>
                  <w:rPrChange w:id="262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(Defect=[Defect] and PRE_STN=[</w:t>
              </w:r>
              <w:proofErr w:type="spellStart"/>
              <w:r w:rsidR="001F658F" w:rsidRPr="001F658F">
                <w:rPr>
                  <w:rFonts w:eastAsia="SimSun"/>
                  <w:highlight w:val="darkYellow"/>
                  <w:rPrChange w:id="263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PreStation</w:t>
              </w:r>
              <w:proofErr w:type="spellEnd"/>
              <w:r w:rsidR="001F658F" w:rsidRPr="001F658F">
                <w:rPr>
                  <w:rFonts w:eastAsia="SimSun"/>
                  <w:highlight w:val="darkYellow"/>
                  <w:rPrChange w:id="264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] and CRT_STN=[</w:t>
              </w:r>
              <w:proofErr w:type="spellStart"/>
              <w:r w:rsidR="001F658F" w:rsidRPr="001F658F">
                <w:rPr>
                  <w:rFonts w:eastAsia="SimSun"/>
                  <w:highlight w:val="darkYellow"/>
                  <w:rPrChange w:id="265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CurrentStation</w:t>
              </w:r>
              <w:proofErr w:type="spellEnd"/>
              <w:r w:rsidR="001F658F" w:rsidRPr="001F658F">
                <w:rPr>
                  <w:rFonts w:eastAsia="SimSun"/>
                  <w:highlight w:val="darkYellow"/>
                  <w:rPrChange w:id="266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 xml:space="preserve">] and Cause=[Cause]) </w:t>
              </w:r>
              <w:r w:rsidR="001F658F" w:rsidRPr="001F658F">
                <w:rPr>
                  <w:rFonts w:eastAsia="SimSun" w:hint="eastAsia"/>
                  <w:highlight w:val="darkYellow"/>
                  <w:rPrChange w:id="267" w:author="Gao, Guan-Wei (高貫偉 ITC)" w:date="2012-07-31T14:22:00Z">
                    <w:rPr>
                      <w:rFonts w:eastAsia="SimSun" w:hint="eastAsia"/>
                      <w:color w:val="FF0000"/>
                      <w:u w:val="single"/>
                    </w:rPr>
                  </w:rPrChange>
                </w:rPr>
                <w:t>，获取</w:t>
              </w:r>
              <w:proofErr w:type="spellStart"/>
              <w:r w:rsidR="001F658F" w:rsidRPr="001F658F">
                <w:rPr>
                  <w:rFonts w:eastAsia="SimSun"/>
                  <w:highlight w:val="darkYellow"/>
                  <w:rPrChange w:id="268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Defect_Station.NextStation</w:t>
              </w:r>
              <w:proofErr w:type="spellEnd"/>
            </w:ins>
          </w:p>
          <w:p w:rsidR="005B7A7A" w:rsidRPr="005B7A7A" w:rsidRDefault="00E40332" w:rsidP="005B7A7A">
            <w:pPr>
              <w:jc w:val="left"/>
              <w:rPr>
                <w:ins w:id="269" w:author="Gao, Guan-Wei (高貫偉 ITC)" w:date="2012-07-31T14:21:00Z"/>
                <w:rFonts w:eastAsia="SimSun"/>
                <w:highlight w:val="darkYellow"/>
                <w:rPrChange w:id="270" w:author="Gao, Guan-Wei (高貫偉 ITC)" w:date="2012-07-31T14:22:00Z">
                  <w:rPr>
                    <w:ins w:id="271" w:author="Gao, Guan-Wei (高貫偉 ITC)" w:date="2012-07-31T14:21:00Z"/>
                    <w:rFonts w:eastAsia="SimSun"/>
                    <w:color w:val="FF0000"/>
                  </w:rPr>
                </w:rPrChange>
              </w:rPr>
            </w:pPr>
            <w:ins w:id="272" w:author="Gao, Guan-Wei (高貫偉 ITC)" w:date="2012-07-31T15:23:00Z">
              <w:r>
                <w:rPr>
                  <w:rFonts w:eastAsia="SimSun" w:hint="eastAsia"/>
                  <w:highlight w:val="darkYellow"/>
                </w:rPr>
                <w:t xml:space="preserve">    </w:t>
              </w:r>
            </w:ins>
            <w:ins w:id="273" w:author="Gao, Guan-Wei (高貫偉 ITC)" w:date="2012-07-31T14:21:00Z">
              <w:r w:rsidR="001F658F" w:rsidRPr="001F658F">
                <w:rPr>
                  <w:rFonts w:eastAsia="SimSun" w:hint="eastAsia"/>
                  <w:highlight w:val="darkYellow"/>
                  <w:rPrChange w:id="274" w:author="Gao, Guan-Wei (高貫偉 ITC)" w:date="2012-07-31T14:22:00Z">
                    <w:rPr>
                      <w:rFonts w:eastAsia="SimSun" w:hint="eastAsia"/>
                      <w:color w:val="FF0000"/>
                      <w:u w:val="single"/>
                    </w:rPr>
                  </w:rPrChange>
                </w:rPr>
                <w:t>若</w:t>
              </w:r>
              <w:proofErr w:type="spellStart"/>
              <w:r w:rsidR="001F658F" w:rsidRPr="001F658F">
                <w:rPr>
                  <w:rFonts w:eastAsia="SimSun"/>
                  <w:highlight w:val="darkYellow"/>
                  <w:rPrChange w:id="275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Defect_Station.NextStation</w:t>
              </w:r>
              <w:proofErr w:type="spellEnd"/>
              <w:r w:rsidR="001F658F" w:rsidRPr="001F658F">
                <w:rPr>
                  <w:rFonts w:eastAsia="SimSun" w:hint="eastAsia"/>
                  <w:highlight w:val="darkYellow"/>
                  <w:rPrChange w:id="276" w:author="Gao, Guan-Wei (高貫偉 ITC)" w:date="2012-07-31T14:22:00Z">
                    <w:rPr>
                      <w:rFonts w:eastAsia="SimSun" w:hint="eastAsia"/>
                      <w:color w:val="FF0000"/>
                      <w:u w:val="single"/>
                    </w:rPr>
                  </w:rPrChange>
                </w:rPr>
                <w:t>为空或者</w:t>
              </w:r>
              <w:r w:rsidR="001F658F" w:rsidRPr="001F658F">
                <w:rPr>
                  <w:rFonts w:eastAsia="SimSun"/>
                  <w:highlight w:val="darkYellow"/>
                  <w:rPrChange w:id="277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Null</w:t>
              </w:r>
              <w:r w:rsidR="001F658F" w:rsidRPr="001F658F">
                <w:rPr>
                  <w:rFonts w:eastAsia="SimSun" w:hint="eastAsia"/>
                  <w:highlight w:val="darkYellow"/>
                  <w:rPrChange w:id="278" w:author="Gao, Guan-Wei (高貫偉 ITC)" w:date="2012-07-31T14:22:00Z">
                    <w:rPr>
                      <w:rFonts w:eastAsia="SimSun" w:hint="eastAsia"/>
                      <w:color w:val="FF0000"/>
                      <w:u w:val="single"/>
                    </w:rPr>
                  </w:rPrChange>
                </w:rPr>
                <w:t>，则继续检索</w:t>
              </w:r>
              <w:proofErr w:type="spellStart"/>
              <w:r w:rsidR="001F658F" w:rsidRPr="001F658F">
                <w:rPr>
                  <w:rFonts w:eastAsia="SimSun"/>
                  <w:highlight w:val="darkYellow"/>
                  <w:rPrChange w:id="279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DefectCode_Station</w:t>
              </w:r>
              <w:proofErr w:type="spellEnd"/>
              <w:r w:rsidR="001F658F" w:rsidRPr="001F658F">
                <w:rPr>
                  <w:rFonts w:eastAsia="SimSun"/>
                  <w:highlight w:val="darkYellow"/>
                  <w:rPrChange w:id="280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(Defect=[Defect] and PRE_STN=[</w:t>
              </w:r>
              <w:proofErr w:type="spellStart"/>
              <w:r w:rsidR="001F658F" w:rsidRPr="001F658F">
                <w:rPr>
                  <w:rFonts w:eastAsia="SimSun"/>
                  <w:highlight w:val="darkYellow"/>
                  <w:rPrChange w:id="281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PreStati</w:t>
              </w:r>
              <w:r w:rsidR="001F60FD">
                <w:rPr>
                  <w:rFonts w:eastAsia="SimSun"/>
                  <w:highlight w:val="darkYellow"/>
                </w:rPr>
                <w:t>on</w:t>
              </w:r>
              <w:proofErr w:type="spellEnd"/>
              <w:r w:rsidR="001F60FD">
                <w:rPr>
                  <w:rFonts w:eastAsia="SimSun"/>
                  <w:highlight w:val="darkYellow"/>
                </w:rPr>
                <w:t>] and CRT_STN=[</w:t>
              </w:r>
              <w:proofErr w:type="spellStart"/>
              <w:r w:rsidR="001F60FD">
                <w:rPr>
                  <w:rFonts w:eastAsia="SimSun"/>
                  <w:highlight w:val="darkYellow"/>
                </w:rPr>
                <w:t>CurrentStation</w:t>
              </w:r>
            </w:ins>
            <w:proofErr w:type="spellEnd"/>
            <w:ins w:id="282" w:author="Gao, Guan-Wei (高貫偉 ITC)" w:date="2012-08-16T09:35:00Z">
              <w:r w:rsidR="001F60FD">
                <w:rPr>
                  <w:rFonts w:eastAsia="SimSun" w:hint="eastAsia"/>
                  <w:highlight w:val="darkYellow"/>
                </w:rPr>
                <w:t xml:space="preserve">  </w:t>
              </w:r>
              <w:r w:rsidR="001F658F" w:rsidRPr="001F658F">
                <w:rPr>
                  <w:rFonts w:eastAsia="SimSun"/>
                  <w:highlight w:val="yellow"/>
                  <w:rPrChange w:id="283" w:author="Gao, Guan-Wei (高貫偉 ITC)" w:date="2012-08-16T09:35:00Z">
                    <w:rPr>
                      <w:rFonts w:eastAsia="SimSun"/>
                      <w:color w:val="0000FF" w:themeColor="hyperlink"/>
                      <w:highlight w:val="darkYellow"/>
                      <w:u w:val="single"/>
                    </w:rPr>
                  </w:rPrChange>
                </w:rPr>
                <w:t xml:space="preserve">and </w:t>
              </w:r>
              <w:proofErr w:type="spellStart"/>
              <w:r w:rsidR="001F658F" w:rsidRPr="001F658F">
                <w:rPr>
                  <w:rFonts w:eastAsia="SimSun"/>
                  <w:highlight w:val="yellow"/>
                  <w:rPrChange w:id="284" w:author="Gao, Guan-Wei (高貫偉 ITC)" w:date="2012-08-16T09:35:00Z">
                    <w:rPr>
                      <w:rFonts w:eastAsia="SimSun"/>
                      <w:color w:val="0000FF" w:themeColor="hyperlink"/>
                      <w:highlight w:val="darkYellow"/>
                      <w:u w:val="single"/>
                    </w:rPr>
                  </w:rPrChange>
                </w:rPr>
                <w:t>isnull</w:t>
              </w:r>
              <w:proofErr w:type="spellEnd"/>
              <w:r w:rsidR="001F658F" w:rsidRPr="001F658F">
                <w:rPr>
                  <w:rFonts w:eastAsia="SimSun"/>
                  <w:highlight w:val="yellow"/>
                  <w:rPrChange w:id="285" w:author="Gao, Guan-Wei (高貫偉 ITC)" w:date="2012-08-16T09:35:00Z">
                    <w:rPr>
                      <w:rFonts w:eastAsia="SimSun"/>
                      <w:color w:val="0000FF" w:themeColor="hyperlink"/>
                      <w:highlight w:val="darkYellow"/>
                      <w:u w:val="single"/>
                    </w:rPr>
                  </w:rPrChange>
                </w:rPr>
                <w:t>(Cause,’’)=’’</w:t>
              </w:r>
            </w:ins>
            <w:ins w:id="286" w:author="Gao, Guan-Wei (高貫偉 ITC)" w:date="2012-07-31T14:21:00Z">
              <w:r w:rsidR="001F658F" w:rsidRPr="001F658F">
                <w:rPr>
                  <w:rFonts w:eastAsia="SimSun"/>
                  <w:highlight w:val="darkYellow"/>
                  <w:rPrChange w:id="287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 xml:space="preserve">) </w:t>
              </w:r>
              <w:r w:rsidR="001F658F" w:rsidRPr="001F658F">
                <w:rPr>
                  <w:rFonts w:eastAsia="SimSun" w:hint="eastAsia"/>
                  <w:highlight w:val="darkYellow"/>
                  <w:rPrChange w:id="288" w:author="Gao, Guan-Wei (高貫偉 ITC)" w:date="2012-07-31T14:22:00Z">
                    <w:rPr>
                      <w:rFonts w:eastAsia="SimSun" w:hint="eastAsia"/>
                      <w:color w:val="FF0000"/>
                      <w:u w:val="single"/>
                    </w:rPr>
                  </w:rPrChange>
                </w:rPr>
                <w:t>获取</w:t>
              </w:r>
              <w:proofErr w:type="spellStart"/>
              <w:r w:rsidR="001F658F" w:rsidRPr="001F658F">
                <w:rPr>
                  <w:rFonts w:eastAsia="SimSun"/>
                  <w:highlight w:val="darkYellow"/>
                  <w:rPrChange w:id="289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Defect_Station.NextStation</w:t>
              </w:r>
              <w:proofErr w:type="spellEnd"/>
            </w:ins>
          </w:p>
          <w:p w:rsidR="005B7A7A" w:rsidRPr="005B7A7A" w:rsidRDefault="00E40332" w:rsidP="005B7A7A">
            <w:pPr>
              <w:jc w:val="left"/>
              <w:rPr>
                <w:ins w:id="290" w:author="Gao, Guan-Wei (高貫偉 ITC)" w:date="2012-07-31T14:21:00Z"/>
                <w:rFonts w:eastAsia="SimSun"/>
                <w:rPrChange w:id="291" w:author="Gao, Guan-Wei (高貫偉 ITC)" w:date="2012-07-31T14:22:00Z">
                  <w:rPr>
                    <w:ins w:id="292" w:author="Gao, Guan-Wei (高貫偉 ITC)" w:date="2012-07-31T14:21:00Z"/>
                    <w:rFonts w:eastAsia="SimSun"/>
                    <w:color w:val="FF0000"/>
                  </w:rPr>
                </w:rPrChange>
              </w:rPr>
            </w:pPr>
            <w:ins w:id="293" w:author="Gao, Guan-Wei (高貫偉 ITC)" w:date="2012-07-31T15:23:00Z">
              <w:r>
                <w:rPr>
                  <w:rFonts w:eastAsia="SimSun" w:hint="eastAsia"/>
                  <w:highlight w:val="darkYellow"/>
                </w:rPr>
                <w:t xml:space="preserve">    </w:t>
              </w:r>
            </w:ins>
            <w:ins w:id="294" w:author="Gao, Guan-Wei (高貫偉 ITC)" w:date="2012-07-31T14:21:00Z">
              <w:r w:rsidR="001F658F" w:rsidRPr="001F658F">
                <w:rPr>
                  <w:rFonts w:eastAsia="SimSun" w:hint="eastAsia"/>
                  <w:highlight w:val="darkYellow"/>
                  <w:rPrChange w:id="295" w:author="Gao, Guan-Wei (高貫偉 ITC)" w:date="2012-07-31T14:22:00Z">
                    <w:rPr>
                      <w:rFonts w:eastAsia="SimSun" w:hint="eastAsia"/>
                      <w:color w:val="FF0000"/>
                      <w:u w:val="single"/>
                    </w:rPr>
                  </w:rPrChange>
                </w:rPr>
                <w:t>若</w:t>
              </w:r>
              <w:proofErr w:type="spellStart"/>
              <w:r w:rsidR="001F658F" w:rsidRPr="001F658F">
                <w:rPr>
                  <w:rFonts w:eastAsia="SimSun"/>
                  <w:highlight w:val="darkYellow"/>
                  <w:rPrChange w:id="296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Defect_Station.NextStation</w:t>
              </w:r>
              <w:proofErr w:type="spellEnd"/>
              <w:r w:rsidR="001F658F" w:rsidRPr="001F658F">
                <w:rPr>
                  <w:rFonts w:eastAsia="SimSun" w:hint="eastAsia"/>
                  <w:highlight w:val="darkYellow"/>
                  <w:rPrChange w:id="297" w:author="Gao, Guan-Wei (高貫偉 ITC)" w:date="2012-07-31T14:22:00Z">
                    <w:rPr>
                      <w:rFonts w:eastAsia="SimSun" w:hint="eastAsia"/>
                      <w:color w:val="FF0000"/>
                      <w:u w:val="single"/>
                    </w:rPr>
                  </w:rPrChange>
                </w:rPr>
                <w:t>为空或者</w:t>
              </w:r>
              <w:r w:rsidR="001F658F" w:rsidRPr="001F658F">
                <w:rPr>
                  <w:rFonts w:eastAsia="SimSun"/>
                  <w:highlight w:val="darkYellow"/>
                  <w:rPrChange w:id="298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Null</w:t>
              </w:r>
              <w:r w:rsidR="001F658F" w:rsidRPr="001F658F">
                <w:rPr>
                  <w:rFonts w:eastAsia="SimSun" w:hint="eastAsia"/>
                  <w:highlight w:val="darkYellow"/>
                  <w:rPrChange w:id="299" w:author="Gao, Guan-Wei (高貫偉 ITC)" w:date="2012-07-31T14:22:00Z">
                    <w:rPr>
                      <w:rFonts w:eastAsia="SimSun" w:hint="eastAsia"/>
                      <w:color w:val="FF0000"/>
                      <w:u w:val="single"/>
                    </w:rPr>
                  </w:rPrChange>
                </w:rPr>
                <w:t>，则报错：“请联系</w:t>
              </w:r>
              <w:r w:rsidR="001F658F" w:rsidRPr="001F658F">
                <w:rPr>
                  <w:rFonts w:eastAsia="SimSun"/>
                  <w:highlight w:val="darkYellow"/>
                  <w:rPrChange w:id="300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IE</w:t>
              </w:r>
              <w:r w:rsidR="001F658F" w:rsidRPr="001F658F">
                <w:rPr>
                  <w:rFonts w:eastAsia="SimSun" w:hint="eastAsia"/>
                  <w:highlight w:val="darkYellow"/>
                  <w:rPrChange w:id="301" w:author="Gao, Guan-Wei (高貫偉 ITC)" w:date="2012-07-31T14:22:00Z">
                    <w:rPr>
                      <w:rFonts w:eastAsia="SimSun" w:hint="eastAsia"/>
                      <w:color w:val="FF0000"/>
                      <w:u w:val="single"/>
                    </w:rPr>
                  </w:rPrChange>
                </w:rPr>
                <w:t>，维护</w:t>
              </w:r>
              <w:r w:rsidR="001F658F" w:rsidRPr="001F658F">
                <w:rPr>
                  <w:rFonts w:eastAsia="SimSun"/>
                  <w:highlight w:val="darkYellow"/>
                  <w:rPrChange w:id="302" w:author="Gao, Guan-Wei (高貫偉 ITC)" w:date="2012-07-31T14:22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Defect Station</w:t>
              </w:r>
              <w:r w:rsidR="001F658F" w:rsidRPr="001F658F">
                <w:rPr>
                  <w:rFonts w:eastAsia="SimSun" w:hint="eastAsia"/>
                  <w:highlight w:val="darkYellow"/>
                  <w:rPrChange w:id="303" w:author="Gao, Guan-Wei (高貫偉 ITC)" w:date="2012-07-31T14:22:00Z">
                    <w:rPr>
                      <w:rFonts w:eastAsia="SimSun" w:hint="eastAsia"/>
                      <w:color w:val="FF0000"/>
                      <w:u w:val="single"/>
                    </w:rPr>
                  </w:rPrChange>
                </w:rPr>
                <w:t>”</w:t>
              </w:r>
            </w:ins>
          </w:p>
          <w:p w:rsidR="00000000" w:rsidRDefault="00CE1129">
            <w:pPr>
              <w:pStyle w:val="a7"/>
              <w:numPr>
                <w:ilvl w:val="0"/>
                <w:numId w:val="42"/>
              </w:numPr>
              <w:ind w:left="360" w:firstLineChars="0"/>
              <w:jc w:val="left"/>
              <w:rPr>
                <w:ins w:id="304" w:author="Gao, Guan-Wei (高貫偉 ITC)" w:date="2012-07-31T14:21:00Z"/>
                <w:rFonts w:ascii="Courier New" w:eastAsia="SimSun" w:hAnsi="Courier New" w:cs="Courier New"/>
                <w:b/>
                <w:noProof/>
                <w:kern w:val="0"/>
                <w:sz w:val="20"/>
                <w:szCs w:val="20"/>
                <w:rPrChange w:id="305" w:author="Gao, Guan-Wei (高貫偉 ITC)" w:date="2012-07-31T15:24:00Z">
                  <w:rPr>
                    <w:ins w:id="306" w:author="Gao, Guan-Wei (高貫偉 ITC)" w:date="2012-07-31T14:21:00Z"/>
                    <w:rFonts w:ascii="Courier New" w:eastAsia="SimSun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pPrChange w:id="307" w:author="Gao, Guan-Wei (高貫偉 ITC)" w:date="2012-07-31T15:23:00Z">
                <w:pPr>
                  <w:jc w:val="left"/>
                </w:pPr>
              </w:pPrChange>
            </w:pPr>
            <w:ins w:id="308" w:author="Gao, Guan-Wei (高貫偉 ITC)" w:date="2012-08-01T17:16:00Z">
              <w:r>
                <w:rPr>
                  <w:rFonts w:ascii="Courier New" w:eastAsia="SimSun" w:hAnsi="Courier New" w:cs="Courier New" w:hint="eastAsia"/>
                  <w:b/>
                  <w:noProof/>
                  <w:kern w:val="0"/>
                  <w:sz w:val="20"/>
                  <w:szCs w:val="20"/>
                </w:rPr>
                <w:t>Update</w:t>
              </w:r>
            </w:ins>
            <w:ins w:id="309" w:author="Gao, Guan-Wei (高貫偉 ITC)" w:date="2012-08-01T17:15:00Z">
              <w:r w:rsidR="001F658F" w:rsidRPr="001F658F">
                <w:rPr>
                  <w:rFonts w:ascii="Courier New" w:hAnsi="Courier New" w:cs="Courier New"/>
                  <w:b/>
                  <w:noProof/>
                  <w:kern w:val="0"/>
                  <w:sz w:val="20"/>
                  <w:szCs w:val="20"/>
                  <w:rPrChange w:id="310" w:author="Gao, Guan-Wei (高貫偉 ITC)" w:date="2012-07-31T15:24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</w:t>
              </w:r>
            </w:ins>
            <w:r w:rsidR="001F658F" w:rsidRPr="001F658F">
              <w:rPr>
                <w:rFonts w:ascii="Courier New" w:hAnsi="Courier New" w:cs="Courier New"/>
                <w:b/>
                <w:noProof/>
                <w:kern w:val="0"/>
                <w:sz w:val="20"/>
                <w:szCs w:val="20"/>
                <w:rPrChange w:id="311" w:author="Gao, Guan-Wei (高貫偉 ITC)" w:date="2012-07-31T15:24:00Z">
                  <w:rPr>
                    <w:rFonts w:ascii="Courier New" w:hAnsi="Courier New" w:cs="Courier New"/>
                    <w:noProof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>[ProductRepair_DefectInfo]</w:t>
            </w:r>
          </w:p>
          <w:p w:rsidR="005B7A7A" w:rsidRDefault="001F658F" w:rsidP="00617744">
            <w:pPr>
              <w:jc w:val="left"/>
              <w:rPr>
                <w:ins w:id="312" w:author="Gao, Guan-Wei (高貫偉 ITC)" w:date="2012-07-31T14:22:00Z"/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ins w:id="313" w:author="Gao, Guan-Wei (高貫偉 ITC)" w:date="2012-07-31T14:22:00Z">
              <w:r w:rsidRPr="001F658F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darkYellow"/>
                  <w:rPrChange w:id="314" w:author="Gao, Guan-Wei (高貫偉 ITC)" w:date="2012-07-31T14:22:00Z">
                    <w:rPr>
                      <w:rFonts w:ascii="Courier New" w:eastAsia="SimSun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ReturnStn=[NextStation]</w:t>
              </w:r>
            </w:ins>
          </w:p>
          <w:p w:rsidR="005B7A7A" w:rsidRPr="005B7A7A" w:rsidRDefault="005B7A7A" w:rsidP="00617744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rPrChange w:id="315" w:author="Gao, Guan-Wei (高貫偉 ITC)" w:date="2012-07-31T14:21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</w:p>
          <w:p w:rsidR="00617744" w:rsidRPr="007649CF" w:rsidRDefault="00617744" w:rsidP="00617744">
            <w:pPr>
              <w:jc w:val="left"/>
              <w:rPr>
                <w:rFonts w:eastAsia="SimSun"/>
                <w:strike/>
              </w:rPr>
            </w:pPr>
            <w:r w:rsidRPr="007649CF">
              <w:rPr>
                <w:rFonts w:eastAsia="SimSun" w:hint="eastAsia"/>
                <w:strike/>
              </w:rPr>
              <w:t>B.</w:t>
            </w:r>
            <w:r w:rsidRPr="007649CF">
              <w:rPr>
                <w:rFonts w:eastAsia="SimSun" w:hint="eastAsia"/>
                <w:strike/>
              </w:rPr>
              <w:t>换件的操作与</w:t>
            </w:r>
            <w:r w:rsidRPr="007649CF">
              <w:rPr>
                <w:rFonts w:eastAsia="SimSun" w:hint="eastAsia"/>
                <w:strike/>
              </w:rPr>
              <w:t>FA Repair</w:t>
            </w:r>
            <w:r w:rsidRPr="007649CF">
              <w:rPr>
                <w:rFonts w:eastAsia="SimSun" w:hint="eastAsia"/>
                <w:strike/>
              </w:rPr>
              <w:t>相同</w:t>
            </w:r>
            <w:r w:rsidR="00D87AC1" w:rsidRPr="007649CF">
              <w:rPr>
                <w:rFonts w:eastAsia="SimSun" w:hint="eastAsia"/>
                <w:strike/>
              </w:rPr>
              <w:t>（</w:t>
            </w:r>
            <w:r w:rsidR="00D87AC1" w:rsidRPr="007649CF">
              <w:rPr>
                <w:rFonts w:eastAsia="SimSun" w:hint="eastAsia"/>
                <w:strike/>
                <w:color w:val="FF0000"/>
              </w:rPr>
              <w:t>目前暂不执行此操作）</w:t>
            </w:r>
          </w:p>
          <w:p w:rsidR="001B3C2E" w:rsidRPr="007649CF" w:rsidRDefault="001B3C2E" w:rsidP="00617744">
            <w:pPr>
              <w:jc w:val="left"/>
              <w:rPr>
                <w:rFonts w:eastAsia="SimSun"/>
                <w:strike/>
                <w:color w:val="FF0000"/>
              </w:rPr>
            </w:pPr>
            <w:r w:rsidRPr="007649CF">
              <w:rPr>
                <w:rFonts w:eastAsia="SimSun" w:hint="eastAsia"/>
                <w:strike/>
                <w:color w:val="FF0000"/>
              </w:rPr>
              <w:t>（目前系统暂不保存以下数据</w:t>
            </w:r>
          </w:p>
          <w:tbl>
            <w:tblPr>
              <w:tblStyle w:val="a9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1B3C2E" w:rsidRPr="007649CF" w:rsidTr="007A0E05">
              <w:tc>
                <w:tcPr>
                  <w:tcW w:w="1562" w:type="dxa"/>
                </w:tcPr>
                <w:p w:rsidR="001B3C2E" w:rsidRPr="007649CF" w:rsidRDefault="001B3C2E" w:rsidP="007A0E05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Faulty Part No</w:t>
                  </w:r>
                </w:p>
              </w:tc>
              <w:tc>
                <w:tcPr>
                  <w:tcW w:w="3741" w:type="dxa"/>
                </w:tcPr>
                <w:p w:rsidR="001B3C2E" w:rsidRPr="007649CF" w:rsidRDefault="001B3C2E" w:rsidP="007A0E05">
                  <w:pPr>
                    <w:jc w:val="left"/>
                    <w:rPr>
                      <w:strike/>
                      <w:color w:val="FF0000"/>
                    </w:rPr>
                  </w:pPr>
                  <w:r w:rsidRPr="007649CF">
                    <w:rPr>
                      <w:rFonts w:hint="eastAsia"/>
                      <w:strike/>
                      <w:color w:val="FF0000"/>
                    </w:rPr>
                    <w:t>[</w:t>
                  </w:r>
                  <w:proofErr w:type="spellStart"/>
                  <w:r w:rsidRPr="007649CF">
                    <w:rPr>
                      <w:rFonts w:ascii="Courier New" w:eastAsia="SimSun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ProductRepair</w:t>
                  </w:r>
                  <w:proofErr w:type="spellEnd"/>
                  <w:r w:rsidRPr="007649CF">
                    <w:rPr>
                      <w:rFonts w:hint="eastAsia"/>
                      <w:strike/>
                      <w:color w:val="FF0000"/>
                    </w:rPr>
                    <w:t xml:space="preserve"> _</w:t>
                  </w:r>
                  <w:proofErr w:type="spellStart"/>
                  <w:r w:rsidRPr="007649CF">
                    <w:rPr>
                      <w:rFonts w:hint="eastAsia"/>
                      <w:strike/>
                      <w:color w:val="FF0000"/>
                    </w:rPr>
                    <w:t>DefectCode</w:t>
                  </w:r>
                  <w:proofErr w:type="spellEnd"/>
                  <w:r w:rsidRPr="007649CF">
                    <w:rPr>
                      <w:rFonts w:hint="eastAsia"/>
                      <w:strike/>
                      <w:color w:val="FF0000"/>
                    </w:rPr>
                    <w:t>].</w:t>
                  </w:r>
                  <w:proofErr w:type="spellStart"/>
                  <w:r w:rsidRPr="007649CF">
                    <w:rPr>
                      <w:rFonts w:hint="eastAsia"/>
                      <w:strike/>
                      <w:color w:val="FF0000"/>
                    </w:rPr>
                    <w:t>OldPart</w:t>
                  </w:r>
                  <w:proofErr w:type="spellEnd"/>
                </w:p>
              </w:tc>
            </w:tr>
            <w:tr w:rsidR="001B3C2E" w:rsidRPr="007649CF" w:rsidTr="007A0E05">
              <w:tc>
                <w:tcPr>
                  <w:tcW w:w="1562" w:type="dxa"/>
                </w:tcPr>
                <w:p w:rsidR="001B3C2E" w:rsidRPr="007649CF" w:rsidRDefault="001B3C2E" w:rsidP="007A0E05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New Part No</w:t>
                  </w:r>
                </w:p>
              </w:tc>
              <w:tc>
                <w:tcPr>
                  <w:tcW w:w="3741" w:type="dxa"/>
                </w:tcPr>
                <w:p w:rsidR="001B3C2E" w:rsidRPr="007649CF" w:rsidRDefault="001B3C2E" w:rsidP="007A0E05">
                  <w:pPr>
                    <w:jc w:val="left"/>
                    <w:rPr>
                      <w:strike/>
                      <w:color w:val="FF0000"/>
                    </w:rPr>
                  </w:pPr>
                  <w:r w:rsidRPr="007649CF">
                    <w:rPr>
                      <w:rFonts w:hint="eastAsia"/>
                      <w:strike/>
                      <w:color w:val="FF0000"/>
                    </w:rPr>
                    <w:t>[</w:t>
                  </w:r>
                  <w:proofErr w:type="spellStart"/>
                  <w:r w:rsidRPr="007649CF">
                    <w:rPr>
                      <w:rFonts w:ascii="Courier New" w:eastAsia="SimSun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ProductRepair</w:t>
                  </w:r>
                  <w:proofErr w:type="spellEnd"/>
                  <w:r w:rsidRPr="007649CF">
                    <w:rPr>
                      <w:rFonts w:hint="eastAsia"/>
                      <w:strike/>
                      <w:color w:val="FF0000"/>
                    </w:rPr>
                    <w:t xml:space="preserve"> _</w:t>
                  </w:r>
                  <w:proofErr w:type="spellStart"/>
                  <w:r w:rsidRPr="007649CF">
                    <w:rPr>
                      <w:rFonts w:hint="eastAsia"/>
                      <w:strike/>
                      <w:color w:val="FF0000"/>
                    </w:rPr>
                    <w:t>DefectCode</w:t>
                  </w:r>
                  <w:proofErr w:type="spellEnd"/>
                  <w:r w:rsidRPr="007649CF">
                    <w:rPr>
                      <w:rFonts w:hint="eastAsia"/>
                      <w:strike/>
                      <w:color w:val="FF0000"/>
                    </w:rPr>
                    <w:t>].</w:t>
                  </w:r>
                  <w:proofErr w:type="spellStart"/>
                  <w:r w:rsidRPr="007649CF">
                    <w:rPr>
                      <w:rFonts w:hint="eastAsia"/>
                      <w:strike/>
                      <w:color w:val="FF0000"/>
                    </w:rPr>
                    <w:t>NewPart</w:t>
                  </w:r>
                  <w:proofErr w:type="spellEnd"/>
                </w:p>
              </w:tc>
            </w:tr>
            <w:tr w:rsidR="001B3C2E" w:rsidRPr="007649CF" w:rsidTr="007A0E05">
              <w:tc>
                <w:tcPr>
                  <w:tcW w:w="1562" w:type="dxa"/>
                </w:tcPr>
                <w:p w:rsidR="001B3C2E" w:rsidRPr="007649CF" w:rsidRDefault="001B3C2E" w:rsidP="007A0E05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 xml:space="preserve">Faulty Part </w:t>
                  </w:r>
                  <w:proofErr w:type="spellStart"/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Sno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1B3C2E" w:rsidRPr="007649CF" w:rsidRDefault="001B3C2E" w:rsidP="007A0E05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[</w:t>
                  </w:r>
                  <w:proofErr w:type="spellStart"/>
                  <w:r w:rsidRPr="007649CF">
                    <w:rPr>
                      <w:rFonts w:ascii="Courier New" w:eastAsia="SimSun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].</w:t>
                  </w:r>
                  <w:r w:rsidRPr="007649CF">
                    <w:rPr>
                      <w:strike/>
                      <w:color w:val="FF0000"/>
                    </w:rPr>
                    <w:t xml:space="preserve"> </w:t>
                  </w:r>
                  <w:proofErr w:type="spellStart"/>
                  <w:r w:rsidRPr="007649CF">
                    <w:rPr>
                      <w:rFonts w:eastAsia="SimSun"/>
                      <w:strike/>
                      <w:color w:val="FF0000"/>
                    </w:rPr>
                    <w:t>OldPartSno</w:t>
                  </w:r>
                  <w:proofErr w:type="spellEnd"/>
                </w:p>
              </w:tc>
            </w:tr>
            <w:tr w:rsidR="001B3C2E" w:rsidRPr="007649CF" w:rsidTr="007A0E05">
              <w:tc>
                <w:tcPr>
                  <w:tcW w:w="1562" w:type="dxa"/>
                </w:tcPr>
                <w:p w:rsidR="001B3C2E" w:rsidRPr="007649CF" w:rsidRDefault="001B3C2E" w:rsidP="007A0E05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 xml:space="preserve">New Part </w:t>
                  </w:r>
                  <w:proofErr w:type="spellStart"/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Sno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1B3C2E" w:rsidRPr="007649CF" w:rsidRDefault="001B3C2E" w:rsidP="007A0E05">
                  <w:pPr>
                    <w:jc w:val="left"/>
                    <w:rPr>
                      <w:strike/>
                      <w:color w:val="FF0000"/>
                    </w:rPr>
                  </w:pP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[</w:t>
                  </w:r>
                  <w:proofErr w:type="spellStart"/>
                  <w:r w:rsidRPr="007649CF">
                    <w:rPr>
                      <w:rFonts w:ascii="Courier New" w:eastAsia="SimSun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].</w:t>
                  </w:r>
                  <w:r w:rsidRPr="007649CF">
                    <w:rPr>
                      <w:strike/>
                      <w:color w:val="FF0000"/>
                    </w:rPr>
                    <w:t xml:space="preserve"> </w:t>
                  </w:r>
                  <w:proofErr w:type="spellStart"/>
                  <w:r w:rsidRPr="007649CF">
                    <w:rPr>
                      <w:rFonts w:eastAsia="SimSun"/>
                      <w:strike/>
                      <w:color w:val="FF0000"/>
                    </w:rPr>
                    <w:t>NewPartSno</w:t>
                  </w:r>
                  <w:proofErr w:type="spellEnd"/>
                </w:p>
              </w:tc>
            </w:tr>
          </w:tbl>
          <w:p w:rsidR="001B3C2E" w:rsidRPr="001B3C2E" w:rsidRDefault="001B3C2E" w:rsidP="00617744">
            <w:pPr>
              <w:jc w:val="left"/>
              <w:rPr>
                <w:rFonts w:eastAsia="SimSun"/>
                <w:color w:val="FF0000"/>
              </w:rPr>
            </w:pPr>
            <w:r w:rsidRPr="001B3C2E">
              <w:rPr>
                <w:rFonts w:eastAsia="SimSun" w:hint="eastAsia"/>
                <w:color w:val="FF0000"/>
              </w:rPr>
              <w:t>）</w:t>
            </w:r>
          </w:p>
          <w:p w:rsidR="00617744" w:rsidRDefault="00617744" w:rsidP="004269F5">
            <w:pPr>
              <w:jc w:val="left"/>
              <w:rPr>
                <w:ins w:id="316" w:author="Gao, Guan-Wei (高貫偉 ITC)" w:date="2012-07-31T15:24:00Z"/>
                <w:rFonts w:eastAsia="SimSun"/>
              </w:rPr>
            </w:pPr>
          </w:p>
          <w:p w:rsidR="00000000" w:rsidRDefault="001F658F">
            <w:pPr>
              <w:pStyle w:val="a7"/>
              <w:numPr>
                <w:ilvl w:val="0"/>
                <w:numId w:val="42"/>
              </w:numPr>
              <w:ind w:left="360" w:firstLineChars="0"/>
              <w:jc w:val="left"/>
              <w:rPr>
                <w:ins w:id="317" w:author="Gao, Guan-Wei (高貫偉 ITC)" w:date="2012-07-31T15:25:00Z"/>
                <w:rFonts w:eastAsia="SimSun"/>
                <w:b/>
                <w:highlight w:val="darkYellow"/>
                <w:rPrChange w:id="318" w:author="Gao, Guan-Wei (高貫偉 ITC)" w:date="2012-07-31T15:25:00Z">
                  <w:rPr>
                    <w:ins w:id="319" w:author="Gao, Guan-Wei (高貫偉 ITC)" w:date="2012-07-31T15:25:00Z"/>
                    <w:rFonts w:eastAsia="SimSun"/>
                    <w:b/>
                  </w:rPr>
                </w:rPrChange>
              </w:rPr>
              <w:pPrChange w:id="320" w:author="Gao, Guan-Wei (高貫偉 ITC)" w:date="2012-07-31T15:24:00Z">
                <w:pPr>
                  <w:jc w:val="left"/>
                </w:pPr>
              </w:pPrChange>
            </w:pPr>
            <w:ins w:id="321" w:author="Gao, Guan-Wei (高貫偉 ITC)" w:date="2012-07-31T15:24:00Z">
              <w:r w:rsidRPr="001F658F">
                <w:rPr>
                  <w:rFonts w:eastAsia="SimSun"/>
                  <w:b/>
                  <w:highlight w:val="darkYellow"/>
                  <w:rPrChange w:id="322" w:author="Gao, Guan-Wei (高貫偉 ITC)" w:date="2012-07-31T15:25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 xml:space="preserve">Refresh </w:t>
              </w:r>
              <w:proofErr w:type="spellStart"/>
              <w:r w:rsidRPr="001F658F">
                <w:rPr>
                  <w:rFonts w:eastAsia="SimSun"/>
                  <w:b/>
                  <w:highlight w:val="darkYellow"/>
                  <w:rPrChange w:id="323" w:author="Gao, Guan-Wei (高貫偉 ITC)" w:date="2012-07-31T15:25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MainPage</w:t>
              </w:r>
              <w:proofErr w:type="spellEnd"/>
              <w:r w:rsidRPr="001F658F">
                <w:rPr>
                  <w:rFonts w:eastAsia="SimSun"/>
                  <w:b/>
                  <w:highlight w:val="darkYellow"/>
                  <w:rPrChange w:id="324" w:author="Gao, Guan-Wei (高貫偉 ITC)" w:date="2012-07-31T15:25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 xml:space="preserve"> [Return Station]</w:t>
              </w:r>
            </w:ins>
          </w:p>
          <w:p w:rsidR="00000000" w:rsidRDefault="001F658F">
            <w:pPr>
              <w:pStyle w:val="a7"/>
              <w:ind w:left="360" w:firstLineChars="0" w:firstLine="0"/>
              <w:jc w:val="left"/>
              <w:rPr>
                <w:rFonts w:eastAsia="SimSun"/>
              </w:rPr>
              <w:pPrChange w:id="325" w:author="Gao, Guan-Wei (高貫偉 ITC)" w:date="2012-07-31T15:25:00Z">
                <w:pPr>
                  <w:jc w:val="left"/>
                </w:pPr>
              </w:pPrChange>
            </w:pPr>
            <w:ins w:id="326" w:author="Gao, Guan-Wei (高貫偉 ITC)" w:date="2012-07-31T15:25:00Z">
              <w:r w:rsidRPr="001F658F">
                <w:rPr>
                  <w:rFonts w:eastAsia="SimSun" w:hint="eastAsia"/>
                  <w:highlight w:val="darkYellow"/>
                  <w:rPrChange w:id="327" w:author="Gao, Guan-Wei (高貫偉 ITC)" w:date="2012-07-31T15:25:00Z">
                    <w:rPr>
                      <w:rFonts w:eastAsia="SimSun" w:hint="eastAsia"/>
                      <w:b/>
                      <w:color w:val="0000FF" w:themeColor="hyperlink"/>
                      <w:u w:val="single"/>
                    </w:rPr>
                  </w:rPrChange>
                </w:rPr>
                <w:t>若</w:t>
              </w:r>
              <w:r w:rsidRPr="001F658F">
                <w:rPr>
                  <w:rFonts w:eastAsia="SimSun"/>
                  <w:highlight w:val="darkYellow"/>
                  <w:rPrChange w:id="328" w:author="Gao, Guan-Wei (高貫偉 ITC)" w:date="2012-07-31T15:25:00Z">
                    <w:rPr>
                      <w:rFonts w:eastAsia="SimSun"/>
                      <w:b/>
                      <w:color w:val="0000FF" w:themeColor="hyperlink"/>
                      <w:u w:val="single"/>
                    </w:rPr>
                  </w:rPrChange>
                </w:rPr>
                <w:t>[Return Station]</w:t>
              </w:r>
              <w:r w:rsidRPr="001F658F">
                <w:rPr>
                  <w:rFonts w:eastAsia="SimSun" w:hint="eastAsia"/>
                  <w:highlight w:val="darkYellow"/>
                  <w:rPrChange w:id="329" w:author="Gao, Guan-Wei (高貫偉 ITC)" w:date="2012-07-31T15:25:00Z">
                    <w:rPr>
                      <w:rFonts w:eastAsia="SimSun" w:hint="eastAsia"/>
                      <w:b/>
                      <w:color w:val="0000FF" w:themeColor="hyperlink"/>
                      <w:u w:val="single"/>
                    </w:rPr>
                  </w:rPrChange>
                </w:rPr>
                <w:t>只有</w:t>
              </w:r>
              <w:r w:rsidRPr="001F658F">
                <w:rPr>
                  <w:rFonts w:eastAsia="SimSun"/>
                  <w:highlight w:val="darkYellow"/>
                  <w:rPrChange w:id="330" w:author="Gao, Guan-Wei (高貫偉 ITC)" w:date="2012-07-31T15:25:00Z">
                    <w:rPr>
                      <w:rFonts w:eastAsia="SimSun"/>
                      <w:b/>
                      <w:color w:val="0000FF" w:themeColor="hyperlink"/>
                      <w:u w:val="single"/>
                    </w:rPr>
                  </w:rPrChange>
                </w:rPr>
                <w:t>1</w:t>
              </w:r>
              <w:r w:rsidRPr="001F658F">
                <w:rPr>
                  <w:rFonts w:eastAsia="SimSun" w:hint="eastAsia"/>
                  <w:highlight w:val="darkYellow"/>
                  <w:rPrChange w:id="331" w:author="Gao, Guan-Wei (高貫偉 ITC)" w:date="2012-07-31T15:25:00Z">
                    <w:rPr>
                      <w:rFonts w:eastAsia="SimSun" w:hint="eastAsia"/>
                      <w:b/>
                      <w:color w:val="0000FF" w:themeColor="hyperlink"/>
                      <w:u w:val="single"/>
                    </w:rPr>
                  </w:rPrChange>
                </w:rPr>
                <w:t>条记录，则选中该记录</w:t>
              </w:r>
            </w:ins>
          </w:p>
        </w:tc>
      </w:tr>
      <w:tr w:rsidR="00044DE2" w:rsidTr="0015123D">
        <w:tc>
          <w:tcPr>
            <w:tcW w:w="2786" w:type="dxa"/>
          </w:tcPr>
          <w:p w:rsidR="00044DE2" w:rsidRPr="00D73F98" w:rsidRDefault="00044DE2" w:rsidP="0015123D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EC2555" w:rsidRDefault="00EC2555">
            <w:pPr>
              <w:jc w:val="left"/>
              <w:rPr>
                <w:rFonts w:eastAsia="SimSun"/>
                <w:color w:val="FF0000"/>
              </w:rPr>
            </w:pPr>
          </w:p>
        </w:tc>
      </w:tr>
    </w:tbl>
    <w:p w:rsidR="006C401C" w:rsidRDefault="006C401C" w:rsidP="006C401C">
      <w:pPr>
        <w:ind w:firstLineChars="200" w:firstLine="420"/>
        <w:jc w:val="left"/>
      </w:pPr>
    </w:p>
    <w:p w:rsidR="005C3DF9" w:rsidRPr="00A00E0F" w:rsidRDefault="005C3DF9" w:rsidP="005C3DF9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332" w:name="_Toc331512059"/>
      <w:r>
        <w:rPr>
          <w:rFonts w:ascii="Times New Roman" w:eastAsia="SimHei" w:hAnsi="Times New Roman"/>
          <w:sz w:val="28"/>
          <w:szCs w:val="28"/>
        </w:rPr>
        <w:t>UC-</w:t>
      </w:r>
      <w:r w:rsidR="00C13B1E">
        <w:rPr>
          <w:rFonts w:ascii="Times New Roman" w:eastAsia="SimHei" w:hAnsi="Times New Roman" w:hint="eastAsia"/>
          <w:sz w:val="28"/>
          <w:szCs w:val="28"/>
        </w:rPr>
        <w:t>F</w:t>
      </w:r>
      <w:r>
        <w:rPr>
          <w:rFonts w:ascii="Times New Roman" w:eastAsia="SimHei" w:hAnsi="Times New Roman"/>
          <w:sz w:val="28"/>
          <w:szCs w:val="28"/>
        </w:rPr>
        <w:t>A-</w:t>
      </w:r>
      <w:r w:rsidR="0083341B">
        <w:rPr>
          <w:rFonts w:ascii="Times New Roman" w:eastAsia="SimHei" w:hAnsi="Times New Roman" w:hint="eastAsia"/>
          <w:sz w:val="28"/>
          <w:szCs w:val="28"/>
        </w:rPr>
        <w:t>OC</w:t>
      </w:r>
      <w:r>
        <w:rPr>
          <w:rFonts w:ascii="Times New Roman" w:eastAsia="SimHei" w:hAnsi="Times New Roman"/>
          <w:sz w:val="28"/>
          <w:szCs w:val="28"/>
        </w:rPr>
        <w:t>R-</w:t>
      </w:r>
      <w:r w:rsidRPr="00A00E0F">
        <w:rPr>
          <w:rFonts w:ascii="Times New Roman" w:eastAsia="SimHei" w:hAnsi="Times New Roman"/>
          <w:sz w:val="28"/>
          <w:szCs w:val="28"/>
        </w:rPr>
        <w:t>0</w:t>
      </w:r>
      <w:r w:rsidR="008A18B7">
        <w:rPr>
          <w:rFonts w:ascii="Times New Roman" w:eastAsia="SimHei" w:hAnsi="Times New Roman" w:hint="eastAsia"/>
          <w:sz w:val="28"/>
          <w:szCs w:val="28"/>
        </w:rPr>
        <w:t>3</w:t>
      </w:r>
      <w:r w:rsidRPr="00A00E0F">
        <w:rPr>
          <w:rFonts w:ascii="Times New Roman" w:eastAsia="SimHei" w:hAnsi="Times New Roman"/>
          <w:sz w:val="28"/>
          <w:szCs w:val="28"/>
        </w:rPr>
        <w:t xml:space="preserve"> </w:t>
      </w:r>
      <w:r>
        <w:rPr>
          <w:rFonts w:ascii="Times New Roman" w:eastAsia="SimHei" w:hAnsi="Times New Roman" w:hint="eastAsia"/>
          <w:sz w:val="28"/>
          <w:szCs w:val="28"/>
        </w:rPr>
        <w:t>Add</w:t>
      </w:r>
      <w:bookmarkEnd w:id="332"/>
    </w:p>
    <w:p w:rsidR="005C3DF9" w:rsidRPr="00A00E0F" w:rsidRDefault="005C3DF9" w:rsidP="005C3DF9">
      <w:pPr>
        <w:ind w:firstLineChars="200" w:firstLine="420"/>
        <w:jc w:val="left"/>
        <w:rPr>
          <w:rFonts w:ascii="Arial" w:eastAsia="SimSun" w:hAnsi="Arial"/>
        </w:rPr>
      </w:pPr>
    </w:p>
    <w:p w:rsidR="005C3DF9" w:rsidRPr="00A8187C" w:rsidRDefault="005C3DF9" w:rsidP="005C3DF9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功能及目标</w:t>
      </w:r>
    </w:p>
    <w:p w:rsidR="005C3DF9" w:rsidRDefault="005C3DF9" w:rsidP="005C3DF9">
      <w:pPr>
        <w:ind w:firstLineChars="200" w:firstLine="420"/>
        <w:jc w:val="left"/>
        <w:rPr>
          <w:rFonts w:ascii="Arial" w:eastAsia="SimSun" w:hAnsi="Arial"/>
        </w:rPr>
      </w:pPr>
    </w:p>
    <w:p w:rsidR="005C3DF9" w:rsidRDefault="00945E5C" w:rsidP="005C3DF9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增加</w:t>
      </w:r>
      <w:r>
        <w:rPr>
          <w:rFonts w:ascii="Arial" w:eastAsia="SimSun" w:hAnsi="Arial" w:hint="eastAsia"/>
        </w:rPr>
        <w:t>unit</w:t>
      </w:r>
      <w:r w:rsidR="005C3DF9">
        <w:rPr>
          <w:rFonts w:ascii="Arial" w:eastAsia="SimSun" w:hAnsi="Arial" w:hint="eastAsia"/>
        </w:rPr>
        <w:t xml:space="preserve"> </w:t>
      </w:r>
      <w:r w:rsidR="005C3DF9">
        <w:rPr>
          <w:rFonts w:ascii="Arial" w:eastAsia="SimSun" w:hAnsi="Arial" w:hint="eastAsia"/>
        </w:rPr>
        <w:t>维修记录</w:t>
      </w:r>
    </w:p>
    <w:p w:rsidR="005C3DF9" w:rsidRPr="00D3354C" w:rsidRDefault="005C3DF9" w:rsidP="005C3DF9">
      <w:pPr>
        <w:ind w:firstLineChars="200" w:firstLine="420"/>
        <w:jc w:val="left"/>
        <w:rPr>
          <w:rFonts w:ascii="Arial" w:eastAsia="SimSun" w:hAnsi="Arial"/>
        </w:rPr>
      </w:pPr>
    </w:p>
    <w:p w:rsidR="005C3DF9" w:rsidRPr="00A8187C" w:rsidRDefault="005C3DF9" w:rsidP="005C3DF9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前置条件</w:t>
      </w:r>
    </w:p>
    <w:p w:rsidR="005C3DF9" w:rsidRDefault="005C3DF9" w:rsidP="005C3DF9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5C3DF9" w:rsidRPr="00A00E0F" w:rsidRDefault="005C3DF9" w:rsidP="005C3DF9">
      <w:pPr>
        <w:ind w:firstLineChars="200" w:firstLine="420"/>
        <w:jc w:val="left"/>
        <w:rPr>
          <w:rFonts w:ascii="Arial" w:eastAsia="SimSun" w:hAnsi="Arial"/>
        </w:rPr>
      </w:pPr>
    </w:p>
    <w:p w:rsidR="005C3DF9" w:rsidRPr="00A8187C" w:rsidRDefault="005C3DF9" w:rsidP="005C3DF9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后置条件</w:t>
      </w:r>
    </w:p>
    <w:p w:rsidR="005C3DF9" w:rsidRDefault="005C3DF9" w:rsidP="005C3DF9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5C3DF9" w:rsidRPr="00A00E0F" w:rsidRDefault="005C3DF9" w:rsidP="005C3DF9">
      <w:pPr>
        <w:ind w:firstLineChars="200" w:firstLine="420"/>
        <w:jc w:val="left"/>
        <w:rPr>
          <w:rFonts w:ascii="Arial" w:eastAsia="SimSun" w:hAnsi="Arial"/>
        </w:rPr>
      </w:pPr>
    </w:p>
    <w:p w:rsidR="005C3DF9" w:rsidRPr="00A8187C" w:rsidRDefault="005C3DF9" w:rsidP="005C3DF9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过程描述</w:t>
      </w:r>
    </w:p>
    <w:p w:rsidR="005C3DF9" w:rsidRDefault="005C3DF9" w:rsidP="005C3DF9">
      <w:pPr>
        <w:ind w:firstLineChars="200" w:firstLine="420"/>
        <w:jc w:val="left"/>
      </w:pPr>
    </w:p>
    <w:tbl>
      <w:tblPr>
        <w:tblStyle w:val="a9"/>
        <w:tblW w:w="0" w:type="auto"/>
        <w:tblLook w:val="04A0"/>
      </w:tblPr>
      <w:tblGrid>
        <w:gridCol w:w="2404"/>
        <w:gridCol w:w="6118"/>
      </w:tblGrid>
      <w:tr w:rsidR="005C3DF9" w:rsidTr="00FD4A25">
        <w:tc>
          <w:tcPr>
            <w:tcW w:w="2786" w:type="dxa"/>
            <w:shd w:val="clear" w:color="auto" w:fill="92D050"/>
          </w:tcPr>
          <w:p w:rsidR="005C3DF9" w:rsidRPr="00806C02" w:rsidRDefault="005C3DF9" w:rsidP="00FD4A25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5C3DF9" w:rsidRPr="00806C02" w:rsidRDefault="005C3DF9" w:rsidP="00FD4A25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System</w:t>
            </w:r>
          </w:p>
        </w:tc>
      </w:tr>
      <w:tr w:rsidR="005C3DF9" w:rsidTr="00FD4A25">
        <w:tc>
          <w:tcPr>
            <w:tcW w:w="2786" w:type="dxa"/>
          </w:tcPr>
          <w:p w:rsidR="005C3DF9" w:rsidRPr="009E5FF7" w:rsidRDefault="005C3DF9" w:rsidP="0019313B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Click [</w:t>
            </w:r>
            <w:r w:rsidR="0019313B">
              <w:rPr>
                <w:rFonts w:eastAsia="SimSun" w:hint="eastAsia"/>
              </w:rPr>
              <w:t>Add</w:t>
            </w:r>
            <w:r>
              <w:rPr>
                <w:rFonts w:eastAsia="SimSun" w:hint="eastAsia"/>
              </w:rPr>
              <w:t>] Button</w:t>
            </w:r>
          </w:p>
        </w:tc>
        <w:tc>
          <w:tcPr>
            <w:tcW w:w="5576" w:type="dxa"/>
          </w:tcPr>
          <w:p w:rsidR="005C3DF9" w:rsidRPr="009E5FF7" w:rsidRDefault="005C3DF9" w:rsidP="00FD4A25">
            <w:pPr>
              <w:jc w:val="left"/>
              <w:rPr>
                <w:rFonts w:eastAsia="SimSun"/>
              </w:rPr>
            </w:pPr>
          </w:p>
        </w:tc>
      </w:tr>
      <w:tr w:rsidR="005C3DF9" w:rsidTr="00FD4A25">
        <w:tc>
          <w:tcPr>
            <w:tcW w:w="2786" w:type="dxa"/>
          </w:tcPr>
          <w:p w:rsidR="005C3DF9" w:rsidRPr="009E5FF7" w:rsidRDefault="005C3DF9" w:rsidP="00FD4A25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5C3DF9" w:rsidRPr="009E5FF7" w:rsidRDefault="005C3DF9" w:rsidP="00952FAD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Display [</w:t>
            </w:r>
            <w:r w:rsidR="00952FAD">
              <w:rPr>
                <w:rFonts w:eastAsia="SimSun" w:hint="eastAsia"/>
              </w:rPr>
              <w:t>Add</w:t>
            </w:r>
            <w:r>
              <w:rPr>
                <w:rFonts w:eastAsia="SimSun" w:hint="eastAsia"/>
              </w:rPr>
              <w:t>] Page</w:t>
            </w:r>
          </w:p>
        </w:tc>
      </w:tr>
      <w:tr w:rsidR="005C3DF9" w:rsidTr="00FD4A25">
        <w:tc>
          <w:tcPr>
            <w:tcW w:w="2786" w:type="dxa"/>
          </w:tcPr>
          <w:p w:rsidR="005C3DF9" w:rsidRPr="00564CEA" w:rsidRDefault="005C3DF9" w:rsidP="00FD4A25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5C3DF9" w:rsidRPr="009E5FF7" w:rsidRDefault="008D5BE4" w:rsidP="00554861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eastAsia="SimSun"/>
              </w:rPr>
            </w:pPr>
            <w:r w:rsidRPr="00E85612">
              <w:rPr>
                <w:rFonts w:eastAsia="SimSun" w:hint="eastAsia"/>
              </w:rPr>
              <w:t>Get [Defect]/ [</w:t>
            </w:r>
            <w:proofErr w:type="spellStart"/>
            <w:r w:rsidRPr="00E85612">
              <w:rPr>
                <w:rFonts w:eastAsia="SimSun" w:hint="eastAsia"/>
              </w:rPr>
              <w:t>SubDefect</w:t>
            </w:r>
            <w:proofErr w:type="spellEnd"/>
            <w:r w:rsidRPr="00E85612">
              <w:rPr>
                <w:rFonts w:eastAsia="SimSun" w:hint="eastAsia"/>
              </w:rPr>
              <w:t>] /[Cause]/[Major Part]/[Component]/[Obligation]/[Distribution]/[Responsibility]/[4M]/ [</w:t>
            </w:r>
            <w:proofErr w:type="spellStart"/>
            <w:r w:rsidRPr="00E85612">
              <w:rPr>
                <w:rFonts w:eastAsia="SimSun" w:hint="eastAsia"/>
              </w:rPr>
              <w:t>TrackingStat</w:t>
            </w:r>
            <w:r w:rsidR="00554861">
              <w:rPr>
                <w:rFonts w:hint="eastAsia"/>
              </w:rPr>
              <w:t>us</w:t>
            </w:r>
            <w:proofErr w:type="spellEnd"/>
            <w:r w:rsidRPr="00E85612">
              <w:rPr>
                <w:rFonts w:eastAsia="SimSun" w:hint="eastAsia"/>
              </w:rPr>
              <w:t>]/[Cover]/[Uncover]</w:t>
            </w:r>
            <w:r w:rsidR="00CF6A1F">
              <w:rPr>
                <w:rFonts w:hint="eastAsia"/>
              </w:rPr>
              <w:t>/[Mark]</w:t>
            </w:r>
            <w:r w:rsidRPr="00E85612">
              <w:rPr>
                <w:rFonts w:eastAsia="SimSun" w:hint="eastAsia"/>
              </w:rPr>
              <w:t xml:space="preserve">, </w:t>
            </w:r>
            <w:r w:rsidRPr="00E85612">
              <w:rPr>
                <w:rFonts w:eastAsia="SimSun"/>
              </w:rPr>
              <w:t>T</w:t>
            </w:r>
            <w:r w:rsidRPr="00E85612">
              <w:rPr>
                <w:rFonts w:eastAsia="SimSun" w:hint="eastAsia"/>
              </w:rPr>
              <w:t>hen display</w:t>
            </w:r>
          </w:p>
        </w:tc>
      </w:tr>
      <w:tr w:rsidR="005C3DF9" w:rsidTr="00FD4A25">
        <w:tc>
          <w:tcPr>
            <w:tcW w:w="2786" w:type="dxa"/>
          </w:tcPr>
          <w:p w:rsidR="005C3DF9" w:rsidRPr="00E96313" w:rsidRDefault="00ED2C30" w:rsidP="00030E9A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Input</w:t>
            </w:r>
            <w:r w:rsidR="005C3DF9">
              <w:rPr>
                <w:rFonts w:eastAsia="SimSun" w:hint="eastAsia"/>
              </w:rPr>
              <w:t xml:space="preserve"> Items of Detail Repair Log</w:t>
            </w:r>
          </w:p>
        </w:tc>
        <w:tc>
          <w:tcPr>
            <w:tcW w:w="5576" w:type="dxa"/>
          </w:tcPr>
          <w:p w:rsidR="005C3DF9" w:rsidRPr="00E96313" w:rsidRDefault="005C3DF9" w:rsidP="00FD4A25">
            <w:pPr>
              <w:jc w:val="left"/>
              <w:rPr>
                <w:rFonts w:eastAsia="SimSun"/>
              </w:rPr>
            </w:pPr>
          </w:p>
        </w:tc>
      </w:tr>
      <w:tr w:rsidR="005C3DF9" w:rsidTr="00FD4A25">
        <w:tc>
          <w:tcPr>
            <w:tcW w:w="2786" w:type="dxa"/>
          </w:tcPr>
          <w:p w:rsidR="005C3DF9" w:rsidRPr="00E96313" w:rsidRDefault="005C3DF9" w:rsidP="00030E9A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Click [OK] Button</w:t>
            </w:r>
          </w:p>
        </w:tc>
        <w:tc>
          <w:tcPr>
            <w:tcW w:w="5576" w:type="dxa"/>
          </w:tcPr>
          <w:p w:rsidR="005C3DF9" w:rsidRPr="004253B2" w:rsidRDefault="005C3DF9" w:rsidP="00FD4A25">
            <w:pPr>
              <w:jc w:val="left"/>
              <w:rPr>
                <w:rFonts w:eastAsia="SimSun"/>
                <w:lang w:eastAsia="zh-TW"/>
              </w:rPr>
            </w:pPr>
          </w:p>
        </w:tc>
      </w:tr>
      <w:tr w:rsidR="005C3DF9" w:rsidTr="00FD4A25">
        <w:tc>
          <w:tcPr>
            <w:tcW w:w="2786" w:type="dxa"/>
          </w:tcPr>
          <w:p w:rsidR="005C3DF9" w:rsidRPr="002C144A" w:rsidRDefault="005C3DF9" w:rsidP="00FD4A25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5C3DF9" w:rsidRDefault="005C3DF9" w:rsidP="00030E9A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Check Input Pass</w:t>
            </w:r>
          </w:p>
          <w:p w:rsidR="005C3DF9" w:rsidRPr="00C617DE" w:rsidRDefault="005C3DF9" w:rsidP="009D433A">
            <w:pPr>
              <w:pStyle w:val="a7"/>
              <w:ind w:left="360" w:firstLineChars="0" w:firstLine="0"/>
              <w:jc w:val="left"/>
              <w:rPr>
                <w:rFonts w:eastAsia="SimSun"/>
              </w:rPr>
            </w:pPr>
          </w:p>
        </w:tc>
      </w:tr>
      <w:tr w:rsidR="005C3DF9" w:rsidTr="00FD4A25">
        <w:tc>
          <w:tcPr>
            <w:tcW w:w="2786" w:type="dxa"/>
          </w:tcPr>
          <w:p w:rsidR="005C3DF9" w:rsidRPr="002C144A" w:rsidRDefault="005C3DF9" w:rsidP="00FD4A25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5C3DF9" w:rsidRPr="00E96313" w:rsidRDefault="005C3DF9" w:rsidP="00030E9A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Save</w:t>
            </w:r>
          </w:p>
        </w:tc>
      </w:tr>
      <w:tr w:rsidR="00C101C9" w:rsidRPr="00C101C9" w:rsidTr="00FD4A25">
        <w:tc>
          <w:tcPr>
            <w:tcW w:w="2786" w:type="dxa"/>
          </w:tcPr>
          <w:p w:rsidR="00C101C9" w:rsidRPr="002C144A" w:rsidRDefault="00C101C9" w:rsidP="00FD4A25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101C9" w:rsidRDefault="00C101C9" w:rsidP="00030E9A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Ask </w:t>
            </w:r>
            <w:proofErr w:type="gramStart"/>
            <w:r>
              <w:rPr>
                <w:rFonts w:eastAsia="SimSun" w:hint="eastAsia"/>
              </w:rPr>
              <w:t>user :</w:t>
            </w:r>
            <w:proofErr w:type="gramEnd"/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Add another defect?</w:t>
            </w:r>
            <w:r>
              <w:rPr>
                <w:rFonts w:eastAsia="SimSun"/>
              </w:rPr>
              <w:t>”</w:t>
            </w:r>
          </w:p>
        </w:tc>
      </w:tr>
      <w:tr w:rsidR="00C101C9" w:rsidRPr="00C101C9" w:rsidTr="00FD4A25">
        <w:tc>
          <w:tcPr>
            <w:tcW w:w="2786" w:type="dxa"/>
          </w:tcPr>
          <w:p w:rsidR="00C101C9" w:rsidRDefault="00C101C9" w:rsidP="00C101C9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Choose </w:t>
            </w:r>
            <w:r>
              <w:rPr>
                <w:rFonts w:eastAsia="SimSun"/>
              </w:rPr>
              <w:t>‘</w:t>
            </w:r>
            <w:r>
              <w:rPr>
                <w:rFonts w:eastAsia="SimSun" w:hint="eastAsia"/>
              </w:rPr>
              <w:t>N</w:t>
            </w:r>
            <w:r>
              <w:rPr>
                <w:rFonts w:eastAsia="SimSun"/>
              </w:rPr>
              <w:t>’</w:t>
            </w:r>
          </w:p>
          <w:p w:rsidR="00C101C9" w:rsidRPr="00C101C9" w:rsidRDefault="00C101C9" w:rsidP="00C101C9">
            <w:pPr>
              <w:pStyle w:val="a7"/>
              <w:ind w:left="360" w:firstLineChars="0" w:firstLine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如果用户选择</w:t>
            </w:r>
            <w:proofErr w:type="gramStart"/>
            <w:r>
              <w:rPr>
                <w:rFonts w:eastAsia="SimSun"/>
              </w:rPr>
              <w:t>’</w:t>
            </w:r>
            <w:proofErr w:type="gramEnd"/>
            <w:r>
              <w:rPr>
                <w:rFonts w:eastAsia="SimSun" w:hint="eastAsia"/>
              </w:rPr>
              <w:t>Y</w:t>
            </w:r>
            <w:proofErr w:type="gramStart"/>
            <w:r>
              <w:rPr>
                <w:rFonts w:eastAsia="SimSun"/>
              </w:rPr>
              <w:t>’</w:t>
            </w:r>
            <w:proofErr w:type="gramEnd"/>
            <w:r>
              <w:rPr>
                <w:rFonts w:eastAsia="SimSun" w:hint="eastAsia"/>
              </w:rPr>
              <w:t>，则清空页面后，</w:t>
            </w:r>
            <w:r>
              <w:rPr>
                <w:rFonts w:eastAsia="SimSun" w:hint="eastAsia"/>
              </w:rPr>
              <w:t xml:space="preserve">go to step </w:t>
            </w:r>
            <w:r w:rsidR="00A51590">
              <w:rPr>
                <w:rFonts w:eastAsia="SimSun" w:hint="eastAsia"/>
              </w:rPr>
              <w:t>4</w:t>
            </w:r>
          </w:p>
        </w:tc>
        <w:tc>
          <w:tcPr>
            <w:tcW w:w="5576" w:type="dxa"/>
          </w:tcPr>
          <w:p w:rsidR="00C101C9" w:rsidRPr="00C101C9" w:rsidRDefault="00C101C9" w:rsidP="00C101C9">
            <w:pPr>
              <w:jc w:val="left"/>
              <w:rPr>
                <w:rFonts w:eastAsia="SimSun"/>
              </w:rPr>
            </w:pPr>
          </w:p>
        </w:tc>
      </w:tr>
      <w:tr w:rsidR="005C3DF9" w:rsidTr="00FD4A25">
        <w:tc>
          <w:tcPr>
            <w:tcW w:w="2786" w:type="dxa"/>
          </w:tcPr>
          <w:p w:rsidR="005C3DF9" w:rsidRPr="002C144A" w:rsidRDefault="005C3DF9" w:rsidP="00FD4A25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5C3DF9" w:rsidRPr="00E96313" w:rsidRDefault="005C3DF9" w:rsidP="00A51590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Close [</w:t>
            </w:r>
            <w:r w:rsidR="00A51590">
              <w:rPr>
                <w:rFonts w:eastAsia="SimSun" w:hint="eastAsia"/>
              </w:rPr>
              <w:t>Add</w:t>
            </w:r>
            <w:r>
              <w:rPr>
                <w:rFonts w:eastAsia="SimSun" w:hint="eastAsia"/>
              </w:rPr>
              <w:t>] Page</w:t>
            </w:r>
          </w:p>
        </w:tc>
      </w:tr>
      <w:tr w:rsidR="005C3DF9" w:rsidTr="00FD4A25">
        <w:tc>
          <w:tcPr>
            <w:tcW w:w="2786" w:type="dxa"/>
          </w:tcPr>
          <w:p w:rsidR="005C3DF9" w:rsidRPr="002C144A" w:rsidRDefault="005C3DF9" w:rsidP="00FD4A25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5C3DF9" w:rsidRPr="00E96313" w:rsidRDefault="005C3DF9" w:rsidP="00030E9A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Refresh Repair Log</w:t>
            </w:r>
            <w:ins w:id="333" w:author="Gao, Guan-Wei (高貫偉 ITC)" w:date="2012-08-01T17:11:00Z">
              <w:r w:rsidR="006F0EE6">
                <w:rPr>
                  <w:rFonts w:eastAsia="SimSun" w:hint="eastAsia"/>
                </w:rPr>
                <w:t xml:space="preserve"> and Return Station</w:t>
              </w:r>
            </w:ins>
            <w:r>
              <w:rPr>
                <w:rFonts w:eastAsia="SimSun" w:hint="eastAsia"/>
              </w:rPr>
              <w:t xml:space="preserve"> on the Main Page</w:t>
            </w:r>
          </w:p>
        </w:tc>
      </w:tr>
      <w:tr w:rsidR="00C101C9" w:rsidTr="00FD4A25">
        <w:tc>
          <w:tcPr>
            <w:tcW w:w="2786" w:type="dxa"/>
          </w:tcPr>
          <w:p w:rsidR="00C101C9" w:rsidRPr="002C144A" w:rsidRDefault="00C101C9" w:rsidP="00FD4A25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101C9" w:rsidRPr="00C101C9" w:rsidRDefault="00C101C9" w:rsidP="00C101C9">
            <w:pPr>
              <w:jc w:val="left"/>
              <w:rPr>
                <w:rFonts w:eastAsia="SimSun"/>
              </w:rPr>
            </w:pPr>
          </w:p>
        </w:tc>
      </w:tr>
    </w:tbl>
    <w:p w:rsidR="005C3DF9" w:rsidRDefault="005C3DF9" w:rsidP="005C3DF9">
      <w:pPr>
        <w:ind w:firstLineChars="200" w:firstLine="420"/>
        <w:jc w:val="left"/>
        <w:rPr>
          <w:lang w:eastAsia="zh-TW"/>
        </w:rPr>
      </w:pPr>
    </w:p>
    <w:p w:rsidR="005C3DF9" w:rsidRDefault="005C3DF9" w:rsidP="005C3DF9">
      <w:pPr>
        <w:ind w:firstLineChars="200" w:firstLine="420"/>
        <w:jc w:val="left"/>
      </w:pPr>
    </w:p>
    <w:p w:rsidR="005C3DF9" w:rsidRPr="00A8187C" w:rsidRDefault="005C3DF9" w:rsidP="005C3DF9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业务规则</w:t>
      </w:r>
    </w:p>
    <w:p w:rsidR="005C3DF9" w:rsidRDefault="00CD62D2" w:rsidP="00CD62D2">
      <w:pPr>
        <w:tabs>
          <w:tab w:val="left" w:pos="1141"/>
        </w:tabs>
        <w:ind w:firstLineChars="200" w:firstLine="420"/>
        <w:jc w:val="left"/>
        <w:rPr>
          <w:rFonts w:eastAsia="SimSun"/>
        </w:rPr>
      </w:pPr>
      <w:r>
        <w:rPr>
          <w:rFonts w:eastAsia="SimSun"/>
        </w:rPr>
        <w:tab/>
      </w:r>
    </w:p>
    <w:tbl>
      <w:tblPr>
        <w:tblStyle w:val="a9"/>
        <w:tblW w:w="0" w:type="auto"/>
        <w:tblLayout w:type="fixed"/>
        <w:tblLook w:val="04A0"/>
      </w:tblPr>
      <w:tblGrid>
        <w:gridCol w:w="2786"/>
        <w:gridCol w:w="5576"/>
      </w:tblGrid>
      <w:tr w:rsidR="005C3DF9" w:rsidTr="00FD4A25">
        <w:tc>
          <w:tcPr>
            <w:tcW w:w="2786" w:type="dxa"/>
            <w:shd w:val="clear" w:color="auto" w:fill="92D050"/>
          </w:tcPr>
          <w:p w:rsidR="005C3DF9" w:rsidRPr="007A2F7F" w:rsidRDefault="005C3DF9" w:rsidP="00FD4A25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5C3DF9" w:rsidRPr="007A2F7F" w:rsidRDefault="005C3DF9" w:rsidP="00FD4A25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Rule</w:t>
            </w:r>
          </w:p>
        </w:tc>
      </w:tr>
      <w:tr w:rsidR="005C3DF9" w:rsidTr="00FD4A25">
        <w:tc>
          <w:tcPr>
            <w:tcW w:w="2786" w:type="dxa"/>
          </w:tcPr>
          <w:p w:rsidR="005C3DF9" w:rsidRDefault="00263D95" w:rsidP="00FD4A25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7</w:t>
            </w:r>
            <w:r w:rsidR="005C3DF9">
              <w:rPr>
                <w:rFonts w:eastAsia="SimSun" w:hint="eastAsia"/>
              </w:rPr>
              <w:t>. Save</w:t>
            </w:r>
          </w:p>
        </w:tc>
        <w:tc>
          <w:tcPr>
            <w:tcW w:w="5576" w:type="dxa"/>
          </w:tcPr>
          <w:p w:rsidR="00E34D2D" w:rsidRDefault="00E34D2D" w:rsidP="00E34D2D">
            <w:pPr>
              <w:pStyle w:val="a7"/>
              <w:numPr>
                <w:ilvl w:val="0"/>
                <w:numId w:val="42"/>
              </w:numPr>
              <w:ind w:left="360" w:firstLineChars="0"/>
              <w:jc w:val="left"/>
              <w:rPr>
                <w:ins w:id="334" w:author="Gao, Guan-Wei (高貫偉 ITC)" w:date="2012-08-01T17:14:00Z"/>
                <w:rFonts w:asciiTheme="minorEastAsia" w:eastAsia="SimSun" w:hAnsiTheme="minorEastAsia"/>
                <w:b/>
                <w:highlight w:val="darkYellow"/>
              </w:rPr>
            </w:pPr>
            <w:ins w:id="335" w:author="Gao, Guan-Wei (高貫偉 ITC)" w:date="2012-08-01T17:14:00Z">
              <w:r w:rsidRPr="008F3F0C">
                <w:rPr>
                  <w:rFonts w:asciiTheme="minorEastAsia" w:eastAsia="SimSun" w:hAnsiTheme="minorEastAsia" w:hint="eastAsia"/>
                  <w:b/>
                  <w:highlight w:val="darkYellow"/>
                </w:rPr>
                <w:t>参数定义：</w:t>
              </w:r>
            </w:ins>
          </w:p>
          <w:p w:rsidR="00E34D2D" w:rsidRPr="005B7A7A" w:rsidRDefault="00E34D2D" w:rsidP="00E34D2D">
            <w:pPr>
              <w:jc w:val="left"/>
              <w:rPr>
                <w:ins w:id="336" w:author="Gao, Guan-Wei (高貫偉 ITC)" w:date="2012-08-01T17:14:00Z"/>
                <w:rFonts w:asciiTheme="minorEastAsia" w:eastAsia="SimSun" w:hAnsiTheme="minorEastAsia"/>
                <w:highlight w:val="darkYellow"/>
              </w:rPr>
            </w:pPr>
            <w:ins w:id="337" w:author="Gao, Guan-Wei (高貫偉 ITC)" w:date="2012-08-01T17:14:00Z">
              <w:r w:rsidRPr="008F3F0C">
                <w:rPr>
                  <w:rFonts w:asciiTheme="minorEastAsia" w:eastAsia="SimSun" w:hAnsiTheme="minorEastAsia" w:hint="eastAsia"/>
                  <w:highlight w:val="darkYellow"/>
                </w:rPr>
                <w:t xml:space="preserve">    </w:t>
              </w:r>
              <w:proofErr w:type="spellStart"/>
              <w:r w:rsidRPr="008F3F0C">
                <w:rPr>
                  <w:rFonts w:asciiTheme="minorEastAsia" w:eastAsia="SimSun" w:hAnsiTheme="minorEastAsia" w:hint="eastAsia"/>
                  <w:highlight w:val="darkYellow"/>
                </w:rPr>
                <w:t>PreStation</w:t>
              </w:r>
              <w:proofErr w:type="spellEnd"/>
              <w:r w:rsidRPr="008F3F0C">
                <w:rPr>
                  <w:rFonts w:asciiTheme="minorEastAsia" w:eastAsia="SimSun" w:hAnsiTheme="minorEastAsia" w:hint="eastAsia"/>
                  <w:highlight w:val="darkYellow"/>
                </w:rPr>
                <w:t>：Product前一站的状态，</w:t>
              </w:r>
              <w:proofErr w:type="spellStart"/>
              <w:r w:rsidRPr="008F3F0C">
                <w:rPr>
                  <w:rFonts w:asciiTheme="minorEastAsia" w:eastAsia="SimSun" w:hAnsiTheme="minorEastAsia" w:hint="eastAsia"/>
                  <w:highlight w:val="darkYellow"/>
                </w:rPr>
                <w:t>ProductStatus.Station</w:t>
              </w:r>
              <w:proofErr w:type="spellEnd"/>
            </w:ins>
          </w:p>
          <w:p w:rsidR="00E34D2D" w:rsidRPr="005B7A7A" w:rsidRDefault="00E34D2D" w:rsidP="00E34D2D">
            <w:pPr>
              <w:jc w:val="left"/>
              <w:rPr>
                <w:ins w:id="338" w:author="Gao, Guan-Wei (高貫偉 ITC)" w:date="2012-08-01T17:14:00Z"/>
                <w:rFonts w:asciiTheme="minorEastAsia" w:eastAsia="SimSun" w:hAnsiTheme="minorEastAsia"/>
                <w:highlight w:val="darkYellow"/>
              </w:rPr>
            </w:pPr>
            <w:ins w:id="339" w:author="Gao, Guan-Wei (高貫偉 ITC)" w:date="2012-08-01T17:14:00Z">
              <w:r w:rsidRPr="008F3F0C">
                <w:rPr>
                  <w:rFonts w:asciiTheme="minorEastAsia" w:eastAsia="SimSun" w:hAnsiTheme="minorEastAsia" w:hint="eastAsia"/>
                  <w:highlight w:val="darkYellow"/>
                </w:rPr>
                <w:t xml:space="preserve">    </w:t>
              </w:r>
              <w:proofErr w:type="spellStart"/>
              <w:r w:rsidRPr="008F3F0C">
                <w:rPr>
                  <w:rFonts w:asciiTheme="minorEastAsia" w:eastAsia="SimSun" w:hAnsiTheme="minorEastAsia" w:hint="eastAsia"/>
                  <w:highlight w:val="darkYellow"/>
                </w:rPr>
                <w:t>CurrentStation</w:t>
              </w:r>
              <w:proofErr w:type="spellEnd"/>
              <w:r w:rsidRPr="008F3F0C">
                <w:rPr>
                  <w:rFonts w:asciiTheme="minorEastAsia" w:eastAsia="SimSun" w:hAnsiTheme="minorEastAsia" w:hint="eastAsia"/>
                  <w:highlight w:val="darkYellow"/>
                </w:rPr>
                <w:t>：当前站</w:t>
              </w:r>
            </w:ins>
          </w:p>
          <w:p w:rsidR="00E34D2D" w:rsidRPr="005B7A7A" w:rsidRDefault="00E34D2D" w:rsidP="00E34D2D">
            <w:pPr>
              <w:ind w:firstLine="420"/>
              <w:jc w:val="left"/>
              <w:rPr>
                <w:ins w:id="340" w:author="Gao, Guan-Wei (高貫偉 ITC)" w:date="2012-08-01T17:14:00Z"/>
                <w:rFonts w:asciiTheme="minorEastAsia" w:eastAsia="SimSun" w:hAnsiTheme="minorEastAsia"/>
                <w:highlight w:val="darkYellow"/>
              </w:rPr>
            </w:pPr>
            <w:proofErr w:type="spellStart"/>
            <w:ins w:id="341" w:author="Gao, Guan-Wei (高貫偉 ITC)" w:date="2012-08-01T17:14:00Z">
              <w:r w:rsidRPr="008F3F0C">
                <w:rPr>
                  <w:rFonts w:asciiTheme="minorEastAsia" w:eastAsia="SimSun" w:hAnsiTheme="minorEastAsia" w:hint="eastAsia"/>
                  <w:highlight w:val="darkYellow"/>
                </w:rPr>
                <w:t>NextStation</w:t>
              </w:r>
              <w:proofErr w:type="spellEnd"/>
              <w:r w:rsidRPr="008F3F0C">
                <w:rPr>
                  <w:rFonts w:asciiTheme="minorEastAsia" w:eastAsia="SimSun" w:hAnsiTheme="minorEastAsia" w:hint="eastAsia"/>
                  <w:highlight w:val="darkYellow"/>
                </w:rPr>
                <w:t>：下一站</w:t>
              </w:r>
            </w:ins>
          </w:p>
          <w:p w:rsidR="00E34D2D" w:rsidRPr="005B7A7A" w:rsidRDefault="00E34D2D" w:rsidP="00E34D2D">
            <w:pPr>
              <w:ind w:firstLine="420"/>
              <w:jc w:val="left"/>
              <w:rPr>
                <w:ins w:id="342" w:author="Gao, Guan-Wei (高貫偉 ITC)" w:date="2012-08-01T17:14:00Z"/>
                <w:rFonts w:asciiTheme="minorEastAsia" w:eastAsia="SimSun" w:hAnsiTheme="minorEastAsia"/>
                <w:highlight w:val="darkYellow"/>
              </w:rPr>
            </w:pPr>
            <w:ins w:id="343" w:author="Gao, Guan-Wei (高貫偉 ITC)" w:date="2012-08-01T17:14:00Z">
              <w:r w:rsidRPr="008F3F0C">
                <w:rPr>
                  <w:rFonts w:asciiTheme="minorEastAsia" w:eastAsia="SimSun" w:hAnsiTheme="minorEastAsia" w:hint="eastAsia"/>
                  <w:highlight w:val="darkYellow"/>
                </w:rPr>
                <w:t>Cause：UI选择的Cause</w:t>
              </w:r>
            </w:ins>
          </w:p>
          <w:p w:rsidR="00E34D2D" w:rsidRPr="005B7A7A" w:rsidRDefault="00E34D2D" w:rsidP="00E34D2D">
            <w:pPr>
              <w:ind w:firstLine="420"/>
              <w:jc w:val="left"/>
              <w:rPr>
                <w:ins w:id="344" w:author="Gao, Guan-Wei (高貫偉 ITC)" w:date="2012-08-01T17:14:00Z"/>
                <w:rFonts w:asciiTheme="minorEastAsia" w:eastAsia="SimSun" w:hAnsiTheme="minorEastAsia"/>
                <w:highlight w:val="darkYellow"/>
              </w:rPr>
            </w:pPr>
            <w:ins w:id="345" w:author="Gao, Guan-Wei (高貫偉 ITC)" w:date="2012-08-01T17:14:00Z">
              <w:r w:rsidRPr="008F3F0C">
                <w:rPr>
                  <w:rFonts w:asciiTheme="minorEastAsia" w:eastAsia="SimSun" w:hAnsiTheme="minorEastAsia" w:hint="eastAsia"/>
                  <w:highlight w:val="darkYellow"/>
                </w:rPr>
                <w:t>Defect：UI选择的Defect</w:t>
              </w:r>
            </w:ins>
          </w:p>
          <w:p w:rsidR="00E34D2D" w:rsidRDefault="00E34D2D" w:rsidP="00E34D2D">
            <w:pPr>
              <w:pStyle w:val="a7"/>
              <w:numPr>
                <w:ilvl w:val="0"/>
                <w:numId w:val="42"/>
              </w:numPr>
              <w:ind w:left="360" w:firstLineChars="0"/>
              <w:jc w:val="left"/>
              <w:rPr>
                <w:ins w:id="346" w:author="Gao, Guan-Wei (高貫偉 ITC)" w:date="2012-08-01T17:14:00Z"/>
                <w:rFonts w:asciiTheme="minorEastAsia" w:eastAsia="SimSun" w:hAnsiTheme="minorEastAsia"/>
                <w:b/>
                <w:highlight w:val="darkYellow"/>
              </w:rPr>
            </w:pPr>
            <w:ins w:id="347" w:author="Gao, Guan-Wei (高貫偉 ITC)" w:date="2012-08-01T17:14:00Z">
              <w:r w:rsidRPr="008F3F0C">
                <w:rPr>
                  <w:rFonts w:asciiTheme="minorEastAsia" w:eastAsia="SimSun" w:hAnsiTheme="minorEastAsia" w:hint="eastAsia"/>
                  <w:b/>
                  <w:highlight w:val="darkYellow"/>
                </w:rPr>
                <w:t>业务逻辑：</w:t>
              </w:r>
            </w:ins>
          </w:p>
          <w:p w:rsidR="00E34D2D" w:rsidRPr="005B7A7A" w:rsidRDefault="00E34D2D" w:rsidP="00E34D2D">
            <w:pPr>
              <w:jc w:val="left"/>
              <w:rPr>
                <w:ins w:id="348" w:author="Gao, Guan-Wei (高貫偉 ITC)" w:date="2012-08-01T17:14:00Z"/>
                <w:rFonts w:eastAsia="SimSun"/>
                <w:highlight w:val="darkYellow"/>
              </w:rPr>
            </w:pPr>
            <w:ins w:id="349" w:author="Gao, Guan-Wei (高貫偉 ITC)" w:date="2012-08-01T17:14:00Z">
              <w:r>
                <w:rPr>
                  <w:rFonts w:eastAsia="SimSun" w:hint="eastAsia"/>
                  <w:highlight w:val="darkYellow"/>
                </w:rPr>
                <w:t xml:space="preserve">    </w:t>
              </w:r>
              <w:r w:rsidRPr="008F3F0C">
                <w:rPr>
                  <w:rFonts w:eastAsia="SimSun" w:hint="eastAsia"/>
                  <w:highlight w:val="darkYellow"/>
                </w:rPr>
                <w:t>检索</w:t>
              </w:r>
              <w:proofErr w:type="spellStart"/>
              <w:r w:rsidRPr="008F3F0C">
                <w:rPr>
                  <w:rFonts w:eastAsia="SimSun"/>
                  <w:highlight w:val="darkYellow"/>
                </w:rPr>
                <w:t>DefectCode_Station</w:t>
              </w:r>
              <w:proofErr w:type="spellEnd"/>
              <w:r w:rsidRPr="008F3F0C">
                <w:rPr>
                  <w:rFonts w:eastAsia="SimSun"/>
                  <w:highlight w:val="darkYellow"/>
                </w:rPr>
                <w:t>(Defect=[Defect] and PRE_STN=[</w:t>
              </w:r>
              <w:proofErr w:type="spellStart"/>
              <w:r w:rsidRPr="008F3F0C">
                <w:rPr>
                  <w:rFonts w:eastAsia="SimSun"/>
                  <w:highlight w:val="darkYellow"/>
                </w:rPr>
                <w:t>PreStation</w:t>
              </w:r>
              <w:proofErr w:type="spellEnd"/>
              <w:r w:rsidRPr="008F3F0C">
                <w:rPr>
                  <w:rFonts w:eastAsia="SimSun"/>
                  <w:highlight w:val="darkYellow"/>
                </w:rPr>
                <w:t>] and CRT_STN=[</w:t>
              </w:r>
              <w:proofErr w:type="spellStart"/>
              <w:r w:rsidRPr="008F3F0C">
                <w:rPr>
                  <w:rFonts w:eastAsia="SimSun"/>
                  <w:highlight w:val="darkYellow"/>
                </w:rPr>
                <w:t>CurrentStation</w:t>
              </w:r>
              <w:proofErr w:type="spellEnd"/>
              <w:r w:rsidRPr="008F3F0C">
                <w:rPr>
                  <w:rFonts w:eastAsia="SimSun"/>
                  <w:highlight w:val="darkYellow"/>
                </w:rPr>
                <w:t xml:space="preserve">] and Cause=[Cause]) </w:t>
              </w:r>
              <w:r w:rsidRPr="008F3F0C">
                <w:rPr>
                  <w:rFonts w:eastAsia="SimSun" w:hint="eastAsia"/>
                  <w:highlight w:val="darkYellow"/>
                </w:rPr>
                <w:t>，获取</w:t>
              </w:r>
              <w:proofErr w:type="spellStart"/>
              <w:r w:rsidRPr="008F3F0C">
                <w:rPr>
                  <w:rFonts w:eastAsia="SimSun"/>
                  <w:highlight w:val="darkYellow"/>
                </w:rPr>
                <w:t>Defect_Station.NextStation</w:t>
              </w:r>
              <w:proofErr w:type="spellEnd"/>
            </w:ins>
          </w:p>
          <w:p w:rsidR="00E34D2D" w:rsidRPr="005B7A7A" w:rsidRDefault="00E34D2D" w:rsidP="00E34D2D">
            <w:pPr>
              <w:jc w:val="left"/>
              <w:rPr>
                <w:ins w:id="350" w:author="Gao, Guan-Wei (高貫偉 ITC)" w:date="2012-08-01T17:14:00Z"/>
                <w:rFonts w:eastAsia="SimSun"/>
                <w:highlight w:val="darkYellow"/>
              </w:rPr>
            </w:pPr>
            <w:ins w:id="351" w:author="Gao, Guan-Wei (高貫偉 ITC)" w:date="2012-08-01T17:14:00Z">
              <w:r>
                <w:rPr>
                  <w:rFonts w:eastAsia="SimSun" w:hint="eastAsia"/>
                  <w:highlight w:val="darkYellow"/>
                </w:rPr>
                <w:t xml:space="preserve">    </w:t>
              </w:r>
              <w:r w:rsidRPr="008F3F0C">
                <w:rPr>
                  <w:rFonts w:eastAsia="SimSun" w:hint="eastAsia"/>
                  <w:highlight w:val="darkYellow"/>
                </w:rPr>
                <w:t>若</w:t>
              </w:r>
              <w:proofErr w:type="spellStart"/>
              <w:r w:rsidRPr="008F3F0C">
                <w:rPr>
                  <w:rFonts w:eastAsia="SimSun"/>
                  <w:highlight w:val="darkYellow"/>
                </w:rPr>
                <w:t>Defect_Station.NextStation</w:t>
              </w:r>
              <w:proofErr w:type="spellEnd"/>
              <w:r w:rsidRPr="008F3F0C">
                <w:rPr>
                  <w:rFonts w:eastAsia="SimSun" w:hint="eastAsia"/>
                  <w:highlight w:val="darkYellow"/>
                </w:rPr>
                <w:t>为空或者</w:t>
              </w:r>
              <w:r w:rsidRPr="008F3F0C">
                <w:rPr>
                  <w:rFonts w:eastAsia="SimSun"/>
                  <w:highlight w:val="darkYellow"/>
                </w:rPr>
                <w:t>Null</w:t>
              </w:r>
              <w:r w:rsidRPr="008F3F0C">
                <w:rPr>
                  <w:rFonts w:eastAsia="SimSun" w:hint="eastAsia"/>
                  <w:highlight w:val="darkYellow"/>
                </w:rPr>
                <w:t>，则继续检索</w:t>
              </w:r>
              <w:proofErr w:type="spellStart"/>
              <w:r w:rsidRPr="008F3F0C">
                <w:rPr>
                  <w:rFonts w:eastAsia="SimSun"/>
                  <w:highlight w:val="darkYellow"/>
                </w:rPr>
                <w:t>DefectCode_Station</w:t>
              </w:r>
              <w:proofErr w:type="spellEnd"/>
              <w:r w:rsidRPr="008F3F0C">
                <w:rPr>
                  <w:rFonts w:eastAsia="SimSun"/>
                  <w:highlight w:val="darkYellow"/>
                </w:rPr>
                <w:t>(Defect=[Defect] and PRE_STN=[</w:t>
              </w:r>
              <w:proofErr w:type="spellStart"/>
              <w:r w:rsidRPr="008F3F0C">
                <w:rPr>
                  <w:rFonts w:eastAsia="SimSun"/>
                  <w:highlight w:val="darkYellow"/>
                </w:rPr>
                <w:t>PreStation</w:t>
              </w:r>
              <w:proofErr w:type="spellEnd"/>
              <w:r w:rsidRPr="008F3F0C">
                <w:rPr>
                  <w:rFonts w:eastAsia="SimSun"/>
                  <w:highlight w:val="darkYellow"/>
                </w:rPr>
                <w:t>] and CRT_STN=[</w:t>
              </w:r>
              <w:proofErr w:type="spellStart"/>
              <w:r w:rsidRPr="008F3F0C">
                <w:rPr>
                  <w:rFonts w:eastAsia="SimSun"/>
                  <w:highlight w:val="darkYellow"/>
                </w:rPr>
                <w:t>CurrentStation</w:t>
              </w:r>
              <w:proofErr w:type="spellEnd"/>
              <w:r w:rsidRPr="008F3F0C">
                <w:rPr>
                  <w:rFonts w:eastAsia="SimSun"/>
                  <w:highlight w:val="darkYellow"/>
                </w:rPr>
                <w:t>]</w:t>
              </w:r>
            </w:ins>
            <w:ins w:id="352" w:author="Gao, Guan-Wei (高貫偉 ITC)" w:date="2012-08-16T09:08:00Z">
              <w:r w:rsidR="007D647C">
                <w:rPr>
                  <w:rFonts w:eastAsia="SimSun" w:hint="eastAsia"/>
                  <w:highlight w:val="darkYellow"/>
                </w:rPr>
                <w:t xml:space="preserve"> </w:t>
              </w:r>
              <w:r w:rsidR="001F658F" w:rsidRPr="001F658F">
                <w:rPr>
                  <w:rFonts w:eastAsia="SimSun"/>
                  <w:highlight w:val="yellow"/>
                  <w:rPrChange w:id="353" w:author="Gao, Guan-Wei (高貫偉 ITC)" w:date="2012-08-16T09:11:00Z">
                    <w:rPr>
                      <w:rFonts w:eastAsia="SimSun"/>
                      <w:color w:val="0000FF" w:themeColor="hyperlink"/>
                      <w:highlight w:val="darkYellow"/>
                      <w:u w:val="single"/>
                    </w:rPr>
                  </w:rPrChange>
                </w:rPr>
                <w:t xml:space="preserve">and </w:t>
              </w:r>
              <w:proofErr w:type="spellStart"/>
              <w:r w:rsidR="001F658F" w:rsidRPr="001F658F">
                <w:rPr>
                  <w:rFonts w:eastAsia="SimSun"/>
                  <w:highlight w:val="yellow"/>
                  <w:rPrChange w:id="354" w:author="Gao, Guan-Wei (高貫偉 ITC)" w:date="2012-08-16T09:11:00Z">
                    <w:rPr>
                      <w:rFonts w:eastAsia="SimSun"/>
                      <w:color w:val="0000FF" w:themeColor="hyperlink"/>
                      <w:highlight w:val="darkYellow"/>
                      <w:u w:val="single"/>
                    </w:rPr>
                  </w:rPrChange>
                </w:rPr>
                <w:t>isnull</w:t>
              </w:r>
              <w:proofErr w:type="spellEnd"/>
              <w:r w:rsidR="001F658F" w:rsidRPr="001F658F">
                <w:rPr>
                  <w:rFonts w:eastAsia="SimSun"/>
                  <w:highlight w:val="yellow"/>
                  <w:rPrChange w:id="355" w:author="Gao, Guan-Wei (高貫偉 ITC)" w:date="2012-08-16T09:11:00Z">
                    <w:rPr>
                      <w:rFonts w:eastAsia="SimSun"/>
                      <w:color w:val="0000FF" w:themeColor="hyperlink"/>
                      <w:highlight w:val="darkYellow"/>
                      <w:u w:val="single"/>
                    </w:rPr>
                  </w:rPrChange>
                </w:rPr>
                <w:t>(Cause,’’)=’’</w:t>
              </w:r>
            </w:ins>
            <w:ins w:id="356" w:author="Gao, Guan-Wei (高貫偉 ITC)" w:date="2012-08-01T17:14:00Z">
              <w:r w:rsidRPr="008F3F0C">
                <w:rPr>
                  <w:rFonts w:eastAsia="SimSun"/>
                  <w:highlight w:val="darkYellow"/>
                </w:rPr>
                <w:t xml:space="preserve">) </w:t>
              </w:r>
              <w:r w:rsidRPr="008F3F0C">
                <w:rPr>
                  <w:rFonts w:eastAsia="SimSun" w:hint="eastAsia"/>
                  <w:highlight w:val="darkYellow"/>
                </w:rPr>
                <w:t>获取</w:t>
              </w:r>
              <w:proofErr w:type="spellStart"/>
              <w:r w:rsidRPr="008F3F0C">
                <w:rPr>
                  <w:rFonts w:eastAsia="SimSun"/>
                  <w:highlight w:val="darkYellow"/>
                </w:rPr>
                <w:t>Defect_Station.NextStation</w:t>
              </w:r>
              <w:proofErr w:type="spellEnd"/>
            </w:ins>
          </w:p>
          <w:p w:rsidR="00E34D2D" w:rsidRPr="005B7A7A" w:rsidRDefault="00E34D2D" w:rsidP="00E34D2D">
            <w:pPr>
              <w:jc w:val="left"/>
              <w:rPr>
                <w:ins w:id="357" w:author="Gao, Guan-Wei (高貫偉 ITC)" w:date="2012-08-01T17:14:00Z"/>
                <w:rFonts w:eastAsia="SimSun"/>
              </w:rPr>
            </w:pPr>
            <w:ins w:id="358" w:author="Gao, Guan-Wei (高貫偉 ITC)" w:date="2012-08-01T17:14:00Z">
              <w:r>
                <w:rPr>
                  <w:rFonts w:eastAsia="SimSun" w:hint="eastAsia"/>
                  <w:highlight w:val="darkYellow"/>
                </w:rPr>
                <w:t xml:space="preserve">    </w:t>
              </w:r>
              <w:r w:rsidRPr="008F3F0C">
                <w:rPr>
                  <w:rFonts w:eastAsia="SimSun" w:hint="eastAsia"/>
                  <w:highlight w:val="darkYellow"/>
                </w:rPr>
                <w:t>若</w:t>
              </w:r>
              <w:proofErr w:type="spellStart"/>
              <w:r w:rsidRPr="008F3F0C">
                <w:rPr>
                  <w:rFonts w:eastAsia="SimSun"/>
                  <w:highlight w:val="darkYellow"/>
                </w:rPr>
                <w:t>Defect_Station.NextStation</w:t>
              </w:r>
              <w:proofErr w:type="spellEnd"/>
              <w:r w:rsidRPr="008F3F0C">
                <w:rPr>
                  <w:rFonts w:eastAsia="SimSun" w:hint="eastAsia"/>
                  <w:highlight w:val="darkYellow"/>
                </w:rPr>
                <w:t>为空或者</w:t>
              </w:r>
              <w:r w:rsidRPr="008F3F0C">
                <w:rPr>
                  <w:rFonts w:eastAsia="SimSun"/>
                  <w:highlight w:val="darkYellow"/>
                </w:rPr>
                <w:t>Null</w:t>
              </w:r>
              <w:r w:rsidRPr="008F3F0C">
                <w:rPr>
                  <w:rFonts w:eastAsia="SimSun" w:hint="eastAsia"/>
                  <w:highlight w:val="darkYellow"/>
                </w:rPr>
                <w:t>，则报错：“请联系</w:t>
              </w:r>
              <w:r w:rsidRPr="008F3F0C">
                <w:rPr>
                  <w:rFonts w:eastAsia="SimSun"/>
                  <w:highlight w:val="darkYellow"/>
                </w:rPr>
                <w:t>IE</w:t>
              </w:r>
              <w:r w:rsidRPr="008F3F0C">
                <w:rPr>
                  <w:rFonts w:eastAsia="SimSun" w:hint="eastAsia"/>
                  <w:highlight w:val="darkYellow"/>
                </w:rPr>
                <w:t>，维护</w:t>
              </w:r>
              <w:r w:rsidRPr="008F3F0C">
                <w:rPr>
                  <w:rFonts w:eastAsia="SimSun"/>
                  <w:highlight w:val="darkYellow"/>
                </w:rPr>
                <w:t>Defect Station</w:t>
              </w:r>
              <w:r w:rsidRPr="008F3F0C">
                <w:rPr>
                  <w:rFonts w:eastAsia="SimSun" w:hint="eastAsia"/>
                  <w:highlight w:val="darkYellow"/>
                </w:rPr>
                <w:t>”</w:t>
              </w:r>
            </w:ins>
          </w:p>
          <w:p w:rsidR="00E34D2D" w:rsidRDefault="00CE1129" w:rsidP="00E34D2D">
            <w:pPr>
              <w:pStyle w:val="a7"/>
              <w:numPr>
                <w:ilvl w:val="0"/>
                <w:numId w:val="42"/>
              </w:numPr>
              <w:ind w:left="360" w:firstLineChars="0"/>
              <w:jc w:val="left"/>
              <w:rPr>
                <w:ins w:id="359" w:author="Gao, Guan-Wei (高貫偉 ITC)" w:date="2012-08-01T17:14:00Z"/>
                <w:rFonts w:ascii="Courier New" w:eastAsia="SimSun" w:hAnsi="Courier New" w:cs="Courier New"/>
                <w:b/>
                <w:noProof/>
                <w:kern w:val="0"/>
                <w:sz w:val="20"/>
                <w:szCs w:val="20"/>
              </w:rPr>
            </w:pPr>
            <w:ins w:id="360" w:author="Gao, Guan-Wei (高貫偉 ITC)" w:date="2012-08-01T17:16:00Z">
              <w:r>
                <w:rPr>
                  <w:rFonts w:ascii="Courier New" w:eastAsia="SimSun" w:hAnsi="Courier New" w:cs="Courier New" w:hint="eastAsia"/>
                  <w:b/>
                  <w:noProof/>
                  <w:kern w:val="0"/>
                  <w:sz w:val="20"/>
                  <w:szCs w:val="20"/>
                </w:rPr>
                <w:t>Add</w:t>
              </w:r>
            </w:ins>
            <w:ins w:id="361" w:author="Gao, Guan-Wei (高貫偉 ITC)" w:date="2012-08-01T17:14:00Z">
              <w:r w:rsidR="00E34D2D" w:rsidRPr="008F3F0C">
                <w:rPr>
                  <w:rFonts w:ascii="Courier New" w:hAnsi="Courier New" w:cs="Courier New"/>
                  <w:b/>
                  <w:noProof/>
                  <w:kern w:val="0"/>
                  <w:sz w:val="20"/>
                  <w:szCs w:val="20"/>
                </w:rPr>
                <w:t xml:space="preserve"> [ProductRepair_DefectInfo]</w:t>
              </w:r>
            </w:ins>
          </w:p>
          <w:p w:rsidR="00E34D2D" w:rsidRDefault="00E34D2D" w:rsidP="00D87AC1">
            <w:pPr>
              <w:jc w:val="left"/>
              <w:rPr>
                <w:ins w:id="362" w:author="Gao, Guan-Wei (高貫偉 ITC)" w:date="2012-08-01T17:14:00Z"/>
                <w:rFonts w:eastAsia="SimSun"/>
              </w:rPr>
            </w:pPr>
            <w:ins w:id="363" w:author="Gao, Guan-Wei (高貫偉 ITC)" w:date="2012-08-01T17:14:00Z">
              <w:r w:rsidRPr="008F3F0C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darkYellow"/>
                </w:rPr>
                <w:t>ReturnStn=[NextStation]</w:t>
              </w:r>
            </w:ins>
          </w:p>
          <w:p w:rsidR="00D87AC1" w:rsidRPr="007649CF" w:rsidRDefault="00617744" w:rsidP="00D87AC1">
            <w:pPr>
              <w:jc w:val="left"/>
              <w:rPr>
                <w:rFonts w:eastAsia="SimSun"/>
                <w:strike/>
              </w:rPr>
            </w:pPr>
            <w:r w:rsidRPr="007649CF">
              <w:rPr>
                <w:rFonts w:eastAsia="SimSun" w:hint="eastAsia"/>
                <w:strike/>
              </w:rPr>
              <w:t>B.</w:t>
            </w:r>
            <w:r w:rsidRPr="007649CF">
              <w:rPr>
                <w:rFonts w:eastAsia="SimSun" w:hint="eastAsia"/>
                <w:strike/>
              </w:rPr>
              <w:t>换件的操作与</w:t>
            </w:r>
            <w:r w:rsidRPr="007649CF">
              <w:rPr>
                <w:rFonts w:eastAsia="SimSun" w:hint="eastAsia"/>
                <w:strike/>
              </w:rPr>
              <w:t>FA Repair</w:t>
            </w:r>
            <w:r w:rsidRPr="007649CF">
              <w:rPr>
                <w:rFonts w:eastAsia="SimSun" w:hint="eastAsia"/>
                <w:strike/>
              </w:rPr>
              <w:t>相同</w:t>
            </w:r>
            <w:r w:rsidR="00D87AC1" w:rsidRPr="007649CF">
              <w:rPr>
                <w:rFonts w:eastAsia="SimSun" w:hint="eastAsia"/>
                <w:strike/>
              </w:rPr>
              <w:t>（</w:t>
            </w:r>
            <w:r w:rsidR="00D87AC1" w:rsidRPr="007649CF">
              <w:rPr>
                <w:rFonts w:eastAsia="SimSun" w:hint="eastAsia"/>
                <w:strike/>
                <w:color w:val="FF0000"/>
              </w:rPr>
              <w:t>目前暂不执行此操作）</w:t>
            </w:r>
          </w:p>
          <w:p w:rsidR="00D87AC1" w:rsidRPr="007649CF" w:rsidRDefault="00D87AC1" w:rsidP="00D87AC1">
            <w:pPr>
              <w:jc w:val="left"/>
              <w:rPr>
                <w:rFonts w:eastAsia="SimSun"/>
                <w:strike/>
                <w:color w:val="FF0000"/>
              </w:rPr>
            </w:pPr>
            <w:r w:rsidRPr="007649CF">
              <w:rPr>
                <w:rFonts w:eastAsia="SimSun" w:hint="eastAsia"/>
                <w:strike/>
                <w:color w:val="FF0000"/>
              </w:rPr>
              <w:t>（目前系统暂不保存以下数据</w:t>
            </w:r>
          </w:p>
          <w:tbl>
            <w:tblPr>
              <w:tblStyle w:val="a9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D87AC1" w:rsidRPr="007649CF" w:rsidTr="007A0E05">
              <w:tc>
                <w:tcPr>
                  <w:tcW w:w="1562" w:type="dxa"/>
                </w:tcPr>
                <w:p w:rsidR="00D87AC1" w:rsidRPr="007649CF" w:rsidRDefault="00D87AC1" w:rsidP="007A0E05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Faulty Part No</w:t>
                  </w:r>
                </w:p>
              </w:tc>
              <w:tc>
                <w:tcPr>
                  <w:tcW w:w="3741" w:type="dxa"/>
                </w:tcPr>
                <w:p w:rsidR="00D87AC1" w:rsidRPr="007649CF" w:rsidRDefault="00D87AC1" w:rsidP="007A0E05">
                  <w:pPr>
                    <w:jc w:val="left"/>
                    <w:rPr>
                      <w:strike/>
                      <w:color w:val="FF0000"/>
                    </w:rPr>
                  </w:pPr>
                  <w:r w:rsidRPr="007649CF">
                    <w:rPr>
                      <w:rFonts w:hint="eastAsia"/>
                      <w:strike/>
                      <w:color w:val="FF0000"/>
                    </w:rPr>
                    <w:t>[</w:t>
                  </w:r>
                  <w:proofErr w:type="spellStart"/>
                  <w:r w:rsidRPr="007649CF">
                    <w:rPr>
                      <w:rFonts w:ascii="Courier New" w:eastAsia="SimSun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ProductRepair</w:t>
                  </w:r>
                  <w:proofErr w:type="spellEnd"/>
                  <w:r w:rsidRPr="007649CF">
                    <w:rPr>
                      <w:rFonts w:hint="eastAsia"/>
                      <w:strike/>
                      <w:color w:val="FF0000"/>
                    </w:rPr>
                    <w:t xml:space="preserve"> _</w:t>
                  </w:r>
                  <w:proofErr w:type="spellStart"/>
                  <w:r w:rsidRPr="007649CF">
                    <w:rPr>
                      <w:rFonts w:hint="eastAsia"/>
                      <w:strike/>
                      <w:color w:val="FF0000"/>
                    </w:rPr>
                    <w:t>DefectCode</w:t>
                  </w:r>
                  <w:proofErr w:type="spellEnd"/>
                  <w:r w:rsidRPr="007649CF">
                    <w:rPr>
                      <w:rFonts w:hint="eastAsia"/>
                      <w:strike/>
                      <w:color w:val="FF0000"/>
                    </w:rPr>
                    <w:t>].</w:t>
                  </w:r>
                  <w:proofErr w:type="spellStart"/>
                  <w:r w:rsidRPr="007649CF">
                    <w:rPr>
                      <w:rFonts w:hint="eastAsia"/>
                      <w:strike/>
                      <w:color w:val="FF0000"/>
                    </w:rPr>
                    <w:t>OldPart</w:t>
                  </w:r>
                  <w:proofErr w:type="spellEnd"/>
                </w:p>
              </w:tc>
            </w:tr>
            <w:tr w:rsidR="00D87AC1" w:rsidRPr="007649CF" w:rsidTr="007A0E05">
              <w:tc>
                <w:tcPr>
                  <w:tcW w:w="1562" w:type="dxa"/>
                </w:tcPr>
                <w:p w:rsidR="00D87AC1" w:rsidRPr="007649CF" w:rsidRDefault="00D87AC1" w:rsidP="007A0E05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New Part No</w:t>
                  </w:r>
                </w:p>
              </w:tc>
              <w:tc>
                <w:tcPr>
                  <w:tcW w:w="3741" w:type="dxa"/>
                </w:tcPr>
                <w:p w:rsidR="00D87AC1" w:rsidRPr="007649CF" w:rsidRDefault="00D87AC1" w:rsidP="007A0E05">
                  <w:pPr>
                    <w:jc w:val="left"/>
                    <w:rPr>
                      <w:strike/>
                      <w:color w:val="FF0000"/>
                    </w:rPr>
                  </w:pPr>
                  <w:r w:rsidRPr="007649CF">
                    <w:rPr>
                      <w:rFonts w:hint="eastAsia"/>
                      <w:strike/>
                      <w:color w:val="FF0000"/>
                    </w:rPr>
                    <w:t>[</w:t>
                  </w:r>
                  <w:proofErr w:type="spellStart"/>
                  <w:r w:rsidRPr="007649CF">
                    <w:rPr>
                      <w:rFonts w:ascii="Courier New" w:eastAsia="SimSun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ProductRepair</w:t>
                  </w:r>
                  <w:proofErr w:type="spellEnd"/>
                  <w:r w:rsidRPr="007649CF">
                    <w:rPr>
                      <w:rFonts w:hint="eastAsia"/>
                      <w:strike/>
                      <w:color w:val="FF0000"/>
                    </w:rPr>
                    <w:t xml:space="preserve"> _</w:t>
                  </w:r>
                  <w:proofErr w:type="spellStart"/>
                  <w:r w:rsidRPr="007649CF">
                    <w:rPr>
                      <w:rFonts w:hint="eastAsia"/>
                      <w:strike/>
                      <w:color w:val="FF0000"/>
                    </w:rPr>
                    <w:t>DefectCode</w:t>
                  </w:r>
                  <w:proofErr w:type="spellEnd"/>
                  <w:r w:rsidRPr="007649CF">
                    <w:rPr>
                      <w:rFonts w:hint="eastAsia"/>
                      <w:strike/>
                      <w:color w:val="FF0000"/>
                    </w:rPr>
                    <w:t>].</w:t>
                  </w:r>
                  <w:proofErr w:type="spellStart"/>
                  <w:r w:rsidRPr="007649CF">
                    <w:rPr>
                      <w:rFonts w:hint="eastAsia"/>
                      <w:strike/>
                      <w:color w:val="FF0000"/>
                    </w:rPr>
                    <w:t>NewPart</w:t>
                  </w:r>
                  <w:proofErr w:type="spellEnd"/>
                </w:p>
              </w:tc>
            </w:tr>
            <w:tr w:rsidR="00D87AC1" w:rsidRPr="007649CF" w:rsidTr="007A0E05">
              <w:tc>
                <w:tcPr>
                  <w:tcW w:w="1562" w:type="dxa"/>
                </w:tcPr>
                <w:p w:rsidR="00D87AC1" w:rsidRPr="007649CF" w:rsidRDefault="00D87AC1" w:rsidP="007A0E05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 xml:space="preserve">Faulty Part </w:t>
                  </w:r>
                  <w:proofErr w:type="spellStart"/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Sno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D87AC1" w:rsidRPr="007649CF" w:rsidRDefault="00D87AC1" w:rsidP="007A0E05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[</w:t>
                  </w:r>
                  <w:proofErr w:type="spellStart"/>
                  <w:r w:rsidRPr="007649CF">
                    <w:rPr>
                      <w:rFonts w:ascii="Courier New" w:eastAsia="SimSun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].</w:t>
                  </w:r>
                  <w:r w:rsidRPr="007649CF">
                    <w:rPr>
                      <w:strike/>
                      <w:color w:val="FF0000"/>
                    </w:rPr>
                    <w:t xml:space="preserve"> </w:t>
                  </w:r>
                  <w:proofErr w:type="spellStart"/>
                  <w:r w:rsidRPr="007649CF">
                    <w:rPr>
                      <w:rFonts w:eastAsia="SimSun"/>
                      <w:strike/>
                      <w:color w:val="FF0000"/>
                    </w:rPr>
                    <w:t>OldPartSno</w:t>
                  </w:r>
                  <w:proofErr w:type="spellEnd"/>
                </w:p>
              </w:tc>
            </w:tr>
            <w:tr w:rsidR="00D87AC1" w:rsidRPr="007649CF" w:rsidTr="007A0E05">
              <w:tc>
                <w:tcPr>
                  <w:tcW w:w="1562" w:type="dxa"/>
                </w:tcPr>
                <w:p w:rsidR="00D87AC1" w:rsidRPr="007649CF" w:rsidRDefault="00D87AC1" w:rsidP="007A0E05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 xml:space="preserve">New Part </w:t>
                  </w:r>
                  <w:proofErr w:type="spellStart"/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Sno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D87AC1" w:rsidRPr="007649CF" w:rsidRDefault="00D87AC1" w:rsidP="007A0E05">
                  <w:pPr>
                    <w:jc w:val="left"/>
                    <w:rPr>
                      <w:strike/>
                      <w:color w:val="FF0000"/>
                    </w:rPr>
                  </w:pPr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[</w:t>
                  </w:r>
                  <w:proofErr w:type="spellStart"/>
                  <w:r w:rsidRPr="007649CF">
                    <w:rPr>
                      <w:rFonts w:ascii="Courier New" w:eastAsia="SimSun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7649CF">
                    <w:rPr>
                      <w:rFonts w:eastAsia="SimSun" w:hint="eastAsia"/>
                      <w:strike/>
                      <w:color w:val="FF0000"/>
                    </w:rPr>
                    <w:t>].</w:t>
                  </w:r>
                  <w:r w:rsidRPr="007649CF">
                    <w:rPr>
                      <w:strike/>
                      <w:color w:val="FF0000"/>
                    </w:rPr>
                    <w:t xml:space="preserve"> </w:t>
                  </w:r>
                  <w:proofErr w:type="spellStart"/>
                  <w:r w:rsidRPr="007649CF">
                    <w:rPr>
                      <w:rFonts w:eastAsia="SimSun"/>
                      <w:strike/>
                      <w:color w:val="FF0000"/>
                    </w:rPr>
                    <w:t>NewPartSno</w:t>
                  </w:r>
                  <w:proofErr w:type="spellEnd"/>
                </w:p>
              </w:tc>
            </w:tr>
          </w:tbl>
          <w:p w:rsidR="00D87AC1" w:rsidRPr="007649CF" w:rsidRDefault="00D87AC1" w:rsidP="00D87AC1">
            <w:pPr>
              <w:jc w:val="left"/>
              <w:rPr>
                <w:rFonts w:eastAsia="SimSun"/>
                <w:strike/>
                <w:color w:val="FF0000"/>
              </w:rPr>
            </w:pPr>
            <w:r w:rsidRPr="007649CF">
              <w:rPr>
                <w:rFonts w:eastAsia="SimSun" w:hint="eastAsia"/>
                <w:strike/>
                <w:color w:val="FF0000"/>
              </w:rPr>
              <w:t>）</w:t>
            </w:r>
          </w:p>
          <w:p w:rsidR="008C3482" w:rsidRPr="00D87AC1" w:rsidRDefault="008C3482" w:rsidP="004C77F0">
            <w:pPr>
              <w:jc w:val="left"/>
              <w:rPr>
                <w:rFonts w:eastAsia="SimSun"/>
                <w:color w:val="FF0000"/>
              </w:rPr>
            </w:pPr>
          </w:p>
        </w:tc>
      </w:tr>
      <w:tr w:rsidR="005C3DF9" w:rsidTr="00FD4A25">
        <w:tc>
          <w:tcPr>
            <w:tcW w:w="2786" w:type="dxa"/>
          </w:tcPr>
          <w:p w:rsidR="005C3DF9" w:rsidRPr="00D73F98" w:rsidRDefault="005C3DF9" w:rsidP="00FD4A25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5C3DF9" w:rsidRPr="00BC3DA4" w:rsidRDefault="005C3DF9" w:rsidP="00FD4A25">
            <w:pPr>
              <w:jc w:val="left"/>
              <w:rPr>
                <w:rFonts w:eastAsia="SimSun"/>
              </w:rPr>
            </w:pPr>
          </w:p>
        </w:tc>
      </w:tr>
    </w:tbl>
    <w:p w:rsidR="005C3DF9" w:rsidRDefault="005C3DF9" w:rsidP="005C3DF9">
      <w:pPr>
        <w:ind w:firstLineChars="200" w:firstLine="420"/>
        <w:jc w:val="left"/>
      </w:pPr>
    </w:p>
    <w:p w:rsidR="008A18B7" w:rsidRPr="00A00E0F" w:rsidRDefault="008A18B7" w:rsidP="008A18B7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364" w:name="_Toc331512060"/>
      <w:r>
        <w:rPr>
          <w:rFonts w:ascii="Times New Roman" w:eastAsia="SimHei" w:hAnsi="Times New Roman"/>
          <w:sz w:val="28"/>
          <w:szCs w:val="28"/>
        </w:rPr>
        <w:t>UC-</w:t>
      </w:r>
      <w:r w:rsidR="00C13B1E">
        <w:rPr>
          <w:rFonts w:ascii="Times New Roman" w:eastAsia="SimHei" w:hAnsi="Times New Roman" w:hint="eastAsia"/>
          <w:sz w:val="28"/>
          <w:szCs w:val="28"/>
        </w:rPr>
        <w:t>F</w:t>
      </w:r>
      <w:r>
        <w:rPr>
          <w:rFonts w:ascii="Times New Roman" w:eastAsia="SimHei" w:hAnsi="Times New Roman"/>
          <w:sz w:val="28"/>
          <w:szCs w:val="28"/>
        </w:rPr>
        <w:t>A-</w:t>
      </w:r>
      <w:r w:rsidR="0083341B">
        <w:rPr>
          <w:rFonts w:ascii="Times New Roman" w:eastAsia="SimHei" w:hAnsi="Times New Roman" w:hint="eastAsia"/>
          <w:sz w:val="28"/>
          <w:szCs w:val="28"/>
        </w:rPr>
        <w:t>OC</w:t>
      </w:r>
      <w:r>
        <w:rPr>
          <w:rFonts w:ascii="Times New Roman" w:eastAsia="SimHei" w:hAnsi="Times New Roman"/>
          <w:sz w:val="28"/>
          <w:szCs w:val="28"/>
        </w:rPr>
        <w:t>R-</w:t>
      </w:r>
      <w:r w:rsidRPr="00A00E0F">
        <w:rPr>
          <w:rFonts w:ascii="Times New Roman" w:eastAsia="SimHei" w:hAnsi="Times New Roman"/>
          <w:sz w:val="28"/>
          <w:szCs w:val="28"/>
        </w:rPr>
        <w:t>0</w:t>
      </w:r>
      <w:r>
        <w:rPr>
          <w:rFonts w:ascii="Times New Roman" w:eastAsia="SimHei" w:hAnsi="Times New Roman" w:hint="eastAsia"/>
          <w:sz w:val="28"/>
          <w:szCs w:val="28"/>
        </w:rPr>
        <w:t>4</w:t>
      </w:r>
      <w:r w:rsidRPr="00A00E0F">
        <w:rPr>
          <w:rFonts w:ascii="Times New Roman" w:eastAsia="SimHei" w:hAnsi="Times New Roman"/>
          <w:sz w:val="28"/>
          <w:szCs w:val="28"/>
        </w:rPr>
        <w:t xml:space="preserve"> </w:t>
      </w:r>
      <w:r w:rsidR="00F84656">
        <w:rPr>
          <w:rFonts w:ascii="Times New Roman" w:eastAsia="SimHei" w:hAnsi="Times New Roman" w:hint="eastAsia"/>
          <w:sz w:val="28"/>
          <w:szCs w:val="28"/>
        </w:rPr>
        <w:t>Finish</w:t>
      </w:r>
      <w:bookmarkEnd w:id="364"/>
    </w:p>
    <w:p w:rsidR="008A18B7" w:rsidRPr="00A00E0F" w:rsidRDefault="008A18B7" w:rsidP="008A18B7">
      <w:pPr>
        <w:ind w:firstLineChars="200" w:firstLine="420"/>
        <w:jc w:val="left"/>
        <w:rPr>
          <w:rFonts w:ascii="Arial" w:eastAsia="SimSun" w:hAnsi="Arial"/>
        </w:rPr>
      </w:pPr>
    </w:p>
    <w:p w:rsidR="008A18B7" w:rsidRPr="00A8187C" w:rsidRDefault="008A18B7" w:rsidP="008A18B7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功能及目标</w:t>
      </w:r>
    </w:p>
    <w:p w:rsidR="008A18B7" w:rsidRDefault="008A18B7" w:rsidP="008A18B7">
      <w:pPr>
        <w:ind w:firstLineChars="200" w:firstLine="420"/>
        <w:jc w:val="left"/>
        <w:rPr>
          <w:rFonts w:ascii="Arial" w:eastAsia="SimSun" w:hAnsi="Arial"/>
        </w:rPr>
      </w:pPr>
    </w:p>
    <w:p w:rsidR="008A18B7" w:rsidRDefault="001B014C" w:rsidP="008A18B7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已经完成对</w:t>
      </w:r>
      <w:r w:rsidR="00945E5C">
        <w:rPr>
          <w:rFonts w:ascii="Arial" w:eastAsia="SimSun" w:hAnsi="Arial" w:hint="eastAsia"/>
        </w:rPr>
        <w:t>unit</w:t>
      </w:r>
      <w:r>
        <w:rPr>
          <w:rFonts w:ascii="Arial" w:eastAsia="SimSun" w:hAnsi="Arial" w:hint="eastAsia"/>
        </w:rPr>
        <w:t xml:space="preserve"> </w:t>
      </w:r>
      <w:r>
        <w:rPr>
          <w:rFonts w:ascii="Arial" w:eastAsia="SimSun" w:hAnsi="Arial" w:hint="eastAsia"/>
        </w:rPr>
        <w:t>的维修</w:t>
      </w:r>
    </w:p>
    <w:p w:rsidR="008A18B7" w:rsidRPr="00D3354C" w:rsidRDefault="008A18B7" w:rsidP="008A18B7">
      <w:pPr>
        <w:ind w:firstLineChars="200" w:firstLine="420"/>
        <w:jc w:val="left"/>
        <w:rPr>
          <w:rFonts w:ascii="Arial" w:eastAsia="SimSun" w:hAnsi="Arial"/>
        </w:rPr>
      </w:pPr>
    </w:p>
    <w:p w:rsidR="008A18B7" w:rsidRPr="00A8187C" w:rsidRDefault="008A18B7" w:rsidP="008A18B7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前置条件</w:t>
      </w:r>
    </w:p>
    <w:p w:rsidR="008A18B7" w:rsidRDefault="008A18B7" w:rsidP="008A18B7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8A18B7" w:rsidRPr="00A00E0F" w:rsidRDefault="008A18B7" w:rsidP="008A18B7">
      <w:pPr>
        <w:ind w:firstLineChars="200" w:firstLine="420"/>
        <w:jc w:val="left"/>
        <w:rPr>
          <w:rFonts w:ascii="Arial" w:eastAsia="SimSun" w:hAnsi="Arial"/>
        </w:rPr>
      </w:pPr>
    </w:p>
    <w:p w:rsidR="008A18B7" w:rsidRPr="00A8187C" w:rsidRDefault="008A18B7" w:rsidP="008A18B7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后置条件</w:t>
      </w:r>
    </w:p>
    <w:p w:rsidR="008A18B7" w:rsidRDefault="008A18B7" w:rsidP="008A18B7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8A18B7" w:rsidRPr="00A00E0F" w:rsidRDefault="008A18B7" w:rsidP="008A18B7">
      <w:pPr>
        <w:ind w:firstLineChars="200" w:firstLine="420"/>
        <w:jc w:val="left"/>
        <w:rPr>
          <w:rFonts w:ascii="Arial" w:eastAsia="SimSun" w:hAnsi="Arial"/>
        </w:rPr>
      </w:pPr>
    </w:p>
    <w:p w:rsidR="008A18B7" w:rsidRPr="00A8187C" w:rsidRDefault="008A18B7" w:rsidP="008A18B7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过程描述</w:t>
      </w:r>
    </w:p>
    <w:p w:rsidR="008A18B7" w:rsidRDefault="008A18B7" w:rsidP="008A18B7">
      <w:pPr>
        <w:ind w:firstLineChars="200" w:firstLine="420"/>
        <w:jc w:val="left"/>
      </w:pPr>
    </w:p>
    <w:tbl>
      <w:tblPr>
        <w:tblStyle w:val="a9"/>
        <w:tblW w:w="0" w:type="auto"/>
        <w:tblLook w:val="04A0"/>
      </w:tblPr>
      <w:tblGrid>
        <w:gridCol w:w="2786"/>
        <w:gridCol w:w="5576"/>
      </w:tblGrid>
      <w:tr w:rsidR="008A18B7" w:rsidTr="00FD4A25">
        <w:tc>
          <w:tcPr>
            <w:tcW w:w="2786" w:type="dxa"/>
            <w:shd w:val="clear" w:color="auto" w:fill="92D050"/>
          </w:tcPr>
          <w:p w:rsidR="008A18B7" w:rsidRPr="00806C02" w:rsidRDefault="008A18B7" w:rsidP="00FD4A25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8A18B7" w:rsidRPr="00806C02" w:rsidRDefault="008A18B7" w:rsidP="00FD4A25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System</w:t>
            </w:r>
          </w:p>
        </w:tc>
      </w:tr>
      <w:tr w:rsidR="008A18B7" w:rsidTr="00FD4A25">
        <w:tc>
          <w:tcPr>
            <w:tcW w:w="2786" w:type="dxa"/>
          </w:tcPr>
          <w:p w:rsidR="008A18B7" w:rsidRPr="009E5FF7" w:rsidRDefault="008A18B7" w:rsidP="00CD62D2">
            <w:pPr>
              <w:pStyle w:val="a7"/>
              <w:numPr>
                <w:ilvl w:val="0"/>
                <w:numId w:val="33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Click [</w:t>
            </w:r>
            <w:r w:rsidR="00CD62D2">
              <w:rPr>
                <w:rFonts w:eastAsia="SimSun" w:hint="eastAsia"/>
              </w:rPr>
              <w:t>Finish</w:t>
            </w:r>
            <w:r>
              <w:rPr>
                <w:rFonts w:eastAsia="SimSun" w:hint="eastAsia"/>
              </w:rPr>
              <w:t>] Button</w:t>
            </w:r>
          </w:p>
        </w:tc>
        <w:tc>
          <w:tcPr>
            <w:tcW w:w="5576" w:type="dxa"/>
          </w:tcPr>
          <w:p w:rsidR="008A18B7" w:rsidRPr="009E5FF7" w:rsidRDefault="008A18B7" w:rsidP="00FD4A25">
            <w:pPr>
              <w:jc w:val="left"/>
              <w:rPr>
                <w:rFonts w:eastAsia="SimSun"/>
              </w:rPr>
            </w:pPr>
          </w:p>
        </w:tc>
      </w:tr>
      <w:tr w:rsidR="008A18B7" w:rsidTr="00FD4A25">
        <w:tc>
          <w:tcPr>
            <w:tcW w:w="2786" w:type="dxa"/>
          </w:tcPr>
          <w:p w:rsidR="008A18B7" w:rsidRPr="002C144A" w:rsidRDefault="008A18B7" w:rsidP="00FD4A25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8A18B7" w:rsidRDefault="00CE35D5" w:rsidP="00CE35D5">
            <w:pPr>
              <w:pStyle w:val="a7"/>
              <w:numPr>
                <w:ilvl w:val="0"/>
                <w:numId w:val="33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Save</w:t>
            </w:r>
          </w:p>
          <w:p w:rsidR="00CE35D5" w:rsidRDefault="00CE35D5" w:rsidP="00CE35D5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异常情况：</w:t>
            </w:r>
          </w:p>
          <w:p w:rsidR="00CE35D5" w:rsidRDefault="00CE35D5" w:rsidP="00CE35D5">
            <w:pPr>
              <w:pStyle w:val="a7"/>
              <w:numPr>
                <w:ilvl w:val="0"/>
                <w:numId w:val="34"/>
              </w:numPr>
              <w:ind w:firstLineChars="0"/>
              <w:jc w:val="left"/>
              <w:rPr>
                <w:ins w:id="365" w:author="Gao, Guan-Wei (高貫偉 ITC)" w:date="2012-07-31T15:29:00Z"/>
                <w:rFonts w:eastAsia="SimSun"/>
              </w:rPr>
            </w:pPr>
            <w:r>
              <w:rPr>
                <w:rFonts w:eastAsia="SimSun" w:hint="eastAsia"/>
              </w:rPr>
              <w:t>如果存在没有维修完毕的</w:t>
            </w:r>
            <w:r>
              <w:rPr>
                <w:rFonts w:eastAsia="SimSun" w:hint="eastAsia"/>
              </w:rPr>
              <w:t xml:space="preserve">Defect </w:t>
            </w:r>
            <w:r>
              <w:rPr>
                <w:rFonts w:eastAsia="SimSun" w:hint="eastAsia"/>
              </w:rPr>
              <w:t>记录，则报告错误：“必须维修完毕才能保存！！“</w:t>
            </w:r>
          </w:p>
          <w:p w:rsidR="00667D83" w:rsidRPr="00CE35D5" w:rsidRDefault="001F658F" w:rsidP="00CE35D5">
            <w:pPr>
              <w:pStyle w:val="a7"/>
              <w:numPr>
                <w:ilvl w:val="0"/>
                <w:numId w:val="34"/>
              </w:numPr>
              <w:ind w:firstLineChars="0"/>
              <w:jc w:val="left"/>
              <w:rPr>
                <w:rFonts w:eastAsia="SimSun"/>
              </w:rPr>
            </w:pPr>
            <w:ins w:id="366" w:author="Gao, Guan-Wei (高貫偉 ITC)" w:date="2012-07-31T15:29:00Z">
              <w:r w:rsidRPr="001F658F">
                <w:rPr>
                  <w:rFonts w:eastAsia="SimSun" w:hint="eastAsia"/>
                  <w:highlight w:val="darkYellow"/>
                  <w:rPrChange w:id="367" w:author="Gao, Guan-Wei (高貫偉 ITC)" w:date="2012-07-31T15:29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若</w:t>
              </w:r>
              <w:r w:rsidRPr="001F658F">
                <w:rPr>
                  <w:rFonts w:eastAsia="SimSun"/>
                  <w:highlight w:val="darkYellow"/>
                  <w:rPrChange w:id="368" w:author="Gao, Guan-Wei (高貫偉 ITC)" w:date="2012-07-31T15:29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[Return Station]</w:t>
              </w:r>
              <w:r w:rsidRPr="001F658F">
                <w:rPr>
                  <w:rFonts w:eastAsia="SimSun" w:hint="eastAsia"/>
                  <w:highlight w:val="darkYellow"/>
                  <w:rPrChange w:id="369" w:author="Gao, Guan-Wei (高貫偉 ITC)" w:date="2012-07-31T15:29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为空，则报错：“请选择</w:t>
              </w:r>
              <w:r w:rsidRPr="001F658F">
                <w:rPr>
                  <w:rFonts w:eastAsia="SimSun"/>
                  <w:highlight w:val="darkYellow"/>
                  <w:rPrChange w:id="370" w:author="Gao, Guan-Wei (高貫偉 ITC)" w:date="2012-07-31T15:29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Return Station</w:t>
              </w:r>
              <w:r w:rsidRPr="001F658F">
                <w:rPr>
                  <w:rFonts w:eastAsia="SimSun" w:hint="eastAsia"/>
                  <w:highlight w:val="darkYellow"/>
                  <w:rPrChange w:id="371" w:author="Gao, Guan-Wei (高貫偉 ITC)" w:date="2012-07-31T15:29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”</w:t>
              </w:r>
            </w:ins>
          </w:p>
        </w:tc>
      </w:tr>
      <w:tr w:rsidR="00E32D4D" w:rsidTr="00FD4A25">
        <w:trPr>
          <w:ins w:id="372" w:author="Gao, Guan-Wei (高貫偉 ITC)" w:date="2012-07-05T08:29:00Z"/>
        </w:trPr>
        <w:tc>
          <w:tcPr>
            <w:tcW w:w="2786" w:type="dxa"/>
          </w:tcPr>
          <w:p w:rsidR="00E32D4D" w:rsidRPr="002C144A" w:rsidRDefault="00E32D4D" w:rsidP="00FD4A25">
            <w:pPr>
              <w:jc w:val="left"/>
              <w:rPr>
                <w:ins w:id="373" w:author="Gao, Guan-Wei (高貫偉 ITC)" w:date="2012-07-05T08:29:00Z"/>
                <w:rFonts w:eastAsia="SimSun"/>
              </w:rPr>
            </w:pPr>
          </w:p>
        </w:tc>
        <w:tc>
          <w:tcPr>
            <w:tcW w:w="5576" w:type="dxa"/>
          </w:tcPr>
          <w:p w:rsidR="00E32D4D" w:rsidRDefault="00E32D4D" w:rsidP="00CE35D5">
            <w:pPr>
              <w:pStyle w:val="a7"/>
              <w:numPr>
                <w:ilvl w:val="0"/>
                <w:numId w:val="33"/>
              </w:numPr>
              <w:ind w:firstLineChars="0"/>
              <w:jc w:val="left"/>
              <w:rPr>
                <w:ins w:id="374" w:author="Gao, Guan-Wei (高貫偉 ITC)" w:date="2012-07-05T08:29:00Z"/>
                <w:rFonts w:eastAsia="SimSun"/>
              </w:rPr>
            </w:pPr>
            <w:ins w:id="375" w:author="Gao, Guan-Wei (高貫偉 ITC)" w:date="2012-07-05T08:29:00Z">
              <w:r>
                <w:rPr>
                  <w:rFonts w:eastAsia="SimSun"/>
                </w:rPr>
                <w:t>E</w:t>
              </w:r>
              <w:r>
                <w:rPr>
                  <w:rFonts w:eastAsia="SimSun" w:hint="eastAsia"/>
                </w:rPr>
                <w:t>xport Excel</w:t>
              </w:r>
            </w:ins>
          </w:p>
        </w:tc>
      </w:tr>
    </w:tbl>
    <w:p w:rsidR="00CD62D2" w:rsidRPr="00A8187C" w:rsidRDefault="00CD62D2" w:rsidP="00CD62D2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业务规则</w:t>
      </w:r>
    </w:p>
    <w:p w:rsidR="00CD62D2" w:rsidRDefault="00CD62D2" w:rsidP="00CD62D2">
      <w:pPr>
        <w:tabs>
          <w:tab w:val="left" w:pos="1141"/>
        </w:tabs>
        <w:ind w:firstLineChars="200" w:firstLine="420"/>
        <w:jc w:val="left"/>
        <w:rPr>
          <w:rFonts w:eastAsia="SimSun"/>
        </w:rPr>
      </w:pPr>
      <w:r>
        <w:rPr>
          <w:rFonts w:eastAsia="SimSun"/>
        </w:rPr>
        <w:tab/>
      </w:r>
    </w:p>
    <w:tbl>
      <w:tblPr>
        <w:tblStyle w:val="a9"/>
        <w:tblW w:w="0" w:type="auto"/>
        <w:tblLayout w:type="fixed"/>
        <w:tblLook w:val="04A0"/>
      </w:tblPr>
      <w:tblGrid>
        <w:gridCol w:w="2786"/>
        <w:gridCol w:w="5576"/>
      </w:tblGrid>
      <w:tr w:rsidR="00CD62D2" w:rsidTr="007A0E05">
        <w:tc>
          <w:tcPr>
            <w:tcW w:w="2786" w:type="dxa"/>
            <w:shd w:val="clear" w:color="auto" w:fill="92D050"/>
          </w:tcPr>
          <w:p w:rsidR="00CD62D2" w:rsidRPr="007A2F7F" w:rsidRDefault="00CD62D2" w:rsidP="007A0E05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CD62D2" w:rsidRPr="007A2F7F" w:rsidRDefault="00CD62D2" w:rsidP="007A0E05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Rule</w:t>
            </w:r>
          </w:p>
        </w:tc>
      </w:tr>
      <w:tr w:rsidR="00CD62D2" w:rsidTr="007A0E05">
        <w:tc>
          <w:tcPr>
            <w:tcW w:w="2786" w:type="dxa"/>
          </w:tcPr>
          <w:p w:rsidR="00CD62D2" w:rsidRDefault="00CD62D2" w:rsidP="007A0E05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2. Save</w:t>
            </w:r>
          </w:p>
        </w:tc>
        <w:tc>
          <w:tcPr>
            <w:tcW w:w="5576" w:type="dxa"/>
          </w:tcPr>
          <w:p w:rsidR="0092456A" w:rsidRPr="0092456A" w:rsidRDefault="0092456A" w:rsidP="0092456A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rFonts w:eastAsia="SimSun"/>
              </w:rPr>
            </w:pPr>
            <w:r w:rsidRPr="0092456A">
              <w:rPr>
                <w:rFonts w:eastAsia="SimSun" w:hint="eastAsia"/>
              </w:rPr>
              <w:t xml:space="preserve">Update  </w:t>
            </w:r>
            <w:r w:rsidR="00CD62D2" w:rsidRPr="0092456A">
              <w:rPr>
                <w:rFonts w:eastAsia="SimSun" w:hint="eastAsia"/>
              </w:rPr>
              <w:t>[</w:t>
            </w:r>
            <w:proofErr w:type="spellStart"/>
            <w:r w:rsidR="00CD62D2" w:rsidRPr="0092456A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 w:rsidR="00CD62D2" w:rsidRPr="0092456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roductStatus</w:t>
            </w:r>
            <w:proofErr w:type="spellEnd"/>
            <w:r w:rsidR="00CD62D2" w:rsidRPr="0092456A">
              <w:rPr>
                <w:rFonts w:eastAsia="SimSun" w:hint="eastAsia"/>
              </w:rPr>
              <w:t>]</w:t>
            </w:r>
          </w:p>
          <w:p w:rsidR="0092456A" w:rsidRDefault="0092456A" w:rsidP="0092456A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WC=76 </w:t>
            </w:r>
          </w:p>
          <w:p w:rsidR="0092456A" w:rsidRDefault="0092456A" w:rsidP="0092456A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Status=1</w:t>
            </w:r>
          </w:p>
          <w:p w:rsidR="00CD62D2" w:rsidRPr="0092456A" w:rsidRDefault="0092456A" w:rsidP="0092456A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rFonts w:eastAsia="SimSun"/>
              </w:rPr>
            </w:pPr>
            <w:r w:rsidRPr="0092456A">
              <w:rPr>
                <w:rFonts w:eastAsia="SimSun" w:hint="eastAsia"/>
              </w:rPr>
              <w:t>Insert  [</w:t>
            </w:r>
            <w:proofErr w:type="spellStart"/>
            <w:r w:rsidRPr="0092456A">
              <w:rPr>
                <w:rFonts w:eastAsia="SimSun" w:hint="eastAsia"/>
              </w:rPr>
              <w:t>ProductLog</w:t>
            </w:r>
            <w:proofErr w:type="spellEnd"/>
            <w:r w:rsidRPr="0092456A">
              <w:rPr>
                <w:rFonts w:eastAsia="SimSun" w:hint="eastAsia"/>
              </w:rPr>
              <w:t>]</w:t>
            </w:r>
          </w:p>
          <w:p w:rsidR="0092456A" w:rsidRDefault="0092456A" w:rsidP="007A0E05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WC=76 </w:t>
            </w:r>
          </w:p>
          <w:p w:rsidR="0092456A" w:rsidRDefault="0092456A" w:rsidP="007A0E05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Status=1</w:t>
            </w:r>
          </w:p>
          <w:p w:rsidR="00AC7254" w:rsidRPr="00B105C5" w:rsidRDefault="00AC7254" w:rsidP="00AC7254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rFonts w:eastAsia="SimSun"/>
                <w:color w:val="FF0000"/>
              </w:rPr>
            </w:pPr>
            <w:bookmarkStart w:id="376" w:name="_Toc309050071"/>
            <w:r w:rsidRPr="00B105C5">
              <w:rPr>
                <w:rFonts w:hint="eastAsia"/>
                <w:color w:val="FF0000"/>
              </w:rPr>
              <w:t>Update [</w:t>
            </w:r>
            <w:proofErr w:type="spellStart"/>
            <w:r w:rsidRPr="00B105C5">
              <w:rPr>
                <w:rFonts w:hint="eastAsia"/>
                <w:color w:val="FF0000"/>
              </w:rPr>
              <w:t>ProductRepair</w:t>
            </w:r>
            <w:proofErr w:type="spellEnd"/>
            <w:r w:rsidRPr="00B105C5">
              <w:rPr>
                <w:rFonts w:hint="eastAsia"/>
                <w:color w:val="FF0000"/>
              </w:rPr>
              <w:t>]</w:t>
            </w:r>
            <w:r w:rsidRPr="00B105C5">
              <w:rPr>
                <w:rFonts w:hint="eastAsia"/>
                <w:color w:val="FF0000"/>
              </w:rPr>
              <w:t>，</w:t>
            </w:r>
            <w:r w:rsidRPr="00B105C5">
              <w:rPr>
                <w:rFonts w:hint="eastAsia"/>
                <w:color w:val="FF0000"/>
              </w:rPr>
              <w:t>Status = 1</w:t>
            </w:r>
            <w:r w:rsidRPr="00B105C5">
              <w:rPr>
                <w:color w:val="FF0000"/>
              </w:rPr>
              <w:t>,LineID=</w:t>
            </w:r>
            <w:proofErr w:type="spellStart"/>
            <w:r w:rsidRPr="00B105C5">
              <w:rPr>
                <w:color w:val="FF0000"/>
              </w:rPr>
              <w:t>pdline,Station</w:t>
            </w:r>
            <w:proofErr w:type="spellEnd"/>
            <w:r w:rsidRPr="00B105C5">
              <w:rPr>
                <w:color w:val="FF0000"/>
              </w:rPr>
              <w:t>=</w:t>
            </w:r>
            <w:bookmarkEnd w:id="376"/>
            <w:ins w:id="377" w:author="Gao, Guan-Wei (高貫偉 ITC)" w:date="2012-07-31T15:30:00Z">
              <w:r w:rsidR="00667D83">
                <w:rPr>
                  <w:rFonts w:eastAsia="SimSun" w:hint="eastAsia"/>
                  <w:color w:val="FF0000"/>
                </w:rPr>
                <w:t>当前站</w:t>
              </w:r>
            </w:ins>
            <w:del w:id="378" w:author="Gao, Guan-Wei (高貫偉 ITC)" w:date="2012-07-31T15:30:00Z">
              <w:r w:rsidR="00B105C5" w:rsidRPr="00B105C5" w:rsidDel="00667D83">
                <w:rPr>
                  <w:rFonts w:hint="eastAsia"/>
                  <w:color w:val="FF0000"/>
                </w:rPr>
                <w:delText>76</w:delText>
              </w:r>
            </w:del>
          </w:p>
          <w:p w:rsidR="00667D83" w:rsidRPr="00667D83" w:rsidRDefault="001F658F" w:rsidP="00AC7254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ins w:id="379" w:author="Gao, Guan-Wei (高貫偉 ITC)" w:date="2012-07-31T15:30:00Z"/>
                <w:rFonts w:eastAsia="SimSun"/>
                <w:highlight w:val="darkYellow"/>
                <w:rPrChange w:id="380" w:author="Gao, Guan-Wei (高貫偉 ITC)" w:date="2012-07-31T15:30:00Z">
                  <w:rPr>
                    <w:ins w:id="381" w:author="Gao, Guan-Wei (高貫偉 ITC)" w:date="2012-07-31T15:30:00Z"/>
                    <w:rFonts w:eastAsia="SimSun"/>
                    <w:color w:val="FF0000"/>
                  </w:rPr>
                </w:rPrChange>
              </w:rPr>
            </w:pPr>
            <w:ins w:id="382" w:author="Gao, Guan-Wei (高貫偉 ITC)" w:date="2012-07-31T15:30:00Z">
              <w:r w:rsidRPr="001F658F">
                <w:rPr>
                  <w:rFonts w:eastAsia="SimSun" w:hint="eastAsia"/>
                  <w:highlight w:val="darkYellow"/>
                  <w:rPrChange w:id="383" w:author="Gao, Guan-Wei (高貫偉 ITC)" w:date="2012-07-31T15:30:00Z">
                    <w:rPr>
                      <w:rFonts w:eastAsia="SimSun" w:hint="eastAsia"/>
                      <w:color w:val="FF0000"/>
                      <w:u w:val="single"/>
                    </w:rPr>
                  </w:rPrChange>
                </w:rPr>
                <w:t>若</w:t>
              </w:r>
              <w:r w:rsidRPr="001F658F">
                <w:rPr>
                  <w:rFonts w:eastAsia="SimSun"/>
                  <w:highlight w:val="darkYellow"/>
                  <w:rPrChange w:id="384" w:author="Gao, Guan-Wei (高貫偉 ITC)" w:date="2012-07-31T15:30:00Z">
                    <w:rPr>
                      <w:rFonts w:eastAsia="SimSun"/>
                      <w:color w:val="FF0000"/>
                      <w:u w:val="single"/>
                    </w:rPr>
                  </w:rPrChange>
                </w:rPr>
                <w:t>[Return Station]=45</w:t>
              </w:r>
              <w:r w:rsidRPr="001F658F">
                <w:rPr>
                  <w:rFonts w:eastAsia="SimSun" w:hint="eastAsia"/>
                  <w:highlight w:val="darkYellow"/>
                  <w:rPrChange w:id="385" w:author="Gao, Guan-Wei (高貫偉 ITC)" w:date="2012-07-31T15:30:00Z">
                    <w:rPr>
                      <w:rFonts w:eastAsia="SimSun" w:hint="eastAsia"/>
                      <w:color w:val="FF0000"/>
                      <w:u w:val="single"/>
                    </w:rPr>
                  </w:rPrChange>
                </w:rPr>
                <w:t>，则</w:t>
              </w:r>
            </w:ins>
          </w:p>
          <w:p w:rsidR="00000000" w:rsidRDefault="00AC7254">
            <w:pPr>
              <w:pStyle w:val="a7"/>
              <w:ind w:left="420" w:firstLineChars="0" w:firstLine="0"/>
              <w:jc w:val="left"/>
              <w:rPr>
                <w:rFonts w:eastAsia="SimSun"/>
                <w:color w:val="FF0000"/>
              </w:rPr>
              <w:pPrChange w:id="386" w:author="Gao, Guan-Wei (高貫偉 ITC)" w:date="2012-07-31T15:30:00Z">
                <w:pPr>
                  <w:pStyle w:val="a7"/>
                  <w:numPr>
                    <w:numId w:val="38"/>
                  </w:numPr>
                  <w:ind w:left="420" w:firstLineChars="0" w:hanging="420"/>
                  <w:jc w:val="left"/>
                </w:pPr>
              </w:pPrChange>
            </w:pPr>
            <w:r w:rsidRPr="00B105C5">
              <w:rPr>
                <w:rFonts w:eastAsia="SimSun" w:hint="eastAsia"/>
                <w:color w:val="FF0000"/>
              </w:rPr>
              <w:t>复制此次修护的</w:t>
            </w:r>
            <w:proofErr w:type="spellStart"/>
            <w:r w:rsidRPr="00B105C5">
              <w:rPr>
                <w:rFonts w:eastAsia="SimSun" w:hint="eastAsia"/>
                <w:color w:val="FF0000"/>
              </w:rPr>
              <w:t>productRepair</w:t>
            </w:r>
            <w:proofErr w:type="spellEnd"/>
            <w:r w:rsidRPr="00B105C5">
              <w:rPr>
                <w:rFonts w:eastAsia="SimSun" w:hint="eastAsia"/>
                <w:color w:val="FF0000"/>
              </w:rPr>
              <w:t>和</w:t>
            </w:r>
            <w:proofErr w:type="spellStart"/>
            <w:r w:rsidRPr="00B105C5">
              <w:rPr>
                <w:rFonts w:eastAsia="SimSun" w:hint="eastAsia"/>
                <w:color w:val="FF0000"/>
              </w:rPr>
              <w:t>ProductRepair_DefectInfo</w:t>
            </w:r>
            <w:proofErr w:type="spellEnd"/>
            <w:r w:rsidR="00B105C5" w:rsidRPr="00B105C5">
              <w:rPr>
                <w:rFonts w:eastAsia="SimSun" w:hint="eastAsia"/>
                <w:color w:val="FF0000"/>
              </w:rPr>
              <w:t>,</w:t>
            </w:r>
            <w:r w:rsidR="00B105C5" w:rsidRPr="00B105C5">
              <w:rPr>
                <w:rFonts w:eastAsia="SimSun" w:hint="eastAsia"/>
                <w:color w:val="FF0000"/>
              </w:rPr>
              <w:t>供</w:t>
            </w:r>
            <w:r w:rsidR="00B105C5" w:rsidRPr="00B105C5">
              <w:rPr>
                <w:rFonts w:eastAsia="SimSun" w:hint="eastAsia"/>
                <w:color w:val="FF0000"/>
              </w:rPr>
              <w:t>FA Repair</w:t>
            </w:r>
            <w:r w:rsidR="00B105C5" w:rsidRPr="00B105C5">
              <w:rPr>
                <w:rFonts w:eastAsia="SimSun" w:hint="eastAsia"/>
                <w:color w:val="FF0000"/>
              </w:rPr>
              <w:t>使用</w:t>
            </w:r>
          </w:p>
          <w:p w:rsidR="00AC7254" w:rsidRPr="00B105C5" w:rsidRDefault="00AC7254" w:rsidP="007A0E05">
            <w:pPr>
              <w:jc w:val="left"/>
              <w:rPr>
                <w:rFonts w:eastAsia="SimSun"/>
                <w:color w:val="FF0000"/>
              </w:rPr>
            </w:pPr>
            <w:proofErr w:type="spellStart"/>
            <w:r w:rsidRPr="00B105C5">
              <w:rPr>
                <w:rFonts w:eastAsia="SimSun" w:hint="eastAsia"/>
                <w:color w:val="FF0000"/>
              </w:rPr>
              <w:t>productRepair.Station</w:t>
            </w:r>
            <w:proofErr w:type="spellEnd"/>
            <w:r w:rsidRPr="00B105C5">
              <w:rPr>
                <w:rFonts w:eastAsia="SimSun" w:hint="eastAsia"/>
                <w:color w:val="FF0000"/>
              </w:rPr>
              <w:t>=</w:t>
            </w:r>
            <w:ins w:id="387" w:author="Gao, Guan-Wei (高貫偉 ITC)" w:date="2012-07-31T15:30:00Z">
              <w:r w:rsidR="00667D83">
                <w:rPr>
                  <w:rFonts w:eastAsia="SimSun" w:hint="eastAsia"/>
                  <w:color w:val="FF0000"/>
                </w:rPr>
                <w:t>当前站</w:t>
              </w:r>
            </w:ins>
            <w:del w:id="388" w:author="Gao, Guan-Wei (高貫偉 ITC)" w:date="2012-07-31T15:30:00Z">
              <w:r w:rsidRPr="00B105C5" w:rsidDel="00667D83">
                <w:rPr>
                  <w:rFonts w:eastAsia="SimSun"/>
                  <w:color w:val="FF0000"/>
                </w:rPr>
                <w:delText>’</w:delText>
              </w:r>
              <w:r w:rsidRPr="00B105C5" w:rsidDel="00667D83">
                <w:rPr>
                  <w:rFonts w:eastAsia="SimSun" w:hint="eastAsia"/>
                  <w:color w:val="FF0000"/>
                </w:rPr>
                <w:delText>76</w:delText>
              </w:r>
              <w:r w:rsidRPr="00B105C5" w:rsidDel="00667D83">
                <w:rPr>
                  <w:rFonts w:eastAsia="SimSun"/>
                  <w:color w:val="FF0000"/>
                </w:rPr>
                <w:delText>’</w:delText>
              </w:r>
            </w:del>
          </w:p>
          <w:p w:rsidR="00AC7254" w:rsidRPr="00B105C5" w:rsidRDefault="00AC7254" w:rsidP="007A0E05">
            <w:pPr>
              <w:jc w:val="left"/>
              <w:rPr>
                <w:rFonts w:eastAsia="SimSun"/>
                <w:color w:val="FF0000"/>
              </w:rPr>
            </w:pPr>
            <w:r w:rsidRPr="00B105C5">
              <w:rPr>
                <w:rFonts w:eastAsia="SimSun" w:hint="eastAsia"/>
                <w:color w:val="FF0000"/>
              </w:rPr>
              <w:t xml:space="preserve"> </w:t>
            </w:r>
            <w:proofErr w:type="spellStart"/>
            <w:r w:rsidRPr="00B105C5">
              <w:rPr>
                <w:rFonts w:eastAsia="SimSun" w:hint="eastAsia"/>
                <w:color w:val="FF0000"/>
              </w:rPr>
              <w:t>productRepair.Status</w:t>
            </w:r>
            <w:proofErr w:type="spellEnd"/>
            <w:r w:rsidRPr="00B105C5">
              <w:rPr>
                <w:rFonts w:eastAsia="SimSun" w:hint="eastAsia"/>
                <w:color w:val="FF0000"/>
              </w:rPr>
              <w:t>=0</w:t>
            </w:r>
          </w:p>
          <w:p w:rsidR="00CD62D2" w:rsidRDefault="00CD62D2" w:rsidP="00CD62D2">
            <w:pPr>
              <w:jc w:val="left"/>
              <w:rPr>
                <w:rFonts w:eastAsia="SimSun"/>
                <w:color w:val="FF0000"/>
              </w:rPr>
            </w:pPr>
          </w:p>
          <w:p w:rsidR="00AC7254" w:rsidRPr="00C41700" w:rsidRDefault="00AC7254" w:rsidP="00CD62D2">
            <w:pPr>
              <w:jc w:val="left"/>
              <w:rPr>
                <w:rFonts w:eastAsia="SimSun"/>
                <w:color w:val="FF0000"/>
              </w:rPr>
            </w:pPr>
          </w:p>
        </w:tc>
      </w:tr>
      <w:tr w:rsidR="005A2C54" w:rsidTr="007A0E05">
        <w:trPr>
          <w:ins w:id="389" w:author="Gao, Guan-Wei (高貫偉 ITC)" w:date="2012-07-17T17:31:00Z"/>
        </w:trPr>
        <w:tc>
          <w:tcPr>
            <w:tcW w:w="2786" w:type="dxa"/>
          </w:tcPr>
          <w:p w:rsidR="005A2C54" w:rsidRDefault="005A2C54" w:rsidP="007A0E05">
            <w:pPr>
              <w:jc w:val="left"/>
              <w:rPr>
                <w:ins w:id="390" w:author="Gao, Guan-Wei (高貫偉 ITC)" w:date="2012-07-17T17:31:00Z"/>
                <w:rFonts w:eastAsia="SimSun"/>
              </w:rPr>
            </w:pPr>
            <w:ins w:id="391" w:author="Gao, Guan-Wei (高貫偉 ITC)" w:date="2012-07-17T17:31:00Z">
              <w:r>
                <w:rPr>
                  <w:rFonts w:eastAsia="SimSun" w:hint="eastAsia"/>
                </w:rPr>
                <w:t>2.1 S</w:t>
              </w:r>
            </w:ins>
            <w:ins w:id="392" w:author="Gao, Guan-Wei (高貫偉 ITC)" w:date="2012-07-17T17:32:00Z">
              <w:r>
                <w:rPr>
                  <w:rFonts w:eastAsia="SimSun" w:hint="eastAsia"/>
                </w:rPr>
                <w:t>ave Reflow</w:t>
              </w:r>
            </w:ins>
          </w:p>
        </w:tc>
        <w:tc>
          <w:tcPr>
            <w:tcW w:w="5576" w:type="dxa"/>
          </w:tcPr>
          <w:p w:rsidR="00000000" w:rsidRDefault="001F658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ins w:id="393" w:author="Gao, Guan-Wei (高貫偉 ITC)" w:date="2012-07-17T17:33:00Z"/>
                <w:rFonts w:eastAsia="SimSun"/>
                <w:highlight w:val="magenta"/>
                <w:rPrChange w:id="394" w:author="Gao, Guan-Wei (高貫偉 ITC)" w:date="2012-07-17T21:32:00Z">
                  <w:rPr>
                    <w:ins w:id="395" w:author="Gao, Guan-Wei (高貫偉 ITC)" w:date="2012-07-17T17:33:00Z"/>
                  </w:rPr>
                </w:rPrChange>
              </w:rPr>
              <w:pPrChange w:id="396" w:author="Gao, Guan-Wei (高貫偉 ITC)" w:date="2012-07-17T21:13:00Z">
                <w:pPr>
                  <w:pStyle w:val="a7"/>
                  <w:numPr>
                    <w:numId w:val="38"/>
                  </w:numPr>
                  <w:ind w:left="420" w:firstLineChars="0" w:hanging="420"/>
                  <w:jc w:val="left"/>
                </w:pPr>
              </w:pPrChange>
            </w:pPr>
            <w:ins w:id="397" w:author="Gao, Guan-Wei (高貫偉 ITC)" w:date="2012-07-17T17:33:00Z">
              <w:r w:rsidRPr="001F658F">
                <w:rPr>
                  <w:rFonts w:eastAsia="SimSun" w:hint="eastAsia"/>
                  <w:highlight w:val="magenta"/>
                  <w:rPrChange w:id="398" w:author="Gao, Guan-Wei (高貫偉 ITC)" w:date="2012-07-17T21:32:00Z">
                    <w:rPr>
                      <w:rFonts w:hint="eastAsia"/>
                      <w:color w:val="0000FF" w:themeColor="hyperlink"/>
                      <w:u w:val="single"/>
                    </w:rPr>
                  </w:rPrChange>
                </w:rPr>
                <w:t>前提条件：</w:t>
              </w:r>
            </w:ins>
          </w:p>
          <w:p w:rsidR="00000000" w:rsidRDefault="001F658F">
            <w:pPr>
              <w:jc w:val="left"/>
              <w:rPr>
                <w:ins w:id="399" w:author="Gao, Guan-Wei (高貫偉 ITC)" w:date="2012-07-31T15:26:00Z"/>
                <w:rFonts w:eastAsia="SimSun"/>
                <w:strike/>
                <w:highlight w:val="magenta"/>
                <w:rPrChange w:id="400" w:author="Gao, Guan-Wei (高貫偉 ITC)" w:date="2012-07-31T15:26:00Z">
                  <w:rPr>
                    <w:ins w:id="401" w:author="Gao, Guan-Wei (高貫偉 ITC)" w:date="2012-07-31T15:26:00Z"/>
                    <w:rFonts w:eastAsia="SimSun"/>
                    <w:highlight w:val="magenta"/>
                  </w:rPr>
                </w:rPrChange>
              </w:rPr>
              <w:pPrChange w:id="402" w:author="Gao, Guan-Wei (高貫偉 ITC)" w:date="2012-07-17T17:32:00Z">
                <w:pPr>
                  <w:pStyle w:val="a7"/>
                  <w:numPr>
                    <w:numId w:val="38"/>
                  </w:numPr>
                  <w:ind w:left="420" w:firstLineChars="0" w:hanging="420"/>
                  <w:jc w:val="left"/>
                </w:pPr>
              </w:pPrChange>
            </w:pPr>
            <w:ins w:id="403" w:author="Gao, Guan-Wei (高貫偉 ITC)" w:date="2012-07-17T17:33:00Z">
              <w:r w:rsidRPr="001F658F">
                <w:rPr>
                  <w:rFonts w:eastAsia="SimSun"/>
                  <w:strike/>
                  <w:highlight w:val="magenta"/>
                  <w:rPrChange w:id="404" w:author="Gao, Guan-Wei (高貫偉 ITC)" w:date="2012-07-31T15:26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Product</w:t>
              </w:r>
              <w:r w:rsidRPr="001F658F">
                <w:rPr>
                  <w:rFonts w:eastAsia="SimSun" w:hint="eastAsia"/>
                  <w:strike/>
                  <w:highlight w:val="magenta"/>
                  <w:rPrChange w:id="405" w:author="Gao, Guan-Wei (高貫偉 ITC)" w:date="2012-07-31T15:26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为回流机器</w:t>
              </w:r>
            </w:ins>
          </w:p>
          <w:p w:rsidR="00000000" w:rsidRDefault="001F658F">
            <w:pPr>
              <w:jc w:val="left"/>
              <w:rPr>
                <w:ins w:id="406" w:author="Gao, Guan-Wei (高貫偉 ITC)" w:date="2012-07-17T20:51:00Z"/>
                <w:rFonts w:eastAsia="SimSun"/>
                <w:highlight w:val="darkYellow"/>
                <w:rPrChange w:id="407" w:author="Gao, Guan-Wei (高貫偉 ITC)" w:date="2012-07-31T15:27:00Z">
                  <w:rPr>
                    <w:ins w:id="408" w:author="Gao, Guan-Wei (高貫偉 ITC)" w:date="2012-07-17T20:51:00Z"/>
                    <w:rFonts w:eastAsia="SimSun"/>
                  </w:rPr>
                </w:rPrChange>
              </w:rPr>
              <w:pPrChange w:id="409" w:author="Gao, Guan-Wei (高貫偉 ITC)" w:date="2012-07-17T17:32:00Z">
                <w:pPr>
                  <w:pStyle w:val="a7"/>
                  <w:numPr>
                    <w:numId w:val="38"/>
                  </w:numPr>
                  <w:ind w:left="420" w:firstLineChars="0" w:hanging="420"/>
                  <w:jc w:val="left"/>
                </w:pPr>
              </w:pPrChange>
            </w:pPr>
            <w:ins w:id="410" w:author="Gao, Guan-Wei (高貫偉 ITC)" w:date="2012-07-31T15:27:00Z">
              <w:r w:rsidRPr="001F658F">
                <w:rPr>
                  <w:rFonts w:eastAsia="SimSun" w:hint="eastAsia"/>
                  <w:highlight w:val="darkYellow"/>
                  <w:rPrChange w:id="411" w:author="Gao, Guan-Wei (高貫偉 ITC)" w:date="2012-07-31T15:27:00Z">
                    <w:rPr>
                      <w:rFonts w:eastAsia="SimSun" w:hint="eastAsia"/>
                      <w:color w:val="0000FF" w:themeColor="hyperlink"/>
                      <w:highlight w:val="magenta"/>
                      <w:u w:val="single"/>
                    </w:rPr>
                  </w:rPrChange>
                </w:rPr>
                <w:t>若</w:t>
              </w:r>
              <w:r w:rsidRPr="001F658F">
                <w:rPr>
                  <w:rFonts w:eastAsia="SimSun"/>
                  <w:highlight w:val="darkYellow"/>
                  <w:rPrChange w:id="412" w:author="Gao, Guan-Wei (高貫偉 ITC)" w:date="2012-07-31T15:27:00Z">
                    <w:rPr>
                      <w:rFonts w:eastAsia="SimSun"/>
                      <w:color w:val="0000FF" w:themeColor="hyperlink"/>
                      <w:highlight w:val="magenta"/>
                      <w:u w:val="single"/>
                    </w:rPr>
                  </w:rPrChange>
                </w:rPr>
                <w:t>[Return Station]</w:t>
              </w:r>
              <w:r w:rsidRPr="001F658F">
                <w:rPr>
                  <w:rFonts w:eastAsia="SimSun" w:hint="eastAsia"/>
                  <w:highlight w:val="darkYellow"/>
                  <w:rPrChange w:id="413" w:author="Gao, Guan-Wei (高貫偉 ITC)" w:date="2012-07-31T15:27:00Z">
                    <w:rPr>
                      <w:rFonts w:eastAsia="SimSun" w:hint="eastAsia"/>
                      <w:color w:val="0000FF" w:themeColor="hyperlink"/>
                      <w:highlight w:val="magenta"/>
                      <w:u w:val="single"/>
                    </w:rPr>
                  </w:rPrChange>
                </w:rPr>
                <w:t>为‘</w:t>
              </w:r>
              <w:r w:rsidRPr="001F658F">
                <w:rPr>
                  <w:rFonts w:eastAsia="SimSun"/>
                  <w:highlight w:val="darkYellow"/>
                  <w:rPrChange w:id="414" w:author="Gao, Guan-Wei (高貫偉 ITC)" w:date="2012-07-31T15:27:00Z">
                    <w:rPr>
                      <w:rFonts w:eastAsia="SimSun"/>
                      <w:color w:val="0000FF" w:themeColor="hyperlink"/>
                      <w:highlight w:val="magenta"/>
                      <w:u w:val="single"/>
                    </w:rPr>
                  </w:rPrChange>
                </w:rPr>
                <w:t>PO</w:t>
              </w:r>
              <w:r w:rsidRPr="001F658F">
                <w:rPr>
                  <w:rFonts w:eastAsia="SimSun" w:hint="eastAsia"/>
                  <w:highlight w:val="darkYellow"/>
                  <w:rPrChange w:id="415" w:author="Gao, Guan-Wei (高貫偉 ITC)" w:date="2012-07-31T15:27:00Z">
                    <w:rPr>
                      <w:rFonts w:eastAsia="SimSun" w:hint="eastAsia"/>
                      <w:color w:val="0000FF" w:themeColor="hyperlink"/>
                      <w:highlight w:val="magenta"/>
                      <w:u w:val="single"/>
                    </w:rPr>
                  </w:rPrChange>
                </w:rPr>
                <w:t>’或者“</w:t>
              </w:r>
              <w:r w:rsidRPr="001F658F">
                <w:rPr>
                  <w:rFonts w:eastAsia="SimSun"/>
                  <w:highlight w:val="darkYellow"/>
                  <w:rPrChange w:id="416" w:author="Gao, Guan-Wei (高貫偉 ITC)" w:date="2012-07-31T15:27:00Z">
                    <w:rPr>
                      <w:rFonts w:eastAsia="SimSun"/>
                      <w:color w:val="0000FF" w:themeColor="hyperlink"/>
                      <w:highlight w:val="magenta"/>
                      <w:u w:val="single"/>
                    </w:rPr>
                  </w:rPrChange>
                </w:rPr>
                <w:t>6A</w:t>
              </w:r>
              <w:r w:rsidRPr="001F658F">
                <w:rPr>
                  <w:rFonts w:eastAsia="SimSun" w:hint="eastAsia"/>
                  <w:highlight w:val="darkYellow"/>
                  <w:rPrChange w:id="417" w:author="Gao, Guan-Wei (高貫偉 ITC)" w:date="2012-07-31T15:27:00Z">
                    <w:rPr>
                      <w:rFonts w:eastAsia="SimSun" w:hint="eastAsia"/>
                      <w:color w:val="0000FF" w:themeColor="hyperlink"/>
                      <w:highlight w:val="magenta"/>
                      <w:u w:val="single"/>
                    </w:rPr>
                  </w:rPrChange>
                </w:rPr>
                <w:t>”</w:t>
              </w:r>
            </w:ins>
          </w:p>
          <w:p w:rsidR="00000000" w:rsidRDefault="001F658F">
            <w:pPr>
              <w:jc w:val="left"/>
              <w:rPr>
                <w:ins w:id="418" w:author="Gao, Guan-Wei (高貫偉 ITC)" w:date="2012-07-17T20:51:00Z"/>
                <w:rFonts w:eastAsia="SimSun"/>
                <w:b/>
                <w:strike/>
                <w:highlight w:val="magenta"/>
                <w:rPrChange w:id="419" w:author="Gao, Guan-Wei (高貫偉 ITC)" w:date="2012-07-31T15:26:00Z">
                  <w:rPr>
                    <w:ins w:id="420" w:author="Gao, Guan-Wei (高貫偉 ITC)" w:date="2012-07-17T20:51:00Z"/>
                    <w:rFonts w:eastAsia="SimSun"/>
                  </w:rPr>
                </w:rPrChange>
              </w:rPr>
              <w:pPrChange w:id="421" w:author="Gao, Guan-Wei (高貫偉 ITC)" w:date="2012-07-17T17:32:00Z">
                <w:pPr>
                  <w:pStyle w:val="a7"/>
                  <w:numPr>
                    <w:numId w:val="38"/>
                  </w:numPr>
                  <w:ind w:left="420" w:firstLineChars="0" w:hanging="420"/>
                  <w:jc w:val="left"/>
                </w:pPr>
              </w:pPrChange>
            </w:pPr>
            <w:ins w:id="422" w:author="Gao, Guan-Wei (高貫偉 ITC)" w:date="2012-07-17T20:51:00Z">
              <w:r w:rsidRPr="001F658F">
                <w:rPr>
                  <w:rFonts w:eastAsia="SimSun"/>
                  <w:b/>
                  <w:strike/>
                  <w:highlight w:val="magenta"/>
                  <w:rPrChange w:id="423" w:author="Gao, Guan-Wei (高貫偉 ITC)" w:date="2012-07-31T15:26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Note</w:t>
              </w:r>
              <w:r w:rsidRPr="001F658F">
                <w:rPr>
                  <w:rFonts w:eastAsia="SimSun" w:hint="eastAsia"/>
                  <w:b/>
                  <w:strike/>
                  <w:highlight w:val="magenta"/>
                  <w:rPrChange w:id="424" w:author="Gao, Guan-Wei (高貫偉 ITC)" w:date="2012-07-31T15:26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：</w:t>
              </w:r>
            </w:ins>
          </w:p>
          <w:p w:rsidR="00000000" w:rsidRDefault="001F658F">
            <w:pPr>
              <w:jc w:val="left"/>
              <w:rPr>
                <w:ins w:id="425" w:author="Gao, Guan-Wei (高貫偉 ITC)" w:date="2012-07-17T17:33:00Z"/>
                <w:rFonts w:eastAsia="SimSun"/>
                <w:highlight w:val="magenta"/>
                <w:rPrChange w:id="426" w:author="Gao, Guan-Wei (高貫偉 ITC)" w:date="2012-07-17T21:32:00Z">
                  <w:rPr>
                    <w:ins w:id="427" w:author="Gao, Guan-Wei (高貫偉 ITC)" w:date="2012-07-17T17:33:00Z"/>
                    <w:rFonts w:eastAsia="SimSun"/>
                  </w:rPr>
                </w:rPrChange>
              </w:rPr>
              <w:pPrChange w:id="428" w:author="Gao, Guan-Wei (高貫偉 ITC)" w:date="2012-07-17T17:32:00Z">
                <w:pPr>
                  <w:pStyle w:val="a7"/>
                  <w:numPr>
                    <w:numId w:val="38"/>
                  </w:numPr>
                  <w:ind w:left="420" w:firstLineChars="0" w:hanging="420"/>
                  <w:jc w:val="left"/>
                </w:pPr>
              </w:pPrChange>
            </w:pPr>
            <w:ins w:id="429" w:author="Gao, Guan-Wei (高貫偉 ITC)" w:date="2012-07-17T20:51:00Z">
              <w:r w:rsidRPr="001F658F">
                <w:rPr>
                  <w:rFonts w:eastAsia="SimSun" w:hint="eastAsia"/>
                  <w:strike/>
                  <w:highlight w:val="magenta"/>
                  <w:rPrChange w:id="430" w:author="Gao, Guan-Wei (高貫偉 ITC)" w:date="2012-07-31T15:26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回流机器</w:t>
              </w:r>
            </w:ins>
            <w:ins w:id="431" w:author="Gao, Guan-Wei (高貫偉 ITC)" w:date="2012-07-17T20:56:00Z">
              <w:r w:rsidRPr="001F658F">
                <w:rPr>
                  <w:rFonts w:eastAsia="SimSun" w:hint="eastAsia"/>
                  <w:strike/>
                  <w:highlight w:val="magenta"/>
                  <w:rPrChange w:id="432" w:author="Gao, Guan-Wei (高貫偉 ITC)" w:date="2012-07-31T15:26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判断</w:t>
              </w:r>
            </w:ins>
            <w:ins w:id="433" w:author="Gao, Guan-Wei (高貫偉 ITC)" w:date="2012-07-17T20:51:00Z">
              <w:r w:rsidRPr="001F658F">
                <w:rPr>
                  <w:rFonts w:eastAsia="SimSun" w:hint="eastAsia"/>
                  <w:strike/>
                  <w:highlight w:val="magenta"/>
                  <w:rPrChange w:id="434" w:author="Gao, Guan-Wei (高貫偉 ITC)" w:date="2012-07-31T15:26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，</w:t>
              </w:r>
            </w:ins>
            <w:ins w:id="435" w:author="Gao, Guan-Wei (高貫偉 ITC)" w:date="2012-07-17T17:33:00Z">
              <w:r w:rsidRPr="001F658F">
                <w:rPr>
                  <w:rFonts w:eastAsia="SimSun" w:hint="eastAsia"/>
                  <w:strike/>
                  <w:highlight w:val="magenta"/>
                  <w:rPrChange w:id="436" w:author="Gao, Guan-Wei (高貫偉 ITC)" w:date="2012-07-31T15:26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请参考</w:t>
              </w:r>
              <w:r w:rsidRPr="001F658F">
                <w:rPr>
                  <w:rFonts w:eastAsia="SimSun"/>
                  <w:strike/>
                  <w:highlight w:val="magenta"/>
                  <w:rPrChange w:id="437" w:author="Gao, Guan-Wei (高貫偉 ITC)" w:date="2012-07-31T15:26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 xml:space="preserve"> </w:t>
              </w:r>
              <w:r w:rsidRPr="001F658F">
                <w:rPr>
                  <w:rFonts w:eastAsia="SimSun"/>
                  <w:strike/>
                  <w:highlight w:val="magenta"/>
                  <w:rPrChange w:id="438" w:author="Gao, Guan-Wei (高貫偉 ITC)" w:date="2012-07-31T15:26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fldChar w:fldCharType="begin"/>
              </w:r>
              <w:r w:rsidRPr="001F658F">
                <w:rPr>
                  <w:rFonts w:eastAsia="SimSun"/>
                  <w:strike/>
                  <w:highlight w:val="magenta"/>
                  <w:rPrChange w:id="439" w:author="Gao, Guan-Wei (高貫偉 ITC)" w:date="2012-07-31T15:26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instrText xml:space="preserve"> REF _Ref330309077 \r \h </w:instrText>
              </w:r>
            </w:ins>
            <w:r w:rsidRPr="001F658F">
              <w:rPr>
                <w:rFonts w:eastAsia="SimSun"/>
                <w:strike/>
                <w:highlight w:val="magenta"/>
                <w:rPrChange w:id="440" w:author="Gao, Guan-Wei (高貫偉 ITC)" w:date="2012-07-31T15:26:00Z">
                  <w:rPr>
                    <w:rFonts w:eastAsia="SimSun"/>
                    <w:color w:val="0000FF" w:themeColor="hyperlink"/>
                    <w:highlight w:val="magenta"/>
                    <w:u w:val="single"/>
                  </w:rPr>
                </w:rPrChange>
              </w:rPr>
              <w:instrText xml:space="preserve"> \* MERGEFORMAT </w:instrText>
            </w:r>
            <w:r w:rsidRPr="001F658F">
              <w:rPr>
                <w:rFonts w:eastAsia="SimSun"/>
                <w:strike/>
                <w:highlight w:val="magenta"/>
                <w:rPrChange w:id="441" w:author="Gao, Guan-Wei (高貫偉 ITC)" w:date="2012-07-31T15:26:00Z">
                  <w:rPr>
                    <w:rFonts w:eastAsia="SimSun"/>
                    <w:strike/>
                    <w:highlight w:val="magenta"/>
                  </w:rPr>
                </w:rPrChange>
              </w:rPr>
            </w:r>
            <w:r w:rsidRPr="001F658F">
              <w:rPr>
                <w:rFonts w:eastAsia="SimSun"/>
                <w:strike/>
                <w:highlight w:val="magenta"/>
                <w:rPrChange w:id="442" w:author="Gao, Guan-Wei (高貫偉 ITC)" w:date="2012-07-31T15:26:00Z">
                  <w:rPr>
                    <w:rFonts w:eastAsia="SimSun"/>
                    <w:color w:val="0000FF" w:themeColor="hyperlink"/>
                    <w:u w:val="single"/>
                  </w:rPr>
                </w:rPrChange>
              </w:rPr>
              <w:fldChar w:fldCharType="separate"/>
            </w:r>
            <w:ins w:id="443" w:author="Gao, Guan-Wei (高貫偉 ITC)" w:date="2012-07-17T17:33:00Z">
              <w:r w:rsidRPr="001F658F">
                <w:rPr>
                  <w:rFonts w:eastAsia="SimSun"/>
                  <w:strike/>
                  <w:highlight w:val="magenta"/>
                  <w:rPrChange w:id="444" w:author="Gao, Guan-Wei (高貫偉 ITC)" w:date="2012-07-31T15:26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1.6</w:t>
              </w:r>
              <w:r w:rsidRPr="001F658F">
                <w:rPr>
                  <w:rFonts w:eastAsia="SimSun"/>
                  <w:strike/>
                  <w:highlight w:val="magenta"/>
                  <w:rPrChange w:id="445" w:author="Gao, Guan-Wei (高貫偉 ITC)" w:date="2012-07-31T15:26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fldChar w:fldCharType="end"/>
              </w:r>
              <w:r w:rsidRPr="001F658F">
                <w:rPr>
                  <w:rFonts w:eastAsia="SimSun"/>
                  <w:strike/>
                  <w:highlight w:val="magenta"/>
                  <w:rPrChange w:id="446" w:author="Gao, Guan-Wei (高貫偉 ITC)" w:date="2012-07-31T15:26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fldChar w:fldCharType="begin"/>
              </w:r>
              <w:r w:rsidRPr="001F658F">
                <w:rPr>
                  <w:rFonts w:eastAsia="SimSun"/>
                  <w:strike/>
                  <w:highlight w:val="magenta"/>
                  <w:rPrChange w:id="447" w:author="Gao, Guan-Wei (高貫偉 ITC)" w:date="2012-07-31T15:26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instrText xml:space="preserve"> REF _Ref330309077 \h </w:instrText>
              </w:r>
            </w:ins>
            <w:r w:rsidRPr="001F658F">
              <w:rPr>
                <w:rFonts w:eastAsia="SimSun"/>
                <w:strike/>
                <w:highlight w:val="magenta"/>
                <w:rPrChange w:id="448" w:author="Gao, Guan-Wei (高貫偉 ITC)" w:date="2012-07-31T15:26:00Z">
                  <w:rPr>
                    <w:rFonts w:eastAsia="SimSun"/>
                    <w:color w:val="0000FF" w:themeColor="hyperlink"/>
                    <w:highlight w:val="magenta"/>
                    <w:u w:val="single"/>
                  </w:rPr>
                </w:rPrChange>
              </w:rPr>
              <w:instrText xml:space="preserve"> \* MERGEFORMAT </w:instrText>
            </w:r>
            <w:r w:rsidRPr="001F658F">
              <w:rPr>
                <w:rFonts w:eastAsia="SimSun"/>
                <w:strike/>
                <w:highlight w:val="magenta"/>
                <w:rPrChange w:id="449" w:author="Gao, Guan-Wei (高貫偉 ITC)" w:date="2012-07-31T15:26:00Z">
                  <w:rPr>
                    <w:rFonts w:eastAsia="SimSun"/>
                    <w:strike/>
                    <w:highlight w:val="magenta"/>
                  </w:rPr>
                </w:rPrChange>
              </w:rPr>
            </w:r>
            <w:r w:rsidRPr="001F658F">
              <w:rPr>
                <w:rFonts w:eastAsia="SimSun"/>
                <w:strike/>
                <w:highlight w:val="magenta"/>
                <w:rPrChange w:id="450" w:author="Gao, Guan-Wei (高貫偉 ITC)" w:date="2012-07-31T15:26:00Z">
                  <w:rPr>
                    <w:rFonts w:eastAsia="SimSun"/>
                    <w:color w:val="0000FF" w:themeColor="hyperlink"/>
                    <w:u w:val="single"/>
                  </w:rPr>
                </w:rPrChange>
              </w:rPr>
              <w:fldChar w:fldCharType="separate"/>
            </w:r>
            <w:ins w:id="451" w:author="Gao, Guan-Wei (高貫偉 ITC)" w:date="2012-07-17T17:33:00Z">
              <w:r w:rsidRPr="001F658F">
                <w:rPr>
                  <w:rFonts w:ascii="Arial" w:eastAsia="SimSun" w:hAnsi="Arial" w:cs="Arial"/>
                  <w:strike/>
                  <w:highlight w:val="magenta"/>
                  <w:rPrChange w:id="452" w:author="Gao, Guan-Wei (高貫偉 ITC)" w:date="2012-07-31T15:26:00Z">
                    <w:rPr>
                      <w:rFonts w:ascii="Arial" w:eastAsia="SimSun" w:hAnsi="Arial" w:cs="Arial"/>
                      <w:color w:val="0000FF" w:themeColor="hyperlink"/>
                      <w:u w:val="single"/>
                    </w:rPr>
                  </w:rPrChange>
                </w:rPr>
                <w:t>Product</w:t>
              </w:r>
              <w:r w:rsidRPr="001F658F">
                <w:rPr>
                  <w:rFonts w:ascii="Arial" w:eastAsia="SimSun" w:hAnsi="Arial" w:cs="Arial" w:hint="eastAsia"/>
                  <w:strike/>
                  <w:highlight w:val="magenta"/>
                  <w:rPrChange w:id="453" w:author="Gao, Guan-Wei (高貫偉 ITC)" w:date="2012-07-31T15:26:00Z">
                    <w:rPr>
                      <w:rFonts w:ascii="Arial" w:eastAsia="SimSun" w:hAnsi="Arial" w:cs="Arial" w:hint="eastAsia"/>
                      <w:color w:val="0000FF" w:themeColor="hyperlink"/>
                      <w:u w:val="single"/>
                    </w:rPr>
                  </w:rPrChange>
                </w:rPr>
                <w:t>回流条件判断</w:t>
              </w:r>
              <w:r w:rsidRPr="001F658F">
                <w:rPr>
                  <w:rFonts w:eastAsia="SimSun"/>
                  <w:strike/>
                  <w:highlight w:val="magenta"/>
                  <w:rPrChange w:id="454" w:author="Gao, Guan-Wei (高貫偉 ITC)" w:date="2012-07-31T15:26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fldChar w:fldCharType="end"/>
              </w:r>
            </w:ins>
          </w:p>
          <w:p w:rsidR="00000000" w:rsidRDefault="001F658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ins w:id="455" w:author="Gao, Guan-Wei (高貫偉 ITC)" w:date="2012-07-17T20:58:00Z"/>
                <w:rFonts w:eastAsia="SimSun"/>
                <w:highlight w:val="magenta"/>
                <w:rPrChange w:id="456" w:author="Gao, Guan-Wei (高貫偉 ITC)" w:date="2012-07-17T21:32:00Z">
                  <w:rPr>
                    <w:ins w:id="457" w:author="Gao, Guan-Wei (高貫偉 ITC)" w:date="2012-07-17T20:58:00Z"/>
                    <w:rFonts w:eastAsia="SimSun"/>
                  </w:rPr>
                </w:rPrChange>
              </w:rPr>
              <w:pPrChange w:id="458" w:author="Gao, Guan-Wei (高貫偉 ITC)" w:date="2012-07-17T21:13:00Z">
                <w:pPr>
                  <w:pStyle w:val="a7"/>
                  <w:numPr>
                    <w:numId w:val="38"/>
                  </w:numPr>
                  <w:ind w:left="420" w:firstLineChars="0" w:hanging="420"/>
                  <w:jc w:val="left"/>
                </w:pPr>
              </w:pPrChange>
            </w:pPr>
            <w:ins w:id="459" w:author="Gao, Guan-Wei (高貫偉 ITC)" w:date="2012-07-17T20:58:00Z">
              <w:r w:rsidRPr="001F658F">
                <w:rPr>
                  <w:rFonts w:eastAsia="SimSun" w:hint="eastAsia"/>
                  <w:highlight w:val="magenta"/>
                  <w:rPrChange w:id="460" w:author="Gao, Guan-Wei (高貫偉 ITC)" w:date="2012-07-17T21:32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参数定义：</w:t>
              </w:r>
            </w:ins>
          </w:p>
          <w:p w:rsidR="00000000" w:rsidRDefault="001F658F">
            <w:pPr>
              <w:jc w:val="left"/>
              <w:rPr>
                <w:ins w:id="461" w:author="Gao, Guan-Wei (高貫偉 ITC)" w:date="2012-07-17T20:58:00Z"/>
                <w:rFonts w:eastAsia="SimSun"/>
                <w:highlight w:val="magenta"/>
                <w:rPrChange w:id="462" w:author="Gao, Guan-Wei (高貫偉 ITC)" w:date="2012-07-17T21:32:00Z">
                  <w:rPr>
                    <w:ins w:id="463" w:author="Gao, Guan-Wei (高貫偉 ITC)" w:date="2012-07-17T20:58:00Z"/>
                    <w:rFonts w:eastAsia="SimSun"/>
                  </w:rPr>
                </w:rPrChange>
              </w:rPr>
              <w:pPrChange w:id="464" w:author="Gao, Guan-Wei (高貫偉 ITC)" w:date="2012-07-17T17:32:00Z">
                <w:pPr>
                  <w:pStyle w:val="a7"/>
                  <w:numPr>
                    <w:numId w:val="38"/>
                  </w:numPr>
                  <w:ind w:left="420" w:firstLineChars="0" w:hanging="420"/>
                  <w:jc w:val="left"/>
                </w:pPr>
              </w:pPrChange>
            </w:pPr>
            <w:ins w:id="465" w:author="Gao, Guan-Wei (高貫偉 ITC)" w:date="2012-07-17T20:58:00Z">
              <w:r w:rsidRPr="001F658F">
                <w:rPr>
                  <w:rFonts w:eastAsia="SimSun"/>
                  <w:highlight w:val="magenta"/>
                  <w:rPrChange w:id="466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@</w:t>
              </w:r>
              <w:proofErr w:type="spellStart"/>
              <w:r w:rsidRPr="001F658F">
                <w:rPr>
                  <w:rFonts w:eastAsia="SimSun"/>
                  <w:highlight w:val="magenta"/>
                  <w:rPrChange w:id="467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NextStation</w:t>
              </w:r>
              <w:proofErr w:type="spellEnd"/>
              <w:r w:rsidRPr="001F658F">
                <w:rPr>
                  <w:rFonts w:eastAsia="SimSun" w:hint="eastAsia"/>
                  <w:highlight w:val="magenta"/>
                  <w:rPrChange w:id="468" w:author="Gao, Guan-Wei (高貫偉 ITC)" w:date="2012-07-17T21:32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：下一站</w:t>
              </w:r>
            </w:ins>
          </w:p>
          <w:p w:rsidR="00000000" w:rsidRDefault="001F658F">
            <w:pPr>
              <w:jc w:val="left"/>
              <w:rPr>
                <w:ins w:id="469" w:author="Gao, Guan-Wei (高貫偉 ITC)" w:date="2012-07-17T21:05:00Z"/>
                <w:rFonts w:eastAsia="SimSun"/>
                <w:highlight w:val="magenta"/>
                <w:rPrChange w:id="470" w:author="Gao, Guan-Wei (高貫偉 ITC)" w:date="2012-07-17T21:32:00Z">
                  <w:rPr>
                    <w:ins w:id="471" w:author="Gao, Guan-Wei (高貫偉 ITC)" w:date="2012-07-17T21:05:00Z"/>
                    <w:rFonts w:eastAsia="SimSun"/>
                  </w:rPr>
                </w:rPrChange>
              </w:rPr>
              <w:pPrChange w:id="472" w:author="Gao, Guan-Wei (高貫偉 ITC)" w:date="2012-07-17T17:32:00Z">
                <w:pPr>
                  <w:pStyle w:val="a7"/>
                  <w:numPr>
                    <w:numId w:val="38"/>
                  </w:numPr>
                  <w:ind w:left="420" w:firstLineChars="0" w:hanging="420"/>
                  <w:jc w:val="left"/>
                </w:pPr>
              </w:pPrChange>
            </w:pPr>
            <w:ins w:id="473" w:author="Gao, Guan-Wei (高貫偉 ITC)" w:date="2012-07-17T20:58:00Z">
              <w:r w:rsidRPr="001F658F">
                <w:rPr>
                  <w:rFonts w:eastAsia="SimSun"/>
                  <w:highlight w:val="magenta"/>
                  <w:rPrChange w:id="474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@</w:t>
              </w:r>
              <w:proofErr w:type="spellStart"/>
              <w:r w:rsidRPr="001F658F">
                <w:rPr>
                  <w:rFonts w:eastAsia="SimSun"/>
                  <w:highlight w:val="magenta"/>
                  <w:rPrChange w:id="475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CurrentStation</w:t>
              </w:r>
              <w:proofErr w:type="spellEnd"/>
              <w:r w:rsidRPr="001F658F">
                <w:rPr>
                  <w:rFonts w:eastAsia="SimSun" w:hint="eastAsia"/>
                  <w:highlight w:val="magenta"/>
                  <w:rPrChange w:id="476" w:author="Gao, Guan-Wei (高貫偉 ITC)" w:date="2012-07-17T21:32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：当前站</w:t>
              </w:r>
            </w:ins>
          </w:p>
          <w:p w:rsidR="00000000" w:rsidRDefault="001F658F">
            <w:pPr>
              <w:jc w:val="left"/>
              <w:rPr>
                <w:ins w:id="477" w:author="Gao, Guan-Wei (高貫偉 ITC)" w:date="2012-07-17T21:08:00Z"/>
                <w:rFonts w:eastAsia="SimSun"/>
                <w:highlight w:val="magenta"/>
                <w:rPrChange w:id="478" w:author="Gao, Guan-Wei (高貫偉 ITC)" w:date="2012-07-17T21:32:00Z">
                  <w:rPr>
                    <w:ins w:id="479" w:author="Gao, Guan-Wei (高貫偉 ITC)" w:date="2012-07-17T21:08:00Z"/>
                    <w:rFonts w:eastAsia="SimSun"/>
                  </w:rPr>
                </w:rPrChange>
              </w:rPr>
              <w:pPrChange w:id="480" w:author="Gao, Guan-Wei (高貫偉 ITC)" w:date="2012-07-17T17:32:00Z">
                <w:pPr>
                  <w:pStyle w:val="a7"/>
                  <w:numPr>
                    <w:numId w:val="38"/>
                  </w:numPr>
                  <w:ind w:left="420" w:firstLineChars="0" w:hanging="420"/>
                  <w:jc w:val="left"/>
                </w:pPr>
              </w:pPrChange>
            </w:pPr>
            <w:ins w:id="481" w:author="Gao, Guan-Wei (高貫偉 ITC)" w:date="2012-07-17T21:05:00Z">
              <w:r w:rsidRPr="001F658F">
                <w:rPr>
                  <w:rFonts w:eastAsia="SimSun"/>
                  <w:highlight w:val="magenta"/>
                  <w:rPrChange w:id="482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@</w:t>
              </w:r>
              <w:proofErr w:type="spellStart"/>
              <w:r w:rsidRPr="001F658F">
                <w:rPr>
                  <w:rFonts w:eastAsia="SimSun"/>
                  <w:highlight w:val="magenta"/>
                  <w:rPrChange w:id="483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QCStatusID</w:t>
              </w:r>
              <w:proofErr w:type="spellEnd"/>
              <w:r w:rsidRPr="001F658F">
                <w:rPr>
                  <w:rFonts w:eastAsia="SimSun" w:hint="eastAsia"/>
                  <w:highlight w:val="magenta"/>
                  <w:rPrChange w:id="484" w:author="Gao, Guan-Wei (高貫偉 ITC)" w:date="2012-07-17T21:32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：</w:t>
              </w:r>
              <w:r w:rsidRPr="001F658F">
                <w:rPr>
                  <w:rFonts w:eastAsia="SimSun"/>
                  <w:highlight w:val="magenta"/>
                  <w:rPrChange w:id="485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Product</w:t>
              </w:r>
              <w:r w:rsidRPr="001F658F">
                <w:rPr>
                  <w:rFonts w:eastAsia="SimSun" w:hint="eastAsia"/>
                  <w:highlight w:val="magenta"/>
                  <w:rPrChange w:id="486" w:author="Gao, Guan-Wei (高貫偉 ITC)" w:date="2012-07-17T21:32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所在的抽检当前行</w:t>
              </w:r>
            </w:ins>
          </w:p>
          <w:p w:rsidR="00000000" w:rsidRDefault="001F658F">
            <w:pPr>
              <w:jc w:val="left"/>
              <w:rPr>
                <w:ins w:id="487" w:author="Gao, Guan-Wei (高貫偉 ITC)" w:date="2012-07-17T20:58:00Z"/>
                <w:rFonts w:eastAsia="SimSun"/>
                <w:highlight w:val="magenta"/>
                <w:rPrChange w:id="488" w:author="Gao, Guan-Wei (高貫偉 ITC)" w:date="2012-07-17T21:32:00Z">
                  <w:rPr>
                    <w:ins w:id="489" w:author="Gao, Guan-Wei (高貫偉 ITC)" w:date="2012-07-17T20:58:00Z"/>
                    <w:rFonts w:eastAsia="SimSun"/>
                  </w:rPr>
                </w:rPrChange>
              </w:rPr>
              <w:pPrChange w:id="490" w:author="Gao, Guan-Wei (高貫偉 ITC)" w:date="2012-07-17T17:32:00Z">
                <w:pPr>
                  <w:pStyle w:val="a7"/>
                  <w:numPr>
                    <w:numId w:val="38"/>
                  </w:numPr>
                  <w:ind w:left="420" w:firstLineChars="0" w:hanging="420"/>
                  <w:jc w:val="left"/>
                </w:pPr>
              </w:pPrChange>
            </w:pPr>
            <w:ins w:id="491" w:author="Gao, Guan-Wei (高貫偉 ITC)" w:date="2012-07-17T21:08:00Z">
              <w:r w:rsidRPr="001F658F">
                <w:rPr>
                  <w:rFonts w:eastAsia="SimSun"/>
                  <w:highlight w:val="magenta"/>
                  <w:rPrChange w:id="492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@</w:t>
              </w:r>
            </w:ins>
            <w:proofErr w:type="spellStart"/>
            <w:ins w:id="493" w:author="Gao, Guan-Wei (高貫偉 ITC)" w:date="2012-07-17T21:09:00Z">
              <w:r w:rsidRPr="001F658F">
                <w:rPr>
                  <w:rFonts w:eastAsia="SimSun"/>
                  <w:highlight w:val="magenta"/>
                  <w:rPrChange w:id="494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PrdQCStatus</w:t>
              </w:r>
              <w:proofErr w:type="spellEnd"/>
              <w:r w:rsidRPr="001F658F">
                <w:rPr>
                  <w:rFonts w:eastAsia="SimSun" w:hint="eastAsia"/>
                  <w:highlight w:val="magenta"/>
                  <w:rPrChange w:id="495" w:author="Gao, Guan-Wei (高貫偉 ITC)" w:date="2012-07-17T21:32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：</w:t>
              </w:r>
              <w:r w:rsidRPr="001F658F">
                <w:rPr>
                  <w:rFonts w:eastAsia="SimSun"/>
                  <w:highlight w:val="magenta"/>
                  <w:rPrChange w:id="496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Product</w:t>
              </w:r>
              <w:r w:rsidRPr="001F658F">
                <w:rPr>
                  <w:rFonts w:eastAsia="SimSun" w:hint="eastAsia"/>
                  <w:highlight w:val="magenta"/>
                  <w:rPrChange w:id="497" w:author="Gao, Guan-Wei (高貫偉 ITC)" w:date="2012-07-17T21:32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当前的抽检状态</w:t>
              </w:r>
            </w:ins>
          </w:p>
          <w:p w:rsidR="00000000" w:rsidRDefault="001F658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ins w:id="498" w:author="Gao, Guan-Wei (高貫偉 ITC)" w:date="2012-07-17T20:52:00Z"/>
                <w:rFonts w:eastAsia="SimSun"/>
                <w:highlight w:val="magenta"/>
                <w:rPrChange w:id="499" w:author="Gao, Guan-Wei (高貫偉 ITC)" w:date="2012-07-17T21:32:00Z">
                  <w:rPr>
                    <w:ins w:id="500" w:author="Gao, Guan-Wei (高貫偉 ITC)" w:date="2012-07-17T20:52:00Z"/>
                    <w:rFonts w:eastAsia="SimSun"/>
                  </w:rPr>
                </w:rPrChange>
              </w:rPr>
              <w:pPrChange w:id="501" w:author="Gao, Guan-Wei (高貫偉 ITC)" w:date="2012-07-17T21:13:00Z">
                <w:pPr>
                  <w:pStyle w:val="a7"/>
                  <w:numPr>
                    <w:numId w:val="38"/>
                  </w:numPr>
                  <w:ind w:left="420" w:firstLineChars="0" w:hanging="420"/>
                  <w:jc w:val="left"/>
                </w:pPr>
              </w:pPrChange>
            </w:pPr>
            <w:ins w:id="502" w:author="Gao, Guan-Wei (高貫偉 ITC)" w:date="2012-07-17T20:54:00Z">
              <w:r w:rsidRPr="001F658F">
                <w:rPr>
                  <w:rFonts w:eastAsia="SimSun" w:hint="eastAsia"/>
                  <w:highlight w:val="magenta"/>
                  <w:rPrChange w:id="503" w:author="Gao, Guan-Wei (高貫偉 ITC)" w:date="2012-07-17T21:32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获取</w:t>
              </w:r>
            </w:ins>
            <w:ins w:id="504" w:author="Gao, Guan-Wei (高貫偉 ITC)" w:date="2012-07-17T20:52:00Z">
              <w:r w:rsidRPr="001F658F">
                <w:rPr>
                  <w:rFonts w:eastAsia="SimSun" w:hint="eastAsia"/>
                  <w:highlight w:val="magenta"/>
                  <w:rPrChange w:id="505" w:author="Gao, Guan-Wei (高貫偉 ITC)" w:date="2012-07-17T21:32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上一站</w:t>
              </w:r>
            </w:ins>
            <w:ins w:id="506" w:author="Gao, Guan-Wei (高貫偉 ITC)" w:date="2012-07-17T20:58:00Z">
              <w:r w:rsidRPr="001F658F">
                <w:rPr>
                  <w:rFonts w:eastAsia="SimSun"/>
                  <w:highlight w:val="magenta"/>
                  <w:rPrChange w:id="507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@</w:t>
              </w:r>
              <w:proofErr w:type="spellStart"/>
              <w:r w:rsidRPr="001F658F">
                <w:rPr>
                  <w:rFonts w:eastAsia="SimSun"/>
                  <w:highlight w:val="magenta"/>
                  <w:rPrChange w:id="508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Next</w:t>
              </w:r>
            </w:ins>
            <w:ins w:id="509" w:author="Gao, Guan-Wei (高貫偉 ITC)" w:date="2012-07-17T20:52:00Z">
              <w:r w:rsidRPr="001F658F">
                <w:rPr>
                  <w:rFonts w:eastAsia="SimSun"/>
                  <w:highlight w:val="magenta"/>
                  <w:rPrChange w:id="510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Station</w:t>
              </w:r>
              <w:proofErr w:type="spellEnd"/>
            </w:ins>
          </w:p>
          <w:p w:rsidR="00000000" w:rsidRDefault="001F658F">
            <w:pPr>
              <w:jc w:val="left"/>
              <w:rPr>
                <w:ins w:id="511" w:author="Gao, Guan-Wei (高貫偉 ITC)" w:date="2012-07-31T15:28:00Z"/>
                <w:rFonts w:ascii="Courier New" w:eastAsia="SimSun" w:hAnsi="Courier New" w:cs="Courier New"/>
                <w:strike/>
                <w:noProof/>
                <w:color w:val="0000FF"/>
                <w:kern w:val="0"/>
                <w:sz w:val="20"/>
                <w:szCs w:val="20"/>
                <w:highlight w:val="magenta"/>
              </w:rPr>
              <w:pPrChange w:id="512" w:author="Gao, Guan-Wei (高貫偉 ITC)" w:date="2012-07-17T17:32:00Z">
                <w:pPr>
                  <w:pStyle w:val="a7"/>
                  <w:numPr>
                    <w:numId w:val="38"/>
                  </w:numPr>
                  <w:ind w:left="420" w:firstLineChars="0" w:hanging="420"/>
                  <w:jc w:val="left"/>
                </w:pPr>
              </w:pPrChange>
            </w:pPr>
            <w:ins w:id="513" w:author="Gao, Guan-Wei (高貫偉 ITC)" w:date="2012-07-17T20:55:00Z">
              <w:r w:rsidRPr="001F658F">
                <w:rPr>
                  <w:rFonts w:ascii="Courier New" w:hAnsi="Courier New" w:cs="Courier New"/>
                  <w:strike/>
                  <w:noProof/>
                  <w:color w:val="0000FF"/>
                  <w:kern w:val="0"/>
                  <w:sz w:val="20"/>
                  <w:szCs w:val="20"/>
                  <w:highlight w:val="magenta"/>
                  <w:rPrChange w:id="514" w:author="Gao, Guan-Wei (高貫偉 ITC)" w:date="2012-07-31T15:28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select</w:t>
              </w:r>
              <w:r w:rsidRPr="001F658F">
                <w:rPr>
                  <w:rFonts w:ascii="Courier New" w:hAnsi="Courier New" w:cs="Courier New"/>
                  <w:strike/>
                  <w:noProof/>
                  <w:kern w:val="0"/>
                  <w:sz w:val="20"/>
                  <w:szCs w:val="20"/>
                  <w:highlight w:val="magenta"/>
                  <w:rPrChange w:id="515" w:author="Gao, Guan-Wei (高貫偉 ITC)" w:date="2012-07-31T15:28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</w:t>
              </w:r>
              <w:r w:rsidRPr="001F658F">
                <w:rPr>
                  <w:rFonts w:ascii="Courier New" w:hAnsi="Courier New" w:cs="Courier New"/>
                  <w:strike/>
                  <w:noProof/>
                  <w:color w:val="0000FF"/>
                  <w:kern w:val="0"/>
                  <w:sz w:val="20"/>
                  <w:szCs w:val="20"/>
                  <w:highlight w:val="magenta"/>
                  <w:rPrChange w:id="516" w:author="Gao, Guan-Wei (高貫偉 ITC)" w:date="2012-07-31T15:28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top</w:t>
              </w:r>
              <w:r w:rsidRPr="001F658F">
                <w:rPr>
                  <w:rFonts w:ascii="Courier New" w:hAnsi="Courier New" w:cs="Courier New"/>
                  <w:strike/>
                  <w:noProof/>
                  <w:kern w:val="0"/>
                  <w:sz w:val="20"/>
                  <w:szCs w:val="20"/>
                  <w:highlight w:val="magenta"/>
                  <w:rPrChange w:id="517" w:author="Gao, Guan-Wei (高貫偉 ITC)" w:date="2012-07-31T15:28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1 Station </w:t>
              </w:r>
              <w:r w:rsidRPr="001F658F">
                <w:rPr>
                  <w:rFonts w:ascii="Courier New" w:hAnsi="Courier New" w:cs="Courier New"/>
                  <w:strike/>
                  <w:noProof/>
                  <w:color w:val="0000FF"/>
                  <w:kern w:val="0"/>
                  <w:sz w:val="20"/>
                  <w:szCs w:val="20"/>
                  <w:highlight w:val="magenta"/>
                  <w:rPrChange w:id="518" w:author="Gao, Guan-Wei (高貫偉 ITC)" w:date="2012-07-31T15:28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from</w:t>
              </w:r>
              <w:r w:rsidRPr="001F658F">
                <w:rPr>
                  <w:rFonts w:ascii="Courier New" w:hAnsi="Courier New" w:cs="Courier New"/>
                  <w:strike/>
                  <w:noProof/>
                  <w:kern w:val="0"/>
                  <w:sz w:val="20"/>
                  <w:szCs w:val="20"/>
                  <w:highlight w:val="magenta"/>
                  <w:rPrChange w:id="519" w:author="Gao, Guan-Wei (高貫偉 ITC)" w:date="2012-07-31T15:28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ProductLog </w:t>
              </w:r>
              <w:r w:rsidRPr="001F658F">
                <w:rPr>
                  <w:rFonts w:ascii="Courier New" w:hAnsi="Courier New" w:cs="Courier New"/>
                  <w:strike/>
                  <w:noProof/>
                  <w:color w:val="0000FF"/>
                  <w:kern w:val="0"/>
                  <w:sz w:val="20"/>
                  <w:szCs w:val="20"/>
                  <w:highlight w:val="magenta"/>
                  <w:rPrChange w:id="520" w:author="Gao, Guan-Wei (高貫偉 ITC)" w:date="2012-07-31T15:28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where</w:t>
              </w:r>
              <w:r w:rsidRPr="001F658F">
                <w:rPr>
                  <w:rFonts w:ascii="Courier New" w:hAnsi="Courier New" w:cs="Courier New"/>
                  <w:strike/>
                  <w:noProof/>
                  <w:kern w:val="0"/>
                  <w:sz w:val="20"/>
                  <w:szCs w:val="20"/>
                  <w:highlight w:val="magenta"/>
                  <w:rPrChange w:id="521" w:author="Gao, Guan-Wei (高貫偉 ITC)" w:date="2012-07-31T15:28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ProductID </w:t>
              </w:r>
              <w:r w:rsidRPr="001F658F">
                <w:rPr>
                  <w:rFonts w:ascii="Courier New" w:hAnsi="Courier New" w:cs="Courier New"/>
                  <w:strike/>
                  <w:noProof/>
                  <w:color w:val="808080"/>
                  <w:kern w:val="0"/>
                  <w:sz w:val="20"/>
                  <w:szCs w:val="20"/>
                  <w:highlight w:val="magenta"/>
                  <w:rPrChange w:id="522" w:author="Gao, Guan-Wei (高貫偉 ITC)" w:date="2012-07-31T15:28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=</w:t>
              </w:r>
              <w:r w:rsidRPr="001F658F">
                <w:rPr>
                  <w:rFonts w:ascii="Courier New" w:hAnsi="Courier New" w:cs="Courier New"/>
                  <w:strike/>
                  <w:noProof/>
                  <w:kern w:val="0"/>
                  <w:sz w:val="20"/>
                  <w:szCs w:val="20"/>
                  <w:highlight w:val="magenta"/>
                  <w:rPrChange w:id="523" w:author="Gao, Guan-Wei (高貫偉 ITC)" w:date="2012-07-31T15:28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</w:t>
              </w:r>
            </w:ins>
            <w:ins w:id="524" w:author="Gao, Guan-Wei (高貫偉 ITC)" w:date="2012-07-17T21:07:00Z">
              <w:r w:rsidRPr="001F658F">
                <w:rPr>
                  <w:rFonts w:ascii="Courier New" w:eastAsia="SimSun" w:hAnsi="Courier New" w:cs="Courier New"/>
                  <w:strike/>
                  <w:noProof/>
                  <w:color w:val="FF0000"/>
                  <w:kern w:val="0"/>
                  <w:sz w:val="20"/>
                  <w:szCs w:val="20"/>
                  <w:highlight w:val="magenta"/>
                  <w:rPrChange w:id="525" w:author="Gao, Guan-Wei (高貫偉 ITC)" w:date="2012-07-31T15:28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@ProductID</w:t>
              </w:r>
            </w:ins>
            <w:ins w:id="526" w:author="Gao, Guan-Wei (高貫偉 ITC)" w:date="2012-07-17T20:55:00Z">
              <w:r w:rsidRPr="001F658F">
                <w:rPr>
                  <w:rFonts w:ascii="Courier New" w:hAnsi="Courier New" w:cs="Courier New"/>
                  <w:strike/>
                  <w:noProof/>
                  <w:kern w:val="0"/>
                  <w:sz w:val="20"/>
                  <w:szCs w:val="20"/>
                  <w:highlight w:val="magenta"/>
                  <w:rPrChange w:id="527" w:author="Gao, Guan-Wei (高貫偉 ITC)" w:date="2012-07-31T15:28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</w:t>
              </w:r>
              <w:r w:rsidRPr="001F658F">
                <w:rPr>
                  <w:rFonts w:ascii="Courier New" w:hAnsi="Courier New" w:cs="Courier New"/>
                  <w:strike/>
                  <w:noProof/>
                  <w:color w:val="808080"/>
                  <w:kern w:val="0"/>
                  <w:sz w:val="20"/>
                  <w:szCs w:val="20"/>
                  <w:highlight w:val="magenta"/>
                  <w:rPrChange w:id="528" w:author="Gao, Guan-Wei (高貫偉 ITC)" w:date="2012-07-31T15:28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and</w:t>
              </w:r>
              <w:r w:rsidRPr="001F658F">
                <w:rPr>
                  <w:rFonts w:ascii="Courier New" w:hAnsi="Courier New" w:cs="Courier New"/>
                  <w:strike/>
                  <w:noProof/>
                  <w:kern w:val="0"/>
                  <w:sz w:val="20"/>
                  <w:szCs w:val="20"/>
                  <w:highlight w:val="magenta"/>
                  <w:rPrChange w:id="529" w:author="Gao, Guan-Wei (高貫偉 ITC)" w:date="2012-07-31T15:28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Station </w:t>
              </w:r>
              <w:r w:rsidRPr="001F658F">
                <w:rPr>
                  <w:rFonts w:ascii="Courier New" w:hAnsi="Courier New" w:cs="Courier New"/>
                  <w:strike/>
                  <w:noProof/>
                  <w:color w:val="808080"/>
                  <w:kern w:val="0"/>
                  <w:sz w:val="20"/>
                  <w:szCs w:val="20"/>
                  <w:highlight w:val="magenta"/>
                  <w:rPrChange w:id="530" w:author="Gao, Guan-Wei (高貫偉 ITC)" w:date="2012-07-31T15:28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&lt;&gt;</w:t>
              </w:r>
              <w:r w:rsidRPr="001F658F">
                <w:rPr>
                  <w:rFonts w:ascii="Courier New" w:hAnsi="Courier New" w:cs="Courier New"/>
                  <w:strike/>
                  <w:noProof/>
                  <w:color w:val="FF0000"/>
                  <w:kern w:val="0"/>
                  <w:sz w:val="20"/>
                  <w:szCs w:val="20"/>
                  <w:highlight w:val="magenta"/>
                  <w:rPrChange w:id="531" w:author="Gao, Guan-Wei (高貫偉 ITC)" w:date="2012-07-31T15:28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'76'</w:t>
              </w:r>
              <w:r w:rsidRPr="001F658F">
                <w:rPr>
                  <w:rFonts w:ascii="Courier New" w:hAnsi="Courier New" w:cs="Courier New"/>
                  <w:strike/>
                  <w:noProof/>
                  <w:kern w:val="0"/>
                  <w:sz w:val="20"/>
                  <w:szCs w:val="20"/>
                  <w:highlight w:val="magenta"/>
                  <w:rPrChange w:id="532" w:author="Gao, Guan-Wei (高貫偉 ITC)" w:date="2012-07-31T15:28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</w:t>
              </w:r>
              <w:r w:rsidRPr="001F658F">
                <w:rPr>
                  <w:rFonts w:ascii="Courier New" w:hAnsi="Courier New" w:cs="Courier New"/>
                  <w:strike/>
                  <w:noProof/>
                  <w:color w:val="808080"/>
                  <w:kern w:val="0"/>
                  <w:sz w:val="20"/>
                  <w:szCs w:val="20"/>
                  <w:highlight w:val="magenta"/>
                  <w:rPrChange w:id="533" w:author="Gao, Guan-Wei (高貫偉 ITC)" w:date="2012-07-31T15:28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and</w:t>
              </w:r>
              <w:r w:rsidRPr="001F658F">
                <w:rPr>
                  <w:rFonts w:ascii="Courier New" w:hAnsi="Courier New" w:cs="Courier New"/>
                  <w:strike/>
                  <w:noProof/>
                  <w:kern w:val="0"/>
                  <w:sz w:val="20"/>
                  <w:szCs w:val="20"/>
                  <w:highlight w:val="magenta"/>
                  <w:rPrChange w:id="534" w:author="Gao, Guan-Wei (高貫偉 ITC)" w:date="2012-07-31T15:28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Station </w:t>
              </w:r>
              <w:r w:rsidRPr="001F658F">
                <w:rPr>
                  <w:rFonts w:ascii="Courier New" w:hAnsi="Courier New" w:cs="Courier New"/>
                  <w:strike/>
                  <w:noProof/>
                  <w:color w:val="808080"/>
                  <w:kern w:val="0"/>
                  <w:sz w:val="20"/>
                  <w:szCs w:val="20"/>
                  <w:highlight w:val="magenta"/>
                  <w:rPrChange w:id="535" w:author="Gao, Guan-Wei (高貫偉 ITC)" w:date="2012-07-31T15:28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&lt;&gt;</w:t>
              </w:r>
              <w:r w:rsidRPr="001F658F">
                <w:rPr>
                  <w:rFonts w:ascii="Courier New" w:hAnsi="Courier New" w:cs="Courier New"/>
                  <w:strike/>
                  <w:noProof/>
                  <w:color w:val="FF0000"/>
                  <w:kern w:val="0"/>
                  <w:sz w:val="20"/>
                  <w:szCs w:val="20"/>
                  <w:highlight w:val="magenta"/>
                  <w:rPrChange w:id="536" w:author="Gao, Guan-Wei (高貫偉 ITC)" w:date="2012-07-31T15:28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'7P'</w:t>
              </w:r>
              <w:r w:rsidRPr="001F658F">
                <w:rPr>
                  <w:rFonts w:ascii="Courier New" w:eastAsia="SimSun" w:hAnsi="Courier New" w:cs="Courier New"/>
                  <w:strike/>
                  <w:noProof/>
                  <w:color w:val="FF0000"/>
                  <w:kern w:val="0"/>
                  <w:sz w:val="20"/>
                  <w:szCs w:val="20"/>
                  <w:highlight w:val="magenta"/>
                  <w:rPrChange w:id="537" w:author="Gao, Guan-Wei (高貫偉 ITC)" w:date="2012-07-31T15:28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and Station&lt;&gt;’45’</w:t>
              </w:r>
              <w:r w:rsidRPr="001F658F">
                <w:rPr>
                  <w:rFonts w:ascii="Courier New" w:hAnsi="Courier New" w:cs="Courier New"/>
                  <w:strike/>
                  <w:noProof/>
                  <w:kern w:val="0"/>
                  <w:sz w:val="20"/>
                  <w:szCs w:val="20"/>
                  <w:highlight w:val="magenta"/>
                  <w:rPrChange w:id="538" w:author="Gao, Guan-Wei (高貫偉 ITC)" w:date="2012-07-31T15:28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</w:t>
              </w:r>
              <w:r w:rsidRPr="001F658F">
                <w:rPr>
                  <w:rFonts w:ascii="Courier New" w:hAnsi="Courier New" w:cs="Courier New"/>
                  <w:strike/>
                  <w:noProof/>
                  <w:color w:val="0000FF"/>
                  <w:kern w:val="0"/>
                  <w:sz w:val="20"/>
                  <w:szCs w:val="20"/>
                  <w:highlight w:val="magenta"/>
                  <w:rPrChange w:id="539" w:author="Gao, Guan-Wei (高貫偉 ITC)" w:date="2012-07-31T15:28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order</w:t>
              </w:r>
              <w:r w:rsidRPr="001F658F">
                <w:rPr>
                  <w:rFonts w:ascii="Courier New" w:hAnsi="Courier New" w:cs="Courier New"/>
                  <w:strike/>
                  <w:noProof/>
                  <w:kern w:val="0"/>
                  <w:sz w:val="20"/>
                  <w:szCs w:val="20"/>
                  <w:highlight w:val="magenta"/>
                  <w:rPrChange w:id="540" w:author="Gao, Guan-Wei (高貫偉 ITC)" w:date="2012-07-31T15:28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</w:t>
              </w:r>
              <w:r w:rsidRPr="001F658F">
                <w:rPr>
                  <w:rFonts w:ascii="Courier New" w:hAnsi="Courier New" w:cs="Courier New"/>
                  <w:strike/>
                  <w:noProof/>
                  <w:color w:val="0000FF"/>
                  <w:kern w:val="0"/>
                  <w:sz w:val="20"/>
                  <w:szCs w:val="20"/>
                  <w:highlight w:val="magenta"/>
                  <w:rPrChange w:id="541" w:author="Gao, Guan-Wei (高貫偉 ITC)" w:date="2012-07-31T15:28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by</w:t>
              </w:r>
              <w:r w:rsidRPr="001F658F">
                <w:rPr>
                  <w:rFonts w:ascii="Courier New" w:hAnsi="Courier New" w:cs="Courier New"/>
                  <w:strike/>
                  <w:noProof/>
                  <w:kern w:val="0"/>
                  <w:sz w:val="20"/>
                  <w:szCs w:val="20"/>
                  <w:highlight w:val="magenta"/>
                  <w:rPrChange w:id="542" w:author="Gao, Guan-Wei (高貫偉 ITC)" w:date="2012-07-31T15:28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Cdt </w:t>
              </w:r>
              <w:r w:rsidRPr="001F658F">
                <w:rPr>
                  <w:rFonts w:ascii="Courier New" w:hAnsi="Courier New" w:cs="Courier New"/>
                  <w:strike/>
                  <w:noProof/>
                  <w:color w:val="0000FF"/>
                  <w:kern w:val="0"/>
                  <w:sz w:val="20"/>
                  <w:szCs w:val="20"/>
                  <w:highlight w:val="magenta"/>
                  <w:rPrChange w:id="543" w:author="Gao, Guan-Wei (高貫偉 ITC)" w:date="2012-07-31T15:28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desc</w:t>
              </w:r>
            </w:ins>
          </w:p>
          <w:p w:rsidR="00000000" w:rsidRDefault="001F658F">
            <w:pPr>
              <w:jc w:val="left"/>
              <w:rPr>
                <w:ins w:id="544" w:author="Gao, Guan-Wei (高貫偉 ITC)" w:date="2012-07-17T20:55:00Z"/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darkYellow"/>
                <w:rPrChange w:id="545" w:author="Gao, Guan-Wei (高貫偉 ITC)" w:date="2012-07-31T15:29:00Z">
                  <w:rPr>
                    <w:ins w:id="546" w:author="Gao, Guan-Wei (高貫偉 ITC)" w:date="2012-07-17T20:55:00Z"/>
                    <w:rFonts w:ascii="Courier New" w:eastAsia="SimSun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pPrChange w:id="547" w:author="Gao, Guan-Wei (高貫偉 ITC)" w:date="2012-07-17T17:32:00Z">
                <w:pPr>
                  <w:pStyle w:val="a7"/>
                  <w:numPr>
                    <w:numId w:val="38"/>
                  </w:numPr>
                  <w:ind w:left="420" w:firstLineChars="0" w:hanging="420"/>
                  <w:jc w:val="left"/>
                </w:pPr>
              </w:pPrChange>
            </w:pPr>
            <w:ins w:id="548" w:author="Gao, Guan-Wei (高貫偉 ITC)" w:date="2012-07-31T15:28:00Z">
              <w:r w:rsidRPr="001F658F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darkYellow"/>
                  <w:rPrChange w:id="549" w:author="Gao, Guan-Wei (高貫偉 ITC)" w:date="2012-07-31T15:29:00Z">
                    <w:rPr>
                      <w:rFonts w:ascii="Courier New" w:eastAsia="SimSun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  <w:highlight w:val="magenta"/>
                      <w:u w:val="single"/>
                    </w:rPr>
                  </w:rPrChange>
                </w:rPr>
                <w:t>@NextStation=</w:t>
              </w:r>
            </w:ins>
            <w:ins w:id="550" w:author="Gao, Guan-Wei (高貫偉 ITC)" w:date="2012-07-31T15:29:00Z">
              <w:r w:rsidRPr="001F658F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darkYellow"/>
                  <w:rPrChange w:id="551" w:author="Gao, Guan-Wei (高貫偉 ITC)" w:date="2012-07-31T15:29:00Z">
                    <w:rPr>
                      <w:rFonts w:ascii="Courier New" w:eastAsia="SimSun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  <w:highlight w:val="magenta"/>
                      <w:u w:val="single"/>
                    </w:rPr>
                  </w:rPrChange>
                </w:rPr>
                <w:t xml:space="preserve">UI </w:t>
              </w:r>
            </w:ins>
            <w:ins w:id="552" w:author="Gao, Guan-Wei (高貫偉 ITC)" w:date="2012-07-31T15:28:00Z">
              <w:r w:rsidRPr="001F658F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darkYellow"/>
                  <w:rPrChange w:id="553" w:author="Gao, Guan-Wei (高貫偉 ITC)" w:date="2012-07-31T15:29:00Z">
                    <w:rPr>
                      <w:rFonts w:ascii="Courier New" w:eastAsia="SimSun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  <w:highlight w:val="magenta"/>
                      <w:u w:val="single"/>
                    </w:rPr>
                  </w:rPrChange>
                </w:rPr>
                <w:t>[</w:t>
              </w:r>
            </w:ins>
            <w:ins w:id="554" w:author="Gao, Guan-Wei (高貫偉 ITC)" w:date="2012-07-31T15:29:00Z">
              <w:r w:rsidRPr="001F658F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darkYellow"/>
                  <w:rPrChange w:id="555" w:author="Gao, Guan-Wei (高貫偉 ITC)" w:date="2012-07-31T15:29:00Z">
                    <w:rPr>
                      <w:rFonts w:ascii="Courier New" w:eastAsia="SimSun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  <w:highlight w:val="magenta"/>
                      <w:u w:val="single"/>
                    </w:rPr>
                  </w:rPrChange>
                </w:rPr>
                <w:t>ReturnStation</w:t>
              </w:r>
            </w:ins>
            <w:ins w:id="556" w:author="Gao, Guan-Wei (高貫偉 ITC)" w:date="2012-07-31T15:28:00Z">
              <w:r w:rsidRPr="001F658F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darkYellow"/>
                  <w:rPrChange w:id="557" w:author="Gao, Guan-Wei (高貫偉 ITC)" w:date="2012-07-31T15:29:00Z">
                    <w:rPr>
                      <w:rFonts w:ascii="Courier New" w:eastAsia="SimSun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  <w:highlight w:val="magenta"/>
                      <w:u w:val="single"/>
                    </w:rPr>
                  </w:rPrChange>
                </w:rPr>
                <w:t>]</w:t>
              </w:r>
            </w:ins>
          </w:p>
          <w:p w:rsidR="00000000" w:rsidRDefault="001F658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ins w:id="558" w:author="Gao, Guan-Wei (高貫偉 ITC)" w:date="2012-07-17T21:07:00Z"/>
                <w:rFonts w:eastAsia="SimSun"/>
                <w:highlight w:val="magenta"/>
                <w:rPrChange w:id="559" w:author="Gao, Guan-Wei (高貫偉 ITC)" w:date="2012-07-17T21:32:00Z">
                  <w:rPr>
                    <w:ins w:id="560" w:author="Gao, Guan-Wei (高貫偉 ITC)" w:date="2012-07-17T21:07:00Z"/>
                    <w:rFonts w:eastAsia="SimSun"/>
                  </w:rPr>
                </w:rPrChange>
              </w:rPr>
              <w:pPrChange w:id="561" w:author="Gao, Guan-Wei (高貫偉 ITC)" w:date="2012-07-17T21:13:00Z">
                <w:pPr>
                  <w:ind w:firstLineChars="350" w:firstLine="735"/>
                  <w:jc w:val="left"/>
                </w:pPr>
              </w:pPrChange>
            </w:pPr>
            <w:ins w:id="562" w:author="Gao, Guan-Wei (高貫偉 ITC)" w:date="2012-07-17T21:07:00Z">
              <w:r w:rsidRPr="001F658F">
                <w:rPr>
                  <w:rFonts w:eastAsia="SimSun" w:hint="eastAsia"/>
                  <w:highlight w:val="magenta"/>
                  <w:rPrChange w:id="563" w:author="Gao, Guan-Wei (高貫偉 ITC)" w:date="2012-07-17T21:32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获取</w:t>
              </w:r>
              <w:proofErr w:type="spellStart"/>
              <w:r w:rsidRPr="001F658F">
                <w:rPr>
                  <w:rFonts w:eastAsia="SimSun"/>
                  <w:highlight w:val="magenta"/>
                  <w:rPrChange w:id="564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QCStatusID</w:t>
              </w:r>
              <w:proofErr w:type="spellEnd"/>
            </w:ins>
          </w:p>
          <w:p w:rsidR="00000000" w:rsidRDefault="001F658F">
            <w:pPr>
              <w:jc w:val="left"/>
              <w:rPr>
                <w:ins w:id="565" w:author="Gao, Guan-Wei (高貫偉 ITC)" w:date="2012-07-17T21:07:00Z"/>
                <w:rFonts w:eastAsia="SimSun"/>
                <w:highlight w:val="magenta"/>
                <w:rPrChange w:id="566" w:author="Gao, Guan-Wei (高貫偉 ITC)" w:date="2012-07-17T21:32:00Z">
                  <w:rPr>
                    <w:ins w:id="567" w:author="Gao, Guan-Wei (高貫偉 ITC)" w:date="2012-07-17T21:07:00Z"/>
                    <w:rFonts w:eastAsia="SimSun"/>
                  </w:rPr>
                </w:rPrChange>
              </w:rPr>
              <w:pPrChange w:id="568" w:author="Gao, Guan-Wei (高貫偉 ITC)" w:date="2012-07-17T20:59:00Z">
                <w:pPr>
                  <w:ind w:firstLineChars="350" w:firstLine="700"/>
                  <w:jc w:val="left"/>
                </w:pPr>
              </w:pPrChange>
            </w:pPr>
            <w:ins w:id="569" w:author="Gao, Guan-Wei (高貫偉 ITC)" w:date="2012-07-17T21:07:00Z">
              <w:r w:rsidRPr="001F65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magenta"/>
                  <w:rPrChange w:id="570" w:author="Gao, Guan-Wei (高貫偉 ITC)" w:date="2012-07-17T21:32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select</w:t>
              </w:r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magenta"/>
                  <w:rPrChange w:id="571" w:author="Gao, Guan-Wei (高貫偉 ITC)" w:date="2012-07-17T21:32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</w:t>
              </w:r>
              <w:r w:rsidRPr="001F65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magenta"/>
                  <w:rPrChange w:id="572" w:author="Gao, Guan-Wei (高貫偉 ITC)" w:date="2012-07-17T21:32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top</w:t>
              </w:r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magenta"/>
                  <w:rPrChange w:id="573" w:author="Gao, Guan-Wei (高貫偉 ITC)" w:date="2012-07-17T21:32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1 </w:t>
              </w:r>
            </w:ins>
            <w:ins w:id="574" w:author="Gao, Guan-Wei (高貫偉 ITC)" w:date="2012-07-17T21:08:00Z">
              <w:r w:rsidRPr="001F658F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magenta"/>
                  <w:rPrChange w:id="575" w:author="Gao, Guan-Wei (高貫偉 ITC)" w:date="2012-07-17T21:32:00Z">
                    <w:rPr>
                      <w:rFonts w:ascii="Courier New" w:eastAsia="SimSun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@QCStatusID=</w:t>
              </w:r>
            </w:ins>
            <w:ins w:id="576" w:author="Gao, Guan-Wei (高貫偉 ITC)" w:date="2012-07-17T21:07:00Z"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magenta"/>
                  <w:rPrChange w:id="577" w:author="Gao, Guan-Wei (高貫偉 ITC)" w:date="2012-07-17T21:32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I</w:t>
              </w:r>
            </w:ins>
            <w:ins w:id="578" w:author="Gao, Guan-Wei (高貫偉 ITC)" w:date="2012-07-17T21:08:00Z">
              <w:r w:rsidRPr="001F658F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magenta"/>
                  <w:rPrChange w:id="579" w:author="Gao, Guan-Wei (高貫偉 ITC)" w:date="2012-07-17T21:32:00Z">
                    <w:rPr>
                      <w:rFonts w:ascii="Courier New" w:eastAsia="SimSun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D</w:t>
              </w:r>
            </w:ins>
            <w:ins w:id="580" w:author="Gao, Guan-Wei (高貫偉 ITC)" w:date="2012-07-17T21:09:00Z">
              <w:r w:rsidRPr="001F658F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magenta"/>
                  <w:rPrChange w:id="581" w:author="Gao, Guan-Wei (高貫偉 ITC)" w:date="2012-07-17T21:32:00Z">
                    <w:rPr>
                      <w:rFonts w:ascii="Courier New" w:eastAsia="SimSun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, @PrdQCStatus = Status</w:t>
              </w:r>
            </w:ins>
            <w:ins w:id="582" w:author="Gao, Guan-Wei (高貫偉 ITC)" w:date="2012-07-17T21:07:00Z"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magenta"/>
                  <w:rPrChange w:id="583" w:author="Gao, Guan-Wei (高貫偉 ITC)" w:date="2012-07-17T21:32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</w:t>
              </w:r>
              <w:r w:rsidRPr="001F65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magenta"/>
                  <w:rPrChange w:id="584" w:author="Gao, Guan-Wei (高貫偉 ITC)" w:date="2012-07-17T21:32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from</w:t>
              </w:r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magenta"/>
                  <w:rPrChange w:id="585" w:author="Gao, Guan-Wei (高貫偉 ITC)" w:date="2012-07-17T21:32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QCStatus </w:t>
              </w:r>
              <w:r w:rsidRPr="001F65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magenta"/>
                  <w:rPrChange w:id="586" w:author="Gao, Guan-Wei (高貫偉 ITC)" w:date="2012-07-17T21:32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where</w:t>
              </w:r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magenta"/>
                  <w:rPrChange w:id="587" w:author="Gao, Guan-Wei (高貫偉 ITC)" w:date="2012-07-17T21:32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ProductID </w:t>
              </w:r>
              <w:r w:rsidRPr="001F658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magenta"/>
                  <w:rPrChange w:id="588" w:author="Gao, Guan-Wei (高貫偉 ITC)" w:date="2012-07-17T21:32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=</w:t>
              </w:r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magenta"/>
                  <w:rPrChange w:id="589" w:author="Gao, Guan-Wei (高貫偉 ITC)" w:date="2012-07-17T21:32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</w:t>
              </w:r>
            </w:ins>
            <w:ins w:id="590" w:author="Gao, Guan-Wei (高貫偉 ITC)" w:date="2012-07-17T21:08:00Z">
              <w:r w:rsidRPr="001F658F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magenta"/>
                  <w:rPrChange w:id="591" w:author="Gao, Guan-Wei (高貫偉 ITC)" w:date="2012-07-17T21:32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@ProductID</w:t>
              </w:r>
            </w:ins>
            <w:ins w:id="592" w:author="Gao, Guan-Wei (高貫偉 ITC)" w:date="2012-07-17T21:07:00Z"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magenta"/>
                  <w:rPrChange w:id="593" w:author="Gao, Guan-Wei (高貫偉 ITC)" w:date="2012-07-17T21:32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</w:t>
              </w:r>
              <w:r w:rsidRPr="001F65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magenta"/>
                  <w:rPrChange w:id="594" w:author="Gao, Guan-Wei (高貫偉 ITC)" w:date="2012-07-17T21:32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order</w:t>
              </w:r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magenta"/>
                  <w:rPrChange w:id="595" w:author="Gao, Guan-Wei (高貫偉 ITC)" w:date="2012-07-17T21:32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</w:t>
              </w:r>
              <w:r w:rsidRPr="001F65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magenta"/>
                  <w:rPrChange w:id="596" w:author="Gao, Guan-Wei (高貫偉 ITC)" w:date="2012-07-17T21:32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by</w:t>
              </w:r>
              <w:r w:rsidRPr="001F65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magenta"/>
                  <w:rPrChange w:id="597" w:author="Gao, Guan-Wei (高貫偉 ITC)" w:date="2012-07-17T21:32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 xml:space="preserve"> Udt </w:t>
              </w:r>
              <w:r w:rsidRPr="001F65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magenta"/>
                  <w:rPrChange w:id="598" w:author="Gao, Guan-Wei (高貫偉 ITC)" w:date="2012-07-17T21:32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desc</w:t>
              </w:r>
            </w:ins>
          </w:p>
          <w:p w:rsidR="00000000" w:rsidRDefault="001F658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ins w:id="599" w:author="Gao, Guan-Wei (高貫偉 ITC)" w:date="2012-07-17T21:03:00Z"/>
                <w:rFonts w:eastAsia="SimSun"/>
                <w:highlight w:val="magenta"/>
                <w:rPrChange w:id="600" w:author="Gao, Guan-Wei (高貫偉 ITC)" w:date="2012-07-17T21:32:00Z">
                  <w:rPr>
                    <w:ins w:id="601" w:author="Gao, Guan-Wei (高貫偉 ITC)" w:date="2012-07-17T21:03:00Z"/>
                    <w:rFonts w:eastAsia="SimSun"/>
                  </w:rPr>
                </w:rPrChange>
              </w:rPr>
              <w:pPrChange w:id="602" w:author="Gao, Guan-Wei (高貫偉 ITC)" w:date="2012-07-17T21:13:00Z">
                <w:pPr>
                  <w:ind w:firstLineChars="350" w:firstLine="735"/>
                  <w:jc w:val="left"/>
                </w:pPr>
              </w:pPrChange>
            </w:pPr>
            <w:ins w:id="603" w:author="Gao, Guan-Wei (高貫偉 ITC)" w:date="2012-07-17T21:03:00Z">
              <w:r w:rsidRPr="001F658F">
                <w:rPr>
                  <w:rFonts w:eastAsia="SimSun"/>
                  <w:highlight w:val="magenta"/>
                  <w:rPrChange w:id="604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 xml:space="preserve">Update </w:t>
              </w:r>
              <w:proofErr w:type="spellStart"/>
              <w:r w:rsidRPr="001F658F">
                <w:rPr>
                  <w:rFonts w:eastAsia="SimSun"/>
                  <w:highlight w:val="magenta"/>
                  <w:rPrChange w:id="605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QCStatus</w:t>
              </w:r>
              <w:proofErr w:type="spellEnd"/>
            </w:ins>
          </w:p>
          <w:p w:rsidR="00000000" w:rsidRDefault="001F658F">
            <w:pPr>
              <w:jc w:val="left"/>
              <w:rPr>
                <w:ins w:id="606" w:author="Gao, Guan-Wei (高貫偉 ITC)" w:date="2012-07-17T21:10:00Z"/>
                <w:rFonts w:eastAsia="SimSun"/>
                <w:highlight w:val="magenta"/>
                <w:rPrChange w:id="607" w:author="Gao, Guan-Wei (高貫偉 ITC)" w:date="2012-07-17T21:32:00Z">
                  <w:rPr>
                    <w:ins w:id="608" w:author="Gao, Guan-Wei (高貫偉 ITC)" w:date="2012-07-17T21:10:00Z"/>
                    <w:rFonts w:eastAsia="SimSun"/>
                  </w:rPr>
                </w:rPrChange>
              </w:rPr>
              <w:pPrChange w:id="609" w:author="Gao, Guan-Wei (高貫偉 ITC)" w:date="2012-07-17T20:59:00Z">
                <w:pPr>
                  <w:ind w:firstLineChars="350" w:firstLine="735"/>
                  <w:jc w:val="left"/>
                </w:pPr>
              </w:pPrChange>
            </w:pPr>
            <w:ins w:id="610" w:author="Gao, Guan-Wei (高貫偉 ITC)" w:date="2012-07-17T21:10:00Z">
              <w:r w:rsidRPr="001F658F">
                <w:rPr>
                  <w:rFonts w:eastAsia="SimSun"/>
                  <w:highlight w:val="magenta"/>
                  <w:rPrChange w:id="611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 xml:space="preserve">Update </w:t>
              </w:r>
              <w:proofErr w:type="spellStart"/>
              <w:r w:rsidRPr="001F658F">
                <w:rPr>
                  <w:rFonts w:eastAsia="SimSun"/>
                  <w:highlight w:val="magenta"/>
                  <w:rPrChange w:id="612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QCStatus</w:t>
              </w:r>
              <w:proofErr w:type="spellEnd"/>
            </w:ins>
          </w:p>
          <w:p w:rsidR="00000000" w:rsidRDefault="001F658F">
            <w:pPr>
              <w:jc w:val="left"/>
              <w:rPr>
                <w:ins w:id="613" w:author="Gao, Guan-Wei (高貫偉 ITC)" w:date="2012-07-17T21:12:00Z"/>
                <w:rFonts w:eastAsia="SimSun"/>
                <w:highlight w:val="magenta"/>
                <w:rPrChange w:id="614" w:author="Gao, Guan-Wei (高貫偉 ITC)" w:date="2012-07-17T21:32:00Z">
                  <w:rPr>
                    <w:ins w:id="615" w:author="Gao, Guan-Wei (高貫偉 ITC)" w:date="2012-07-17T21:12:00Z"/>
                    <w:rFonts w:eastAsia="SimSun"/>
                  </w:rPr>
                </w:rPrChange>
              </w:rPr>
              <w:pPrChange w:id="616" w:author="Gao, Guan-Wei (高貫偉 ITC)" w:date="2012-07-17T20:59:00Z">
                <w:pPr>
                  <w:ind w:firstLineChars="350" w:firstLine="735"/>
                  <w:jc w:val="left"/>
                </w:pPr>
              </w:pPrChange>
            </w:pPr>
            <w:ins w:id="617" w:author="Gao, Guan-Wei (高貫偉 ITC)" w:date="2012-07-17T21:10:00Z">
              <w:r w:rsidRPr="001F658F">
                <w:rPr>
                  <w:rFonts w:eastAsia="SimSun"/>
                  <w:highlight w:val="magenta"/>
                  <w:rPrChange w:id="618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 xml:space="preserve">Status = </w:t>
              </w:r>
            </w:ins>
            <w:ins w:id="619" w:author="Gao, Guan-Wei (高貫偉 ITC)" w:date="2012-07-17T21:11:00Z">
              <w:r w:rsidRPr="001F658F">
                <w:rPr>
                  <w:rFonts w:eastAsia="SimSun"/>
                  <w:highlight w:val="magenta"/>
                  <w:rPrChange w:id="620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(@</w:t>
              </w:r>
              <w:proofErr w:type="spellStart"/>
              <w:r w:rsidRPr="001F658F">
                <w:rPr>
                  <w:rFonts w:eastAsia="SimSun"/>
                  <w:highlight w:val="magenta"/>
                  <w:rPrChange w:id="621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PrdQCStatus</w:t>
              </w:r>
              <w:proofErr w:type="spellEnd"/>
              <w:r w:rsidRPr="001F658F">
                <w:rPr>
                  <w:rFonts w:eastAsia="SimSun"/>
                  <w:highlight w:val="magenta"/>
                  <w:rPrChange w:id="622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=’A’,</w:t>
              </w:r>
              <w:r w:rsidRPr="001F658F">
                <w:rPr>
                  <w:rFonts w:eastAsia="SimSun" w:hint="eastAsia"/>
                  <w:highlight w:val="magenta"/>
                  <w:rPrChange w:id="623" w:author="Gao, Guan-Wei (高貫偉 ITC)" w:date="2012-07-17T21:32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则为</w:t>
              </w:r>
              <w:r w:rsidRPr="001F658F">
                <w:rPr>
                  <w:rFonts w:eastAsia="SimSun"/>
                  <w:highlight w:val="magenta"/>
                  <w:rPrChange w:id="624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’8’; =’</w:t>
              </w:r>
            </w:ins>
            <w:ins w:id="625" w:author="Gao, Guan-Wei (高貫偉 ITC)" w:date="2012-07-17T21:12:00Z">
              <w:r w:rsidRPr="001F658F">
                <w:rPr>
                  <w:rFonts w:eastAsia="SimSun"/>
                  <w:highlight w:val="magenta"/>
                  <w:rPrChange w:id="626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7</w:t>
              </w:r>
            </w:ins>
            <w:ins w:id="627" w:author="Gao, Guan-Wei (高貫偉 ITC)" w:date="2012-07-17T21:11:00Z">
              <w:r w:rsidRPr="001F658F">
                <w:rPr>
                  <w:rFonts w:eastAsia="SimSun"/>
                  <w:highlight w:val="magenta"/>
                  <w:rPrChange w:id="628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’</w:t>
              </w:r>
            </w:ins>
            <w:ins w:id="629" w:author="Gao, Guan-Wei (高貫偉 ITC)" w:date="2012-07-17T21:12:00Z">
              <w:r w:rsidRPr="001F658F">
                <w:rPr>
                  <w:rFonts w:eastAsia="SimSun"/>
                  <w:highlight w:val="magenta"/>
                  <w:rPrChange w:id="630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,</w:t>
              </w:r>
              <w:r w:rsidRPr="001F658F">
                <w:rPr>
                  <w:rFonts w:eastAsia="SimSun" w:hint="eastAsia"/>
                  <w:highlight w:val="magenta"/>
                  <w:rPrChange w:id="631" w:author="Gao, Guan-Wei (高貫偉 ITC)" w:date="2012-07-17T21:32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则为</w:t>
              </w:r>
              <w:r w:rsidRPr="001F658F">
                <w:rPr>
                  <w:rFonts w:eastAsia="SimSun"/>
                  <w:highlight w:val="magenta"/>
                  <w:rPrChange w:id="632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’5’;=’4’,</w:t>
              </w:r>
              <w:r w:rsidRPr="001F658F">
                <w:rPr>
                  <w:rFonts w:eastAsia="SimSun" w:hint="eastAsia"/>
                  <w:highlight w:val="magenta"/>
                  <w:rPrChange w:id="633" w:author="Gao, Guan-Wei (高貫偉 ITC)" w:date="2012-07-17T21:32:00Z">
                    <w:rPr>
                      <w:rFonts w:eastAsia="SimSun" w:hint="eastAsia"/>
                      <w:color w:val="0000FF" w:themeColor="hyperlink"/>
                      <w:u w:val="single"/>
                    </w:rPr>
                  </w:rPrChange>
                </w:rPr>
                <w:t>则为</w:t>
              </w:r>
              <w:r w:rsidRPr="001F658F">
                <w:rPr>
                  <w:rFonts w:eastAsia="SimSun"/>
                  <w:highlight w:val="magenta"/>
                  <w:rPrChange w:id="634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’2’)</w:t>
              </w:r>
            </w:ins>
          </w:p>
          <w:p w:rsidR="00000000" w:rsidRDefault="001F658F">
            <w:pPr>
              <w:jc w:val="left"/>
              <w:rPr>
                <w:ins w:id="635" w:author="Gao, Guan-Wei (高貫偉 ITC)" w:date="2012-07-17T21:12:00Z"/>
                <w:rFonts w:eastAsia="SimSun"/>
                <w:highlight w:val="magenta"/>
                <w:rPrChange w:id="636" w:author="Gao, Guan-Wei (高貫偉 ITC)" w:date="2012-07-17T21:32:00Z">
                  <w:rPr>
                    <w:ins w:id="637" w:author="Gao, Guan-Wei (高貫偉 ITC)" w:date="2012-07-17T21:12:00Z"/>
                    <w:rFonts w:eastAsia="SimSun"/>
                  </w:rPr>
                </w:rPrChange>
              </w:rPr>
              <w:pPrChange w:id="638" w:author="Gao, Guan-Wei (高貫偉 ITC)" w:date="2012-07-17T20:59:00Z">
                <w:pPr>
                  <w:ind w:firstLineChars="350" w:firstLine="735"/>
                  <w:jc w:val="left"/>
                </w:pPr>
              </w:pPrChange>
            </w:pPr>
            <w:proofErr w:type="spellStart"/>
            <w:ins w:id="639" w:author="Gao, Guan-Wei (高貫偉 ITC)" w:date="2012-07-17T21:12:00Z">
              <w:r w:rsidRPr="001F658F">
                <w:rPr>
                  <w:rFonts w:eastAsia="SimSun"/>
                  <w:highlight w:val="magenta"/>
                  <w:rPrChange w:id="640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Udt</w:t>
              </w:r>
              <w:proofErr w:type="spellEnd"/>
              <w:r w:rsidRPr="001F658F">
                <w:rPr>
                  <w:rFonts w:eastAsia="SimSun"/>
                  <w:highlight w:val="magenta"/>
                  <w:rPrChange w:id="641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 xml:space="preserve"> = </w:t>
              </w:r>
              <w:proofErr w:type="spellStart"/>
              <w:r w:rsidRPr="001F658F">
                <w:rPr>
                  <w:rFonts w:eastAsia="SimSun"/>
                  <w:highlight w:val="magenta"/>
                  <w:rPrChange w:id="642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Getdate</w:t>
              </w:r>
              <w:proofErr w:type="spellEnd"/>
              <w:r w:rsidRPr="001F658F">
                <w:rPr>
                  <w:rFonts w:eastAsia="SimSun"/>
                  <w:highlight w:val="magenta"/>
                  <w:rPrChange w:id="643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()</w:t>
              </w:r>
            </w:ins>
          </w:p>
          <w:p w:rsidR="00000000" w:rsidRDefault="001F658F">
            <w:pPr>
              <w:jc w:val="left"/>
              <w:rPr>
                <w:ins w:id="644" w:author="Gao, Guan-Wei (高貫偉 ITC)" w:date="2012-07-17T21:03:00Z"/>
                <w:rFonts w:eastAsia="SimSun"/>
                <w:highlight w:val="magenta"/>
                <w:rPrChange w:id="645" w:author="Gao, Guan-Wei (高貫偉 ITC)" w:date="2012-07-17T21:32:00Z">
                  <w:rPr>
                    <w:ins w:id="646" w:author="Gao, Guan-Wei (高貫偉 ITC)" w:date="2012-07-17T21:03:00Z"/>
                    <w:rFonts w:eastAsia="SimSun"/>
                  </w:rPr>
                </w:rPrChange>
              </w:rPr>
              <w:pPrChange w:id="647" w:author="Gao, Guan-Wei (高貫偉 ITC)" w:date="2012-07-17T20:59:00Z">
                <w:pPr>
                  <w:ind w:firstLineChars="350" w:firstLine="735"/>
                  <w:jc w:val="left"/>
                </w:pPr>
              </w:pPrChange>
            </w:pPr>
            <w:ins w:id="648" w:author="Gao, Guan-Wei (高貫偉 ITC)" w:date="2012-07-17T21:12:00Z">
              <w:r w:rsidRPr="001F658F">
                <w:rPr>
                  <w:rFonts w:eastAsia="SimSun"/>
                  <w:highlight w:val="magenta"/>
                  <w:rPrChange w:id="649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Where ID=@</w:t>
              </w:r>
            </w:ins>
            <w:proofErr w:type="spellStart"/>
            <w:ins w:id="650" w:author="Gao, Guan-Wei (高貫偉 ITC)" w:date="2012-07-17T21:13:00Z">
              <w:r w:rsidRPr="001F658F">
                <w:rPr>
                  <w:rFonts w:eastAsia="SimSun"/>
                  <w:highlight w:val="magenta"/>
                  <w:rPrChange w:id="651" w:author="Gao, Guan-Wei (高貫偉 ITC)" w:date="2012-07-17T21:32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QCStatusID</w:t>
              </w:r>
            </w:ins>
            <w:proofErr w:type="spellEnd"/>
          </w:p>
          <w:p w:rsidR="00000000" w:rsidRDefault="006863C5">
            <w:pPr>
              <w:ind w:left="420"/>
              <w:jc w:val="left"/>
              <w:rPr>
                <w:ins w:id="652" w:author="Gao, Guan-Wei (高貫偉 ITC)" w:date="2012-07-17T17:31:00Z"/>
                <w:rFonts w:eastAsia="SimSun"/>
                <w:highlight w:val="magenta"/>
                <w:rPrChange w:id="653" w:author="Gao, Guan-Wei (高貫偉 ITC)" w:date="2012-07-17T21:32:00Z">
                  <w:rPr>
                    <w:ins w:id="654" w:author="Gao, Guan-Wei (高貫偉 ITC)" w:date="2012-07-17T17:31:00Z"/>
                  </w:rPr>
                </w:rPrChange>
              </w:rPr>
              <w:pPrChange w:id="655" w:author="Gao, Guan-Wei (高貫偉 ITC)" w:date="2012-07-17T21:42:00Z">
                <w:pPr>
                  <w:pStyle w:val="a7"/>
                  <w:numPr>
                    <w:numId w:val="38"/>
                  </w:numPr>
                  <w:ind w:left="420" w:firstLineChars="0" w:hanging="420"/>
                  <w:jc w:val="left"/>
                </w:pPr>
              </w:pPrChange>
            </w:pPr>
          </w:p>
        </w:tc>
      </w:tr>
      <w:tr w:rsidR="007F1B3B" w:rsidTr="007A0E05">
        <w:trPr>
          <w:ins w:id="656" w:author="Gao, Guan-Wei (高貫偉 ITC)" w:date="2012-08-16T09:05:00Z"/>
        </w:trPr>
        <w:tc>
          <w:tcPr>
            <w:tcW w:w="2786" w:type="dxa"/>
          </w:tcPr>
          <w:p w:rsidR="007F1B3B" w:rsidRDefault="007F1B3B" w:rsidP="007A0E05">
            <w:pPr>
              <w:jc w:val="left"/>
              <w:rPr>
                <w:ins w:id="657" w:author="Gao, Guan-Wei (高貫偉 ITC)" w:date="2012-08-16T09:05:00Z"/>
                <w:rFonts w:eastAsia="SimSun"/>
              </w:rPr>
            </w:pPr>
            <w:ins w:id="658" w:author="Gao, Guan-Wei (高貫偉 ITC)" w:date="2012-08-16T09:05:00Z">
              <w:r>
                <w:rPr>
                  <w:rFonts w:eastAsia="SimSun" w:hint="eastAsia"/>
                </w:rPr>
                <w:t>2.2 Force NWC</w:t>
              </w:r>
            </w:ins>
          </w:p>
        </w:tc>
        <w:tc>
          <w:tcPr>
            <w:tcW w:w="5576" w:type="dxa"/>
          </w:tcPr>
          <w:p w:rsidR="007F1B3B" w:rsidRPr="0080507E" w:rsidRDefault="007F1B3B" w:rsidP="007F1B3B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ins w:id="659" w:author="Gao, Guan-Wei (高貫偉 ITC)" w:date="2012-08-16T09:05:00Z"/>
                <w:rFonts w:eastAsia="SimSun"/>
                <w:highlight w:val="magenta"/>
              </w:rPr>
            </w:pPr>
            <w:ins w:id="660" w:author="Gao, Guan-Wei (高貫偉 ITC)" w:date="2012-08-16T09:05:00Z">
              <w:r w:rsidRPr="0080507E">
                <w:rPr>
                  <w:rFonts w:eastAsia="SimSun" w:hint="eastAsia"/>
                  <w:highlight w:val="magenta"/>
                </w:rPr>
                <w:t>跳站</w:t>
              </w:r>
            </w:ins>
          </w:p>
          <w:p w:rsidR="007F1B3B" w:rsidRPr="0080507E" w:rsidRDefault="007F1B3B" w:rsidP="007F1B3B">
            <w:pPr>
              <w:jc w:val="left"/>
              <w:rPr>
                <w:ins w:id="661" w:author="Gao, Guan-Wei (高貫偉 ITC)" w:date="2012-08-16T09:05:00Z"/>
                <w:rFonts w:eastAsia="SimSun"/>
                <w:highlight w:val="magenta"/>
              </w:rPr>
            </w:pPr>
            <w:ins w:id="662" w:author="Gao, Guan-Wei (高貫偉 ITC)" w:date="2012-08-16T09:05:00Z">
              <w:r w:rsidRPr="0080507E">
                <w:rPr>
                  <w:rFonts w:eastAsia="SimSun" w:hint="eastAsia"/>
                  <w:highlight w:val="magenta"/>
                </w:rPr>
                <w:t>若</w:t>
              </w:r>
              <w:proofErr w:type="spellStart"/>
              <w:r w:rsidRPr="0080507E">
                <w:rPr>
                  <w:rFonts w:eastAsia="SimSun"/>
                  <w:highlight w:val="magenta"/>
                </w:rPr>
                <w:t>ForceNWC</w:t>
              </w:r>
              <w:proofErr w:type="spellEnd"/>
              <w:r w:rsidRPr="0080507E">
                <w:rPr>
                  <w:rFonts w:eastAsia="SimSun" w:hint="eastAsia"/>
                  <w:highlight w:val="magenta"/>
                </w:rPr>
                <w:t>存在（</w:t>
              </w:r>
              <w:proofErr w:type="spellStart"/>
              <w:r w:rsidRPr="0080507E">
                <w:rPr>
                  <w:rFonts w:eastAsia="SimSun"/>
                  <w:highlight w:val="magenta"/>
                </w:rPr>
                <w:t>ForceNWC.ProductID</w:t>
              </w:r>
              <w:proofErr w:type="spellEnd"/>
              <w:r w:rsidRPr="0080507E">
                <w:rPr>
                  <w:rFonts w:eastAsia="SimSun"/>
                  <w:highlight w:val="magenta"/>
                </w:rPr>
                <w:t>=@</w:t>
              </w:r>
              <w:proofErr w:type="spellStart"/>
              <w:r w:rsidRPr="0080507E">
                <w:rPr>
                  <w:rFonts w:eastAsia="SimSun"/>
                  <w:highlight w:val="magenta"/>
                </w:rPr>
                <w:t>ProductID</w:t>
              </w:r>
              <w:proofErr w:type="spellEnd"/>
              <w:r w:rsidRPr="0080507E">
                <w:rPr>
                  <w:rFonts w:eastAsia="SimSun" w:hint="eastAsia"/>
                  <w:highlight w:val="magenta"/>
                </w:rPr>
                <w:t>）则</w:t>
              </w:r>
              <w:r w:rsidRPr="0080507E">
                <w:rPr>
                  <w:rFonts w:eastAsia="SimSun"/>
                  <w:highlight w:val="magenta"/>
                </w:rPr>
                <w:t xml:space="preserve">Update </w:t>
              </w:r>
              <w:proofErr w:type="spellStart"/>
              <w:r w:rsidRPr="0080507E">
                <w:rPr>
                  <w:rFonts w:eastAsia="SimSun"/>
                  <w:highlight w:val="magenta"/>
                </w:rPr>
                <w:t>ForceNWC</w:t>
              </w:r>
              <w:proofErr w:type="spellEnd"/>
              <w:r w:rsidRPr="0080507E">
                <w:rPr>
                  <w:rFonts w:eastAsia="SimSun"/>
                  <w:highlight w:val="magenta"/>
                </w:rPr>
                <w:t xml:space="preserve"> </w:t>
              </w:r>
              <w:r w:rsidRPr="0080507E">
                <w:rPr>
                  <w:rFonts w:eastAsia="SimSun" w:hint="eastAsia"/>
                  <w:highlight w:val="magenta"/>
                </w:rPr>
                <w:t>否则</w:t>
              </w:r>
              <w:r w:rsidRPr="0080507E">
                <w:rPr>
                  <w:rFonts w:eastAsia="SimSun"/>
                  <w:highlight w:val="magenta"/>
                </w:rPr>
                <w:t xml:space="preserve">Insert  </w:t>
              </w:r>
              <w:proofErr w:type="spellStart"/>
              <w:r w:rsidRPr="0080507E">
                <w:rPr>
                  <w:rFonts w:eastAsia="SimSun"/>
                  <w:highlight w:val="magenta"/>
                </w:rPr>
                <w:t>ForceNWC</w:t>
              </w:r>
              <w:proofErr w:type="spellEnd"/>
            </w:ins>
          </w:p>
          <w:p w:rsidR="007F1B3B" w:rsidRPr="0080507E" w:rsidRDefault="007F1B3B" w:rsidP="007F1B3B">
            <w:pPr>
              <w:jc w:val="left"/>
              <w:rPr>
                <w:ins w:id="663" w:author="Gao, Guan-Wei (高貫偉 ITC)" w:date="2012-08-16T09:05:00Z"/>
                <w:rFonts w:eastAsia="SimSun"/>
                <w:highlight w:val="magenta"/>
              </w:rPr>
            </w:pPr>
            <w:proofErr w:type="spellStart"/>
            <w:ins w:id="664" w:author="Gao, Guan-Wei (高貫偉 ITC)" w:date="2012-08-16T09:05:00Z">
              <w:r w:rsidRPr="0080507E">
                <w:rPr>
                  <w:rFonts w:eastAsia="SimSun"/>
                  <w:highlight w:val="magenta"/>
                </w:rPr>
                <w:t>PreStation</w:t>
              </w:r>
              <w:proofErr w:type="spellEnd"/>
              <w:r w:rsidRPr="0080507E">
                <w:rPr>
                  <w:rFonts w:eastAsia="SimSun"/>
                  <w:highlight w:val="magenta"/>
                </w:rPr>
                <w:t>=@</w:t>
              </w:r>
              <w:proofErr w:type="spellStart"/>
              <w:r w:rsidRPr="0080507E">
                <w:rPr>
                  <w:rFonts w:eastAsia="SimSun"/>
                  <w:highlight w:val="magenta"/>
                </w:rPr>
                <w:t>CurrentStation</w:t>
              </w:r>
              <w:proofErr w:type="spellEnd"/>
            </w:ins>
          </w:p>
          <w:p w:rsidR="007F1B3B" w:rsidRDefault="007F1B3B" w:rsidP="007F1B3B">
            <w:pPr>
              <w:jc w:val="left"/>
              <w:rPr>
                <w:ins w:id="665" w:author="Gao, Guan-Wei (高貫偉 ITC)" w:date="2012-08-16T09:05:00Z"/>
                <w:rFonts w:eastAsia="SimSun"/>
                <w:highlight w:val="magenta"/>
              </w:rPr>
            </w:pPr>
            <w:proofErr w:type="spellStart"/>
            <w:ins w:id="666" w:author="Gao, Guan-Wei (高貫偉 ITC)" w:date="2012-08-16T09:05:00Z">
              <w:r w:rsidRPr="0080507E">
                <w:rPr>
                  <w:rFonts w:eastAsia="SimSun"/>
                  <w:highlight w:val="magenta"/>
                </w:rPr>
                <w:t>ForceNWC</w:t>
              </w:r>
              <w:proofErr w:type="spellEnd"/>
              <w:r w:rsidRPr="0080507E">
                <w:rPr>
                  <w:rFonts w:eastAsia="SimSun"/>
                  <w:highlight w:val="magenta"/>
                </w:rPr>
                <w:t>=@</w:t>
              </w:r>
              <w:proofErr w:type="spellStart"/>
              <w:r w:rsidRPr="0080507E">
                <w:rPr>
                  <w:rFonts w:eastAsia="SimSun"/>
                  <w:highlight w:val="magenta"/>
                </w:rPr>
                <w:t>NextStation</w:t>
              </w:r>
              <w:proofErr w:type="spellEnd"/>
            </w:ins>
          </w:p>
          <w:p w:rsidR="007F1B3B" w:rsidRDefault="007F1B3B" w:rsidP="007F1B3B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ins w:id="667" w:author="Gao, Guan-Wei (高貫偉 ITC)" w:date="2012-08-16T09:05:00Z"/>
                <w:rFonts w:eastAsia="SimSun"/>
                <w:highlight w:val="magenta"/>
              </w:rPr>
            </w:pPr>
            <w:ins w:id="668" w:author="Gao, Guan-Wei (高貫偉 ITC)" w:date="2012-08-16T09:05:00Z">
              <w:r>
                <w:rPr>
                  <w:rFonts w:eastAsia="SimSun" w:hint="eastAsia"/>
                  <w:highlight w:val="magenta"/>
                </w:rPr>
                <w:t>Message</w:t>
              </w:r>
            </w:ins>
          </w:p>
          <w:p w:rsidR="007F1B3B" w:rsidRPr="0080507E" w:rsidRDefault="007F1B3B" w:rsidP="007F1B3B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ins w:id="669" w:author="Gao, Guan-Wei (高貫偉 ITC)" w:date="2012-08-16T09:05:00Z"/>
                <w:rFonts w:eastAsia="SimSun"/>
                <w:highlight w:val="magenta"/>
              </w:rPr>
            </w:pPr>
            <w:ins w:id="670" w:author="Gao, Guan-Wei (高貫偉 ITC)" w:date="2012-08-16T09:05:00Z">
              <w:r>
                <w:rPr>
                  <w:rFonts w:eastAsia="SimSun" w:hint="eastAsia"/>
                  <w:highlight w:val="magenta"/>
                </w:rPr>
                <w:t>提示：“</w:t>
              </w:r>
              <w:proofErr w:type="spellStart"/>
              <w:r>
                <w:rPr>
                  <w:rFonts w:eastAsia="SimSun" w:hint="eastAsia"/>
                  <w:highlight w:val="magenta"/>
                </w:rPr>
                <w:t>CustSN</w:t>
              </w:r>
              <w:proofErr w:type="spellEnd"/>
              <w:r>
                <w:rPr>
                  <w:rFonts w:eastAsia="SimSun" w:hint="eastAsia"/>
                  <w:highlight w:val="magenta"/>
                </w:rPr>
                <w:t>：</w:t>
              </w:r>
              <w:r>
                <w:rPr>
                  <w:rFonts w:eastAsia="SimSun" w:hint="eastAsia"/>
                  <w:highlight w:val="magenta"/>
                </w:rPr>
                <w:t>XXX</w:t>
              </w:r>
              <w:r>
                <w:rPr>
                  <w:rFonts w:eastAsia="SimSun" w:hint="eastAsia"/>
                  <w:highlight w:val="magenta"/>
                </w:rPr>
                <w:t>下一站去”</w:t>
              </w:r>
              <w:r>
                <w:rPr>
                  <w:rFonts w:eastAsia="SimSun" w:hint="eastAsia"/>
                  <w:highlight w:val="magenta"/>
                </w:rPr>
                <w:t xml:space="preserve">+ </w:t>
              </w:r>
              <w:proofErr w:type="spellStart"/>
              <w:r>
                <w:rPr>
                  <w:rFonts w:eastAsia="SimSun" w:hint="eastAsia"/>
                  <w:highlight w:val="magenta"/>
                </w:rPr>
                <w:t>Station.Station</w:t>
              </w:r>
              <w:proofErr w:type="spellEnd"/>
              <w:r>
                <w:rPr>
                  <w:rFonts w:eastAsia="SimSun" w:hint="eastAsia"/>
                  <w:highlight w:val="magenta"/>
                </w:rPr>
                <w:t xml:space="preserve"> +</w:t>
              </w:r>
              <w:r>
                <w:rPr>
                  <w:rFonts w:eastAsia="SimSun"/>
                  <w:highlight w:val="magenta"/>
                </w:rPr>
                <w:t>’</w:t>
              </w:r>
              <w:r>
                <w:rPr>
                  <w:rFonts w:eastAsia="SimSun" w:hint="eastAsia"/>
                  <w:highlight w:val="magenta"/>
                </w:rPr>
                <w:t xml:space="preserve">  </w:t>
              </w:r>
              <w:r>
                <w:rPr>
                  <w:rFonts w:eastAsia="SimSun"/>
                  <w:highlight w:val="magenta"/>
                </w:rPr>
                <w:t>’</w:t>
              </w:r>
              <w:r>
                <w:rPr>
                  <w:rFonts w:eastAsia="SimSun" w:hint="eastAsia"/>
                  <w:highlight w:val="magenta"/>
                </w:rPr>
                <w:t>+</w:t>
              </w:r>
              <w:proofErr w:type="spellStart"/>
              <w:r>
                <w:rPr>
                  <w:rFonts w:eastAsia="SimSun" w:hint="eastAsia"/>
                  <w:highlight w:val="magenta"/>
                </w:rPr>
                <w:t>Station.Descr</w:t>
              </w:r>
              <w:proofErr w:type="spellEnd"/>
            </w:ins>
          </w:p>
        </w:tc>
      </w:tr>
      <w:tr w:rsidR="00CD62D2" w:rsidTr="007A0E05">
        <w:tc>
          <w:tcPr>
            <w:tcW w:w="2786" w:type="dxa"/>
          </w:tcPr>
          <w:p w:rsidR="00CD62D2" w:rsidRPr="00D73F98" w:rsidRDefault="00403181" w:rsidP="007A0E05">
            <w:pPr>
              <w:jc w:val="left"/>
              <w:rPr>
                <w:rFonts w:eastAsia="SimSun"/>
              </w:rPr>
            </w:pPr>
            <w:ins w:id="671" w:author="Gao, Guan-Wei (高貫偉 ITC)" w:date="2012-07-05T08:30:00Z">
              <w:r>
                <w:rPr>
                  <w:rFonts w:eastAsia="SimSun" w:hint="eastAsia"/>
                </w:rPr>
                <w:t>3</w:t>
              </w:r>
              <w:r>
                <w:rPr>
                  <w:rFonts w:eastAsia="SimSun" w:hint="eastAsia"/>
                </w:rPr>
                <w:t>．</w:t>
              </w:r>
              <w:r>
                <w:rPr>
                  <w:rFonts w:eastAsia="SimSun" w:hint="eastAsia"/>
                </w:rPr>
                <w:t>Export Excel</w:t>
              </w:r>
            </w:ins>
          </w:p>
        </w:tc>
        <w:tc>
          <w:tcPr>
            <w:tcW w:w="5576" w:type="dxa"/>
          </w:tcPr>
          <w:p w:rsidR="002A1031" w:rsidRDefault="002A1031" w:rsidP="007A0E05">
            <w:pPr>
              <w:jc w:val="left"/>
              <w:rPr>
                <w:ins w:id="672" w:author="Gao, Guan-Wei (高貫偉 ITC)" w:date="2012-07-05T10:46:00Z"/>
                <w:rFonts w:eastAsia="SimSun"/>
              </w:rPr>
            </w:pPr>
            <w:ins w:id="673" w:author="Gao, Guan-Wei (高貫偉 ITC)" w:date="2012-07-05T10:46:00Z">
              <w:r>
                <w:rPr>
                  <w:rFonts w:eastAsia="SimSun" w:hint="eastAsia"/>
                </w:rPr>
                <w:t>前提条件：</w:t>
              </w:r>
            </w:ins>
          </w:p>
          <w:p w:rsidR="00000000" w:rsidRDefault="001F658F">
            <w:pPr>
              <w:pStyle w:val="a7"/>
              <w:numPr>
                <w:ilvl w:val="0"/>
                <w:numId w:val="39"/>
              </w:numPr>
              <w:ind w:firstLineChars="0"/>
              <w:jc w:val="left"/>
              <w:rPr>
                <w:ins w:id="674" w:author="Gao, Guan-Wei (高貫偉 ITC)" w:date="2012-07-05T10:47:00Z"/>
                <w:rFonts w:eastAsia="SimSun"/>
                <w:rPrChange w:id="675" w:author="Gao, Guan-Wei (高貫偉 ITC)" w:date="2012-07-05T10:47:00Z">
                  <w:rPr>
                    <w:ins w:id="676" w:author="Gao, Guan-Wei (高貫偉 ITC)" w:date="2012-07-05T10:47:00Z"/>
                  </w:rPr>
                </w:rPrChange>
              </w:rPr>
              <w:pPrChange w:id="677" w:author="Gao, Guan-Wei (高貫偉 ITC)" w:date="2012-07-05T10:47:00Z">
                <w:pPr>
                  <w:jc w:val="left"/>
                </w:pPr>
              </w:pPrChange>
            </w:pPr>
            <w:ins w:id="678" w:author="Gao, Guan-Wei (高貫偉 ITC)" w:date="2012-07-05T09:17:00Z">
              <w:r w:rsidRPr="001F658F">
                <w:rPr>
                  <w:rFonts w:eastAsia="SimSun" w:hint="eastAsia"/>
                  <w:rPrChange w:id="679" w:author="Gao, Guan-Wei (高貫偉 ITC)" w:date="2012-07-05T10:47:00Z">
                    <w:rPr>
                      <w:rFonts w:hint="eastAsia"/>
                      <w:color w:val="0000FF" w:themeColor="hyperlink"/>
                      <w:u w:val="single"/>
                    </w:rPr>
                  </w:rPrChange>
                </w:rPr>
                <w:t>只有‘</w:t>
              </w:r>
              <w:r w:rsidRPr="001F658F">
                <w:rPr>
                  <w:rFonts w:eastAsia="SimSun"/>
                  <w:rPrChange w:id="680" w:author="Gao, Guan-Wei (高貫偉 ITC)" w:date="2012-07-05T10:47:00Z">
                    <w:rPr>
                      <w:color w:val="0000FF" w:themeColor="hyperlink"/>
                      <w:u w:val="single"/>
                    </w:rPr>
                  </w:rPrChange>
                </w:rPr>
                <w:t>QC Repair</w:t>
              </w:r>
              <w:r w:rsidRPr="001F658F">
                <w:rPr>
                  <w:rFonts w:eastAsia="SimSun" w:hint="eastAsia"/>
                  <w:rPrChange w:id="681" w:author="Gao, Guan-Wei (高貫偉 ITC)" w:date="2012-07-05T10:47:00Z">
                    <w:rPr>
                      <w:rFonts w:hint="eastAsia"/>
                      <w:color w:val="0000FF" w:themeColor="hyperlink"/>
                      <w:u w:val="single"/>
                    </w:rPr>
                  </w:rPrChange>
                </w:rPr>
                <w:t>’才导出</w:t>
              </w:r>
              <w:r w:rsidRPr="001F658F">
                <w:rPr>
                  <w:rFonts w:eastAsia="SimSun"/>
                  <w:rPrChange w:id="682" w:author="Gao, Guan-Wei (高貫偉 ITC)" w:date="2012-07-05T10:47:00Z">
                    <w:rPr>
                      <w:color w:val="0000FF" w:themeColor="hyperlink"/>
                      <w:u w:val="single"/>
                    </w:rPr>
                  </w:rPrChange>
                </w:rPr>
                <w:t>Excel</w:t>
              </w:r>
              <w:r w:rsidRPr="001F658F">
                <w:rPr>
                  <w:rFonts w:eastAsia="SimSun" w:hint="eastAsia"/>
                  <w:rPrChange w:id="683" w:author="Gao, Guan-Wei (高貫偉 ITC)" w:date="2012-07-05T10:47:00Z">
                    <w:rPr>
                      <w:rFonts w:hint="eastAsia"/>
                      <w:color w:val="0000FF" w:themeColor="hyperlink"/>
                      <w:u w:val="single"/>
                    </w:rPr>
                  </w:rPrChange>
                </w:rPr>
                <w:t>文件</w:t>
              </w:r>
            </w:ins>
          </w:p>
          <w:p w:rsidR="00000000" w:rsidRDefault="002A1031">
            <w:pPr>
              <w:pStyle w:val="a7"/>
              <w:numPr>
                <w:ilvl w:val="0"/>
                <w:numId w:val="39"/>
              </w:numPr>
              <w:ind w:firstLineChars="0"/>
              <w:jc w:val="left"/>
              <w:rPr>
                <w:ins w:id="684" w:author="Gao, Guan-Wei (高貫偉 ITC)" w:date="2012-07-05T10:58:00Z"/>
                <w:rFonts w:eastAsia="SimSun"/>
              </w:rPr>
              <w:pPrChange w:id="685" w:author="Gao, Guan-Wei (高貫偉 ITC)" w:date="2012-07-05T10:47:00Z">
                <w:pPr>
                  <w:jc w:val="left"/>
                </w:pPr>
              </w:pPrChange>
            </w:pPr>
            <w:ins w:id="686" w:author="Gao, Guan-Wei (高貫偉 ITC)" w:date="2012-07-05T10:48:00Z">
              <w:r>
                <w:rPr>
                  <w:rFonts w:eastAsia="SimSun" w:hint="eastAsia"/>
                </w:rPr>
                <w:t>上述</w:t>
              </w:r>
              <w:r>
                <w:rPr>
                  <w:rFonts w:eastAsia="SimSun" w:hint="eastAsia"/>
                </w:rPr>
                <w:t>Save</w:t>
              </w:r>
              <w:r>
                <w:rPr>
                  <w:rFonts w:eastAsia="SimSun" w:hint="eastAsia"/>
                </w:rPr>
                <w:t>时，</w:t>
              </w:r>
            </w:ins>
            <w:ins w:id="687" w:author="Gao, Guan-Wei (高貫偉 ITC)" w:date="2012-07-05T10:58:00Z">
              <w:r w:rsidR="001F658F">
                <w:rPr>
                  <w:rFonts w:eastAsia="SimSun"/>
                </w:rPr>
                <w:fldChar w:fldCharType="begin"/>
              </w:r>
              <w:r w:rsidR="00832F5F">
                <w:rPr>
                  <w:rFonts w:eastAsia="SimSun"/>
                </w:rPr>
                <w:instrText xml:space="preserve"> HYPERLINK "mailto:</w:instrText>
              </w:r>
            </w:ins>
            <w:ins w:id="688" w:author="Gao, Guan-Wei (高貫偉 ITC)" w:date="2012-07-05T10:48:00Z">
              <w:r w:rsidR="00832F5F">
                <w:rPr>
                  <w:rFonts w:eastAsia="SimSun" w:hint="eastAsia"/>
                </w:rPr>
                <w:instrText>记录</w:instrText>
              </w:r>
              <w:r w:rsidR="00832F5F">
                <w:rPr>
                  <w:rFonts w:eastAsia="SimSun" w:hint="eastAsia"/>
                </w:rPr>
                <w:instrText>ProductRepair.</w:instrText>
              </w:r>
            </w:ins>
            <w:ins w:id="689" w:author="Gao, Guan-Wei (高貫偉 ITC)" w:date="2012-07-05T10:49:00Z">
              <w:r w:rsidR="00832F5F">
                <w:rPr>
                  <w:rFonts w:eastAsia="SimSun" w:hint="eastAsia"/>
                </w:rPr>
                <w:instrText>ID</w:instrText>
              </w:r>
              <w:r w:rsidR="00832F5F">
                <w:rPr>
                  <w:rFonts w:eastAsia="SimSun" w:hint="eastAsia"/>
                </w:rPr>
                <w:instrText>为</w:instrText>
              </w:r>
              <w:r w:rsidR="00832F5F">
                <w:rPr>
                  <w:rFonts w:eastAsia="SimSun" w:hint="eastAsia"/>
                </w:rPr>
                <w:instrText>@RepairID</w:instrText>
              </w:r>
            </w:ins>
            <w:ins w:id="690" w:author="Gao, Guan-Wei (高貫偉 ITC)" w:date="2012-07-05T10:58:00Z">
              <w:r w:rsidR="00832F5F">
                <w:rPr>
                  <w:rFonts w:eastAsia="SimSun"/>
                </w:rPr>
                <w:instrText xml:space="preserve">" </w:instrText>
              </w:r>
              <w:r w:rsidR="001F658F">
                <w:rPr>
                  <w:rFonts w:eastAsia="SimSun"/>
                </w:rPr>
                <w:fldChar w:fldCharType="separate"/>
              </w:r>
            </w:ins>
            <w:ins w:id="691" w:author="Gao, Guan-Wei (高貫偉 ITC)" w:date="2012-07-05T10:48:00Z">
              <w:r w:rsidR="00832F5F" w:rsidRPr="00BD655F">
                <w:rPr>
                  <w:rStyle w:val="a6"/>
                  <w:rFonts w:eastAsia="SimSun" w:hint="eastAsia"/>
                </w:rPr>
                <w:t>记录</w:t>
              </w:r>
              <w:r w:rsidR="00832F5F" w:rsidRPr="00BD655F">
                <w:rPr>
                  <w:rStyle w:val="a6"/>
                  <w:rFonts w:eastAsia="SimSun" w:hint="eastAsia"/>
                </w:rPr>
                <w:t>ProductRepair.</w:t>
              </w:r>
            </w:ins>
            <w:ins w:id="692" w:author="Gao, Guan-Wei (高貫偉 ITC)" w:date="2012-07-05T10:49:00Z">
              <w:r w:rsidR="00832F5F" w:rsidRPr="00BD655F">
                <w:rPr>
                  <w:rStyle w:val="a6"/>
                  <w:rFonts w:eastAsia="SimSun" w:hint="eastAsia"/>
                </w:rPr>
                <w:t>ID</w:t>
              </w:r>
              <w:r w:rsidR="00832F5F" w:rsidRPr="00BD655F">
                <w:rPr>
                  <w:rStyle w:val="a6"/>
                  <w:rFonts w:eastAsia="SimSun" w:hint="eastAsia"/>
                </w:rPr>
                <w:t>为</w:t>
              </w:r>
              <w:r w:rsidR="00832F5F" w:rsidRPr="00BD655F">
                <w:rPr>
                  <w:rStyle w:val="a6"/>
                  <w:rFonts w:eastAsia="SimSun" w:hint="eastAsia"/>
                </w:rPr>
                <w:t>@</w:t>
              </w:r>
              <w:proofErr w:type="spellStart"/>
              <w:r w:rsidR="00832F5F" w:rsidRPr="00BD655F">
                <w:rPr>
                  <w:rStyle w:val="a6"/>
                  <w:rFonts w:eastAsia="SimSun" w:hint="eastAsia"/>
                </w:rPr>
                <w:t>RepairID</w:t>
              </w:r>
            </w:ins>
            <w:proofErr w:type="spellEnd"/>
            <w:ins w:id="693" w:author="Gao, Guan-Wei (高貫偉 ITC)" w:date="2012-07-05T10:58:00Z">
              <w:r w:rsidR="001F658F">
                <w:rPr>
                  <w:rFonts w:eastAsia="SimSun"/>
                </w:rPr>
                <w:fldChar w:fldCharType="end"/>
              </w:r>
            </w:ins>
          </w:p>
          <w:p w:rsidR="00000000" w:rsidRDefault="00832F5F">
            <w:pPr>
              <w:pStyle w:val="a7"/>
              <w:numPr>
                <w:ilvl w:val="0"/>
                <w:numId w:val="39"/>
              </w:numPr>
              <w:ind w:firstLineChars="0"/>
              <w:jc w:val="left"/>
              <w:rPr>
                <w:ins w:id="694" w:author="Gao, Guan-Wei (高貫偉 ITC)" w:date="2012-07-05T09:16:00Z"/>
                <w:rFonts w:eastAsia="SimSun"/>
                <w:rPrChange w:id="695" w:author="Gao, Guan-Wei (高貫偉 ITC)" w:date="2012-07-05T10:47:00Z">
                  <w:rPr>
                    <w:ins w:id="696" w:author="Gao, Guan-Wei (高貫偉 ITC)" w:date="2012-07-05T09:16:00Z"/>
                  </w:rPr>
                </w:rPrChange>
              </w:rPr>
              <w:pPrChange w:id="697" w:author="Gao, Guan-Wei (高貫偉 ITC)" w:date="2012-07-05T10:47:00Z">
                <w:pPr>
                  <w:jc w:val="left"/>
                </w:pPr>
              </w:pPrChange>
            </w:pPr>
            <w:ins w:id="698" w:author="Gao, Guan-Wei (高貫偉 ITC)" w:date="2012-07-05T10:58:00Z">
              <w:r>
                <w:rPr>
                  <w:rFonts w:eastAsia="SimSun" w:hint="eastAsia"/>
                </w:rPr>
                <w:t>只有保存成功，才</w:t>
              </w:r>
              <w:r>
                <w:rPr>
                  <w:rFonts w:eastAsia="SimSun" w:hint="eastAsia"/>
                </w:rPr>
                <w:t xml:space="preserve"> </w:t>
              </w:r>
              <w:r>
                <w:rPr>
                  <w:rFonts w:eastAsia="SimSun" w:hint="eastAsia"/>
                </w:rPr>
                <w:t>产生</w:t>
              </w:r>
              <w:r>
                <w:rPr>
                  <w:rFonts w:eastAsia="SimSun" w:hint="eastAsia"/>
                </w:rPr>
                <w:t>Excel</w:t>
              </w:r>
            </w:ins>
          </w:p>
          <w:p w:rsidR="00011BE5" w:rsidRDefault="00011BE5" w:rsidP="007A0E05">
            <w:pPr>
              <w:jc w:val="left"/>
              <w:rPr>
                <w:ins w:id="699" w:author="Gao, Guan-Wei (高貫偉 ITC)" w:date="2012-07-05T10:54:00Z"/>
                <w:rFonts w:eastAsia="SimSun"/>
              </w:rPr>
            </w:pPr>
            <w:ins w:id="700" w:author="Gao, Guan-Wei (高貫偉 ITC)" w:date="2012-07-05T10:54:00Z">
              <w:r>
                <w:rPr>
                  <w:rFonts w:eastAsia="SimSun" w:hint="eastAsia"/>
                </w:rPr>
                <w:t>列表中</w:t>
              </w:r>
            </w:ins>
            <w:ins w:id="701" w:author="Gao, Guan-Wei (高貫偉 ITC)" w:date="2012-07-05T10:55:00Z">
              <w:r>
                <w:rPr>
                  <w:rFonts w:eastAsia="SimSun" w:hint="eastAsia"/>
                </w:rPr>
                <w:t>参数，见附件文档</w:t>
              </w:r>
            </w:ins>
          </w:p>
          <w:p w:rsidR="00CD62D2" w:rsidRDefault="002C405D" w:rsidP="007A0E05">
            <w:pPr>
              <w:jc w:val="left"/>
              <w:rPr>
                <w:ins w:id="702" w:author="Gao, Guan-Wei (高貫偉 ITC)" w:date="2012-07-05T08:30:00Z"/>
                <w:rFonts w:eastAsia="SimSun"/>
              </w:rPr>
            </w:pPr>
            <w:ins w:id="703" w:author="Gao, Guan-Wei (高貫偉 ITC)" w:date="2012-07-05T08:30:00Z">
              <w:r>
                <w:rPr>
                  <w:rFonts w:eastAsia="SimSun" w:hint="eastAsia"/>
                </w:rPr>
                <w:t>各参数获取方法如下：</w:t>
              </w:r>
            </w:ins>
          </w:p>
          <w:tbl>
            <w:tblPr>
              <w:tblStyle w:val="a9"/>
              <w:tblW w:w="5000" w:type="pct"/>
              <w:tblLayout w:type="fixed"/>
              <w:tblLook w:val="04A0"/>
              <w:tblPrChange w:id="704" w:author="Gao, Guan-Wei (高貫偉 ITC)" w:date="2012-07-05T09:14:00Z">
                <w:tblPr>
                  <w:tblStyle w:val="a9"/>
                  <w:tblW w:w="5000" w:type="pct"/>
                  <w:tblLayout w:type="fixed"/>
                  <w:tblLook w:val="04A0"/>
                </w:tblPr>
              </w:tblPrChange>
            </w:tblPr>
            <w:tblGrid>
              <w:gridCol w:w="899"/>
              <w:gridCol w:w="1410"/>
              <w:gridCol w:w="3041"/>
              <w:tblGridChange w:id="705">
                <w:tblGrid>
                  <w:gridCol w:w="1439"/>
                  <w:gridCol w:w="1439"/>
                  <w:gridCol w:w="3911"/>
                </w:tblGrid>
              </w:tblGridChange>
            </w:tblGrid>
            <w:tr w:rsidR="00682CCC" w:rsidTr="00682CCC">
              <w:trPr>
                <w:ins w:id="706" w:author="Gao, Guan-Wei (高貫偉 ITC)" w:date="2012-07-05T08:31:00Z"/>
              </w:trPr>
              <w:tc>
                <w:tcPr>
                  <w:tcW w:w="899" w:type="dxa"/>
                  <w:shd w:val="clear" w:color="auto" w:fill="95B3D7" w:themeFill="accent1" w:themeFillTint="99"/>
                  <w:tcPrChange w:id="707" w:author="Gao, Guan-Wei (高貫偉 ITC)" w:date="2012-07-05T09:14:00Z">
                    <w:tcPr>
                      <w:tcW w:w="1439" w:type="dxa"/>
                      <w:shd w:val="clear" w:color="auto" w:fill="95B3D7" w:themeFill="accent1" w:themeFillTint="99"/>
                    </w:tcPr>
                  </w:tcPrChange>
                </w:tcPr>
                <w:p w:rsidR="00834246" w:rsidRPr="00834246" w:rsidRDefault="001F658F">
                  <w:pPr>
                    <w:jc w:val="center"/>
                    <w:rPr>
                      <w:ins w:id="708" w:author="Gao, Guan-Wei (高貫偉 ITC)" w:date="2012-07-05T09:14:00Z"/>
                      <w:rFonts w:eastAsia="SimSun"/>
                      <w:b/>
                      <w:rPrChange w:id="709" w:author="Gao, Guan-Wei (高貫偉 ITC)" w:date="2012-07-05T09:15:00Z">
                        <w:rPr>
                          <w:ins w:id="710" w:author="Gao, Guan-Wei (高貫偉 ITC)" w:date="2012-07-05T09:14:00Z"/>
                          <w:rFonts w:eastAsia="SimSun"/>
                        </w:rPr>
                      </w:rPrChange>
                    </w:rPr>
                  </w:pPr>
                  <w:ins w:id="711" w:author="Gao, Guan-Wei (高貫偉 ITC)" w:date="2012-07-05T09:15:00Z">
                    <w:r w:rsidRPr="001F658F">
                      <w:rPr>
                        <w:rFonts w:eastAsia="SimSun" w:hint="eastAsia"/>
                        <w:b/>
                        <w:rPrChange w:id="712" w:author="Gao, Guan-Wei (高貫偉 ITC)" w:date="2012-07-05T09:15:00Z">
                          <w:rPr>
                            <w:rFonts w:eastAsia="SimSun" w:hint="eastAsia"/>
                            <w:color w:val="0000FF" w:themeColor="hyperlink"/>
                            <w:u w:val="single"/>
                          </w:rPr>
                        </w:rPrChange>
                      </w:rPr>
                      <w:t>序号</w:t>
                    </w:r>
                  </w:ins>
                </w:p>
              </w:tc>
              <w:tc>
                <w:tcPr>
                  <w:tcW w:w="1410" w:type="dxa"/>
                  <w:shd w:val="clear" w:color="auto" w:fill="95B3D7" w:themeFill="accent1" w:themeFillTint="99"/>
                  <w:tcPrChange w:id="713" w:author="Gao, Guan-Wei (高貫偉 ITC)" w:date="2012-07-05T09:14:00Z">
                    <w:tcPr>
                      <w:tcW w:w="1439" w:type="dxa"/>
                      <w:shd w:val="clear" w:color="auto" w:fill="95B3D7" w:themeFill="accent1" w:themeFillTint="99"/>
                    </w:tcPr>
                  </w:tcPrChange>
                </w:tcPr>
                <w:p w:rsidR="00000000" w:rsidRDefault="001F658F">
                  <w:pPr>
                    <w:jc w:val="center"/>
                    <w:rPr>
                      <w:ins w:id="714" w:author="Gao, Guan-Wei (高貫偉 ITC)" w:date="2012-07-05T08:31:00Z"/>
                      <w:rFonts w:eastAsia="SimSun"/>
                      <w:b/>
                      <w:rPrChange w:id="715" w:author="Gao, Guan-Wei (高貫偉 ITC)" w:date="2012-07-05T09:15:00Z">
                        <w:rPr>
                          <w:ins w:id="716" w:author="Gao, Guan-Wei (高貫偉 ITC)" w:date="2012-07-05T08:31:00Z"/>
                          <w:rFonts w:eastAsia="SimSun"/>
                        </w:rPr>
                      </w:rPrChange>
                    </w:rPr>
                    <w:pPrChange w:id="717" w:author="Gao, Guan-Wei (高貫偉 ITC)" w:date="2012-07-05T08:31:00Z">
                      <w:pPr>
                        <w:jc w:val="left"/>
                      </w:pPr>
                    </w:pPrChange>
                  </w:pPr>
                  <w:ins w:id="718" w:author="Gao, Guan-Wei (高貫偉 ITC)" w:date="2012-07-05T08:31:00Z">
                    <w:r w:rsidRPr="001F658F">
                      <w:rPr>
                        <w:rFonts w:eastAsia="SimSun" w:hint="eastAsia"/>
                        <w:b/>
                        <w:rPrChange w:id="719" w:author="Gao, Guan-Wei (高貫偉 ITC)" w:date="2012-07-05T09:15:00Z">
                          <w:rPr>
                            <w:rFonts w:eastAsia="SimSun" w:hint="eastAsia"/>
                            <w:color w:val="0000FF" w:themeColor="hyperlink"/>
                            <w:u w:val="single"/>
                          </w:rPr>
                        </w:rPrChange>
                      </w:rPr>
                      <w:t>参数名称</w:t>
                    </w:r>
                  </w:ins>
                </w:p>
              </w:tc>
              <w:tc>
                <w:tcPr>
                  <w:tcW w:w="3041" w:type="dxa"/>
                  <w:shd w:val="clear" w:color="auto" w:fill="95B3D7" w:themeFill="accent1" w:themeFillTint="99"/>
                  <w:tcPrChange w:id="720" w:author="Gao, Guan-Wei (高貫偉 ITC)" w:date="2012-07-05T09:14:00Z">
                    <w:tcPr>
                      <w:tcW w:w="3911" w:type="dxa"/>
                      <w:shd w:val="clear" w:color="auto" w:fill="95B3D7" w:themeFill="accent1" w:themeFillTint="99"/>
                    </w:tcPr>
                  </w:tcPrChange>
                </w:tcPr>
                <w:p w:rsidR="00000000" w:rsidRDefault="001F658F">
                  <w:pPr>
                    <w:jc w:val="center"/>
                    <w:rPr>
                      <w:ins w:id="721" w:author="Gao, Guan-Wei (高貫偉 ITC)" w:date="2012-07-05T08:31:00Z"/>
                      <w:rFonts w:eastAsia="SimSun"/>
                      <w:b/>
                      <w:rPrChange w:id="722" w:author="Gao, Guan-Wei (高貫偉 ITC)" w:date="2012-07-05T09:15:00Z">
                        <w:rPr>
                          <w:ins w:id="723" w:author="Gao, Guan-Wei (高貫偉 ITC)" w:date="2012-07-05T08:31:00Z"/>
                          <w:rFonts w:eastAsia="SimSun"/>
                        </w:rPr>
                      </w:rPrChange>
                    </w:rPr>
                    <w:pPrChange w:id="724" w:author="Gao, Guan-Wei (高貫偉 ITC)" w:date="2012-07-05T08:31:00Z">
                      <w:pPr>
                        <w:jc w:val="left"/>
                      </w:pPr>
                    </w:pPrChange>
                  </w:pPr>
                  <w:ins w:id="725" w:author="Gao, Guan-Wei (高貫偉 ITC)" w:date="2012-07-05T08:31:00Z">
                    <w:r w:rsidRPr="001F658F">
                      <w:rPr>
                        <w:rFonts w:eastAsia="SimSun" w:hint="eastAsia"/>
                        <w:b/>
                        <w:rPrChange w:id="726" w:author="Gao, Guan-Wei (高貫偉 ITC)" w:date="2012-07-05T09:15:00Z">
                          <w:rPr>
                            <w:rFonts w:eastAsia="SimSun" w:hint="eastAsia"/>
                            <w:color w:val="0000FF" w:themeColor="hyperlink"/>
                            <w:u w:val="single"/>
                          </w:rPr>
                        </w:rPrChange>
                      </w:rPr>
                      <w:t>获取方法</w:t>
                    </w:r>
                  </w:ins>
                </w:p>
              </w:tc>
            </w:tr>
            <w:tr w:rsidR="00682CCC" w:rsidTr="00682CCC">
              <w:trPr>
                <w:ins w:id="727" w:author="Gao, Guan-Wei (高貫偉 ITC)" w:date="2012-07-05T08:31:00Z"/>
              </w:trPr>
              <w:tc>
                <w:tcPr>
                  <w:tcW w:w="899" w:type="dxa"/>
                  <w:tcPrChange w:id="728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682CCC" w:rsidRDefault="00682CCC" w:rsidP="007A0E05">
                  <w:pPr>
                    <w:jc w:val="left"/>
                    <w:rPr>
                      <w:ins w:id="729" w:author="Gao, Guan-Wei (高貫偉 ITC)" w:date="2012-07-05T09:14:00Z"/>
                      <w:rFonts w:eastAsia="SimSun"/>
                    </w:rPr>
                  </w:pPr>
                  <w:ins w:id="730" w:author="Gao, Guan-Wei (高貫偉 ITC)" w:date="2012-07-05T09:15:00Z">
                    <w:r>
                      <w:rPr>
                        <w:rFonts w:eastAsia="SimSun" w:hint="eastAsia"/>
                      </w:rPr>
                      <w:t>参数</w:t>
                    </w:r>
                    <w:r>
                      <w:rPr>
                        <w:rFonts w:eastAsia="SimSun" w:hint="eastAsia"/>
                      </w:rPr>
                      <w:t>0</w:t>
                    </w:r>
                  </w:ins>
                </w:p>
              </w:tc>
              <w:tc>
                <w:tcPr>
                  <w:tcW w:w="1410" w:type="dxa"/>
                  <w:tcPrChange w:id="731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682CCC" w:rsidRDefault="00682CCC" w:rsidP="007A0E05">
                  <w:pPr>
                    <w:jc w:val="left"/>
                    <w:rPr>
                      <w:ins w:id="732" w:author="Gao, Guan-Wei (高貫偉 ITC)" w:date="2012-07-05T08:31:00Z"/>
                      <w:rFonts w:eastAsia="SimSun"/>
                    </w:rPr>
                  </w:pPr>
                  <w:ins w:id="733" w:author="Gao, Guan-Wei (高貫偉 ITC)" w:date="2012-07-05T09:00:00Z">
                    <w:r>
                      <w:rPr>
                        <w:rFonts w:eastAsia="SimSun" w:hint="eastAsia"/>
                      </w:rPr>
                      <w:t>@</w:t>
                    </w:r>
                    <w:proofErr w:type="spellStart"/>
                    <w:r>
                      <w:rPr>
                        <w:rFonts w:eastAsia="SimSun" w:hint="eastAsia"/>
                      </w:rPr>
                      <w:t>SheetName</w:t>
                    </w:r>
                  </w:ins>
                  <w:proofErr w:type="spellEnd"/>
                </w:p>
              </w:tc>
              <w:tc>
                <w:tcPr>
                  <w:tcW w:w="3041" w:type="dxa"/>
                  <w:tcPrChange w:id="734" w:author="Gao, Guan-Wei (高貫偉 ITC)" w:date="2012-07-05T09:14:00Z">
                    <w:tcPr>
                      <w:tcW w:w="3911" w:type="dxa"/>
                    </w:tcPr>
                  </w:tcPrChange>
                </w:tcPr>
                <w:p w:rsidR="00682CCC" w:rsidRDefault="00CA51AC" w:rsidP="007A0E05">
                  <w:pPr>
                    <w:jc w:val="left"/>
                    <w:rPr>
                      <w:ins w:id="735" w:author="Gao, Guan-Wei (高貫偉 ITC)" w:date="2012-07-05T10:29:00Z"/>
                      <w:rFonts w:eastAsia="SimSun"/>
                    </w:rPr>
                  </w:pPr>
                  <w:ins w:id="736" w:author="Gao, Guan-Wei (高貫偉 ITC)" w:date="2012-07-05T10:29:00Z">
                    <w:r>
                      <w:rPr>
                        <w:rFonts w:eastAsia="SimSun" w:hint="eastAsia"/>
                      </w:rPr>
                      <w:t>当前时间</w:t>
                    </w:r>
                    <w:r>
                      <w:rPr>
                        <w:rFonts w:eastAsia="SimSun" w:hint="eastAsia"/>
                      </w:rPr>
                      <w:t>+</w:t>
                    </w:r>
                    <w:r>
                      <w:rPr>
                        <w:rFonts w:eastAsia="SimSun" w:hint="eastAsia"/>
                      </w:rPr>
                      <w:t>（</w:t>
                    </w:r>
                    <w:r>
                      <w:rPr>
                        <w:rFonts w:eastAsia="SimSun" w:hint="eastAsia"/>
                      </w:rPr>
                      <w:t>@Line</w:t>
                    </w:r>
                    <w:r>
                      <w:rPr>
                        <w:rFonts w:eastAsia="SimSun" w:hint="eastAsia"/>
                      </w:rPr>
                      <w:t>）</w:t>
                    </w:r>
                  </w:ins>
                </w:p>
                <w:p w:rsidR="00CA51AC" w:rsidRDefault="00CA51AC" w:rsidP="007A0E05">
                  <w:pPr>
                    <w:jc w:val="left"/>
                    <w:rPr>
                      <w:ins w:id="737" w:author="Gao, Guan-Wei (高貫偉 ITC)" w:date="2012-07-05T10:30:00Z"/>
                      <w:rFonts w:eastAsia="SimSun"/>
                    </w:rPr>
                  </w:pPr>
                  <w:ins w:id="738" w:author="Gao, Guan-Wei (高貫偉 ITC)" w:date="2012-07-05T10:30:00Z">
                    <w:r>
                      <w:rPr>
                        <w:rFonts w:eastAsia="SimSun" w:hint="eastAsia"/>
                      </w:rPr>
                      <w:t>当前时间：</w:t>
                    </w:r>
                    <w:r>
                      <w:rPr>
                        <w:rFonts w:eastAsia="SimSun" w:hint="eastAsia"/>
                      </w:rPr>
                      <w:t>YYYY-MM-DD HH:SS</w:t>
                    </w:r>
                  </w:ins>
                </w:p>
                <w:p w:rsidR="00CA51AC" w:rsidRDefault="00CA51AC" w:rsidP="007A0E05">
                  <w:pPr>
                    <w:jc w:val="left"/>
                    <w:rPr>
                      <w:ins w:id="739" w:author="Gao, Guan-Wei (高貫偉 ITC)" w:date="2012-07-05T08:31:00Z"/>
                      <w:rFonts w:eastAsia="SimSun"/>
                    </w:rPr>
                  </w:pPr>
                  <w:ins w:id="740" w:author="Gao, Guan-Wei (高貫偉 ITC)" w:date="2012-07-05T10:30:00Z">
                    <w:r>
                      <w:rPr>
                        <w:rFonts w:eastAsia="SimSun" w:hint="eastAsia"/>
                      </w:rPr>
                      <w:t xml:space="preserve">@Line: </w:t>
                    </w:r>
                    <w:proofErr w:type="spellStart"/>
                    <w:r>
                      <w:rPr>
                        <w:rFonts w:eastAsia="SimSun" w:hint="eastAsia"/>
                      </w:rPr>
                      <w:t>ProductStatus.Line</w:t>
                    </w:r>
                  </w:ins>
                  <w:proofErr w:type="spellEnd"/>
                </w:p>
              </w:tc>
            </w:tr>
            <w:tr w:rsidR="00682CCC" w:rsidTr="00682CCC">
              <w:trPr>
                <w:ins w:id="741" w:author="Gao, Guan-Wei (高貫偉 ITC)" w:date="2012-07-05T08:31:00Z"/>
              </w:trPr>
              <w:tc>
                <w:tcPr>
                  <w:tcW w:w="899" w:type="dxa"/>
                  <w:tcPrChange w:id="742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682CCC" w:rsidRDefault="00682CCC" w:rsidP="007A0E05">
                  <w:pPr>
                    <w:jc w:val="left"/>
                    <w:rPr>
                      <w:ins w:id="743" w:author="Gao, Guan-Wei (高貫偉 ITC)" w:date="2012-07-05T09:14:00Z"/>
                      <w:rFonts w:eastAsia="SimSun"/>
                    </w:rPr>
                  </w:pPr>
                  <w:ins w:id="744" w:author="Gao, Guan-Wei (高貫偉 ITC)" w:date="2012-07-05T09:15:00Z">
                    <w:r>
                      <w:rPr>
                        <w:rFonts w:eastAsia="SimSun" w:hint="eastAsia"/>
                      </w:rPr>
                      <w:t>参数</w:t>
                    </w:r>
                    <w:r>
                      <w:rPr>
                        <w:rFonts w:eastAsia="SimSun" w:hint="eastAsia"/>
                      </w:rPr>
                      <w:t>1</w:t>
                    </w:r>
                  </w:ins>
                </w:p>
              </w:tc>
              <w:tc>
                <w:tcPr>
                  <w:tcW w:w="1410" w:type="dxa"/>
                  <w:tcPrChange w:id="745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682CCC" w:rsidRDefault="00682CCC" w:rsidP="007A0E05">
                  <w:pPr>
                    <w:jc w:val="left"/>
                    <w:rPr>
                      <w:ins w:id="746" w:author="Gao, Guan-Wei (高貫偉 ITC)" w:date="2012-07-05T08:31:00Z"/>
                      <w:rFonts w:eastAsia="SimSun"/>
                    </w:rPr>
                  </w:pPr>
                  <w:ins w:id="747" w:author="Gao, Guan-Wei (高貫偉 ITC)" w:date="2012-07-05T08:59:00Z">
                    <w:r>
                      <w:rPr>
                        <w:rFonts w:eastAsia="SimSun" w:hint="eastAsia"/>
                      </w:rPr>
                      <w:t>@Line</w:t>
                    </w:r>
                  </w:ins>
                </w:p>
              </w:tc>
              <w:tc>
                <w:tcPr>
                  <w:tcW w:w="3041" w:type="dxa"/>
                  <w:tcPrChange w:id="748" w:author="Gao, Guan-Wei (高貫偉 ITC)" w:date="2012-07-05T09:14:00Z">
                    <w:tcPr>
                      <w:tcW w:w="3911" w:type="dxa"/>
                    </w:tcPr>
                  </w:tcPrChange>
                </w:tcPr>
                <w:p w:rsidR="00682CCC" w:rsidRDefault="00CA51AC" w:rsidP="007A0E05">
                  <w:pPr>
                    <w:jc w:val="left"/>
                    <w:rPr>
                      <w:ins w:id="749" w:author="Gao, Guan-Wei (高貫偉 ITC)" w:date="2012-07-05T08:31:00Z"/>
                      <w:rFonts w:eastAsia="SimSun"/>
                    </w:rPr>
                  </w:pPr>
                  <w:proofErr w:type="spellStart"/>
                  <w:ins w:id="750" w:author="Gao, Guan-Wei (高貫偉 ITC)" w:date="2012-07-05T10:30:00Z">
                    <w:r>
                      <w:rPr>
                        <w:rFonts w:eastAsia="SimSun" w:hint="eastAsia"/>
                      </w:rPr>
                      <w:t>ProductSt</w:t>
                    </w:r>
                  </w:ins>
                  <w:ins w:id="751" w:author="Gao, Guan-Wei (高貫偉 ITC)" w:date="2012-07-05T10:31:00Z">
                    <w:r>
                      <w:rPr>
                        <w:rFonts w:eastAsia="SimSun" w:hint="eastAsia"/>
                      </w:rPr>
                      <w:t>atus.Line</w:t>
                    </w:r>
                  </w:ins>
                  <w:proofErr w:type="spellEnd"/>
                </w:p>
              </w:tc>
            </w:tr>
            <w:tr w:rsidR="00682CCC" w:rsidTr="00682CCC">
              <w:trPr>
                <w:ins w:id="752" w:author="Gao, Guan-Wei (高貫偉 ITC)" w:date="2012-07-05T08:31:00Z"/>
              </w:trPr>
              <w:tc>
                <w:tcPr>
                  <w:tcW w:w="899" w:type="dxa"/>
                  <w:tcPrChange w:id="753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682CCC" w:rsidRDefault="00682CCC" w:rsidP="007A0E05">
                  <w:pPr>
                    <w:jc w:val="left"/>
                    <w:rPr>
                      <w:ins w:id="754" w:author="Gao, Guan-Wei (高貫偉 ITC)" w:date="2012-07-05T09:14:00Z"/>
                      <w:rFonts w:eastAsia="SimSun"/>
                    </w:rPr>
                  </w:pPr>
                  <w:ins w:id="755" w:author="Gao, Guan-Wei (高貫偉 ITC)" w:date="2012-07-05T09:15:00Z">
                    <w:r>
                      <w:rPr>
                        <w:rFonts w:eastAsia="SimSun" w:hint="eastAsia"/>
                      </w:rPr>
                      <w:t>参数</w:t>
                    </w:r>
                    <w:r>
                      <w:rPr>
                        <w:rFonts w:eastAsia="SimSun" w:hint="eastAsia"/>
                      </w:rPr>
                      <w:t>2</w:t>
                    </w:r>
                  </w:ins>
                </w:p>
              </w:tc>
              <w:tc>
                <w:tcPr>
                  <w:tcW w:w="1410" w:type="dxa"/>
                  <w:tcPrChange w:id="756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682CCC" w:rsidRDefault="00682CCC" w:rsidP="007A0E05">
                  <w:pPr>
                    <w:jc w:val="left"/>
                    <w:rPr>
                      <w:ins w:id="757" w:author="Gao, Guan-Wei (高貫偉 ITC)" w:date="2012-07-05T08:31:00Z"/>
                      <w:rFonts w:eastAsia="SimSun"/>
                    </w:rPr>
                  </w:pPr>
                  <w:ins w:id="758" w:author="Gao, Guan-Wei (高貫偉 ITC)" w:date="2012-07-05T08:59:00Z">
                    <w:r>
                      <w:rPr>
                        <w:rFonts w:eastAsia="SimSun" w:hint="eastAsia"/>
                      </w:rPr>
                      <w:t>@</w:t>
                    </w:r>
                    <w:proofErr w:type="spellStart"/>
                    <w:r>
                      <w:rPr>
                        <w:rFonts w:eastAsia="SimSun" w:hint="eastAsia"/>
                      </w:rPr>
                      <w:t>ProductID</w:t>
                    </w:r>
                  </w:ins>
                  <w:proofErr w:type="spellEnd"/>
                </w:p>
              </w:tc>
              <w:tc>
                <w:tcPr>
                  <w:tcW w:w="3041" w:type="dxa"/>
                  <w:tcPrChange w:id="759" w:author="Gao, Guan-Wei (高貫偉 ITC)" w:date="2012-07-05T09:14:00Z">
                    <w:tcPr>
                      <w:tcW w:w="3911" w:type="dxa"/>
                    </w:tcPr>
                  </w:tcPrChange>
                </w:tcPr>
                <w:p w:rsidR="00682CCC" w:rsidRDefault="00CA51AC" w:rsidP="007A0E05">
                  <w:pPr>
                    <w:jc w:val="left"/>
                    <w:rPr>
                      <w:ins w:id="760" w:author="Gao, Guan-Wei (高貫偉 ITC)" w:date="2012-07-05T08:31:00Z"/>
                      <w:rFonts w:eastAsia="SimSun"/>
                    </w:rPr>
                  </w:pPr>
                  <w:proofErr w:type="spellStart"/>
                  <w:ins w:id="761" w:author="Gao, Guan-Wei (高貫偉 ITC)" w:date="2012-07-05T10:31:00Z">
                    <w:r>
                      <w:rPr>
                        <w:rFonts w:eastAsia="SimSun" w:hint="eastAsia"/>
                      </w:rPr>
                      <w:t>Product.ProductID</w:t>
                    </w:r>
                  </w:ins>
                  <w:proofErr w:type="spellEnd"/>
                </w:p>
              </w:tc>
            </w:tr>
            <w:tr w:rsidR="00682CCC" w:rsidTr="00682CCC">
              <w:trPr>
                <w:ins w:id="762" w:author="Gao, Guan-Wei (高貫偉 ITC)" w:date="2012-07-05T08:31:00Z"/>
              </w:trPr>
              <w:tc>
                <w:tcPr>
                  <w:tcW w:w="899" w:type="dxa"/>
                  <w:tcPrChange w:id="763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682CCC" w:rsidRDefault="00682CCC" w:rsidP="00353BAC">
                  <w:pPr>
                    <w:jc w:val="left"/>
                    <w:rPr>
                      <w:ins w:id="764" w:author="Gao, Guan-Wei (高貫偉 ITC)" w:date="2012-07-05T09:14:00Z"/>
                      <w:rFonts w:eastAsia="SimSun"/>
                    </w:rPr>
                  </w:pPr>
                  <w:ins w:id="765" w:author="Gao, Guan-Wei (高貫偉 ITC)" w:date="2012-07-05T09:15:00Z">
                    <w:r>
                      <w:rPr>
                        <w:rFonts w:eastAsia="SimSun" w:hint="eastAsia"/>
                      </w:rPr>
                      <w:t>参数</w:t>
                    </w:r>
                    <w:r>
                      <w:rPr>
                        <w:rFonts w:eastAsia="SimSun" w:hint="eastAsia"/>
                      </w:rPr>
                      <w:t>3</w:t>
                    </w:r>
                  </w:ins>
                </w:p>
              </w:tc>
              <w:tc>
                <w:tcPr>
                  <w:tcW w:w="1410" w:type="dxa"/>
                  <w:tcPrChange w:id="766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834246" w:rsidRDefault="00682CCC">
                  <w:pPr>
                    <w:jc w:val="left"/>
                    <w:rPr>
                      <w:ins w:id="767" w:author="Gao, Guan-Wei (高貫偉 ITC)" w:date="2012-07-05T08:31:00Z"/>
                      <w:rFonts w:eastAsia="SimSun"/>
                    </w:rPr>
                  </w:pPr>
                  <w:ins w:id="768" w:author="Gao, Guan-Wei (高貫偉 ITC)" w:date="2012-07-05T09:00:00Z">
                    <w:r>
                      <w:rPr>
                        <w:rFonts w:eastAsia="SimSun" w:hint="eastAsia"/>
                      </w:rPr>
                      <w:t>@</w:t>
                    </w:r>
                  </w:ins>
                  <w:proofErr w:type="spellStart"/>
                  <w:ins w:id="769" w:author="Gao, Guan-Wei (高貫偉 ITC)" w:date="2012-07-05T09:01:00Z">
                    <w:r w:rsidRPr="00353BAC">
                      <w:rPr>
                        <w:rFonts w:eastAsia="SimSun"/>
                      </w:rPr>
                      <w:t>SymptomDescription</w:t>
                    </w:r>
                  </w:ins>
                  <w:proofErr w:type="spellEnd"/>
                </w:p>
              </w:tc>
              <w:tc>
                <w:tcPr>
                  <w:tcW w:w="3041" w:type="dxa"/>
                  <w:tcPrChange w:id="770" w:author="Gao, Guan-Wei (高貫偉 ITC)" w:date="2012-07-05T09:14:00Z">
                    <w:tcPr>
                      <w:tcW w:w="3911" w:type="dxa"/>
                    </w:tcPr>
                  </w:tcPrChange>
                </w:tcPr>
                <w:p w:rsidR="00CA51AC" w:rsidRPr="00CA51AC" w:rsidRDefault="00CA51AC" w:rsidP="00CA51AC">
                  <w:pPr>
                    <w:jc w:val="left"/>
                    <w:rPr>
                      <w:ins w:id="771" w:author="Gao, Guan-Wei (高貫偉 ITC)" w:date="2012-07-05T10:37:00Z"/>
                      <w:rFonts w:eastAsia="SimSun"/>
                    </w:rPr>
                  </w:pPr>
                  <w:ins w:id="772" w:author="Gao, Guan-Wei (高貫偉 ITC)" w:date="2012-07-05T10:37:00Z">
                    <w:r w:rsidRPr="00CA51AC">
                      <w:rPr>
                        <w:rFonts w:eastAsia="SimSun"/>
                      </w:rPr>
                      <w:t xml:space="preserve">select </w:t>
                    </w:r>
                    <w:proofErr w:type="spellStart"/>
                    <w:r w:rsidRPr="00CA51AC">
                      <w:rPr>
                        <w:rFonts w:eastAsia="SimSun"/>
                      </w:rPr>
                      <w:t>c.Defect</w:t>
                    </w:r>
                    <w:proofErr w:type="spellEnd"/>
                    <w:r w:rsidRPr="00CA51AC">
                      <w:rPr>
                        <w:rFonts w:eastAsia="SimSun"/>
                      </w:rPr>
                      <w:t xml:space="preserve"> + '    </w:t>
                    </w:r>
                    <w:proofErr w:type="spellStart"/>
                    <w:r w:rsidRPr="00CA51AC">
                      <w:rPr>
                        <w:rFonts w:eastAsia="SimSun"/>
                      </w:rPr>
                      <w:t>'</w:t>
                    </w:r>
                    <w:proofErr w:type="spellEnd"/>
                    <w:r w:rsidRPr="00CA51AC">
                      <w:rPr>
                        <w:rFonts w:eastAsia="SimSun"/>
                      </w:rPr>
                      <w:t xml:space="preserve"> +</w:t>
                    </w:r>
                    <w:proofErr w:type="spellStart"/>
                    <w:r w:rsidRPr="00CA51AC">
                      <w:rPr>
                        <w:rFonts w:eastAsia="SimSun"/>
                      </w:rPr>
                      <w:t>c.Descr</w:t>
                    </w:r>
                  </w:ins>
                  <w:proofErr w:type="spellEnd"/>
                  <w:ins w:id="773" w:author="Gao, Guan-Wei (高貫偉 ITC)" w:date="2012-07-05T10:38:00Z">
                    <w:r>
                      <w:rPr>
                        <w:rFonts w:eastAsia="SimSun" w:hint="eastAsia"/>
                      </w:rPr>
                      <w:t xml:space="preserve"> as </w:t>
                    </w:r>
                    <w:proofErr w:type="spellStart"/>
                    <w:r>
                      <w:rPr>
                        <w:rFonts w:eastAsia="SimSun" w:hint="eastAsia"/>
                      </w:rPr>
                      <w:t>Descr</w:t>
                    </w:r>
                  </w:ins>
                  <w:proofErr w:type="spellEnd"/>
                  <w:ins w:id="774" w:author="Gao, Guan-Wei (高貫偉 ITC)" w:date="2012-07-05T10:37:00Z">
                    <w:r w:rsidRPr="00CA51AC">
                      <w:rPr>
                        <w:rFonts w:eastAsia="SimSun"/>
                      </w:rPr>
                      <w:t xml:space="preserve"> </w:t>
                    </w:r>
                  </w:ins>
                </w:p>
                <w:p w:rsidR="00CA51AC" w:rsidRPr="00CA51AC" w:rsidRDefault="00CA51AC" w:rsidP="00CA51AC">
                  <w:pPr>
                    <w:jc w:val="left"/>
                    <w:rPr>
                      <w:ins w:id="775" w:author="Gao, Guan-Wei (高貫偉 ITC)" w:date="2012-07-05T10:37:00Z"/>
                      <w:rFonts w:eastAsia="SimSun"/>
                    </w:rPr>
                  </w:pPr>
                  <w:ins w:id="776" w:author="Gao, Guan-Wei (高貫偉 ITC)" w:date="2012-07-05T10:37:00Z">
                    <w:r w:rsidRPr="00CA51AC">
                      <w:rPr>
                        <w:rFonts w:eastAsia="SimSun"/>
                      </w:rPr>
                      <w:t xml:space="preserve">FROM      </w:t>
                    </w:r>
                    <w:proofErr w:type="spellStart"/>
                    <w:r w:rsidRPr="00CA51AC">
                      <w:rPr>
                        <w:rFonts w:eastAsia="SimSun"/>
                      </w:rPr>
                      <w:t>ProductRepair</w:t>
                    </w:r>
                    <w:proofErr w:type="spellEnd"/>
                    <w:r w:rsidRPr="00CA51AC">
                      <w:rPr>
                        <w:rFonts w:eastAsia="SimSun"/>
                      </w:rPr>
                      <w:t xml:space="preserve"> a, </w:t>
                    </w:r>
                    <w:proofErr w:type="spellStart"/>
                    <w:r w:rsidRPr="00CA51AC">
                      <w:rPr>
                        <w:rFonts w:eastAsia="SimSun"/>
                      </w:rPr>
                      <w:t>ProductRepair_DefectInfo</w:t>
                    </w:r>
                    <w:proofErr w:type="spellEnd"/>
                    <w:r w:rsidRPr="00CA51AC">
                      <w:rPr>
                        <w:rFonts w:eastAsia="SimSun"/>
                      </w:rPr>
                      <w:t xml:space="preserve"> b , </w:t>
                    </w:r>
                    <w:proofErr w:type="spellStart"/>
                    <w:r w:rsidRPr="00CA51AC">
                      <w:rPr>
                        <w:rFonts w:eastAsia="SimSun"/>
                      </w:rPr>
                      <w:t>DefectCode</w:t>
                    </w:r>
                    <w:proofErr w:type="spellEnd"/>
                    <w:r w:rsidRPr="00CA51AC">
                      <w:rPr>
                        <w:rFonts w:eastAsia="SimSun"/>
                      </w:rPr>
                      <w:t xml:space="preserve"> c</w:t>
                    </w:r>
                  </w:ins>
                </w:p>
                <w:p w:rsidR="00CA51AC" w:rsidRPr="00CA51AC" w:rsidRDefault="00CA51AC" w:rsidP="00CA51AC">
                  <w:pPr>
                    <w:jc w:val="left"/>
                    <w:rPr>
                      <w:ins w:id="777" w:author="Gao, Guan-Wei (高貫偉 ITC)" w:date="2012-07-05T10:37:00Z"/>
                      <w:rFonts w:eastAsia="SimSun"/>
                    </w:rPr>
                  </w:pPr>
                  <w:ins w:id="778" w:author="Gao, Guan-Wei (高貫偉 ITC)" w:date="2012-07-05T10:37:00Z">
                    <w:r w:rsidRPr="00CA51AC">
                      <w:rPr>
                        <w:rFonts w:eastAsia="SimSun"/>
                      </w:rPr>
                      <w:t xml:space="preserve">where a.ID = b. </w:t>
                    </w:r>
                    <w:proofErr w:type="spellStart"/>
                    <w:r w:rsidRPr="00CA51AC">
                      <w:rPr>
                        <w:rFonts w:eastAsia="SimSun"/>
                      </w:rPr>
                      <w:t>ProductRepairID</w:t>
                    </w:r>
                    <w:proofErr w:type="spellEnd"/>
                    <w:r w:rsidRPr="00CA51AC">
                      <w:rPr>
                        <w:rFonts w:eastAsia="SimSun"/>
                      </w:rPr>
                      <w:t xml:space="preserve"> </w:t>
                    </w:r>
                  </w:ins>
                </w:p>
                <w:p w:rsidR="00CA51AC" w:rsidRPr="00CA51AC" w:rsidRDefault="00CA51AC" w:rsidP="00CA51AC">
                  <w:pPr>
                    <w:jc w:val="left"/>
                    <w:rPr>
                      <w:ins w:id="779" w:author="Gao, Guan-Wei (高貫偉 ITC)" w:date="2012-07-05T10:37:00Z"/>
                      <w:rFonts w:eastAsia="SimSun"/>
                    </w:rPr>
                  </w:pPr>
                  <w:ins w:id="780" w:author="Gao, Guan-Wei (高貫偉 ITC)" w:date="2012-07-05T10:37:00Z">
                    <w:r w:rsidRPr="00CA51AC">
                      <w:rPr>
                        <w:rFonts w:eastAsia="SimSun"/>
                      </w:rPr>
                      <w:t xml:space="preserve">and </w:t>
                    </w:r>
                    <w:proofErr w:type="spellStart"/>
                    <w:r w:rsidRPr="00CA51AC">
                      <w:rPr>
                        <w:rFonts w:eastAsia="SimSun"/>
                      </w:rPr>
                      <w:t>b.DefectCode</w:t>
                    </w:r>
                    <w:proofErr w:type="spellEnd"/>
                    <w:r w:rsidRPr="00CA51AC">
                      <w:rPr>
                        <w:rFonts w:eastAsia="SimSun"/>
                      </w:rPr>
                      <w:t xml:space="preserve"> = </w:t>
                    </w:r>
                    <w:proofErr w:type="spellStart"/>
                    <w:r w:rsidRPr="00CA51AC">
                      <w:rPr>
                        <w:rFonts w:eastAsia="SimSun"/>
                      </w:rPr>
                      <w:t>c.Defect</w:t>
                    </w:r>
                    <w:proofErr w:type="spellEnd"/>
                  </w:ins>
                </w:p>
                <w:p w:rsidR="00CA51AC" w:rsidRDefault="00CA51AC" w:rsidP="00CA51AC">
                  <w:pPr>
                    <w:jc w:val="left"/>
                    <w:rPr>
                      <w:ins w:id="781" w:author="Gao, Guan-Wei (高貫偉 ITC)" w:date="2012-07-05T10:38:00Z"/>
                      <w:rFonts w:eastAsia="SimSun"/>
                    </w:rPr>
                  </w:pPr>
                  <w:ins w:id="782" w:author="Gao, Guan-Wei (高貫偉 ITC)" w:date="2012-07-05T10:37:00Z">
                    <w:r w:rsidRPr="00CA51AC">
                      <w:rPr>
                        <w:rFonts w:eastAsia="SimSun"/>
                      </w:rPr>
                      <w:t xml:space="preserve">and </w:t>
                    </w:r>
                  </w:ins>
                  <w:ins w:id="783" w:author="Gao, Guan-Wei (高貫偉 ITC)" w:date="2012-07-05T10:48:00Z">
                    <w:r w:rsidR="002A1031">
                      <w:rPr>
                        <w:rFonts w:eastAsia="SimSun" w:hint="eastAsia"/>
                      </w:rPr>
                      <w:t xml:space="preserve">a.ID = </w:t>
                    </w:r>
                  </w:ins>
                  <w:ins w:id="784" w:author="Gao, Guan-Wei (高貫偉 ITC)" w:date="2012-07-05T10:49:00Z">
                    <w:r w:rsidR="002A1031">
                      <w:rPr>
                        <w:rFonts w:eastAsia="SimSun" w:hint="eastAsia"/>
                      </w:rPr>
                      <w:t>@</w:t>
                    </w:r>
                  </w:ins>
                  <w:proofErr w:type="spellStart"/>
                  <w:ins w:id="785" w:author="Gao, Guan-Wei (高貫偉 ITC)" w:date="2012-07-05T10:48:00Z">
                    <w:r w:rsidR="002A1031">
                      <w:rPr>
                        <w:rFonts w:eastAsia="SimSun" w:hint="eastAsia"/>
                      </w:rPr>
                      <w:t>RepairID</w:t>
                    </w:r>
                  </w:ins>
                  <w:proofErr w:type="spellEnd"/>
                </w:p>
                <w:p w:rsidR="00CA51AC" w:rsidRDefault="00CA51AC" w:rsidP="00CA51AC">
                  <w:pPr>
                    <w:jc w:val="left"/>
                    <w:rPr>
                      <w:ins w:id="786" w:author="Gao, Guan-Wei (高貫偉 ITC)" w:date="2012-07-05T08:31:00Z"/>
                      <w:rFonts w:eastAsia="SimSun"/>
                    </w:rPr>
                  </w:pPr>
                  <w:ins w:id="787" w:author="Gao, Guan-Wei (高貫偉 ITC)" w:date="2012-07-05T10:38:00Z">
                    <w:r>
                      <w:rPr>
                        <w:rFonts w:eastAsia="SimSun" w:hint="eastAsia"/>
                      </w:rPr>
                      <w:t>若存在多行数据，则用</w:t>
                    </w:r>
                    <w:proofErr w:type="gramStart"/>
                    <w:r>
                      <w:rPr>
                        <w:rFonts w:eastAsia="SimSun"/>
                      </w:rPr>
                      <w:t>’</w:t>
                    </w:r>
                    <w:proofErr w:type="gramEnd"/>
                    <w:r>
                      <w:rPr>
                        <w:rFonts w:eastAsia="SimSun" w:hint="eastAsia"/>
                      </w:rPr>
                      <w:t>;</w:t>
                    </w:r>
                    <w:r>
                      <w:rPr>
                        <w:rFonts w:eastAsia="SimSun"/>
                      </w:rPr>
                      <w:t>’</w:t>
                    </w:r>
                    <w:r>
                      <w:rPr>
                        <w:rFonts w:eastAsia="SimSun" w:hint="eastAsia"/>
                      </w:rPr>
                      <w:t>把多行数据连接，</w:t>
                    </w:r>
                  </w:ins>
                  <w:ins w:id="788" w:author="Gao, Guan-Wei (高貫偉 ITC)" w:date="2012-07-05T10:53:00Z">
                    <w:r w:rsidR="001C66B1">
                      <w:rPr>
                        <w:rFonts w:eastAsia="SimSun" w:hint="eastAsia"/>
                      </w:rPr>
                      <w:t>如</w:t>
                    </w:r>
                  </w:ins>
                  <w:ins w:id="789" w:author="Gao, Guan-Wei (高貫偉 ITC)" w:date="2012-07-05T10:38:00Z">
                    <w:r>
                      <w:rPr>
                        <w:rFonts w:eastAsia="SimSun" w:hint="eastAsia"/>
                      </w:rPr>
                      <w:t>Descr1 +</w:t>
                    </w:r>
                  </w:ins>
                  <w:ins w:id="790" w:author="Gao, Guan-Wei (高貫偉 ITC)" w:date="2012-07-05T10:39:00Z">
                    <w:r>
                      <w:rPr>
                        <w:rFonts w:eastAsia="SimSun"/>
                      </w:rPr>
                      <w:t>’</w:t>
                    </w:r>
                  </w:ins>
                  <w:ins w:id="791" w:author="Gao, Guan-Wei (高貫偉 ITC)" w:date="2012-07-05T10:53:00Z">
                    <w:r w:rsidR="001C66B1">
                      <w:rPr>
                        <w:rFonts w:eastAsia="SimSun" w:hint="eastAsia"/>
                      </w:rPr>
                      <w:t>；</w:t>
                    </w:r>
                  </w:ins>
                  <w:ins w:id="792" w:author="Gao, Guan-Wei (高貫偉 ITC)" w:date="2012-07-05T10:39:00Z">
                    <w:r>
                      <w:rPr>
                        <w:rFonts w:eastAsia="SimSun"/>
                      </w:rPr>
                      <w:t>’</w:t>
                    </w:r>
                  </w:ins>
                  <w:ins w:id="793" w:author="Gao, Guan-Wei (高貫偉 ITC)" w:date="2012-07-05T10:38:00Z">
                    <w:r>
                      <w:rPr>
                        <w:rFonts w:eastAsia="SimSun" w:hint="eastAsia"/>
                      </w:rPr>
                      <w:t>+</w:t>
                    </w:r>
                  </w:ins>
                  <w:ins w:id="794" w:author="Gao, Guan-Wei (高貫偉 ITC)" w:date="2012-07-05T10:39:00Z">
                    <w:r>
                      <w:rPr>
                        <w:rFonts w:eastAsia="SimSun" w:hint="eastAsia"/>
                      </w:rPr>
                      <w:t>Descr2</w:t>
                    </w:r>
                  </w:ins>
                </w:p>
              </w:tc>
            </w:tr>
            <w:tr w:rsidR="00682CCC" w:rsidTr="00682CCC">
              <w:trPr>
                <w:ins w:id="795" w:author="Gao, Guan-Wei (高貫偉 ITC)" w:date="2012-07-05T08:31:00Z"/>
              </w:trPr>
              <w:tc>
                <w:tcPr>
                  <w:tcW w:w="899" w:type="dxa"/>
                  <w:tcPrChange w:id="796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682CCC" w:rsidRDefault="00682CCC" w:rsidP="007A0E05">
                  <w:pPr>
                    <w:jc w:val="left"/>
                    <w:rPr>
                      <w:ins w:id="797" w:author="Gao, Guan-Wei (高貫偉 ITC)" w:date="2012-07-05T09:14:00Z"/>
                      <w:rFonts w:eastAsia="SimSun"/>
                    </w:rPr>
                  </w:pPr>
                  <w:ins w:id="798" w:author="Gao, Guan-Wei (高貫偉 ITC)" w:date="2012-07-05T09:15:00Z">
                    <w:r>
                      <w:rPr>
                        <w:rFonts w:eastAsia="SimSun" w:hint="eastAsia"/>
                      </w:rPr>
                      <w:t>参数</w:t>
                    </w:r>
                    <w:r>
                      <w:rPr>
                        <w:rFonts w:eastAsia="SimSun" w:hint="eastAsia"/>
                      </w:rPr>
                      <w:t>4</w:t>
                    </w:r>
                  </w:ins>
                </w:p>
              </w:tc>
              <w:tc>
                <w:tcPr>
                  <w:tcW w:w="1410" w:type="dxa"/>
                  <w:tcPrChange w:id="799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682CCC" w:rsidRDefault="00682CCC" w:rsidP="007A0E05">
                  <w:pPr>
                    <w:jc w:val="left"/>
                    <w:rPr>
                      <w:ins w:id="800" w:author="Gao, Guan-Wei (高貫偉 ITC)" w:date="2012-07-05T08:31:00Z"/>
                      <w:rFonts w:eastAsia="SimSun"/>
                    </w:rPr>
                  </w:pPr>
                  <w:ins w:id="801" w:author="Gao, Guan-Wei (高貫偉 ITC)" w:date="2012-07-05T09:01:00Z">
                    <w:r>
                      <w:rPr>
                        <w:rFonts w:eastAsia="SimSun" w:hint="eastAsia"/>
                      </w:rPr>
                      <w:t>@MBSN</w:t>
                    </w:r>
                  </w:ins>
                </w:p>
              </w:tc>
              <w:tc>
                <w:tcPr>
                  <w:tcW w:w="3041" w:type="dxa"/>
                  <w:tcPrChange w:id="802" w:author="Gao, Guan-Wei (高貫偉 ITC)" w:date="2012-07-05T09:14:00Z">
                    <w:tcPr>
                      <w:tcW w:w="3911" w:type="dxa"/>
                    </w:tcPr>
                  </w:tcPrChange>
                </w:tcPr>
                <w:p w:rsidR="00682CCC" w:rsidRDefault="00CA51AC" w:rsidP="007A0E05">
                  <w:pPr>
                    <w:jc w:val="left"/>
                    <w:rPr>
                      <w:ins w:id="803" w:author="Gao, Guan-Wei (高貫偉 ITC)" w:date="2012-07-05T08:31:00Z"/>
                      <w:rFonts w:eastAsia="SimSun"/>
                    </w:rPr>
                  </w:pPr>
                  <w:proofErr w:type="spellStart"/>
                  <w:ins w:id="804" w:author="Gao, Guan-Wei (高貫偉 ITC)" w:date="2012-07-05T10:39:00Z">
                    <w:r>
                      <w:rPr>
                        <w:rFonts w:eastAsia="SimSun" w:hint="eastAsia"/>
                      </w:rPr>
                      <w:t>Product</w:t>
                    </w:r>
                  </w:ins>
                  <w:ins w:id="805" w:author="Gao, Guan-Wei (高貫偉 ITC)" w:date="2012-07-05T10:40:00Z">
                    <w:r>
                      <w:rPr>
                        <w:rFonts w:eastAsia="SimSun" w:hint="eastAsia"/>
                      </w:rPr>
                      <w:t>.</w:t>
                    </w:r>
                  </w:ins>
                  <w:ins w:id="806" w:author="Gao, Guan-Wei (高貫偉 ITC)" w:date="2012-07-05T10:43:00Z">
                    <w:r w:rsidR="002A1031">
                      <w:rPr>
                        <w:rFonts w:eastAsia="SimSun" w:hint="eastAsia"/>
                      </w:rPr>
                      <w:t>PCBID</w:t>
                    </w:r>
                  </w:ins>
                  <w:proofErr w:type="spellEnd"/>
                </w:p>
              </w:tc>
            </w:tr>
            <w:tr w:rsidR="00682CCC" w:rsidTr="00682CCC">
              <w:trPr>
                <w:ins w:id="807" w:author="Gao, Guan-Wei (高貫偉 ITC)" w:date="2012-07-05T08:31:00Z"/>
              </w:trPr>
              <w:tc>
                <w:tcPr>
                  <w:tcW w:w="899" w:type="dxa"/>
                  <w:tcPrChange w:id="808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682CCC" w:rsidRDefault="00682CCC" w:rsidP="007A0E05">
                  <w:pPr>
                    <w:jc w:val="left"/>
                    <w:rPr>
                      <w:ins w:id="809" w:author="Gao, Guan-Wei (高貫偉 ITC)" w:date="2012-07-05T09:14:00Z"/>
                      <w:rFonts w:eastAsia="SimSun"/>
                    </w:rPr>
                  </w:pPr>
                  <w:ins w:id="810" w:author="Gao, Guan-Wei (高貫偉 ITC)" w:date="2012-07-05T09:15:00Z">
                    <w:r>
                      <w:rPr>
                        <w:rFonts w:eastAsia="SimSun" w:hint="eastAsia"/>
                      </w:rPr>
                      <w:t>参数</w:t>
                    </w:r>
                    <w:r>
                      <w:rPr>
                        <w:rFonts w:eastAsia="SimSun" w:hint="eastAsia"/>
                      </w:rPr>
                      <w:t>5</w:t>
                    </w:r>
                  </w:ins>
                </w:p>
              </w:tc>
              <w:tc>
                <w:tcPr>
                  <w:tcW w:w="1410" w:type="dxa"/>
                  <w:tcPrChange w:id="811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682CCC" w:rsidRDefault="00682CCC" w:rsidP="007A0E05">
                  <w:pPr>
                    <w:jc w:val="left"/>
                    <w:rPr>
                      <w:ins w:id="812" w:author="Gao, Guan-Wei (高貫偉 ITC)" w:date="2012-07-05T08:31:00Z"/>
                      <w:rFonts w:eastAsia="SimSun"/>
                    </w:rPr>
                  </w:pPr>
                  <w:ins w:id="813" w:author="Gao, Guan-Wei (高貫偉 ITC)" w:date="2012-07-05T09:01:00Z">
                    <w:r>
                      <w:rPr>
                        <w:rFonts w:eastAsia="SimSun" w:hint="eastAsia"/>
                      </w:rPr>
                      <w:t>@CUSTSN</w:t>
                    </w:r>
                  </w:ins>
                </w:p>
              </w:tc>
              <w:tc>
                <w:tcPr>
                  <w:tcW w:w="3041" w:type="dxa"/>
                  <w:tcPrChange w:id="814" w:author="Gao, Guan-Wei (高貫偉 ITC)" w:date="2012-07-05T09:14:00Z">
                    <w:tcPr>
                      <w:tcW w:w="3911" w:type="dxa"/>
                    </w:tcPr>
                  </w:tcPrChange>
                </w:tcPr>
                <w:p w:rsidR="00682CCC" w:rsidRDefault="002A1031" w:rsidP="007A0E05">
                  <w:pPr>
                    <w:jc w:val="left"/>
                    <w:rPr>
                      <w:ins w:id="815" w:author="Gao, Guan-Wei (高貫偉 ITC)" w:date="2012-07-05T08:31:00Z"/>
                      <w:rFonts w:eastAsia="SimSun"/>
                    </w:rPr>
                  </w:pPr>
                  <w:proofErr w:type="spellStart"/>
                  <w:ins w:id="816" w:author="Gao, Guan-Wei (高貫偉 ITC)" w:date="2012-07-05T10:43:00Z">
                    <w:r>
                      <w:rPr>
                        <w:rFonts w:eastAsia="SimSun" w:hint="eastAsia"/>
                      </w:rPr>
                      <w:t>Product.CUSTSN</w:t>
                    </w:r>
                  </w:ins>
                  <w:proofErr w:type="spellEnd"/>
                </w:p>
              </w:tc>
            </w:tr>
            <w:tr w:rsidR="00682CCC" w:rsidTr="00682CCC">
              <w:trPr>
                <w:ins w:id="817" w:author="Gao, Guan-Wei (高貫偉 ITC)" w:date="2012-07-05T09:01:00Z"/>
              </w:trPr>
              <w:tc>
                <w:tcPr>
                  <w:tcW w:w="899" w:type="dxa"/>
                  <w:tcPrChange w:id="818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682CCC" w:rsidRDefault="00682CCC" w:rsidP="007A0E05">
                  <w:pPr>
                    <w:jc w:val="left"/>
                    <w:rPr>
                      <w:ins w:id="819" w:author="Gao, Guan-Wei (高貫偉 ITC)" w:date="2012-07-05T09:14:00Z"/>
                      <w:rFonts w:eastAsia="SimSun"/>
                    </w:rPr>
                  </w:pPr>
                  <w:ins w:id="820" w:author="Gao, Guan-Wei (高貫偉 ITC)" w:date="2012-07-05T09:15:00Z">
                    <w:r>
                      <w:rPr>
                        <w:rFonts w:eastAsia="SimSun" w:hint="eastAsia"/>
                      </w:rPr>
                      <w:t>参数</w:t>
                    </w:r>
                    <w:r>
                      <w:rPr>
                        <w:rFonts w:eastAsia="SimSun" w:hint="eastAsia"/>
                      </w:rPr>
                      <w:t>6</w:t>
                    </w:r>
                  </w:ins>
                </w:p>
              </w:tc>
              <w:tc>
                <w:tcPr>
                  <w:tcW w:w="1410" w:type="dxa"/>
                  <w:tcPrChange w:id="821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682CCC" w:rsidRDefault="00682CCC" w:rsidP="007A0E05">
                  <w:pPr>
                    <w:jc w:val="left"/>
                    <w:rPr>
                      <w:ins w:id="822" w:author="Gao, Guan-Wei (高貫偉 ITC)" w:date="2012-07-05T09:01:00Z"/>
                      <w:rFonts w:eastAsia="SimSun"/>
                    </w:rPr>
                  </w:pPr>
                  <w:ins w:id="823" w:author="Gao, Guan-Wei (高貫偉 ITC)" w:date="2012-07-05T09:01:00Z">
                    <w:r>
                      <w:rPr>
                        <w:rFonts w:eastAsia="SimSun" w:hint="eastAsia"/>
                      </w:rPr>
                      <w:t>@Mod</w:t>
                    </w:r>
                  </w:ins>
                  <w:ins w:id="824" w:author="Gao, Guan-Wei (高貫偉 ITC)" w:date="2012-07-05T09:02:00Z">
                    <w:r>
                      <w:rPr>
                        <w:rFonts w:eastAsia="SimSun" w:hint="eastAsia"/>
                      </w:rPr>
                      <w:t>el</w:t>
                    </w:r>
                  </w:ins>
                </w:p>
              </w:tc>
              <w:tc>
                <w:tcPr>
                  <w:tcW w:w="3041" w:type="dxa"/>
                  <w:tcPrChange w:id="825" w:author="Gao, Guan-Wei (高貫偉 ITC)" w:date="2012-07-05T09:14:00Z">
                    <w:tcPr>
                      <w:tcW w:w="3911" w:type="dxa"/>
                    </w:tcPr>
                  </w:tcPrChange>
                </w:tcPr>
                <w:p w:rsidR="00682CCC" w:rsidRDefault="002A1031" w:rsidP="007A0E05">
                  <w:pPr>
                    <w:jc w:val="left"/>
                    <w:rPr>
                      <w:ins w:id="826" w:author="Gao, Guan-Wei (高貫偉 ITC)" w:date="2012-07-05T09:01:00Z"/>
                      <w:rFonts w:eastAsia="SimSun"/>
                    </w:rPr>
                  </w:pPr>
                  <w:proofErr w:type="spellStart"/>
                  <w:ins w:id="827" w:author="Gao, Guan-Wei (高貫偉 ITC)" w:date="2012-07-05T10:43:00Z">
                    <w:r>
                      <w:rPr>
                        <w:rFonts w:eastAsia="SimSun" w:hint="eastAsia"/>
                      </w:rPr>
                      <w:t>Pro</w:t>
                    </w:r>
                  </w:ins>
                  <w:ins w:id="828" w:author="Gao, Guan-Wei (高貫偉 ITC)" w:date="2012-07-05T10:44:00Z">
                    <w:r>
                      <w:rPr>
                        <w:rFonts w:eastAsia="SimSun" w:hint="eastAsia"/>
                      </w:rPr>
                      <w:t>duct.Model</w:t>
                    </w:r>
                  </w:ins>
                  <w:proofErr w:type="spellEnd"/>
                </w:p>
              </w:tc>
            </w:tr>
            <w:tr w:rsidR="00682CCC" w:rsidTr="00682CCC">
              <w:trPr>
                <w:ins w:id="829" w:author="Gao, Guan-Wei (高貫偉 ITC)" w:date="2012-07-05T09:01:00Z"/>
              </w:trPr>
              <w:tc>
                <w:tcPr>
                  <w:tcW w:w="899" w:type="dxa"/>
                  <w:tcPrChange w:id="830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682CCC" w:rsidRDefault="00682CCC" w:rsidP="007A0E05">
                  <w:pPr>
                    <w:jc w:val="left"/>
                    <w:rPr>
                      <w:ins w:id="831" w:author="Gao, Guan-Wei (高貫偉 ITC)" w:date="2012-07-05T09:14:00Z"/>
                      <w:rFonts w:eastAsia="SimSun"/>
                    </w:rPr>
                  </w:pPr>
                  <w:ins w:id="832" w:author="Gao, Guan-Wei (高貫偉 ITC)" w:date="2012-07-05T09:15:00Z">
                    <w:r>
                      <w:rPr>
                        <w:rFonts w:eastAsia="SimSun" w:hint="eastAsia"/>
                      </w:rPr>
                      <w:t>参数</w:t>
                    </w:r>
                    <w:r>
                      <w:rPr>
                        <w:rFonts w:eastAsia="SimSun" w:hint="eastAsia"/>
                      </w:rPr>
                      <w:t>7</w:t>
                    </w:r>
                  </w:ins>
                </w:p>
              </w:tc>
              <w:tc>
                <w:tcPr>
                  <w:tcW w:w="1410" w:type="dxa"/>
                  <w:tcPrChange w:id="833" w:author="Gao, Guan-Wei (高貫偉 ITC)" w:date="2012-07-05T09:14:00Z">
                    <w:tcPr>
                      <w:tcW w:w="1439" w:type="dxa"/>
                    </w:tcPr>
                  </w:tcPrChange>
                </w:tcPr>
                <w:p w:rsidR="00682CCC" w:rsidRDefault="00682CCC" w:rsidP="007A0E05">
                  <w:pPr>
                    <w:jc w:val="left"/>
                    <w:rPr>
                      <w:ins w:id="834" w:author="Gao, Guan-Wei (高貫偉 ITC)" w:date="2012-07-05T09:01:00Z"/>
                      <w:rFonts w:eastAsia="SimSun"/>
                    </w:rPr>
                  </w:pPr>
                  <w:ins w:id="835" w:author="Gao, Guan-Wei (高貫偉 ITC)" w:date="2012-07-05T09:05:00Z">
                    <w:r>
                      <w:rPr>
                        <w:rFonts w:eastAsia="SimSun" w:hint="eastAsia"/>
                      </w:rPr>
                      <w:t>@</w:t>
                    </w:r>
                  </w:ins>
                  <w:proofErr w:type="spellStart"/>
                  <w:ins w:id="836" w:author="Gao, Guan-Wei (高貫偉 ITC)" w:date="2012-07-05T09:06:00Z">
                    <w:r>
                      <w:rPr>
                        <w:rFonts w:eastAsia="SimSun" w:hint="eastAsia"/>
                      </w:rPr>
                      <w:t>HowtoD</w:t>
                    </w:r>
                    <w:r w:rsidRPr="00365CE4">
                      <w:rPr>
                        <w:rFonts w:eastAsia="SimSun"/>
                      </w:rPr>
                      <w:t>uplicated</w:t>
                    </w:r>
                  </w:ins>
                  <w:proofErr w:type="spellEnd"/>
                </w:p>
              </w:tc>
              <w:tc>
                <w:tcPr>
                  <w:tcW w:w="3041" w:type="dxa"/>
                  <w:tcPrChange w:id="837" w:author="Gao, Guan-Wei (高貫偉 ITC)" w:date="2012-07-05T09:14:00Z">
                    <w:tcPr>
                      <w:tcW w:w="3911" w:type="dxa"/>
                    </w:tcPr>
                  </w:tcPrChange>
                </w:tcPr>
                <w:p w:rsidR="002A1031" w:rsidRPr="002A1031" w:rsidRDefault="002F614E" w:rsidP="002A1031">
                  <w:pPr>
                    <w:jc w:val="left"/>
                    <w:rPr>
                      <w:ins w:id="838" w:author="Gao, Guan-Wei (高貫偉 ITC)" w:date="2012-07-05T10:51:00Z"/>
                      <w:rFonts w:eastAsia="SimSun"/>
                    </w:rPr>
                  </w:pPr>
                  <w:ins w:id="839" w:author="Gao, Guan-Wei (高貫偉 ITC)" w:date="2012-07-05T10:51:00Z">
                    <w:r>
                      <w:rPr>
                        <w:rFonts w:eastAsia="SimSun"/>
                      </w:rPr>
                      <w:t>SELECT</w:t>
                    </w:r>
                  </w:ins>
                  <w:ins w:id="840" w:author="Gao, Guan-Wei (高貫偉 ITC)" w:date="2012-07-05T10:52:00Z">
                    <w:r>
                      <w:rPr>
                        <w:rFonts w:eastAsia="SimSun" w:hint="eastAsia"/>
                      </w:rPr>
                      <w:t xml:space="preserve"> </w:t>
                    </w:r>
                  </w:ins>
                  <w:proofErr w:type="spellStart"/>
                  <w:ins w:id="841" w:author="Gao, Guan-Wei (高貫偉 ITC)" w:date="2012-07-05T10:51:00Z">
                    <w:r w:rsidR="002A1031" w:rsidRPr="002A1031">
                      <w:rPr>
                        <w:rFonts w:eastAsia="SimSun"/>
                      </w:rPr>
                      <w:t>b.Remark</w:t>
                    </w:r>
                    <w:proofErr w:type="spellEnd"/>
                  </w:ins>
                </w:p>
                <w:p w:rsidR="002A1031" w:rsidRPr="002A1031" w:rsidRDefault="002F614E" w:rsidP="002A1031">
                  <w:pPr>
                    <w:jc w:val="left"/>
                    <w:rPr>
                      <w:ins w:id="842" w:author="Gao, Guan-Wei (高貫偉 ITC)" w:date="2012-07-05T10:51:00Z"/>
                      <w:rFonts w:eastAsia="SimSun"/>
                    </w:rPr>
                  </w:pPr>
                  <w:ins w:id="843" w:author="Gao, Guan-Wei (高貫偉 ITC)" w:date="2012-07-05T10:51:00Z">
                    <w:r>
                      <w:rPr>
                        <w:rFonts w:eastAsia="SimSun"/>
                      </w:rPr>
                      <w:t>FROM</w:t>
                    </w:r>
                    <w:r w:rsidR="002A1031" w:rsidRPr="002A1031">
                      <w:rPr>
                        <w:rFonts w:eastAsia="SimSun"/>
                      </w:rPr>
                      <w:t xml:space="preserve"> </w:t>
                    </w:r>
                    <w:proofErr w:type="spellStart"/>
                    <w:r w:rsidR="002A1031">
                      <w:rPr>
                        <w:rFonts w:eastAsia="SimSun"/>
                      </w:rPr>
                      <w:t>ProductRepair</w:t>
                    </w:r>
                    <w:proofErr w:type="spellEnd"/>
                    <w:r w:rsidR="002A1031">
                      <w:rPr>
                        <w:rFonts w:eastAsia="SimSun"/>
                      </w:rPr>
                      <w:t xml:space="preserve"> AS a INNER JOIN</w:t>
                    </w:r>
                  </w:ins>
                  <w:ins w:id="844" w:author="Gao, Guan-Wei (高貫偉 ITC)" w:date="2012-07-05T10:52:00Z">
                    <w:r w:rsidR="002A1031">
                      <w:rPr>
                        <w:rFonts w:eastAsia="SimSun" w:hint="eastAsia"/>
                      </w:rPr>
                      <w:t xml:space="preserve"> </w:t>
                    </w:r>
                  </w:ins>
                  <w:proofErr w:type="spellStart"/>
                  <w:ins w:id="845" w:author="Gao, Guan-Wei (高貫偉 ITC)" w:date="2012-07-05T10:51:00Z">
                    <w:r w:rsidR="002A1031" w:rsidRPr="002A1031">
                      <w:rPr>
                        <w:rFonts w:eastAsia="SimSun"/>
                      </w:rPr>
                      <w:t>ProductRepair_DefectInfo</w:t>
                    </w:r>
                    <w:proofErr w:type="spellEnd"/>
                    <w:r w:rsidR="002A1031" w:rsidRPr="002A1031">
                      <w:rPr>
                        <w:rFonts w:eastAsia="SimSun"/>
                      </w:rPr>
                      <w:t xml:space="preserve"> AS b ON a.ID = </w:t>
                    </w:r>
                    <w:proofErr w:type="spellStart"/>
                    <w:r w:rsidR="002A1031" w:rsidRPr="002A1031">
                      <w:rPr>
                        <w:rFonts w:eastAsia="SimSun"/>
                      </w:rPr>
                      <w:t>b.ProductRepairID</w:t>
                    </w:r>
                    <w:proofErr w:type="spellEnd"/>
                  </w:ins>
                </w:p>
                <w:p w:rsidR="00682CCC" w:rsidRDefault="002A1031" w:rsidP="002A1031">
                  <w:pPr>
                    <w:jc w:val="left"/>
                    <w:rPr>
                      <w:ins w:id="846" w:author="Gao, Guan-Wei (高貫偉 ITC)" w:date="2012-07-05T10:53:00Z"/>
                      <w:rFonts w:eastAsia="SimSun"/>
                    </w:rPr>
                  </w:pPr>
                  <w:ins w:id="847" w:author="Gao, Guan-Wei (高貫偉 ITC)" w:date="2012-07-05T10:51:00Z">
                    <w:r w:rsidRPr="002A1031">
                      <w:rPr>
                        <w:rFonts w:eastAsia="SimSun"/>
                      </w:rPr>
                      <w:t>where a.ID = @</w:t>
                    </w:r>
                    <w:proofErr w:type="spellStart"/>
                    <w:r w:rsidRPr="002A1031">
                      <w:rPr>
                        <w:rFonts w:eastAsia="SimSun"/>
                      </w:rPr>
                      <w:t>RepairID</w:t>
                    </w:r>
                  </w:ins>
                  <w:proofErr w:type="spellEnd"/>
                </w:p>
                <w:p w:rsidR="001C66B1" w:rsidRDefault="001C66B1" w:rsidP="002A1031">
                  <w:pPr>
                    <w:jc w:val="left"/>
                    <w:rPr>
                      <w:ins w:id="848" w:author="Gao, Guan-Wei (高貫偉 ITC)" w:date="2012-07-05T09:01:00Z"/>
                      <w:rFonts w:eastAsia="SimSun"/>
                    </w:rPr>
                  </w:pPr>
                  <w:ins w:id="849" w:author="Gao, Guan-Wei (高貫偉 ITC)" w:date="2012-07-05T10:53:00Z">
                    <w:r>
                      <w:rPr>
                        <w:rFonts w:eastAsia="SimSun" w:hint="eastAsia"/>
                      </w:rPr>
                      <w:t>若存在多行数据，则用</w:t>
                    </w:r>
                    <w:proofErr w:type="gramStart"/>
                    <w:r>
                      <w:rPr>
                        <w:rFonts w:eastAsia="SimSun"/>
                      </w:rPr>
                      <w:t>’</w:t>
                    </w:r>
                    <w:proofErr w:type="gramEnd"/>
                    <w:r>
                      <w:rPr>
                        <w:rFonts w:eastAsia="SimSun" w:hint="eastAsia"/>
                      </w:rPr>
                      <w:t>；</w:t>
                    </w:r>
                    <w:r>
                      <w:rPr>
                        <w:rFonts w:eastAsia="SimSun"/>
                      </w:rPr>
                      <w:t>’</w:t>
                    </w:r>
                    <w:r>
                      <w:rPr>
                        <w:rFonts w:eastAsia="SimSun" w:hint="eastAsia"/>
                      </w:rPr>
                      <w:t>把多行数据连接，如</w:t>
                    </w:r>
                    <w:r>
                      <w:rPr>
                        <w:rFonts w:eastAsia="SimSun" w:hint="eastAsia"/>
                      </w:rPr>
                      <w:t>Remark1</w:t>
                    </w:r>
                  </w:ins>
                  <w:ins w:id="850" w:author="Gao, Guan-Wei (高貫偉 ITC)" w:date="2012-07-05T10:54:00Z">
                    <w:r>
                      <w:rPr>
                        <w:rFonts w:eastAsia="SimSun" w:hint="eastAsia"/>
                      </w:rPr>
                      <w:t>+</w:t>
                    </w:r>
                    <w:r>
                      <w:rPr>
                        <w:rFonts w:eastAsia="SimSun"/>
                      </w:rPr>
                      <w:t>’</w:t>
                    </w:r>
                    <w:r>
                      <w:rPr>
                        <w:rFonts w:eastAsia="SimSun" w:hint="eastAsia"/>
                      </w:rPr>
                      <w:t>；</w:t>
                    </w:r>
                    <w:r>
                      <w:rPr>
                        <w:rFonts w:eastAsia="SimSun"/>
                      </w:rPr>
                      <w:t>’</w:t>
                    </w:r>
                    <w:r>
                      <w:rPr>
                        <w:rFonts w:eastAsia="SimSun" w:hint="eastAsia"/>
                      </w:rPr>
                      <w:t>+Remark2</w:t>
                    </w:r>
                  </w:ins>
                </w:p>
              </w:tc>
            </w:tr>
          </w:tbl>
          <w:p w:rsidR="000143B5" w:rsidRPr="00BC3DA4" w:rsidRDefault="000143B5" w:rsidP="007A0E05">
            <w:pPr>
              <w:jc w:val="left"/>
              <w:rPr>
                <w:rFonts w:eastAsia="SimSun"/>
              </w:rPr>
            </w:pPr>
            <w:ins w:id="851" w:author="Gao, Guan-Wei (高貫偉 ITC)" w:date="2012-07-05T08:59:00Z">
              <w:r>
                <w:rPr>
                  <w:rFonts w:eastAsia="SimSun" w:hint="eastAsia"/>
                </w:rPr>
                <w:t xml:space="preserve">  </w:t>
              </w:r>
            </w:ins>
          </w:p>
        </w:tc>
      </w:tr>
    </w:tbl>
    <w:p w:rsidR="008A18B7" w:rsidRDefault="008A18B7" w:rsidP="008A18B7">
      <w:pPr>
        <w:ind w:firstLineChars="200" w:firstLine="420"/>
        <w:jc w:val="left"/>
        <w:rPr>
          <w:rFonts w:eastAsia="SimSun"/>
        </w:rPr>
      </w:pPr>
    </w:p>
    <w:p w:rsidR="007A0E05" w:rsidRDefault="007A0E05" w:rsidP="008A18B7">
      <w:pPr>
        <w:ind w:firstLineChars="200" w:firstLine="420"/>
        <w:jc w:val="left"/>
        <w:rPr>
          <w:rFonts w:eastAsia="SimSun"/>
        </w:rPr>
      </w:pPr>
    </w:p>
    <w:p w:rsidR="007A0E05" w:rsidRPr="00A00E0F" w:rsidRDefault="007A0E05" w:rsidP="007A0E05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852" w:name="_Toc331512061"/>
      <w:r>
        <w:rPr>
          <w:rFonts w:ascii="Times New Roman" w:eastAsia="SimHei" w:hAnsi="Times New Roman"/>
          <w:sz w:val="28"/>
          <w:szCs w:val="28"/>
        </w:rPr>
        <w:t>UC-</w:t>
      </w:r>
      <w:r>
        <w:rPr>
          <w:rFonts w:ascii="Times New Roman" w:eastAsia="SimHei" w:hAnsi="Times New Roman" w:hint="eastAsia"/>
          <w:sz w:val="28"/>
          <w:szCs w:val="28"/>
        </w:rPr>
        <w:t>F</w:t>
      </w:r>
      <w:r>
        <w:rPr>
          <w:rFonts w:ascii="Times New Roman" w:eastAsia="SimHei" w:hAnsi="Times New Roman"/>
          <w:sz w:val="28"/>
          <w:szCs w:val="28"/>
        </w:rPr>
        <w:t>A-</w:t>
      </w:r>
      <w:r>
        <w:rPr>
          <w:rFonts w:ascii="Times New Roman" w:eastAsia="SimHei" w:hAnsi="Times New Roman" w:hint="eastAsia"/>
          <w:sz w:val="28"/>
          <w:szCs w:val="28"/>
        </w:rPr>
        <w:t>PAQCR</w:t>
      </w:r>
      <w:r>
        <w:rPr>
          <w:rFonts w:ascii="Times New Roman" w:eastAsia="SimHei" w:hAnsi="Times New Roman"/>
          <w:sz w:val="28"/>
          <w:szCs w:val="28"/>
        </w:rPr>
        <w:t>-0</w:t>
      </w:r>
      <w:r>
        <w:rPr>
          <w:rFonts w:ascii="Times New Roman" w:eastAsia="SimHei" w:hAnsi="Times New Roman" w:hint="eastAsia"/>
          <w:sz w:val="28"/>
          <w:szCs w:val="28"/>
        </w:rPr>
        <w:t>5 PAQC Repair</w:t>
      </w:r>
      <w:bookmarkEnd w:id="852"/>
    </w:p>
    <w:p w:rsidR="007A0E05" w:rsidRPr="00A00E0F" w:rsidRDefault="007A0E05" w:rsidP="007A0E05">
      <w:pPr>
        <w:ind w:firstLineChars="200" w:firstLine="420"/>
        <w:jc w:val="left"/>
        <w:rPr>
          <w:rFonts w:ascii="Arial" w:eastAsia="SimSun" w:hAnsi="Arial"/>
        </w:rPr>
      </w:pPr>
    </w:p>
    <w:p w:rsidR="00D764D8" w:rsidRDefault="00D764D8" w:rsidP="007A0E05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>
        <w:rPr>
          <w:rFonts w:eastAsia="SimHei" w:hint="eastAsia"/>
          <w:sz w:val="24"/>
        </w:rPr>
        <w:t>站号：</w:t>
      </w:r>
      <w:r>
        <w:rPr>
          <w:rFonts w:eastAsia="SimHei" w:hint="eastAsia"/>
          <w:sz w:val="24"/>
        </w:rPr>
        <w:t>7P</w:t>
      </w:r>
    </w:p>
    <w:p w:rsidR="007A0E05" w:rsidRPr="00A8187C" w:rsidRDefault="007A0E05" w:rsidP="007A0E05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功能及目标</w:t>
      </w:r>
    </w:p>
    <w:p w:rsidR="007A0E05" w:rsidRDefault="007A0E05" w:rsidP="007A0E05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 xml:space="preserve">QC </w:t>
      </w:r>
      <w:r>
        <w:rPr>
          <w:rFonts w:ascii="Arial" w:eastAsia="SimSun" w:hAnsi="Arial" w:hint="eastAsia"/>
        </w:rPr>
        <w:t>使用该页面实现</w:t>
      </w:r>
      <w:r>
        <w:rPr>
          <w:rFonts w:ascii="Arial" w:eastAsia="SimSun" w:hAnsi="Arial" w:hint="eastAsia"/>
        </w:rPr>
        <w:t>PAQC Repair</w:t>
      </w:r>
    </w:p>
    <w:p w:rsidR="007A0E05" w:rsidRPr="00D3354C" w:rsidRDefault="007A0E05" w:rsidP="007A0E05">
      <w:pPr>
        <w:ind w:firstLineChars="200" w:firstLine="420"/>
        <w:jc w:val="left"/>
        <w:rPr>
          <w:rFonts w:ascii="Arial" w:eastAsia="SimSun" w:hAnsi="Arial"/>
        </w:rPr>
      </w:pPr>
    </w:p>
    <w:p w:rsidR="007A0E05" w:rsidRPr="00A8187C" w:rsidRDefault="007A0E05" w:rsidP="007A0E05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前置条件</w:t>
      </w:r>
    </w:p>
    <w:p w:rsidR="007A0E05" w:rsidRDefault="007A0E05" w:rsidP="007A0E05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 xml:space="preserve">Product </w:t>
      </w:r>
      <w:r>
        <w:rPr>
          <w:rFonts w:ascii="Arial" w:eastAsia="SimSun" w:hAnsi="Arial" w:hint="eastAsia"/>
        </w:rPr>
        <w:t>在</w:t>
      </w:r>
      <w:r>
        <w:rPr>
          <w:rFonts w:ascii="Arial" w:eastAsia="SimSun" w:hAnsi="Arial" w:hint="eastAsia"/>
        </w:rPr>
        <w:t>PA</w:t>
      </w:r>
      <w:r w:rsidRPr="00D84654">
        <w:rPr>
          <w:rFonts w:ascii="Arial" w:eastAsia="SimSun" w:hAnsi="Arial"/>
        </w:rPr>
        <w:t>QC Output</w:t>
      </w:r>
      <w:r w:rsidRPr="00D84654">
        <w:rPr>
          <w:rFonts w:ascii="Arial" w:eastAsia="SimSun" w:hAnsi="Arial" w:hint="eastAsia"/>
        </w:rPr>
        <w:t>站被刷了不良记录</w:t>
      </w:r>
    </w:p>
    <w:p w:rsidR="007A0E05" w:rsidRPr="00A00E0F" w:rsidRDefault="007A0E05" w:rsidP="007A0E05">
      <w:pPr>
        <w:ind w:firstLineChars="200" w:firstLine="420"/>
        <w:jc w:val="left"/>
        <w:rPr>
          <w:rFonts w:ascii="Arial" w:eastAsia="SimSun" w:hAnsi="Arial"/>
        </w:rPr>
      </w:pPr>
    </w:p>
    <w:p w:rsidR="007A0E05" w:rsidRPr="00A8187C" w:rsidRDefault="007A0E05" w:rsidP="007A0E05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后置条件</w:t>
      </w:r>
    </w:p>
    <w:p w:rsidR="007A0E05" w:rsidRDefault="007A0E05" w:rsidP="007A0E05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针对</w:t>
      </w:r>
      <w:r>
        <w:rPr>
          <w:rFonts w:ascii="Arial" w:eastAsia="SimSun" w:hAnsi="Arial" w:hint="eastAsia"/>
        </w:rPr>
        <w:t>Product</w:t>
      </w:r>
      <w:r>
        <w:rPr>
          <w:rFonts w:ascii="Arial" w:eastAsia="SimSun" w:hAnsi="Arial" w:hint="eastAsia"/>
        </w:rPr>
        <w:t>当前的待维修记录进行维修</w:t>
      </w:r>
    </w:p>
    <w:p w:rsidR="007A0E05" w:rsidRPr="00A00E0F" w:rsidRDefault="007A0E05" w:rsidP="007A0E05">
      <w:pPr>
        <w:ind w:firstLineChars="200" w:firstLine="420"/>
        <w:jc w:val="left"/>
        <w:rPr>
          <w:rFonts w:ascii="Arial" w:eastAsia="SimSun" w:hAnsi="Arial"/>
        </w:rPr>
      </w:pPr>
    </w:p>
    <w:p w:rsidR="007A0E05" w:rsidRPr="00A8187C" w:rsidRDefault="007A0E05" w:rsidP="007A0E05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过程描述</w:t>
      </w:r>
    </w:p>
    <w:p w:rsidR="00AF03E3" w:rsidRPr="00F3556C" w:rsidRDefault="001F658F" w:rsidP="007A0E05">
      <w:pPr>
        <w:jc w:val="left"/>
        <w:rPr>
          <w:ins w:id="853" w:author="Gao, Guan-Wei (高貫偉 ITC)" w:date="2012-07-17T16:18:00Z"/>
          <w:rFonts w:ascii="Arial" w:eastAsia="SimSun" w:hAnsi="Arial" w:cs="Arial"/>
          <w:highlight w:val="magenta"/>
          <w:rPrChange w:id="854" w:author="Gao, Guan-Wei (高貫偉 ITC)" w:date="2012-07-17T17:22:00Z">
            <w:rPr>
              <w:ins w:id="855" w:author="Gao, Guan-Wei (高貫偉 ITC)" w:date="2012-07-17T16:18:00Z"/>
              <w:rFonts w:ascii="Arial" w:eastAsia="SimSun" w:hAnsi="Arial" w:cs="Arial"/>
            </w:rPr>
          </w:rPrChange>
        </w:rPr>
      </w:pPr>
      <w:ins w:id="856" w:author="Gao, Guan-Wei (高貫偉 ITC)" w:date="2012-07-17T16:18:00Z">
        <w:r w:rsidRPr="001F658F">
          <w:rPr>
            <w:rFonts w:ascii="Arial" w:eastAsia="SimSun" w:hAnsi="Arial" w:cs="Arial" w:hint="eastAsia"/>
            <w:highlight w:val="magenta"/>
            <w:rPrChange w:id="857" w:author="Gao, Guan-Wei (高貫偉 ITC)" w:date="2012-07-17T17:22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前提条件：</w:t>
        </w:r>
      </w:ins>
    </w:p>
    <w:p w:rsidR="00AF03E3" w:rsidRPr="003C3C44" w:rsidRDefault="001F658F" w:rsidP="007A0E05">
      <w:pPr>
        <w:jc w:val="left"/>
        <w:rPr>
          <w:ins w:id="858" w:author="Gao, Guan-Wei (高貫偉 ITC)" w:date="2012-07-31T14:19:00Z"/>
          <w:rFonts w:ascii="Arial" w:eastAsia="SimSun" w:hAnsi="Arial" w:cs="Arial"/>
          <w:strike/>
          <w:rPrChange w:id="859" w:author="Gao, Guan-Wei (高貫偉 ITC)" w:date="2012-07-31T14:20:00Z">
            <w:rPr>
              <w:ins w:id="860" w:author="Gao, Guan-Wei (高貫偉 ITC)" w:date="2012-07-31T14:19:00Z"/>
              <w:rFonts w:ascii="Arial" w:eastAsia="SimSun" w:hAnsi="Arial" w:cs="Arial"/>
            </w:rPr>
          </w:rPrChange>
        </w:rPr>
      </w:pPr>
      <w:proofErr w:type="gramStart"/>
      <w:ins w:id="861" w:author="Gao, Guan-Wei (高貫偉 ITC)" w:date="2012-07-17T17:21:00Z">
        <w:r w:rsidRPr="001F658F">
          <w:rPr>
            <w:rFonts w:ascii="Arial" w:eastAsia="SimSun" w:hAnsi="Arial" w:cs="Arial"/>
            <w:strike/>
            <w:highlight w:val="magenta"/>
            <w:rPrChange w:id="862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Product</w:t>
        </w:r>
        <w:r w:rsidRPr="001F658F">
          <w:rPr>
            <w:rFonts w:ascii="Arial" w:eastAsia="SimSun" w:hAnsi="Arial" w:cs="Arial" w:hint="eastAsia"/>
            <w:strike/>
            <w:highlight w:val="magenta"/>
            <w:rPrChange w:id="863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若非回流机器</w:t>
        </w:r>
        <w:r w:rsidRPr="001F658F">
          <w:rPr>
            <w:rFonts w:ascii="Arial" w:eastAsia="SimSun" w:hAnsi="Arial" w:cs="Arial"/>
            <w:strike/>
            <w:highlight w:val="magenta"/>
            <w:rPrChange w:id="864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(</w:t>
        </w:r>
        <w:proofErr w:type="gramEnd"/>
        <w:r w:rsidRPr="001F658F">
          <w:rPr>
            <w:rFonts w:ascii="Arial" w:eastAsia="SimSun" w:hAnsi="Arial" w:cs="Arial" w:hint="eastAsia"/>
            <w:strike/>
            <w:highlight w:val="magenta"/>
            <w:rPrChange w:id="865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回流判断：</w:t>
        </w:r>
      </w:ins>
      <w:ins w:id="866" w:author="Gao, Guan-Wei (高貫偉 ITC)" w:date="2012-07-17T17:22:00Z">
        <w:r w:rsidRPr="001F658F">
          <w:rPr>
            <w:rFonts w:ascii="Arial" w:eastAsia="SimSun" w:hAnsi="Arial" w:cs="Arial" w:hint="eastAsia"/>
            <w:strike/>
            <w:highlight w:val="magenta"/>
            <w:rPrChange w:id="867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参考</w:t>
        </w:r>
        <w:r w:rsidRPr="001F658F">
          <w:rPr>
            <w:rFonts w:ascii="Arial" w:eastAsia="SimSun" w:hAnsi="Arial" w:cs="Arial"/>
            <w:strike/>
            <w:highlight w:val="magenta"/>
            <w:rPrChange w:id="868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fldChar w:fldCharType="begin"/>
        </w:r>
        <w:r w:rsidRPr="001F658F">
          <w:rPr>
            <w:rFonts w:ascii="Arial" w:eastAsia="SimSun" w:hAnsi="Arial" w:cs="Arial"/>
            <w:strike/>
            <w:highlight w:val="magenta"/>
            <w:rPrChange w:id="869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instrText xml:space="preserve"> REF _Ref330309077 \r \h </w:instrText>
        </w:r>
      </w:ins>
      <w:r w:rsidRPr="001F658F">
        <w:rPr>
          <w:rFonts w:ascii="Arial" w:eastAsia="SimSun" w:hAnsi="Arial" w:cs="Arial"/>
          <w:strike/>
          <w:highlight w:val="magenta"/>
          <w:rPrChange w:id="870" w:author="Gao, Guan-Wei (高貫偉 ITC)" w:date="2012-07-31T14:20:00Z">
            <w:rPr>
              <w:rFonts w:ascii="Arial" w:eastAsia="SimSun" w:hAnsi="Arial" w:cs="Arial"/>
              <w:color w:val="0000FF" w:themeColor="hyperlink"/>
              <w:highlight w:val="magenta"/>
              <w:u w:val="single"/>
            </w:rPr>
          </w:rPrChange>
        </w:rPr>
        <w:instrText xml:space="preserve"> \* MERGEFORMAT </w:instrText>
      </w:r>
      <w:r w:rsidRPr="001F658F">
        <w:rPr>
          <w:rFonts w:ascii="Arial" w:eastAsia="SimSun" w:hAnsi="Arial" w:cs="Arial"/>
          <w:strike/>
          <w:highlight w:val="magenta"/>
          <w:rPrChange w:id="871" w:author="Gao, Guan-Wei (高貫偉 ITC)" w:date="2012-07-31T14:20:00Z">
            <w:rPr>
              <w:rFonts w:ascii="Arial" w:eastAsia="SimSun" w:hAnsi="Arial" w:cs="Arial"/>
              <w:strike/>
              <w:highlight w:val="magenta"/>
            </w:rPr>
          </w:rPrChange>
        </w:rPr>
      </w:r>
      <w:r w:rsidRPr="001F658F">
        <w:rPr>
          <w:rFonts w:ascii="Arial" w:eastAsia="SimSun" w:hAnsi="Arial" w:cs="Arial"/>
          <w:strike/>
          <w:highlight w:val="magenta"/>
          <w:rPrChange w:id="872" w:author="Gao, Guan-Wei (高貫偉 ITC)" w:date="2012-07-31T14:20:00Z">
            <w:rPr>
              <w:rFonts w:ascii="Arial" w:eastAsia="SimSun" w:hAnsi="Arial" w:cs="Arial"/>
              <w:color w:val="0000FF" w:themeColor="hyperlink"/>
              <w:u w:val="single"/>
            </w:rPr>
          </w:rPrChange>
        </w:rPr>
        <w:fldChar w:fldCharType="separate"/>
      </w:r>
      <w:ins w:id="873" w:author="Gao, Guan-Wei (高貫偉 ITC)" w:date="2012-07-17T17:22:00Z">
        <w:r w:rsidRPr="001F658F">
          <w:rPr>
            <w:rFonts w:ascii="Arial" w:eastAsia="SimSun" w:hAnsi="Arial" w:cs="Arial"/>
            <w:strike/>
            <w:highlight w:val="magenta"/>
            <w:rPrChange w:id="874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1.6</w:t>
        </w:r>
        <w:r w:rsidRPr="001F658F">
          <w:rPr>
            <w:rFonts w:ascii="Arial" w:eastAsia="SimSun" w:hAnsi="Arial" w:cs="Arial"/>
            <w:strike/>
            <w:highlight w:val="magenta"/>
            <w:rPrChange w:id="875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fldChar w:fldCharType="end"/>
        </w:r>
        <w:r w:rsidRPr="001F658F">
          <w:rPr>
            <w:rFonts w:ascii="Arial" w:eastAsia="SimSun" w:hAnsi="Arial" w:cs="Arial"/>
            <w:strike/>
            <w:highlight w:val="magenta"/>
            <w:rPrChange w:id="876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fldChar w:fldCharType="begin"/>
        </w:r>
        <w:r w:rsidRPr="001F658F">
          <w:rPr>
            <w:rFonts w:ascii="Arial" w:eastAsia="SimSun" w:hAnsi="Arial" w:cs="Arial"/>
            <w:strike/>
            <w:highlight w:val="magenta"/>
            <w:rPrChange w:id="877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instrText xml:space="preserve"> REF _Ref330309077 \h </w:instrText>
        </w:r>
      </w:ins>
      <w:r w:rsidRPr="001F658F">
        <w:rPr>
          <w:rFonts w:ascii="Arial" w:eastAsia="SimSun" w:hAnsi="Arial" w:cs="Arial"/>
          <w:strike/>
          <w:highlight w:val="magenta"/>
          <w:rPrChange w:id="878" w:author="Gao, Guan-Wei (高貫偉 ITC)" w:date="2012-07-31T14:20:00Z">
            <w:rPr>
              <w:rFonts w:ascii="Arial" w:eastAsia="SimSun" w:hAnsi="Arial" w:cs="Arial"/>
              <w:color w:val="0000FF" w:themeColor="hyperlink"/>
              <w:highlight w:val="magenta"/>
              <w:u w:val="single"/>
            </w:rPr>
          </w:rPrChange>
        </w:rPr>
        <w:instrText xml:space="preserve"> \* MERGEFORMAT </w:instrText>
      </w:r>
      <w:r w:rsidRPr="001F658F">
        <w:rPr>
          <w:rFonts w:ascii="Arial" w:eastAsia="SimSun" w:hAnsi="Arial" w:cs="Arial"/>
          <w:strike/>
          <w:highlight w:val="magenta"/>
          <w:rPrChange w:id="879" w:author="Gao, Guan-Wei (高貫偉 ITC)" w:date="2012-07-31T14:20:00Z">
            <w:rPr>
              <w:rFonts w:ascii="Arial" w:eastAsia="SimSun" w:hAnsi="Arial" w:cs="Arial"/>
              <w:strike/>
              <w:highlight w:val="magenta"/>
            </w:rPr>
          </w:rPrChange>
        </w:rPr>
      </w:r>
      <w:r w:rsidRPr="001F658F">
        <w:rPr>
          <w:rFonts w:ascii="Arial" w:eastAsia="SimSun" w:hAnsi="Arial" w:cs="Arial"/>
          <w:strike/>
          <w:highlight w:val="magenta"/>
          <w:rPrChange w:id="880" w:author="Gao, Guan-Wei (高貫偉 ITC)" w:date="2012-07-31T14:20:00Z">
            <w:rPr>
              <w:rFonts w:ascii="Arial" w:eastAsia="SimSun" w:hAnsi="Arial" w:cs="Arial"/>
              <w:color w:val="0000FF" w:themeColor="hyperlink"/>
              <w:u w:val="single"/>
            </w:rPr>
          </w:rPrChange>
        </w:rPr>
        <w:fldChar w:fldCharType="separate"/>
      </w:r>
      <w:ins w:id="881" w:author="Gao, Guan-Wei (高貫偉 ITC)" w:date="2012-07-17T17:22:00Z">
        <w:r w:rsidRPr="001F658F">
          <w:rPr>
            <w:rFonts w:ascii="Arial" w:eastAsia="SimSun" w:hAnsi="Arial" w:cs="Arial"/>
            <w:strike/>
            <w:highlight w:val="magenta"/>
            <w:rPrChange w:id="882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Product</w:t>
        </w:r>
        <w:r w:rsidRPr="001F658F">
          <w:rPr>
            <w:rFonts w:ascii="Arial" w:eastAsia="SimSun" w:hAnsi="Arial" w:cs="Arial" w:hint="eastAsia"/>
            <w:strike/>
            <w:highlight w:val="magenta"/>
            <w:rPrChange w:id="883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回流条件判断</w:t>
        </w:r>
        <w:r w:rsidRPr="001F658F">
          <w:rPr>
            <w:rFonts w:ascii="Arial" w:eastAsia="SimSun" w:hAnsi="Arial" w:cs="Arial"/>
            <w:strike/>
            <w:highlight w:val="magenta"/>
            <w:rPrChange w:id="884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fldChar w:fldCharType="end"/>
        </w:r>
      </w:ins>
      <w:ins w:id="885" w:author="Gao, Guan-Wei (高貫偉 ITC)" w:date="2012-07-17T17:21:00Z">
        <w:r w:rsidRPr="001F658F">
          <w:rPr>
            <w:rFonts w:ascii="Arial" w:eastAsia="SimSun" w:hAnsi="Arial" w:cs="Arial"/>
            <w:strike/>
            <w:highlight w:val="magenta"/>
            <w:rPrChange w:id="886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)</w:t>
        </w:r>
        <w:r w:rsidRPr="001F658F">
          <w:rPr>
            <w:rFonts w:ascii="Arial" w:eastAsia="SimSun" w:hAnsi="Arial" w:cs="Arial" w:hint="eastAsia"/>
            <w:strike/>
            <w:highlight w:val="magenta"/>
            <w:rPrChange w:id="887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，则执行如下操作：</w:t>
        </w:r>
      </w:ins>
    </w:p>
    <w:p w:rsidR="003C3C44" w:rsidRDefault="001F658F" w:rsidP="007A0E05">
      <w:pPr>
        <w:jc w:val="left"/>
        <w:rPr>
          <w:ins w:id="888" w:author="Gao, Guan-Wei (高貫偉 ITC)" w:date="2012-07-17T16:18:00Z"/>
          <w:rFonts w:ascii="Arial" w:eastAsia="SimSun" w:hAnsi="Arial" w:cs="Arial"/>
        </w:rPr>
      </w:pPr>
      <w:ins w:id="889" w:author="Gao, Guan-Wei (高貫偉 ITC)" w:date="2012-07-31T14:19:00Z">
        <w:r w:rsidRPr="001F658F">
          <w:rPr>
            <w:rFonts w:ascii="Arial" w:eastAsia="SimSun" w:hAnsi="Arial" w:cs="Arial" w:hint="eastAsia"/>
            <w:highlight w:val="darkYellow"/>
            <w:rPrChange w:id="890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若</w:t>
        </w:r>
        <w:proofErr w:type="spellStart"/>
        <w:r w:rsidRPr="001F658F">
          <w:rPr>
            <w:rFonts w:ascii="Arial" w:eastAsia="SimSun" w:hAnsi="Arial" w:cs="Arial"/>
            <w:highlight w:val="darkYellow"/>
            <w:rPrChange w:id="891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ReturnStation</w:t>
        </w:r>
      </w:ins>
      <w:proofErr w:type="spellEnd"/>
      <w:ins w:id="892" w:author="Gao, Guan-Wei (高貫偉 ITC)" w:date="2012-07-31T14:20:00Z">
        <w:r w:rsidRPr="001F658F">
          <w:rPr>
            <w:rFonts w:ascii="Arial" w:eastAsia="SimSun" w:hAnsi="Arial" w:cs="Arial" w:hint="eastAsia"/>
            <w:highlight w:val="darkYellow"/>
            <w:rPrChange w:id="893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为</w:t>
        </w:r>
        <w:del w:id="894" w:author="Gao, Yong-Bo (高永勃 ITC)" w:date="2012-09-12T16:11:00Z">
          <w:r w:rsidRPr="001F658F">
            <w:rPr>
              <w:rFonts w:ascii="Arial" w:eastAsia="SimSun" w:hAnsi="Arial" w:cs="Arial"/>
              <w:highlight w:val="yellow"/>
              <w:rPrChange w:id="895" w:author="Gao, Yong-Bo (高永勃 ITC)" w:date="2012-09-12T16:11:00Z">
                <w:rPr>
                  <w:rFonts w:ascii="Arial" w:eastAsia="SimSun" w:hAnsi="Arial" w:cs="Arial"/>
                  <w:color w:val="0000FF" w:themeColor="hyperlink"/>
                  <w:u w:val="single"/>
                </w:rPr>
              </w:rPrChange>
            </w:rPr>
            <w:delText>45</w:delText>
          </w:r>
          <w:r w:rsidRPr="001F658F">
            <w:rPr>
              <w:rFonts w:ascii="Arial" w:eastAsia="SimSun" w:hAnsi="Arial" w:cs="Arial" w:hint="eastAsia"/>
              <w:highlight w:val="yellow"/>
              <w:rPrChange w:id="896" w:author="Gao, Yong-Bo (高永勃 ITC)" w:date="2012-09-12T16:11:00Z">
                <w:rPr>
                  <w:rFonts w:ascii="Arial" w:eastAsia="SimSun" w:hAnsi="Arial" w:cs="Arial" w:hint="eastAsia"/>
                  <w:color w:val="0000FF" w:themeColor="hyperlink"/>
                  <w:u w:val="single"/>
                </w:rPr>
              </w:rPrChange>
            </w:rPr>
            <w:delText>或者</w:delText>
          </w:r>
          <w:r w:rsidRPr="001F658F">
            <w:rPr>
              <w:rFonts w:ascii="Arial" w:eastAsia="SimSun" w:hAnsi="Arial" w:cs="Arial"/>
              <w:highlight w:val="yellow"/>
              <w:rPrChange w:id="897" w:author="Gao, Yong-Bo (高永勃 ITC)" w:date="2012-09-12T16:11:00Z">
                <w:rPr>
                  <w:rFonts w:ascii="Arial" w:eastAsia="SimSun" w:hAnsi="Arial" w:cs="Arial"/>
                  <w:color w:val="0000FF" w:themeColor="hyperlink"/>
                  <w:u w:val="single"/>
                </w:rPr>
              </w:rPrChange>
            </w:rPr>
            <w:delText>69</w:delText>
          </w:r>
        </w:del>
      </w:ins>
      <w:ins w:id="898" w:author="Gao, Yong-Bo (高永勃 ITC)" w:date="2012-09-12T16:11:00Z">
        <w:r w:rsidRPr="001F658F">
          <w:rPr>
            <w:rFonts w:ascii="Arial" w:eastAsia="SimSun" w:hAnsi="Arial" w:cs="Arial" w:hint="eastAsia"/>
            <w:highlight w:val="yellow"/>
            <w:rPrChange w:id="899" w:author="Gao, Yong-Bo (高永勃 ITC)" w:date="2012-09-12T16:11:00Z">
              <w:rPr>
                <w:rFonts w:ascii="Arial" w:eastAsia="SimSun" w:hAnsi="Arial" w:cs="Arial" w:hint="eastAsia"/>
                <w:color w:val="0000FF" w:themeColor="hyperlink"/>
                <w:highlight w:val="darkYellow"/>
                <w:u w:val="single"/>
              </w:rPr>
            </w:rPrChange>
          </w:rPr>
          <w:t>指定需要解</w:t>
        </w:r>
        <w:r w:rsidRPr="001F658F">
          <w:rPr>
            <w:rFonts w:ascii="Arial" w:eastAsia="SimSun" w:hAnsi="Arial" w:cs="Arial"/>
            <w:highlight w:val="yellow"/>
            <w:rPrChange w:id="900" w:author="Gao, Yong-Bo (高永勃 ITC)" w:date="2012-09-12T16:11:00Z">
              <w:rPr>
                <w:rFonts w:ascii="Arial" w:eastAsia="SimSun" w:hAnsi="Arial" w:cs="Arial"/>
                <w:color w:val="0000FF" w:themeColor="hyperlink"/>
                <w:highlight w:val="darkYellow"/>
                <w:u w:val="single"/>
              </w:rPr>
            </w:rPrChange>
          </w:rPr>
          <w:t xml:space="preserve">PAK </w:t>
        </w:r>
        <w:r w:rsidRPr="001F658F">
          <w:rPr>
            <w:rFonts w:ascii="Arial" w:eastAsia="SimSun" w:hAnsi="Arial" w:cs="Arial" w:hint="eastAsia"/>
            <w:highlight w:val="yellow"/>
            <w:rPrChange w:id="901" w:author="Gao, Yong-Bo (高永勃 ITC)" w:date="2012-09-12T16:11:00Z">
              <w:rPr>
                <w:rFonts w:ascii="Arial" w:eastAsia="SimSun" w:hAnsi="Arial" w:cs="Arial" w:hint="eastAsia"/>
                <w:color w:val="0000FF" w:themeColor="hyperlink"/>
                <w:highlight w:val="darkYellow"/>
                <w:u w:val="single"/>
              </w:rPr>
            </w:rPrChange>
          </w:rPr>
          <w:t>结合资料的站点</w:t>
        </w:r>
      </w:ins>
      <w:ins w:id="902" w:author="Gao, Guan-Wei (高貫偉 ITC)" w:date="2012-07-31T14:20:00Z">
        <w:r w:rsidRPr="001F658F">
          <w:rPr>
            <w:rFonts w:ascii="Arial" w:eastAsia="SimSun" w:hAnsi="Arial" w:cs="Arial" w:hint="eastAsia"/>
            <w:highlight w:val="darkYellow"/>
            <w:rPrChange w:id="903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，</w:t>
        </w:r>
      </w:ins>
      <w:ins w:id="904" w:author="Gao, Guan-Wei (高貫偉 ITC)" w:date="2012-10-17T14:29:00Z">
        <w:r w:rsidRPr="001F658F">
          <w:rPr>
            <w:rFonts w:ascii="Arial" w:eastAsia="SimSun" w:hAnsi="Arial" w:cs="Arial" w:hint="eastAsia"/>
            <w:highlight w:val="lightGray"/>
            <w:rPrChange w:id="905" w:author="Gao, Guan-Wei (高貫偉 ITC)" w:date="2012-10-17T14:36:00Z">
              <w:rPr>
                <w:rFonts w:ascii="Arial" w:eastAsia="SimSun" w:hAnsi="Arial" w:cs="Arial" w:hint="eastAsia"/>
                <w:color w:val="0000FF" w:themeColor="hyperlink"/>
                <w:highlight w:val="darkYellow"/>
                <w:u w:val="single"/>
              </w:rPr>
            </w:rPrChange>
          </w:rPr>
          <w:t>并且</w:t>
        </w:r>
        <w:r w:rsidRPr="001F658F">
          <w:rPr>
            <w:rFonts w:ascii="Arial" w:eastAsia="SimSun" w:hAnsi="Arial" w:cs="Arial"/>
            <w:highlight w:val="lightGray"/>
            <w:rPrChange w:id="906" w:author="Gao, Guan-Wei (高貫偉 ITC)" w:date="2012-10-17T14:36:00Z">
              <w:rPr>
                <w:rFonts w:ascii="Arial" w:eastAsia="SimSun" w:hAnsi="Arial" w:cs="Arial"/>
                <w:color w:val="0000FF" w:themeColor="hyperlink"/>
                <w:highlight w:val="darkYellow"/>
                <w:u w:val="single"/>
              </w:rPr>
            </w:rPrChange>
          </w:rPr>
          <w:t>left(</w:t>
        </w:r>
      </w:ins>
      <w:ins w:id="907" w:author="Gao, Guan-Wei (高貫偉 ITC)" w:date="2012-10-17T14:35:00Z">
        <w:r w:rsidR="006863C5">
          <w:rPr>
            <w:rFonts w:ascii="Arial" w:eastAsia="SimSun" w:hAnsi="Arial" w:cs="Arial"/>
            <w:highlight w:val="lightGray"/>
          </w:rPr>
          <w:t>Product.Model,</w:t>
        </w:r>
      </w:ins>
      <w:ins w:id="908" w:author="Gao, Guan-Wei (高貫偉 ITC)" w:date="2012-10-17T16:55:00Z">
        <w:r w:rsidR="006863C5">
          <w:rPr>
            <w:rFonts w:ascii="Arial" w:eastAsia="SimSun" w:hAnsi="Arial" w:cs="Arial" w:hint="eastAsia"/>
            <w:highlight w:val="lightGray"/>
          </w:rPr>
          <w:t>3</w:t>
        </w:r>
      </w:ins>
      <w:ins w:id="909" w:author="Gao, Guan-Wei (高貫偉 ITC)" w:date="2012-10-17T14:35:00Z">
        <w:r w:rsidRPr="001F658F">
          <w:rPr>
            <w:rFonts w:ascii="Arial" w:eastAsia="SimSun" w:hAnsi="Arial" w:cs="Arial"/>
            <w:highlight w:val="lightGray"/>
            <w:rPrChange w:id="910" w:author="Gao, Guan-Wei (高貫偉 ITC)" w:date="2012-10-17T14:36:00Z">
              <w:rPr>
                <w:rFonts w:ascii="Arial" w:eastAsia="SimSun" w:hAnsi="Arial" w:cs="Arial"/>
                <w:color w:val="0000FF" w:themeColor="hyperlink"/>
                <w:highlight w:val="darkYellow"/>
                <w:u w:val="single"/>
              </w:rPr>
            </w:rPrChange>
          </w:rPr>
          <w:t>)</w:t>
        </w:r>
      </w:ins>
      <w:ins w:id="911" w:author="Gao, Guan-Wei (高貫偉 ITC)" w:date="2012-10-17T16:55:00Z">
        <w:r w:rsidR="006863C5">
          <w:rPr>
            <w:rFonts w:ascii="Arial" w:eastAsia="SimSun" w:hAnsi="Arial" w:cs="Arial" w:hint="eastAsia"/>
            <w:highlight w:val="lightGray"/>
          </w:rPr>
          <w:t>&lt;&gt;</w:t>
        </w:r>
      </w:ins>
      <w:ins w:id="912" w:author="Gao, Guan-Wei (高貫偉 ITC)" w:date="2012-10-17T14:36:00Z">
        <w:r w:rsidRPr="001F658F">
          <w:rPr>
            <w:rFonts w:ascii="Arial" w:eastAsia="SimSun" w:hAnsi="Arial" w:cs="Arial"/>
            <w:highlight w:val="lightGray"/>
            <w:rPrChange w:id="913" w:author="Gao, Guan-Wei (高貫偉 ITC)" w:date="2012-10-17T14:36:00Z">
              <w:rPr>
                <w:rFonts w:ascii="Arial" w:eastAsia="SimSun" w:hAnsi="Arial" w:cs="Arial"/>
                <w:color w:val="0000FF" w:themeColor="hyperlink"/>
                <w:highlight w:val="darkYellow"/>
                <w:u w:val="single"/>
              </w:rPr>
            </w:rPrChange>
          </w:rPr>
          <w:t>’</w:t>
        </w:r>
      </w:ins>
      <w:ins w:id="914" w:author="Gao, Guan-Wei (高貫偉 ITC)" w:date="2012-10-17T16:56:00Z">
        <w:r w:rsidR="006863C5">
          <w:rPr>
            <w:rFonts w:ascii="Arial" w:eastAsia="SimSun" w:hAnsi="Arial" w:cs="Arial" w:hint="eastAsia"/>
            <w:highlight w:val="lightGray"/>
          </w:rPr>
          <w:t>173</w:t>
        </w:r>
      </w:ins>
      <w:ins w:id="915" w:author="Gao, Guan-Wei (高貫偉 ITC)" w:date="2012-10-17T14:36:00Z">
        <w:r w:rsidRPr="001F658F">
          <w:rPr>
            <w:rFonts w:ascii="Arial" w:eastAsia="SimSun" w:hAnsi="Arial" w:cs="Arial"/>
            <w:highlight w:val="lightGray"/>
            <w:rPrChange w:id="916" w:author="Gao, Guan-Wei (高貫偉 ITC)" w:date="2012-10-17T14:36:00Z">
              <w:rPr>
                <w:rFonts w:ascii="Arial" w:eastAsia="SimSun" w:hAnsi="Arial" w:cs="Arial"/>
                <w:color w:val="0000FF" w:themeColor="hyperlink"/>
                <w:highlight w:val="darkYellow"/>
                <w:u w:val="single"/>
              </w:rPr>
            </w:rPrChange>
          </w:rPr>
          <w:t>’</w:t>
        </w:r>
      </w:ins>
      <w:ins w:id="917" w:author="Gao, Guan-Wei (高貫偉 ITC)" w:date="2012-10-17T14:29:00Z">
        <w:r w:rsidR="003D4CE6">
          <w:rPr>
            <w:rFonts w:ascii="Arial" w:eastAsia="SimSun" w:hAnsi="Arial" w:cs="Arial" w:hint="eastAsia"/>
            <w:highlight w:val="darkYellow"/>
          </w:rPr>
          <w:t>，</w:t>
        </w:r>
      </w:ins>
      <w:ins w:id="918" w:author="Gao, Guan-Wei (高貫偉 ITC)" w:date="2012-07-31T14:20:00Z">
        <w:r w:rsidRPr="001F658F">
          <w:rPr>
            <w:rFonts w:ascii="Arial" w:eastAsia="SimSun" w:hAnsi="Arial" w:cs="Arial" w:hint="eastAsia"/>
            <w:highlight w:val="darkYellow"/>
            <w:rPrChange w:id="919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则执行如下操作：</w:t>
        </w:r>
      </w:ins>
    </w:p>
    <w:p w:rsidR="007A0E05" w:rsidRDefault="007A0E05" w:rsidP="007A0E05">
      <w:pPr>
        <w:jc w:val="left"/>
        <w:rPr>
          <w:ins w:id="920" w:author="Gao, Yong-Bo (高永勃 ITC)" w:date="2012-09-12T16:12:00Z"/>
          <w:rFonts w:ascii="Arial" w:eastAsia="SimSun" w:hAnsi="Arial" w:cs="Arial"/>
        </w:rPr>
      </w:pPr>
      <w:r w:rsidRPr="00D764D8">
        <w:rPr>
          <w:rFonts w:ascii="Arial" w:eastAsia="SimSun" w:hAnsi="Arial" w:cs="Arial" w:hint="eastAsia"/>
        </w:rPr>
        <w:t>原</w:t>
      </w:r>
      <w:r w:rsidRPr="00D764D8">
        <w:rPr>
          <w:rFonts w:ascii="Arial" w:eastAsia="SimSun" w:hAnsi="Arial" w:cs="Arial" w:hint="eastAsia"/>
        </w:rPr>
        <w:t xml:space="preserve">PAQC Repair </w:t>
      </w:r>
      <w:r w:rsidRPr="00D764D8">
        <w:rPr>
          <w:rFonts w:ascii="Arial" w:eastAsia="SimSun" w:hAnsi="Arial" w:cs="Arial" w:hint="eastAsia"/>
        </w:rPr>
        <w:t>与</w:t>
      </w:r>
      <w:r w:rsidRPr="00D764D8">
        <w:rPr>
          <w:rFonts w:ascii="Arial" w:eastAsia="SimSun" w:hAnsi="Arial" w:cs="Arial" w:hint="eastAsia"/>
        </w:rPr>
        <w:t xml:space="preserve">QC Repair </w:t>
      </w:r>
      <w:r w:rsidRPr="00D764D8">
        <w:rPr>
          <w:rFonts w:ascii="Arial" w:eastAsia="SimSun" w:hAnsi="Arial" w:cs="Arial" w:hint="eastAsia"/>
        </w:rPr>
        <w:t>功能完全一致，由于业务需要，现要求</w:t>
      </w:r>
      <w:r w:rsidRPr="00D764D8">
        <w:rPr>
          <w:rFonts w:ascii="Arial" w:eastAsia="SimSun" w:hAnsi="Arial" w:cs="Arial" w:hint="eastAsia"/>
        </w:rPr>
        <w:t xml:space="preserve">PAQC Repair </w:t>
      </w:r>
      <w:r w:rsidRPr="00D764D8">
        <w:rPr>
          <w:rFonts w:ascii="Arial" w:eastAsia="SimSun" w:hAnsi="Arial" w:cs="Arial" w:hint="eastAsia"/>
        </w:rPr>
        <w:t>在</w:t>
      </w:r>
      <w:r w:rsidRPr="00D764D8">
        <w:rPr>
          <w:rFonts w:ascii="Arial" w:eastAsia="SimSun" w:hAnsi="Arial" w:cs="Arial" w:hint="eastAsia"/>
        </w:rPr>
        <w:t xml:space="preserve">Finish </w:t>
      </w:r>
      <w:r w:rsidRPr="00D764D8">
        <w:rPr>
          <w:rFonts w:ascii="Arial" w:eastAsia="SimSun" w:hAnsi="Arial" w:cs="Arial" w:hint="eastAsia"/>
        </w:rPr>
        <w:t>的时候，保存数据</w:t>
      </w:r>
      <w:r w:rsidR="00D764D8">
        <w:rPr>
          <w:rFonts w:ascii="Arial" w:eastAsia="SimSun" w:hAnsi="Arial" w:cs="Arial" w:hint="eastAsia"/>
        </w:rPr>
        <w:t>中</w:t>
      </w:r>
      <w:r w:rsidRPr="00D764D8">
        <w:rPr>
          <w:rFonts w:ascii="Arial" w:eastAsia="SimSun" w:hAnsi="Arial" w:cs="Arial" w:hint="eastAsia"/>
        </w:rPr>
        <w:t>，增加解</w:t>
      </w:r>
      <w:r w:rsidRPr="00D764D8">
        <w:rPr>
          <w:rFonts w:ascii="Arial" w:eastAsia="SimSun" w:hAnsi="Arial" w:cs="Arial" w:hint="eastAsia"/>
        </w:rPr>
        <w:t xml:space="preserve">PAK </w:t>
      </w:r>
      <w:r w:rsidRPr="00D764D8">
        <w:rPr>
          <w:rFonts w:ascii="Arial" w:eastAsia="SimSun" w:hAnsi="Arial" w:cs="Arial" w:hint="eastAsia"/>
        </w:rPr>
        <w:t>结合资料的步骤，特此说明。</w:t>
      </w:r>
    </w:p>
    <w:p w:rsidR="005376F8" w:rsidRDefault="001F658F" w:rsidP="007A0E05">
      <w:pPr>
        <w:jc w:val="left"/>
        <w:rPr>
          <w:ins w:id="921" w:author="Gao, Yong-Bo (高永勃 ITC)" w:date="2012-09-12T16:12:00Z"/>
          <w:rFonts w:ascii="Arial" w:eastAsia="SimSun" w:hAnsi="Arial" w:cs="Arial"/>
        </w:rPr>
      </w:pPr>
      <w:ins w:id="922" w:author="Gao, Yong-Bo (高永勃 ITC)" w:date="2012-09-12T16:12:00Z">
        <w:r w:rsidRPr="001F658F">
          <w:rPr>
            <w:rFonts w:ascii="Arial" w:eastAsia="SimSun" w:hAnsi="Arial" w:cs="Arial" w:hint="eastAsia"/>
            <w:highlight w:val="yellow"/>
            <w:rPrChange w:id="923" w:author="Gao, Yong-Bo (高永勃 ITC)" w:date="2012-09-12T16:13:00Z">
              <w:rPr>
                <w:rFonts w:ascii="Arial" w:eastAsia="SimSun" w:hAnsi="Arial" w:cs="Arial" w:hint="eastAsia"/>
                <w:color w:val="0000FF" w:themeColor="hyperlink"/>
                <w:highlight w:val="yellow"/>
                <w:u w:val="single"/>
              </w:rPr>
            </w:rPrChange>
          </w:rPr>
          <w:t>指定需要解</w:t>
        </w:r>
        <w:r w:rsidRPr="001F658F">
          <w:rPr>
            <w:rFonts w:ascii="Arial" w:eastAsia="SimSun" w:hAnsi="Arial" w:cs="Arial"/>
            <w:highlight w:val="yellow"/>
            <w:rPrChange w:id="924" w:author="Gao, Yong-Bo (高永勃 ITC)" w:date="2012-09-12T16:13:00Z">
              <w:rPr>
                <w:rFonts w:ascii="Arial" w:eastAsia="SimSun" w:hAnsi="Arial" w:cs="Arial"/>
                <w:color w:val="0000FF" w:themeColor="hyperlink"/>
                <w:highlight w:val="yellow"/>
                <w:u w:val="single"/>
              </w:rPr>
            </w:rPrChange>
          </w:rPr>
          <w:t xml:space="preserve">PAK </w:t>
        </w:r>
        <w:r w:rsidRPr="001F658F">
          <w:rPr>
            <w:rFonts w:ascii="Arial" w:eastAsia="SimSun" w:hAnsi="Arial" w:cs="Arial" w:hint="eastAsia"/>
            <w:highlight w:val="yellow"/>
            <w:rPrChange w:id="925" w:author="Gao, Yong-Bo (高永勃 ITC)" w:date="2012-09-12T16:13:00Z">
              <w:rPr>
                <w:rFonts w:ascii="Arial" w:eastAsia="SimSun" w:hAnsi="Arial" w:cs="Arial" w:hint="eastAsia"/>
                <w:color w:val="0000FF" w:themeColor="hyperlink"/>
                <w:highlight w:val="yellow"/>
                <w:u w:val="single"/>
              </w:rPr>
            </w:rPrChange>
          </w:rPr>
          <w:t>结合资料的站点请参考如下方法获取</w:t>
        </w:r>
      </w:ins>
    </w:p>
    <w:p w:rsidR="005376F8" w:rsidRDefault="005376F8" w:rsidP="007A0E05">
      <w:pPr>
        <w:jc w:val="left"/>
        <w:rPr>
          <w:ins w:id="926" w:author="Gao, Yong-Bo (高永勃 ITC)" w:date="2012-09-12T16:13:00Z"/>
          <w:rFonts w:ascii="Arial" w:eastAsia="SimSun" w:hAnsi="Arial" w:cs="Arial"/>
        </w:rPr>
      </w:pPr>
      <w:ins w:id="927" w:author="Gao, Yong-Bo (高永勃 ITC)" w:date="2012-09-12T16:13:00Z">
        <w:r>
          <w:rPr>
            <w:rFonts w:ascii="Arial" w:eastAsia="SimSun" w:hAnsi="Arial" w:cs="Arial" w:hint="eastAsia"/>
          </w:rPr>
          <w:t>参考方法：</w:t>
        </w:r>
      </w:ins>
    </w:p>
    <w:p w:rsidR="005376F8" w:rsidRDefault="005376F8" w:rsidP="005376F8">
      <w:pPr>
        <w:autoSpaceDE w:val="0"/>
        <w:autoSpaceDN w:val="0"/>
        <w:adjustRightInd w:val="0"/>
        <w:jc w:val="left"/>
        <w:rPr>
          <w:ins w:id="928" w:author="Gao, Yong-Bo (高永勃 ITC)" w:date="2012-09-12T16:13:00Z"/>
          <w:rFonts w:ascii="Courier New" w:hAnsi="Courier New" w:cs="Courier New"/>
          <w:noProof/>
          <w:color w:val="008080"/>
          <w:kern w:val="0"/>
          <w:sz w:val="20"/>
          <w:szCs w:val="20"/>
        </w:rPr>
      </w:pPr>
      <w:ins w:id="929" w:author="Gao, Yong-Bo (高永勃 ITC)" w:date="2012-09-12T16:13:00Z">
        <w:r>
          <w:rPr>
            <w:rFonts w:ascii="Courier New" w:hAnsi="Courier New" w:cs="Courier New"/>
            <w:noProof/>
            <w:color w:val="0000FF"/>
            <w:kern w:val="0"/>
            <w:sz w:val="20"/>
            <w:szCs w:val="20"/>
          </w:rPr>
          <w:t>select</w:t>
        </w:r>
        <w:r>
          <w:rPr>
            <w:rFonts w:ascii="Courier New" w:hAnsi="Courier New" w:cs="Courier New"/>
            <w:noProof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8080"/>
            <w:kern w:val="0"/>
            <w:sz w:val="20"/>
            <w:szCs w:val="20"/>
          </w:rPr>
          <w:t>Value</w:t>
        </w:r>
        <w:r>
          <w:rPr>
            <w:rFonts w:ascii="Courier New" w:hAnsi="Courier New" w:cs="Courier New"/>
            <w:noProof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kern w:val="0"/>
            <w:sz w:val="20"/>
            <w:szCs w:val="20"/>
          </w:rPr>
          <w:t>from</w:t>
        </w:r>
        <w:r>
          <w:rPr>
            <w:rFonts w:ascii="Courier New" w:hAnsi="Courier New" w:cs="Courier New"/>
            <w:noProof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8080"/>
            <w:kern w:val="0"/>
            <w:sz w:val="20"/>
            <w:szCs w:val="20"/>
          </w:rPr>
          <w:t>SysSetting</w:t>
        </w:r>
      </w:ins>
    </w:p>
    <w:p w:rsidR="005376F8" w:rsidRDefault="005376F8" w:rsidP="005376F8">
      <w:pPr>
        <w:jc w:val="left"/>
        <w:rPr>
          <w:ins w:id="930" w:author="Gao, Yong-Bo (高永勃 ITC)" w:date="2012-09-12T16:13:00Z"/>
          <w:rFonts w:ascii="Arial" w:eastAsia="SimSun" w:hAnsi="Arial" w:cs="Arial"/>
        </w:rPr>
      </w:pPr>
      <w:ins w:id="931" w:author="Gao, Yong-Bo (高永勃 ITC)" w:date="2012-09-12T16:13:00Z">
        <w:r>
          <w:rPr>
            <w:rFonts w:ascii="Courier New" w:hAnsi="Courier New" w:cs="Courier New"/>
            <w:noProof/>
            <w:kern w:val="0"/>
            <w:sz w:val="20"/>
            <w:szCs w:val="20"/>
          </w:rPr>
          <w:tab/>
        </w:r>
        <w:r>
          <w:rPr>
            <w:rFonts w:ascii="Courier New" w:hAnsi="Courier New" w:cs="Courier New"/>
            <w:noProof/>
            <w:color w:val="0000FF"/>
            <w:kern w:val="0"/>
            <w:sz w:val="20"/>
            <w:szCs w:val="20"/>
          </w:rPr>
          <w:t>where</w:t>
        </w:r>
        <w:r>
          <w:rPr>
            <w:rFonts w:ascii="Courier New" w:hAnsi="Courier New" w:cs="Courier New"/>
            <w:noProof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8080"/>
            <w:kern w:val="0"/>
            <w:sz w:val="20"/>
            <w:szCs w:val="20"/>
          </w:rPr>
          <w:t>[Name]</w:t>
        </w:r>
        <w:r>
          <w:rPr>
            <w:rFonts w:ascii="Courier New" w:hAnsi="Courier New" w:cs="Courier New"/>
            <w:noProof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808080"/>
            <w:kern w:val="0"/>
            <w:sz w:val="20"/>
            <w:szCs w:val="20"/>
          </w:rPr>
          <w:t>=</w:t>
        </w:r>
        <w:r>
          <w:rPr>
            <w:rFonts w:ascii="Courier New" w:hAnsi="Courier New" w:cs="Courier New"/>
            <w:noProof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FF0000"/>
            <w:kern w:val="0"/>
            <w:sz w:val="20"/>
            <w:szCs w:val="20"/>
          </w:rPr>
          <w:t>'UnpackPAKStation'</w:t>
        </w:r>
      </w:ins>
    </w:p>
    <w:p w:rsidR="005376F8" w:rsidRDefault="001F658F" w:rsidP="007A0E05">
      <w:pPr>
        <w:jc w:val="left"/>
        <w:rPr>
          <w:ins w:id="932" w:author="Gao, Yong-Bo (高永勃 ITC)" w:date="2012-09-12T16:13:00Z"/>
          <w:rFonts w:ascii="Arial" w:eastAsia="SimSun" w:hAnsi="Arial" w:cs="Arial"/>
        </w:rPr>
      </w:pPr>
      <w:ins w:id="933" w:author="Gao, Yong-Bo (高永勃 ITC)" w:date="2012-09-12T16:13:00Z">
        <w:r w:rsidRPr="001F658F">
          <w:rPr>
            <w:rFonts w:ascii="Arial" w:eastAsia="SimSun" w:hAnsi="Arial" w:cs="Arial"/>
            <w:highlight w:val="yellow"/>
            <w:rPrChange w:id="934" w:author="Gao, Yong-Bo (高永勃 ITC)" w:date="2012-09-12T16:16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 xml:space="preserve">Value </w:t>
        </w:r>
        <w:r w:rsidRPr="001F658F">
          <w:rPr>
            <w:rFonts w:ascii="Arial" w:eastAsia="SimSun" w:hAnsi="Arial" w:cs="Arial" w:hint="eastAsia"/>
            <w:highlight w:val="yellow"/>
            <w:rPrChange w:id="935" w:author="Gao, Yong-Bo (高永勃 ITC)" w:date="2012-09-12T16:16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是逗号分隔的站号</w:t>
        </w:r>
      </w:ins>
      <w:ins w:id="936" w:author="Gao, Yong-Bo (高永勃 ITC)" w:date="2012-09-12T16:14:00Z">
        <w:r w:rsidRPr="001F658F">
          <w:rPr>
            <w:rFonts w:ascii="Arial" w:eastAsia="SimSun" w:hAnsi="Arial" w:cs="Arial" w:hint="eastAsia"/>
            <w:highlight w:val="yellow"/>
            <w:rPrChange w:id="937" w:author="Gao, Yong-Bo (高永勃 ITC)" w:date="2012-09-12T16:16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，例如：</w:t>
        </w:r>
        <w:r w:rsidRPr="001F658F">
          <w:rPr>
            <w:rFonts w:ascii="Arial" w:eastAsia="SimSun" w:hAnsi="Arial" w:cs="Arial"/>
            <w:highlight w:val="yellow"/>
            <w:rPrChange w:id="938" w:author="Gao, Yong-Bo (高永勃 ITC)" w:date="2012-09-12T16:16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50</w:t>
        </w:r>
        <w:proofErr w:type="gramStart"/>
        <w:r w:rsidRPr="001F658F">
          <w:rPr>
            <w:rFonts w:ascii="Arial" w:eastAsia="SimSun" w:hAnsi="Arial" w:cs="Arial"/>
            <w:highlight w:val="yellow"/>
            <w:rPrChange w:id="939" w:author="Gao, Yong-Bo (高永勃 ITC)" w:date="2012-09-12T16:16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,69</w:t>
        </w:r>
      </w:ins>
      <w:proofErr w:type="gramEnd"/>
    </w:p>
    <w:p w:rsidR="005376F8" w:rsidRPr="005376F8" w:rsidRDefault="005376F8" w:rsidP="007A0E05">
      <w:pPr>
        <w:jc w:val="left"/>
        <w:rPr>
          <w:rFonts w:ascii="Arial" w:eastAsia="SimSun" w:hAnsi="Arial" w:cs="Arial"/>
        </w:rPr>
      </w:pPr>
    </w:p>
    <w:p w:rsidR="007A0E05" w:rsidRDefault="007A0E05" w:rsidP="007A0E05">
      <w:pPr>
        <w:jc w:val="left"/>
        <w:rPr>
          <w:ins w:id="940" w:author="Gao, Guan-Wei (高貫偉 ITC)" w:date="2012-07-17T17:17:00Z"/>
          <w:rFonts w:ascii="Arial" w:eastAsia="SimSun" w:hAnsi="Arial" w:cs="Arial"/>
        </w:rPr>
      </w:pPr>
      <w:r w:rsidRPr="00D764D8">
        <w:rPr>
          <w:rFonts w:ascii="Arial" w:eastAsia="SimSun" w:hAnsi="Arial" w:cs="Arial" w:hint="eastAsia"/>
        </w:rPr>
        <w:t>解</w:t>
      </w:r>
      <w:r w:rsidRPr="00D764D8">
        <w:rPr>
          <w:rFonts w:ascii="Arial" w:eastAsia="SimSun" w:hAnsi="Arial" w:cs="Arial" w:hint="eastAsia"/>
        </w:rPr>
        <w:t xml:space="preserve">PAK </w:t>
      </w:r>
      <w:r w:rsidRPr="00D764D8">
        <w:rPr>
          <w:rFonts w:ascii="Arial" w:eastAsia="SimSun" w:hAnsi="Arial" w:cs="Arial" w:hint="eastAsia"/>
        </w:rPr>
        <w:t>结合资料的方法，</w:t>
      </w:r>
      <w:r w:rsidR="00D764D8">
        <w:rPr>
          <w:rFonts w:ascii="Arial" w:eastAsia="SimSun" w:hAnsi="Arial" w:cs="Arial" w:hint="eastAsia"/>
        </w:rPr>
        <w:t>与</w:t>
      </w:r>
      <w:r w:rsidRPr="00D764D8">
        <w:rPr>
          <w:rFonts w:ascii="Arial" w:eastAsia="SimSun" w:hAnsi="Arial" w:cs="Arial"/>
        </w:rPr>
        <w:t>CI-MES12-SPEC-PAK-UC Unpack.docx</w:t>
      </w:r>
      <w:r w:rsidR="00D764D8">
        <w:rPr>
          <w:rFonts w:ascii="Arial" w:eastAsia="SimSun" w:hAnsi="Arial" w:cs="Arial" w:hint="eastAsia"/>
        </w:rPr>
        <w:t xml:space="preserve"> </w:t>
      </w:r>
      <w:r w:rsidR="00D764D8">
        <w:rPr>
          <w:rFonts w:ascii="Arial" w:eastAsia="SimSun" w:hAnsi="Arial" w:cs="Arial" w:hint="eastAsia"/>
        </w:rPr>
        <w:t>中</w:t>
      </w:r>
      <w:r w:rsidR="00D764D8">
        <w:rPr>
          <w:rFonts w:ascii="Arial" w:eastAsia="SimSun" w:hAnsi="Arial" w:cs="Arial" w:hint="eastAsia"/>
        </w:rPr>
        <w:t xml:space="preserve">Unpack All by SN </w:t>
      </w:r>
      <w:r w:rsidR="00D764D8">
        <w:rPr>
          <w:rFonts w:ascii="Arial" w:eastAsia="SimSun" w:hAnsi="Arial" w:cs="Arial" w:hint="eastAsia"/>
        </w:rPr>
        <w:t>中</w:t>
      </w:r>
      <w:r w:rsidR="00D764D8">
        <w:rPr>
          <w:rFonts w:ascii="Arial" w:eastAsia="SimSun" w:hAnsi="Arial" w:cs="Arial" w:hint="eastAsia"/>
        </w:rPr>
        <w:t xml:space="preserve">Save </w:t>
      </w:r>
      <w:r w:rsidR="00D764D8">
        <w:rPr>
          <w:rFonts w:ascii="Arial" w:eastAsia="SimSun" w:hAnsi="Arial" w:cs="Arial" w:hint="eastAsia"/>
        </w:rPr>
        <w:t>的方法相同，请参考。</w:t>
      </w:r>
    </w:p>
    <w:p w:rsidR="00F3556C" w:rsidRDefault="00F3556C" w:rsidP="007A0E05">
      <w:pPr>
        <w:jc w:val="left"/>
        <w:rPr>
          <w:ins w:id="941" w:author="Gao, Guan-Wei (高貫偉 ITC)" w:date="2012-07-17T17:17:00Z"/>
          <w:rFonts w:ascii="Arial" w:eastAsia="SimSun" w:hAnsi="Arial" w:cs="Arial"/>
        </w:rPr>
      </w:pPr>
    </w:p>
    <w:p w:rsidR="00000000" w:rsidRDefault="001F658F">
      <w:pPr>
        <w:pStyle w:val="2"/>
        <w:spacing w:before="0" w:after="0" w:line="240" w:lineRule="auto"/>
        <w:ind w:left="567" w:hanging="567"/>
        <w:rPr>
          <w:ins w:id="942" w:author="Gao, Guan-Wei (高貫偉 ITC)" w:date="2012-07-17T17:17:00Z"/>
          <w:rFonts w:ascii="Arial" w:eastAsia="SimSun" w:hAnsi="Arial" w:cs="Arial"/>
          <w:strike/>
          <w:highlight w:val="magenta"/>
          <w:rPrChange w:id="943" w:author="Gao, Guan-Wei (高貫偉 ITC)" w:date="2012-07-31T14:20:00Z">
            <w:rPr>
              <w:ins w:id="944" w:author="Gao, Guan-Wei (高貫偉 ITC)" w:date="2012-07-17T17:17:00Z"/>
              <w:rFonts w:ascii="Arial" w:eastAsia="SimSun" w:hAnsi="Arial" w:cs="Arial"/>
            </w:rPr>
          </w:rPrChange>
        </w:rPr>
        <w:pPrChange w:id="945" w:author="Gao, Guan-Wei (高貫偉 ITC)" w:date="2012-07-17T17:17:00Z">
          <w:pPr>
            <w:jc w:val="left"/>
          </w:pPr>
        </w:pPrChange>
      </w:pPr>
      <w:bookmarkStart w:id="946" w:name="_Ref330309077"/>
      <w:bookmarkStart w:id="947" w:name="_Toc331512062"/>
      <w:ins w:id="948" w:author="Gao, Guan-Wei (高貫偉 ITC)" w:date="2012-07-17T17:20:00Z">
        <w:r w:rsidRPr="001F658F">
          <w:rPr>
            <w:rFonts w:ascii="Arial" w:eastAsia="SimSun" w:hAnsi="Arial" w:cs="Arial"/>
            <w:strike/>
            <w:highlight w:val="magenta"/>
            <w:rPrChange w:id="949" w:author="Gao, Guan-Wei (高貫偉 ITC)" w:date="2012-07-31T14:20:00Z">
              <w:rPr>
                <w:rFonts w:ascii="Arial" w:eastAsia="SimSun" w:hAnsi="Arial" w:cs="Arial"/>
                <w:b/>
                <w:bCs/>
                <w:color w:val="0000FF" w:themeColor="hyperlink"/>
                <w:u w:val="single"/>
              </w:rPr>
            </w:rPrChange>
          </w:rPr>
          <w:t>Product</w:t>
        </w:r>
      </w:ins>
      <w:ins w:id="950" w:author="Gao, Guan-Wei (高貫偉 ITC)" w:date="2012-07-17T17:17:00Z">
        <w:r w:rsidRPr="001F658F">
          <w:rPr>
            <w:rFonts w:ascii="Arial" w:eastAsia="SimSun" w:hAnsi="Arial" w:cs="Arial" w:hint="eastAsia"/>
            <w:strike/>
            <w:highlight w:val="magenta"/>
            <w:rPrChange w:id="951" w:author="Gao, Guan-Wei (高貫偉 ITC)" w:date="2012-07-31T14:20:00Z">
              <w:rPr>
                <w:rFonts w:ascii="Arial" w:eastAsia="SimSun" w:hAnsi="Arial" w:cs="Arial" w:hint="eastAsia"/>
                <w:b/>
                <w:bCs/>
                <w:color w:val="0000FF" w:themeColor="hyperlink"/>
                <w:u w:val="single"/>
              </w:rPr>
            </w:rPrChange>
          </w:rPr>
          <w:t>回流条件判断</w:t>
        </w:r>
        <w:bookmarkEnd w:id="946"/>
        <w:bookmarkEnd w:id="947"/>
      </w:ins>
    </w:p>
    <w:p w:rsidR="00F3556C" w:rsidRPr="00774E0A" w:rsidRDefault="001F658F" w:rsidP="00F3556C">
      <w:pPr>
        <w:widowControl/>
        <w:autoSpaceDE w:val="0"/>
        <w:autoSpaceDN w:val="0"/>
        <w:adjustRightInd w:val="0"/>
        <w:jc w:val="left"/>
        <w:rPr>
          <w:ins w:id="952" w:author="Gao, Guan-Wei (高貫偉 ITC)" w:date="2012-07-17T17:17:00Z"/>
          <w:rFonts w:ascii="Courier New" w:hAnsi="Courier New" w:cs="Courier New"/>
          <w:strike/>
          <w:noProof/>
          <w:color w:val="808080"/>
          <w:kern w:val="0"/>
          <w:sz w:val="20"/>
          <w:szCs w:val="20"/>
          <w:highlight w:val="magenta"/>
          <w:rPrChange w:id="953" w:author="Gao, Guan-Wei (高貫偉 ITC)" w:date="2012-07-31T14:20:00Z">
            <w:rPr>
              <w:ins w:id="954" w:author="Gao, Guan-Wei (高貫偉 ITC)" w:date="2012-07-17T17:17:00Z"/>
              <w:rFonts w:ascii="Courier New" w:hAnsi="Courier New" w:cs="Courier New"/>
              <w:noProof/>
              <w:color w:val="808080"/>
              <w:kern w:val="0"/>
              <w:sz w:val="20"/>
              <w:szCs w:val="20"/>
            </w:rPr>
          </w:rPrChange>
        </w:rPr>
      </w:pPr>
      <w:ins w:id="955" w:author="Gao, Guan-Wei (高貫偉 ITC)" w:date="2012-07-17T17:17:00Z">
        <w:r w:rsidRPr="001F658F">
          <w:rPr>
            <w:rFonts w:ascii="Courier New" w:hAnsi="Courier New" w:cs="Courier New"/>
            <w:strike/>
            <w:noProof/>
            <w:color w:val="0000FF"/>
            <w:kern w:val="0"/>
            <w:sz w:val="20"/>
            <w:szCs w:val="20"/>
            <w:highlight w:val="magenta"/>
            <w:rPrChange w:id="956" w:author="Gao, Guan-Wei (高貫偉 ITC)" w:date="2012-07-31T14:20:00Z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</w:rPrChange>
          </w:rPr>
          <w:t>declare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57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 xml:space="preserve"> @RepairID </w:t>
        </w:r>
        <w:r w:rsidRPr="001F658F">
          <w:rPr>
            <w:rFonts w:ascii="Courier New" w:hAnsi="Courier New" w:cs="Courier New"/>
            <w:strike/>
            <w:noProof/>
            <w:color w:val="0000FF"/>
            <w:kern w:val="0"/>
            <w:sz w:val="20"/>
            <w:szCs w:val="20"/>
            <w:highlight w:val="magenta"/>
            <w:rPrChange w:id="958" w:author="Gao, Guan-Wei (高貫偉 ITC)" w:date="2012-07-31T14:20:00Z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</w:rPrChange>
          </w:rPr>
          <w:t>int</w:t>
        </w:r>
        <w:r w:rsidRPr="001F658F">
          <w:rPr>
            <w:rFonts w:ascii="Courier New" w:hAnsi="Courier New" w:cs="Courier New"/>
            <w:strike/>
            <w:noProof/>
            <w:color w:val="808080"/>
            <w:kern w:val="0"/>
            <w:sz w:val="20"/>
            <w:szCs w:val="20"/>
            <w:highlight w:val="magenta"/>
            <w:rPrChange w:id="959" w:author="Gao, Guan-Wei (高貫偉 ITC)" w:date="2012-07-31T14:20:00Z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</w:rPrChange>
          </w:rPr>
          <w:t>,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60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 xml:space="preserve"> @PrdID </w:t>
        </w:r>
        <w:r w:rsidRPr="001F658F">
          <w:rPr>
            <w:rFonts w:ascii="Courier New" w:hAnsi="Courier New" w:cs="Courier New"/>
            <w:strike/>
            <w:noProof/>
            <w:color w:val="0000FF"/>
            <w:kern w:val="0"/>
            <w:sz w:val="20"/>
            <w:szCs w:val="20"/>
            <w:highlight w:val="magenta"/>
            <w:rPrChange w:id="961" w:author="Gao, Guan-Wei (高貫偉 ITC)" w:date="2012-07-31T14:20:00Z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</w:rPrChange>
          </w:rPr>
          <w:t>char</w:t>
        </w:r>
        <w:r w:rsidRPr="001F658F">
          <w:rPr>
            <w:rFonts w:ascii="Courier New" w:hAnsi="Courier New" w:cs="Courier New"/>
            <w:strike/>
            <w:noProof/>
            <w:color w:val="808080"/>
            <w:kern w:val="0"/>
            <w:sz w:val="20"/>
            <w:szCs w:val="20"/>
            <w:highlight w:val="magenta"/>
            <w:rPrChange w:id="962" w:author="Gao, Guan-Wei (高貫偉 ITC)" w:date="2012-07-31T14:20:00Z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</w:rPrChange>
          </w:rPr>
          <w:t>(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63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>9</w:t>
        </w:r>
        <w:r w:rsidRPr="001F658F">
          <w:rPr>
            <w:rFonts w:ascii="Courier New" w:hAnsi="Courier New" w:cs="Courier New"/>
            <w:strike/>
            <w:noProof/>
            <w:color w:val="808080"/>
            <w:kern w:val="0"/>
            <w:sz w:val="20"/>
            <w:szCs w:val="20"/>
            <w:highlight w:val="magenta"/>
            <w:rPrChange w:id="964" w:author="Gao, Guan-Wei (高貫偉 ITC)" w:date="2012-07-31T14:20:00Z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</w:rPrChange>
          </w:rPr>
          <w:t>)</w:t>
        </w:r>
      </w:ins>
    </w:p>
    <w:p w:rsidR="00F3556C" w:rsidRPr="00774E0A" w:rsidRDefault="001F658F" w:rsidP="00F3556C">
      <w:pPr>
        <w:widowControl/>
        <w:autoSpaceDE w:val="0"/>
        <w:autoSpaceDN w:val="0"/>
        <w:adjustRightInd w:val="0"/>
        <w:jc w:val="left"/>
        <w:rPr>
          <w:ins w:id="965" w:author="Gao, Guan-Wei (高貫偉 ITC)" w:date="2012-07-17T17:17:00Z"/>
          <w:rFonts w:ascii="Courier New" w:hAnsi="Courier New" w:cs="Courier New"/>
          <w:strike/>
          <w:noProof/>
          <w:color w:val="0000FF"/>
          <w:kern w:val="0"/>
          <w:sz w:val="20"/>
          <w:szCs w:val="20"/>
          <w:highlight w:val="magenta"/>
          <w:rPrChange w:id="966" w:author="Gao, Guan-Wei (高貫偉 ITC)" w:date="2012-07-31T14:20:00Z">
            <w:rPr>
              <w:ins w:id="967" w:author="Gao, Guan-Wei (高貫偉 ITC)" w:date="2012-07-17T17:17:00Z"/>
              <w:rFonts w:ascii="Courier New" w:hAnsi="Courier New" w:cs="Courier New"/>
              <w:noProof/>
              <w:color w:val="0000FF"/>
              <w:kern w:val="0"/>
              <w:sz w:val="20"/>
              <w:szCs w:val="20"/>
            </w:rPr>
          </w:rPrChange>
        </w:rPr>
      </w:pPr>
      <w:ins w:id="968" w:author="Gao, Guan-Wei (高貫偉 ITC)" w:date="2012-07-17T17:17:00Z">
        <w:r w:rsidRPr="001F658F">
          <w:rPr>
            <w:rFonts w:ascii="Courier New" w:hAnsi="Courier New" w:cs="Courier New"/>
            <w:strike/>
            <w:noProof/>
            <w:color w:val="0000FF"/>
            <w:kern w:val="0"/>
            <w:sz w:val="20"/>
            <w:szCs w:val="20"/>
            <w:highlight w:val="magenta"/>
            <w:rPrChange w:id="969" w:author="Gao, Guan-Wei (高貫偉 ITC)" w:date="2012-07-31T14:20:00Z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</w:rPrChange>
          </w:rPr>
          <w:t>select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70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 xml:space="preserve"> @RepairID </w:t>
        </w:r>
        <w:r w:rsidRPr="001F658F">
          <w:rPr>
            <w:rFonts w:ascii="Courier New" w:hAnsi="Courier New" w:cs="Courier New"/>
            <w:strike/>
            <w:noProof/>
            <w:color w:val="808080"/>
            <w:kern w:val="0"/>
            <w:sz w:val="20"/>
            <w:szCs w:val="20"/>
            <w:highlight w:val="magenta"/>
            <w:rPrChange w:id="971" w:author="Gao, Guan-Wei (高貫偉 ITC)" w:date="2012-07-31T14:20:00Z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</w:rPrChange>
          </w:rPr>
          <w:t>=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72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 xml:space="preserve"> ID </w:t>
        </w:r>
        <w:r w:rsidRPr="001F658F">
          <w:rPr>
            <w:rFonts w:ascii="Courier New" w:hAnsi="Courier New" w:cs="Courier New"/>
            <w:strike/>
            <w:noProof/>
            <w:color w:val="0000FF"/>
            <w:kern w:val="0"/>
            <w:sz w:val="20"/>
            <w:szCs w:val="20"/>
            <w:highlight w:val="magenta"/>
            <w:rPrChange w:id="973" w:author="Gao, Guan-Wei (高貫偉 ITC)" w:date="2012-07-31T14:20:00Z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</w:rPrChange>
          </w:rPr>
          <w:t>from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74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 xml:space="preserve"> ProductRepair </w:t>
        </w:r>
        <w:r w:rsidRPr="001F658F">
          <w:rPr>
            <w:rFonts w:ascii="Courier New" w:hAnsi="Courier New" w:cs="Courier New"/>
            <w:strike/>
            <w:noProof/>
            <w:color w:val="0000FF"/>
            <w:kern w:val="0"/>
            <w:sz w:val="20"/>
            <w:szCs w:val="20"/>
            <w:highlight w:val="magenta"/>
            <w:rPrChange w:id="975" w:author="Gao, Guan-Wei (高貫偉 ITC)" w:date="2012-07-31T14:20:00Z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</w:rPrChange>
          </w:rPr>
          <w:t>nolock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76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 xml:space="preserve"> </w:t>
        </w:r>
        <w:r w:rsidRPr="001F658F">
          <w:rPr>
            <w:rFonts w:ascii="Courier New" w:hAnsi="Courier New" w:cs="Courier New"/>
            <w:strike/>
            <w:noProof/>
            <w:color w:val="0000FF"/>
            <w:kern w:val="0"/>
            <w:sz w:val="20"/>
            <w:szCs w:val="20"/>
            <w:highlight w:val="magenta"/>
            <w:rPrChange w:id="977" w:author="Gao, Guan-Wei (高貫偉 ITC)" w:date="2012-07-31T14:20:00Z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</w:rPrChange>
          </w:rPr>
          <w:t>where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78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 xml:space="preserve"> ProductID </w:t>
        </w:r>
        <w:r w:rsidRPr="001F658F">
          <w:rPr>
            <w:rFonts w:ascii="Courier New" w:hAnsi="Courier New" w:cs="Courier New"/>
            <w:strike/>
            <w:noProof/>
            <w:color w:val="808080"/>
            <w:kern w:val="0"/>
            <w:sz w:val="20"/>
            <w:szCs w:val="20"/>
            <w:highlight w:val="magenta"/>
            <w:rPrChange w:id="979" w:author="Gao, Guan-Wei (高貫偉 ITC)" w:date="2012-07-31T14:20:00Z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</w:rPrChange>
          </w:rPr>
          <w:t>=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80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 xml:space="preserve"> @PrdID </w:t>
        </w:r>
        <w:r w:rsidRPr="001F658F">
          <w:rPr>
            <w:rFonts w:ascii="Courier New" w:hAnsi="Courier New" w:cs="Courier New"/>
            <w:strike/>
            <w:noProof/>
            <w:color w:val="0000FF"/>
            <w:kern w:val="0"/>
            <w:sz w:val="20"/>
            <w:szCs w:val="20"/>
            <w:highlight w:val="magenta"/>
            <w:rPrChange w:id="981" w:author="Gao, Guan-Wei (高貫偉 ITC)" w:date="2012-07-31T14:20:00Z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</w:rPrChange>
          </w:rPr>
          <w:t>order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82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 xml:space="preserve"> </w:t>
        </w:r>
        <w:r w:rsidRPr="001F658F">
          <w:rPr>
            <w:rFonts w:ascii="Courier New" w:hAnsi="Courier New" w:cs="Courier New"/>
            <w:strike/>
            <w:noProof/>
            <w:color w:val="0000FF"/>
            <w:kern w:val="0"/>
            <w:sz w:val="20"/>
            <w:szCs w:val="20"/>
            <w:highlight w:val="magenta"/>
            <w:rPrChange w:id="983" w:author="Gao, Guan-Wei (高貫偉 ITC)" w:date="2012-07-31T14:20:00Z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</w:rPrChange>
          </w:rPr>
          <w:t>by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84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 xml:space="preserve"> Udt </w:t>
        </w:r>
        <w:r w:rsidRPr="001F658F">
          <w:rPr>
            <w:rFonts w:ascii="Courier New" w:hAnsi="Courier New" w:cs="Courier New"/>
            <w:strike/>
            <w:noProof/>
            <w:color w:val="0000FF"/>
            <w:kern w:val="0"/>
            <w:sz w:val="20"/>
            <w:szCs w:val="20"/>
            <w:highlight w:val="magenta"/>
            <w:rPrChange w:id="985" w:author="Gao, Guan-Wei (高貫偉 ITC)" w:date="2012-07-31T14:20:00Z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</w:rPrChange>
          </w:rPr>
          <w:t>desc</w:t>
        </w:r>
      </w:ins>
    </w:p>
    <w:p w:rsidR="00F3556C" w:rsidRPr="00774E0A" w:rsidRDefault="001F658F" w:rsidP="00F3556C">
      <w:pPr>
        <w:widowControl/>
        <w:autoSpaceDE w:val="0"/>
        <w:autoSpaceDN w:val="0"/>
        <w:adjustRightInd w:val="0"/>
        <w:jc w:val="left"/>
        <w:rPr>
          <w:ins w:id="986" w:author="Gao, Guan-Wei (高貫偉 ITC)" w:date="2012-07-17T17:17:00Z"/>
          <w:rFonts w:ascii="Courier New" w:hAnsi="Courier New" w:cs="Courier New"/>
          <w:strike/>
          <w:noProof/>
          <w:kern w:val="0"/>
          <w:sz w:val="20"/>
          <w:szCs w:val="20"/>
          <w:highlight w:val="magenta"/>
          <w:rPrChange w:id="987" w:author="Gao, Guan-Wei (高貫偉 ITC)" w:date="2012-07-31T14:20:00Z">
            <w:rPr>
              <w:ins w:id="988" w:author="Gao, Guan-Wei (高貫偉 ITC)" w:date="2012-07-17T17:17:00Z"/>
              <w:rFonts w:ascii="Courier New" w:hAnsi="Courier New" w:cs="Courier New"/>
              <w:noProof/>
              <w:kern w:val="0"/>
              <w:sz w:val="20"/>
              <w:szCs w:val="20"/>
            </w:rPr>
          </w:rPrChange>
        </w:rPr>
      </w:pPr>
      <w:ins w:id="989" w:author="Gao, Guan-Wei (高貫偉 ITC)" w:date="2012-07-17T17:17:00Z">
        <w:r w:rsidRPr="001F658F">
          <w:rPr>
            <w:rFonts w:ascii="Courier New" w:hAnsi="Courier New" w:cs="Courier New"/>
            <w:strike/>
            <w:noProof/>
            <w:color w:val="0000FF"/>
            <w:kern w:val="0"/>
            <w:sz w:val="20"/>
            <w:szCs w:val="20"/>
            <w:highlight w:val="magenta"/>
            <w:rPrChange w:id="990" w:author="Gao, Guan-Wei (高貫偉 ITC)" w:date="2012-07-31T14:20:00Z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</w:rPrChange>
          </w:rPr>
          <w:t>select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91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 xml:space="preserve"> </w:t>
        </w:r>
        <w:r w:rsidRPr="001F658F">
          <w:rPr>
            <w:rFonts w:ascii="Courier New" w:hAnsi="Courier New" w:cs="Courier New"/>
            <w:strike/>
            <w:noProof/>
            <w:color w:val="0000FF"/>
            <w:kern w:val="0"/>
            <w:sz w:val="20"/>
            <w:szCs w:val="20"/>
            <w:highlight w:val="magenta"/>
            <w:rPrChange w:id="992" w:author="Gao, Guan-Wei (高貫偉 ITC)" w:date="2012-07-31T14:20:00Z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</w:rPrChange>
          </w:rPr>
          <w:t>distinct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93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 xml:space="preserve"> Cause </w:t>
        </w:r>
        <w:r w:rsidRPr="001F658F">
          <w:rPr>
            <w:rFonts w:ascii="Courier New" w:hAnsi="Courier New" w:cs="Courier New"/>
            <w:strike/>
            <w:noProof/>
            <w:color w:val="0000FF"/>
            <w:kern w:val="0"/>
            <w:sz w:val="20"/>
            <w:szCs w:val="20"/>
            <w:highlight w:val="magenta"/>
            <w:rPrChange w:id="994" w:author="Gao, Guan-Wei (高貫偉 ITC)" w:date="2012-07-31T14:20:00Z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</w:rPrChange>
          </w:rPr>
          <w:t>from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95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 xml:space="preserve"> ProductRepair_DefectInfo </w:t>
        </w:r>
        <w:r w:rsidRPr="001F658F">
          <w:rPr>
            <w:rFonts w:ascii="Courier New" w:hAnsi="Courier New" w:cs="Courier New"/>
            <w:strike/>
            <w:noProof/>
            <w:color w:val="0000FF"/>
            <w:kern w:val="0"/>
            <w:sz w:val="20"/>
            <w:szCs w:val="20"/>
            <w:highlight w:val="magenta"/>
            <w:rPrChange w:id="996" w:author="Gao, Guan-Wei (高貫偉 ITC)" w:date="2012-07-31T14:20:00Z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</w:rPrChange>
          </w:rPr>
          <w:t>where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97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 xml:space="preserve"> ProductRepairID </w:t>
        </w:r>
        <w:r w:rsidRPr="001F658F">
          <w:rPr>
            <w:rFonts w:ascii="Courier New" w:hAnsi="Courier New" w:cs="Courier New"/>
            <w:strike/>
            <w:noProof/>
            <w:color w:val="808080"/>
            <w:kern w:val="0"/>
            <w:sz w:val="20"/>
            <w:szCs w:val="20"/>
            <w:highlight w:val="magenta"/>
            <w:rPrChange w:id="998" w:author="Gao, Guan-Wei (高貫偉 ITC)" w:date="2012-07-31T14:20:00Z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</w:rPrChange>
          </w:rPr>
          <w:t>=</w:t>
        </w:r>
        <w:r w:rsidRPr="001F658F">
          <w:rPr>
            <w:rFonts w:ascii="Courier New" w:hAnsi="Courier New" w:cs="Courier New"/>
            <w:strike/>
            <w:noProof/>
            <w:kern w:val="0"/>
            <w:sz w:val="20"/>
            <w:szCs w:val="20"/>
            <w:highlight w:val="magenta"/>
            <w:rPrChange w:id="999" w:author="Gao, Guan-Wei (高貫偉 ITC)" w:date="2012-07-31T14:20:00Z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</w:rPrChange>
          </w:rPr>
          <w:t xml:space="preserve"> @RepairID</w:t>
        </w:r>
      </w:ins>
    </w:p>
    <w:p w:rsidR="00F3556C" w:rsidRPr="00774E0A" w:rsidRDefault="001F658F" w:rsidP="007A0E05">
      <w:pPr>
        <w:jc w:val="left"/>
        <w:rPr>
          <w:rFonts w:ascii="Arial" w:eastAsia="SimSun" w:hAnsi="Arial" w:cs="Arial"/>
          <w:strike/>
          <w:rPrChange w:id="1000" w:author="Gao, Guan-Wei (高貫偉 ITC)" w:date="2012-07-31T14:20:00Z">
            <w:rPr>
              <w:rFonts w:ascii="Arial" w:eastAsia="SimSun" w:hAnsi="Arial" w:cs="Arial"/>
            </w:rPr>
          </w:rPrChange>
        </w:rPr>
      </w:pPr>
      <w:ins w:id="1001" w:author="Gao, Guan-Wei (高貫偉 ITC)" w:date="2012-07-17T17:18:00Z">
        <w:r w:rsidRPr="001F658F">
          <w:rPr>
            <w:rFonts w:ascii="Arial" w:eastAsia="SimSun" w:hAnsi="Arial" w:cs="Arial" w:hint="eastAsia"/>
            <w:strike/>
            <w:highlight w:val="magenta"/>
            <w:rPrChange w:id="1002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若</w:t>
        </w:r>
        <w:r w:rsidRPr="001F658F">
          <w:rPr>
            <w:rFonts w:ascii="Arial" w:eastAsia="SimSun" w:hAnsi="Arial" w:cs="Arial"/>
            <w:strike/>
            <w:highlight w:val="magenta"/>
            <w:rPrChange w:id="1003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 xml:space="preserve">Cause </w:t>
        </w:r>
        <w:r w:rsidRPr="001F658F">
          <w:rPr>
            <w:rFonts w:ascii="Arial" w:eastAsia="SimSun" w:hAnsi="Arial" w:cs="Arial" w:hint="eastAsia"/>
            <w:strike/>
            <w:highlight w:val="magenta"/>
            <w:rPrChange w:id="1004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只有</w:t>
        </w:r>
        <w:r w:rsidRPr="001F658F">
          <w:rPr>
            <w:rFonts w:ascii="Arial" w:eastAsia="SimSun" w:hAnsi="Arial" w:cs="Arial"/>
            <w:strike/>
            <w:highlight w:val="magenta"/>
            <w:rPrChange w:id="1005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1</w:t>
        </w:r>
        <w:r w:rsidRPr="001F658F">
          <w:rPr>
            <w:rFonts w:ascii="Arial" w:eastAsia="SimSun" w:hAnsi="Arial" w:cs="Arial" w:hint="eastAsia"/>
            <w:strike/>
            <w:highlight w:val="magenta"/>
            <w:rPrChange w:id="1006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条件记录，且前</w:t>
        </w:r>
        <w:r w:rsidRPr="001F658F">
          <w:rPr>
            <w:rFonts w:ascii="Arial" w:eastAsia="SimSun" w:hAnsi="Arial" w:cs="Arial"/>
            <w:strike/>
            <w:highlight w:val="magenta"/>
            <w:rPrChange w:id="1007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2</w:t>
        </w:r>
        <w:r w:rsidRPr="001F658F">
          <w:rPr>
            <w:rFonts w:ascii="Arial" w:eastAsia="SimSun" w:hAnsi="Arial" w:cs="Arial" w:hint="eastAsia"/>
            <w:strike/>
            <w:highlight w:val="magenta"/>
            <w:rPrChange w:id="1008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码为</w:t>
        </w:r>
        <w:proofErr w:type="gramStart"/>
        <w:r w:rsidRPr="001F658F">
          <w:rPr>
            <w:rFonts w:ascii="Arial" w:eastAsia="SimSun" w:hAnsi="Arial" w:cs="Arial"/>
            <w:strike/>
            <w:highlight w:val="magenta"/>
            <w:rPrChange w:id="1009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’</w:t>
        </w:r>
        <w:proofErr w:type="gramEnd"/>
        <w:r w:rsidRPr="001F658F">
          <w:rPr>
            <w:rFonts w:ascii="Arial" w:eastAsia="SimSun" w:hAnsi="Arial" w:cs="Arial"/>
            <w:strike/>
            <w:highlight w:val="magenta"/>
            <w:rPrChange w:id="1010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CN</w:t>
        </w:r>
        <w:proofErr w:type="gramStart"/>
        <w:r w:rsidRPr="001F658F">
          <w:rPr>
            <w:rFonts w:ascii="Arial" w:eastAsia="SimSun" w:hAnsi="Arial" w:cs="Arial"/>
            <w:strike/>
            <w:highlight w:val="magenta"/>
            <w:rPrChange w:id="1011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’</w:t>
        </w:r>
        <w:proofErr w:type="gramEnd"/>
        <w:r w:rsidRPr="001F658F">
          <w:rPr>
            <w:rFonts w:ascii="Arial" w:eastAsia="SimSun" w:hAnsi="Arial" w:cs="Arial" w:hint="eastAsia"/>
            <w:strike/>
            <w:highlight w:val="magenta"/>
            <w:rPrChange w:id="1012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或</w:t>
        </w:r>
        <w:proofErr w:type="gramStart"/>
        <w:r w:rsidRPr="001F658F">
          <w:rPr>
            <w:rFonts w:ascii="Arial" w:eastAsia="SimSun" w:hAnsi="Arial" w:cs="Arial"/>
            <w:strike/>
            <w:highlight w:val="magenta"/>
            <w:rPrChange w:id="1013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’</w:t>
        </w:r>
        <w:proofErr w:type="gramEnd"/>
        <w:r w:rsidRPr="001F658F">
          <w:rPr>
            <w:rFonts w:ascii="Arial" w:eastAsia="SimSun" w:hAnsi="Arial" w:cs="Arial"/>
            <w:strike/>
            <w:highlight w:val="magenta"/>
            <w:rPrChange w:id="1014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WW</w:t>
        </w:r>
        <w:proofErr w:type="gramStart"/>
        <w:r w:rsidRPr="001F658F">
          <w:rPr>
            <w:rFonts w:ascii="Arial" w:eastAsia="SimSun" w:hAnsi="Arial" w:cs="Arial"/>
            <w:strike/>
            <w:highlight w:val="magenta"/>
            <w:rPrChange w:id="1015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’</w:t>
        </w:r>
        <w:proofErr w:type="gramEnd"/>
        <w:r w:rsidRPr="001F658F">
          <w:rPr>
            <w:rFonts w:ascii="Arial" w:eastAsia="SimSun" w:hAnsi="Arial" w:cs="Arial" w:hint="eastAsia"/>
            <w:strike/>
            <w:highlight w:val="magenta"/>
            <w:rPrChange w:id="1016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，则</w:t>
        </w:r>
      </w:ins>
      <w:ins w:id="1017" w:author="Gao, Guan-Wei (高貫偉 ITC)" w:date="2012-07-17T17:20:00Z">
        <w:r w:rsidRPr="001F658F">
          <w:rPr>
            <w:rFonts w:ascii="Arial" w:eastAsia="SimSun" w:hAnsi="Arial" w:cs="Arial" w:hint="eastAsia"/>
            <w:strike/>
            <w:highlight w:val="magenta"/>
            <w:rPrChange w:id="1018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判定</w:t>
        </w:r>
      </w:ins>
      <w:ins w:id="1019" w:author="Gao, Guan-Wei (高貫偉 ITC)" w:date="2012-07-17T17:18:00Z">
        <w:r w:rsidRPr="001F658F">
          <w:rPr>
            <w:rFonts w:ascii="Arial" w:eastAsia="SimSun" w:hAnsi="Arial" w:cs="Arial" w:hint="eastAsia"/>
            <w:strike/>
            <w:highlight w:val="magenta"/>
            <w:rPrChange w:id="1020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该</w:t>
        </w:r>
        <w:r w:rsidRPr="001F658F">
          <w:rPr>
            <w:rFonts w:ascii="Arial" w:eastAsia="SimSun" w:hAnsi="Arial" w:cs="Arial"/>
            <w:strike/>
            <w:highlight w:val="magenta"/>
            <w:rPrChange w:id="1021" w:author="Gao, Guan-Wei (高貫偉 ITC)" w:date="2012-07-31T14:20:00Z">
              <w:rPr>
                <w:rFonts w:ascii="Arial" w:eastAsia="SimSun" w:hAnsi="Arial" w:cs="Arial"/>
                <w:color w:val="0000FF" w:themeColor="hyperlink"/>
                <w:u w:val="single"/>
              </w:rPr>
            </w:rPrChange>
          </w:rPr>
          <w:t>Product</w:t>
        </w:r>
        <w:r w:rsidRPr="001F658F">
          <w:rPr>
            <w:rFonts w:ascii="Arial" w:eastAsia="SimSun" w:hAnsi="Arial" w:cs="Arial" w:hint="eastAsia"/>
            <w:strike/>
            <w:highlight w:val="magenta"/>
            <w:rPrChange w:id="1022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为</w:t>
        </w:r>
      </w:ins>
      <w:ins w:id="1023" w:author="Gao, Guan-Wei (高貫偉 ITC)" w:date="2012-07-17T17:19:00Z">
        <w:r w:rsidRPr="001F658F">
          <w:rPr>
            <w:rFonts w:ascii="Arial" w:eastAsia="SimSun" w:hAnsi="Arial" w:cs="Arial" w:hint="eastAsia"/>
            <w:strike/>
            <w:highlight w:val="magenta"/>
            <w:rPrChange w:id="1024" w:author="Gao, Guan-Wei (高貫偉 ITC)" w:date="2012-07-31T14:20:00Z">
              <w:rPr>
                <w:rFonts w:ascii="Arial" w:eastAsia="SimSun" w:hAnsi="Arial" w:cs="Arial" w:hint="eastAsia"/>
                <w:color w:val="0000FF" w:themeColor="hyperlink"/>
                <w:u w:val="single"/>
              </w:rPr>
            </w:rPrChange>
          </w:rPr>
          <w:t>回流机器</w:t>
        </w:r>
      </w:ins>
    </w:p>
    <w:p w:rsidR="005859CC" w:rsidRDefault="005859CC" w:rsidP="00371BF0">
      <w:pPr>
        <w:pStyle w:val="1"/>
        <w:jc w:val="left"/>
        <w:rPr>
          <w:ins w:id="1025" w:author="Gao, Guan-Wei (高貫偉 ITC)" w:date="2012-07-05T10:56:00Z"/>
          <w:rFonts w:eastAsia="SimSun"/>
        </w:rPr>
      </w:pPr>
      <w:bookmarkStart w:id="1026" w:name="_Toc331512063"/>
      <w:r>
        <w:t>A</w:t>
      </w:r>
      <w:r>
        <w:rPr>
          <w:rFonts w:hint="eastAsia"/>
        </w:rPr>
        <w:t>ppendix</w:t>
      </w:r>
      <w:bookmarkEnd w:id="1026"/>
    </w:p>
    <w:p w:rsidR="00000000" w:rsidRDefault="004E1282">
      <w:pPr>
        <w:rPr>
          <w:ins w:id="1027" w:author="Gao, Guan-Wei (高貫偉 ITC)" w:date="2012-07-05T08:47:00Z"/>
          <w:rFonts w:eastAsia="SimSun"/>
        </w:rPr>
        <w:pPrChange w:id="1028" w:author="Gao, Guan-Wei (高貫偉 ITC)" w:date="2012-07-05T10:56:00Z">
          <w:pPr>
            <w:pStyle w:val="1"/>
            <w:jc w:val="left"/>
          </w:pPr>
        </w:pPrChange>
      </w:pPr>
      <w:ins w:id="1029" w:author="Gao, Guan-Wei (高貫偉 ITC)" w:date="2012-07-27T11:50:00Z">
        <w:r w:rsidRPr="00357EBB">
          <w:rPr>
            <w:rFonts w:eastAsia="SimSun"/>
          </w:rPr>
          <w:object w:dxaOrig="1534" w:dyaOrig="11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6.75pt;height:55.7pt" o:ole="">
              <v:imagedata r:id="rId8" o:title=""/>
            </v:shape>
            <o:OLEObject Type="Embed" ProgID="Excel.Sheet.8" ShapeID="_x0000_i1025" DrawAspect="Icon" ObjectID="_1411998118" r:id="rId9"/>
          </w:object>
        </w:r>
      </w:ins>
      <w:del w:id="1030" w:author="Gao, Guan-Wei (高貫偉 ITC)" w:date="2012-07-27T11:48:00Z">
        <w:r w:rsidR="001F658F" w:rsidRPr="007166C5" w:rsidDel="004E1282">
          <w:rPr>
            <w:rFonts w:eastAsia="SimSun"/>
          </w:rPr>
          <w:fldChar w:fldCharType="begin"/>
        </w:r>
        <w:r w:rsidR="001F658F" w:rsidRPr="007166C5" w:rsidDel="004E1282">
          <w:rPr>
            <w:rFonts w:eastAsia="SimSun"/>
          </w:rPr>
          <w:fldChar w:fldCharType="end"/>
        </w:r>
      </w:del>
    </w:p>
    <w:p w:rsidR="00000000" w:rsidRDefault="006863C5">
      <w:pPr>
        <w:ind w:left="425"/>
        <w:rPr>
          <w:ins w:id="1031" w:author="Gao, Guan-Wei (高貫偉 ITC)" w:date="2012-07-05T08:47:00Z"/>
          <w:rFonts w:eastAsia="SimSun"/>
        </w:rPr>
        <w:pPrChange w:id="1032" w:author="Gao, Guan-Wei (高貫偉 ITC)" w:date="2012-07-05T08:47:00Z">
          <w:pPr>
            <w:pStyle w:val="1"/>
            <w:jc w:val="left"/>
          </w:pPr>
        </w:pPrChange>
      </w:pPr>
    </w:p>
    <w:p w:rsidR="00000000" w:rsidRDefault="006863C5">
      <w:pPr>
        <w:rPr>
          <w:rFonts w:eastAsia="SimSun"/>
          <w:rPrChange w:id="1033" w:author="Gao, Guan-Wei (高貫偉 ITC)" w:date="2012-07-05T08:47:00Z">
            <w:rPr/>
          </w:rPrChange>
        </w:rPr>
        <w:pPrChange w:id="1034" w:author="Gao, Guan-Wei (高貫偉 ITC)" w:date="2012-07-05T08:47:00Z">
          <w:pPr>
            <w:pStyle w:val="1"/>
            <w:jc w:val="left"/>
          </w:pPr>
        </w:pPrChange>
      </w:pPr>
    </w:p>
    <w:sectPr w:rsidR="00000000" w:rsidSect="00254B3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CE6" w:rsidRDefault="003D4CE6" w:rsidP="00F84835">
      <w:r>
        <w:separator/>
      </w:r>
    </w:p>
  </w:endnote>
  <w:endnote w:type="continuationSeparator" w:id="0">
    <w:p w:rsidR="003D4CE6" w:rsidRDefault="003D4CE6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CE6" w:rsidRDefault="003D4CE6">
    <w:pPr>
      <w:pStyle w:val="a4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1F65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F658F">
              <w:rPr>
                <w:b/>
                <w:sz w:val="24"/>
                <w:szCs w:val="24"/>
              </w:rPr>
              <w:fldChar w:fldCharType="separate"/>
            </w:r>
            <w:r w:rsidR="006863C5">
              <w:rPr>
                <w:b/>
                <w:noProof/>
              </w:rPr>
              <w:t>14</w:t>
            </w:r>
            <w:r w:rsidR="001F658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1F65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F658F">
              <w:rPr>
                <w:b/>
                <w:sz w:val="24"/>
                <w:szCs w:val="24"/>
              </w:rPr>
              <w:fldChar w:fldCharType="separate"/>
            </w:r>
            <w:r w:rsidR="006863C5">
              <w:rPr>
                <w:b/>
                <w:noProof/>
              </w:rPr>
              <w:t>15</w:t>
            </w:r>
            <w:r w:rsidR="001F658F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3D4CE6" w:rsidRDefault="003D4C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CE6" w:rsidRDefault="003D4CE6" w:rsidP="00F84835">
      <w:r>
        <w:separator/>
      </w:r>
    </w:p>
  </w:footnote>
  <w:footnote w:type="continuationSeparator" w:id="0">
    <w:p w:rsidR="003D4CE6" w:rsidRDefault="003D4CE6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CE6" w:rsidRDefault="003D4CE6">
    <w:pPr>
      <w:pStyle w:val="a3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3D4CE6" w:rsidTr="00817C97">
      <w:trPr>
        <w:cantSplit/>
        <w:trHeight w:val="233"/>
      </w:trPr>
      <w:tc>
        <w:tcPr>
          <w:tcW w:w="8522" w:type="dxa"/>
        </w:tcPr>
        <w:p w:rsidR="003D4CE6" w:rsidRDefault="003D4CE6" w:rsidP="0094174F">
          <w:pPr>
            <w:pStyle w:val="a3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>
            <w:rPr>
              <w:b/>
              <w:sz w:val="28"/>
            </w:rPr>
            <w:t>iMES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3D4CE6" w:rsidTr="00817C97">
      <w:trPr>
        <w:cantSplit/>
        <w:trHeight w:val="232"/>
      </w:trPr>
      <w:tc>
        <w:tcPr>
          <w:tcW w:w="8522" w:type="dxa"/>
        </w:tcPr>
        <w:p w:rsidR="003D4CE6" w:rsidRDefault="003D4CE6" w:rsidP="0094174F">
          <w:pPr>
            <w:pStyle w:val="a3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Pr="007B7E18">
            <w:rPr>
              <w:rFonts w:ascii="Arial" w:hAnsi="Arial" w:cs="Arial"/>
              <w:b/>
              <w:bCs/>
            </w:rPr>
            <w:t>CI-MES</w:t>
          </w:r>
          <w:r>
            <w:rPr>
              <w:rFonts w:ascii="SimSun" w:eastAsia="SimSun" w:hAnsi="SimSun" w:cs="Arial" w:hint="eastAsia"/>
              <w:b/>
              <w:bCs/>
            </w:rPr>
            <w:t>12</w:t>
          </w:r>
          <w:r w:rsidRPr="007B7E18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FA</w:t>
          </w:r>
          <w:r w:rsidRPr="007B7E18">
            <w:rPr>
              <w:rFonts w:ascii="Arial" w:hAnsi="Arial" w:cs="Arial"/>
              <w:b/>
              <w:bCs/>
            </w:rPr>
            <w:t>-UC</w:t>
          </w:r>
          <w:r>
            <w:rPr>
              <w:rFonts w:ascii="Arial" w:hAnsi="Arial" w:cs="Arial" w:hint="eastAsia"/>
              <w:b/>
              <w:bCs/>
            </w:rPr>
            <w:t xml:space="preserve"> QC</w:t>
          </w:r>
          <w:r>
            <w:rPr>
              <w:rFonts w:ascii="Arial" w:hAnsi="Arial" w:cs="Arial"/>
              <w:b/>
              <w:bCs/>
            </w:rPr>
            <w:t xml:space="preserve"> Repair</w:t>
          </w:r>
          <w:r w:rsidRPr="007B7E18">
            <w:rPr>
              <w:rFonts w:ascii="Arial" w:hAnsi="Arial" w:cs="Arial"/>
              <w:b/>
              <w:bCs/>
            </w:rPr>
            <w:t>.docx</w:t>
          </w:r>
        </w:p>
      </w:tc>
    </w:tr>
  </w:tbl>
  <w:p w:rsidR="003D4CE6" w:rsidRDefault="003D4CE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1CBD"/>
    <w:multiLevelType w:val="hybridMultilevel"/>
    <w:tmpl w:val="0E5AF38A"/>
    <w:lvl w:ilvl="0" w:tplc="A3A0C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274D91"/>
    <w:multiLevelType w:val="hybridMultilevel"/>
    <w:tmpl w:val="F3B067D2"/>
    <w:lvl w:ilvl="0" w:tplc="683AD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175B8F"/>
    <w:multiLevelType w:val="hybridMultilevel"/>
    <w:tmpl w:val="E632BA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E65EF1"/>
    <w:multiLevelType w:val="hybridMultilevel"/>
    <w:tmpl w:val="6E7E3B1E"/>
    <w:lvl w:ilvl="0" w:tplc="6E2E70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874323"/>
    <w:multiLevelType w:val="hybridMultilevel"/>
    <w:tmpl w:val="7DFC9D60"/>
    <w:lvl w:ilvl="0" w:tplc="DDB88BB2">
      <w:start w:val="1"/>
      <w:numFmt w:val="lowerLetter"/>
      <w:lvlText w:val="%1."/>
      <w:lvlJc w:val="left"/>
      <w:pPr>
        <w:ind w:left="36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667670"/>
    <w:multiLevelType w:val="hybridMultilevel"/>
    <w:tmpl w:val="6E7E3B1E"/>
    <w:lvl w:ilvl="0" w:tplc="6E2E70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52C45E9"/>
    <w:multiLevelType w:val="hybridMultilevel"/>
    <w:tmpl w:val="92A2D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724417E"/>
    <w:multiLevelType w:val="hybridMultilevel"/>
    <w:tmpl w:val="852092C2"/>
    <w:lvl w:ilvl="0" w:tplc="CDBE6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DE53E9"/>
    <w:multiLevelType w:val="hybridMultilevel"/>
    <w:tmpl w:val="0AD61C08"/>
    <w:lvl w:ilvl="0" w:tplc="54663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3130E11"/>
    <w:multiLevelType w:val="hybridMultilevel"/>
    <w:tmpl w:val="6422060A"/>
    <w:lvl w:ilvl="0" w:tplc="BA388C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A6E4789"/>
    <w:multiLevelType w:val="hybridMultilevel"/>
    <w:tmpl w:val="29424472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A0AC5"/>
    <w:multiLevelType w:val="hybridMultilevel"/>
    <w:tmpl w:val="4DE82546"/>
    <w:lvl w:ilvl="0" w:tplc="113C7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074587"/>
    <w:multiLevelType w:val="hybridMultilevel"/>
    <w:tmpl w:val="BBC04294"/>
    <w:lvl w:ilvl="0" w:tplc="1598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0DA34A3"/>
    <w:multiLevelType w:val="hybridMultilevel"/>
    <w:tmpl w:val="21E22F2E"/>
    <w:lvl w:ilvl="0" w:tplc="B0AC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">
    <w:nsid w:val="42BC7216"/>
    <w:multiLevelType w:val="hybridMultilevel"/>
    <w:tmpl w:val="0EAC46D2"/>
    <w:lvl w:ilvl="0" w:tplc="20A6DF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8CD14B5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9D35D0F"/>
    <w:multiLevelType w:val="hybridMultilevel"/>
    <w:tmpl w:val="A1360D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CEE05C4"/>
    <w:multiLevelType w:val="hybridMultilevel"/>
    <w:tmpl w:val="A2261C42"/>
    <w:lvl w:ilvl="0" w:tplc="ECB8F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EA97F9C"/>
    <w:multiLevelType w:val="hybridMultilevel"/>
    <w:tmpl w:val="9A149AB8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9392CC6"/>
    <w:multiLevelType w:val="hybridMultilevel"/>
    <w:tmpl w:val="2D348A6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A5E2165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BB746A8"/>
    <w:multiLevelType w:val="hybridMultilevel"/>
    <w:tmpl w:val="8138EAB6"/>
    <w:lvl w:ilvl="0" w:tplc="28745A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DF969C2"/>
    <w:multiLevelType w:val="hybridMultilevel"/>
    <w:tmpl w:val="E76CAE7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09501BF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34F12DE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A563757"/>
    <w:multiLevelType w:val="hybridMultilevel"/>
    <w:tmpl w:val="FA869DFE"/>
    <w:lvl w:ilvl="0" w:tplc="586C9D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BF556FE"/>
    <w:multiLevelType w:val="hybridMultilevel"/>
    <w:tmpl w:val="D93A0466"/>
    <w:lvl w:ilvl="0" w:tplc="713EEFEC">
      <w:start w:val="1"/>
      <w:numFmt w:val="decimal"/>
      <w:lvlText w:val="%1．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0583CEC"/>
    <w:multiLevelType w:val="hybridMultilevel"/>
    <w:tmpl w:val="2E942938"/>
    <w:lvl w:ilvl="0" w:tplc="6778C81A">
      <w:start w:val="1"/>
      <w:numFmt w:val="decimal"/>
      <w:lvlText w:val="%1."/>
      <w:lvlJc w:val="left"/>
      <w:pPr>
        <w:ind w:left="78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709018E1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3196885"/>
    <w:multiLevelType w:val="hybridMultilevel"/>
    <w:tmpl w:val="13B8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5186B8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"/>
  </w:num>
  <w:num w:numId="3">
    <w:abstractNumId w:val="39"/>
  </w:num>
  <w:num w:numId="4">
    <w:abstractNumId w:val="20"/>
  </w:num>
  <w:num w:numId="5">
    <w:abstractNumId w:val="34"/>
  </w:num>
  <w:num w:numId="6">
    <w:abstractNumId w:val="29"/>
  </w:num>
  <w:num w:numId="7">
    <w:abstractNumId w:val="22"/>
  </w:num>
  <w:num w:numId="8">
    <w:abstractNumId w:val="36"/>
  </w:num>
  <w:num w:numId="9">
    <w:abstractNumId w:val="21"/>
  </w:num>
  <w:num w:numId="10">
    <w:abstractNumId w:val="38"/>
  </w:num>
  <w:num w:numId="11">
    <w:abstractNumId w:val="19"/>
  </w:num>
  <w:num w:numId="12">
    <w:abstractNumId w:val="4"/>
  </w:num>
  <w:num w:numId="13">
    <w:abstractNumId w:val="37"/>
  </w:num>
  <w:num w:numId="14">
    <w:abstractNumId w:val="27"/>
  </w:num>
  <w:num w:numId="15">
    <w:abstractNumId w:val="26"/>
  </w:num>
  <w:num w:numId="16">
    <w:abstractNumId w:val="32"/>
  </w:num>
  <w:num w:numId="17">
    <w:abstractNumId w:val="33"/>
  </w:num>
  <w:num w:numId="18">
    <w:abstractNumId w:val="10"/>
  </w:num>
  <w:num w:numId="19">
    <w:abstractNumId w:val="1"/>
  </w:num>
  <w:num w:numId="20">
    <w:abstractNumId w:val="13"/>
  </w:num>
  <w:num w:numId="21">
    <w:abstractNumId w:val="8"/>
  </w:num>
  <w:num w:numId="22">
    <w:abstractNumId w:val="16"/>
  </w:num>
  <w:num w:numId="23">
    <w:abstractNumId w:val="0"/>
  </w:num>
  <w:num w:numId="24">
    <w:abstractNumId w:val="12"/>
  </w:num>
  <w:num w:numId="25">
    <w:abstractNumId w:val="30"/>
  </w:num>
  <w:num w:numId="26">
    <w:abstractNumId w:val="9"/>
  </w:num>
  <w:num w:numId="27">
    <w:abstractNumId w:val="28"/>
  </w:num>
  <w:num w:numId="28">
    <w:abstractNumId w:val="25"/>
  </w:num>
  <w:num w:numId="29">
    <w:abstractNumId w:val="5"/>
  </w:num>
  <w:num w:numId="30">
    <w:abstractNumId w:val="3"/>
  </w:num>
  <w:num w:numId="31">
    <w:abstractNumId w:val="23"/>
  </w:num>
  <w:num w:numId="32">
    <w:abstractNumId w:val="6"/>
  </w:num>
  <w:num w:numId="33">
    <w:abstractNumId w:val="35"/>
  </w:num>
  <w:num w:numId="34">
    <w:abstractNumId w:val="24"/>
  </w:num>
  <w:num w:numId="35">
    <w:abstractNumId w:val="18"/>
  </w:num>
  <w:num w:numId="36">
    <w:abstractNumId w:val="17"/>
  </w:num>
  <w:num w:numId="37">
    <w:abstractNumId w:val="14"/>
  </w:num>
  <w:num w:numId="38">
    <w:abstractNumId w:val="7"/>
  </w:num>
  <w:num w:numId="39">
    <w:abstractNumId w:val="31"/>
  </w:num>
  <w:num w:numId="40">
    <w:abstractNumId w:val="15"/>
  </w:num>
  <w:num w:numId="41">
    <w:abstractNumId w:val="15"/>
  </w:num>
  <w:num w:numId="42">
    <w:abstractNumId w:val="1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1D9B"/>
    <w:rsid w:val="0000399E"/>
    <w:rsid w:val="0000505D"/>
    <w:rsid w:val="000051D6"/>
    <w:rsid w:val="00007465"/>
    <w:rsid w:val="00007953"/>
    <w:rsid w:val="00007ACE"/>
    <w:rsid w:val="00007C79"/>
    <w:rsid w:val="00007EED"/>
    <w:rsid w:val="00011BE5"/>
    <w:rsid w:val="00012028"/>
    <w:rsid w:val="000127D2"/>
    <w:rsid w:val="000143B5"/>
    <w:rsid w:val="00015963"/>
    <w:rsid w:val="00017416"/>
    <w:rsid w:val="00017B6F"/>
    <w:rsid w:val="00020A52"/>
    <w:rsid w:val="000214CF"/>
    <w:rsid w:val="000219B7"/>
    <w:rsid w:val="000229D3"/>
    <w:rsid w:val="000234FC"/>
    <w:rsid w:val="00026547"/>
    <w:rsid w:val="0002668C"/>
    <w:rsid w:val="00030A02"/>
    <w:rsid w:val="00030E9A"/>
    <w:rsid w:val="00033610"/>
    <w:rsid w:val="0003436B"/>
    <w:rsid w:val="00034F53"/>
    <w:rsid w:val="000360DA"/>
    <w:rsid w:val="00036622"/>
    <w:rsid w:val="00040145"/>
    <w:rsid w:val="00041D03"/>
    <w:rsid w:val="00042BC5"/>
    <w:rsid w:val="00044DE2"/>
    <w:rsid w:val="00045286"/>
    <w:rsid w:val="00053539"/>
    <w:rsid w:val="000538A1"/>
    <w:rsid w:val="000611DD"/>
    <w:rsid w:val="000614DD"/>
    <w:rsid w:val="00061FE0"/>
    <w:rsid w:val="00066CB4"/>
    <w:rsid w:val="000678DE"/>
    <w:rsid w:val="00070BFE"/>
    <w:rsid w:val="000712E7"/>
    <w:rsid w:val="0007280B"/>
    <w:rsid w:val="00073BBE"/>
    <w:rsid w:val="00076F8C"/>
    <w:rsid w:val="0007741C"/>
    <w:rsid w:val="000777AD"/>
    <w:rsid w:val="000778A4"/>
    <w:rsid w:val="000808F7"/>
    <w:rsid w:val="0008184E"/>
    <w:rsid w:val="00081BEC"/>
    <w:rsid w:val="00082077"/>
    <w:rsid w:val="0008340D"/>
    <w:rsid w:val="000851E4"/>
    <w:rsid w:val="00090119"/>
    <w:rsid w:val="0009146F"/>
    <w:rsid w:val="00091FDE"/>
    <w:rsid w:val="00094193"/>
    <w:rsid w:val="0009672E"/>
    <w:rsid w:val="00097F4A"/>
    <w:rsid w:val="000A15D7"/>
    <w:rsid w:val="000A1CEC"/>
    <w:rsid w:val="000A2298"/>
    <w:rsid w:val="000A4A0A"/>
    <w:rsid w:val="000A59FE"/>
    <w:rsid w:val="000A614B"/>
    <w:rsid w:val="000A7428"/>
    <w:rsid w:val="000A7C39"/>
    <w:rsid w:val="000B050A"/>
    <w:rsid w:val="000B1B27"/>
    <w:rsid w:val="000B2835"/>
    <w:rsid w:val="000B53BB"/>
    <w:rsid w:val="000B5BC2"/>
    <w:rsid w:val="000B666C"/>
    <w:rsid w:val="000B6745"/>
    <w:rsid w:val="000B7E68"/>
    <w:rsid w:val="000C11E8"/>
    <w:rsid w:val="000C4847"/>
    <w:rsid w:val="000C6ED5"/>
    <w:rsid w:val="000C7FB1"/>
    <w:rsid w:val="000D0988"/>
    <w:rsid w:val="000D0E8C"/>
    <w:rsid w:val="000D15FD"/>
    <w:rsid w:val="000D2642"/>
    <w:rsid w:val="000D3913"/>
    <w:rsid w:val="000D4145"/>
    <w:rsid w:val="000D4898"/>
    <w:rsid w:val="000D4A00"/>
    <w:rsid w:val="000D51AC"/>
    <w:rsid w:val="000D65E6"/>
    <w:rsid w:val="000D6909"/>
    <w:rsid w:val="000D709D"/>
    <w:rsid w:val="000E0AE6"/>
    <w:rsid w:val="000E2697"/>
    <w:rsid w:val="000E3A33"/>
    <w:rsid w:val="000E467F"/>
    <w:rsid w:val="000E5A7A"/>
    <w:rsid w:val="000E5AD9"/>
    <w:rsid w:val="000E6F8A"/>
    <w:rsid w:val="000E70A9"/>
    <w:rsid w:val="000F1ABF"/>
    <w:rsid w:val="000F361E"/>
    <w:rsid w:val="000F639B"/>
    <w:rsid w:val="000F6DF4"/>
    <w:rsid w:val="000F71A2"/>
    <w:rsid w:val="00100A61"/>
    <w:rsid w:val="0010313E"/>
    <w:rsid w:val="0010643F"/>
    <w:rsid w:val="00111216"/>
    <w:rsid w:val="00112340"/>
    <w:rsid w:val="001139F8"/>
    <w:rsid w:val="0011461B"/>
    <w:rsid w:val="00116B00"/>
    <w:rsid w:val="001170C3"/>
    <w:rsid w:val="00120820"/>
    <w:rsid w:val="00121C70"/>
    <w:rsid w:val="00123BAB"/>
    <w:rsid w:val="00125E0A"/>
    <w:rsid w:val="00125E6D"/>
    <w:rsid w:val="00126E8D"/>
    <w:rsid w:val="0013059B"/>
    <w:rsid w:val="00131324"/>
    <w:rsid w:val="0013475D"/>
    <w:rsid w:val="001358A3"/>
    <w:rsid w:val="00135E4C"/>
    <w:rsid w:val="001364D4"/>
    <w:rsid w:val="00136E63"/>
    <w:rsid w:val="001374BF"/>
    <w:rsid w:val="0014180F"/>
    <w:rsid w:val="00141904"/>
    <w:rsid w:val="00142E33"/>
    <w:rsid w:val="0014302E"/>
    <w:rsid w:val="0014597E"/>
    <w:rsid w:val="00147921"/>
    <w:rsid w:val="0015123D"/>
    <w:rsid w:val="00151388"/>
    <w:rsid w:val="00154B96"/>
    <w:rsid w:val="00154FE2"/>
    <w:rsid w:val="00156F09"/>
    <w:rsid w:val="00157070"/>
    <w:rsid w:val="001616B5"/>
    <w:rsid w:val="001665AE"/>
    <w:rsid w:val="0017107C"/>
    <w:rsid w:val="00171FEF"/>
    <w:rsid w:val="00173D46"/>
    <w:rsid w:val="00173F0F"/>
    <w:rsid w:val="00174C02"/>
    <w:rsid w:val="00175B84"/>
    <w:rsid w:val="001766B9"/>
    <w:rsid w:val="00177F86"/>
    <w:rsid w:val="00180A3D"/>
    <w:rsid w:val="00181864"/>
    <w:rsid w:val="0018187D"/>
    <w:rsid w:val="00182141"/>
    <w:rsid w:val="00182A3B"/>
    <w:rsid w:val="001831B3"/>
    <w:rsid w:val="001845AA"/>
    <w:rsid w:val="00184B53"/>
    <w:rsid w:val="00186BF7"/>
    <w:rsid w:val="00190246"/>
    <w:rsid w:val="0019313B"/>
    <w:rsid w:val="00193822"/>
    <w:rsid w:val="00195251"/>
    <w:rsid w:val="001964AB"/>
    <w:rsid w:val="001A32CD"/>
    <w:rsid w:val="001A6ED3"/>
    <w:rsid w:val="001B005C"/>
    <w:rsid w:val="001B014C"/>
    <w:rsid w:val="001B05E7"/>
    <w:rsid w:val="001B1AAB"/>
    <w:rsid w:val="001B36BA"/>
    <w:rsid w:val="001B3815"/>
    <w:rsid w:val="001B3C2E"/>
    <w:rsid w:val="001B3E09"/>
    <w:rsid w:val="001B3E7D"/>
    <w:rsid w:val="001B40E1"/>
    <w:rsid w:val="001B4396"/>
    <w:rsid w:val="001B4710"/>
    <w:rsid w:val="001B5764"/>
    <w:rsid w:val="001B5A17"/>
    <w:rsid w:val="001B5D9C"/>
    <w:rsid w:val="001B66EF"/>
    <w:rsid w:val="001C02CF"/>
    <w:rsid w:val="001C03BF"/>
    <w:rsid w:val="001C04BB"/>
    <w:rsid w:val="001C05A9"/>
    <w:rsid w:val="001C0BE5"/>
    <w:rsid w:val="001C2D15"/>
    <w:rsid w:val="001C3F8A"/>
    <w:rsid w:val="001C66B1"/>
    <w:rsid w:val="001C6B2E"/>
    <w:rsid w:val="001D0C33"/>
    <w:rsid w:val="001D76F8"/>
    <w:rsid w:val="001E1463"/>
    <w:rsid w:val="001E35EA"/>
    <w:rsid w:val="001F256E"/>
    <w:rsid w:val="001F47A9"/>
    <w:rsid w:val="001F5E91"/>
    <w:rsid w:val="001F60FD"/>
    <w:rsid w:val="001F658F"/>
    <w:rsid w:val="002006F6"/>
    <w:rsid w:val="00201E3D"/>
    <w:rsid w:val="002027DB"/>
    <w:rsid w:val="00202EB7"/>
    <w:rsid w:val="002032D7"/>
    <w:rsid w:val="00203D06"/>
    <w:rsid w:val="00204206"/>
    <w:rsid w:val="00211FEA"/>
    <w:rsid w:val="00213744"/>
    <w:rsid w:val="00213C02"/>
    <w:rsid w:val="00215F69"/>
    <w:rsid w:val="00216256"/>
    <w:rsid w:val="002227EE"/>
    <w:rsid w:val="00222B59"/>
    <w:rsid w:val="00230A53"/>
    <w:rsid w:val="00233033"/>
    <w:rsid w:val="002340FF"/>
    <w:rsid w:val="00236798"/>
    <w:rsid w:val="002374A2"/>
    <w:rsid w:val="002420CE"/>
    <w:rsid w:val="00242CBC"/>
    <w:rsid w:val="00243F16"/>
    <w:rsid w:val="002451E9"/>
    <w:rsid w:val="0024539C"/>
    <w:rsid w:val="0025213E"/>
    <w:rsid w:val="00252390"/>
    <w:rsid w:val="002525D3"/>
    <w:rsid w:val="00253434"/>
    <w:rsid w:val="0025405B"/>
    <w:rsid w:val="00254B3F"/>
    <w:rsid w:val="00255189"/>
    <w:rsid w:val="00256B5E"/>
    <w:rsid w:val="00257E35"/>
    <w:rsid w:val="00260217"/>
    <w:rsid w:val="00260BEE"/>
    <w:rsid w:val="002612AD"/>
    <w:rsid w:val="002612D9"/>
    <w:rsid w:val="00261645"/>
    <w:rsid w:val="002629D3"/>
    <w:rsid w:val="00263D29"/>
    <w:rsid w:val="00263D95"/>
    <w:rsid w:val="00264033"/>
    <w:rsid w:val="00266A59"/>
    <w:rsid w:val="00270D30"/>
    <w:rsid w:val="00271EE8"/>
    <w:rsid w:val="002728CE"/>
    <w:rsid w:val="00272D68"/>
    <w:rsid w:val="002742F0"/>
    <w:rsid w:val="0027534E"/>
    <w:rsid w:val="002756C1"/>
    <w:rsid w:val="00275AD8"/>
    <w:rsid w:val="00276272"/>
    <w:rsid w:val="0027694A"/>
    <w:rsid w:val="002816D4"/>
    <w:rsid w:val="002828B7"/>
    <w:rsid w:val="00283BC0"/>
    <w:rsid w:val="0028558C"/>
    <w:rsid w:val="00287E5E"/>
    <w:rsid w:val="0029067A"/>
    <w:rsid w:val="00290BCD"/>
    <w:rsid w:val="00291BFA"/>
    <w:rsid w:val="00292BEF"/>
    <w:rsid w:val="00293CDF"/>
    <w:rsid w:val="002950C4"/>
    <w:rsid w:val="00295D80"/>
    <w:rsid w:val="002966B3"/>
    <w:rsid w:val="00297785"/>
    <w:rsid w:val="002A1031"/>
    <w:rsid w:val="002A1F57"/>
    <w:rsid w:val="002A3283"/>
    <w:rsid w:val="002A3609"/>
    <w:rsid w:val="002A4BBA"/>
    <w:rsid w:val="002A5CA3"/>
    <w:rsid w:val="002A7974"/>
    <w:rsid w:val="002B0DFB"/>
    <w:rsid w:val="002B2640"/>
    <w:rsid w:val="002B39E4"/>
    <w:rsid w:val="002B3A73"/>
    <w:rsid w:val="002B3C70"/>
    <w:rsid w:val="002B4C7A"/>
    <w:rsid w:val="002B609E"/>
    <w:rsid w:val="002B761E"/>
    <w:rsid w:val="002C144A"/>
    <w:rsid w:val="002C1F1C"/>
    <w:rsid w:val="002C3D46"/>
    <w:rsid w:val="002C405D"/>
    <w:rsid w:val="002C503D"/>
    <w:rsid w:val="002C6B71"/>
    <w:rsid w:val="002D0AED"/>
    <w:rsid w:val="002D0D51"/>
    <w:rsid w:val="002D1DA2"/>
    <w:rsid w:val="002D245E"/>
    <w:rsid w:val="002D38BD"/>
    <w:rsid w:val="002D5DCF"/>
    <w:rsid w:val="002D62F9"/>
    <w:rsid w:val="002D7894"/>
    <w:rsid w:val="002E09C3"/>
    <w:rsid w:val="002E11EE"/>
    <w:rsid w:val="002E3345"/>
    <w:rsid w:val="002E3DEE"/>
    <w:rsid w:val="002E5EAC"/>
    <w:rsid w:val="002F0CF0"/>
    <w:rsid w:val="002F601B"/>
    <w:rsid w:val="002F614E"/>
    <w:rsid w:val="002F7416"/>
    <w:rsid w:val="002F7523"/>
    <w:rsid w:val="002F7782"/>
    <w:rsid w:val="00300031"/>
    <w:rsid w:val="00301FBB"/>
    <w:rsid w:val="003030E5"/>
    <w:rsid w:val="00303142"/>
    <w:rsid w:val="00304735"/>
    <w:rsid w:val="0030502E"/>
    <w:rsid w:val="003054CF"/>
    <w:rsid w:val="003067B7"/>
    <w:rsid w:val="0030680E"/>
    <w:rsid w:val="003157D9"/>
    <w:rsid w:val="00316352"/>
    <w:rsid w:val="00317CDC"/>
    <w:rsid w:val="00320375"/>
    <w:rsid w:val="003206FD"/>
    <w:rsid w:val="0032151A"/>
    <w:rsid w:val="00322CB9"/>
    <w:rsid w:val="00325E41"/>
    <w:rsid w:val="00327475"/>
    <w:rsid w:val="00327561"/>
    <w:rsid w:val="0033014A"/>
    <w:rsid w:val="00331862"/>
    <w:rsid w:val="00331E7E"/>
    <w:rsid w:val="00334447"/>
    <w:rsid w:val="003348C3"/>
    <w:rsid w:val="00334B90"/>
    <w:rsid w:val="003371E3"/>
    <w:rsid w:val="00337DC4"/>
    <w:rsid w:val="00341176"/>
    <w:rsid w:val="00341BA5"/>
    <w:rsid w:val="0034345B"/>
    <w:rsid w:val="003469AF"/>
    <w:rsid w:val="00350882"/>
    <w:rsid w:val="003515E7"/>
    <w:rsid w:val="00351677"/>
    <w:rsid w:val="00352973"/>
    <w:rsid w:val="00353BAC"/>
    <w:rsid w:val="0035670F"/>
    <w:rsid w:val="00356743"/>
    <w:rsid w:val="00357EBB"/>
    <w:rsid w:val="00357FE3"/>
    <w:rsid w:val="00361025"/>
    <w:rsid w:val="00363BD9"/>
    <w:rsid w:val="003645A5"/>
    <w:rsid w:val="00365CE4"/>
    <w:rsid w:val="003662FC"/>
    <w:rsid w:val="003707B9"/>
    <w:rsid w:val="003707DD"/>
    <w:rsid w:val="00370826"/>
    <w:rsid w:val="00371BF0"/>
    <w:rsid w:val="00372777"/>
    <w:rsid w:val="00372BCE"/>
    <w:rsid w:val="00372D5E"/>
    <w:rsid w:val="003763C0"/>
    <w:rsid w:val="003818F5"/>
    <w:rsid w:val="003820F7"/>
    <w:rsid w:val="00383818"/>
    <w:rsid w:val="00383EBF"/>
    <w:rsid w:val="00384510"/>
    <w:rsid w:val="00386E48"/>
    <w:rsid w:val="00386FC9"/>
    <w:rsid w:val="00387538"/>
    <w:rsid w:val="0039001B"/>
    <w:rsid w:val="003901D0"/>
    <w:rsid w:val="003927A3"/>
    <w:rsid w:val="00392DC2"/>
    <w:rsid w:val="00393FB3"/>
    <w:rsid w:val="00395055"/>
    <w:rsid w:val="00397714"/>
    <w:rsid w:val="003A40FB"/>
    <w:rsid w:val="003B1662"/>
    <w:rsid w:val="003B279C"/>
    <w:rsid w:val="003B2B78"/>
    <w:rsid w:val="003B39D4"/>
    <w:rsid w:val="003B4040"/>
    <w:rsid w:val="003B74A2"/>
    <w:rsid w:val="003C1394"/>
    <w:rsid w:val="003C2718"/>
    <w:rsid w:val="003C2F5B"/>
    <w:rsid w:val="003C3786"/>
    <w:rsid w:val="003C3B60"/>
    <w:rsid w:val="003C3C44"/>
    <w:rsid w:val="003C48AC"/>
    <w:rsid w:val="003C506D"/>
    <w:rsid w:val="003C5D6C"/>
    <w:rsid w:val="003C5E04"/>
    <w:rsid w:val="003C6C13"/>
    <w:rsid w:val="003D199C"/>
    <w:rsid w:val="003D19C1"/>
    <w:rsid w:val="003D3E79"/>
    <w:rsid w:val="003D4A8E"/>
    <w:rsid w:val="003D4CE6"/>
    <w:rsid w:val="003D6E89"/>
    <w:rsid w:val="003D7F49"/>
    <w:rsid w:val="003D7F7A"/>
    <w:rsid w:val="003E0181"/>
    <w:rsid w:val="003E030C"/>
    <w:rsid w:val="003E19BF"/>
    <w:rsid w:val="003E2773"/>
    <w:rsid w:val="003E27DC"/>
    <w:rsid w:val="003E2D7C"/>
    <w:rsid w:val="003E3FE2"/>
    <w:rsid w:val="003E564F"/>
    <w:rsid w:val="003E5E80"/>
    <w:rsid w:val="003F0C89"/>
    <w:rsid w:val="003F0CCA"/>
    <w:rsid w:val="003F11BF"/>
    <w:rsid w:val="003F3ED5"/>
    <w:rsid w:val="003F428C"/>
    <w:rsid w:val="003F5F2E"/>
    <w:rsid w:val="004003DD"/>
    <w:rsid w:val="00400579"/>
    <w:rsid w:val="00401A3E"/>
    <w:rsid w:val="00401E97"/>
    <w:rsid w:val="004027D2"/>
    <w:rsid w:val="00403181"/>
    <w:rsid w:val="00403DE3"/>
    <w:rsid w:val="0040473C"/>
    <w:rsid w:val="00407446"/>
    <w:rsid w:val="004141B2"/>
    <w:rsid w:val="004153A0"/>
    <w:rsid w:val="00417832"/>
    <w:rsid w:val="00420A39"/>
    <w:rsid w:val="00422462"/>
    <w:rsid w:val="004225DC"/>
    <w:rsid w:val="004250A8"/>
    <w:rsid w:val="004253B2"/>
    <w:rsid w:val="004263DC"/>
    <w:rsid w:val="004268A6"/>
    <w:rsid w:val="004269F5"/>
    <w:rsid w:val="004272A4"/>
    <w:rsid w:val="00430426"/>
    <w:rsid w:val="004307B9"/>
    <w:rsid w:val="00431B58"/>
    <w:rsid w:val="00431E4A"/>
    <w:rsid w:val="0043467C"/>
    <w:rsid w:val="004352D7"/>
    <w:rsid w:val="0043537F"/>
    <w:rsid w:val="00435FDD"/>
    <w:rsid w:val="004361BA"/>
    <w:rsid w:val="004362F3"/>
    <w:rsid w:val="00437603"/>
    <w:rsid w:val="0044013F"/>
    <w:rsid w:val="00440E94"/>
    <w:rsid w:val="00441934"/>
    <w:rsid w:val="004422AC"/>
    <w:rsid w:val="00443146"/>
    <w:rsid w:val="00444217"/>
    <w:rsid w:val="004446BB"/>
    <w:rsid w:val="00445229"/>
    <w:rsid w:val="00445465"/>
    <w:rsid w:val="00446060"/>
    <w:rsid w:val="00446BF8"/>
    <w:rsid w:val="00450D67"/>
    <w:rsid w:val="00451515"/>
    <w:rsid w:val="00451CDE"/>
    <w:rsid w:val="004531D0"/>
    <w:rsid w:val="00455B17"/>
    <w:rsid w:val="00466597"/>
    <w:rsid w:val="00466BE3"/>
    <w:rsid w:val="00467649"/>
    <w:rsid w:val="0046785D"/>
    <w:rsid w:val="00467FAE"/>
    <w:rsid w:val="00470F47"/>
    <w:rsid w:val="0047178B"/>
    <w:rsid w:val="00472F15"/>
    <w:rsid w:val="00473095"/>
    <w:rsid w:val="00475CD6"/>
    <w:rsid w:val="0047664D"/>
    <w:rsid w:val="00480CFF"/>
    <w:rsid w:val="00482874"/>
    <w:rsid w:val="00482C2F"/>
    <w:rsid w:val="00483308"/>
    <w:rsid w:val="00483AF7"/>
    <w:rsid w:val="00484612"/>
    <w:rsid w:val="00486107"/>
    <w:rsid w:val="00486399"/>
    <w:rsid w:val="004877F5"/>
    <w:rsid w:val="0048781F"/>
    <w:rsid w:val="004903F7"/>
    <w:rsid w:val="00490A48"/>
    <w:rsid w:val="00491336"/>
    <w:rsid w:val="004939C3"/>
    <w:rsid w:val="00493EA4"/>
    <w:rsid w:val="004942FD"/>
    <w:rsid w:val="004967FE"/>
    <w:rsid w:val="00496D11"/>
    <w:rsid w:val="004972E4"/>
    <w:rsid w:val="00497AF7"/>
    <w:rsid w:val="00497CEC"/>
    <w:rsid w:val="004A0155"/>
    <w:rsid w:val="004A2890"/>
    <w:rsid w:val="004A7FEB"/>
    <w:rsid w:val="004B31CE"/>
    <w:rsid w:val="004B35F2"/>
    <w:rsid w:val="004B3796"/>
    <w:rsid w:val="004B5B1B"/>
    <w:rsid w:val="004B6004"/>
    <w:rsid w:val="004B74C7"/>
    <w:rsid w:val="004B7654"/>
    <w:rsid w:val="004C162A"/>
    <w:rsid w:val="004C463E"/>
    <w:rsid w:val="004C4E75"/>
    <w:rsid w:val="004C51D4"/>
    <w:rsid w:val="004C77F0"/>
    <w:rsid w:val="004D652C"/>
    <w:rsid w:val="004D6C7E"/>
    <w:rsid w:val="004E0289"/>
    <w:rsid w:val="004E1282"/>
    <w:rsid w:val="004E1B5C"/>
    <w:rsid w:val="004E2400"/>
    <w:rsid w:val="004E2877"/>
    <w:rsid w:val="004E3893"/>
    <w:rsid w:val="004E42B3"/>
    <w:rsid w:val="004E43A8"/>
    <w:rsid w:val="004E518A"/>
    <w:rsid w:val="004E5BBB"/>
    <w:rsid w:val="004E7666"/>
    <w:rsid w:val="004E7FC5"/>
    <w:rsid w:val="004F169E"/>
    <w:rsid w:val="004F3342"/>
    <w:rsid w:val="004F42F5"/>
    <w:rsid w:val="004F46A8"/>
    <w:rsid w:val="004F5C58"/>
    <w:rsid w:val="004F752F"/>
    <w:rsid w:val="0050047D"/>
    <w:rsid w:val="00500F97"/>
    <w:rsid w:val="00500FFF"/>
    <w:rsid w:val="00501F9C"/>
    <w:rsid w:val="00502684"/>
    <w:rsid w:val="00502ACF"/>
    <w:rsid w:val="005048E8"/>
    <w:rsid w:val="00505481"/>
    <w:rsid w:val="00511FA1"/>
    <w:rsid w:val="00512DB6"/>
    <w:rsid w:val="005138CE"/>
    <w:rsid w:val="005145CA"/>
    <w:rsid w:val="00514A03"/>
    <w:rsid w:val="00516470"/>
    <w:rsid w:val="00516CCE"/>
    <w:rsid w:val="00517B8A"/>
    <w:rsid w:val="00520BCF"/>
    <w:rsid w:val="0052283B"/>
    <w:rsid w:val="0052300E"/>
    <w:rsid w:val="00523950"/>
    <w:rsid w:val="00523C73"/>
    <w:rsid w:val="0052509A"/>
    <w:rsid w:val="005259FD"/>
    <w:rsid w:val="00530601"/>
    <w:rsid w:val="005317AB"/>
    <w:rsid w:val="00534FF6"/>
    <w:rsid w:val="005358FA"/>
    <w:rsid w:val="005376F8"/>
    <w:rsid w:val="00542E4C"/>
    <w:rsid w:val="00545BB5"/>
    <w:rsid w:val="00545D4F"/>
    <w:rsid w:val="00546D35"/>
    <w:rsid w:val="005479C6"/>
    <w:rsid w:val="00552EF6"/>
    <w:rsid w:val="00553DE9"/>
    <w:rsid w:val="00554861"/>
    <w:rsid w:val="0055565D"/>
    <w:rsid w:val="00557196"/>
    <w:rsid w:val="005617DE"/>
    <w:rsid w:val="0056265F"/>
    <w:rsid w:val="00564BDE"/>
    <w:rsid w:val="00564CEA"/>
    <w:rsid w:val="00565117"/>
    <w:rsid w:val="00565946"/>
    <w:rsid w:val="0056605A"/>
    <w:rsid w:val="005672AB"/>
    <w:rsid w:val="00570A98"/>
    <w:rsid w:val="00570E8A"/>
    <w:rsid w:val="00572DD4"/>
    <w:rsid w:val="005744D7"/>
    <w:rsid w:val="00574E24"/>
    <w:rsid w:val="00580116"/>
    <w:rsid w:val="0058194A"/>
    <w:rsid w:val="00582749"/>
    <w:rsid w:val="00582C87"/>
    <w:rsid w:val="00583FC9"/>
    <w:rsid w:val="0058431D"/>
    <w:rsid w:val="00584542"/>
    <w:rsid w:val="005859CC"/>
    <w:rsid w:val="005863F0"/>
    <w:rsid w:val="005869FD"/>
    <w:rsid w:val="00595466"/>
    <w:rsid w:val="00595DB1"/>
    <w:rsid w:val="00595FC6"/>
    <w:rsid w:val="00596559"/>
    <w:rsid w:val="005A068E"/>
    <w:rsid w:val="005A06FF"/>
    <w:rsid w:val="005A2451"/>
    <w:rsid w:val="005A2B75"/>
    <w:rsid w:val="005A2C54"/>
    <w:rsid w:val="005A2D22"/>
    <w:rsid w:val="005A4E2C"/>
    <w:rsid w:val="005A522E"/>
    <w:rsid w:val="005A59EE"/>
    <w:rsid w:val="005A5A48"/>
    <w:rsid w:val="005A7A02"/>
    <w:rsid w:val="005A7F5C"/>
    <w:rsid w:val="005A7FD2"/>
    <w:rsid w:val="005B015F"/>
    <w:rsid w:val="005B219E"/>
    <w:rsid w:val="005B402C"/>
    <w:rsid w:val="005B695A"/>
    <w:rsid w:val="005B6FB4"/>
    <w:rsid w:val="005B77AF"/>
    <w:rsid w:val="005B7A7A"/>
    <w:rsid w:val="005C1A79"/>
    <w:rsid w:val="005C3DF9"/>
    <w:rsid w:val="005C5F13"/>
    <w:rsid w:val="005C70A0"/>
    <w:rsid w:val="005D0320"/>
    <w:rsid w:val="005D094A"/>
    <w:rsid w:val="005D0FD9"/>
    <w:rsid w:val="005D1ACC"/>
    <w:rsid w:val="005D2F3E"/>
    <w:rsid w:val="005D54EC"/>
    <w:rsid w:val="005D66F9"/>
    <w:rsid w:val="005D6CB6"/>
    <w:rsid w:val="005D7750"/>
    <w:rsid w:val="005E2807"/>
    <w:rsid w:val="005E5E4D"/>
    <w:rsid w:val="005E6BAA"/>
    <w:rsid w:val="005E7405"/>
    <w:rsid w:val="005F03B6"/>
    <w:rsid w:val="005F1C05"/>
    <w:rsid w:val="005F1D60"/>
    <w:rsid w:val="005F2D69"/>
    <w:rsid w:val="005F2E29"/>
    <w:rsid w:val="005F431E"/>
    <w:rsid w:val="006019D3"/>
    <w:rsid w:val="0060374E"/>
    <w:rsid w:val="00604DA3"/>
    <w:rsid w:val="00605921"/>
    <w:rsid w:val="00607EC4"/>
    <w:rsid w:val="00615E16"/>
    <w:rsid w:val="00616E10"/>
    <w:rsid w:val="00617744"/>
    <w:rsid w:val="00617E75"/>
    <w:rsid w:val="00620618"/>
    <w:rsid w:val="00621F4D"/>
    <w:rsid w:val="00625710"/>
    <w:rsid w:val="006262A3"/>
    <w:rsid w:val="0063189F"/>
    <w:rsid w:val="00634DC3"/>
    <w:rsid w:val="00635B28"/>
    <w:rsid w:val="0063628D"/>
    <w:rsid w:val="006363EB"/>
    <w:rsid w:val="006373F9"/>
    <w:rsid w:val="00640F33"/>
    <w:rsid w:val="00640F5E"/>
    <w:rsid w:val="006415CF"/>
    <w:rsid w:val="00642D95"/>
    <w:rsid w:val="00642E6C"/>
    <w:rsid w:val="006500FE"/>
    <w:rsid w:val="006502F4"/>
    <w:rsid w:val="00651CA5"/>
    <w:rsid w:val="00652555"/>
    <w:rsid w:val="00652942"/>
    <w:rsid w:val="00653365"/>
    <w:rsid w:val="006536E3"/>
    <w:rsid w:val="0065430C"/>
    <w:rsid w:val="006616F7"/>
    <w:rsid w:val="00664AFC"/>
    <w:rsid w:val="0066591B"/>
    <w:rsid w:val="00667D83"/>
    <w:rsid w:val="00670A7C"/>
    <w:rsid w:val="0067643C"/>
    <w:rsid w:val="00676CAF"/>
    <w:rsid w:val="00680E39"/>
    <w:rsid w:val="00681525"/>
    <w:rsid w:val="00682CCC"/>
    <w:rsid w:val="006839D9"/>
    <w:rsid w:val="006863C5"/>
    <w:rsid w:val="00690015"/>
    <w:rsid w:val="00690126"/>
    <w:rsid w:val="00691119"/>
    <w:rsid w:val="006919B4"/>
    <w:rsid w:val="0069489F"/>
    <w:rsid w:val="0069715B"/>
    <w:rsid w:val="006A050E"/>
    <w:rsid w:val="006A080F"/>
    <w:rsid w:val="006A0AC5"/>
    <w:rsid w:val="006A1E4B"/>
    <w:rsid w:val="006A2938"/>
    <w:rsid w:val="006A7505"/>
    <w:rsid w:val="006B0CD4"/>
    <w:rsid w:val="006B0E19"/>
    <w:rsid w:val="006B1D1C"/>
    <w:rsid w:val="006B2F27"/>
    <w:rsid w:val="006B41E9"/>
    <w:rsid w:val="006B592F"/>
    <w:rsid w:val="006B656E"/>
    <w:rsid w:val="006B68BC"/>
    <w:rsid w:val="006C0289"/>
    <w:rsid w:val="006C2409"/>
    <w:rsid w:val="006C32DD"/>
    <w:rsid w:val="006C3654"/>
    <w:rsid w:val="006C401C"/>
    <w:rsid w:val="006C4960"/>
    <w:rsid w:val="006C6403"/>
    <w:rsid w:val="006C6CAF"/>
    <w:rsid w:val="006C77CD"/>
    <w:rsid w:val="006D07BB"/>
    <w:rsid w:val="006D332F"/>
    <w:rsid w:val="006D54B1"/>
    <w:rsid w:val="006D5A04"/>
    <w:rsid w:val="006D5E61"/>
    <w:rsid w:val="006D5EF0"/>
    <w:rsid w:val="006D7AD7"/>
    <w:rsid w:val="006E0A73"/>
    <w:rsid w:val="006E1629"/>
    <w:rsid w:val="006E163E"/>
    <w:rsid w:val="006E5126"/>
    <w:rsid w:val="006E6163"/>
    <w:rsid w:val="006E650F"/>
    <w:rsid w:val="006F0B29"/>
    <w:rsid w:val="006F0EE6"/>
    <w:rsid w:val="006F154E"/>
    <w:rsid w:val="006F36C2"/>
    <w:rsid w:val="006F610D"/>
    <w:rsid w:val="006F65FF"/>
    <w:rsid w:val="006F6C7A"/>
    <w:rsid w:val="007005ED"/>
    <w:rsid w:val="007018C6"/>
    <w:rsid w:val="0070272B"/>
    <w:rsid w:val="00702D64"/>
    <w:rsid w:val="00702E8E"/>
    <w:rsid w:val="0070398E"/>
    <w:rsid w:val="007044D1"/>
    <w:rsid w:val="007050FC"/>
    <w:rsid w:val="00707E5E"/>
    <w:rsid w:val="007109FB"/>
    <w:rsid w:val="007162CE"/>
    <w:rsid w:val="007166C5"/>
    <w:rsid w:val="007179BB"/>
    <w:rsid w:val="00717C21"/>
    <w:rsid w:val="00720555"/>
    <w:rsid w:val="00722AB6"/>
    <w:rsid w:val="00723693"/>
    <w:rsid w:val="007243FD"/>
    <w:rsid w:val="007254BA"/>
    <w:rsid w:val="007307F3"/>
    <w:rsid w:val="0073132C"/>
    <w:rsid w:val="0073235D"/>
    <w:rsid w:val="007325B4"/>
    <w:rsid w:val="00733F5C"/>
    <w:rsid w:val="00734F88"/>
    <w:rsid w:val="007353E0"/>
    <w:rsid w:val="00736E21"/>
    <w:rsid w:val="007370C4"/>
    <w:rsid w:val="00737EA9"/>
    <w:rsid w:val="007408CA"/>
    <w:rsid w:val="007419C2"/>
    <w:rsid w:val="0074310D"/>
    <w:rsid w:val="00744663"/>
    <w:rsid w:val="007451C1"/>
    <w:rsid w:val="007476B3"/>
    <w:rsid w:val="0075018E"/>
    <w:rsid w:val="0075111E"/>
    <w:rsid w:val="00753B63"/>
    <w:rsid w:val="00755A3F"/>
    <w:rsid w:val="00756200"/>
    <w:rsid w:val="00756FCA"/>
    <w:rsid w:val="007570A7"/>
    <w:rsid w:val="00760C9A"/>
    <w:rsid w:val="00761023"/>
    <w:rsid w:val="00761162"/>
    <w:rsid w:val="00762080"/>
    <w:rsid w:val="007625B3"/>
    <w:rsid w:val="007631EF"/>
    <w:rsid w:val="00763E28"/>
    <w:rsid w:val="00764759"/>
    <w:rsid w:val="007649CF"/>
    <w:rsid w:val="007649F1"/>
    <w:rsid w:val="00764ACE"/>
    <w:rsid w:val="0076514E"/>
    <w:rsid w:val="00771DF1"/>
    <w:rsid w:val="0077248F"/>
    <w:rsid w:val="00772B2B"/>
    <w:rsid w:val="00774E0A"/>
    <w:rsid w:val="00775C0B"/>
    <w:rsid w:val="007766F9"/>
    <w:rsid w:val="007769B3"/>
    <w:rsid w:val="00776D5C"/>
    <w:rsid w:val="007770DB"/>
    <w:rsid w:val="0078021F"/>
    <w:rsid w:val="00780D9E"/>
    <w:rsid w:val="00780DDB"/>
    <w:rsid w:val="00781E57"/>
    <w:rsid w:val="00782F71"/>
    <w:rsid w:val="00783D0D"/>
    <w:rsid w:val="00785035"/>
    <w:rsid w:val="007856A7"/>
    <w:rsid w:val="00786ECB"/>
    <w:rsid w:val="00790CFB"/>
    <w:rsid w:val="00791996"/>
    <w:rsid w:val="0079328E"/>
    <w:rsid w:val="00793297"/>
    <w:rsid w:val="0079329E"/>
    <w:rsid w:val="00795CE6"/>
    <w:rsid w:val="00795D61"/>
    <w:rsid w:val="007964EE"/>
    <w:rsid w:val="00796555"/>
    <w:rsid w:val="00797202"/>
    <w:rsid w:val="00797CD2"/>
    <w:rsid w:val="007A0E05"/>
    <w:rsid w:val="007A1180"/>
    <w:rsid w:val="007A13E7"/>
    <w:rsid w:val="007A2F7F"/>
    <w:rsid w:val="007A47F2"/>
    <w:rsid w:val="007A4FA8"/>
    <w:rsid w:val="007A5078"/>
    <w:rsid w:val="007A7410"/>
    <w:rsid w:val="007A7540"/>
    <w:rsid w:val="007B0BEE"/>
    <w:rsid w:val="007B0D0E"/>
    <w:rsid w:val="007B25BB"/>
    <w:rsid w:val="007B3C84"/>
    <w:rsid w:val="007B76C1"/>
    <w:rsid w:val="007B7E18"/>
    <w:rsid w:val="007C1435"/>
    <w:rsid w:val="007C15B9"/>
    <w:rsid w:val="007C2826"/>
    <w:rsid w:val="007C516E"/>
    <w:rsid w:val="007C59F3"/>
    <w:rsid w:val="007C5CF0"/>
    <w:rsid w:val="007C7706"/>
    <w:rsid w:val="007C779D"/>
    <w:rsid w:val="007D0E6D"/>
    <w:rsid w:val="007D2022"/>
    <w:rsid w:val="007D21D5"/>
    <w:rsid w:val="007D44BE"/>
    <w:rsid w:val="007D47D3"/>
    <w:rsid w:val="007D4A2A"/>
    <w:rsid w:val="007D641D"/>
    <w:rsid w:val="007D647C"/>
    <w:rsid w:val="007D7030"/>
    <w:rsid w:val="007D716F"/>
    <w:rsid w:val="007D7632"/>
    <w:rsid w:val="007D7A15"/>
    <w:rsid w:val="007E184D"/>
    <w:rsid w:val="007E205E"/>
    <w:rsid w:val="007E2449"/>
    <w:rsid w:val="007E38D2"/>
    <w:rsid w:val="007E3F21"/>
    <w:rsid w:val="007E475E"/>
    <w:rsid w:val="007E4E0F"/>
    <w:rsid w:val="007E6BD2"/>
    <w:rsid w:val="007E7E57"/>
    <w:rsid w:val="007F1A90"/>
    <w:rsid w:val="007F1B3B"/>
    <w:rsid w:val="007F1C80"/>
    <w:rsid w:val="007F235A"/>
    <w:rsid w:val="007F2B2B"/>
    <w:rsid w:val="007F2D7D"/>
    <w:rsid w:val="007F4E95"/>
    <w:rsid w:val="008005C8"/>
    <w:rsid w:val="00800A28"/>
    <w:rsid w:val="00801B82"/>
    <w:rsid w:val="00803896"/>
    <w:rsid w:val="00804A80"/>
    <w:rsid w:val="0080507E"/>
    <w:rsid w:val="0080614B"/>
    <w:rsid w:val="00806C02"/>
    <w:rsid w:val="0080750E"/>
    <w:rsid w:val="00810696"/>
    <w:rsid w:val="008129D0"/>
    <w:rsid w:val="00812A7D"/>
    <w:rsid w:val="00813469"/>
    <w:rsid w:val="00813F45"/>
    <w:rsid w:val="00815128"/>
    <w:rsid w:val="00815789"/>
    <w:rsid w:val="00817C97"/>
    <w:rsid w:val="00820828"/>
    <w:rsid w:val="00821695"/>
    <w:rsid w:val="0082416B"/>
    <w:rsid w:val="008264C4"/>
    <w:rsid w:val="00831580"/>
    <w:rsid w:val="00832F5F"/>
    <w:rsid w:val="0083341B"/>
    <w:rsid w:val="00833D32"/>
    <w:rsid w:val="00834246"/>
    <w:rsid w:val="008355A0"/>
    <w:rsid w:val="008358F8"/>
    <w:rsid w:val="00837767"/>
    <w:rsid w:val="008408C5"/>
    <w:rsid w:val="0084242E"/>
    <w:rsid w:val="00843F0A"/>
    <w:rsid w:val="00846747"/>
    <w:rsid w:val="00846EBA"/>
    <w:rsid w:val="0084726B"/>
    <w:rsid w:val="00847491"/>
    <w:rsid w:val="00850442"/>
    <w:rsid w:val="00851082"/>
    <w:rsid w:val="00851BEC"/>
    <w:rsid w:val="00852879"/>
    <w:rsid w:val="00852ABE"/>
    <w:rsid w:val="008540C4"/>
    <w:rsid w:val="00854B78"/>
    <w:rsid w:val="008552B9"/>
    <w:rsid w:val="00856513"/>
    <w:rsid w:val="0085740E"/>
    <w:rsid w:val="00857877"/>
    <w:rsid w:val="00857F3E"/>
    <w:rsid w:val="00860120"/>
    <w:rsid w:val="008609B4"/>
    <w:rsid w:val="00860B5D"/>
    <w:rsid w:val="00862D1E"/>
    <w:rsid w:val="008632FB"/>
    <w:rsid w:val="008642C2"/>
    <w:rsid w:val="008643EE"/>
    <w:rsid w:val="00865ED0"/>
    <w:rsid w:val="00866602"/>
    <w:rsid w:val="008670AF"/>
    <w:rsid w:val="0087022B"/>
    <w:rsid w:val="008706C1"/>
    <w:rsid w:val="008729A4"/>
    <w:rsid w:val="00875220"/>
    <w:rsid w:val="008755FD"/>
    <w:rsid w:val="00876E13"/>
    <w:rsid w:val="008801C8"/>
    <w:rsid w:val="008801F3"/>
    <w:rsid w:val="00881CBB"/>
    <w:rsid w:val="00882821"/>
    <w:rsid w:val="00885D60"/>
    <w:rsid w:val="008916FE"/>
    <w:rsid w:val="00892333"/>
    <w:rsid w:val="00894FE1"/>
    <w:rsid w:val="008973E2"/>
    <w:rsid w:val="008979F8"/>
    <w:rsid w:val="008A18B7"/>
    <w:rsid w:val="008A18E3"/>
    <w:rsid w:val="008A2897"/>
    <w:rsid w:val="008A4B4B"/>
    <w:rsid w:val="008A6534"/>
    <w:rsid w:val="008B089A"/>
    <w:rsid w:val="008B5BDD"/>
    <w:rsid w:val="008B7F57"/>
    <w:rsid w:val="008C15F8"/>
    <w:rsid w:val="008C32F6"/>
    <w:rsid w:val="008C3482"/>
    <w:rsid w:val="008C464C"/>
    <w:rsid w:val="008C5E9E"/>
    <w:rsid w:val="008C640B"/>
    <w:rsid w:val="008D0297"/>
    <w:rsid w:val="008D0539"/>
    <w:rsid w:val="008D0FC1"/>
    <w:rsid w:val="008D1476"/>
    <w:rsid w:val="008D25A2"/>
    <w:rsid w:val="008D2F7A"/>
    <w:rsid w:val="008D3E30"/>
    <w:rsid w:val="008D50A2"/>
    <w:rsid w:val="008D5BE4"/>
    <w:rsid w:val="008D6D86"/>
    <w:rsid w:val="008D793C"/>
    <w:rsid w:val="008E010B"/>
    <w:rsid w:val="008E4C90"/>
    <w:rsid w:val="008E672D"/>
    <w:rsid w:val="008F1F3D"/>
    <w:rsid w:val="008F296B"/>
    <w:rsid w:val="008F2C2B"/>
    <w:rsid w:val="008F3F0C"/>
    <w:rsid w:val="008F501F"/>
    <w:rsid w:val="008F5B9F"/>
    <w:rsid w:val="009005E0"/>
    <w:rsid w:val="009033D7"/>
    <w:rsid w:val="00903E77"/>
    <w:rsid w:val="009048A2"/>
    <w:rsid w:val="00904B0B"/>
    <w:rsid w:val="009075A1"/>
    <w:rsid w:val="00910CF1"/>
    <w:rsid w:val="00913143"/>
    <w:rsid w:val="00916CA7"/>
    <w:rsid w:val="00916ECD"/>
    <w:rsid w:val="009203DE"/>
    <w:rsid w:val="00922571"/>
    <w:rsid w:val="00923C55"/>
    <w:rsid w:val="0092456A"/>
    <w:rsid w:val="00926734"/>
    <w:rsid w:val="00926F74"/>
    <w:rsid w:val="00930AED"/>
    <w:rsid w:val="00931456"/>
    <w:rsid w:val="00935F90"/>
    <w:rsid w:val="0093623C"/>
    <w:rsid w:val="00940746"/>
    <w:rsid w:val="0094174F"/>
    <w:rsid w:val="009434E2"/>
    <w:rsid w:val="00943C75"/>
    <w:rsid w:val="00943EB6"/>
    <w:rsid w:val="00944AE1"/>
    <w:rsid w:val="00945E5C"/>
    <w:rsid w:val="00946DC4"/>
    <w:rsid w:val="00950AAF"/>
    <w:rsid w:val="00951204"/>
    <w:rsid w:val="009516F8"/>
    <w:rsid w:val="00952FAD"/>
    <w:rsid w:val="00954914"/>
    <w:rsid w:val="0095706F"/>
    <w:rsid w:val="00960446"/>
    <w:rsid w:val="009604F0"/>
    <w:rsid w:val="0096061A"/>
    <w:rsid w:val="00963CCF"/>
    <w:rsid w:val="00964F3D"/>
    <w:rsid w:val="00966B69"/>
    <w:rsid w:val="0096727D"/>
    <w:rsid w:val="00967DB9"/>
    <w:rsid w:val="00971FEE"/>
    <w:rsid w:val="00973259"/>
    <w:rsid w:val="00973357"/>
    <w:rsid w:val="009739C9"/>
    <w:rsid w:val="00974DC8"/>
    <w:rsid w:val="00974E81"/>
    <w:rsid w:val="0097746C"/>
    <w:rsid w:val="00984205"/>
    <w:rsid w:val="00984BFF"/>
    <w:rsid w:val="00986F32"/>
    <w:rsid w:val="00986FCF"/>
    <w:rsid w:val="00990508"/>
    <w:rsid w:val="00990728"/>
    <w:rsid w:val="00994366"/>
    <w:rsid w:val="00995E58"/>
    <w:rsid w:val="00996C3D"/>
    <w:rsid w:val="00997013"/>
    <w:rsid w:val="009974E9"/>
    <w:rsid w:val="009A150C"/>
    <w:rsid w:val="009A19E4"/>
    <w:rsid w:val="009A23FF"/>
    <w:rsid w:val="009A31C7"/>
    <w:rsid w:val="009A3E1D"/>
    <w:rsid w:val="009A556A"/>
    <w:rsid w:val="009A66B5"/>
    <w:rsid w:val="009A6823"/>
    <w:rsid w:val="009A7309"/>
    <w:rsid w:val="009B0CCD"/>
    <w:rsid w:val="009B11A5"/>
    <w:rsid w:val="009B18BD"/>
    <w:rsid w:val="009B1F07"/>
    <w:rsid w:val="009B3198"/>
    <w:rsid w:val="009B41AC"/>
    <w:rsid w:val="009B4570"/>
    <w:rsid w:val="009B5808"/>
    <w:rsid w:val="009B5AE3"/>
    <w:rsid w:val="009B6F68"/>
    <w:rsid w:val="009C1113"/>
    <w:rsid w:val="009C2CAE"/>
    <w:rsid w:val="009C3B11"/>
    <w:rsid w:val="009C4B8B"/>
    <w:rsid w:val="009C531E"/>
    <w:rsid w:val="009D2291"/>
    <w:rsid w:val="009D3BDB"/>
    <w:rsid w:val="009D4295"/>
    <w:rsid w:val="009D433A"/>
    <w:rsid w:val="009D4450"/>
    <w:rsid w:val="009D4F6F"/>
    <w:rsid w:val="009D525F"/>
    <w:rsid w:val="009D71B8"/>
    <w:rsid w:val="009E1A6A"/>
    <w:rsid w:val="009E1FD0"/>
    <w:rsid w:val="009E2DF1"/>
    <w:rsid w:val="009E2F54"/>
    <w:rsid w:val="009E3E7F"/>
    <w:rsid w:val="009E53A4"/>
    <w:rsid w:val="009E5FF7"/>
    <w:rsid w:val="009E66D4"/>
    <w:rsid w:val="009F09C8"/>
    <w:rsid w:val="009F0A5D"/>
    <w:rsid w:val="009F1055"/>
    <w:rsid w:val="009F41F6"/>
    <w:rsid w:val="009F6032"/>
    <w:rsid w:val="009F6256"/>
    <w:rsid w:val="00A003C9"/>
    <w:rsid w:val="00A00E0F"/>
    <w:rsid w:val="00A0147A"/>
    <w:rsid w:val="00A02901"/>
    <w:rsid w:val="00A039D6"/>
    <w:rsid w:val="00A03DCB"/>
    <w:rsid w:val="00A06126"/>
    <w:rsid w:val="00A06415"/>
    <w:rsid w:val="00A07D08"/>
    <w:rsid w:val="00A10735"/>
    <w:rsid w:val="00A11D0C"/>
    <w:rsid w:val="00A122B7"/>
    <w:rsid w:val="00A141C4"/>
    <w:rsid w:val="00A15A4E"/>
    <w:rsid w:val="00A26C42"/>
    <w:rsid w:val="00A26FEA"/>
    <w:rsid w:val="00A308DD"/>
    <w:rsid w:val="00A33128"/>
    <w:rsid w:val="00A33172"/>
    <w:rsid w:val="00A3336A"/>
    <w:rsid w:val="00A337D5"/>
    <w:rsid w:val="00A3511F"/>
    <w:rsid w:val="00A35FC0"/>
    <w:rsid w:val="00A3753D"/>
    <w:rsid w:val="00A4031A"/>
    <w:rsid w:val="00A40C49"/>
    <w:rsid w:val="00A42429"/>
    <w:rsid w:val="00A42A16"/>
    <w:rsid w:val="00A43C00"/>
    <w:rsid w:val="00A44F94"/>
    <w:rsid w:val="00A451F7"/>
    <w:rsid w:val="00A45A5E"/>
    <w:rsid w:val="00A47B38"/>
    <w:rsid w:val="00A51590"/>
    <w:rsid w:val="00A528A3"/>
    <w:rsid w:val="00A5334C"/>
    <w:rsid w:val="00A53DD4"/>
    <w:rsid w:val="00A53EEA"/>
    <w:rsid w:val="00A5444D"/>
    <w:rsid w:val="00A54E6B"/>
    <w:rsid w:val="00A600A3"/>
    <w:rsid w:val="00A66C89"/>
    <w:rsid w:val="00A73C75"/>
    <w:rsid w:val="00A745FF"/>
    <w:rsid w:val="00A75178"/>
    <w:rsid w:val="00A75BF8"/>
    <w:rsid w:val="00A7652B"/>
    <w:rsid w:val="00A77467"/>
    <w:rsid w:val="00A80592"/>
    <w:rsid w:val="00A812C8"/>
    <w:rsid w:val="00A8187C"/>
    <w:rsid w:val="00A81BF5"/>
    <w:rsid w:val="00A84DD0"/>
    <w:rsid w:val="00A8676E"/>
    <w:rsid w:val="00A909DC"/>
    <w:rsid w:val="00A936E7"/>
    <w:rsid w:val="00A93A9F"/>
    <w:rsid w:val="00A94322"/>
    <w:rsid w:val="00A94C21"/>
    <w:rsid w:val="00A9617B"/>
    <w:rsid w:val="00AA1702"/>
    <w:rsid w:val="00AA199A"/>
    <w:rsid w:val="00AA1BF4"/>
    <w:rsid w:val="00AA2067"/>
    <w:rsid w:val="00AA4B29"/>
    <w:rsid w:val="00AA594D"/>
    <w:rsid w:val="00AA5A8D"/>
    <w:rsid w:val="00AB000E"/>
    <w:rsid w:val="00AB028C"/>
    <w:rsid w:val="00AB140A"/>
    <w:rsid w:val="00AB29E0"/>
    <w:rsid w:val="00AB3CD6"/>
    <w:rsid w:val="00AB416B"/>
    <w:rsid w:val="00AB441D"/>
    <w:rsid w:val="00AC0F5A"/>
    <w:rsid w:val="00AC1EA1"/>
    <w:rsid w:val="00AC2D95"/>
    <w:rsid w:val="00AC3967"/>
    <w:rsid w:val="00AC5CFF"/>
    <w:rsid w:val="00AC5EBB"/>
    <w:rsid w:val="00AC6E69"/>
    <w:rsid w:val="00AC711C"/>
    <w:rsid w:val="00AC7254"/>
    <w:rsid w:val="00AD06AB"/>
    <w:rsid w:val="00AD2235"/>
    <w:rsid w:val="00AD2284"/>
    <w:rsid w:val="00AD2418"/>
    <w:rsid w:val="00AD262E"/>
    <w:rsid w:val="00AD2FD4"/>
    <w:rsid w:val="00AD41BF"/>
    <w:rsid w:val="00AD54DA"/>
    <w:rsid w:val="00AD665E"/>
    <w:rsid w:val="00AD77DB"/>
    <w:rsid w:val="00AE0DF1"/>
    <w:rsid w:val="00AE1638"/>
    <w:rsid w:val="00AE2880"/>
    <w:rsid w:val="00AE547E"/>
    <w:rsid w:val="00AE5C85"/>
    <w:rsid w:val="00AE64A3"/>
    <w:rsid w:val="00AF03E3"/>
    <w:rsid w:val="00AF0DE2"/>
    <w:rsid w:val="00AF37D3"/>
    <w:rsid w:val="00AF447E"/>
    <w:rsid w:val="00AF4FB4"/>
    <w:rsid w:val="00AF5467"/>
    <w:rsid w:val="00AF63A3"/>
    <w:rsid w:val="00B0133B"/>
    <w:rsid w:val="00B02930"/>
    <w:rsid w:val="00B0589E"/>
    <w:rsid w:val="00B05A44"/>
    <w:rsid w:val="00B075BA"/>
    <w:rsid w:val="00B07B7A"/>
    <w:rsid w:val="00B105C5"/>
    <w:rsid w:val="00B13083"/>
    <w:rsid w:val="00B15E77"/>
    <w:rsid w:val="00B16E95"/>
    <w:rsid w:val="00B179B8"/>
    <w:rsid w:val="00B17E33"/>
    <w:rsid w:val="00B21D18"/>
    <w:rsid w:val="00B224AD"/>
    <w:rsid w:val="00B2367A"/>
    <w:rsid w:val="00B25859"/>
    <w:rsid w:val="00B260FD"/>
    <w:rsid w:val="00B267DC"/>
    <w:rsid w:val="00B2789B"/>
    <w:rsid w:val="00B30AF9"/>
    <w:rsid w:val="00B3203B"/>
    <w:rsid w:val="00B33D8B"/>
    <w:rsid w:val="00B361A9"/>
    <w:rsid w:val="00B366B4"/>
    <w:rsid w:val="00B36C82"/>
    <w:rsid w:val="00B4038F"/>
    <w:rsid w:val="00B41681"/>
    <w:rsid w:val="00B4474F"/>
    <w:rsid w:val="00B500C4"/>
    <w:rsid w:val="00B554D6"/>
    <w:rsid w:val="00B56805"/>
    <w:rsid w:val="00B608D7"/>
    <w:rsid w:val="00B62D93"/>
    <w:rsid w:val="00B6365E"/>
    <w:rsid w:val="00B649E7"/>
    <w:rsid w:val="00B65CFA"/>
    <w:rsid w:val="00B661B1"/>
    <w:rsid w:val="00B66903"/>
    <w:rsid w:val="00B715FE"/>
    <w:rsid w:val="00B719ED"/>
    <w:rsid w:val="00B72AF6"/>
    <w:rsid w:val="00B72B07"/>
    <w:rsid w:val="00B80709"/>
    <w:rsid w:val="00B807AD"/>
    <w:rsid w:val="00B80F20"/>
    <w:rsid w:val="00B816B3"/>
    <w:rsid w:val="00B831C0"/>
    <w:rsid w:val="00B8537C"/>
    <w:rsid w:val="00B86E58"/>
    <w:rsid w:val="00B875BB"/>
    <w:rsid w:val="00B90727"/>
    <w:rsid w:val="00B90E5B"/>
    <w:rsid w:val="00B9649E"/>
    <w:rsid w:val="00B96EDB"/>
    <w:rsid w:val="00B96F49"/>
    <w:rsid w:val="00BA02FC"/>
    <w:rsid w:val="00BA399C"/>
    <w:rsid w:val="00BA44E1"/>
    <w:rsid w:val="00BA451C"/>
    <w:rsid w:val="00BA49F4"/>
    <w:rsid w:val="00BA63F4"/>
    <w:rsid w:val="00BB013B"/>
    <w:rsid w:val="00BB03F7"/>
    <w:rsid w:val="00BB2BB7"/>
    <w:rsid w:val="00BB303D"/>
    <w:rsid w:val="00BB32C4"/>
    <w:rsid w:val="00BB3C6E"/>
    <w:rsid w:val="00BB42B9"/>
    <w:rsid w:val="00BB4316"/>
    <w:rsid w:val="00BB481E"/>
    <w:rsid w:val="00BB4C8F"/>
    <w:rsid w:val="00BB5F26"/>
    <w:rsid w:val="00BC1DC0"/>
    <w:rsid w:val="00BC3DA4"/>
    <w:rsid w:val="00BD3399"/>
    <w:rsid w:val="00BD3492"/>
    <w:rsid w:val="00BD5E25"/>
    <w:rsid w:val="00BD6BA1"/>
    <w:rsid w:val="00BD7BDB"/>
    <w:rsid w:val="00BE023C"/>
    <w:rsid w:val="00BE65AC"/>
    <w:rsid w:val="00BE768C"/>
    <w:rsid w:val="00BE7BD7"/>
    <w:rsid w:val="00BF0085"/>
    <w:rsid w:val="00BF385A"/>
    <w:rsid w:val="00BF3F89"/>
    <w:rsid w:val="00BF6DF6"/>
    <w:rsid w:val="00C00B46"/>
    <w:rsid w:val="00C01FB3"/>
    <w:rsid w:val="00C02960"/>
    <w:rsid w:val="00C02E0F"/>
    <w:rsid w:val="00C03397"/>
    <w:rsid w:val="00C046F4"/>
    <w:rsid w:val="00C101C9"/>
    <w:rsid w:val="00C13021"/>
    <w:rsid w:val="00C13B1E"/>
    <w:rsid w:val="00C13DFC"/>
    <w:rsid w:val="00C148CC"/>
    <w:rsid w:val="00C1690C"/>
    <w:rsid w:val="00C17658"/>
    <w:rsid w:val="00C220F0"/>
    <w:rsid w:val="00C23686"/>
    <w:rsid w:val="00C239F8"/>
    <w:rsid w:val="00C245D3"/>
    <w:rsid w:val="00C277AE"/>
    <w:rsid w:val="00C30241"/>
    <w:rsid w:val="00C30714"/>
    <w:rsid w:val="00C30D5D"/>
    <w:rsid w:val="00C3157E"/>
    <w:rsid w:val="00C31668"/>
    <w:rsid w:val="00C32956"/>
    <w:rsid w:val="00C341DB"/>
    <w:rsid w:val="00C35B38"/>
    <w:rsid w:val="00C3740F"/>
    <w:rsid w:val="00C41700"/>
    <w:rsid w:val="00C445C4"/>
    <w:rsid w:val="00C45F1E"/>
    <w:rsid w:val="00C462DE"/>
    <w:rsid w:val="00C5387C"/>
    <w:rsid w:val="00C545D5"/>
    <w:rsid w:val="00C55A50"/>
    <w:rsid w:val="00C56864"/>
    <w:rsid w:val="00C56DCE"/>
    <w:rsid w:val="00C617DE"/>
    <w:rsid w:val="00C618E9"/>
    <w:rsid w:val="00C6291F"/>
    <w:rsid w:val="00C64BDD"/>
    <w:rsid w:val="00C65C4B"/>
    <w:rsid w:val="00C6691F"/>
    <w:rsid w:val="00C66922"/>
    <w:rsid w:val="00C67DF1"/>
    <w:rsid w:val="00C73224"/>
    <w:rsid w:val="00C739B9"/>
    <w:rsid w:val="00C75962"/>
    <w:rsid w:val="00C7664D"/>
    <w:rsid w:val="00C76915"/>
    <w:rsid w:val="00C76C48"/>
    <w:rsid w:val="00C76E5C"/>
    <w:rsid w:val="00C80830"/>
    <w:rsid w:val="00C82230"/>
    <w:rsid w:val="00C82E70"/>
    <w:rsid w:val="00C83230"/>
    <w:rsid w:val="00C8532F"/>
    <w:rsid w:val="00C903FA"/>
    <w:rsid w:val="00C90E23"/>
    <w:rsid w:val="00C9123E"/>
    <w:rsid w:val="00C926C0"/>
    <w:rsid w:val="00C92C1A"/>
    <w:rsid w:val="00C92CBF"/>
    <w:rsid w:val="00C962C9"/>
    <w:rsid w:val="00C96CF9"/>
    <w:rsid w:val="00CA1225"/>
    <w:rsid w:val="00CA23F9"/>
    <w:rsid w:val="00CA28F3"/>
    <w:rsid w:val="00CA2B28"/>
    <w:rsid w:val="00CA42DE"/>
    <w:rsid w:val="00CA51AC"/>
    <w:rsid w:val="00CA6EEA"/>
    <w:rsid w:val="00CB08A9"/>
    <w:rsid w:val="00CB0C9A"/>
    <w:rsid w:val="00CB0F13"/>
    <w:rsid w:val="00CB4094"/>
    <w:rsid w:val="00CB61AB"/>
    <w:rsid w:val="00CB6D48"/>
    <w:rsid w:val="00CB79B9"/>
    <w:rsid w:val="00CC0551"/>
    <w:rsid w:val="00CC0DCD"/>
    <w:rsid w:val="00CC31EB"/>
    <w:rsid w:val="00CC4EEE"/>
    <w:rsid w:val="00CC61F6"/>
    <w:rsid w:val="00CC6BA9"/>
    <w:rsid w:val="00CC71A8"/>
    <w:rsid w:val="00CC7284"/>
    <w:rsid w:val="00CD0218"/>
    <w:rsid w:val="00CD07BC"/>
    <w:rsid w:val="00CD0BEC"/>
    <w:rsid w:val="00CD2233"/>
    <w:rsid w:val="00CD2990"/>
    <w:rsid w:val="00CD62D2"/>
    <w:rsid w:val="00CD6870"/>
    <w:rsid w:val="00CD7A53"/>
    <w:rsid w:val="00CD7F46"/>
    <w:rsid w:val="00CE0556"/>
    <w:rsid w:val="00CE1129"/>
    <w:rsid w:val="00CE23E8"/>
    <w:rsid w:val="00CE3534"/>
    <w:rsid w:val="00CE35D5"/>
    <w:rsid w:val="00CE54F8"/>
    <w:rsid w:val="00CF66C2"/>
    <w:rsid w:val="00CF68BD"/>
    <w:rsid w:val="00CF6A1F"/>
    <w:rsid w:val="00D011B7"/>
    <w:rsid w:val="00D0254C"/>
    <w:rsid w:val="00D04D86"/>
    <w:rsid w:val="00D05556"/>
    <w:rsid w:val="00D05B7D"/>
    <w:rsid w:val="00D112DF"/>
    <w:rsid w:val="00D11E67"/>
    <w:rsid w:val="00D12B33"/>
    <w:rsid w:val="00D13259"/>
    <w:rsid w:val="00D15917"/>
    <w:rsid w:val="00D17B1E"/>
    <w:rsid w:val="00D17CE5"/>
    <w:rsid w:val="00D20CC1"/>
    <w:rsid w:val="00D21162"/>
    <w:rsid w:val="00D215AE"/>
    <w:rsid w:val="00D2176B"/>
    <w:rsid w:val="00D23556"/>
    <w:rsid w:val="00D2407F"/>
    <w:rsid w:val="00D25668"/>
    <w:rsid w:val="00D25805"/>
    <w:rsid w:val="00D259ED"/>
    <w:rsid w:val="00D25FC0"/>
    <w:rsid w:val="00D26645"/>
    <w:rsid w:val="00D26CA8"/>
    <w:rsid w:val="00D27439"/>
    <w:rsid w:val="00D27FAA"/>
    <w:rsid w:val="00D3194E"/>
    <w:rsid w:val="00D326CF"/>
    <w:rsid w:val="00D32CFD"/>
    <w:rsid w:val="00D3354C"/>
    <w:rsid w:val="00D33B75"/>
    <w:rsid w:val="00D36385"/>
    <w:rsid w:val="00D36741"/>
    <w:rsid w:val="00D37E78"/>
    <w:rsid w:val="00D41DF5"/>
    <w:rsid w:val="00D435D4"/>
    <w:rsid w:val="00D43DEF"/>
    <w:rsid w:val="00D45C77"/>
    <w:rsid w:val="00D46247"/>
    <w:rsid w:val="00D469EE"/>
    <w:rsid w:val="00D46A79"/>
    <w:rsid w:val="00D47102"/>
    <w:rsid w:val="00D47342"/>
    <w:rsid w:val="00D51CEE"/>
    <w:rsid w:val="00D52AFC"/>
    <w:rsid w:val="00D53DFF"/>
    <w:rsid w:val="00D54603"/>
    <w:rsid w:val="00D546A6"/>
    <w:rsid w:val="00D56761"/>
    <w:rsid w:val="00D5696D"/>
    <w:rsid w:val="00D56B8B"/>
    <w:rsid w:val="00D57689"/>
    <w:rsid w:val="00D61180"/>
    <w:rsid w:val="00D61F67"/>
    <w:rsid w:val="00D63483"/>
    <w:rsid w:val="00D6656F"/>
    <w:rsid w:val="00D66CCC"/>
    <w:rsid w:val="00D6725C"/>
    <w:rsid w:val="00D7079E"/>
    <w:rsid w:val="00D71F04"/>
    <w:rsid w:val="00D73840"/>
    <w:rsid w:val="00D73F98"/>
    <w:rsid w:val="00D74C4B"/>
    <w:rsid w:val="00D764D8"/>
    <w:rsid w:val="00D820B9"/>
    <w:rsid w:val="00D83660"/>
    <w:rsid w:val="00D84654"/>
    <w:rsid w:val="00D84A98"/>
    <w:rsid w:val="00D84ED4"/>
    <w:rsid w:val="00D85803"/>
    <w:rsid w:val="00D87807"/>
    <w:rsid w:val="00D87AC1"/>
    <w:rsid w:val="00D90590"/>
    <w:rsid w:val="00D906B2"/>
    <w:rsid w:val="00D91CDB"/>
    <w:rsid w:val="00D92084"/>
    <w:rsid w:val="00D92370"/>
    <w:rsid w:val="00D92DDE"/>
    <w:rsid w:val="00D94304"/>
    <w:rsid w:val="00D94AAC"/>
    <w:rsid w:val="00D96593"/>
    <w:rsid w:val="00D965F9"/>
    <w:rsid w:val="00D97003"/>
    <w:rsid w:val="00D97755"/>
    <w:rsid w:val="00DA4BEC"/>
    <w:rsid w:val="00DA6DA1"/>
    <w:rsid w:val="00DB08D5"/>
    <w:rsid w:val="00DB0EFF"/>
    <w:rsid w:val="00DB298D"/>
    <w:rsid w:val="00DB2B5E"/>
    <w:rsid w:val="00DB3AA4"/>
    <w:rsid w:val="00DB42A9"/>
    <w:rsid w:val="00DB47AF"/>
    <w:rsid w:val="00DB4FA6"/>
    <w:rsid w:val="00DB5378"/>
    <w:rsid w:val="00DB7E43"/>
    <w:rsid w:val="00DC1853"/>
    <w:rsid w:val="00DC277B"/>
    <w:rsid w:val="00DC3061"/>
    <w:rsid w:val="00DC3247"/>
    <w:rsid w:val="00DC374E"/>
    <w:rsid w:val="00DC4FA4"/>
    <w:rsid w:val="00DC6565"/>
    <w:rsid w:val="00DC6837"/>
    <w:rsid w:val="00DC6A70"/>
    <w:rsid w:val="00DC707E"/>
    <w:rsid w:val="00DC7372"/>
    <w:rsid w:val="00DC77F9"/>
    <w:rsid w:val="00DD07F5"/>
    <w:rsid w:val="00DD17DF"/>
    <w:rsid w:val="00DD200A"/>
    <w:rsid w:val="00DD2E4E"/>
    <w:rsid w:val="00DD483F"/>
    <w:rsid w:val="00DD52F6"/>
    <w:rsid w:val="00DD619B"/>
    <w:rsid w:val="00DD7245"/>
    <w:rsid w:val="00DD7E00"/>
    <w:rsid w:val="00DE21FF"/>
    <w:rsid w:val="00DE4BA0"/>
    <w:rsid w:val="00DE5268"/>
    <w:rsid w:val="00DE68FA"/>
    <w:rsid w:val="00DE6FB6"/>
    <w:rsid w:val="00DE7568"/>
    <w:rsid w:val="00DE7760"/>
    <w:rsid w:val="00DF497D"/>
    <w:rsid w:val="00DF5297"/>
    <w:rsid w:val="00DF56E4"/>
    <w:rsid w:val="00DF5951"/>
    <w:rsid w:val="00DF66DF"/>
    <w:rsid w:val="00DF6932"/>
    <w:rsid w:val="00DF716B"/>
    <w:rsid w:val="00DF71E6"/>
    <w:rsid w:val="00E00C7C"/>
    <w:rsid w:val="00E03437"/>
    <w:rsid w:val="00E052D7"/>
    <w:rsid w:val="00E067E5"/>
    <w:rsid w:val="00E10EB9"/>
    <w:rsid w:val="00E12506"/>
    <w:rsid w:val="00E126C6"/>
    <w:rsid w:val="00E12918"/>
    <w:rsid w:val="00E12FDE"/>
    <w:rsid w:val="00E140AB"/>
    <w:rsid w:val="00E14CA5"/>
    <w:rsid w:val="00E15115"/>
    <w:rsid w:val="00E1540F"/>
    <w:rsid w:val="00E16513"/>
    <w:rsid w:val="00E16C54"/>
    <w:rsid w:val="00E20755"/>
    <w:rsid w:val="00E20E31"/>
    <w:rsid w:val="00E246EB"/>
    <w:rsid w:val="00E24888"/>
    <w:rsid w:val="00E24A55"/>
    <w:rsid w:val="00E24E56"/>
    <w:rsid w:val="00E272D6"/>
    <w:rsid w:val="00E31513"/>
    <w:rsid w:val="00E32D4D"/>
    <w:rsid w:val="00E32DE6"/>
    <w:rsid w:val="00E3354D"/>
    <w:rsid w:val="00E340E6"/>
    <w:rsid w:val="00E341B6"/>
    <w:rsid w:val="00E3456B"/>
    <w:rsid w:val="00E34D2D"/>
    <w:rsid w:val="00E40087"/>
    <w:rsid w:val="00E40332"/>
    <w:rsid w:val="00E40DC4"/>
    <w:rsid w:val="00E414FD"/>
    <w:rsid w:val="00E429B7"/>
    <w:rsid w:val="00E430C4"/>
    <w:rsid w:val="00E4416C"/>
    <w:rsid w:val="00E44606"/>
    <w:rsid w:val="00E44B90"/>
    <w:rsid w:val="00E44E1D"/>
    <w:rsid w:val="00E45199"/>
    <w:rsid w:val="00E45A7F"/>
    <w:rsid w:val="00E50157"/>
    <w:rsid w:val="00E50D5F"/>
    <w:rsid w:val="00E52ACA"/>
    <w:rsid w:val="00E54725"/>
    <w:rsid w:val="00E549F2"/>
    <w:rsid w:val="00E54D74"/>
    <w:rsid w:val="00E5525D"/>
    <w:rsid w:val="00E5527D"/>
    <w:rsid w:val="00E56232"/>
    <w:rsid w:val="00E57BC4"/>
    <w:rsid w:val="00E64F44"/>
    <w:rsid w:val="00E6535F"/>
    <w:rsid w:val="00E71CA5"/>
    <w:rsid w:val="00E71FAE"/>
    <w:rsid w:val="00E721D9"/>
    <w:rsid w:val="00E738FC"/>
    <w:rsid w:val="00E73D92"/>
    <w:rsid w:val="00E763FF"/>
    <w:rsid w:val="00E77D70"/>
    <w:rsid w:val="00E822A0"/>
    <w:rsid w:val="00E835EE"/>
    <w:rsid w:val="00E850EA"/>
    <w:rsid w:val="00E85612"/>
    <w:rsid w:val="00E8572D"/>
    <w:rsid w:val="00E87918"/>
    <w:rsid w:val="00E87CAA"/>
    <w:rsid w:val="00E91138"/>
    <w:rsid w:val="00E92661"/>
    <w:rsid w:val="00E936E7"/>
    <w:rsid w:val="00E93A3D"/>
    <w:rsid w:val="00E93B14"/>
    <w:rsid w:val="00E96313"/>
    <w:rsid w:val="00E96D6C"/>
    <w:rsid w:val="00EA2457"/>
    <w:rsid w:val="00EA4A2F"/>
    <w:rsid w:val="00EA5F13"/>
    <w:rsid w:val="00EA6753"/>
    <w:rsid w:val="00EA77A0"/>
    <w:rsid w:val="00EB1124"/>
    <w:rsid w:val="00EB37DD"/>
    <w:rsid w:val="00EB514F"/>
    <w:rsid w:val="00EC0375"/>
    <w:rsid w:val="00EC06CD"/>
    <w:rsid w:val="00EC2555"/>
    <w:rsid w:val="00EC2B51"/>
    <w:rsid w:val="00EC3F5C"/>
    <w:rsid w:val="00EC6A24"/>
    <w:rsid w:val="00EC7CA3"/>
    <w:rsid w:val="00EC7FE2"/>
    <w:rsid w:val="00ED0533"/>
    <w:rsid w:val="00ED10B4"/>
    <w:rsid w:val="00ED2C30"/>
    <w:rsid w:val="00ED2F2D"/>
    <w:rsid w:val="00ED317C"/>
    <w:rsid w:val="00ED3F40"/>
    <w:rsid w:val="00ED712D"/>
    <w:rsid w:val="00ED73FB"/>
    <w:rsid w:val="00ED774E"/>
    <w:rsid w:val="00ED7DE3"/>
    <w:rsid w:val="00EE028F"/>
    <w:rsid w:val="00EE1A30"/>
    <w:rsid w:val="00EE21B9"/>
    <w:rsid w:val="00EE3043"/>
    <w:rsid w:val="00EE504D"/>
    <w:rsid w:val="00EE6451"/>
    <w:rsid w:val="00EE7340"/>
    <w:rsid w:val="00EE7571"/>
    <w:rsid w:val="00EF06F6"/>
    <w:rsid w:val="00EF2666"/>
    <w:rsid w:val="00EF3755"/>
    <w:rsid w:val="00EF3C62"/>
    <w:rsid w:val="00EF6DDB"/>
    <w:rsid w:val="00EF759C"/>
    <w:rsid w:val="00F01FCB"/>
    <w:rsid w:val="00F0271C"/>
    <w:rsid w:val="00F0295C"/>
    <w:rsid w:val="00F03075"/>
    <w:rsid w:val="00F046A4"/>
    <w:rsid w:val="00F056F0"/>
    <w:rsid w:val="00F0758C"/>
    <w:rsid w:val="00F1097E"/>
    <w:rsid w:val="00F10C8D"/>
    <w:rsid w:val="00F110A4"/>
    <w:rsid w:val="00F13AE3"/>
    <w:rsid w:val="00F13C13"/>
    <w:rsid w:val="00F14660"/>
    <w:rsid w:val="00F14763"/>
    <w:rsid w:val="00F16793"/>
    <w:rsid w:val="00F17141"/>
    <w:rsid w:val="00F21710"/>
    <w:rsid w:val="00F234CB"/>
    <w:rsid w:val="00F24A02"/>
    <w:rsid w:val="00F272A0"/>
    <w:rsid w:val="00F27BD0"/>
    <w:rsid w:val="00F30E1D"/>
    <w:rsid w:val="00F31560"/>
    <w:rsid w:val="00F32D72"/>
    <w:rsid w:val="00F34560"/>
    <w:rsid w:val="00F34BA2"/>
    <w:rsid w:val="00F34CE4"/>
    <w:rsid w:val="00F3556C"/>
    <w:rsid w:val="00F3596D"/>
    <w:rsid w:val="00F37066"/>
    <w:rsid w:val="00F37B17"/>
    <w:rsid w:val="00F40E08"/>
    <w:rsid w:val="00F415A9"/>
    <w:rsid w:val="00F41633"/>
    <w:rsid w:val="00F41DC4"/>
    <w:rsid w:val="00F42353"/>
    <w:rsid w:val="00F42C57"/>
    <w:rsid w:val="00F4472E"/>
    <w:rsid w:val="00F44DB1"/>
    <w:rsid w:val="00F54484"/>
    <w:rsid w:val="00F54621"/>
    <w:rsid w:val="00F5587C"/>
    <w:rsid w:val="00F5593C"/>
    <w:rsid w:val="00F56643"/>
    <w:rsid w:val="00F57C4B"/>
    <w:rsid w:val="00F57E1B"/>
    <w:rsid w:val="00F6136F"/>
    <w:rsid w:val="00F64E6A"/>
    <w:rsid w:val="00F66277"/>
    <w:rsid w:val="00F66CD0"/>
    <w:rsid w:val="00F70F44"/>
    <w:rsid w:val="00F71D52"/>
    <w:rsid w:val="00F71EDD"/>
    <w:rsid w:val="00F726EC"/>
    <w:rsid w:val="00F73F9F"/>
    <w:rsid w:val="00F7672F"/>
    <w:rsid w:val="00F8118C"/>
    <w:rsid w:val="00F81F8C"/>
    <w:rsid w:val="00F82E8B"/>
    <w:rsid w:val="00F84656"/>
    <w:rsid w:val="00F84835"/>
    <w:rsid w:val="00F8591E"/>
    <w:rsid w:val="00F904BC"/>
    <w:rsid w:val="00F90C09"/>
    <w:rsid w:val="00F91335"/>
    <w:rsid w:val="00F929FD"/>
    <w:rsid w:val="00F94BD0"/>
    <w:rsid w:val="00F95D7E"/>
    <w:rsid w:val="00F96705"/>
    <w:rsid w:val="00FA1A19"/>
    <w:rsid w:val="00FA4353"/>
    <w:rsid w:val="00FA494C"/>
    <w:rsid w:val="00FA4E39"/>
    <w:rsid w:val="00FA5A3A"/>
    <w:rsid w:val="00FA7BEA"/>
    <w:rsid w:val="00FA7C32"/>
    <w:rsid w:val="00FB02F8"/>
    <w:rsid w:val="00FB1227"/>
    <w:rsid w:val="00FB1BD6"/>
    <w:rsid w:val="00FB21A8"/>
    <w:rsid w:val="00FB2462"/>
    <w:rsid w:val="00FB37A5"/>
    <w:rsid w:val="00FB4341"/>
    <w:rsid w:val="00FB4E80"/>
    <w:rsid w:val="00FB5374"/>
    <w:rsid w:val="00FB5F25"/>
    <w:rsid w:val="00FB6099"/>
    <w:rsid w:val="00FC16F4"/>
    <w:rsid w:val="00FC2350"/>
    <w:rsid w:val="00FC2D62"/>
    <w:rsid w:val="00FC3123"/>
    <w:rsid w:val="00FC3255"/>
    <w:rsid w:val="00FC3D4B"/>
    <w:rsid w:val="00FC4675"/>
    <w:rsid w:val="00FC732D"/>
    <w:rsid w:val="00FD048A"/>
    <w:rsid w:val="00FD0C26"/>
    <w:rsid w:val="00FD4A25"/>
    <w:rsid w:val="00FD4D89"/>
    <w:rsid w:val="00FD7FDF"/>
    <w:rsid w:val="00FE0238"/>
    <w:rsid w:val="00FE19D2"/>
    <w:rsid w:val="00FE3604"/>
    <w:rsid w:val="00FE43C8"/>
    <w:rsid w:val="00FE43D2"/>
    <w:rsid w:val="00FF0352"/>
    <w:rsid w:val="00FF15AF"/>
    <w:rsid w:val="00FF16A6"/>
    <w:rsid w:val="00FF2997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SimSun" w:eastAsia="SimSu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70A7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Office_Excel_97-2003____1.xls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4C5C8-AF7E-46E5-A07A-FAFF2C81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15</Pages>
  <Words>1803</Words>
  <Characters>10279</Characters>
  <Application>Microsoft Office Word</Application>
  <DocSecurity>0</DocSecurity>
  <Lines>85</Lines>
  <Paragraphs>24</Paragraphs>
  <ScaleCrop>false</ScaleCrop>
  <Company/>
  <LinksUpToDate>false</LinksUpToDate>
  <CharactersWithSpaces>12058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109</cp:revision>
  <dcterms:created xsi:type="dcterms:W3CDTF">2011-09-10T08:13:00Z</dcterms:created>
  <dcterms:modified xsi:type="dcterms:W3CDTF">2012-10-17T08:56:00Z</dcterms:modified>
</cp:coreProperties>
</file>