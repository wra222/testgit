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8B50BF">
        <w:rPr>
          <w:rFonts w:ascii="Times New Roman" w:hAnsi="Times New Roman" w:cs="Times New Roman" w:hint="eastAsia"/>
          <w:b/>
          <w:sz w:val="44"/>
          <w:szCs w:val="44"/>
        </w:rPr>
        <w:t>Inter</w:t>
      </w:r>
      <w:r>
        <w:rPr>
          <w:rFonts w:ascii="Times New Roman" w:hAnsi="Times New Roman" w:cs="Times New Roman" w:hint="eastAsia"/>
          <w:b/>
          <w:sz w:val="44"/>
          <w:szCs w:val="44"/>
        </w:rPr>
        <w:t>face</w:t>
      </w:r>
    </w:p>
    <w:p w:rsidR="008B50BF" w:rsidRPr="00011221" w:rsidRDefault="002C04C1" w:rsidP="008B50BF">
      <w:pPr>
        <w:wordWrap w:val="0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proofErr w:type="spellStart"/>
      <w:r w:rsidRPr="002C04C1">
        <w:rPr>
          <w:rFonts w:ascii="Times New Roman" w:hAnsi="Times New Roman" w:cs="Times New Roman"/>
          <w:b/>
          <w:sz w:val="44"/>
          <w:szCs w:val="44"/>
        </w:rPr>
        <w:t>rpt_ITCNDTS_SET_HDCP</w:t>
      </w:r>
      <w:proofErr w:type="spellEnd"/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DA0C6B" w:rsidTr="00006188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006188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430E77" w:rsidRDefault="005672AB" w:rsidP="009D1A34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宋体" w:hAnsi="Arial" w:hint="eastAsia"/>
                <w:szCs w:val="18"/>
              </w:rPr>
              <w:t>20</w:t>
            </w:r>
            <w:r w:rsidR="0020333D">
              <w:rPr>
                <w:rFonts w:ascii="Arial" w:eastAsia="宋体" w:hAnsi="Arial" w:hint="eastAsia"/>
                <w:szCs w:val="18"/>
              </w:rPr>
              <w:t>11</w:t>
            </w:r>
            <w:r>
              <w:rPr>
                <w:rFonts w:ascii="Arial" w:eastAsia="宋体" w:hAnsi="Arial" w:hint="eastAsia"/>
                <w:szCs w:val="18"/>
              </w:rPr>
              <w:t>-</w:t>
            </w:r>
            <w:r w:rsidR="00430E77">
              <w:rPr>
                <w:rFonts w:ascii="Arial" w:hAnsi="Arial" w:hint="eastAsia"/>
                <w:szCs w:val="18"/>
              </w:rPr>
              <w:t>1</w:t>
            </w:r>
            <w:r w:rsidR="004A757F">
              <w:rPr>
                <w:rFonts w:ascii="Arial" w:hAnsi="Arial" w:hint="eastAsia"/>
                <w:szCs w:val="18"/>
              </w:rPr>
              <w:t>1</w:t>
            </w:r>
            <w:r w:rsidR="00430E77">
              <w:rPr>
                <w:rFonts w:ascii="Arial" w:hAnsi="Arial" w:hint="eastAsia"/>
                <w:szCs w:val="18"/>
              </w:rPr>
              <w:t>-</w:t>
            </w:r>
            <w:r w:rsidR="004A757F">
              <w:rPr>
                <w:rFonts w:ascii="Arial" w:hAnsi="Arial" w:hint="eastAsia"/>
                <w:szCs w:val="18"/>
              </w:rPr>
              <w:t>0</w:t>
            </w:r>
            <w:r w:rsidR="009D1A34">
              <w:rPr>
                <w:rFonts w:ascii="Arial" w:hAnsi="Arial" w:hint="eastAsia"/>
                <w:szCs w:val="18"/>
              </w:rPr>
              <w:t>7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0.01a</w:t>
            </w:r>
          </w:p>
        </w:tc>
      </w:tr>
      <w:tr w:rsidR="00FB26BA" w:rsidRPr="00E1031D" w:rsidTr="0000618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FB26BA" w:rsidRPr="00E1031D" w:rsidTr="00006188">
        <w:trPr>
          <w:jc w:val="center"/>
        </w:trPr>
        <w:tc>
          <w:tcPr>
            <w:tcW w:w="357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FB26BA" w:rsidRPr="00E1031D" w:rsidRDefault="009220F0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数据库</w:t>
            </w:r>
            <w:r w:rsidRPr="009220F0">
              <w:rPr>
                <w:rFonts w:ascii="Arial" w:eastAsia="宋体" w:hAnsi="Arial" w:cs="Times New Roman"/>
                <w:szCs w:val="18"/>
              </w:rPr>
              <w:t>NBHP0908_PCA</w:t>
            </w:r>
            <w:r>
              <w:rPr>
                <w:rFonts w:ascii="Arial" w:eastAsia="宋体" w:hAnsi="Arial" w:cs="Times New Roman" w:hint="eastAsia"/>
                <w:szCs w:val="18"/>
              </w:rPr>
              <w:t>变为</w:t>
            </w:r>
            <w:r w:rsidRPr="009220F0">
              <w:rPr>
                <w:rFonts w:ascii="Arial" w:eastAsia="宋体" w:hAnsi="Arial" w:cs="Times New Roman"/>
                <w:szCs w:val="18"/>
              </w:rPr>
              <w:t>IMES2012_PCA</w:t>
            </w:r>
          </w:p>
        </w:tc>
        <w:tc>
          <w:tcPr>
            <w:tcW w:w="757" w:type="pct"/>
          </w:tcPr>
          <w:p w:rsidR="00FB26BA" w:rsidRPr="00E1031D" w:rsidRDefault="009220F0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2011-12-19</w:t>
            </w:r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25043D" w:rsidRPr="0020333D" w:rsidRDefault="00290EE7" w:rsidP="0020333D">
            <w:pPr>
              <w:jc w:val="left"/>
              <w:rPr>
                <w:rFonts w:ascii="Arial" w:hAnsi="Arial" w:cs="Times New Roman"/>
                <w:szCs w:val="18"/>
              </w:rPr>
            </w:pPr>
            <w:ins w:id="0" w:author="lwang74" w:date="2012-02-20T13:43:00Z">
              <w:r>
                <w:rPr>
                  <w:rFonts w:ascii="Arial" w:hAnsi="Arial" w:cs="Times New Roman" w:hint="eastAsia"/>
                  <w:szCs w:val="18"/>
                </w:rPr>
                <w:t>修改数据库名为</w:t>
              </w:r>
              <w:r>
                <w:rPr>
                  <w:rFonts w:ascii="Arial" w:hAnsi="Arial" w:cs="Times New Roman" w:hint="eastAsia"/>
                  <w:szCs w:val="18"/>
                </w:rPr>
                <w:t>HPIMES</w:t>
              </w:r>
            </w:ins>
            <w:bookmarkStart w:id="1" w:name="_GoBack"/>
            <w:bookmarkEnd w:id="1"/>
          </w:p>
        </w:tc>
        <w:tc>
          <w:tcPr>
            <w:tcW w:w="757" w:type="pct"/>
          </w:tcPr>
          <w:p w:rsidR="0025043D" w:rsidRPr="002F165C" w:rsidRDefault="00290EE7" w:rsidP="00371BF0">
            <w:pPr>
              <w:jc w:val="left"/>
              <w:rPr>
                <w:rFonts w:ascii="Arial" w:hAnsi="Arial"/>
                <w:szCs w:val="18"/>
              </w:rPr>
            </w:pPr>
            <w:ins w:id="2" w:author="lwang74" w:date="2012-02-20T13:42:00Z">
              <w:r>
                <w:rPr>
                  <w:rFonts w:ascii="Arial" w:hAnsi="Arial" w:hint="eastAsia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Default="0025043D"/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5043D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25043D" w:rsidRDefault="0025043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25043D" w:rsidRPr="00A6174E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25043D" w:rsidRPr="00A6174E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DA0C6B" w:rsidTr="00006188">
        <w:trPr>
          <w:jc w:val="center"/>
        </w:trPr>
        <w:tc>
          <w:tcPr>
            <w:tcW w:w="357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006188" w:rsidRPr="00006188" w:rsidRDefault="00006188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6188" w:rsidRPr="00006188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006188" w:rsidRDefault="00006188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0228D" w:rsidRPr="00DA0C6B" w:rsidTr="00006188">
        <w:trPr>
          <w:jc w:val="center"/>
        </w:trPr>
        <w:tc>
          <w:tcPr>
            <w:tcW w:w="357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0228D" w:rsidRPr="00C0228D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C0228D" w:rsidRDefault="00C0228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Pr="0032003E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32003E" w:rsidRDefault="0032003E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Default="0032003E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864933" w:rsidRDefault="0095708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8526962" w:history="1">
        <w:r w:rsidR="00864933" w:rsidRPr="00D45A2E">
          <w:rPr>
            <w:rStyle w:val="a6"/>
            <w:rFonts w:ascii="Times New Roman" w:eastAsia="黑体" w:hAnsi="Times New Roman" w:cs="Times New Roman"/>
            <w:noProof/>
          </w:rPr>
          <w:t>0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int="eastAsia"/>
            <w:noProof/>
          </w:rPr>
          <w:t>前言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_Toc308526962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26963" w:history="1">
        <w:r w:rsidR="00864933" w:rsidRPr="00D45A2E">
          <w:rPr>
            <w:rStyle w:val="a6"/>
            <w:rFonts w:ascii="Times New Roman" w:eastAsia="宋体" w:hAnsi="Times New Roman" w:cs="Times New Roman"/>
            <w:noProof/>
          </w:rPr>
          <w:t>0.1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Introduction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_Toc308526963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26964" w:history="1">
        <w:r w:rsidR="00864933" w:rsidRPr="00D45A2E">
          <w:rPr>
            <w:rStyle w:val="a6"/>
            <w:rFonts w:ascii="Times New Roman" w:eastAsia="黑体" w:hAnsi="Times New Roman" w:cs="Times New Roman"/>
            <w:noProof/>
          </w:rPr>
          <w:t>0.2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References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_Toc308526964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526965" w:history="1">
        <w:r w:rsidR="00864933" w:rsidRPr="00D45A2E">
          <w:rPr>
            <w:rStyle w:val="a6"/>
            <w:rFonts w:ascii="Times New Roman" w:eastAsia="黑体" w:hAnsi="Times New Roman" w:cs="Times New Roman"/>
            <w:noProof/>
          </w:rPr>
          <w:t>1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/>
            <w:noProof/>
          </w:rPr>
          <w:t>Use Cases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_Toc308526965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26966" w:history="1">
        <w:r w:rsidR="00864933" w:rsidRPr="00D45A2E">
          <w:rPr>
            <w:rStyle w:val="a6"/>
            <w:rFonts w:ascii="Times New Roman" w:hAnsi="Times New Roman" w:cs="Times New Roman"/>
            <w:noProof/>
          </w:rPr>
          <w:t>1.1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rpt_ITCNDTS_SET_HDCP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_Toc308526966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26967" w:history="1">
        <w:r w:rsidR="00864933" w:rsidRPr="00D45A2E">
          <w:rPr>
            <w:rStyle w:val="a6"/>
            <w:rFonts w:ascii="Times New Roman" w:eastAsia="黑体" w:hAnsi="Times New Roman"/>
            <w:noProof/>
          </w:rPr>
          <w:t>1.1.1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_Toc308526967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26968" w:history="1">
        <w:r w:rsidR="00864933" w:rsidRPr="00D45A2E">
          <w:rPr>
            <w:rStyle w:val="a6"/>
            <w:rFonts w:ascii="Times New Roman" w:eastAsia="黑体" w:hAnsi="Times New Roman"/>
            <w:noProof/>
          </w:rPr>
          <w:t>1.1.2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Input Tables/Files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_Toc308526968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26969" w:history="1">
        <w:r w:rsidR="00864933" w:rsidRPr="00D45A2E">
          <w:rPr>
            <w:rStyle w:val="a6"/>
            <w:rFonts w:ascii="Times New Roman" w:eastAsia="黑体" w:hAnsi="Times New Roman"/>
            <w:noProof/>
          </w:rPr>
          <w:t>1.1.3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Output Tables/Files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_Toc308526969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26970" w:history="1">
        <w:r w:rsidR="00864933" w:rsidRPr="00D45A2E">
          <w:rPr>
            <w:rStyle w:val="a6"/>
            <w:rFonts w:ascii="Times New Roman" w:eastAsia="黑体" w:hAnsi="Times New Roman"/>
            <w:noProof/>
          </w:rPr>
          <w:t>1.1.4</w:t>
        </w:r>
        <w:r w:rsidR="00864933">
          <w:rPr>
            <w:noProof/>
          </w:rPr>
          <w:tab/>
        </w:r>
        <w:r w:rsidR="00864933" w:rsidRPr="00D45A2E">
          <w:rPr>
            <w:rStyle w:val="a6"/>
            <w:rFonts w:ascii="Times New Roman" w:eastAsia="黑体" w:hAnsi="Times New Roman"/>
            <w:noProof/>
          </w:rPr>
          <w:t>Execution mechanism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_Toc308526970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40"/>
        <w:tabs>
          <w:tab w:val="left" w:pos="2055"/>
          <w:tab w:val="right" w:leader="dot" w:pos="8296"/>
        </w:tabs>
        <w:rPr>
          <w:noProof/>
        </w:rPr>
      </w:pPr>
      <w:hyperlink w:anchor="_Toc308526971" w:history="1">
        <w:r w:rsidR="00864933" w:rsidRPr="00D45A2E">
          <w:rPr>
            <w:rStyle w:val="a6"/>
            <w:noProof/>
          </w:rPr>
          <w:t>1.1.4.1</w:t>
        </w:r>
        <w:r w:rsidR="00864933">
          <w:rPr>
            <w:noProof/>
          </w:rPr>
          <w:tab/>
        </w:r>
        <w:r w:rsidR="00864933" w:rsidRPr="00D45A2E">
          <w:rPr>
            <w:rStyle w:val="a6"/>
            <w:noProof/>
          </w:rPr>
          <w:t>Program(s)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_Toc308526971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4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526972" w:history="1">
        <w:r w:rsidR="00864933" w:rsidRPr="00D45A2E">
          <w:rPr>
            <w:rStyle w:val="a6"/>
            <w:rFonts w:ascii="Times New Roman" w:hAnsi="Times New Roman" w:cs="Times New Roman"/>
            <w:noProof/>
          </w:rPr>
          <w:t>2</w:t>
        </w:r>
        <w:r w:rsidR="00864933">
          <w:rPr>
            <w:noProof/>
          </w:rPr>
          <w:tab/>
        </w:r>
        <w:r w:rsidR="00864933" w:rsidRPr="00D45A2E">
          <w:rPr>
            <w:rStyle w:val="a6"/>
            <w:noProof/>
          </w:rPr>
          <w:t>Question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_Toc308526972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5</w:t>
        </w:r>
        <w:r w:rsidR="00864933">
          <w:rPr>
            <w:noProof/>
            <w:webHidden/>
          </w:rPr>
          <w:fldChar w:fldCharType="end"/>
        </w:r>
      </w:hyperlink>
    </w:p>
    <w:p w:rsidR="00864933" w:rsidRDefault="00553DB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526973" w:history="1">
        <w:r w:rsidR="00864933" w:rsidRPr="00D45A2E">
          <w:rPr>
            <w:rStyle w:val="a6"/>
            <w:rFonts w:ascii="Times New Roman" w:hAnsi="Times New Roman" w:cs="Times New Roman"/>
            <w:noProof/>
          </w:rPr>
          <w:t>3</w:t>
        </w:r>
        <w:r w:rsidR="00864933">
          <w:rPr>
            <w:noProof/>
          </w:rPr>
          <w:tab/>
        </w:r>
        <w:r w:rsidR="00864933" w:rsidRPr="00D45A2E">
          <w:rPr>
            <w:rStyle w:val="a6"/>
            <w:noProof/>
          </w:rPr>
          <w:t>Appendix</w:t>
        </w:r>
        <w:r w:rsidR="00864933">
          <w:rPr>
            <w:noProof/>
            <w:webHidden/>
          </w:rPr>
          <w:tab/>
        </w:r>
        <w:r w:rsidR="00864933">
          <w:rPr>
            <w:noProof/>
            <w:webHidden/>
          </w:rPr>
          <w:fldChar w:fldCharType="begin"/>
        </w:r>
        <w:r w:rsidR="00864933">
          <w:rPr>
            <w:noProof/>
            <w:webHidden/>
          </w:rPr>
          <w:instrText xml:space="preserve"> PAGEREF _Toc308526973 \h </w:instrText>
        </w:r>
        <w:r w:rsidR="00864933">
          <w:rPr>
            <w:noProof/>
            <w:webHidden/>
          </w:rPr>
        </w:r>
        <w:r w:rsidR="00864933">
          <w:rPr>
            <w:noProof/>
            <w:webHidden/>
          </w:rPr>
          <w:fldChar w:fldCharType="separate"/>
        </w:r>
        <w:r w:rsidR="00864933">
          <w:rPr>
            <w:noProof/>
            <w:webHidden/>
          </w:rPr>
          <w:t>5</w:t>
        </w:r>
        <w:r w:rsidR="00864933">
          <w:rPr>
            <w:noProof/>
            <w:webHidden/>
          </w:rPr>
          <w:fldChar w:fldCharType="end"/>
        </w:r>
      </w:hyperlink>
    </w:p>
    <w:p w:rsidR="00243F16" w:rsidRDefault="0095708A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3" w:name="_Toc308526962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3"/>
    </w:p>
    <w:p w:rsidR="00213744" w:rsidRPr="0069440D" w:rsidRDefault="00213744" w:rsidP="00AC5EBB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本文档用于定义</w:t>
      </w:r>
      <w:r w:rsidR="00EB7317">
        <w:rPr>
          <w:rFonts w:ascii="Arial" w:eastAsia="宋体" w:hAnsi="Arial" w:hint="eastAsia"/>
        </w:rPr>
        <w:t xml:space="preserve">FA </w:t>
      </w:r>
      <w:r w:rsidR="00EB7317">
        <w:rPr>
          <w:rFonts w:ascii="Arial" w:eastAsia="宋体" w:hAnsi="Arial"/>
        </w:rPr>
        <w:t>–</w:t>
      </w:r>
      <w:r w:rsidR="00EB7317">
        <w:rPr>
          <w:rFonts w:ascii="Arial" w:eastAsia="宋体" w:hAnsi="Arial" w:hint="eastAsia"/>
        </w:rPr>
        <w:t xml:space="preserve"> Image Download</w:t>
      </w:r>
      <w:r w:rsidR="00683C7C" w:rsidRPr="0069440D">
        <w:rPr>
          <w:rFonts w:ascii="Arial" w:eastAsia="宋体" w:hAnsi="Arial" w:hint="eastAsia"/>
        </w:rPr>
        <w:t xml:space="preserve"> Interface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部分的业务需求，作为规格设计与程序设计的依据；读者为</w:t>
      </w:r>
      <w:proofErr w:type="spellStart"/>
      <w:r w:rsidR="009C1113" w:rsidRPr="0069440D">
        <w:rPr>
          <w:rFonts w:ascii="Arial" w:eastAsia="宋体" w:hAnsi="Arial" w:hint="eastAsia"/>
        </w:rPr>
        <w:t>iMES</w:t>
      </w:r>
      <w:proofErr w:type="spellEnd"/>
      <w:r w:rsidR="009C1113"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项目的用户，设计人员，开发人员和质检人员。</w:t>
      </w:r>
    </w:p>
    <w:p w:rsidR="00AC5EBB" w:rsidRPr="0069440D" w:rsidRDefault="00AC5EBB" w:rsidP="00AC5EBB">
      <w:pPr>
        <w:ind w:firstLineChars="200" w:firstLine="420"/>
        <w:jc w:val="left"/>
        <w:rPr>
          <w:rFonts w:ascii="Arial" w:eastAsia="宋体" w:hAnsi="Arial"/>
        </w:rPr>
      </w:pPr>
    </w:p>
    <w:p w:rsidR="00BC133E" w:rsidRDefault="00AC5EBB" w:rsidP="00011221">
      <w:pPr>
        <w:pStyle w:val="2"/>
        <w:spacing w:before="0" w:after="0" w:line="240" w:lineRule="auto"/>
        <w:ind w:left="567" w:hanging="567"/>
        <w:rPr>
          <w:rFonts w:ascii="Arial" w:eastAsia="宋体" w:hAnsi="Arial"/>
        </w:rPr>
      </w:pPr>
      <w:bookmarkStart w:id="4" w:name="_Toc308526963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4"/>
    </w:p>
    <w:p w:rsidR="00F64C16" w:rsidRPr="00C22AD1" w:rsidRDefault="00C426FF" w:rsidP="00C426FF">
      <w:pPr>
        <w:pStyle w:val="a7"/>
        <w:numPr>
          <w:ilvl w:val="0"/>
          <w:numId w:val="6"/>
        </w:numPr>
        <w:ind w:firstLineChars="0"/>
        <w:jc w:val="left"/>
        <w:rPr>
          <w:rFonts w:ascii="Arial" w:eastAsia="宋体" w:hAnsi="Arial"/>
        </w:rPr>
      </w:pPr>
      <w:proofErr w:type="spellStart"/>
      <w:r w:rsidRPr="00C426FF">
        <w:rPr>
          <w:rFonts w:ascii="Arial" w:eastAsia="宋体" w:hAnsi="Arial"/>
        </w:rPr>
        <w:t>rpt_ITCNDTS_SET_HDCP</w:t>
      </w:r>
      <w:proofErr w:type="spellEnd"/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5" w:name="_Toc308526964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5"/>
    </w:p>
    <w:p w:rsidR="00FB02F8" w:rsidRPr="0069440D" w:rsidRDefault="00FB02F8" w:rsidP="00AC5EBB">
      <w:pPr>
        <w:ind w:firstLineChars="200" w:firstLine="420"/>
        <w:jc w:val="left"/>
        <w:rPr>
          <w:rFonts w:ascii="Arial" w:eastAsia="宋体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6" w:name="_Toc308526965"/>
      <w:r w:rsidRPr="009739C9">
        <w:rPr>
          <w:rFonts w:ascii="Times New Roman" w:eastAsia="黑体" w:hint="eastAsia"/>
          <w:sz w:val="30"/>
        </w:rPr>
        <w:t>Use Cases</w:t>
      </w:r>
      <w:bookmarkEnd w:id="6"/>
    </w:p>
    <w:p w:rsidR="00046EB9" w:rsidRDefault="00C426FF" w:rsidP="00C426FF">
      <w:pPr>
        <w:pStyle w:val="2"/>
        <w:rPr>
          <w:rFonts w:eastAsiaTheme="minorEastAsia"/>
        </w:rPr>
      </w:pPr>
      <w:bookmarkStart w:id="7" w:name="_Toc308526966"/>
      <w:proofErr w:type="spellStart"/>
      <w:r w:rsidRPr="00C426FF">
        <w:rPr>
          <w:rFonts w:ascii="Times New Roman" w:eastAsia="黑体" w:hAnsi="Times New Roman"/>
          <w:sz w:val="28"/>
          <w:szCs w:val="28"/>
        </w:rPr>
        <w:t>rpt_ITCNDTS_SET_HDCP</w:t>
      </w:r>
      <w:bookmarkEnd w:id="7"/>
      <w:proofErr w:type="spellEnd"/>
    </w:p>
    <w:p w:rsidR="006A319A" w:rsidRPr="00A62845" w:rsidRDefault="009D1A34" w:rsidP="00A62845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向表</w:t>
      </w:r>
      <w:r>
        <w:rPr>
          <w:rFonts w:ascii="Courier New" w:hAnsi="Courier New" w:cs="Courier New"/>
          <w:noProof/>
          <w:kern w:val="0"/>
          <w:sz w:val="20"/>
          <w:szCs w:val="20"/>
        </w:rPr>
        <w:t>HDCPKey</w:t>
      </w:r>
      <w:r>
        <w:rPr>
          <w:rFonts w:ascii="Arial" w:eastAsia="宋体" w:hAnsi="Arial" w:hint="eastAsia"/>
        </w:rPr>
        <w:t>插入一笔记录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8" w:name="_Toc308526967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8"/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9" w:name="_Toc308526968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9"/>
    </w:p>
    <w:p w:rsidR="00E17697" w:rsidRPr="00A62AAC" w:rsidRDefault="009D1A34" w:rsidP="007309EB">
      <w:pPr>
        <w:pStyle w:val="a7"/>
        <w:numPr>
          <w:ilvl w:val="0"/>
          <w:numId w:val="28"/>
        </w:numPr>
        <w:ind w:firstLineChars="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N/A</w:t>
      </w:r>
    </w:p>
    <w:p w:rsidR="00EE6785" w:rsidRPr="00046EB9" w:rsidRDefault="00EE6785" w:rsidP="00046EB9">
      <w:pPr>
        <w:pStyle w:val="3"/>
        <w:rPr>
          <w:rFonts w:ascii="Times New Roman" w:eastAsia="黑体" w:hAnsi="Times New Roman"/>
          <w:sz w:val="24"/>
        </w:rPr>
      </w:pPr>
      <w:bookmarkStart w:id="10" w:name="_Toc308526969"/>
      <w:r w:rsidRPr="00046EB9">
        <w:rPr>
          <w:rFonts w:ascii="Times New Roman" w:eastAsia="黑体" w:hAnsi="Times New Roman" w:hint="eastAsia"/>
          <w:sz w:val="24"/>
        </w:rPr>
        <w:t>Output Tables/Files</w:t>
      </w:r>
      <w:bookmarkEnd w:id="10"/>
    </w:p>
    <w:p w:rsidR="00E727EC" w:rsidRPr="00452347" w:rsidRDefault="00F94F5C" w:rsidP="009220F0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</w:t>
      </w:r>
      <w:del w:id="11" w:author="lwang74" w:date="2012-02-20T13:41:00Z">
        <w:r w:rsidR="009220F0" w:rsidRPr="009220F0" w:rsidDel="0056315D">
          <w:rPr>
            <w:rFonts w:ascii="Arial" w:eastAsia="宋体" w:hAnsi="Arial" w:cs="Arial"/>
            <w:szCs w:val="21"/>
          </w:rPr>
          <w:delText>IMES2012_PCA</w:delText>
        </w:r>
      </w:del>
      <w:ins w:id="12" w:author="lwang74" w:date="2012-02-20T13:41:00Z">
        <w:r w:rsidR="0056315D">
          <w:rPr>
            <w:rFonts w:ascii="Arial" w:eastAsia="宋体" w:hAnsi="Arial" w:cs="Arial" w:hint="eastAsia"/>
            <w:szCs w:val="21"/>
          </w:rPr>
          <w:t>HPI</w:t>
        </w:r>
      </w:ins>
      <w:ins w:id="13" w:author="lwang74" w:date="2012-02-20T13:42:00Z">
        <w:r w:rsidR="0056315D">
          <w:rPr>
            <w:rFonts w:ascii="Arial" w:eastAsia="宋体" w:hAnsi="Arial" w:cs="Arial" w:hint="eastAsia"/>
            <w:szCs w:val="21"/>
          </w:rPr>
          <w:t>MES</w:t>
        </w:r>
      </w:ins>
      <w:r w:rsidRPr="00452347">
        <w:rPr>
          <w:rFonts w:ascii="Arial" w:hAnsi="Arial" w:cs="Arial"/>
          <w:noProof/>
          <w:kern w:val="0"/>
          <w:szCs w:val="21"/>
        </w:rPr>
        <w:t>]..[</w:t>
      </w:r>
      <w:proofErr w:type="spellStart"/>
      <w:r w:rsidR="009D1A34">
        <w:rPr>
          <w:rFonts w:ascii="Courier New" w:hAnsi="Courier New" w:cs="Courier New"/>
          <w:noProof/>
          <w:kern w:val="0"/>
          <w:sz w:val="20"/>
          <w:szCs w:val="20"/>
        </w:rPr>
        <w:t>HDCPKey</w:t>
      </w:r>
      <w:proofErr w:type="spellEnd"/>
      <w:r w:rsidR="007309EB" w:rsidRPr="00452347">
        <w:rPr>
          <w:rFonts w:ascii="Arial" w:hAnsi="Arial" w:cs="Arial"/>
          <w:noProof/>
          <w:kern w:val="0"/>
          <w:szCs w:val="21"/>
        </w:rPr>
        <w:t xml:space="preserve"> </w:t>
      </w:r>
      <w:r w:rsidRPr="00452347">
        <w:rPr>
          <w:rFonts w:ascii="Arial" w:hAnsi="Arial" w:cs="Arial"/>
          <w:noProof/>
          <w:kern w:val="0"/>
          <w:szCs w:val="21"/>
        </w:rPr>
        <w:t>]</w:t>
      </w:r>
      <w:r w:rsidR="009D1A34" w:rsidRPr="009D1A34">
        <w:rPr>
          <w:rFonts w:ascii="Arial" w:hAnsi="Arial" w:cs="Arial"/>
          <w:noProof/>
          <w:kern w:val="0"/>
          <w:szCs w:val="21"/>
        </w:rPr>
        <w:t xml:space="preserve"> </w:t>
      </w:r>
      <w:r w:rsidR="009D1A34" w:rsidRPr="00452347">
        <w:rPr>
          <w:rFonts w:ascii="Arial" w:hAnsi="Arial" w:cs="Arial"/>
          <w:noProof/>
          <w:kern w:val="0"/>
          <w:szCs w:val="21"/>
        </w:rPr>
        <w:t>INSERT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14" w:name="_Toc308526970"/>
      <w:r w:rsidRPr="00046EB9">
        <w:rPr>
          <w:rFonts w:ascii="Times New Roman" w:eastAsia="黑体" w:hAnsi="Times New Roman"/>
          <w:sz w:val="24"/>
        </w:rPr>
        <w:t>Execution mechanism</w:t>
      </w:r>
      <w:bookmarkEnd w:id="14"/>
    </w:p>
    <w:p w:rsidR="009A132B" w:rsidRPr="00D079A5" w:rsidRDefault="00D079A5" w:rsidP="00046EB9">
      <w:pPr>
        <w:pStyle w:val="4"/>
      </w:pPr>
      <w:bookmarkStart w:id="15" w:name="_Toc308526971"/>
      <w:r w:rsidRPr="00D079A5">
        <w:rPr>
          <w:rFonts w:hint="eastAsia"/>
        </w:rPr>
        <w:t>Program(s)</w:t>
      </w:r>
      <w:bookmarkEnd w:id="15"/>
    </w:p>
    <w:p w:rsidR="00D079A5" w:rsidRPr="0069440D" w:rsidRDefault="00A65EC6" w:rsidP="009220F0">
      <w:pPr>
        <w:pStyle w:val="a7"/>
        <w:numPr>
          <w:ilvl w:val="0"/>
          <w:numId w:val="2"/>
        </w:numPr>
        <w:ind w:firstLineChars="0"/>
        <w:jc w:val="left"/>
        <w:rPr>
          <w:rFonts w:ascii="Arial" w:eastAsia="宋体" w:hAnsi="Arial"/>
        </w:rPr>
      </w:pPr>
      <w:del w:id="16" w:author="lwang74" w:date="2012-02-20T13:42:00Z">
        <w:r w:rsidDel="00900BDE">
          <w:rPr>
            <w:rFonts w:ascii="Arial" w:eastAsia="宋体" w:hAnsi="Arial" w:hint="eastAsia"/>
          </w:rPr>
          <w:delText>[</w:delText>
        </w:r>
        <w:r w:rsidR="009220F0" w:rsidRPr="009220F0" w:rsidDel="00900BDE">
          <w:rPr>
            <w:rFonts w:ascii="Arial" w:eastAsia="宋体" w:hAnsi="Arial" w:cs="Arial"/>
            <w:szCs w:val="21"/>
          </w:rPr>
          <w:delText>IMES2012_PCA</w:delText>
        </w:r>
      </w:del>
      <w:ins w:id="17" w:author="lwang74" w:date="2012-02-20T13:42:00Z">
        <w:r w:rsidR="00900BDE">
          <w:rPr>
            <w:rFonts w:ascii="Arial" w:eastAsia="宋体" w:hAnsi="Arial" w:hint="eastAsia"/>
          </w:rPr>
          <w:t>HPIMES</w:t>
        </w:r>
      </w:ins>
      <w:r>
        <w:rPr>
          <w:rFonts w:ascii="Arial" w:eastAsia="宋体" w:hAnsi="Arial" w:hint="eastAsia"/>
        </w:rPr>
        <w:t>].</w:t>
      </w:r>
      <w:r w:rsidRPr="00A65EC6">
        <w:t xml:space="preserve"> </w:t>
      </w:r>
      <w:r w:rsidRPr="00A65EC6">
        <w:rPr>
          <w:rFonts w:ascii="Arial" w:eastAsia="宋体" w:hAnsi="Arial"/>
        </w:rPr>
        <w:t>[</w:t>
      </w:r>
      <w:proofErr w:type="spellStart"/>
      <w:r w:rsidRPr="00A65EC6">
        <w:rPr>
          <w:rFonts w:ascii="Arial" w:eastAsia="宋体" w:hAnsi="Arial"/>
        </w:rPr>
        <w:t>dbo</w:t>
      </w:r>
      <w:proofErr w:type="spellEnd"/>
      <w:r w:rsidRPr="00A65EC6">
        <w:rPr>
          <w:rFonts w:ascii="Arial" w:eastAsia="宋体" w:hAnsi="Arial"/>
        </w:rPr>
        <w:t>].[</w:t>
      </w:r>
      <w:r w:rsidR="007309EB" w:rsidRPr="007309EB">
        <w:rPr>
          <w:rFonts w:ascii="Arial" w:eastAsia="宋体" w:hAnsi="Arial"/>
        </w:rPr>
        <w:t xml:space="preserve"> </w:t>
      </w:r>
      <w:proofErr w:type="spellStart"/>
      <w:r w:rsidR="007309EB" w:rsidRPr="007309EB">
        <w:rPr>
          <w:rFonts w:ascii="Arial" w:eastAsia="宋体" w:hAnsi="Arial"/>
        </w:rPr>
        <w:t>rpt_ITCNDTS_GEN_HDCP</w:t>
      </w:r>
      <w:proofErr w:type="spellEnd"/>
      <w:r w:rsidRPr="00A65EC6">
        <w:rPr>
          <w:rFonts w:ascii="Arial" w:eastAsia="宋体" w:hAnsi="Arial"/>
        </w:rPr>
        <w:t>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Description</w:t>
      </w:r>
      <w:r w:rsidRPr="00E241A3">
        <w:rPr>
          <w:rFonts w:ascii="Arial" w:hAnsi="Arial" w:cs="Arial"/>
        </w:rPr>
        <w:t>:</w:t>
      </w:r>
    </w:p>
    <w:p w:rsidR="00181C66" w:rsidRPr="0069440D" w:rsidRDefault="00181C66" w:rsidP="002D2E9F">
      <w:pPr>
        <w:pStyle w:val="a7"/>
        <w:ind w:left="780" w:firstLineChars="0" w:firstLine="0"/>
        <w:jc w:val="left"/>
        <w:rPr>
          <w:rFonts w:ascii="Arial" w:eastAsia="宋体" w:hAnsi="Arial"/>
        </w:rPr>
      </w:pPr>
    </w:p>
    <w:p w:rsidR="002D2E9F" w:rsidRPr="00E241A3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Parameter(s)</w:t>
      </w:r>
      <w:r w:rsidRPr="00E241A3">
        <w:rPr>
          <w:rFonts w:ascii="Arial" w:hAnsi="Arial" w:cs="Arial"/>
        </w:rPr>
        <w:t>:</w:t>
      </w:r>
    </w:p>
    <w:p w:rsidR="009D1A34" w:rsidRDefault="009D1A34" w:rsidP="009D1A34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@KSV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309EB" w:rsidRDefault="009D1A34" w:rsidP="009D1A34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@HDCPKey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varbinary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472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lastRenderedPageBreak/>
        <w:t>Flow</w:t>
      </w:r>
      <w:r w:rsidRPr="00D5742E">
        <w:rPr>
          <w:rFonts w:ascii="Arial" w:hAnsi="Arial" w:cs="Arial" w:hint="eastAsia"/>
        </w:rPr>
        <w:t>: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Pr="009D1A34" w:rsidRDefault="009D1A34" w:rsidP="00C33573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</w:rPr>
              <w:t>以输入参数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@KSV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@HDCPKey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为内容在表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HDCPKey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中插入新纪录</w:t>
            </w:r>
            <w:r w:rsidR="00C33573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。</w:t>
            </w:r>
          </w:p>
          <w:p w:rsidR="009D1A34" w:rsidRDefault="009D1A34" w:rsidP="009D1A34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其他项</w:t>
            </w:r>
            <w:proofErr w:type="spellStart"/>
            <w:r w:rsidRPr="009D1A34">
              <w:rPr>
                <w:rFonts w:ascii="Arial" w:hAnsi="Arial" w:cs="Arial"/>
              </w:rPr>
              <w:t>Status</w:t>
            </w:r>
            <w:r>
              <w:rPr>
                <w:rFonts w:ascii="Arial" w:hAnsi="Arial" w:cs="Arial" w:hint="eastAsia"/>
              </w:rPr>
              <w:t>: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R</w:t>
            </w:r>
            <w:proofErr w:type="spellEnd"/>
            <w:proofErr w:type="gramStart"/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 w:hint="eastAsia"/>
              </w:rPr>
              <w:t xml:space="preserve">; </w:t>
            </w:r>
            <w:r w:rsidRPr="009D1A34">
              <w:rPr>
                <w:rFonts w:ascii="Arial" w:hAnsi="Arial" w:cs="Arial"/>
              </w:rPr>
              <w:t xml:space="preserve"> </w:t>
            </w:r>
            <w:proofErr w:type="spellStart"/>
            <w:r w:rsidRPr="009D1A34">
              <w:rPr>
                <w:rFonts w:ascii="Arial" w:hAnsi="Arial" w:cs="Arial"/>
              </w:rPr>
              <w:t>Cdt</w:t>
            </w:r>
            <w:proofErr w:type="spellEnd"/>
            <w:r>
              <w:rPr>
                <w:rFonts w:ascii="Arial" w:hAnsi="Arial" w:cs="Arial" w:hint="eastAsia"/>
              </w:rPr>
              <w:t>:</w:t>
            </w:r>
            <w:r>
              <w:rPr>
                <w:rFonts w:ascii="Arial" w:hAnsi="Arial" w:cs="Arial" w:hint="eastAsia"/>
              </w:rPr>
              <w:t>当前时间</w:t>
            </w:r>
            <w:r>
              <w:rPr>
                <w:rFonts w:ascii="Arial" w:hAnsi="Arial" w:cs="Arial" w:hint="eastAsia"/>
              </w:rPr>
              <w:t>;</w:t>
            </w:r>
            <w:r w:rsidRPr="009D1A34">
              <w:rPr>
                <w:rFonts w:ascii="Arial" w:hAnsi="Arial" w:cs="Arial"/>
              </w:rPr>
              <w:t xml:space="preserve"> </w:t>
            </w:r>
            <w:proofErr w:type="spellStart"/>
            <w:r w:rsidRPr="009D1A34">
              <w:rPr>
                <w:rFonts w:ascii="Arial" w:hAnsi="Arial" w:cs="Arial"/>
              </w:rPr>
              <w:t>Udt</w:t>
            </w:r>
            <w:proofErr w:type="spellEnd"/>
            <w:r>
              <w:rPr>
                <w:rFonts w:ascii="Arial" w:hAnsi="Arial" w:cs="Arial" w:hint="eastAsia"/>
              </w:rPr>
              <w:t>: null;</w:t>
            </w:r>
          </w:p>
          <w:p w:rsidR="009D1A34" w:rsidRPr="00556365" w:rsidRDefault="009D1A34" w:rsidP="009D1A34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成功返回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；失败返回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；</w:t>
            </w:r>
          </w:p>
        </w:tc>
      </w:tr>
      <w:tr w:rsidR="00453945" w:rsidTr="00CE4A5C">
        <w:tc>
          <w:tcPr>
            <w:tcW w:w="7742" w:type="dxa"/>
          </w:tcPr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@KeyStatus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@Result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@KeyStatus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@Result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-- 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HDCPKey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@KSV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@HDCPKey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@KeyStatus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NULL);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@@rowcount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@Result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9D1A34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@Result</w:t>
            </w:r>
          </w:p>
          <w:p w:rsidR="00453945" w:rsidRPr="00EF1740" w:rsidRDefault="009D1A34" w:rsidP="009D1A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</w:tc>
      </w:tr>
    </w:tbl>
    <w:p w:rsidR="00A62845" w:rsidRPr="00CB4FCD" w:rsidRDefault="00A62845" w:rsidP="00D31785">
      <w:pPr>
        <w:jc w:val="left"/>
      </w:pPr>
    </w:p>
    <w:p w:rsidR="000553A3" w:rsidRDefault="00B21053" w:rsidP="004A4C87">
      <w:pPr>
        <w:pStyle w:val="1"/>
        <w:jc w:val="left"/>
      </w:pPr>
      <w:bookmarkStart w:id="18" w:name="_Toc308526972"/>
      <w:r w:rsidRPr="00841B3D">
        <w:rPr>
          <w:rFonts w:hint="eastAsia"/>
        </w:rPr>
        <w:t>Question</w:t>
      </w:r>
      <w:bookmarkEnd w:id="18"/>
    </w:p>
    <w:p w:rsidR="005859CC" w:rsidRDefault="005859CC" w:rsidP="00371BF0">
      <w:pPr>
        <w:pStyle w:val="1"/>
        <w:jc w:val="left"/>
      </w:pPr>
      <w:bookmarkStart w:id="19" w:name="_Toc308526973"/>
      <w:r>
        <w:t>A</w:t>
      </w:r>
      <w:r>
        <w:rPr>
          <w:rFonts w:hint="eastAsia"/>
        </w:rPr>
        <w:t>ppendix</w:t>
      </w:r>
      <w:bookmarkEnd w:id="19"/>
    </w:p>
    <w:sectPr w:rsidR="005859CC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DBA" w:rsidRDefault="00553DBA" w:rsidP="00F84835">
      <w:r>
        <w:separator/>
      </w:r>
    </w:p>
  </w:endnote>
  <w:endnote w:type="continuationSeparator" w:id="0">
    <w:p w:rsidR="00553DBA" w:rsidRDefault="00553DBA" w:rsidP="00F8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BE" w:rsidRDefault="002C46BE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EndPr/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9570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5708A">
              <w:rPr>
                <w:b/>
                <w:sz w:val="24"/>
                <w:szCs w:val="24"/>
              </w:rPr>
              <w:fldChar w:fldCharType="separate"/>
            </w:r>
            <w:r w:rsidR="00290EE7">
              <w:rPr>
                <w:b/>
                <w:noProof/>
              </w:rPr>
              <w:t>2</w:t>
            </w:r>
            <w:r w:rsidR="0095708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9570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5708A">
              <w:rPr>
                <w:b/>
                <w:sz w:val="24"/>
                <w:szCs w:val="24"/>
              </w:rPr>
              <w:fldChar w:fldCharType="separate"/>
            </w:r>
            <w:r w:rsidR="00290EE7">
              <w:rPr>
                <w:b/>
                <w:noProof/>
              </w:rPr>
              <w:t>5</w:t>
            </w:r>
            <w:r w:rsidR="0095708A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2C46BE" w:rsidRDefault="002C46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DBA" w:rsidRDefault="00553DBA" w:rsidP="00F84835">
      <w:r>
        <w:separator/>
      </w:r>
    </w:p>
  </w:footnote>
  <w:footnote w:type="continuationSeparator" w:id="0">
    <w:p w:rsidR="00553DBA" w:rsidRDefault="00553DBA" w:rsidP="00F84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BE" w:rsidRDefault="002C46BE">
    <w:pPr>
      <w:pStyle w:val="a3"/>
    </w:pPr>
  </w:p>
  <w:tbl>
    <w:tblPr>
      <w:tblW w:w="0" w:type="auto"/>
      <w:tblInd w:w="468" w:type="dxa"/>
      <w:tblLayout w:type="fixed"/>
      <w:tblLook w:val="0000" w:firstRow="0" w:lastRow="0" w:firstColumn="0" w:lastColumn="0" w:noHBand="0" w:noVBand="0"/>
    </w:tblPr>
    <w:tblGrid>
      <w:gridCol w:w="8522"/>
    </w:tblGrid>
    <w:tr w:rsidR="002C46BE" w:rsidTr="00817C97">
      <w:trPr>
        <w:cantSplit/>
        <w:trHeight w:val="233"/>
      </w:trPr>
      <w:tc>
        <w:tcPr>
          <w:tcW w:w="8522" w:type="dxa"/>
        </w:tcPr>
        <w:p w:rsidR="002C46BE" w:rsidRDefault="002C46BE" w:rsidP="009B6A88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>
            <w:rPr>
              <w:b/>
              <w:sz w:val="28"/>
            </w:rPr>
            <w:t>iMES</w:t>
          </w:r>
          <w:proofErr w:type="spellEnd"/>
          <w:r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2C46BE" w:rsidTr="00817C97">
      <w:trPr>
        <w:cantSplit/>
        <w:trHeight w:val="232"/>
      </w:trPr>
      <w:tc>
        <w:tcPr>
          <w:tcW w:w="8522" w:type="dxa"/>
        </w:tcPr>
        <w:p w:rsidR="002C46BE" w:rsidRDefault="002C46BE" w:rsidP="00D500AB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9B6A88">
            <w:rPr>
              <w:rFonts w:ascii="Arial" w:hAnsi="Arial" w:cs="Arial"/>
              <w:b/>
              <w:bCs/>
            </w:rPr>
            <w:t>CI-MES12-SPEC-Interface-UC</w:t>
          </w:r>
          <w:r w:rsidR="002C04C1">
            <w:rPr>
              <w:rFonts w:ascii="Arial" w:hAnsi="Arial" w:cs="Arial" w:hint="eastAsia"/>
              <w:b/>
              <w:bCs/>
            </w:rPr>
            <w:t xml:space="preserve"> </w:t>
          </w:r>
          <w:proofErr w:type="spellStart"/>
          <w:r w:rsidR="002C04C1" w:rsidRPr="002C04C1">
            <w:rPr>
              <w:rFonts w:ascii="Arial" w:hAnsi="Arial" w:cs="Arial"/>
              <w:b/>
              <w:bCs/>
            </w:rPr>
            <w:t>rpt_ITCNDTS_SET_HDCP</w:t>
          </w:r>
          <w:proofErr w:type="spellEnd"/>
        </w:p>
      </w:tc>
    </w:tr>
  </w:tbl>
  <w:p w:rsidR="002C46BE" w:rsidRPr="009B6A88" w:rsidRDefault="002C46B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33E4"/>
    <w:multiLevelType w:val="hybridMultilevel"/>
    <w:tmpl w:val="D660D6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5109D8"/>
    <w:multiLevelType w:val="multilevel"/>
    <w:tmpl w:val="515A5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6156FA"/>
    <w:multiLevelType w:val="hybridMultilevel"/>
    <w:tmpl w:val="FE442566"/>
    <w:lvl w:ilvl="0" w:tplc="43CA202E">
      <w:start w:val="1"/>
      <w:numFmt w:val="decimal"/>
      <w:lvlText w:val="%1、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Theme="minorHAnsi" w:cstheme="minorBidi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43273D"/>
    <w:multiLevelType w:val="hybridMultilevel"/>
    <w:tmpl w:val="EE7812A2"/>
    <w:lvl w:ilvl="0" w:tplc="04A80772">
      <w:start w:val="1"/>
      <w:numFmt w:val="decimal"/>
      <w:lvlText w:val="%1、"/>
      <w:lvlJc w:val="left"/>
      <w:pPr>
        <w:ind w:left="360" w:hanging="360"/>
      </w:pPr>
      <w:rPr>
        <w:rFonts w:ascii="Arial" w:hAnsiTheme="minorEastAsia" w:cs="Arial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1DD03E3"/>
    <w:multiLevelType w:val="hybridMultilevel"/>
    <w:tmpl w:val="B04CC9D2"/>
    <w:lvl w:ilvl="0" w:tplc="81BA4384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4"/>
  </w:num>
  <w:num w:numId="4">
    <w:abstractNumId w:val="25"/>
  </w:num>
  <w:num w:numId="5">
    <w:abstractNumId w:val="19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7"/>
  </w:num>
  <w:num w:numId="11">
    <w:abstractNumId w:val="21"/>
  </w:num>
  <w:num w:numId="12">
    <w:abstractNumId w:val="11"/>
  </w:num>
  <w:num w:numId="13">
    <w:abstractNumId w:val="13"/>
  </w:num>
  <w:num w:numId="14">
    <w:abstractNumId w:val="27"/>
  </w:num>
  <w:num w:numId="15">
    <w:abstractNumId w:val="12"/>
  </w:num>
  <w:num w:numId="16">
    <w:abstractNumId w:val="14"/>
  </w:num>
  <w:num w:numId="17">
    <w:abstractNumId w:val="10"/>
  </w:num>
  <w:num w:numId="18">
    <w:abstractNumId w:val="9"/>
  </w:num>
  <w:num w:numId="19">
    <w:abstractNumId w:val="4"/>
  </w:num>
  <w:num w:numId="20">
    <w:abstractNumId w:val="7"/>
  </w:num>
  <w:num w:numId="21">
    <w:abstractNumId w:val="22"/>
  </w:num>
  <w:num w:numId="22">
    <w:abstractNumId w:val="20"/>
  </w:num>
  <w:num w:numId="23">
    <w:abstractNumId w:val="0"/>
  </w:num>
  <w:num w:numId="24">
    <w:abstractNumId w:val="15"/>
  </w:num>
  <w:num w:numId="25">
    <w:abstractNumId w:val="16"/>
  </w:num>
  <w:num w:numId="26">
    <w:abstractNumId w:val="26"/>
  </w:num>
  <w:num w:numId="27">
    <w:abstractNumId w:val="18"/>
  </w:num>
  <w:num w:numId="28">
    <w:abstractNumId w:val="1"/>
  </w:num>
  <w:num w:numId="2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C79"/>
    <w:rsid w:val="00007EED"/>
    <w:rsid w:val="00011221"/>
    <w:rsid w:val="00012028"/>
    <w:rsid w:val="000127D2"/>
    <w:rsid w:val="00017215"/>
    <w:rsid w:val="00017416"/>
    <w:rsid w:val="00017B0E"/>
    <w:rsid w:val="00017B6F"/>
    <w:rsid w:val="000214CF"/>
    <w:rsid w:val="000219B7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40145"/>
    <w:rsid w:val="00041FBB"/>
    <w:rsid w:val="00042BC5"/>
    <w:rsid w:val="00042D7D"/>
    <w:rsid w:val="00045004"/>
    <w:rsid w:val="00045286"/>
    <w:rsid w:val="00046EB9"/>
    <w:rsid w:val="000476B8"/>
    <w:rsid w:val="00052922"/>
    <w:rsid w:val="00053539"/>
    <w:rsid w:val="000538A1"/>
    <w:rsid w:val="000553A3"/>
    <w:rsid w:val="000611DD"/>
    <w:rsid w:val="000614DD"/>
    <w:rsid w:val="00061FE0"/>
    <w:rsid w:val="00070BFE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2298"/>
    <w:rsid w:val="000A4A0A"/>
    <w:rsid w:val="000A4C34"/>
    <w:rsid w:val="000A59FE"/>
    <w:rsid w:val="000A614B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612"/>
    <w:rsid w:val="000F1ABF"/>
    <w:rsid w:val="000F361E"/>
    <w:rsid w:val="000F71A2"/>
    <w:rsid w:val="000F7AE5"/>
    <w:rsid w:val="00100F6F"/>
    <w:rsid w:val="001015EF"/>
    <w:rsid w:val="0010313E"/>
    <w:rsid w:val="00104E85"/>
    <w:rsid w:val="001052D1"/>
    <w:rsid w:val="0010643F"/>
    <w:rsid w:val="00107168"/>
    <w:rsid w:val="00111216"/>
    <w:rsid w:val="00112340"/>
    <w:rsid w:val="001139F8"/>
    <w:rsid w:val="0011461B"/>
    <w:rsid w:val="0011559B"/>
    <w:rsid w:val="00116B00"/>
    <w:rsid w:val="00120820"/>
    <w:rsid w:val="00122637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6F09"/>
    <w:rsid w:val="00157070"/>
    <w:rsid w:val="001607B6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2141"/>
    <w:rsid w:val="00182A3B"/>
    <w:rsid w:val="001845AA"/>
    <w:rsid w:val="00184B53"/>
    <w:rsid w:val="0018507E"/>
    <w:rsid w:val="00190246"/>
    <w:rsid w:val="00193822"/>
    <w:rsid w:val="00195251"/>
    <w:rsid w:val="001964AB"/>
    <w:rsid w:val="001964DE"/>
    <w:rsid w:val="001A1C20"/>
    <w:rsid w:val="001A5DEE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D0C33"/>
    <w:rsid w:val="001D76F8"/>
    <w:rsid w:val="001E1463"/>
    <w:rsid w:val="001E24C2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3744"/>
    <w:rsid w:val="00213C02"/>
    <w:rsid w:val="00214271"/>
    <w:rsid w:val="00215F69"/>
    <w:rsid w:val="002220E1"/>
    <w:rsid w:val="00222B59"/>
    <w:rsid w:val="00230A53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043D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278D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0EE7"/>
    <w:rsid w:val="00291584"/>
    <w:rsid w:val="00291BFA"/>
    <w:rsid w:val="0029213E"/>
    <w:rsid w:val="00292BEF"/>
    <w:rsid w:val="00293CDF"/>
    <w:rsid w:val="002950C4"/>
    <w:rsid w:val="00295C67"/>
    <w:rsid w:val="002961D0"/>
    <w:rsid w:val="002966B3"/>
    <w:rsid w:val="00297597"/>
    <w:rsid w:val="002A0646"/>
    <w:rsid w:val="002A1F57"/>
    <w:rsid w:val="002A2F00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04C1"/>
    <w:rsid w:val="002C144A"/>
    <w:rsid w:val="002C1872"/>
    <w:rsid w:val="002C1F1C"/>
    <w:rsid w:val="002C46BE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DEE"/>
    <w:rsid w:val="002E5B8C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123B"/>
    <w:rsid w:val="003157D9"/>
    <w:rsid w:val="00317CDC"/>
    <w:rsid w:val="0032003E"/>
    <w:rsid w:val="003206FD"/>
    <w:rsid w:val="00320997"/>
    <w:rsid w:val="00320EC3"/>
    <w:rsid w:val="00322CB9"/>
    <w:rsid w:val="00325E41"/>
    <w:rsid w:val="0033014A"/>
    <w:rsid w:val="00331862"/>
    <w:rsid w:val="00331E7E"/>
    <w:rsid w:val="00334447"/>
    <w:rsid w:val="0033469F"/>
    <w:rsid w:val="003348C3"/>
    <w:rsid w:val="003353E6"/>
    <w:rsid w:val="00337DC4"/>
    <w:rsid w:val="00341176"/>
    <w:rsid w:val="00341BA5"/>
    <w:rsid w:val="0034345B"/>
    <w:rsid w:val="003469AF"/>
    <w:rsid w:val="00350882"/>
    <w:rsid w:val="003515E7"/>
    <w:rsid w:val="00354E71"/>
    <w:rsid w:val="0035670F"/>
    <w:rsid w:val="003573A4"/>
    <w:rsid w:val="00360B90"/>
    <w:rsid w:val="00363BD9"/>
    <w:rsid w:val="00370826"/>
    <w:rsid w:val="00371BF0"/>
    <w:rsid w:val="0037276A"/>
    <w:rsid w:val="00372777"/>
    <w:rsid w:val="00372BCE"/>
    <w:rsid w:val="00372D5E"/>
    <w:rsid w:val="003730F6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39F"/>
    <w:rsid w:val="00393FB3"/>
    <w:rsid w:val="00395055"/>
    <w:rsid w:val="00397714"/>
    <w:rsid w:val="003A0D81"/>
    <w:rsid w:val="003A40FB"/>
    <w:rsid w:val="003A7F80"/>
    <w:rsid w:val="003B1662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09A"/>
    <w:rsid w:val="003C5D6C"/>
    <w:rsid w:val="003C5E04"/>
    <w:rsid w:val="003C6C13"/>
    <w:rsid w:val="003D199C"/>
    <w:rsid w:val="003D19C1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F0CCA"/>
    <w:rsid w:val="003F11BF"/>
    <w:rsid w:val="003F2AA1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52D8"/>
    <w:rsid w:val="00407446"/>
    <w:rsid w:val="004141B2"/>
    <w:rsid w:val="004153A0"/>
    <w:rsid w:val="00420A39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2347"/>
    <w:rsid w:val="004531D0"/>
    <w:rsid w:val="00453945"/>
    <w:rsid w:val="00455B17"/>
    <w:rsid w:val="0046008B"/>
    <w:rsid w:val="00466597"/>
    <w:rsid w:val="00466BE3"/>
    <w:rsid w:val="00467649"/>
    <w:rsid w:val="00467FAE"/>
    <w:rsid w:val="00470F47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87AD1"/>
    <w:rsid w:val="004903F7"/>
    <w:rsid w:val="00490A48"/>
    <w:rsid w:val="004939C3"/>
    <w:rsid w:val="004942FD"/>
    <w:rsid w:val="004967FE"/>
    <w:rsid w:val="00496D11"/>
    <w:rsid w:val="004972E4"/>
    <w:rsid w:val="00497CEC"/>
    <w:rsid w:val="004A4C87"/>
    <w:rsid w:val="004A5848"/>
    <w:rsid w:val="004A5DA5"/>
    <w:rsid w:val="004A757F"/>
    <w:rsid w:val="004B31CE"/>
    <w:rsid w:val="004B35F2"/>
    <w:rsid w:val="004B3796"/>
    <w:rsid w:val="004B38F4"/>
    <w:rsid w:val="004B6C89"/>
    <w:rsid w:val="004B74C7"/>
    <w:rsid w:val="004B7654"/>
    <w:rsid w:val="004C1157"/>
    <w:rsid w:val="004C12AD"/>
    <w:rsid w:val="004C162A"/>
    <w:rsid w:val="004C463E"/>
    <w:rsid w:val="004C4E75"/>
    <w:rsid w:val="004C51D4"/>
    <w:rsid w:val="004D53A7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2062"/>
    <w:rsid w:val="00534FF6"/>
    <w:rsid w:val="005358FA"/>
    <w:rsid w:val="005369B7"/>
    <w:rsid w:val="00542E4C"/>
    <w:rsid w:val="00545D4F"/>
    <w:rsid w:val="00546A16"/>
    <w:rsid w:val="00546D35"/>
    <w:rsid w:val="00553DBA"/>
    <w:rsid w:val="00553DE9"/>
    <w:rsid w:val="00556365"/>
    <w:rsid w:val="00556CA2"/>
    <w:rsid w:val="00557196"/>
    <w:rsid w:val="005617DE"/>
    <w:rsid w:val="00561BAE"/>
    <w:rsid w:val="0056265F"/>
    <w:rsid w:val="0056315D"/>
    <w:rsid w:val="00564208"/>
    <w:rsid w:val="00565117"/>
    <w:rsid w:val="0056605A"/>
    <w:rsid w:val="00566751"/>
    <w:rsid w:val="00566B34"/>
    <w:rsid w:val="005672AB"/>
    <w:rsid w:val="00570A98"/>
    <w:rsid w:val="00570E8A"/>
    <w:rsid w:val="00572DD4"/>
    <w:rsid w:val="00576559"/>
    <w:rsid w:val="0058194A"/>
    <w:rsid w:val="00582749"/>
    <w:rsid w:val="00582C87"/>
    <w:rsid w:val="00583648"/>
    <w:rsid w:val="00583FC9"/>
    <w:rsid w:val="0058431D"/>
    <w:rsid w:val="0058454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7405"/>
    <w:rsid w:val="005F03B6"/>
    <w:rsid w:val="005F1C05"/>
    <w:rsid w:val="005F1D60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16C4"/>
    <w:rsid w:val="0061606F"/>
    <w:rsid w:val="00616E10"/>
    <w:rsid w:val="00617F66"/>
    <w:rsid w:val="00620618"/>
    <w:rsid w:val="006262A3"/>
    <w:rsid w:val="0063189F"/>
    <w:rsid w:val="00632972"/>
    <w:rsid w:val="0063628D"/>
    <w:rsid w:val="00640F5E"/>
    <w:rsid w:val="006415CF"/>
    <w:rsid w:val="00642D95"/>
    <w:rsid w:val="00643038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66153"/>
    <w:rsid w:val="006725B7"/>
    <w:rsid w:val="00676CAF"/>
    <w:rsid w:val="00680E39"/>
    <w:rsid w:val="00681525"/>
    <w:rsid w:val="00681AF5"/>
    <w:rsid w:val="00682799"/>
    <w:rsid w:val="006839D9"/>
    <w:rsid w:val="00683C7C"/>
    <w:rsid w:val="00686614"/>
    <w:rsid w:val="00690015"/>
    <w:rsid w:val="0069002B"/>
    <w:rsid w:val="00690126"/>
    <w:rsid w:val="006903BB"/>
    <w:rsid w:val="006919B4"/>
    <w:rsid w:val="0069440D"/>
    <w:rsid w:val="0069489F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3F9A"/>
    <w:rsid w:val="006E5126"/>
    <w:rsid w:val="006E650F"/>
    <w:rsid w:val="006E7598"/>
    <w:rsid w:val="006F0B22"/>
    <w:rsid w:val="006F154E"/>
    <w:rsid w:val="006F2582"/>
    <w:rsid w:val="006F2B85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4FB3"/>
    <w:rsid w:val="007162CE"/>
    <w:rsid w:val="007167CC"/>
    <w:rsid w:val="007179BB"/>
    <w:rsid w:val="00720555"/>
    <w:rsid w:val="00723693"/>
    <w:rsid w:val="007243FD"/>
    <w:rsid w:val="00724B2B"/>
    <w:rsid w:val="007254BA"/>
    <w:rsid w:val="007277A5"/>
    <w:rsid w:val="007307F3"/>
    <w:rsid w:val="007309EB"/>
    <w:rsid w:val="0073132C"/>
    <w:rsid w:val="0073235D"/>
    <w:rsid w:val="007325B4"/>
    <w:rsid w:val="00733F5C"/>
    <w:rsid w:val="007352C8"/>
    <w:rsid w:val="007353E0"/>
    <w:rsid w:val="00736E21"/>
    <w:rsid w:val="007370C4"/>
    <w:rsid w:val="007372B4"/>
    <w:rsid w:val="00737EA9"/>
    <w:rsid w:val="007408CA"/>
    <w:rsid w:val="007419C2"/>
    <w:rsid w:val="0074310D"/>
    <w:rsid w:val="00744663"/>
    <w:rsid w:val="00744E67"/>
    <w:rsid w:val="007451C1"/>
    <w:rsid w:val="007476B3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1DF1"/>
    <w:rsid w:val="0077248F"/>
    <w:rsid w:val="00772B2B"/>
    <w:rsid w:val="00772E4E"/>
    <w:rsid w:val="00775618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49D"/>
    <w:rsid w:val="007B0D0E"/>
    <w:rsid w:val="007B2D56"/>
    <w:rsid w:val="007B3C84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2022"/>
    <w:rsid w:val="007D3490"/>
    <w:rsid w:val="007D44BE"/>
    <w:rsid w:val="007D4A2A"/>
    <w:rsid w:val="007D4B8D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4A80"/>
    <w:rsid w:val="00806C02"/>
    <w:rsid w:val="0080750E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31580"/>
    <w:rsid w:val="00831764"/>
    <w:rsid w:val="008325D5"/>
    <w:rsid w:val="008327B3"/>
    <w:rsid w:val="00833D32"/>
    <w:rsid w:val="00834506"/>
    <w:rsid w:val="008355A0"/>
    <w:rsid w:val="008358F8"/>
    <w:rsid w:val="00837767"/>
    <w:rsid w:val="008408C5"/>
    <w:rsid w:val="00841B3D"/>
    <w:rsid w:val="0084242E"/>
    <w:rsid w:val="00843F0A"/>
    <w:rsid w:val="00845F1E"/>
    <w:rsid w:val="00846EBA"/>
    <w:rsid w:val="0084726B"/>
    <w:rsid w:val="00847491"/>
    <w:rsid w:val="00847709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4933"/>
    <w:rsid w:val="00866602"/>
    <w:rsid w:val="008706C1"/>
    <w:rsid w:val="008729A4"/>
    <w:rsid w:val="00875220"/>
    <w:rsid w:val="008755FD"/>
    <w:rsid w:val="00876E13"/>
    <w:rsid w:val="00877424"/>
    <w:rsid w:val="00881CBB"/>
    <w:rsid w:val="00882821"/>
    <w:rsid w:val="008859DA"/>
    <w:rsid w:val="00885D60"/>
    <w:rsid w:val="008916FE"/>
    <w:rsid w:val="00892333"/>
    <w:rsid w:val="00894FE1"/>
    <w:rsid w:val="008973E2"/>
    <w:rsid w:val="008A18E3"/>
    <w:rsid w:val="008A2897"/>
    <w:rsid w:val="008A4B4B"/>
    <w:rsid w:val="008A53F1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4635"/>
    <w:rsid w:val="008E672D"/>
    <w:rsid w:val="008F1F3D"/>
    <w:rsid w:val="008F24D6"/>
    <w:rsid w:val="008F296B"/>
    <w:rsid w:val="008F2C2B"/>
    <w:rsid w:val="008F501F"/>
    <w:rsid w:val="008F5B9F"/>
    <w:rsid w:val="009005E0"/>
    <w:rsid w:val="00900BDE"/>
    <w:rsid w:val="009033D7"/>
    <w:rsid w:val="00903E77"/>
    <w:rsid w:val="009048A2"/>
    <w:rsid w:val="00904B0B"/>
    <w:rsid w:val="009075A1"/>
    <w:rsid w:val="00913143"/>
    <w:rsid w:val="00916CA7"/>
    <w:rsid w:val="00917265"/>
    <w:rsid w:val="009203DE"/>
    <w:rsid w:val="009220F0"/>
    <w:rsid w:val="00922571"/>
    <w:rsid w:val="00923C55"/>
    <w:rsid w:val="00926734"/>
    <w:rsid w:val="00926F74"/>
    <w:rsid w:val="00931456"/>
    <w:rsid w:val="00933386"/>
    <w:rsid w:val="0093623C"/>
    <w:rsid w:val="00940746"/>
    <w:rsid w:val="009412B9"/>
    <w:rsid w:val="009434E2"/>
    <w:rsid w:val="00943C50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706F"/>
    <w:rsid w:val="0095708A"/>
    <w:rsid w:val="009574F2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C3D"/>
    <w:rsid w:val="00997013"/>
    <w:rsid w:val="009974E9"/>
    <w:rsid w:val="009A120A"/>
    <w:rsid w:val="009A132B"/>
    <w:rsid w:val="009A19E4"/>
    <w:rsid w:val="009A2261"/>
    <w:rsid w:val="009A23FF"/>
    <w:rsid w:val="009A31C7"/>
    <w:rsid w:val="009A3DCD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5808"/>
    <w:rsid w:val="009B5AE3"/>
    <w:rsid w:val="009B6A88"/>
    <w:rsid w:val="009B6F68"/>
    <w:rsid w:val="009C1113"/>
    <w:rsid w:val="009C3B11"/>
    <w:rsid w:val="009C4B8B"/>
    <w:rsid w:val="009C531E"/>
    <w:rsid w:val="009D1A34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1A6A"/>
    <w:rsid w:val="009E1FD0"/>
    <w:rsid w:val="009E2F54"/>
    <w:rsid w:val="009E3E7F"/>
    <w:rsid w:val="009E4762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A00E0F"/>
    <w:rsid w:val="00A02901"/>
    <w:rsid w:val="00A039D6"/>
    <w:rsid w:val="00A03DCB"/>
    <w:rsid w:val="00A05681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3B71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2AAC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909DC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3967"/>
    <w:rsid w:val="00AC5CFF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F0DE2"/>
    <w:rsid w:val="00AF37D3"/>
    <w:rsid w:val="00AF4040"/>
    <w:rsid w:val="00AF447E"/>
    <w:rsid w:val="00AF5467"/>
    <w:rsid w:val="00AF63A3"/>
    <w:rsid w:val="00B0133B"/>
    <w:rsid w:val="00B02468"/>
    <w:rsid w:val="00B028FF"/>
    <w:rsid w:val="00B02930"/>
    <w:rsid w:val="00B0589E"/>
    <w:rsid w:val="00B05A44"/>
    <w:rsid w:val="00B07B7A"/>
    <w:rsid w:val="00B13083"/>
    <w:rsid w:val="00B16E95"/>
    <w:rsid w:val="00B179B8"/>
    <w:rsid w:val="00B17E33"/>
    <w:rsid w:val="00B20F16"/>
    <w:rsid w:val="00B21053"/>
    <w:rsid w:val="00B21D18"/>
    <w:rsid w:val="00B224AD"/>
    <w:rsid w:val="00B2367A"/>
    <w:rsid w:val="00B25859"/>
    <w:rsid w:val="00B260FD"/>
    <w:rsid w:val="00B26750"/>
    <w:rsid w:val="00B267DC"/>
    <w:rsid w:val="00B30AF9"/>
    <w:rsid w:val="00B361A9"/>
    <w:rsid w:val="00B365C6"/>
    <w:rsid w:val="00B366B4"/>
    <w:rsid w:val="00B36C82"/>
    <w:rsid w:val="00B36F2A"/>
    <w:rsid w:val="00B4038F"/>
    <w:rsid w:val="00B4168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3262"/>
    <w:rsid w:val="00B955E8"/>
    <w:rsid w:val="00B9649E"/>
    <w:rsid w:val="00B96F49"/>
    <w:rsid w:val="00BA02FC"/>
    <w:rsid w:val="00BA399C"/>
    <w:rsid w:val="00BA3B42"/>
    <w:rsid w:val="00BA44E1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C133E"/>
    <w:rsid w:val="00BC1DC0"/>
    <w:rsid w:val="00BC3DA4"/>
    <w:rsid w:val="00BD5C86"/>
    <w:rsid w:val="00BD5E25"/>
    <w:rsid w:val="00BD5F98"/>
    <w:rsid w:val="00BD6BA1"/>
    <w:rsid w:val="00BD7BDB"/>
    <w:rsid w:val="00BE65AC"/>
    <w:rsid w:val="00BE768C"/>
    <w:rsid w:val="00BE7BD7"/>
    <w:rsid w:val="00BF0085"/>
    <w:rsid w:val="00BF2D90"/>
    <w:rsid w:val="00BF385A"/>
    <w:rsid w:val="00BF4F05"/>
    <w:rsid w:val="00BF5613"/>
    <w:rsid w:val="00BF6DF6"/>
    <w:rsid w:val="00C00B46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7658"/>
    <w:rsid w:val="00C22AD1"/>
    <w:rsid w:val="00C23686"/>
    <w:rsid w:val="00C24519"/>
    <w:rsid w:val="00C245D3"/>
    <w:rsid w:val="00C2541C"/>
    <w:rsid w:val="00C277AE"/>
    <w:rsid w:val="00C30241"/>
    <w:rsid w:val="00C30D5D"/>
    <w:rsid w:val="00C31668"/>
    <w:rsid w:val="00C32843"/>
    <w:rsid w:val="00C32956"/>
    <w:rsid w:val="00C33573"/>
    <w:rsid w:val="00C341DB"/>
    <w:rsid w:val="00C343E5"/>
    <w:rsid w:val="00C356AF"/>
    <w:rsid w:val="00C3740F"/>
    <w:rsid w:val="00C426FF"/>
    <w:rsid w:val="00C445C4"/>
    <w:rsid w:val="00C45F1E"/>
    <w:rsid w:val="00C462DE"/>
    <w:rsid w:val="00C50767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9EC"/>
    <w:rsid w:val="00C926C0"/>
    <w:rsid w:val="00C928DC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4FCD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218"/>
    <w:rsid w:val="00CD07BC"/>
    <w:rsid w:val="00CD2990"/>
    <w:rsid w:val="00CD434C"/>
    <w:rsid w:val="00CD466A"/>
    <w:rsid w:val="00CD6870"/>
    <w:rsid w:val="00CD7F46"/>
    <w:rsid w:val="00CE0556"/>
    <w:rsid w:val="00CE23E8"/>
    <w:rsid w:val="00CE3534"/>
    <w:rsid w:val="00CE54F8"/>
    <w:rsid w:val="00CF2902"/>
    <w:rsid w:val="00CF36B6"/>
    <w:rsid w:val="00CF6589"/>
    <w:rsid w:val="00CF68BD"/>
    <w:rsid w:val="00D00F8C"/>
    <w:rsid w:val="00D00F8E"/>
    <w:rsid w:val="00D011B7"/>
    <w:rsid w:val="00D05556"/>
    <w:rsid w:val="00D0749C"/>
    <w:rsid w:val="00D079A5"/>
    <w:rsid w:val="00D102C8"/>
    <w:rsid w:val="00D112DF"/>
    <w:rsid w:val="00D11E67"/>
    <w:rsid w:val="00D12B33"/>
    <w:rsid w:val="00D13259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41DF5"/>
    <w:rsid w:val="00D42E86"/>
    <w:rsid w:val="00D435D4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5020"/>
    <w:rsid w:val="00D65EE7"/>
    <w:rsid w:val="00D6656F"/>
    <w:rsid w:val="00D6725C"/>
    <w:rsid w:val="00D7079E"/>
    <w:rsid w:val="00D71F04"/>
    <w:rsid w:val="00D73840"/>
    <w:rsid w:val="00D73E32"/>
    <w:rsid w:val="00D73F98"/>
    <w:rsid w:val="00D74C4B"/>
    <w:rsid w:val="00D75472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127A"/>
    <w:rsid w:val="00DA4BEC"/>
    <w:rsid w:val="00DA6DA1"/>
    <w:rsid w:val="00DB0EFF"/>
    <w:rsid w:val="00DB2087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277B"/>
    <w:rsid w:val="00DC3061"/>
    <w:rsid w:val="00DC4FA4"/>
    <w:rsid w:val="00DC6565"/>
    <w:rsid w:val="00DC6837"/>
    <w:rsid w:val="00DC6A70"/>
    <w:rsid w:val="00DC707E"/>
    <w:rsid w:val="00DC7372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946"/>
    <w:rsid w:val="00DE1ECC"/>
    <w:rsid w:val="00DE21FF"/>
    <w:rsid w:val="00DE4BA0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D94"/>
    <w:rsid w:val="00E052D7"/>
    <w:rsid w:val="00E067E5"/>
    <w:rsid w:val="00E06C16"/>
    <w:rsid w:val="00E10EB9"/>
    <w:rsid w:val="00E12506"/>
    <w:rsid w:val="00E12918"/>
    <w:rsid w:val="00E12FDE"/>
    <w:rsid w:val="00E14CA5"/>
    <w:rsid w:val="00E15115"/>
    <w:rsid w:val="00E1540F"/>
    <w:rsid w:val="00E17697"/>
    <w:rsid w:val="00E20755"/>
    <w:rsid w:val="00E20E31"/>
    <w:rsid w:val="00E241A3"/>
    <w:rsid w:val="00E24888"/>
    <w:rsid w:val="00E26884"/>
    <w:rsid w:val="00E272D6"/>
    <w:rsid w:val="00E31513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1A6E"/>
    <w:rsid w:val="00E54725"/>
    <w:rsid w:val="00E549F2"/>
    <w:rsid w:val="00E54D74"/>
    <w:rsid w:val="00E5527D"/>
    <w:rsid w:val="00E5534B"/>
    <w:rsid w:val="00E56232"/>
    <w:rsid w:val="00E57BC4"/>
    <w:rsid w:val="00E63DC7"/>
    <w:rsid w:val="00E64D3A"/>
    <w:rsid w:val="00E6535F"/>
    <w:rsid w:val="00E65C8D"/>
    <w:rsid w:val="00E71CA5"/>
    <w:rsid w:val="00E71FAE"/>
    <w:rsid w:val="00E721D9"/>
    <w:rsid w:val="00E727EC"/>
    <w:rsid w:val="00E738FC"/>
    <w:rsid w:val="00E73D92"/>
    <w:rsid w:val="00E74688"/>
    <w:rsid w:val="00E763FF"/>
    <w:rsid w:val="00E77D70"/>
    <w:rsid w:val="00E822A0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4B8D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1613"/>
    <w:rsid w:val="00EF1740"/>
    <w:rsid w:val="00EF2085"/>
    <w:rsid w:val="00EF2666"/>
    <w:rsid w:val="00EF3755"/>
    <w:rsid w:val="00EF39A2"/>
    <w:rsid w:val="00EF3C62"/>
    <w:rsid w:val="00EF759C"/>
    <w:rsid w:val="00F0271C"/>
    <w:rsid w:val="00F03DE9"/>
    <w:rsid w:val="00F056F0"/>
    <w:rsid w:val="00F0633B"/>
    <w:rsid w:val="00F07062"/>
    <w:rsid w:val="00F0758C"/>
    <w:rsid w:val="00F1097E"/>
    <w:rsid w:val="00F110A4"/>
    <w:rsid w:val="00F13AE3"/>
    <w:rsid w:val="00F13C13"/>
    <w:rsid w:val="00F14763"/>
    <w:rsid w:val="00F147C7"/>
    <w:rsid w:val="00F169F3"/>
    <w:rsid w:val="00F21710"/>
    <w:rsid w:val="00F234CB"/>
    <w:rsid w:val="00F24A02"/>
    <w:rsid w:val="00F2669B"/>
    <w:rsid w:val="00F26A3C"/>
    <w:rsid w:val="00F272A0"/>
    <w:rsid w:val="00F30E1D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47C9A"/>
    <w:rsid w:val="00F51FF4"/>
    <w:rsid w:val="00F54484"/>
    <w:rsid w:val="00F55787"/>
    <w:rsid w:val="00F5587C"/>
    <w:rsid w:val="00F5593C"/>
    <w:rsid w:val="00F56643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2826"/>
    <w:rsid w:val="00F7672F"/>
    <w:rsid w:val="00F81CE1"/>
    <w:rsid w:val="00F81F8C"/>
    <w:rsid w:val="00F84835"/>
    <w:rsid w:val="00F90C09"/>
    <w:rsid w:val="00F91335"/>
    <w:rsid w:val="00F929FD"/>
    <w:rsid w:val="00F94F5C"/>
    <w:rsid w:val="00F95D7E"/>
    <w:rsid w:val="00F96705"/>
    <w:rsid w:val="00FA1A19"/>
    <w:rsid w:val="00FA2068"/>
    <w:rsid w:val="00FA4353"/>
    <w:rsid w:val="00FA494C"/>
    <w:rsid w:val="00FA4E39"/>
    <w:rsid w:val="00FA5A3A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B6C33"/>
    <w:rsid w:val="00FC16F4"/>
    <w:rsid w:val="00FC2350"/>
    <w:rsid w:val="00FC2D62"/>
    <w:rsid w:val="00FC3123"/>
    <w:rsid w:val="00FC3255"/>
    <w:rsid w:val="00FC3D4B"/>
    <w:rsid w:val="00FC4675"/>
    <w:rsid w:val="00FC732D"/>
    <w:rsid w:val="00FC769F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F0352"/>
    <w:rsid w:val="00FF15AF"/>
    <w:rsid w:val="00FF21C1"/>
    <w:rsid w:val="00FF2997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  <w:style w:type="paragraph" w:styleId="ae">
    <w:name w:val="footnote text"/>
    <w:basedOn w:val="a"/>
    <w:link w:val="Char5"/>
    <w:uiPriority w:val="99"/>
    <w:semiHidden/>
    <w:unhideWhenUsed/>
    <w:rsid w:val="00011221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semiHidden/>
    <w:rsid w:val="00011221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011221"/>
    <w:rPr>
      <w:vertAlign w:val="superscript"/>
    </w:rPr>
  </w:style>
  <w:style w:type="paragraph" w:styleId="af0">
    <w:name w:val="Revision"/>
    <w:hidden/>
    <w:uiPriority w:val="99"/>
    <w:semiHidden/>
    <w:rsid w:val="00563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1DC6-5808-4071-BB75-86D6A876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308</Words>
  <Characters>1759</Characters>
  <Application>Microsoft Office Word</Application>
  <DocSecurity>0</DocSecurity>
  <Lines>14</Lines>
  <Paragraphs>4</Paragraphs>
  <ScaleCrop>false</ScaleCrop>
  <Company>Inventec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lwang74</cp:lastModifiedBy>
  <cp:revision>44</cp:revision>
  <dcterms:created xsi:type="dcterms:W3CDTF">2011-10-25T07:52:00Z</dcterms:created>
  <dcterms:modified xsi:type="dcterms:W3CDTF">2012-02-20T05:43:00Z</dcterms:modified>
</cp:coreProperties>
</file>