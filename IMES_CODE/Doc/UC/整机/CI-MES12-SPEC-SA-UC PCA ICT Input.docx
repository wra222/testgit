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FF48DE" w:rsidRDefault="001468A3" w:rsidP="007E4B1D">
      <w:pPr>
        <w:wordWrap w:val="0"/>
        <w:jc w:val="right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 w:hint="eastAsia"/>
          <w:b/>
          <w:sz w:val="52"/>
          <w:szCs w:val="52"/>
        </w:rPr>
        <w:t>PCA ICT Input</w:t>
      </w:r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85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9"/>
        <w:gridCol w:w="1686"/>
        <w:gridCol w:w="1345"/>
        <w:gridCol w:w="2185"/>
        <w:gridCol w:w="1374"/>
        <w:gridCol w:w="948"/>
        <w:tblGridChange w:id="0">
          <w:tblGrid>
            <w:gridCol w:w="987"/>
            <w:gridCol w:w="2"/>
            <w:gridCol w:w="1685"/>
            <w:gridCol w:w="1"/>
            <w:gridCol w:w="1344"/>
            <w:gridCol w:w="1"/>
            <w:gridCol w:w="2184"/>
            <w:gridCol w:w="1"/>
            <w:gridCol w:w="1373"/>
            <w:gridCol w:w="1"/>
            <w:gridCol w:w="943"/>
            <w:gridCol w:w="5"/>
          </w:tblGrid>
        </w:tblGridChange>
      </w:tblGrid>
      <w:tr w:rsidR="006612ED" w:rsidRPr="006612ED" w:rsidTr="00C10B23">
        <w:trPr>
          <w:trHeight w:val="313"/>
          <w:jc w:val="center"/>
        </w:trPr>
        <w:tc>
          <w:tcPr>
            <w:tcW w:w="990" w:type="dxa"/>
            <w:shd w:val="clear" w:color="auto" w:fill="000080"/>
            <w:vAlign w:val="center"/>
          </w:tcPr>
          <w:p w:rsidR="006612ED" w:rsidRPr="006612ED" w:rsidRDefault="006612ED" w:rsidP="00C10B23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6" w:type="dxa"/>
            <w:shd w:val="clear" w:color="auto" w:fill="000080"/>
            <w:vAlign w:val="center"/>
          </w:tcPr>
          <w:p w:rsidR="006612ED" w:rsidRPr="006612ED" w:rsidRDefault="006612ED" w:rsidP="00C10B23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C10B23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186" w:type="dxa"/>
            <w:shd w:val="clear" w:color="auto" w:fill="000080"/>
            <w:vAlign w:val="center"/>
          </w:tcPr>
          <w:p w:rsidR="006612ED" w:rsidRPr="006612ED" w:rsidRDefault="006612ED" w:rsidP="00C10B23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374" w:type="dxa"/>
            <w:shd w:val="clear" w:color="auto" w:fill="000080"/>
            <w:vAlign w:val="center"/>
          </w:tcPr>
          <w:p w:rsidR="006612ED" w:rsidRPr="006612ED" w:rsidRDefault="006612ED" w:rsidP="00C10B23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6" w:type="dxa"/>
            <w:shd w:val="clear" w:color="auto" w:fill="000080"/>
            <w:vAlign w:val="center"/>
          </w:tcPr>
          <w:p w:rsidR="006612ED" w:rsidRPr="006612ED" w:rsidRDefault="006612ED" w:rsidP="00C10B23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C10B23">
        <w:trPr>
          <w:jc w:val="center"/>
        </w:trPr>
        <w:tc>
          <w:tcPr>
            <w:tcW w:w="990" w:type="dxa"/>
          </w:tcPr>
          <w:p w:rsidR="006612ED" w:rsidRPr="006612ED" w:rsidRDefault="00CE64AC" w:rsidP="00C10B2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1" w:author="itc211017" w:date="2012-02-14T08:48:00Z">
              <w:r>
                <w:rPr>
                  <w:rFonts w:ascii="Courier New" w:eastAsia="SimSun" w:hAnsi="Courier New" w:cs="Times New Roman" w:hint="eastAsia"/>
                  <w:szCs w:val="18"/>
                </w:rPr>
                <w:t>2.1.5</w:t>
              </w:r>
            </w:ins>
          </w:p>
        </w:tc>
        <w:tc>
          <w:tcPr>
            <w:tcW w:w="1686" w:type="dxa"/>
          </w:tcPr>
          <w:p w:rsidR="006612ED" w:rsidRPr="006612ED" w:rsidRDefault="00CE64AC" w:rsidP="00C10B2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2" w:author="itc211017" w:date="2012-02-14T08:48:00Z">
              <w:r>
                <w:rPr>
                  <w:rFonts w:ascii="Courier New" w:eastAsia="SimSun" w:hAnsi="Courier New" w:cs="Times New Roman" w:hint="eastAsia"/>
                  <w:szCs w:val="18"/>
                </w:rPr>
                <w:t>业务规则</w:t>
              </w:r>
            </w:ins>
          </w:p>
        </w:tc>
        <w:tc>
          <w:tcPr>
            <w:tcW w:w="1345" w:type="dxa"/>
          </w:tcPr>
          <w:p w:rsidR="006612ED" w:rsidRPr="006612ED" w:rsidRDefault="00CE64AC" w:rsidP="00C10B2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3" w:author="itc211017" w:date="2012-02-14T08:48:00Z">
              <w:r>
                <w:rPr>
                  <w:rFonts w:ascii="Courier New" w:eastAsia="SimSun" w:hAnsi="Courier New" w:cs="Times New Roman" w:hint="eastAsia"/>
                  <w:szCs w:val="18"/>
                </w:rPr>
                <w:t>增加需求</w:t>
              </w:r>
            </w:ins>
          </w:p>
        </w:tc>
        <w:tc>
          <w:tcPr>
            <w:tcW w:w="2186" w:type="dxa"/>
          </w:tcPr>
          <w:p w:rsidR="006612ED" w:rsidRPr="006612ED" w:rsidRDefault="00CE64AC" w:rsidP="00C10B2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4" w:author="itc211017" w:date="2012-02-14T08:48:00Z">
              <w:r>
                <w:rPr>
                  <w:rFonts w:ascii="Courier New" w:eastAsia="SimSun" w:hAnsi="Courier New" w:cs="Times New Roman" w:hint="eastAsia"/>
                  <w:szCs w:val="18"/>
                </w:rPr>
                <w:t>Close</w:t>
              </w:r>
              <w:r>
                <w:rPr>
                  <w:rFonts w:ascii="Courier New" w:eastAsia="SimSun" w:hAnsi="Courier New" w:cs="Times New Roman" w:hint="eastAsia"/>
                  <w:szCs w:val="18"/>
                </w:rPr>
                <w:t>的</w:t>
              </w:r>
              <w:r>
                <w:rPr>
                  <w:rFonts w:ascii="Courier New" w:eastAsia="SimSun" w:hAnsi="Courier New" w:cs="Times New Roman" w:hint="eastAsia"/>
                  <w:szCs w:val="18"/>
                </w:rPr>
                <w:t>MB</w:t>
              </w:r>
            </w:ins>
            <w:ins w:id="5" w:author="itc211017" w:date="2012-02-14T08:49:00Z">
              <w:r>
                <w:rPr>
                  <w:rFonts w:ascii="Courier New" w:eastAsia="SimSun" w:hAnsi="Courier New" w:cs="Times New Roman" w:hint="eastAsia"/>
                  <w:szCs w:val="18"/>
                </w:rPr>
                <w:t>提示信息变更</w:t>
              </w:r>
            </w:ins>
          </w:p>
        </w:tc>
        <w:tc>
          <w:tcPr>
            <w:tcW w:w="1374" w:type="dxa"/>
          </w:tcPr>
          <w:p w:rsidR="006612ED" w:rsidRPr="006612ED" w:rsidRDefault="00CE64AC" w:rsidP="00C10B2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6" w:author="itc211017" w:date="2012-02-14T08:49:00Z">
              <w:r>
                <w:rPr>
                  <w:rFonts w:ascii="Courier New" w:eastAsia="SimSun" w:hAnsi="Courier New" w:cs="Times New Roman" w:hint="eastAsia"/>
                  <w:szCs w:val="18"/>
                </w:rPr>
                <w:t>2012-2-13</w:t>
              </w:r>
            </w:ins>
          </w:p>
        </w:tc>
        <w:tc>
          <w:tcPr>
            <w:tcW w:w="946" w:type="dxa"/>
          </w:tcPr>
          <w:p w:rsidR="006612ED" w:rsidRPr="006612ED" w:rsidRDefault="00CE64AC" w:rsidP="00C10B2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7" w:author="itc211017" w:date="2012-02-14T08:49:00Z">
              <w:r>
                <w:rPr>
                  <w:rFonts w:ascii="Courier New" w:eastAsia="SimSun" w:hAnsi="Courier New" w:cs="Times New Roman" w:hint="eastAsia"/>
                  <w:szCs w:val="18"/>
                </w:rPr>
                <w:t>0.01a</w:t>
              </w:r>
            </w:ins>
          </w:p>
        </w:tc>
      </w:tr>
      <w:tr w:rsidR="00147DF8" w:rsidRPr="006612ED" w:rsidTr="00C10B23">
        <w:trPr>
          <w:jc w:val="center"/>
        </w:trPr>
        <w:tc>
          <w:tcPr>
            <w:tcW w:w="990" w:type="dxa"/>
          </w:tcPr>
          <w:p w:rsidR="00147DF8" w:rsidRPr="006612ED" w:rsidRDefault="00147DF8" w:rsidP="00C10B2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8" w:author="itc211017" w:date="2012-02-14T10:01:00Z">
              <w:r>
                <w:rPr>
                  <w:rFonts w:ascii="Courier New" w:eastAsia="SimSun" w:hAnsi="Courier New" w:cs="Times New Roman" w:hint="eastAsia"/>
                  <w:szCs w:val="18"/>
                </w:rPr>
                <w:t>2.4.5</w:t>
              </w:r>
            </w:ins>
          </w:p>
        </w:tc>
        <w:tc>
          <w:tcPr>
            <w:tcW w:w="1686" w:type="dxa"/>
          </w:tcPr>
          <w:p w:rsidR="00147DF8" w:rsidRPr="006612ED" w:rsidRDefault="00147DF8" w:rsidP="00C10B2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9" w:author="itc211017" w:date="2012-02-14T10:01:00Z">
              <w:r>
                <w:rPr>
                  <w:rFonts w:ascii="Courier New" w:eastAsia="SimSun" w:hAnsi="Courier New" w:cs="Times New Roman" w:hint="eastAsia"/>
                  <w:szCs w:val="18"/>
                </w:rPr>
                <w:t>业务规则</w:t>
              </w:r>
            </w:ins>
          </w:p>
        </w:tc>
        <w:tc>
          <w:tcPr>
            <w:tcW w:w="1345" w:type="dxa"/>
          </w:tcPr>
          <w:p w:rsidR="00147DF8" w:rsidRPr="006612ED" w:rsidRDefault="00147DF8" w:rsidP="00C10B2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10" w:author="itc211017" w:date="2012-02-14T10:01:00Z">
              <w:r>
                <w:rPr>
                  <w:rFonts w:ascii="Courier New" w:eastAsia="SimSun" w:hAnsi="Courier New" w:cs="Times New Roman" w:hint="eastAsia"/>
                  <w:szCs w:val="18"/>
                </w:rPr>
                <w:t>增加需求</w:t>
              </w:r>
            </w:ins>
          </w:p>
        </w:tc>
        <w:tc>
          <w:tcPr>
            <w:tcW w:w="2186" w:type="dxa"/>
          </w:tcPr>
          <w:p w:rsidR="00147DF8" w:rsidRPr="006612ED" w:rsidRDefault="00147DF8" w:rsidP="00C10B2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11" w:author="itc211017" w:date="2012-02-14T10:02:00Z">
              <w:r>
                <w:rPr>
                  <w:rFonts w:ascii="Courier New" w:eastAsia="SimSun" w:hAnsi="Courier New" w:cs="Times New Roman" w:hint="eastAsia"/>
                  <w:szCs w:val="18"/>
                </w:rPr>
                <w:t>增加</w:t>
              </w:r>
              <w:r>
                <w:rPr>
                  <w:rFonts w:ascii="Courier New" w:eastAsia="SimSun" w:hAnsi="Courier New" w:cs="Times New Roman"/>
                  <w:szCs w:val="18"/>
                </w:rPr>
                <w:t>’</w:t>
              </w:r>
              <w:r>
                <w:rPr>
                  <w:rFonts w:ascii="Courier New" w:eastAsia="SimSun" w:hAnsi="Courier New" w:cs="Times New Roman" w:hint="eastAsia"/>
                  <w:szCs w:val="18"/>
                </w:rPr>
                <w:t>CL</w:t>
              </w:r>
              <w:r>
                <w:rPr>
                  <w:rFonts w:ascii="Courier New" w:eastAsia="SimSun" w:hAnsi="Courier New" w:cs="Times New Roman"/>
                  <w:szCs w:val="18"/>
                </w:rPr>
                <w:t>’</w:t>
              </w:r>
              <w:r>
                <w:rPr>
                  <w:rFonts w:ascii="Courier New" w:eastAsia="SimSun" w:hAnsi="Courier New" w:cs="Times New Roman" w:hint="eastAsia"/>
                  <w:szCs w:val="18"/>
                </w:rPr>
                <w:t>、</w:t>
              </w:r>
              <w:r>
                <w:rPr>
                  <w:rFonts w:ascii="Courier New" w:eastAsia="SimSun" w:hAnsi="Courier New" w:cs="Times New Roman"/>
                  <w:szCs w:val="18"/>
                </w:rPr>
                <w:t>’</w:t>
              </w:r>
              <w:r>
                <w:rPr>
                  <w:rFonts w:ascii="Courier New" w:eastAsia="SimSun" w:hAnsi="Courier New" w:cs="Times New Roman" w:hint="eastAsia"/>
                  <w:szCs w:val="18"/>
                </w:rPr>
                <w:t>28</w:t>
              </w:r>
              <w:r>
                <w:rPr>
                  <w:rFonts w:ascii="Courier New" w:eastAsia="SimSun" w:hAnsi="Courier New" w:cs="Times New Roman"/>
                  <w:szCs w:val="18"/>
                </w:rPr>
                <w:t>’</w:t>
              </w:r>
            </w:ins>
            <w:ins w:id="12" w:author="itc211017" w:date="2012-02-14T10:03:00Z">
              <w:r>
                <w:rPr>
                  <w:rFonts w:ascii="Courier New" w:eastAsia="SimSun" w:hAnsi="Courier New" w:cs="Times New Roman" w:hint="eastAsia"/>
                  <w:szCs w:val="18"/>
                </w:rPr>
                <w:t>的判断</w:t>
              </w:r>
            </w:ins>
          </w:p>
        </w:tc>
        <w:tc>
          <w:tcPr>
            <w:tcW w:w="1374" w:type="dxa"/>
          </w:tcPr>
          <w:p w:rsidR="00147DF8" w:rsidRPr="00147DF8" w:rsidRDefault="00147DF8" w:rsidP="00C10B23">
            <w:pPr>
              <w:jc w:val="left"/>
              <w:rPr>
                <w:rFonts w:ascii="Courier New" w:eastAsia="SimSun" w:hAnsi="Courier New"/>
                <w:szCs w:val="18"/>
              </w:rPr>
            </w:pPr>
            <w:ins w:id="13" w:author="itc211017" w:date="2012-02-14T10:03:00Z">
              <w:r>
                <w:rPr>
                  <w:rFonts w:ascii="Courier New" w:eastAsia="SimSun" w:hAnsi="Courier New" w:cs="Times New Roman" w:hint="eastAsia"/>
                  <w:szCs w:val="18"/>
                </w:rPr>
                <w:t>2012-2-13</w:t>
              </w:r>
            </w:ins>
          </w:p>
        </w:tc>
        <w:tc>
          <w:tcPr>
            <w:tcW w:w="946" w:type="dxa"/>
          </w:tcPr>
          <w:p w:rsidR="00147DF8" w:rsidRPr="006612ED" w:rsidRDefault="00147DF8" w:rsidP="00C10B2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14" w:author="itc211017" w:date="2012-02-14T10:03:00Z">
              <w:r>
                <w:rPr>
                  <w:rFonts w:ascii="Courier New" w:eastAsia="SimSun" w:hAnsi="Courier New" w:cs="Times New Roman" w:hint="eastAsia"/>
                  <w:szCs w:val="18"/>
                </w:rPr>
                <w:t>0.01a</w:t>
              </w:r>
            </w:ins>
          </w:p>
        </w:tc>
      </w:tr>
      <w:tr w:rsidR="00147DF8" w:rsidRPr="006612ED" w:rsidTr="00C10B23">
        <w:tblPrEx>
          <w:tblW w:w="8527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15" w:author="itc211017" w:date="2012-02-21T10:28:00Z">
            <w:tblPrEx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jc w:val="center"/>
          <w:trPrChange w:id="16" w:author="itc211017" w:date="2012-02-21T10:28:00Z">
            <w:trPr>
              <w:gridAfter w:val="0"/>
              <w:jc w:val="center"/>
            </w:trPr>
          </w:trPrChange>
        </w:trPr>
        <w:tc>
          <w:tcPr>
            <w:tcW w:w="990" w:type="dxa"/>
            <w:tcBorders>
              <w:bottom w:val="single" w:sz="4" w:space="0" w:color="auto"/>
            </w:tcBorders>
            <w:tcPrChange w:id="17" w:author="itc211017" w:date="2012-02-21T10:28:00Z">
              <w:tcPr>
                <w:tcW w:w="987" w:type="dxa"/>
              </w:tcPr>
            </w:tcPrChange>
          </w:tcPr>
          <w:p w:rsidR="00147DF8" w:rsidRPr="006612ED" w:rsidRDefault="0037789E" w:rsidP="00C10B2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18" w:author="itc211017" w:date="2012-02-15T14:58:00Z">
              <w:r>
                <w:rPr>
                  <w:rFonts w:ascii="Courier New" w:eastAsia="SimSun" w:hAnsi="Courier New" w:cs="Times New Roman" w:hint="eastAsia"/>
                  <w:szCs w:val="18"/>
                </w:rPr>
                <w:t>2.1.5</w:t>
              </w:r>
            </w:ins>
          </w:p>
        </w:tc>
        <w:tc>
          <w:tcPr>
            <w:tcW w:w="1686" w:type="dxa"/>
            <w:tcBorders>
              <w:bottom w:val="single" w:sz="4" w:space="0" w:color="auto"/>
            </w:tcBorders>
            <w:tcPrChange w:id="19" w:author="itc211017" w:date="2012-02-21T10:28:00Z">
              <w:tcPr>
                <w:tcW w:w="1687" w:type="dxa"/>
                <w:gridSpan w:val="2"/>
              </w:tcPr>
            </w:tcPrChange>
          </w:tcPr>
          <w:p w:rsidR="00147DF8" w:rsidRPr="006612ED" w:rsidRDefault="0037789E" w:rsidP="00C10B2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20" w:author="itc211017" w:date="2012-02-15T14:58:00Z">
              <w:r>
                <w:rPr>
                  <w:rFonts w:ascii="Courier New" w:eastAsia="SimSun" w:hAnsi="Courier New" w:cs="Times New Roman" w:hint="eastAsia"/>
                  <w:szCs w:val="18"/>
                </w:rPr>
                <w:t>业务规则</w:t>
              </w:r>
            </w:ins>
          </w:p>
        </w:tc>
        <w:tc>
          <w:tcPr>
            <w:tcW w:w="1345" w:type="dxa"/>
            <w:tcBorders>
              <w:bottom w:val="single" w:sz="4" w:space="0" w:color="auto"/>
            </w:tcBorders>
            <w:tcPrChange w:id="21" w:author="itc211017" w:date="2012-02-21T10:28:00Z">
              <w:tcPr>
                <w:tcW w:w="1345" w:type="dxa"/>
                <w:gridSpan w:val="2"/>
              </w:tcPr>
            </w:tcPrChange>
          </w:tcPr>
          <w:p w:rsidR="00147DF8" w:rsidRPr="006612ED" w:rsidRDefault="0037789E" w:rsidP="00C10B2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22" w:author="itc211017" w:date="2012-02-15T14:59:00Z">
              <w:r>
                <w:rPr>
                  <w:rFonts w:ascii="Courier New" w:eastAsia="SimSun" w:hAnsi="Courier New" w:cs="Times New Roman" w:hint="eastAsia"/>
                  <w:szCs w:val="18"/>
                </w:rPr>
                <w:t>增加描述</w:t>
              </w:r>
            </w:ins>
          </w:p>
        </w:tc>
        <w:tc>
          <w:tcPr>
            <w:tcW w:w="2186" w:type="dxa"/>
            <w:tcBorders>
              <w:bottom w:val="single" w:sz="4" w:space="0" w:color="auto"/>
            </w:tcBorders>
            <w:tcPrChange w:id="23" w:author="itc211017" w:date="2012-02-21T10:28:00Z">
              <w:tcPr>
                <w:tcW w:w="2185" w:type="dxa"/>
                <w:gridSpan w:val="2"/>
              </w:tcPr>
            </w:tcPrChange>
          </w:tcPr>
          <w:p w:rsidR="00147DF8" w:rsidRPr="00335B7F" w:rsidRDefault="0037789E" w:rsidP="00C10B2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24" w:author="itc211017" w:date="2012-02-15T14:59:00Z">
              <w:r>
                <w:rPr>
                  <w:rFonts w:ascii="Courier New" w:eastAsia="SimSun" w:hAnsi="Courier New" w:cs="Times New Roman" w:hint="eastAsia"/>
                  <w:szCs w:val="18"/>
                </w:rPr>
                <w:t>增加</w:t>
              </w:r>
              <w:proofErr w:type="spellStart"/>
              <w:r>
                <w:rPr>
                  <w:rFonts w:ascii="Courier New" w:eastAsia="SimSun" w:hAnsi="Courier New" w:cs="Times New Roman" w:hint="eastAsia"/>
                  <w:szCs w:val="18"/>
                </w:rPr>
                <w:t>PrintLog</w:t>
              </w:r>
              <w:proofErr w:type="spellEnd"/>
              <w:r>
                <w:rPr>
                  <w:rFonts w:ascii="Courier New" w:eastAsia="SimSun" w:hAnsi="Courier New" w:cs="Times New Roman" w:hint="eastAsia"/>
                  <w:szCs w:val="18"/>
                </w:rPr>
                <w:t>的详细说明</w:t>
              </w:r>
            </w:ins>
          </w:p>
        </w:tc>
        <w:tc>
          <w:tcPr>
            <w:tcW w:w="1374" w:type="dxa"/>
            <w:tcBorders>
              <w:bottom w:val="single" w:sz="4" w:space="0" w:color="auto"/>
            </w:tcBorders>
            <w:tcPrChange w:id="25" w:author="itc211017" w:date="2012-02-21T10:28:00Z">
              <w:tcPr>
                <w:tcW w:w="1374" w:type="dxa"/>
                <w:gridSpan w:val="2"/>
              </w:tcPr>
            </w:tcPrChange>
          </w:tcPr>
          <w:p w:rsidR="00147DF8" w:rsidRPr="006612ED" w:rsidRDefault="0037789E" w:rsidP="00C10B23">
            <w:pPr>
              <w:jc w:val="left"/>
              <w:rPr>
                <w:rFonts w:ascii="Courier New" w:eastAsia="SimSun" w:hAnsi="Courier New"/>
                <w:szCs w:val="18"/>
              </w:rPr>
            </w:pPr>
            <w:ins w:id="26" w:author="itc211017" w:date="2012-02-15T14:59:00Z">
              <w:r>
                <w:rPr>
                  <w:rFonts w:ascii="Courier New" w:eastAsia="SimSun" w:hAnsi="Courier New" w:hint="eastAsia"/>
                  <w:szCs w:val="18"/>
                </w:rPr>
                <w:t>2012-2-15</w:t>
              </w:r>
            </w:ins>
          </w:p>
        </w:tc>
        <w:tc>
          <w:tcPr>
            <w:tcW w:w="946" w:type="dxa"/>
            <w:tcBorders>
              <w:bottom w:val="single" w:sz="4" w:space="0" w:color="auto"/>
            </w:tcBorders>
            <w:tcPrChange w:id="27" w:author="itc211017" w:date="2012-02-21T10:28:00Z">
              <w:tcPr>
                <w:tcW w:w="944" w:type="dxa"/>
                <w:gridSpan w:val="2"/>
              </w:tcPr>
            </w:tcPrChange>
          </w:tcPr>
          <w:p w:rsidR="00147DF8" w:rsidRPr="006612ED" w:rsidRDefault="0037789E" w:rsidP="00C10B2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28" w:author="itc211017" w:date="2012-02-15T14:59:00Z">
              <w:r>
                <w:rPr>
                  <w:rFonts w:ascii="Courier New" w:eastAsia="SimSun" w:hAnsi="Courier New" w:cs="Times New Roman" w:hint="eastAsia"/>
                  <w:szCs w:val="18"/>
                </w:rPr>
                <w:t>0.01a</w:t>
              </w:r>
            </w:ins>
          </w:p>
        </w:tc>
      </w:tr>
      <w:tr w:rsidR="00147DF8" w:rsidRPr="006612ED" w:rsidTr="00C10B23">
        <w:trPr>
          <w:jc w:val="center"/>
          <w:ins w:id="29" w:author="itc211017" w:date="2012-02-14T10:01:00Z"/>
        </w:trPr>
        <w:tc>
          <w:tcPr>
            <w:tcW w:w="990" w:type="dxa"/>
          </w:tcPr>
          <w:p w:rsidR="00147DF8" w:rsidRPr="006612ED" w:rsidRDefault="000A26FB" w:rsidP="00C10B23">
            <w:pPr>
              <w:jc w:val="left"/>
              <w:rPr>
                <w:ins w:id="30" w:author="itc211017" w:date="2012-02-14T10:01:00Z"/>
                <w:rFonts w:ascii="Courier New" w:eastAsia="SimSun" w:hAnsi="Courier New" w:cs="Times New Roman"/>
                <w:szCs w:val="18"/>
              </w:rPr>
            </w:pPr>
            <w:ins w:id="31" w:author="itc211017" w:date="2012-02-21T10:28:00Z">
              <w:r>
                <w:rPr>
                  <w:rFonts w:ascii="Courier New" w:eastAsia="SimSun" w:hAnsi="Courier New" w:cs="Times New Roman" w:hint="eastAsia"/>
                  <w:szCs w:val="18"/>
                </w:rPr>
                <w:t>2.1.5</w:t>
              </w:r>
            </w:ins>
          </w:p>
        </w:tc>
        <w:tc>
          <w:tcPr>
            <w:tcW w:w="1686" w:type="dxa"/>
          </w:tcPr>
          <w:p w:rsidR="00147DF8" w:rsidRPr="006612ED" w:rsidRDefault="000A26FB" w:rsidP="00C10B23">
            <w:pPr>
              <w:jc w:val="left"/>
              <w:rPr>
                <w:ins w:id="32" w:author="itc211017" w:date="2012-02-14T10:01:00Z"/>
                <w:rFonts w:ascii="Courier New" w:eastAsia="SimSun" w:hAnsi="Courier New" w:cs="Times New Roman"/>
                <w:szCs w:val="18"/>
              </w:rPr>
            </w:pPr>
            <w:ins w:id="33" w:author="itc211017" w:date="2012-02-21T10:28:00Z">
              <w:r>
                <w:rPr>
                  <w:rFonts w:ascii="Courier New" w:eastAsia="SimSun" w:hAnsi="Courier New" w:cs="Times New Roman" w:hint="eastAsia"/>
                  <w:szCs w:val="18"/>
                </w:rPr>
                <w:t>业务规则</w:t>
              </w:r>
            </w:ins>
          </w:p>
        </w:tc>
        <w:tc>
          <w:tcPr>
            <w:tcW w:w="1345" w:type="dxa"/>
          </w:tcPr>
          <w:p w:rsidR="00147DF8" w:rsidRPr="006612ED" w:rsidRDefault="00CF381F" w:rsidP="00C10B23">
            <w:pPr>
              <w:jc w:val="left"/>
              <w:rPr>
                <w:ins w:id="34" w:author="itc211017" w:date="2012-02-14T10:01:00Z"/>
                <w:rFonts w:ascii="Courier New" w:eastAsia="SimSun" w:hAnsi="Courier New" w:cs="Times New Roman"/>
                <w:szCs w:val="18"/>
              </w:rPr>
            </w:pPr>
            <w:ins w:id="35" w:author="itc211017" w:date="2012-02-21T11:18:00Z">
              <w:r>
                <w:rPr>
                  <w:rFonts w:ascii="Courier New" w:eastAsia="SimSun" w:hAnsi="Courier New" w:cs="Times New Roman" w:hint="eastAsia"/>
                  <w:szCs w:val="18"/>
                </w:rPr>
                <w:t>PCA</w:t>
              </w:r>
              <w:r>
                <w:rPr>
                  <w:rFonts w:ascii="Courier New" w:eastAsia="SimSun" w:hAnsi="Courier New" w:cs="Times New Roman" w:hint="eastAsia"/>
                  <w:szCs w:val="18"/>
                </w:rPr>
                <w:t>改变</w:t>
              </w:r>
            </w:ins>
          </w:p>
        </w:tc>
        <w:tc>
          <w:tcPr>
            <w:tcW w:w="2186" w:type="dxa"/>
          </w:tcPr>
          <w:p w:rsidR="00147DF8" w:rsidRPr="00335B7F" w:rsidRDefault="000A26FB" w:rsidP="00C10B23">
            <w:pPr>
              <w:jc w:val="left"/>
              <w:rPr>
                <w:ins w:id="36" w:author="itc211017" w:date="2012-02-14T10:01:00Z"/>
                <w:rFonts w:ascii="Courier New" w:eastAsia="SimSun" w:hAnsi="Courier New" w:cs="Times New Roman"/>
                <w:szCs w:val="18"/>
              </w:rPr>
            </w:pPr>
            <w:ins w:id="37" w:author="itc211017" w:date="2012-02-21T10:29:00Z">
              <w:r>
                <w:rPr>
                  <w:rFonts w:ascii="Courier New" w:eastAsia="SimSun" w:hAnsi="Courier New" w:cs="Times New Roman"/>
                  <w:szCs w:val="18"/>
                </w:rPr>
                <w:t>‘</w:t>
              </w:r>
              <w:r>
                <w:rPr>
                  <w:rFonts w:ascii="Courier New" w:eastAsia="SimSun" w:hAnsi="Courier New" w:cs="Times New Roman" w:hint="eastAsia"/>
                  <w:szCs w:val="18"/>
                </w:rPr>
                <w:t>PCA Shipping Label</w:t>
              </w:r>
              <w:r>
                <w:rPr>
                  <w:rFonts w:ascii="Courier New" w:eastAsia="SimSun" w:hAnsi="Courier New" w:cs="Times New Roman"/>
                  <w:szCs w:val="18"/>
                </w:rPr>
                <w:t>’</w:t>
              </w:r>
              <w:r>
                <w:rPr>
                  <w:rFonts w:ascii="Courier New" w:eastAsia="SimSun" w:hAnsi="Courier New" w:cs="Times New Roman" w:hint="eastAsia"/>
                  <w:szCs w:val="18"/>
                </w:rPr>
                <w:t>-&gt;</w:t>
              </w:r>
              <w:r>
                <w:rPr>
                  <w:rFonts w:ascii="Courier New" w:eastAsia="SimSun" w:hAnsi="Courier New" w:cs="Times New Roman"/>
                  <w:szCs w:val="18"/>
                </w:rPr>
                <w:t>’</w:t>
              </w:r>
              <w:r>
                <w:rPr>
                  <w:rFonts w:ascii="Courier New" w:eastAsia="SimSun" w:hAnsi="Courier New" w:cs="Times New Roman" w:hint="eastAsia"/>
                  <w:szCs w:val="18"/>
                </w:rPr>
                <w:t>SA Shipping Label</w:t>
              </w:r>
              <w:r>
                <w:rPr>
                  <w:rFonts w:ascii="Courier New" w:eastAsia="SimSun" w:hAnsi="Courier New" w:cs="Times New Roman"/>
                  <w:szCs w:val="18"/>
                </w:rPr>
                <w:t>’</w:t>
              </w:r>
            </w:ins>
          </w:p>
        </w:tc>
        <w:tc>
          <w:tcPr>
            <w:tcW w:w="1374" w:type="dxa"/>
          </w:tcPr>
          <w:p w:rsidR="00147DF8" w:rsidRPr="006612ED" w:rsidRDefault="005051B8" w:rsidP="00C10B23">
            <w:pPr>
              <w:jc w:val="left"/>
              <w:rPr>
                <w:ins w:id="38" w:author="itc211017" w:date="2012-02-14T10:01:00Z"/>
                <w:rFonts w:ascii="Courier New" w:eastAsia="SimSun" w:hAnsi="Courier New"/>
                <w:szCs w:val="18"/>
              </w:rPr>
            </w:pPr>
            <w:ins w:id="39" w:author="itc211017" w:date="2012-02-21T11:16:00Z">
              <w:r>
                <w:rPr>
                  <w:rFonts w:ascii="Courier New" w:eastAsia="SimSun" w:hAnsi="Courier New" w:hint="eastAsia"/>
                  <w:szCs w:val="18"/>
                </w:rPr>
                <w:t>2012-2-</w:t>
              </w:r>
            </w:ins>
            <w:ins w:id="40" w:author="itc211017" w:date="2012-02-21T11:17:00Z">
              <w:r>
                <w:rPr>
                  <w:rFonts w:ascii="Courier New" w:eastAsia="SimSun" w:hAnsi="Courier New" w:hint="eastAsia"/>
                  <w:szCs w:val="18"/>
                </w:rPr>
                <w:t>21</w:t>
              </w:r>
            </w:ins>
          </w:p>
        </w:tc>
        <w:tc>
          <w:tcPr>
            <w:tcW w:w="946" w:type="dxa"/>
          </w:tcPr>
          <w:p w:rsidR="00147DF8" w:rsidRPr="006612ED" w:rsidRDefault="005051B8" w:rsidP="00C10B23">
            <w:pPr>
              <w:jc w:val="left"/>
              <w:rPr>
                <w:ins w:id="41" w:author="itc211017" w:date="2012-02-14T10:01:00Z"/>
                <w:rFonts w:ascii="Courier New" w:eastAsia="SimSun" w:hAnsi="Courier New" w:cs="Times New Roman"/>
                <w:szCs w:val="18"/>
              </w:rPr>
            </w:pPr>
            <w:ins w:id="42" w:author="itc211017" w:date="2012-02-21T11:17:00Z">
              <w:r>
                <w:rPr>
                  <w:rFonts w:ascii="Courier New" w:eastAsia="SimSun" w:hAnsi="Courier New" w:cs="Times New Roman" w:hint="eastAsia"/>
                  <w:szCs w:val="18"/>
                </w:rPr>
                <w:t>0.01a</w:t>
              </w:r>
            </w:ins>
          </w:p>
        </w:tc>
      </w:tr>
      <w:tr w:rsidR="00147DF8" w:rsidRPr="006612ED" w:rsidTr="00C10B23">
        <w:trPr>
          <w:jc w:val="center"/>
          <w:ins w:id="43" w:author="itc211017" w:date="2012-02-14T10:01:00Z"/>
        </w:trPr>
        <w:tc>
          <w:tcPr>
            <w:tcW w:w="990" w:type="dxa"/>
          </w:tcPr>
          <w:p w:rsidR="00147DF8" w:rsidRPr="006612ED" w:rsidRDefault="00396F13" w:rsidP="00C10B23">
            <w:pPr>
              <w:jc w:val="left"/>
              <w:rPr>
                <w:ins w:id="44" w:author="itc211017" w:date="2012-02-14T10:01:00Z"/>
                <w:rFonts w:ascii="Courier New" w:eastAsia="SimSun" w:hAnsi="Courier New" w:cs="Times New Roman"/>
                <w:szCs w:val="18"/>
              </w:rPr>
            </w:pPr>
            <w:ins w:id="45" w:author="itc211017" w:date="2012-02-25T14:40:00Z">
              <w:r>
                <w:rPr>
                  <w:rFonts w:ascii="Courier New" w:eastAsia="SimSun" w:hAnsi="Courier New" w:cs="Times New Roman" w:hint="eastAsia"/>
                  <w:szCs w:val="18"/>
                </w:rPr>
                <w:t>2.4.5</w:t>
              </w:r>
            </w:ins>
          </w:p>
        </w:tc>
        <w:tc>
          <w:tcPr>
            <w:tcW w:w="1686" w:type="dxa"/>
          </w:tcPr>
          <w:p w:rsidR="00147DF8" w:rsidRPr="006612ED" w:rsidRDefault="00396F13" w:rsidP="00C10B23">
            <w:pPr>
              <w:jc w:val="left"/>
              <w:rPr>
                <w:ins w:id="46" w:author="itc211017" w:date="2012-02-14T10:01:00Z"/>
                <w:rFonts w:ascii="Courier New" w:eastAsia="SimSun" w:hAnsi="Courier New" w:cs="Times New Roman"/>
                <w:szCs w:val="18"/>
              </w:rPr>
            </w:pPr>
            <w:ins w:id="47" w:author="itc211017" w:date="2012-02-25T14:40:00Z">
              <w:r>
                <w:rPr>
                  <w:rFonts w:ascii="Courier New" w:eastAsia="SimSun" w:hAnsi="Courier New" w:cs="Times New Roman" w:hint="eastAsia"/>
                  <w:szCs w:val="18"/>
                </w:rPr>
                <w:t>业务规则</w:t>
              </w:r>
            </w:ins>
          </w:p>
        </w:tc>
        <w:tc>
          <w:tcPr>
            <w:tcW w:w="1345" w:type="dxa"/>
          </w:tcPr>
          <w:p w:rsidR="00147DF8" w:rsidRPr="006612ED" w:rsidRDefault="00396F13" w:rsidP="00C10B23">
            <w:pPr>
              <w:jc w:val="left"/>
              <w:rPr>
                <w:ins w:id="48" w:author="itc211017" w:date="2012-02-14T10:01:00Z"/>
                <w:rFonts w:ascii="Courier New" w:eastAsia="SimSun" w:hAnsi="Courier New" w:cs="Times New Roman"/>
                <w:szCs w:val="18"/>
              </w:rPr>
            </w:pPr>
            <w:ins w:id="49" w:author="itc211017" w:date="2012-02-25T14:41:00Z">
              <w:r>
                <w:rPr>
                  <w:rFonts w:ascii="Courier New" w:eastAsia="SimSun" w:hAnsi="Courier New" w:cs="Times New Roman" w:hint="eastAsia"/>
                  <w:szCs w:val="18"/>
                </w:rPr>
                <w:t>增加需求</w:t>
              </w:r>
            </w:ins>
          </w:p>
        </w:tc>
        <w:tc>
          <w:tcPr>
            <w:tcW w:w="2186" w:type="dxa"/>
          </w:tcPr>
          <w:p w:rsidR="00000000" w:rsidRDefault="009D474F">
            <w:pPr>
              <w:pStyle w:val="a9"/>
              <w:numPr>
                <w:ilvl w:val="0"/>
                <w:numId w:val="40"/>
              </w:numPr>
              <w:ind w:firstLineChars="0"/>
              <w:jc w:val="left"/>
              <w:rPr>
                <w:ins w:id="50" w:author="itc211017" w:date="2012-02-25T14:41:00Z"/>
                <w:rFonts w:ascii="Courier New" w:eastAsia="SimSun" w:hAnsi="Courier New" w:cs="Times New Roman"/>
                <w:szCs w:val="18"/>
                <w:rPrChange w:id="51" w:author="itc211017" w:date="2012-02-25T14:41:00Z">
                  <w:rPr>
                    <w:ins w:id="52" w:author="itc211017" w:date="2012-02-25T14:41:00Z"/>
                  </w:rPr>
                </w:rPrChange>
              </w:rPr>
              <w:pPrChange w:id="53" w:author="itc211017" w:date="2012-02-25T14:41:00Z">
                <w:pPr>
                  <w:jc w:val="left"/>
                </w:pPr>
              </w:pPrChange>
            </w:pPr>
            <w:ins w:id="54" w:author="itc211017" w:date="2012-02-25T14:41:00Z">
              <w:r w:rsidRPr="009D474F">
                <w:rPr>
                  <w:rFonts w:ascii="Courier New" w:eastAsia="SimSun" w:hAnsi="Courier New" w:cs="Times New Roman" w:hint="eastAsia"/>
                  <w:szCs w:val="18"/>
                  <w:rPrChange w:id="55" w:author="itc211017" w:date="2012-02-25T14:41:00Z">
                    <w:rPr>
                      <w:rFonts w:hint="eastAsia"/>
                    </w:rPr>
                  </w:rPrChange>
                </w:rPr>
                <w:t>增加</w:t>
              </w:r>
              <w:proofErr w:type="spellStart"/>
              <w:r w:rsidRPr="009D474F">
                <w:rPr>
                  <w:rFonts w:ascii="Courier New" w:eastAsia="SimSun" w:hAnsi="Courier New" w:cs="Times New Roman"/>
                  <w:szCs w:val="18"/>
                  <w:rPrChange w:id="56" w:author="itc211017" w:date="2012-02-25T14:41:00Z">
                    <w:rPr/>
                  </w:rPrChange>
                </w:rPr>
                <w:t>PCBStatus</w:t>
              </w:r>
              <w:proofErr w:type="spellEnd"/>
              <w:r w:rsidRPr="009D474F">
                <w:rPr>
                  <w:rFonts w:ascii="Courier New" w:eastAsia="SimSun" w:hAnsi="Courier New" w:cs="Times New Roman" w:hint="eastAsia"/>
                  <w:szCs w:val="18"/>
                  <w:rPrChange w:id="57" w:author="itc211017" w:date="2012-02-25T14:41:00Z">
                    <w:rPr>
                      <w:rFonts w:hint="eastAsia"/>
                    </w:rPr>
                  </w:rPrChange>
                </w:rPr>
                <w:t>的判断</w:t>
              </w:r>
            </w:ins>
          </w:p>
          <w:p w:rsidR="00000000" w:rsidRDefault="00396F13">
            <w:pPr>
              <w:pStyle w:val="a9"/>
              <w:numPr>
                <w:ilvl w:val="0"/>
                <w:numId w:val="40"/>
              </w:numPr>
              <w:ind w:firstLineChars="0"/>
              <w:jc w:val="left"/>
              <w:rPr>
                <w:ins w:id="58" w:author="itc211017" w:date="2012-02-14T10:01:00Z"/>
                <w:rFonts w:ascii="Courier New" w:eastAsia="SimSun" w:hAnsi="Courier New" w:cs="Times New Roman"/>
                <w:szCs w:val="18"/>
                <w:rPrChange w:id="59" w:author="itc211017" w:date="2012-02-25T14:41:00Z">
                  <w:rPr>
                    <w:ins w:id="60" w:author="itc211017" w:date="2012-02-14T10:01:00Z"/>
                  </w:rPr>
                </w:rPrChange>
              </w:rPr>
              <w:pPrChange w:id="61" w:author="itc211017" w:date="2012-02-25T14:41:00Z">
                <w:pPr>
                  <w:jc w:val="left"/>
                </w:pPr>
              </w:pPrChange>
            </w:pPr>
            <w:ins w:id="62" w:author="itc211017" w:date="2012-02-25T14:41:00Z">
              <w:r>
                <w:rPr>
                  <w:rFonts w:ascii="Courier New" w:eastAsia="SimSun" w:hAnsi="Courier New" w:cs="Times New Roman" w:hint="eastAsia"/>
                  <w:szCs w:val="18"/>
                </w:rPr>
                <w:t>增加</w:t>
              </w:r>
              <w:r>
                <w:rPr>
                  <w:rFonts w:ascii="Courier New" w:eastAsia="SimSun" w:hAnsi="Courier New" w:cs="Times New Roman" w:hint="eastAsia"/>
                  <w:szCs w:val="18"/>
                </w:rPr>
                <w:t>P0</w:t>
              </w:r>
              <w:r>
                <w:rPr>
                  <w:rFonts w:ascii="Courier New" w:eastAsia="SimSun" w:hAnsi="Courier New" w:cs="Times New Roman" w:hint="eastAsia"/>
                  <w:szCs w:val="18"/>
                </w:rPr>
                <w:t>和</w:t>
              </w:r>
              <w:r>
                <w:rPr>
                  <w:rFonts w:ascii="Courier New" w:eastAsia="SimSun" w:hAnsi="Courier New" w:cs="Times New Roman" w:hint="eastAsia"/>
                  <w:szCs w:val="18"/>
                </w:rPr>
                <w:t>09</w:t>
              </w:r>
              <w:r>
                <w:rPr>
                  <w:rFonts w:ascii="Courier New" w:eastAsia="SimSun" w:hAnsi="Courier New" w:cs="Times New Roman" w:hint="eastAsia"/>
                  <w:szCs w:val="18"/>
                </w:rPr>
                <w:t>的卡站</w:t>
              </w:r>
            </w:ins>
          </w:p>
        </w:tc>
        <w:tc>
          <w:tcPr>
            <w:tcW w:w="1374" w:type="dxa"/>
          </w:tcPr>
          <w:p w:rsidR="00147DF8" w:rsidRPr="006612ED" w:rsidRDefault="00396F13" w:rsidP="00C10B23">
            <w:pPr>
              <w:jc w:val="left"/>
              <w:rPr>
                <w:ins w:id="63" w:author="itc211017" w:date="2012-02-14T10:01:00Z"/>
                <w:rFonts w:ascii="Courier New" w:eastAsia="SimSun" w:hAnsi="Courier New"/>
                <w:szCs w:val="18"/>
              </w:rPr>
            </w:pPr>
            <w:ins w:id="64" w:author="itc211017" w:date="2012-02-25T14:41:00Z">
              <w:r>
                <w:rPr>
                  <w:rFonts w:ascii="Courier New" w:eastAsia="SimSun" w:hAnsi="Courier New" w:hint="eastAsia"/>
                  <w:szCs w:val="18"/>
                </w:rPr>
                <w:t>2012-2-25</w:t>
              </w:r>
            </w:ins>
          </w:p>
        </w:tc>
        <w:tc>
          <w:tcPr>
            <w:tcW w:w="946" w:type="dxa"/>
          </w:tcPr>
          <w:p w:rsidR="00147DF8" w:rsidRPr="006612ED" w:rsidRDefault="00396F13" w:rsidP="00C10B23">
            <w:pPr>
              <w:jc w:val="left"/>
              <w:rPr>
                <w:ins w:id="65" w:author="itc211017" w:date="2012-02-14T10:01:00Z"/>
                <w:rFonts w:ascii="Courier New" w:eastAsia="SimSun" w:hAnsi="Courier New" w:cs="Times New Roman"/>
                <w:szCs w:val="18"/>
              </w:rPr>
            </w:pPr>
            <w:ins w:id="66" w:author="itc211017" w:date="2012-02-25T14:41:00Z">
              <w:r>
                <w:rPr>
                  <w:rFonts w:ascii="Courier New" w:eastAsia="SimSun" w:hAnsi="Courier New" w:cs="Times New Roman" w:hint="eastAsia"/>
                  <w:szCs w:val="18"/>
                </w:rPr>
                <w:t>0.01a</w:t>
              </w:r>
            </w:ins>
          </w:p>
        </w:tc>
      </w:tr>
      <w:tr w:rsidR="00147DF8" w:rsidRPr="006612ED" w:rsidTr="00C10B23">
        <w:trPr>
          <w:jc w:val="center"/>
        </w:trPr>
        <w:tc>
          <w:tcPr>
            <w:tcW w:w="990" w:type="dxa"/>
          </w:tcPr>
          <w:p w:rsidR="00147DF8" w:rsidRPr="006612ED" w:rsidRDefault="00AF7992" w:rsidP="00C10B2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67" w:author="itc211017" w:date="2012-02-28T11:25:00Z">
              <w:r>
                <w:rPr>
                  <w:rFonts w:ascii="Courier New" w:eastAsia="SimSun" w:hAnsi="Courier New" w:cs="Times New Roman" w:hint="eastAsia"/>
                  <w:szCs w:val="18"/>
                </w:rPr>
                <w:t>2.1.5</w:t>
              </w:r>
            </w:ins>
          </w:p>
        </w:tc>
        <w:tc>
          <w:tcPr>
            <w:tcW w:w="1686" w:type="dxa"/>
          </w:tcPr>
          <w:p w:rsidR="00147DF8" w:rsidRPr="006612ED" w:rsidRDefault="00AF7992" w:rsidP="00C10B2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68" w:author="itc211017" w:date="2012-02-28T11:26:00Z">
              <w:r>
                <w:rPr>
                  <w:rFonts w:ascii="Courier New" w:eastAsia="SimSun" w:hAnsi="Courier New" w:cs="Times New Roman" w:hint="eastAsia"/>
                  <w:szCs w:val="18"/>
                </w:rPr>
                <w:t>业务规则</w:t>
              </w:r>
            </w:ins>
          </w:p>
        </w:tc>
        <w:tc>
          <w:tcPr>
            <w:tcW w:w="1345" w:type="dxa"/>
          </w:tcPr>
          <w:p w:rsidR="00147DF8" w:rsidRPr="006612ED" w:rsidRDefault="00AF7992" w:rsidP="00C10B2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69" w:author="itc211017" w:date="2012-02-28T11:26:00Z">
              <w:r>
                <w:rPr>
                  <w:rFonts w:ascii="Courier New" w:eastAsia="SimSun" w:hAnsi="Courier New" w:cs="Times New Roman" w:hint="eastAsia"/>
                  <w:szCs w:val="18"/>
                </w:rPr>
                <w:t>业务理解错误</w:t>
              </w:r>
            </w:ins>
          </w:p>
        </w:tc>
        <w:tc>
          <w:tcPr>
            <w:tcW w:w="2186" w:type="dxa"/>
          </w:tcPr>
          <w:p w:rsidR="00147DF8" w:rsidRPr="006612ED" w:rsidRDefault="00AF7992" w:rsidP="00C10B2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70" w:author="itc211017" w:date="2012-02-28T11:26:00Z">
              <w:r>
                <w:rPr>
                  <w:rFonts w:ascii="Courier New" w:eastAsia="SimSun" w:hAnsi="Courier New" w:cs="Times New Roman" w:hint="eastAsia"/>
                  <w:szCs w:val="18"/>
                </w:rPr>
                <w:t xml:space="preserve">打印时，只打印子板的ＥＣＲ　</w:t>
              </w:r>
              <w:r>
                <w:rPr>
                  <w:rFonts w:ascii="Courier New" w:eastAsia="SimSun" w:hAnsi="Courier New" w:cs="Times New Roman" w:hint="eastAsia"/>
                  <w:szCs w:val="18"/>
                </w:rPr>
                <w:t>Label</w:t>
              </w:r>
            </w:ins>
          </w:p>
        </w:tc>
        <w:tc>
          <w:tcPr>
            <w:tcW w:w="1374" w:type="dxa"/>
          </w:tcPr>
          <w:p w:rsidR="00147DF8" w:rsidRPr="008E48E4" w:rsidRDefault="00AF7992" w:rsidP="00C10B23">
            <w:pPr>
              <w:jc w:val="left"/>
              <w:rPr>
                <w:rFonts w:ascii="Courier New" w:eastAsia="SimSun" w:hAnsi="Courier New"/>
                <w:szCs w:val="18"/>
              </w:rPr>
            </w:pPr>
            <w:ins w:id="71" w:author="itc211017" w:date="2012-02-28T11:26:00Z">
              <w:r>
                <w:rPr>
                  <w:rFonts w:ascii="Courier New" w:eastAsia="SimSun" w:hAnsi="Courier New" w:hint="eastAsia"/>
                  <w:szCs w:val="18"/>
                </w:rPr>
                <w:t>2012-2-28</w:t>
              </w:r>
            </w:ins>
          </w:p>
        </w:tc>
        <w:tc>
          <w:tcPr>
            <w:tcW w:w="946" w:type="dxa"/>
          </w:tcPr>
          <w:p w:rsidR="00147DF8" w:rsidRPr="006612ED" w:rsidRDefault="00AF7992" w:rsidP="00C10B2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ins w:id="72" w:author="itc211017" w:date="2012-02-28T11:26:00Z">
              <w:r>
                <w:rPr>
                  <w:rFonts w:ascii="Courier New" w:eastAsia="SimSun" w:hAnsi="Courier New" w:cs="Times New Roman" w:hint="eastAsia"/>
                  <w:szCs w:val="18"/>
                </w:rPr>
                <w:t>0.01a</w:t>
              </w:r>
            </w:ins>
          </w:p>
        </w:tc>
      </w:tr>
      <w:tr w:rsidR="00147DF8" w:rsidRPr="006612ED" w:rsidTr="00C10B23">
        <w:trPr>
          <w:jc w:val="center"/>
          <w:ins w:id="73" w:author="itc211017" w:date="2012-02-14T10:01:00Z"/>
        </w:trPr>
        <w:tc>
          <w:tcPr>
            <w:tcW w:w="990" w:type="dxa"/>
          </w:tcPr>
          <w:p w:rsidR="00147DF8" w:rsidRPr="006612ED" w:rsidRDefault="002C35EB" w:rsidP="00C10B23">
            <w:pPr>
              <w:jc w:val="left"/>
              <w:rPr>
                <w:ins w:id="74" w:author="itc211017" w:date="2012-02-14T10:01:00Z"/>
                <w:rFonts w:ascii="Courier New" w:eastAsia="SimSun" w:hAnsi="Courier New" w:cs="Times New Roman"/>
                <w:szCs w:val="18"/>
              </w:rPr>
            </w:pPr>
            <w:ins w:id="75" w:author="itc211017" w:date="2012-02-29T14:41:00Z">
              <w:r>
                <w:rPr>
                  <w:rFonts w:ascii="Courier New" w:eastAsia="SimSun" w:hAnsi="Courier New" w:cs="Times New Roman" w:hint="eastAsia"/>
                  <w:szCs w:val="18"/>
                </w:rPr>
                <w:t>2.1.5</w:t>
              </w:r>
            </w:ins>
          </w:p>
        </w:tc>
        <w:tc>
          <w:tcPr>
            <w:tcW w:w="1686" w:type="dxa"/>
          </w:tcPr>
          <w:p w:rsidR="00147DF8" w:rsidRPr="006612ED" w:rsidRDefault="002C35EB" w:rsidP="00C10B23">
            <w:pPr>
              <w:jc w:val="left"/>
              <w:rPr>
                <w:ins w:id="76" w:author="itc211017" w:date="2012-02-14T10:01:00Z"/>
                <w:rFonts w:ascii="Courier New" w:eastAsia="SimSun" w:hAnsi="Courier New" w:cs="Times New Roman"/>
                <w:szCs w:val="18"/>
              </w:rPr>
            </w:pPr>
            <w:ins w:id="77" w:author="itc211017" w:date="2012-02-29T14:41:00Z">
              <w:r>
                <w:rPr>
                  <w:rFonts w:ascii="Courier New" w:eastAsia="SimSun" w:hAnsi="Courier New" w:cs="Times New Roman" w:hint="eastAsia"/>
                  <w:szCs w:val="18"/>
                </w:rPr>
                <w:t>业务规则</w:t>
              </w:r>
            </w:ins>
          </w:p>
        </w:tc>
        <w:tc>
          <w:tcPr>
            <w:tcW w:w="1345" w:type="dxa"/>
          </w:tcPr>
          <w:p w:rsidR="00147DF8" w:rsidRPr="006612ED" w:rsidRDefault="002C35EB" w:rsidP="00C10B23">
            <w:pPr>
              <w:jc w:val="left"/>
              <w:rPr>
                <w:ins w:id="78" w:author="itc211017" w:date="2012-02-14T10:01:00Z"/>
                <w:rFonts w:ascii="Courier New" w:eastAsia="SimSun" w:hAnsi="Courier New" w:cs="Times New Roman"/>
                <w:szCs w:val="18"/>
              </w:rPr>
            </w:pPr>
            <w:ins w:id="79" w:author="itc211017" w:date="2012-02-29T14:41:00Z">
              <w:r>
                <w:rPr>
                  <w:rFonts w:ascii="Courier New" w:eastAsia="SimSun" w:hAnsi="Courier New" w:cs="Times New Roman" w:hint="eastAsia"/>
                  <w:szCs w:val="18"/>
                </w:rPr>
                <w:t>业务理解错误</w:t>
              </w:r>
            </w:ins>
          </w:p>
        </w:tc>
        <w:tc>
          <w:tcPr>
            <w:tcW w:w="2186" w:type="dxa"/>
          </w:tcPr>
          <w:p w:rsidR="00147DF8" w:rsidRPr="006612ED" w:rsidRDefault="002C35EB" w:rsidP="00C10B23">
            <w:pPr>
              <w:jc w:val="left"/>
              <w:rPr>
                <w:ins w:id="80" w:author="itc211017" w:date="2012-02-14T10:01:00Z"/>
                <w:rFonts w:ascii="Courier New" w:eastAsia="SimSun" w:hAnsi="Courier New" w:cs="Times New Roman"/>
                <w:szCs w:val="18"/>
              </w:rPr>
            </w:pPr>
            <w:ins w:id="81" w:author="itc211017" w:date="2012-02-29T14:41:00Z">
              <w:r>
                <w:rPr>
                  <w:rFonts w:ascii="Courier New" w:eastAsia="SimSun" w:hAnsi="Courier New" w:cs="Times New Roman" w:hint="eastAsia"/>
                  <w:szCs w:val="18"/>
                </w:rPr>
                <w:t>若</w:t>
              </w:r>
              <w:proofErr w:type="spellStart"/>
              <w:r>
                <w:rPr>
                  <w:rFonts w:ascii="Courier New" w:eastAsia="SimSun" w:hAnsi="Courier New" w:cs="Times New Roman" w:hint="eastAsia"/>
                  <w:szCs w:val="18"/>
                </w:rPr>
                <w:t>UniteMB</w:t>
              </w:r>
              <w:proofErr w:type="spellEnd"/>
              <w:r>
                <w:rPr>
                  <w:rFonts w:ascii="Courier New" w:eastAsia="SimSun" w:hAnsi="Courier New" w:cs="Times New Roman" w:hint="eastAsia"/>
                  <w:szCs w:val="18"/>
                </w:rPr>
                <w:t>时设置的</w:t>
              </w:r>
            </w:ins>
            <w:ins w:id="82" w:author="itc211017" w:date="2012-02-29T14:42:00Z">
              <w:r>
                <w:rPr>
                  <w:rFonts w:ascii="Courier New" w:eastAsia="SimSun" w:hAnsi="Courier New" w:cs="Times New Roman" w:hint="eastAsia"/>
                  <w:szCs w:val="18"/>
                </w:rPr>
                <w:t>Qty</w:t>
              </w:r>
              <w:r>
                <w:rPr>
                  <w:rFonts w:ascii="Courier New" w:eastAsia="SimSun" w:hAnsi="Courier New" w:cs="Times New Roman" w:hint="eastAsia"/>
                  <w:szCs w:val="18"/>
                </w:rPr>
                <w:t>为</w:t>
              </w:r>
              <w:r>
                <w:rPr>
                  <w:rFonts w:ascii="Courier New" w:eastAsia="SimSun" w:hAnsi="Courier New" w:cs="Times New Roman" w:hint="eastAsia"/>
                  <w:szCs w:val="18"/>
                </w:rPr>
                <w:t>1</w:t>
              </w:r>
              <w:r>
                <w:rPr>
                  <w:rFonts w:ascii="Courier New" w:eastAsia="SimSun" w:hAnsi="Courier New" w:cs="Times New Roman" w:hint="eastAsia"/>
                  <w:szCs w:val="18"/>
                </w:rPr>
                <w:t>，则产生子板</w:t>
              </w:r>
            </w:ins>
          </w:p>
        </w:tc>
        <w:tc>
          <w:tcPr>
            <w:tcW w:w="1374" w:type="dxa"/>
          </w:tcPr>
          <w:p w:rsidR="00147DF8" w:rsidRPr="002C35EB" w:rsidRDefault="002C35EB" w:rsidP="00C10B23">
            <w:pPr>
              <w:jc w:val="left"/>
              <w:rPr>
                <w:ins w:id="83" w:author="itc211017" w:date="2012-02-14T10:01:00Z"/>
                <w:rFonts w:ascii="Courier New" w:eastAsia="SimSun" w:hAnsi="Courier New"/>
                <w:szCs w:val="18"/>
              </w:rPr>
            </w:pPr>
            <w:ins w:id="84" w:author="itc211017" w:date="2012-02-29T14:42:00Z">
              <w:r>
                <w:rPr>
                  <w:rFonts w:ascii="Courier New" w:eastAsia="SimSun" w:hAnsi="Courier New" w:hint="eastAsia"/>
                  <w:szCs w:val="18"/>
                </w:rPr>
                <w:t>2012-2-29</w:t>
              </w:r>
            </w:ins>
          </w:p>
        </w:tc>
        <w:tc>
          <w:tcPr>
            <w:tcW w:w="946" w:type="dxa"/>
          </w:tcPr>
          <w:p w:rsidR="00147DF8" w:rsidRPr="006612ED" w:rsidRDefault="002C35EB" w:rsidP="00C10B23">
            <w:pPr>
              <w:jc w:val="left"/>
              <w:rPr>
                <w:ins w:id="85" w:author="itc211017" w:date="2012-02-14T10:01:00Z"/>
                <w:rFonts w:ascii="Courier New" w:eastAsia="SimSun" w:hAnsi="Courier New" w:cs="Times New Roman"/>
                <w:szCs w:val="18"/>
              </w:rPr>
            </w:pPr>
            <w:ins w:id="86" w:author="itc211017" w:date="2012-02-29T14:42:00Z">
              <w:r>
                <w:rPr>
                  <w:rFonts w:ascii="Courier New" w:eastAsia="SimSun" w:hAnsi="Courier New" w:cs="Times New Roman" w:hint="eastAsia"/>
                  <w:szCs w:val="18"/>
                </w:rPr>
                <w:t>0.01a</w:t>
              </w:r>
            </w:ins>
          </w:p>
        </w:tc>
      </w:tr>
      <w:tr w:rsidR="00147DF8" w:rsidRPr="006612ED" w:rsidTr="00C10B23">
        <w:trPr>
          <w:jc w:val="center"/>
          <w:ins w:id="87" w:author="itc211017" w:date="2012-02-14T10:01:00Z"/>
        </w:trPr>
        <w:tc>
          <w:tcPr>
            <w:tcW w:w="990" w:type="dxa"/>
          </w:tcPr>
          <w:p w:rsidR="00147DF8" w:rsidRPr="006612ED" w:rsidRDefault="007F1BB1" w:rsidP="00C10B23">
            <w:pPr>
              <w:jc w:val="left"/>
              <w:rPr>
                <w:ins w:id="88" w:author="itc211017" w:date="2012-02-14T10:01:00Z"/>
                <w:rFonts w:ascii="Courier New" w:eastAsia="SimSun" w:hAnsi="Courier New" w:cs="Times New Roman"/>
                <w:szCs w:val="18"/>
              </w:rPr>
            </w:pPr>
            <w:ins w:id="89" w:author="itc211017" w:date="2012-03-01T15:46:00Z">
              <w:r>
                <w:rPr>
                  <w:rFonts w:ascii="Courier New" w:eastAsia="SimSun" w:hAnsi="Courier New" w:cs="Times New Roman" w:hint="eastAsia"/>
                  <w:szCs w:val="18"/>
                </w:rPr>
                <w:t>2.1.5</w:t>
              </w:r>
            </w:ins>
          </w:p>
        </w:tc>
        <w:tc>
          <w:tcPr>
            <w:tcW w:w="1686" w:type="dxa"/>
          </w:tcPr>
          <w:p w:rsidR="00147DF8" w:rsidRPr="006612ED" w:rsidRDefault="007F1BB1" w:rsidP="00C10B23">
            <w:pPr>
              <w:jc w:val="left"/>
              <w:rPr>
                <w:ins w:id="90" w:author="itc211017" w:date="2012-02-14T10:01:00Z"/>
                <w:rFonts w:ascii="Courier New" w:eastAsia="SimSun" w:hAnsi="Courier New" w:cs="Times New Roman"/>
                <w:szCs w:val="18"/>
              </w:rPr>
            </w:pPr>
            <w:ins w:id="91" w:author="itc211017" w:date="2012-03-01T15:46:00Z">
              <w:r>
                <w:rPr>
                  <w:rFonts w:ascii="Courier New" w:eastAsia="SimSun" w:hAnsi="Courier New" w:cs="Times New Roman" w:hint="eastAsia"/>
                  <w:szCs w:val="18"/>
                </w:rPr>
                <w:t>业务规则</w:t>
              </w:r>
            </w:ins>
          </w:p>
        </w:tc>
        <w:tc>
          <w:tcPr>
            <w:tcW w:w="1345" w:type="dxa"/>
          </w:tcPr>
          <w:p w:rsidR="00147DF8" w:rsidRPr="006612ED" w:rsidRDefault="007F1BB1" w:rsidP="00C10B23">
            <w:pPr>
              <w:jc w:val="left"/>
              <w:rPr>
                <w:ins w:id="92" w:author="itc211017" w:date="2012-02-14T10:01:00Z"/>
                <w:rFonts w:ascii="Courier New" w:eastAsia="SimSun" w:hAnsi="Courier New" w:cs="Times New Roman"/>
                <w:szCs w:val="18"/>
              </w:rPr>
            </w:pPr>
            <w:ins w:id="93" w:author="itc211017" w:date="2012-03-01T15:46:00Z">
              <w:r>
                <w:rPr>
                  <w:rFonts w:ascii="Courier New" w:eastAsia="SimSun" w:hAnsi="Courier New" w:cs="Times New Roman" w:hint="eastAsia"/>
                  <w:szCs w:val="18"/>
                </w:rPr>
                <w:t>UC Bug</w:t>
              </w:r>
            </w:ins>
          </w:p>
        </w:tc>
        <w:tc>
          <w:tcPr>
            <w:tcW w:w="2186" w:type="dxa"/>
          </w:tcPr>
          <w:p w:rsidR="00147DF8" w:rsidRPr="006612ED" w:rsidRDefault="007F1BB1" w:rsidP="00C10B23">
            <w:pPr>
              <w:jc w:val="left"/>
              <w:rPr>
                <w:ins w:id="94" w:author="itc211017" w:date="2012-02-14T10:01:00Z"/>
                <w:rFonts w:ascii="Courier New" w:eastAsia="SimSun" w:hAnsi="Courier New" w:cs="Times New Roman"/>
                <w:szCs w:val="18"/>
              </w:rPr>
            </w:pPr>
            <w:ins w:id="95" w:author="itc211017" w:date="2012-03-01T15:46:00Z">
              <w:r>
                <w:rPr>
                  <w:rFonts w:ascii="Courier New" w:eastAsia="SimSun" w:hAnsi="Courier New" w:cs="Times New Roman" w:hint="eastAsia"/>
                  <w:szCs w:val="18"/>
                </w:rPr>
                <w:t>增加</w:t>
              </w:r>
              <w:r>
                <w:rPr>
                  <w:rFonts w:ascii="Courier New" w:eastAsia="SimSun" w:hAnsi="Courier New" w:cs="Times New Roman" w:hint="eastAsia"/>
                  <w:szCs w:val="18"/>
                </w:rPr>
                <w:t>WC&lt;&gt;</w:t>
              </w:r>
              <w:r>
                <w:rPr>
                  <w:rFonts w:ascii="Courier New" w:eastAsia="SimSun" w:hAnsi="Courier New" w:cs="Times New Roman"/>
                  <w:szCs w:val="18"/>
                </w:rPr>
                <w:t>’</w:t>
              </w:r>
              <w:r>
                <w:rPr>
                  <w:rFonts w:ascii="Courier New" w:eastAsia="SimSun" w:hAnsi="Courier New" w:cs="Times New Roman" w:hint="eastAsia"/>
                  <w:szCs w:val="18"/>
                </w:rPr>
                <w:t>09</w:t>
              </w:r>
              <w:r>
                <w:rPr>
                  <w:rFonts w:ascii="Courier New" w:eastAsia="SimSun" w:hAnsi="Courier New" w:cs="Times New Roman"/>
                  <w:szCs w:val="18"/>
                </w:rPr>
                <w:t>’</w:t>
              </w:r>
              <w:r>
                <w:rPr>
                  <w:rFonts w:ascii="Courier New" w:eastAsia="SimSun" w:hAnsi="Courier New" w:cs="Times New Roman" w:hint="eastAsia"/>
                  <w:szCs w:val="18"/>
                </w:rPr>
                <w:t>的</w:t>
              </w:r>
              <w:r>
                <w:rPr>
                  <w:rFonts w:ascii="Courier New" w:eastAsia="SimSun" w:hAnsi="Courier New" w:cs="Times New Roman" w:hint="eastAsia"/>
                  <w:szCs w:val="18"/>
                </w:rPr>
                <w:t>Check</w:t>
              </w:r>
            </w:ins>
          </w:p>
        </w:tc>
        <w:tc>
          <w:tcPr>
            <w:tcW w:w="1374" w:type="dxa"/>
          </w:tcPr>
          <w:p w:rsidR="00147DF8" w:rsidRPr="007F1BB1" w:rsidRDefault="007F1BB1" w:rsidP="00C10B23">
            <w:pPr>
              <w:jc w:val="left"/>
              <w:rPr>
                <w:ins w:id="96" w:author="itc211017" w:date="2012-02-14T10:01:00Z"/>
                <w:rFonts w:ascii="Courier New" w:eastAsia="SimSun" w:hAnsi="Courier New"/>
                <w:szCs w:val="18"/>
              </w:rPr>
            </w:pPr>
            <w:ins w:id="97" w:author="itc211017" w:date="2012-03-01T15:46:00Z">
              <w:r>
                <w:rPr>
                  <w:rFonts w:ascii="Courier New" w:eastAsia="SimSun" w:hAnsi="Courier New" w:hint="eastAsia"/>
                  <w:szCs w:val="18"/>
                </w:rPr>
                <w:t>2012-3-1</w:t>
              </w:r>
            </w:ins>
          </w:p>
        </w:tc>
        <w:tc>
          <w:tcPr>
            <w:tcW w:w="946" w:type="dxa"/>
          </w:tcPr>
          <w:p w:rsidR="00147DF8" w:rsidRPr="006612ED" w:rsidRDefault="007F1BB1" w:rsidP="00C10B23">
            <w:pPr>
              <w:jc w:val="left"/>
              <w:rPr>
                <w:ins w:id="98" w:author="itc211017" w:date="2012-02-14T10:01:00Z"/>
                <w:rFonts w:ascii="Courier New" w:eastAsia="SimSun" w:hAnsi="Courier New" w:cs="Times New Roman"/>
                <w:szCs w:val="18"/>
              </w:rPr>
            </w:pPr>
            <w:ins w:id="99" w:author="itc211017" w:date="2012-03-01T15:47:00Z">
              <w:r>
                <w:rPr>
                  <w:rFonts w:ascii="Courier New" w:eastAsia="SimSun" w:hAnsi="Courier New" w:cs="Times New Roman" w:hint="eastAsia"/>
                  <w:szCs w:val="18"/>
                </w:rPr>
                <w:t>0.01a</w:t>
              </w:r>
            </w:ins>
          </w:p>
        </w:tc>
      </w:tr>
      <w:tr w:rsidR="00147DF8" w:rsidRPr="006612ED" w:rsidDel="00EF0B7D" w:rsidTr="00C10B23">
        <w:trPr>
          <w:jc w:val="center"/>
          <w:ins w:id="100" w:author="itc211017" w:date="2012-02-14T10:01:00Z"/>
          <w:del w:id="101" w:author="Gao, Guan-Wei (高貫偉 ITC)" w:date="2012-05-28T13:25:00Z"/>
        </w:trPr>
        <w:tc>
          <w:tcPr>
            <w:tcW w:w="990" w:type="dxa"/>
          </w:tcPr>
          <w:p w:rsidR="00147DF8" w:rsidRPr="00450DC9" w:rsidDel="00EF0B7D" w:rsidRDefault="00147DF8" w:rsidP="00C10B23">
            <w:pPr>
              <w:jc w:val="left"/>
              <w:rPr>
                <w:ins w:id="102" w:author="itc211017" w:date="2012-02-14T10:01:00Z"/>
                <w:del w:id="103" w:author="Gao, Guan-Wei (高貫偉 ITC)" w:date="2012-05-28T13:25:00Z"/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6" w:type="dxa"/>
          </w:tcPr>
          <w:p w:rsidR="00147DF8" w:rsidRPr="00450DC9" w:rsidDel="00EF0B7D" w:rsidRDefault="00147DF8" w:rsidP="00C10B23">
            <w:pPr>
              <w:jc w:val="left"/>
              <w:rPr>
                <w:ins w:id="104" w:author="itc211017" w:date="2012-02-14T10:01:00Z"/>
                <w:del w:id="105" w:author="Gao, Guan-Wei (高貫偉 ITC)" w:date="2012-05-28T13:25:00Z"/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450DC9" w:rsidDel="00EF0B7D" w:rsidRDefault="00147DF8" w:rsidP="00C10B23">
            <w:pPr>
              <w:jc w:val="left"/>
              <w:rPr>
                <w:ins w:id="106" w:author="itc211017" w:date="2012-02-14T10:01:00Z"/>
                <w:del w:id="107" w:author="Gao, Guan-Wei (高貫偉 ITC)" w:date="2012-05-28T13:25:00Z"/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6" w:type="dxa"/>
          </w:tcPr>
          <w:p w:rsidR="00147DF8" w:rsidRPr="00450DC9" w:rsidDel="00EF0B7D" w:rsidRDefault="00147DF8" w:rsidP="00C10B23">
            <w:pPr>
              <w:jc w:val="left"/>
              <w:rPr>
                <w:ins w:id="108" w:author="itc211017" w:date="2012-02-14T10:01:00Z"/>
                <w:del w:id="109" w:author="Gao, Guan-Wei (高貫偉 ITC)" w:date="2012-05-28T13:25:00Z"/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450DC9" w:rsidDel="00EF0B7D" w:rsidRDefault="00147DF8" w:rsidP="00C10B23">
            <w:pPr>
              <w:jc w:val="left"/>
              <w:rPr>
                <w:ins w:id="110" w:author="itc211017" w:date="2012-02-14T10:01:00Z"/>
                <w:del w:id="111" w:author="Gao, Guan-Wei (高貫偉 ITC)" w:date="2012-05-28T13:25:00Z"/>
                <w:rFonts w:ascii="Courier New" w:eastAsia="SimSun" w:hAnsi="Courier New"/>
                <w:szCs w:val="18"/>
              </w:rPr>
            </w:pPr>
          </w:p>
        </w:tc>
        <w:tc>
          <w:tcPr>
            <w:tcW w:w="946" w:type="dxa"/>
          </w:tcPr>
          <w:p w:rsidR="00147DF8" w:rsidRPr="00450DC9" w:rsidDel="00EF0B7D" w:rsidRDefault="00147DF8" w:rsidP="00C10B23">
            <w:pPr>
              <w:jc w:val="left"/>
              <w:rPr>
                <w:ins w:id="112" w:author="itc211017" w:date="2012-02-14T10:01:00Z"/>
                <w:del w:id="113" w:author="Gao, Guan-Wei (高貫偉 ITC)" w:date="2012-05-28T13:25:00Z"/>
                <w:rFonts w:ascii="Courier New" w:eastAsia="SimSun" w:hAnsi="Courier New" w:cs="Times New Roman"/>
                <w:szCs w:val="18"/>
              </w:rPr>
            </w:pPr>
          </w:p>
        </w:tc>
      </w:tr>
      <w:tr w:rsidR="00192F45" w:rsidRPr="006612ED" w:rsidTr="00C10B23">
        <w:trPr>
          <w:jc w:val="center"/>
          <w:ins w:id="114" w:author="Gao, Guan-Wei (高貫偉 ITC)" w:date="2012-04-25T18:13:00Z"/>
        </w:trPr>
        <w:tc>
          <w:tcPr>
            <w:tcW w:w="990" w:type="dxa"/>
          </w:tcPr>
          <w:p w:rsidR="00192F45" w:rsidRDefault="00192F45" w:rsidP="00C10B23">
            <w:pPr>
              <w:jc w:val="left"/>
              <w:rPr>
                <w:ins w:id="115" w:author="Gao, Guan-Wei (高貫偉 ITC)" w:date="2012-04-25T18:13:00Z"/>
                <w:rFonts w:ascii="Courier New" w:eastAsia="SimSun" w:hAnsi="Courier New" w:cs="Times New Roman"/>
                <w:szCs w:val="18"/>
              </w:rPr>
            </w:pPr>
            <w:ins w:id="116" w:author="Gao, Guan-Wei (高貫偉 ITC)" w:date="2012-04-25T18:13:00Z">
              <w:r>
                <w:rPr>
                  <w:rFonts w:ascii="Courier New" w:eastAsia="SimSun" w:hAnsi="Courier New" w:cs="Times New Roman" w:hint="eastAsia"/>
                  <w:szCs w:val="18"/>
                </w:rPr>
                <w:t>2.2.5</w:t>
              </w:r>
            </w:ins>
          </w:p>
        </w:tc>
        <w:tc>
          <w:tcPr>
            <w:tcW w:w="1686" w:type="dxa"/>
          </w:tcPr>
          <w:p w:rsidR="00192F45" w:rsidRDefault="00192F45" w:rsidP="00C10B23">
            <w:pPr>
              <w:jc w:val="left"/>
              <w:rPr>
                <w:ins w:id="117" w:author="Gao, Guan-Wei (高貫偉 ITC)" w:date="2012-04-25T18:13:00Z"/>
                <w:rFonts w:ascii="Courier New" w:eastAsia="SimSun" w:hAnsi="Courier New" w:cs="Times New Roman"/>
                <w:szCs w:val="18"/>
              </w:rPr>
            </w:pPr>
            <w:ins w:id="118" w:author="Gao, Guan-Wei (高貫偉 ITC)" w:date="2012-04-25T18:14:00Z">
              <w:r>
                <w:rPr>
                  <w:rFonts w:ascii="Courier New" w:eastAsia="SimSun" w:hAnsi="Courier New" w:cs="Times New Roman" w:hint="eastAsia"/>
                  <w:szCs w:val="18"/>
                </w:rPr>
                <w:t>业务规则</w:t>
              </w:r>
            </w:ins>
          </w:p>
        </w:tc>
        <w:tc>
          <w:tcPr>
            <w:tcW w:w="1345" w:type="dxa"/>
          </w:tcPr>
          <w:p w:rsidR="00192F45" w:rsidRDefault="00192F45" w:rsidP="00C10B23">
            <w:pPr>
              <w:jc w:val="left"/>
              <w:rPr>
                <w:ins w:id="119" w:author="Gao, Guan-Wei (高貫偉 ITC)" w:date="2012-04-25T18:13:00Z"/>
                <w:rFonts w:ascii="Courier New" w:eastAsia="SimSun" w:hAnsi="Courier New" w:cs="Times New Roman"/>
                <w:szCs w:val="18"/>
              </w:rPr>
            </w:pPr>
            <w:ins w:id="120" w:author="Gao, Guan-Wei (高貫偉 ITC)" w:date="2012-04-25T18:14:00Z">
              <w:r>
                <w:rPr>
                  <w:rFonts w:ascii="Courier New" w:eastAsia="SimSun" w:hAnsi="Courier New" w:cs="Times New Roman" w:hint="eastAsia"/>
                  <w:szCs w:val="18"/>
                </w:rPr>
                <w:t>UC Bug</w:t>
              </w:r>
            </w:ins>
          </w:p>
        </w:tc>
        <w:tc>
          <w:tcPr>
            <w:tcW w:w="2186" w:type="dxa"/>
          </w:tcPr>
          <w:p w:rsidR="00192F45" w:rsidRDefault="00192F45" w:rsidP="00C10B23">
            <w:pPr>
              <w:jc w:val="left"/>
              <w:rPr>
                <w:ins w:id="121" w:author="Gao, Guan-Wei (高貫偉 ITC)" w:date="2012-04-25T18:13:00Z"/>
                <w:rFonts w:ascii="Courier New" w:eastAsia="SimSun" w:hAnsi="Courier New" w:cs="Times New Roman"/>
                <w:szCs w:val="18"/>
              </w:rPr>
            </w:pPr>
            <w:ins w:id="122" w:author="Gao, Guan-Wei (高貫偉 ITC)" w:date="2012-04-25T18:14:00Z">
              <w:r>
                <w:rPr>
                  <w:rFonts w:ascii="Courier New" w:eastAsia="SimSun" w:hAnsi="Courier New" w:cs="Times New Roman" w:hint="eastAsia"/>
                  <w:szCs w:val="18"/>
                </w:rPr>
                <w:t>没有正印记录，不允许重印</w:t>
              </w:r>
            </w:ins>
          </w:p>
        </w:tc>
        <w:tc>
          <w:tcPr>
            <w:tcW w:w="1374" w:type="dxa"/>
          </w:tcPr>
          <w:p w:rsidR="00192F45" w:rsidRPr="00192F45" w:rsidRDefault="00192F45" w:rsidP="00C10B23">
            <w:pPr>
              <w:jc w:val="left"/>
              <w:rPr>
                <w:ins w:id="123" w:author="Gao, Guan-Wei (高貫偉 ITC)" w:date="2012-04-25T18:13:00Z"/>
                <w:rFonts w:ascii="Courier New" w:eastAsia="SimSun" w:hAnsi="Courier New"/>
                <w:szCs w:val="18"/>
              </w:rPr>
            </w:pPr>
            <w:ins w:id="124" w:author="Gao, Guan-Wei (高貫偉 ITC)" w:date="2012-04-25T18:14:00Z">
              <w:r>
                <w:rPr>
                  <w:rFonts w:ascii="Courier New" w:eastAsia="SimSun" w:hAnsi="Courier New" w:hint="eastAsia"/>
                  <w:szCs w:val="18"/>
                </w:rPr>
                <w:t>2012-4-25</w:t>
              </w:r>
            </w:ins>
          </w:p>
        </w:tc>
        <w:tc>
          <w:tcPr>
            <w:tcW w:w="946" w:type="dxa"/>
          </w:tcPr>
          <w:p w:rsidR="00192F45" w:rsidRDefault="00192F45" w:rsidP="00C10B23">
            <w:pPr>
              <w:jc w:val="left"/>
              <w:rPr>
                <w:ins w:id="125" w:author="Gao, Guan-Wei (高貫偉 ITC)" w:date="2012-04-25T18:13:00Z"/>
                <w:rFonts w:ascii="Courier New" w:eastAsia="SimSun" w:hAnsi="Courier New" w:cs="Times New Roman"/>
                <w:szCs w:val="18"/>
              </w:rPr>
            </w:pPr>
            <w:ins w:id="126" w:author="Gao, Guan-Wei (高貫偉 ITC)" w:date="2012-04-25T18:14:00Z">
              <w:r>
                <w:rPr>
                  <w:rFonts w:ascii="Courier New" w:eastAsia="SimSun" w:hAnsi="Courier New" w:cs="Times New Roman" w:hint="eastAsia"/>
                  <w:szCs w:val="18"/>
                </w:rPr>
                <w:t>0.01a</w:t>
              </w:r>
            </w:ins>
          </w:p>
        </w:tc>
      </w:tr>
      <w:tr w:rsidR="00387F19" w:rsidRPr="006612ED" w:rsidTr="00C10B23">
        <w:trPr>
          <w:jc w:val="center"/>
          <w:ins w:id="127" w:author="Gao, Guan-Wei (高貫偉 ITC)" w:date="2012-05-18T08:42:00Z"/>
        </w:trPr>
        <w:tc>
          <w:tcPr>
            <w:tcW w:w="990" w:type="dxa"/>
          </w:tcPr>
          <w:p w:rsidR="00387F19" w:rsidRDefault="00387F19" w:rsidP="00C10B23">
            <w:pPr>
              <w:jc w:val="left"/>
              <w:rPr>
                <w:ins w:id="128" w:author="Gao, Guan-Wei (高貫偉 ITC)" w:date="2012-05-18T08:42:00Z"/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6" w:type="dxa"/>
          </w:tcPr>
          <w:p w:rsidR="00387F19" w:rsidRDefault="00387F19" w:rsidP="00C10B23">
            <w:pPr>
              <w:jc w:val="left"/>
              <w:rPr>
                <w:ins w:id="129" w:author="Gao, Guan-Wei (高貫偉 ITC)" w:date="2012-05-18T08:42:00Z"/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387F19" w:rsidRDefault="00387F19" w:rsidP="00C10B23">
            <w:pPr>
              <w:jc w:val="left"/>
              <w:rPr>
                <w:ins w:id="130" w:author="Gao, Guan-Wei (高貫偉 ITC)" w:date="2012-05-18T08:42:00Z"/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6" w:type="dxa"/>
          </w:tcPr>
          <w:p w:rsidR="00387F19" w:rsidRDefault="00387F19" w:rsidP="00C10B23">
            <w:pPr>
              <w:jc w:val="left"/>
              <w:rPr>
                <w:ins w:id="131" w:author="Gao, Guan-Wei (高貫偉 ITC)" w:date="2012-05-18T08:42:00Z"/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387F19" w:rsidRDefault="00387F19" w:rsidP="00C10B23">
            <w:pPr>
              <w:jc w:val="left"/>
              <w:rPr>
                <w:ins w:id="132" w:author="Gao, Guan-Wei (高貫偉 ITC)" w:date="2012-05-18T08:42:00Z"/>
                <w:rFonts w:ascii="Courier New" w:eastAsia="SimSun" w:hAnsi="Courier New"/>
                <w:szCs w:val="18"/>
              </w:rPr>
            </w:pPr>
          </w:p>
        </w:tc>
        <w:tc>
          <w:tcPr>
            <w:tcW w:w="946" w:type="dxa"/>
          </w:tcPr>
          <w:p w:rsidR="00387F19" w:rsidRDefault="00387F19" w:rsidP="00C10B23">
            <w:pPr>
              <w:jc w:val="left"/>
              <w:rPr>
                <w:ins w:id="133" w:author="Gao, Guan-Wei (高貫偉 ITC)" w:date="2012-05-18T08:42:00Z"/>
                <w:rFonts w:ascii="Courier New" w:eastAsia="SimSun" w:hAnsi="Courier New" w:cs="Times New Roman"/>
                <w:szCs w:val="18"/>
              </w:rPr>
            </w:pPr>
          </w:p>
        </w:tc>
      </w:tr>
      <w:tr w:rsidR="00EF0B7D" w:rsidRPr="006612ED" w:rsidTr="00C10B23">
        <w:trPr>
          <w:jc w:val="center"/>
        </w:trPr>
        <w:tc>
          <w:tcPr>
            <w:tcW w:w="8527" w:type="dxa"/>
            <w:gridSpan w:val="6"/>
          </w:tcPr>
          <w:p w:rsidR="00EF0B7D" w:rsidRDefault="00EF0B7D" w:rsidP="00C10B2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EA47D0" w:rsidRPr="006612ED" w:rsidTr="00C10B23">
        <w:trPr>
          <w:jc w:val="center"/>
          <w:ins w:id="134" w:author="Gao, Guan-Wei (高貫偉 ITC)" w:date="2012-05-28T13:24:00Z"/>
        </w:trPr>
        <w:tc>
          <w:tcPr>
            <w:tcW w:w="990" w:type="dxa"/>
          </w:tcPr>
          <w:p w:rsidR="00EA47D0" w:rsidRPr="00EF0B7D" w:rsidRDefault="00EA47D0" w:rsidP="00C10B23">
            <w:pPr>
              <w:jc w:val="left"/>
              <w:rPr>
                <w:ins w:id="135" w:author="Gao, Guan-Wei (高貫偉 ITC)" w:date="2012-05-28T13:24:00Z"/>
                <w:rFonts w:ascii="NSimSun" w:eastAsia="NSimSun" w:hAnsi="NSimSun" w:cs="Times New Roman"/>
                <w:szCs w:val="21"/>
                <w:rPrChange w:id="136" w:author="Gao, Guan-Wei (高貫偉 ITC)" w:date="2012-05-28T13:26:00Z">
                  <w:rPr>
                    <w:ins w:id="137" w:author="Gao, Guan-Wei (高貫偉 ITC)" w:date="2012-05-28T13:24:00Z"/>
                    <w:rFonts w:ascii="Arial" w:eastAsia="SimSun" w:hAnsi="Arial" w:cs="Times New Roman"/>
                    <w:szCs w:val="18"/>
                  </w:rPr>
                </w:rPrChange>
              </w:rPr>
            </w:pPr>
            <w:ins w:id="138" w:author="Gao, Guan-Wei (高貫偉 ITC)" w:date="2012-05-28T13:41:00Z">
              <w:r>
                <w:rPr>
                  <w:rFonts w:ascii="Arial" w:eastAsia="SimSun" w:hAnsi="Arial" w:cs="Times New Roman"/>
                  <w:szCs w:val="18"/>
                </w:rPr>
                <w:t>ALL</w:t>
              </w:r>
            </w:ins>
          </w:p>
        </w:tc>
        <w:tc>
          <w:tcPr>
            <w:tcW w:w="1686" w:type="dxa"/>
          </w:tcPr>
          <w:p w:rsidR="00EA47D0" w:rsidRPr="00EF0B7D" w:rsidRDefault="00EA47D0" w:rsidP="00C10B23">
            <w:pPr>
              <w:jc w:val="left"/>
              <w:rPr>
                <w:ins w:id="139" w:author="Gao, Guan-Wei (高貫偉 ITC)" w:date="2012-05-28T13:24:00Z"/>
                <w:rFonts w:ascii="NSimSun" w:eastAsia="NSimSun" w:hAnsi="NSimSun" w:cs="Times New Roman"/>
                <w:szCs w:val="21"/>
                <w:rPrChange w:id="140" w:author="Gao, Guan-Wei (高貫偉 ITC)" w:date="2012-05-28T13:26:00Z">
                  <w:rPr>
                    <w:ins w:id="141" w:author="Gao, Guan-Wei (高貫偉 ITC)" w:date="2012-05-28T13:24:00Z"/>
                    <w:rFonts w:ascii="Arial" w:eastAsia="SimSun" w:hAnsi="Arial" w:cs="Times New Roman"/>
                    <w:szCs w:val="18"/>
                  </w:rPr>
                </w:rPrChange>
              </w:rPr>
            </w:pPr>
            <w:ins w:id="142" w:author="Gao, Guan-Wei (高貫偉 ITC)" w:date="2012-05-28T13:41:00Z">
              <w:r>
                <w:rPr>
                  <w:rFonts w:ascii="Arial" w:eastAsia="SimSun" w:hAnsi="Arial" w:cs="Times New Roman"/>
                  <w:szCs w:val="18"/>
                </w:rPr>
                <w:t>ALL</w:t>
              </w:r>
            </w:ins>
          </w:p>
        </w:tc>
        <w:tc>
          <w:tcPr>
            <w:tcW w:w="1345" w:type="dxa"/>
          </w:tcPr>
          <w:p w:rsidR="00EA47D0" w:rsidRPr="00EF0B7D" w:rsidRDefault="00EA47D0" w:rsidP="00C10B23">
            <w:pPr>
              <w:jc w:val="left"/>
              <w:rPr>
                <w:ins w:id="143" w:author="Gao, Guan-Wei (高貫偉 ITC)" w:date="2012-05-28T13:24:00Z"/>
                <w:rFonts w:ascii="NSimSun" w:eastAsia="NSimSun" w:hAnsi="NSimSun" w:cs="Times New Roman"/>
                <w:szCs w:val="21"/>
                <w:rPrChange w:id="144" w:author="Gao, Guan-Wei (高貫偉 ITC)" w:date="2012-05-28T13:26:00Z">
                  <w:rPr>
                    <w:ins w:id="145" w:author="Gao, Guan-Wei (高貫偉 ITC)" w:date="2012-05-28T13:24:00Z"/>
                    <w:rFonts w:ascii="Arial" w:eastAsia="SimSun" w:hAnsi="Arial" w:cs="Times New Roman"/>
                    <w:szCs w:val="18"/>
                  </w:rPr>
                </w:rPrChange>
              </w:rPr>
            </w:pPr>
            <w:ins w:id="146" w:author="Gao, Guan-Wei (高貫偉 ITC)" w:date="2012-05-28T13:41:00Z">
              <w:r>
                <w:rPr>
                  <w:rFonts w:ascii="Arial" w:eastAsia="SimSun" w:hAnsi="Arial" w:cs="Times New Roman" w:hint="eastAsia"/>
                  <w:szCs w:val="18"/>
                </w:rPr>
                <w:t>新需求</w:t>
              </w:r>
            </w:ins>
          </w:p>
        </w:tc>
        <w:tc>
          <w:tcPr>
            <w:tcW w:w="2186" w:type="dxa"/>
          </w:tcPr>
          <w:p w:rsidR="00EA47D0" w:rsidRPr="00EF0B7D" w:rsidRDefault="00EA47D0" w:rsidP="00C10B23">
            <w:pPr>
              <w:jc w:val="left"/>
              <w:rPr>
                <w:ins w:id="147" w:author="Gao, Guan-Wei (高貫偉 ITC)" w:date="2012-05-28T13:24:00Z"/>
                <w:rFonts w:ascii="NSimSun" w:eastAsia="NSimSun" w:hAnsi="NSimSun" w:cs="Times New Roman"/>
                <w:szCs w:val="21"/>
                <w:rPrChange w:id="148" w:author="Gao, Guan-Wei (高貫偉 ITC)" w:date="2012-05-28T13:26:00Z">
                  <w:rPr>
                    <w:ins w:id="149" w:author="Gao, Guan-Wei (高貫偉 ITC)" w:date="2012-05-28T13:24:00Z"/>
                    <w:rFonts w:ascii="Arial" w:eastAsia="SimSun" w:hAnsi="Arial" w:cs="Times New Roman"/>
                    <w:sz w:val="20"/>
                    <w:szCs w:val="18"/>
                  </w:rPr>
                </w:rPrChange>
              </w:rPr>
            </w:pPr>
            <w:proofErr w:type="spellStart"/>
            <w:ins w:id="150" w:author="Gao, Guan-Wei (高貫偉 ITC)" w:date="2012-05-28T13:41:00Z">
              <w:r>
                <w:rPr>
                  <w:rFonts w:ascii="Arial" w:eastAsia="SimSun" w:hAnsi="Arial" w:cs="Times New Roman"/>
                  <w:sz w:val="20"/>
                  <w:szCs w:val="18"/>
                </w:rPr>
                <w:t>MBCode</w:t>
              </w:r>
              <w:proofErr w:type="spellEnd"/>
              <w:r>
                <w:rPr>
                  <w:rFonts w:ascii="Arial" w:eastAsia="SimSun" w:hAnsi="Arial" w:cs="Times New Roman" w:hint="eastAsia"/>
                  <w:sz w:val="20"/>
                  <w:szCs w:val="18"/>
                </w:rPr>
                <w:t>升级，统一修改</w:t>
              </w:r>
            </w:ins>
          </w:p>
        </w:tc>
        <w:tc>
          <w:tcPr>
            <w:tcW w:w="1374" w:type="dxa"/>
          </w:tcPr>
          <w:p w:rsidR="00EA47D0" w:rsidRPr="00EF0B7D" w:rsidRDefault="00EA47D0" w:rsidP="00C10B23">
            <w:pPr>
              <w:jc w:val="left"/>
              <w:rPr>
                <w:ins w:id="151" w:author="Gao, Guan-Wei (高貫偉 ITC)" w:date="2012-05-28T13:24:00Z"/>
                <w:rFonts w:ascii="NSimSun" w:eastAsia="NSimSun" w:hAnsi="NSimSun"/>
                <w:szCs w:val="21"/>
                <w:rPrChange w:id="152" w:author="Gao, Guan-Wei (高貫偉 ITC)" w:date="2012-05-28T13:26:00Z">
                  <w:rPr>
                    <w:ins w:id="153" w:author="Gao, Guan-Wei (高貫偉 ITC)" w:date="2012-05-28T13:24:00Z"/>
                    <w:rFonts w:ascii="Arial" w:eastAsia="SimSun" w:hAnsi="Arial"/>
                    <w:szCs w:val="18"/>
                  </w:rPr>
                </w:rPrChange>
              </w:rPr>
            </w:pPr>
            <w:ins w:id="154" w:author="Gao, Guan-Wei (高貫偉 ITC)" w:date="2012-05-28T13:41:00Z">
              <w:r>
                <w:rPr>
                  <w:rFonts w:ascii="Arial" w:eastAsia="SimSun" w:hAnsi="Arial"/>
                  <w:szCs w:val="18"/>
                </w:rPr>
                <w:t>2012-5-18</w:t>
              </w:r>
            </w:ins>
          </w:p>
        </w:tc>
        <w:tc>
          <w:tcPr>
            <w:tcW w:w="946" w:type="dxa"/>
          </w:tcPr>
          <w:p w:rsidR="00EA47D0" w:rsidRPr="00EF0B7D" w:rsidRDefault="00C92329" w:rsidP="00C10B23">
            <w:pPr>
              <w:jc w:val="left"/>
              <w:rPr>
                <w:ins w:id="155" w:author="Gao, Guan-Wei (高貫偉 ITC)" w:date="2012-05-28T13:24:00Z"/>
                <w:rFonts w:ascii="NSimSun" w:eastAsia="NSimSun" w:hAnsi="NSimSun" w:cs="Times New Roman"/>
                <w:szCs w:val="21"/>
                <w:rPrChange w:id="156" w:author="Gao, Guan-Wei (高貫偉 ITC)" w:date="2012-05-28T13:26:00Z">
                  <w:rPr>
                    <w:ins w:id="157" w:author="Gao, Guan-Wei (高貫偉 ITC)" w:date="2012-05-28T13:24:00Z"/>
                    <w:rFonts w:ascii="Courier New" w:eastAsia="SimSun" w:hAnsi="Courier New" w:cs="Times New Roman"/>
                    <w:szCs w:val="18"/>
                  </w:rPr>
                </w:rPrChange>
              </w:rPr>
            </w:pPr>
            <w:ins w:id="158" w:author="Gao, Guan-Wei (高貫偉 ITC)" w:date="2012-07-11T08:24:00Z">
              <w:r>
                <w:rPr>
                  <w:rFonts w:ascii="NSimSun" w:eastAsia="NSimSun" w:hAnsi="NSimSun" w:cs="Times New Roman" w:hint="eastAsia"/>
                  <w:szCs w:val="21"/>
                </w:rPr>
                <w:t>0.02a</w:t>
              </w:r>
            </w:ins>
          </w:p>
        </w:tc>
      </w:tr>
      <w:tr w:rsidR="00C92329" w:rsidRPr="006612ED" w:rsidTr="00C10B23">
        <w:trPr>
          <w:jc w:val="center"/>
          <w:ins w:id="159" w:author="Gao, Guan-Wei (高貫偉 ITC)" w:date="2012-05-28T13:41:00Z"/>
        </w:trPr>
        <w:tc>
          <w:tcPr>
            <w:tcW w:w="990" w:type="dxa"/>
          </w:tcPr>
          <w:p w:rsidR="00C92329" w:rsidRPr="00EF0B7D" w:rsidRDefault="00C92329" w:rsidP="00C10B23">
            <w:pPr>
              <w:jc w:val="left"/>
              <w:rPr>
                <w:ins w:id="160" w:author="Gao, Guan-Wei (高貫偉 ITC)" w:date="2012-05-28T13:41:00Z"/>
                <w:rFonts w:ascii="NSimSun" w:eastAsia="NSimSun" w:hAnsi="NSimSun" w:cs="Times New Roman"/>
                <w:szCs w:val="21"/>
              </w:rPr>
            </w:pPr>
            <w:ins w:id="161" w:author="Gao, Guan-Wei (高貫偉 ITC)" w:date="2012-05-28T13:41:00Z">
              <w:r w:rsidRPr="00EF0B7D">
                <w:rPr>
                  <w:rFonts w:ascii="NSimSun" w:eastAsia="NSimSun" w:hAnsi="NSimSun" w:cs="Times New Roman" w:hint="eastAsia"/>
                  <w:szCs w:val="21"/>
                </w:rPr>
                <w:t>2.1.5</w:t>
              </w:r>
            </w:ins>
          </w:p>
        </w:tc>
        <w:tc>
          <w:tcPr>
            <w:tcW w:w="1686" w:type="dxa"/>
          </w:tcPr>
          <w:p w:rsidR="00C92329" w:rsidRPr="00EF0B7D" w:rsidRDefault="00C92329" w:rsidP="00C10B23">
            <w:pPr>
              <w:jc w:val="left"/>
              <w:rPr>
                <w:ins w:id="162" w:author="Gao, Guan-Wei (高貫偉 ITC)" w:date="2012-05-28T13:41:00Z"/>
                <w:rFonts w:ascii="NSimSun" w:eastAsia="NSimSun" w:hAnsi="NSimSun" w:cs="Times New Roman"/>
                <w:szCs w:val="21"/>
              </w:rPr>
            </w:pPr>
            <w:ins w:id="163" w:author="Gao, Guan-Wei (高貫偉 ITC)" w:date="2012-05-28T13:41:00Z">
              <w:r w:rsidRPr="00EF0B7D">
                <w:rPr>
                  <w:rFonts w:ascii="NSimSun" w:eastAsia="NSimSun" w:hAnsi="NSimSun" w:cs="Times New Roman" w:hint="eastAsia"/>
                  <w:szCs w:val="21"/>
                </w:rPr>
                <w:t>业务规则</w:t>
              </w:r>
            </w:ins>
          </w:p>
        </w:tc>
        <w:tc>
          <w:tcPr>
            <w:tcW w:w="1345" w:type="dxa"/>
          </w:tcPr>
          <w:p w:rsidR="00C92329" w:rsidRPr="00EF0B7D" w:rsidRDefault="00C92329" w:rsidP="00C10B23">
            <w:pPr>
              <w:jc w:val="left"/>
              <w:rPr>
                <w:ins w:id="164" w:author="Gao, Guan-Wei (高貫偉 ITC)" w:date="2012-05-28T13:41:00Z"/>
                <w:rFonts w:ascii="NSimSun" w:eastAsia="NSimSun" w:hAnsi="NSimSun" w:cs="Times New Roman"/>
                <w:szCs w:val="21"/>
              </w:rPr>
            </w:pPr>
            <w:proofErr w:type="spellStart"/>
            <w:ins w:id="165" w:author="Gao, Guan-Wei (高貫偉 ITC)" w:date="2012-05-28T13:41:00Z">
              <w:r w:rsidRPr="00EF0B7D">
                <w:rPr>
                  <w:rFonts w:ascii="NSimSun" w:eastAsia="NSimSun" w:hAnsi="NSimSun" w:cs="Times New Roman" w:hint="eastAsia"/>
                  <w:szCs w:val="21"/>
                </w:rPr>
                <w:t>PhaseII</w:t>
              </w:r>
              <w:proofErr w:type="spellEnd"/>
            </w:ins>
          </w:p>
        </w:tc>
        <w:tc>
          <w:tcPr>
            <w:tcW w:w="2186" w:type="dxa"/>
          </w:tcPr>
          <w:p w:rsidR="00C92329" w:rsidRPr="00EF0B7D" w:rsidRDefault="00C92329" w:rsidP="00C10B23">
            <w:pPr>
              <w:jc w:val="left"/>
              <w:rPr>
                <w:ins w:id="166" w:author="Gao, Guan-Wei (高貫偉 ITC)" w:date="2012-05-28T13:41:00Z"/>
                <w:rFonts w:ascii="NSimSun" w:eastAsia="NSimSun" w:hAnsi="NSimSun" w:cs="Times New Roman"/>
                <w:szCs w:val="21"/>
              </w:rPr>
            </w:pPr>
            <w:ins w:id="167" w:author="Gao, Guan-Wei (高貫偉 ITC)" w:date="2012-05-28T13:41:00Z">
              <w:r w:rsidRPr="00EF0B7D">
                <w:rPr>
                  <w:rFonts w:ascii="NSimSun" w:eastAsia="NSimSun" w:hAnsi="NSimSun" w:cs="Times New Roman" w:hint="eastAsia"/>
                  <w:szCs w:val="21"/>
                </w:rPr>
                <w:t>RCTO</w:t>
              </w:r>
            </w:ins>
          </w:p>
        </w:tc>
        <w:tc>
          <w:tcPr>
            <w:tcW w:w="1374" w:type="dxa"/>
          </w:tcPr>
          <w:p w:rsidR="00C92329" w:rsidRPr="00EF0B7D" w:rsidRDefault="00C92329" w:rsidP="00C10B23">
            <w:pPr>
              <w:jc w:val="left"/>
              <w:rPr>
                <w:ins w:id="168" w:author="Gao, Guan-Wei (高貫偉 ITC)" w:date="2012-05-28T13:41:00Z"/>
                <w:rFonts w:ascii="NSimSun" w:eastAsia="NSimSun" w:hAnsi="NSimSun"/>
                <w:szCs w:val="21"/>
              </w:rPr>
            </w:pPr>
            <w:ins w:id="169" w:author="Gao, Guan-Wei (高貫偉 ITC)" w:date="2012-07-11T08:24:00Z">
              <w:r>
                <w:rPr>
                  <w:rFonts w:ascii="Arial" w:eastAsia="SimSun" w:hAnsi="Arial"/>
                  <w:szCs w:val="18"/>
                </w:rPr>
                <w:t>2012-5-18</w:t>
              </w:r>
            </w:ins>
          </w:p>
        </w:tc>
        <w:tc>
          <w:tcPr>
            <w:tcW w:w="946" w:type="dxa"/>
          </w:tcPr>
          <w:p w:rsidR="00C92329" w:rsidRDefault="00C92329" w:rsidP="00C10B23">
            <w:pPr>
              <w:jc w:val="left"/>
              <w:rPr>
                <w:ins w:id="170" w:author="Gao, Guan-Wei (高貫偉 ITC)" w:date="2012-05-28T13:41:00Z"/>
                <w:rFonts w:ascii="NSimSun" w:eastAsia="NSimSun" w:hAnsi="NSimSun" w:cs="Times New Roman"/>
                <w:szCs w:val="21"/>
              </w:rPr>
            </w:pPr>
            <w:ins w:id="171" w:author="Gao, Guan-Wei (高貫偉 ITC)" w:date="2012-05-28T13:41:00Z">
              <w:r>
                <w:rPr>
                  <w:rFonts w:ascii="NSimSun" w:eastAsia="NSimSun" w:hAnsi="NSimSun" w:cs="Times New Roman" w:hint="eastAsia"/>
                  <w:szCs w:val="21"/>
                </w:rPr>
                <w:t>0.02a</w:t>
              </w:r>
            </w:ins>
          </w:p>
        </w:tc>
      </w:tr>
      <w:tr w:rsidR="00C92329" w:rsidRPr="006612ED" w:rsidTr="00C10B23">
        <w:trPr>
          <w:jc w:val="center"/>
          <w:ins w:id="172" w:author="Gao, Guan-Wei (高貫偉 ITC)" w:date="2012-05-28T13:24:00Z"/>
        </w:trPr>
        <w:tc>
          <w:tcPr>
            <w:tcW w:w="990" w:type="dxa"/>
          </w:tcPr>
          <w:p w:rsidR="00C92329" w:rsidRPr="00EF0B7D" w:rsidRDefault="009D474F" w:rsidP="00C10B23">
            <w:pPr>
              <w:jc w:val="left"/>
              <w:rPr>
                <w:ins w:id="173" w:author="Gao, Guan-Wei (高貫偉 ITC)" w:date="2012-05-28T13:24:00Z"/>
                <w:rFonts w:ascii="NSimSun" w:eastAsia="NSimSun" w:hAnsi="NSimSun" w:cs="Times New Roman"/>
                <w:szCs w:val="21"/>
                <w:rPrChange w:id="174" w:author="Gao, Guan-Wei (高貫偉 ITC)" w:date="2012-05-28T13:26:00Z">
                  <w:rPr>
                    <w:ins w:id="175" w:author="Gao, Guan-Wei (高貫偉 ITC)" w:date="2012-05-28T13:24:00Z"/>
                    <w:rFonts w:ascii="Arial" w:eastAsia="SimSun" w:hAnsi="Arial" w:cs="Times New Roman"/>
                    <w:szCs w:val="18"/>
                  </w:rPr>
                </w:rPrChange>
              </w:rPr>
            </w:pPr>
            <w:ins w:id="176" w:author="Gao, Guan-Wei (高貫偉 ITC)" w:date="2012-05-28T13:24:00Z">
              <w:r w:rsidRPr="009D474F">
                <w:rPr>
                  <w:rFonts w:ascii="NSimSun" w:eastAsia="NSimSun" w:hAnsi="NSimSun" w:cs="Times New Roman"/>
                  <w:szCs w:val="21"/>
                  <w:rPrChange w:id="177" w:author="Gao, Guan-Wei (高貫偉 ITC)" w:date="2012-05-28T13:26:00Z">
                    <w:rPr>
                      <w:rFonts w:ascii="Arial" w:eastAsia="SimSun" w:hAnsi="Arial" w:cs="Times New Roman"/>
                      <w:szCs w:val="18"/>
                    </w:rPr>
                  </w:rPrChange>
                </w:rPr>
                <w:t>2.4.5</w:t>
              </w:r>
            </w:ins>
          </w:p>
        </w:tc>
        <w:tc>
          <w:tcPr>
            <w:tcW w:w="1686" w:type="dxa"/>
          </w:tcPr>
          <w:p w:rsidR="00C92329" w:rsidRPr="00EF0B7D" w:rsidRDefault="009D474F" w:rsidP="00C10B23">
            <w:pPr>
              <w:jc w:val="left"/>
              <w:rPr>
                <w:ins w:id="178" w:author="Gao, Guan-Wei (高貫偉 ITC)" w:date="2012-05-28T13:24:00Z"/>
                <w:rFonts w:ascii="NSimSun" w:eastAsia="NSimSun" w:hAnsi="NSimSun" w:cs="Times New Roman"/>
                <w:szCs w:val="21"/>
                <w:rPrChange w:id="179" w:author="Gao, Guan-Wei (高貫偉 ITC)" w:date="2012-05-28T13:26:00Z">
                  <w:rPr>
                    <w:ins w:id="180" w:author="Gao, Guan-Wei (高貫偉 ITC)" w:date="2012-05-28T13:24:00Z"/>
                    <w:rFonts w:ascii="Arial" w:eastAsia="SimSun" w:hAnsi="Arial" w:cs="Times New Roman"/>
                    <w:szCs w:val="18"/>
                  </w:rPr>
                </w:rPrChange>
              </w:rPr>
            </w:pPr>
            <w:ins w:id="181" w:author="Gao, Guan-Wei (高貫偉 ITC)" w:date="2012-05-28T13:25:00Z">
              <w:r w:rsidRPr="009D474F">
                <w:rPr>
                  <w:rFonts w:ascii="NSimSun" w:eastAsia="NSimSun" w:hAnsi="NSimSun" w:cs="Times New Roman" w:hint="eastAsia"/>
                  <w:szCs w:val="21"/>
                  <w:rPrChange w:id="182" w:author="Gao, Guan-Wei (高貫偉 ITC)" w:date="2012-05-28T13:26:00Z">
                    <w:rPr>
                      <w:rFonts w:ascii="Arial" w:eastAsia="SimSun" w:hAnsi="Arial" w:cs="Times New Roman" w:hint="eastAsia"/>
                      <w:szCs w:val="18"/>
                    </w:rPr>
                  </w:rPrChange>
                </w:rPr>
                <w:t>业务规则</w:t>
              </w:r>
            </w:ins>
          </w:p>
        </w:tc>
        <w:tc>
          <w:tcPr>
            <w:tcW w:w="1345" w:type="dxa"/>
          </w:tcPr>
          <w:p w:rsidR="00C92329" w:rsidRPr="00EF0B7D" w:rsidRDefault="009D474F" w:rsidP="00C10B23">
            <w:pPr>
              <w:jc w:val="left"/>
              <w:rPr>
                <w:ins w:id="183" w:author="Gao, Guan-Wei (高貫偉 ITC)" w:date="2012-05-28T13:24:00Z"/>
                <w:rFonts w:ascii="NSimSun" w:eastAsia="NSimSun" w:hAnsi="NSimSun" w:cs="Times New Roman"/>
                <w:szCs w:val="21"/>
                <w:rPrChange w:id="184" w:author="Gao, Guan-Wei (高貫偉 ITC)" w:date="2012-05-28T13:26:00Z">
                  <w:rPr>
                    <w:ins w:id="185" w:author="Gao, Guan-Wei (高貫偉 ITC)" w:date="2012-05-28T13:24:00Z"/>
                    <w:rFonts w:ascii="Arial" w:eastAsia="SimSun" w:hAnsi="Arial" w:cs="Times New Roman"/>
                    <w:szCs w:val="18"/>
                  </w:rPr>
                </w:rPrChange>
              </w:rPr>
            </w:pPr>
            <w:proofErr w:type="spellStart"/>
            <w:ins w:id="186" w:author="Gao, Guan-Wei (高貫偉 ITC)" w:date="2012-05-28T13:26:00Z">
              <w:r w:rsidRPr="009D474F">
                <w:rPr>
                  <w:rFonts w:ascii="NSimSun" w:eastAsia="NSimSun" w:hAnsi="NSimSun" w:cs="Times New Roman"/>
                  <w:szCs w:val="21"/>
                  <w:rPrChange w:id="187" w:author="Gao, Guan-Wei (高貫偉 ITC)" w:date="2012-05-28T13:26:00Z">
                    <w:rPr>
                      <w:rFonts w:ascii="Arial" w:eastAsia="SimSun" w:hAnsi="Arial" w:cs="Times New Roman"/>
                      <w:szCs w:val="18"/>
                    </w:rPr>
                  </w:rPrChange>
                </w:rPr>
                <w:t>PhaseII</w:t>
              </w:r>
            </w:ins>
            <w:proofErr w:type="spellEnd"/>
          </w:p>
        </w:tc>
        <w:tc>
          <w:tcPr>
            <w:tcW w:w="2186" w:type="dxa"/>
          </w:tcPr>
          <w:p w:rsidR="00C92329" w:rsidRPr="00EF0B7D" w:rsidRDefault="009D474F" w:rsidP="00C10B23">
            <w:pPr>
              <w:jc w:val="left"/>
              <w:rPr>
                <w:ins w:id="188" w:author="Gao, Guan-Wei (高貫偉 ITC)" w:date="2012-05-28T13:24:00Z"/>
                <w:rFonts w:ascii="NSimSun" w:eastAsia="NSimSun" w:hAnsi="NSimSun" w:cs="Times New Roman"/>
                <w:szCs w:val="21"/>
                <w:rPrChange w:id="189" w:author="Gao, Guan-Wei (高貫偉 ITC)" w:date="2012-05-28T13:26:00Z">
                  <w:rPr>
                    <w:ins w:id="190" w:author="Gao, Guan-Wei (高貫偉 ITC)" w:date="2012-05-28T13:24:00Z"/>
                    <w:rFonts w:ascii="Arial" w:eastAsia="SimSun" w:hAnsi="Arial" w:cs="Times New Roman"/>
                    <w:sz w:val="20"/>
                    <w:szCs w:val="18"/>
                  </w:rPr>
                </w:rPrChange>
              </w:rPr>
            </w:pPr>
            <w:ins w:id="191" w:author="Gao, Guan-Wei (高貫偉 ITC)" w:date="2012-05-28T13:26:00Z">
              <w:r w:rsidRPr="009D474F">
                <w:rPr>
                  <w:rFonts w:ascii="NSimSun" w:eastAsia="NSimSun" w:hAnsi="NSimSun" w:cs="Times New Roman"/>
                  <w:szCs w:val="21"/>
                  <w:rPrChange w:id="192" w:author="Gao, Guan-Wei (高貫偉 ITC)" w:date="2012-05-28T13:26:00Z">
                    <w:rPr>
                      <w:rFonts w:ascii="Arial" w:eastAsia="SimSun" w:hAnsi="Arial" w:cs="Times New Roman"/>
                      <w:sz w:val="20"/>
                      <w:szCs w:val="18"/>
                    </w:rPr>
                  </w:rPrChange>
                </w:rPr>
                <w:t>RCTO</w:t>
              </w:r>
            </w:ins>
          </w:p>
        </w:tc>
        <w:tc>
          <w:tcPr>
            <w:tcW w:w="1374" w:type="dxa"/>
          </w:tcPr>
          <w:p w:rsidR="00C92329" w:rsidRPr="00EF0B7D" w:rsidRDefault="00C92329" w:rsidP="00C10B23">
            <w:pPr>
              <w:jc w:val="left"/>
              <w:rPr>
                <w:ins w:id="193" w:author="Gao, Guan-Wei (高貫偉 ITC)" w:date="2012-05-28T13:24:00Z"/>
                <w:rFonts w:ascii="NSimSun" w:eastAsia="NSimSun" w:hAnsi="NSimSun"/>
                <w:szCs w:val="21"/>
                <w:rPrChange w:id="194" w:author="Gao, Guan-Wei (高貫偉 ITC)" w:date="2012-05-28T13:26:00Z">
                  <w:rPr>
                    <w:ins w:id="195" w:author="Gao, Guan-Wei (高貫偉 ITC)" w:date="2012-05-28T13:24:00Z"/>
                    <w:rFonts w:ascii="Arial" w:eastAsia="SimSun" w:hAnsi="Arial"/>
                    <w:szCs w:val="18"/>
                  </w:rPr>
                </w:rPrChange>
              </w:rPr>
            </w:pPr>
            <w:ins w:id="196" w:author="Gao, Guan-Wei (高貫偉 ITC)" w:date="2012-07-11T08:24:00Z">
              <w:r>
                <w:rPr>
                  <w:rFonts w:ascii="Arial" w:eastAsia="SimSun" w:hAnsi="Arial"/>
                  <w:szCs w:val="18"/>
                </w:rPr>
                <w:t>2012-5-18</w:t>
              </w:r>
            </w:ins>
          </w:p>
        </w:tc>
        <w:tc>
          <w:tcPr>
            <w:tcW w:w="946" w:type="dxa"/>
          </w:tcPr>
          <w:p w:rsidR="00C92329" w:rsidRPr="00EF0B7D" w:rsidRDefault="00C92329" w:rsidP="00C10B23">
            <w:pPr>
              <w:jc w:val="left"/>
              <w:rPr>
                <w:ins w:id="197" w:author="Gao, Guan-Wei (高貫偉 ITC)" w:date="2012-05-28T13:24:00Z"/>
                <w:rFonts w:ascii="NSimSun" w:eastAsia="NSimSun" w:hAnsi="NSimSun" w:cs="Times New Roman"/>
                <w:szCs w:val="21"/>
                <w:rPrChange w:id="198" w:author="Gao, Guan-Wei (高貫偉 ITC)" w:date="2012-05-28T13:26:00Z">
                  <w:rPr>
                    <w:ins w:id="199" w:author="Gao, Guan-Wei (高貫偉 ITC)" w:date="2012-05-28T13:24:00Z"/>
                    <w:rFonts w:ascii="Courier New" w:eastAsia="SimSun" w:hAnsi="Courier New" w:cs="Times New Roman"/>
                    <w:szCs w:val="18"/>
                  </w:rPr>
                </w:rPrChange>
              </w:rPr>
            </w:pPr>
            <w:ins w:id="200" w:author="Gao, Guan-Wei (高貫偉 ITC)" w:date="2012-05-28T13:26:00Z">
              <w:r>
                <w:rPr>
                  <w:rFonts w:ascii="NSimSun" w:eastAsia="NSimSun" w:hAnsi="NSimSun" w:cs="Times New Roman" w:hint="eastAsia"/>
                  <w:szCs w:val="21"/>
                </w:rPr>
                <w:t>0.02a</w:t>
              </w:r>
            </w:ins>
          </w:p>
        </w:tc>
      </w:tr>
      <w:tr w:rsidR="00C92329" w:rsidRPr="006612ED" w:rsidTr="00C10B23">
        <w:trPr>
          <w:jc w:val="center"/>
          <w:ins w:id="201" w:author="Gao, Guan-Wei (高貫偉 ITC)" w:date="2012-05-28T13:24:00Z"/>
        </w:trPr>
        <w:tc>
          <w:tcPr>
            <w:tcW w:w="990" w:type="dxa"/>
          </w:tcPr>
          <w:p w:rsidR="00C92329" w:rsidRDefault="00C92329" w:rsidP="00C10B23">
            <w:pPr>
              <w:jc w:val="left"/>
              <w:rPr>
                <w:ins w:id="202" w:author="Gao, Guan-Wei (高貫偉 ITC)" w:date="2012-05-28T13:24:00Z"/>
                <w:rFonts w:ascii="Arial" w:eastAsia="SimSun" w:hAnsi="Arial" w:cs="Times New Roman"/>
                <w:szCs w:val="18"/>
              </w:rPr>
            </w:pPr>
            <w:ins w:id="203" w:author="Gao, Guan-Wei (高貫偉 ITC)" w:date="2012-07-11T08:20:00Z">
              <w:r>
                <w:rPr>
                  <w:rFonts w:ascii="Arial" w:eastAsia="SimSun" w:hAnsi="Arial" w:cs="Times New Roman" w:hint="eastAsia"/>
                  <w:szCs w:val="18"/>
                </w:rPr>
                <w:t>2.4.5</w:t>
              </w:r>
            </w:ins>
          </w:p>
        </w:tc>
        <w:tc>
          <w:tcPr>
            <w:tcW w:w="1686" w:type="dxa"/>
          </w:tcPr>
          <w:p w:rsidR="00C92329" w:rsidRDefault="00C92329" w:rsidP="00C10B23">
            <w:pPr>
              <w:jc w:val="left"/>
              <w:rPr>
                <w:ins w:id="204" w:author="Gao, Guan-Wei (高貫偉 ITC)" w:date="2012-05-28T13:24:00Z"/>
                <w:rFonts w:ascii="Arial" w:eastAsia="SimSun" w:hAnsi="Arial" w:cs="Times New Roman"/>
                <w:szCs w:val="18"/>
              </w:rPr>
            </w:pPr>
            <w:ins w:id="205" w:author="Gao, Guan-Wei (高貫偉 ITC)" w:date="2012-07-11T08:20:00Z">
              <w:r>
                <w:rPr>
                  <w:rFonts w:ascii="Arial" w:eastAsia="SimSun" w:hAnsi="Arial" w:cs="Times New Roman" w:hint="eastAsia"/>
                  <w:szCs w:val="18"/>
                </w:rPr>
                <w:t>业务规则</w:t>
              </w:r>
            </w:ins>
          </w:p>
        </w:tc>
        <w:tc>
          <w:tcPr>
            <w:tcW w:w="1345" w:type="dxa"/>
          </w:tcPr>
          <w:p w:rsidR="00C92329" w:rsidRDefault="00C92329" w:rsidP="00C10B23">
            <w:pPr>
              <w:jc w:val="left"/>
              <w:rPr>
                <w:ins w:id="206" w:author="Gao, Guan-Wei (高貫偉 ITC)" w:date="2012-05-28T13:24:00Z"/>
                <w:rFonts w:ascii="Arial" w:eastAsia="SimSun" w:hAnsi="Arial" w:cs="Times New Roman"/>
                <w:szCs w:val="18"/>
              </w:rPr>
            </w:pPr>
            <w:ins w:id="207" w:author="Gao, Guan-Wei (高貫偉 ITC)" w:date="2012-07-11T08:20:00Z">
              <w:r>
                <w:rPr>
                  <w:rFonts w:ascii="Arial" w:eastAsia="SimSun" w:hAnsi="Arial" w:cs="Times New Roman" w:hint="eastAsia"/>
                  <w:szCs w:val="18"/>
                </w:rPr>
                <w:t>UC Bug</w:t>
              </w:r>
            </w:ins>
          </w:p>
        </w:tc>
        <w:tc>
          <w:tcPr>
            <w:tcW w:w="2186" w:type="dxa"/>
          </w:tcPr>
          <w:p w:rsidR="00C92329" w:rsidRDefault="00C92329" w:rsidP="00C10B23">
            <w:pPr>
              <w:jc w:val="left"/>
              <w:rPr>
                <w:ins w:id="208" w:author="Gao, Guan-Wei (高貫偉 ITC)" w:date="2012-05-28T13:24:00Z"/>
                <w:rFonts w:ascii="Arial" w:eastAsia="SimSun" w:hAnsi="Arial" w:cs="Times New Roman"/>
                <w:sz w:val="20"/>
                <w:szCs w:val="18"/>
              </w:rPr>
            </w:pPr>
            <w:ins w:id="209" w:author="Gao, Guan-Wei (高貫偉 ITC)" w:date="2012-07-11T08:20:00Z">
              <w:r>
                <w:rPr>
                  <w:rFonts w:ascii="Arial" w:eastAsia="SimSun" w:hAnsi="Arial" w:cs="Times New Roman" w:hint="eastAsia"/>
                  <w:sz w:val="20"/>
                  <w:szCs w:val="18"/>
                </w:rPr>
                <w:t>Lot</w:t>
              </w:r>
            </w:ins>
            <w:ins w:id="210" w:author="Gao, Guan-Wei (高貫偉 ITC)" w:date="2012-07-11T08:24:00Z">
              <w:r>
                <w:rPr>
                  <w:rFonts w:ascii="Arial" w:eastAsia="SimSun" w:hAnsi="Arial" w:cs="Times New Roman" w:hint="eastAsia"/>
                  <w:sz w:val="20"/>
                  <w:szCs w:val="18"/>
                </w:rPr>
                <w:t>相关更新</w:t>
              </w:r>
            </w:ins>
          </w:p>
        </w:tc>
        <w:tc>
          <w:tcPr>
            <w:tcW w:w="1374" w:type="dxa"/>
          </w:tcPr>
          <w:p w:rsidR="00C92329" w:rsidRDefault="00C92329" w:rsidP="00C10B23">
            <w:pPr>
              <w:jc w:val="left"/>
              <w:rPr>
                <w:ins w:id="211" w:author="Gao, Guan-Wei (高貫偉 ITC)" w:date="2012-05-28T13:24:00Z"/>
                <w:rFonts w:ascii="Arial" w:eastAsia="SimSun" w:hAnsi="Arial"/>
                <w:szCs w:val="18"/>
              </w:rPr>
            </w:pPr>
            <w:ins w:id="212" w:author="Gao, Guan-Wei (高貫偉 ITC)" w:date="2012-07-11T08:24:00Z">
              <w:r>
                <w:rPr>
                  <w:rFonts w:ascii="Arial" w:eastAsia="SimSun" w:hAnsi="Arial" w:hint="eastAsia"/>
                  <w:szCs w:val="18"/>
                </w:rPr>
                <w:t>2012-7-11</w:t>
              </w:r>
            </w:ins>
          </w:p>
        </w:tc>
        <w:tc>
          <w:tcPr>
            <w:tcW w:w="946" w:type="dxa"/>
          </w:tcPr>
          <w:p w:rsidR="00C92329" w:rsidRDefault="00C92329" w:rsidP="00C10B23">
            <w:pPr>
              <w:jc w:val="left"/>
              <w:rPr>
                <w:ins w:id="213" w:author="Gao, Guan-Wei (高貫偉 ITC)" w:date="2012-05-28T13:24:00Z"/>
                <w:rFonts w:ascii="Courier New" w:eastAsia="SimSun" w:hAnsi="Courier New" w:cs="Times New Roman"/>
                <w:szCs w:val="18"/>
              </w:rPr>
            </w:pPr>
            <w:ins w:id="214" w:author="Gao, Guan-Wei (高貫偉 ITC)" w:date="2012-07-11T08:25:00Z">
              <w:r>
                <w:rPr>
                  <w:rFonts w:ascii="Courier New" w:eastAsia="SimSun" w:hAnsi="Courier New" w:cs="Times New Roman" w:hint="eastAsia"/>
                  <w:szCs w:val="18"/>
                </w:rPr>
                <w:t>0.03a</w:t>
              </w:r>
            </w:ins>
          </w:p>
        </w:tc>
      </w:tr>
      <w:tr w:rsidR="00A46AF2" w:rsidRPr="00220F17" w:rsidTr="00C10B23">
        <w:trPr>
          <w:jc w:val="center"/>
          <w:ins w:id="215" w:author="Gao, Guan-Wei (高貫偉 ITC)" w:date="2012-10-10T15:16:00Z"/>
        </w:trPr>
        <w:tc>
          <w:tcPr>
            <w:tcW w:w="990" w:type="dxa"/>
          </w:tcPr>
          <w:p w:rsidR="00A46AF2" w:rsidRPr="00220F17" w:rsidRDefault="009D474F" w:rsidP="00C10B23">
            <w:pPr>
              <w:jc w:val="left"/>
              <w:rPr>
                <w:ins w:id="216" w:author="Gao, Guan-Wei (高貫偉 ITC)" w:date="2012-10-10T15:16:00Z"/>
                <w:rFonts w:ascii="Arial" w:eastAsia="SimSun" w:hAnsi="Arial" w:cs="Times New Roman"/>
                <w:szCs w:val="18"/>
              </w:rPr>
            </w:pPr>
            <w:ins w:id="217" w:author="Gao, Guan-Wei (高貫偉 ITC)" w:date="2012-10-10T15:16:00Z">
              <w:r>
                <w:rPr>
                  <w:rFonts w:ascii="Arial" w:eastAsia="SimSun" w:hAnsi="Arial" w:cs="Times New Roman"/>
                  <w:szCs w:val="18"/>
                </w:rPr>
                <w:t>2..2</w:t>
              </w:r>
            </w:ins>
          </w:p>
        </w:tc>
        <w:tc>
          <w:tcPr>
            <w:tcW w:w="1686" w:type="dxa"/>
          </w:tcPr>
          <w:p w:rsidR="00A46AF2" w:rsidRPr="00220F17" w:rsidRDefault="009D474F" w:rsidP="00C10B23">
            <w:pPr>
              <w:jc w:val="left"/>
              <w:rPr>
                <w:ins w:id="218" w:author="Gao, Guan-Wei (高貫偉 ITC)" w:date="2012-10-10T15:16:00Z"/>
                <w:rFonts w:ascii="Arial" w:eastAsia="SimSun" w:hAnsi="Arial" w:cs="Times New Roman"/>
                <w:szCs w:val="18"/>
              </w:rPr>
            </w:pPr>
            <w:ins w:id="219" w:author="Gao, Guan-Wei (高貫偉 ITC)" w:date="2012-10-10T15:17:00Z">
              <w:r>
                <w:rPr>
                  <w:rFonts w:ascii="Arial" w:eastAsia="SimSun" w:hAnsi="Arial" w:cs="Times New Roman"/>
                  <w:szCs w:val="18"/>
                </w:rPr>
                <w:t>ALL</w:t>
              </w:r>
            </w:ins>
          </w:p>
        </w:tc>
        <w:tc>
          <w:tcPr>
            <w:tcW w:w="1345" w:type="dxa"/>
          </w:tcPr>
          <w:p w:rsidR="00A46AF2" w:rsidRPr="00220F17" w:rsidRDefault="009D474F" w:rsidP="00C10B23">
            <w:pPr>
              <w:jc w:val="left"/>
              <w:rPr>
                <w:ins w:id="220" w:author="Gao, Guan-Wei (高貫偉 ITC)" w:date="2012-10-10T15:16:00Z"/>
                <w:rFonts w:ascii="Arial" w:eastAsia="SimSun" w:hAnsi="Arial" w:cs="Times New Roman"/>
                <w:szCs w:val="18"/>
              </w:rPr>
            </w:pPr>
            <w:ins w:id="221" w:author="Gao, Guan-Wei (高貫偉 ITC)" w:date="2012-10-10T15:17:00Z">
              <w:r>
                <w:rPr>
                  <w:rFonts w:ascii="Arial" w:eastAsia="SimSun" w:hAnsi="Arial" w:cs="Times New Roman" w:hint="eastAsia"/>
                  <w:szCs w:val="18"/>
                </w:rPr>
                <w:t>新需求</w:t>
              </w:r>
            </w:ins>
          </w:p>
        </w:tc>
        <w:tc>
          <w:tcPr>
            <w:tcW w:w="2186" w:type="dxa"/>
          </w:tcPr>
          <w:p w:rsidR="00A46AF2" w:rsidRPr="00220F17" w:rsidRDefault="009D474F" w:rsidP="00C10B23">
            <w:pPr>
              <w:jc w:val="left"/>
              <w:rPr>
                <w:ins w:id="222" w:author="Gao, Guan-Wei (高貫偉 ITC)" w:date="2012-10-10T15:16:00Z"/>
                <w:rFonts w:ascii="Arial" w:eastAsia="SimSun" w:hAnsi="Arial" w:cs="Times New Roman"/>
                <w:sz w:val="20"/>
                <w:szCs w:val="18"/>
              </w:rPr>
            </w:pPr>
            <w:ins w:id="223" w:author="Gao, Guan-Wei (高貫偉 ITC)" w:date="2012-10-10T15:17:00Z">
              <w:r>
                <w:rPr>
                  <w:rFonts w:ascii="Arial" w:eastAsia="SimSun" w:hAnsi="Arial" w:cs="Times New Roman" w:hint="eastAsia"/>
                  <w:sz w:val="20"/>
                  <w:szCs w:val="18"/>
                </w:rPr>
                <w:t>重印时，可更新</w:t>
              </w:r>
              <w:r>
                <w:rPr>
                  <w:rFonts w:ascii="Arial" w:eastAsia="SimSun" w:hAnsi="Arial" w:cs="Times New Roman"/>
                  <w:sz w:val="20"/>
                  <w:szCs w:val="18"/>
                </w:rPr>
                <w:t>ECR</w:t>
              </w:r>
            </w:ins>
          </w:p>
        </w:tc>
        <w:tc>
          <w:tcPr>
            <w:tcW w:w="1374" w:type="dxa"/>
          </w:tcPr>
          <w:p w:rsidR="00A46AF2" w:rsidRPr="00220F17" w:rsidRDefault="009D474F" w:rsidP="00C10B23">
            <w:pPr>
              <w:jc w:val="left"/>
              <w:rPr>
                <w:ins w:id="224" w:author="Gao, Guan-Wei (高貫偉 ITC)" w:date="2012-10-10T15:16:00Z"/>
                <w:rFonts w:ascii="Arial" w:eastAsia="SimSun" w:hAnsi="Arial"/>
                <w:szCs w:val="18"/>
              </w:rPr>
            </w:pPr>
            <w:ins w:id="225" w:author="Gao, Guan-Wei (高貫偉 ITC)" w:date="2012-10-10T15:17:00Z">
              <w:r>
                <w:rPr>
                  <w:rFonts w:ascii="Arial" w:eastAsia="SimSun" w:hAnsi="Arial"/>
                  <w:szCs w:val="18"/>
                </w:rPr>
                <w:t>2012-10-10</w:t>
              </w:r>
            </w:ins>
          </w:p>
        </w:tc>
        <w:tc>
          <w:tcPr>
            <w:tcW w:w="946" w:type="dxa"/>
          </w:tcPr>
          <w:p w:rsidR="00A46AF2" w:rsidRPr="00220F17" w:rsidRDefault="009D474F" w:rsidP="00C10B23">
            <w:pPr>
              <w:jc w:val="left"/>
              <w:rPr>
                <w:ins w:id="226" w:author="Gao, Guan-Wei (高貫偉 ITC)" w:date="2012-10-10T15:16:00Z"/>
                <w:rFonts w:ascii="Courier New" w:eastAsia="SimSun" w:hAnsi="Courier New" w:cs="Times New Roman"/>
                <w:szCs w:val="18"/>
              </w:rPr>
            </w:pPr>
            <w:ins w:id="227" w:author="Gao, Guan-Wei (高貫偉 ITC)" w:date="2012-10-10T15:17:00Z">
              <w:r>
                <w:rPr>
                  <w:rFonts w:ascii="Courier New" w:eastAsia="SimSun" w:hAnsi="Courier New" w:cs="Times New Roman"/>
                  <w:szCs w:val="18"/>
                </w:rPr>
                <w:t>0.05a</w:t>
              </w:r>
            </w:ins>
          </w:p>
        </w:tc>
      </w:tr>
      <w:tr w:rsidR="00C10B23" w:rsidRPr="00220F17" w:rsidTr="00C10B23">
        <w:tblPrEx>
          <w:tblCellMar>
            <w:left w:w="28" w:type="dxa"/>
            <w:right w:w="28" w:type="dxa"/>
          </w:tblCellMar>
        </w:tblPrEx>
        <w:trPr>
          <w:trHeight w:val="1100"/>
          <w:jc w:val="center"/>
        </w:trPr>
        <w:tc>
          <w:tcPr>
            <w:tcW w:w="990" w:type="dxa"/>
          </w:tcPr>
          <w:p w:rsidR="00C10B23" w:rsidRPr="00220F17" w:rsidRDefault="00C10B23" w:rsidP="00C10B23">
            <w:pPr>
              <w:ind w:firstLineChars="200" w:firstLine="420"/>
              <w:rPr>
                <w:rFonts w:ascii="Courier New" w:eastAsia="SimSun" w:hAnsi="Courier New"/>
              </w:rPr>
            </w:pPr>
          </w:p>
          <w:p w:rsidR="00C10B23" w:rsidRPr="00220F17" w:rsidRDefault="009D474F" w:rsidP="00C10B23">
            <w:pPr>
              <w:jc w:val="left"/>
              <w:rPr>
                <w:rFonts w:ascii="Courier New" w:eastAsia="SimSun" w:hAnsi="Courier New"/>
              </w:rPr>
            </w:pPr>
            <w:r>
              <w:rPr>
                <w:rFonts w:ascii="Courier New" w:eastAsia="SimSun" w:hAnsi="Courier New"/>
              </w:rPr>
              <w:br w:type="page"/>
            </w:r>
            <w:ins w:id="228" w:author="ies12cn74" w:date="2013-03-15T10:05:00Z">
              <w:r>
                <w:rPr>
                  <w:rFonts w:ascii="Courier New" w:eastAsia="SimSun" w:hAnsi="Courier New"/>
                </w:rPr>
                <w:t>2.15</w:t>
              </w:r>
            </w:ins>
          </w:p>
        </w:tc>
        <w:tc>
          <w:tcPr>
            <w:tcW w:w="1686" w:type="dxa"/>
          </w:tcPr>
          <w:p w:rsidR="00C10B23" w:rsidRPr="00220F17" w:rsidRDefault="00C10B23">
            <w:pPr>
              <w:widowControl/>
              <w:jc w:val="left"/>
              <w:rPr>
                <w:rFonts w:ascii="Courier New" w:eastAsia="SimSun" w:hAnsi="Courier New"/>
              </w:rPr>
            </w:pPr>
          </w:p>
          <w:p w:rsidR="00C10B23" w:rsidRPr="00220F17" w:rsidRDefault="009D474F" w:rsidP="00C10B23">
            <w:pPr>
              <w:jc w:val="left"/>
              <w:rPr>
                <w:rFonts w:ascii="Courier New" w:eastAsia="SimSun" w:hAnsi="Courier New"/>
              </w:rPr>
            </w:pPr>
            <w:ins w:id="229" w:author="ies12cn74" w:date="2013-03-15T10:05:00Z">
              <w:r>
                <w:rPr>
                  <w:rFonts w:ascii="Courier New" w:eastAsia="SimSun" w:hAnsi="Courier New" w:hint="eastAsia"/>
                </w:rPr>
                <w:t>业务规则</w:t>
              </w:r>
            </w:ins>
          </w:p>
        </w:tc>
        <w:tc>
          <w:tcPr>
            <w:tcW w:w="1345" w:type="dxa"/>
          </w:tcPr>
          <w:p w:rsidR="00C10B23" w:rsidRPr="00220F17" w:rsidRDefault="00C10B23">
            <w:pPr>
              <w:widowControl/>
              <w:jc w:val="left"/>
              <w:rPr>
                <w:rFonts w:ascii="Courier New" w:eastAsia="SimSun" w:hAnsi="Courier New"/>
              </w:rPr>
            </w:pPr>
          </w:p>
          <w:p w:rsidR="00000000" w:rsidRDefault="009D474F">
            <w:pPr>
              <w:jc w:val="center"/>
              <w:rPr>
                <w:rFonts w:ascii="Courier New" w:eastAsia="SimSun" w:hAnsi="Courier New"/>
              </w:rPr>
              <w:pPrChange w:id="230" w:author="ies12cn74" w:date="2013-03-15T10:05:00Z">
                <w:pPr>
                  <w:jc w:val="left"/>
                </w:pPr>
              </w:pPrChange>
            </w:pPr>
            <w:ins w:id="231" w:author="ies12cn74" w:date="2013-03-15T10:06:00Z">
              <w:r>
                <w:rPr>
                  <w:rFonts w:ascii="Courier New" w:eastAsia="SimSun" w:hAnsi="Courier New" w:hint="eastAsia"/>
                </w:rPr>
                <w:t>增加需求</w:t>
              </w:r>
            </w:ins>
          </w:p>
        </w:tc>
        <w:tc>
          <w:tcPr>
            <w:tcW w:w="2186" w:type="dxa"/>
          </w:tcPr>
          <w:p w:rsidR="00C10B23" w:rsidRPr="00220F17" w:rsidRDefault="00C10B23">
            <w:pPr>
              <w:widowControl/>
              <w:jc w:val="left"/>
              <w:rPr>
                <w:rFonts w:ascii="Courier New" w:eastAsia="SimSun" w:hAnsi="Courier New"/>
              </w:rPr>
            </w:pPr>
          </w:p>
          <w:p w:rsidR="00C10B23" w:rsidRPr="00220F17" w:rsidRDefault="005C2F90" w:rsidP="00C10B23">
            <w:pPr>
              <w:jc w:val="left"/>
              <w:rPr>
                <w:rFonts w:ascii="Courier New" w:eastAsia="SimSun" w:hAnsi="Courier New"/>
              </w:rPr>
            </w:pPr>
            <w:r w:rsidRPr="00220F17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判断是</w:t>
            </w:r>
            <w:ins w:id="232" w:author="ies12cn74" w:date="2013-03-15T10:10:00Z">
              <w:r w:rsidR="00C10B23" w:rsidRPr="00220F17">
                <w:rPr>
                  <w:rFonts w:ascii="Verdana" w:eastAsia="SimSun" w:hAnsi="Verdana"/>
                  <w:color w:val="000000"/>
                  <w:sz w:val="20"/>
                  <w:szCs w:val="20"/>
                </w:rPr>
                <w:t>’’</w:t>
              </w:r>
            </w:ins>
            <w:ins w:id="233" w:author="ies12cn74" w:date="2013-03-15T10:06:00Z">
              <w:r w:rsidR="009D474F">
                <w:rPr>
                  <w:rFonts w:ascii="Verdana" w:hAnsi="Verdana"/>
                  <w:color w:val="000000"/>
                  <w:sz w:val="20"/>
                  <w:szCs w:val="20"/>
                </w:rPr>
                <w:t>Jamestown</w:t>
              </w:r>
            </w:ins>
            <w:ins w:id="234" w:author="ies12cn74" w:date="2013-03-15T10:10:00Z">
              <w:r w:rsidR="00C10B23" w:rsidRPr="00220F17">
                <w:rPr>
                  <w:rFonts w:ascii="Verdana" w:eastAsia="SimSun" w:hAnsi="Verdana"/>
                  <w:color w:val="000000"/>
                  <w:sz w:val="20"/>
                  <w:szCs w:val="20"/>
                </w:rPr>
                <w:t>’’</w:t>
              </w:r>
            </w:ins>
            <w:r w:rsidRPr="00220F17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ins w:id="235" w:author="ies12cn74" w:date="2013-03-15T10:06:00Z">
              <w:r w:rsidR="009D474F">
                <w:rPr>
                  <w:rFonts w:ascii="Verdana" w:hAnsi="Verdana" w:hint="eastAsia"/>
                  <w:color w:val="000000"/>
                  <w:sz w:val="20"/>
                  <w:szCs w:val="20"/>
                </w:rPr>
                <w:t>新机型</w:t>
              </w:r>
            </w:ins>
            <w:r w:rsidRPr="00220F17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，</w:t>
            </w:r>
            <w:ins w:id="236" w:author="ies12cn74" w:date="2013-03-15T10:06:00Z">
              <w:r w:rsidR="009D474F">
                <w:rPr>
                  <w:rFonts w:ascii="Verdana" w:hAnsi="Verdana" w:hint="eastAsia"/>
                  <w:color w:val="000000"/>
                  <w:sz w:val="20"/>
                  <w:szCs w:val="20"/>
                </w:rPr>
                <w:t>同时调取</w:t>
              </w:r>
              <w:r w:rsidR="009D474F">
                <w:rPr>
                  <w:rFonts w:ascii="Verdana" w:hAnsi="Verdana"/>
                  <w:color w:val="000000"/>
                  <w:sz w:val="20"/>
                  <w:szCs w:val="20"/>
                </w:rPr>
                <w:t>2</w:t>
              </w:r>
              <w:r w:rsidR="009D474F">
                <w:rPr>
                  <w:rFonts w:ascii="Verdana" w:hAnsi="Verdana" w:hint="eastAsia"/>
                  <w:color w:val="000000"/>
                  <w:sz w:val="20"/>
                  <w:szCs w:val="20"/>
                </w:rPr>
                <w:t>个模板打印</w:t>
              </w:r>
            </w:ins>
          </w:p>
        </w:tc>
        <w:tc>
          <w:tcPr>
            <w:tcW w:w="1372" w:type="dxa"/>
          </w:tcPr>
          <w:p w:rsidR="00C10B23" w:rsidRPr="00220F17" w:rsidRDefault="00C10B23">
            <w:pPr>
              <w:widowControl/>
              <w:jc w:val="left"/>
              <w:rPr>
                <w:rFonts w:ascii="Courier New" w:eastAsia="SimSun" w:hAnsi="Courier New"/>
              </w:rPr>
            </w:pPr>
          </w:p>
          <w:p w:rsidR="00C10B23" w:rsidRPr="00220F17" w:rsidRDefault="009D474F" w:rsidP="00C10B23">
            <w:pPr>
              <w:jc w:val="left"/>
              <w:rPr>
                <w:rFonts w:ascii="Courier New" w:eastAsia="SimSun" w:hAnsi="Courier New"/>
              </w:rPr>
            </w:pPr>
            <w:ins w:id="237" w:author="ies12cn74" w:date="2013-03-15T10:07:00Z">
              <w:r>
                <w:rPr>
                  <w:rFonts w:ascii="Courier New" w:eastAsia="SimSun" w:hAnsi="Courier New"/>
                </w:rPr>
                <w:t>2013-03-15</w:t>
              </w:r>
            </w:ins>
          </w:p>
        </w:tc>
        <w:tc>
          <w:tcPr>
            <w:tcW w:w="948" w:type="dxa"/>
          </w:tcPr>
          <w:p w:rsidR="00C10B23" w:rsidRPr="00220F17" w:rsidRDefault="00C10B23">
            <w:pPr>
              <w:widowControl/>
              <w:jc w:val="left"/>
              <w:rPr>
                <w:rFonts w:ascii="Courier New" w:eastAsia="SimSun" w:hAnsi="Courier New"/>
              </w:rPr>
            </w:pPr>
          </w:p>
          <w:p w:rsidR="00C10B23" w:rsidRPr="00220F17" w:rsidRDefault="009D474F" w:rsidP="00C10B23">
            <w:pPr>
              <w:jc w:val="left"/>
              <w:rPr>
                <w:rFonts w:ascii="Courier New" w:eastAsia="SimSun" w:hAnsi="Courier New"/>
              </w:rPr>
            </w:pPr>
            <w:ins w:id="238" w:author="ies12cn74" w:date="2013-03-15T10:07:00Z">
              <w:r>
                <w:rPr>
                  <w:rFonts w:ascii="Courier New" w:eastAsia="SimSun" w:hAnsi="Courier New"/>
                </w:rPr>
                <w:t>0.05a</w:t>
              </w:r>
            </w:ins>
          </w:p>
        </w:tc>
      </w:tr>
      <w:tr w:rsidR="008121DA" w:rsidTr="00C10B23">
        <w:tblPrEx>
          <w:tblCellMar>
            <w:left w:w="28" w:type="dxa"/>
            <w:right w:w="28" w:type="dxa"/>
          </w:tblCellMar>
        </w:tblPrEx>
        <w:trPr>
          <w:trHeight w:val="1100"/>
          <w:jc w:val="center"/>
        </w:trPr>
        <w:tc>
          <w:tcPr>
            <w:tcW w:w="990" w:type="dxa"/>
          </w:tcPr>
          <w:p w:rsidR="008121DA" w:rsidRPr="00220F17" w:rsidRDefault="00217B9C" w:rsidP="00217B9C">
            <w:pPr>
              <w:rPr>
                <w:rFonts w:ascii="Courier New" w:eastAsia="SimSun" w:hAnsi="Courier New"/>
              </w:rPr>
            </w:pPr>
            <w:r w:rsidRPr="00220F17">
              <w:rPr>
                <w:rFonts w:ascii="Courier New" w:eastAsia="SimSun" w:hAnsi="Courier New" w:hint="eastAsia"/>
              </w:rPr>
              <w:t>2.15</w:t>
            </w:r>
          </w:p>
        </w:tc>
        <w:tc>
          <w:tcPr>
            <w:tcW w:w="1686" w:type="dxa"/>
          </w:tcPr>
          <w:p w:rsidR="008121DA" w:rsidRPr="00220F17" w:rsidRDefault="008121DA">
            <w:pPr>
              <w:widowControl/>
              <w:jc w:val="left"/>
              <w:rPr>
                <w:rFonts w:ascii="Courier New" w:eastAsia="SimSun" w:hAnsi="Courier New"/>
                <w:color w:val="000000" w:themeColor="text1"/>
              </w:rPr>
            </w:pPr>
            <w:r w:rsidRPr="00220F17">
              <w:rPr>
                <w:rFonts w:ascii="Courier New" w:eastAsia="SimSun" w:hAnsi="Courier New" w:hint="eastAsia"/>
                <w:color w:val="000000" w:themeColor="text1"/>
              </w:rPr>
              <w:t>业务规则</w:t>
            </w:r>
          </w:p>
        </w:tc>
        <w:tc>
          <w:tcPr>
            <w:tcW w:w="1345" w:type="dxa"/>
          </w:tcPr>
          <w:p w:rsidR="008121DA" w:rsidRPr="00220F17" w:rsidRDefault="008121DA">
            <w:pPr>
              <w:widowControl/>
              <w:jc w:val="left"/>
              <w:rPr>
                <w:rFonts w:ascii="Courier New" w:eastAsia="SimSun" w:hAnsi="Courier New"/>
              </w:rPr>
            </w:pPr>
            <w:r w:rsidRPr="00220F17">
              <w:rPr>
                <w:rFonts w:ascii="Courier New" w:eastAsia="SimSun" w:hAnsi="Courier New" w:hint="eastAsia"/>
              </w:rPr>
              <w:t>新需求</w:t>
            </w:r>
          </w:p>
        </w:tc>
        <w:tc>
          <w:tcPr>
            <w:tcW w:w="2186" w:type="dxa"/>
          </w:tcPr>
          <w:p w:rsidR="008121DA" w:rsidRPr="00220F17" w:rsidRDefault="00A546E2" w:rsidP="00A546E2">
            <w:pPr>
              <w:widowControl/>
              <w:jc w:val="left"/>
              <w:rPr>
                <w:rFonts w:ascii="Courier New" w:eastAsia="SimSun" w:hAnsi="Courier New"/>
              </w:rPr>
            </w:pPr>
            <w:r w:rsidRPr="00220F17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增加</w:t>
            </w:r>
            <w:r w:rsidR="008121DA" w:rsidRPr="00220F17">
              <w:rPr>
                <w:rFonts w:ascii="Verdana" w:eastAsia="SimSun" w:hAnsi="Verdana"/>
                <w:color w:val="000000"/>
                <w:sz w:val="20"/>
                <w:szCs w:val="20"/>
              </w:rPr>
              <w:t>‘</w:t>
            </w:r>
            <w:r w:rsidR="008121DA" w:rsidRPr="00220F17">
              <w:rPr>
                <w:rFonts w:ascii="Verdana" w:hAnsi="Verdana"/>
                <w:color w:val="000000"/>
                <w:sz w:val="20"/>
                <w:szCs w:val="20"/>
              </w:rPr>
              <w:t>Jamestown</w:t>
            </w:r>
            <w:r w:rsidR="008121DA" w:rsidRPr="00220F17">
              <w:rPr>
                <w:rFonts w:ascii="Verdana" w:eastAsia="SimSun" w:hAnsi="Verdana"/>
                <w:color w:val="000000"/>
                <w:sz w:val="20"/>
                <w:szCs w:val="20"/>
              </w:rPr>
              <w:t>’</w:t>
            </w:r>
            <w:r w:rsidR="00B46E9B" w:rsidRPr="00220F17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机型</w:t>
            </w:r>
            <w:r w:rsidRPr="00220F17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产生</w:t>
            </w:r>
            <w:r w:rsidRPr="00220F17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MBC</w:t>
            </w:r>
            <w:r w:rsidR="00A516C6" w:rsidRPr="00220F17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T</w:t>
            </w:r>
            <w:r w:rsidR="00D2389A" w:rsidRPr="00220F17">
              <w:rPr>
                <w:rFonts w:ascii="Verdana" w:eastAsia="SimSun" w:hAnsi="Verdana" w:hint="eastAsia"/>
                <w:color w:val="000000"/>
                <w:sz w:val="20"/>
                <w:szCs w:val="20"/>
              </w:rPr>
              <w:t>逻辑</w:t>
            </w:r>
          </w:p>
        </w:tc>
        <w:tc>
          <w:tcPr>
            <w:tcW w:w="1372" w:type="dxa"/>
          </w:tcPr>
          <w:p w:rsidR="008121DA" w:rsidRPr="00220F17" w:rsidRDefault="004B44B4">
            <w:pPr>
              <w:widowControl/>
              <w:jc w:val="left"/>
              <w:rPr>
                <w:rFonts w:ascii="Courier New" w:eastAsia="SimSun" w:hAnsi="Courier New"/>
              </w:rPr>
            </w:pPr>
            <w:r w:rsidRPr="00220F17">
              <w:rPr>
                <w:rFonts w:ascii="Courier New" w:eastAsia="SimSun" w:hAnsi="Courier New" w:hint="eastAsia"/>
              </w:rPr>
              <w:t>2013-04</w:t>
            </w:r>
            <w:r w:rsidR="008121DA" w:rsidRPr="00220F17">
              <w:rPr>
                <w:rFonts w:ascii="Courier New" w:eastAsia="SimSun" w:hAnsi="Courier New" w:hint="eastAsia"/>
              </w:rPr>
              <w:t>-</w:t>
            </w:r>
            <w:r w:rsidRPr="00220F17">
              <w:rPr>
                <w:rFonts w:ascii="Courier New" w:eastAsia="SimSun" w:hAnsi="Courier New" w:hint="eastAsia"/>
              </w:rPr>
              <w:t>01</w:t>
            </w:r>
          </w:p>
        </w:tc>
        <w:tc>
          <w:tcPr>
            <w:tcW w:w="948" w:type="dxa"/>
          </w:tcPr>
          <w:p w:rsidR="008121DA" w:rsidRPr="00220F17" w:rsidRDefault="008121DA">
            <w:pPr>
              <w:widowControl/>
              <w:jc w:val="left"/>
              <w:rPr>
                <w:rFonts w:ascii="Courier New" w:eastAsia="SimSun" w:hAnsi="Courier New"/>
              </w:rPr>
            </w:pPr>
            <w:r w:rsidRPr="00220F17">
              <w:rPr>
                <w:rFonts w:ascii="Courier New" w:eastAsia="SimSun" w:hAnsi="Courier New" w:hint="eastAsia"/>
              </w:rPr>
              <w:t>0.05</w:t>
            </w:r>
          </w:p>
        </w:tc>
      </w:tr>
      <w:tr w:rsidR="00220F17" w:rsidTr="00C10B23">
        <w:tblPrEx>
          <w:tblCellMar>
            <w:left w:w="28" w:type="dxa"/>
            <w:right w:w="28" w:type="dxa"/>
          </w:tblCellMar>
        </w:tblPrEx>
        <w:trPr>
          <w:trHeight w:val="1100"/>
          <w:jc w:val="center"/>
        </w:trPr>
        <w:tc>
          <w:tcPr>
            <w:tcW w:w="990" w:type="dxa"/>
          </w:tcPr>
          <w:p w:rsidR="00220F17" w:rsidRPr="00220F17" w:rsidRDefault="00220F17" w:rsidP="00217B9C">
            <w:pPr>
              <w:rPr>
                <w:rFonts w:ascii="Courier New" w:hAnsi="Courier New"/>
                <w:highlight w:val="green"/>
                <w:lang w:eastAsia="zh-TW"/>
              </w:rPr>
            </w:pPr>
            <w:r w:rsidRPr="00220F17">
              <w:rPr>
                <w:rFonts w:ascii="Courier New" w:hAnsi="Courier New" w:hint="eastAsia"/>
                <w:highlight w:val="green"/>
                <w:lang w:eastAsia="zh-TW"/>
              </w:rPr>
              <w:lastRenderedPageBreak/>
              <w:t>2.2.5</w:t>
            </w:r>
          </w:p>
        </w:tc>
        <w:tc>
          <w:tcPr>
            <w:tcW w:w="1686" w:type="dxa"/>
          </w:tcPr>
          <w:p w:rsidR="00220F17" w:rsidRDefault="00220F17">
            <w:pPr>
              <w:widowControl/>
              <w:jc w:val="left"/>
              <w:rPr>
                <w:rFonts w:asciiTheme="minorEastAsia" w:hAnsiTheme="minorEastAsia" w:hint="eastAsia"/>
                <w:color w:val="000000" w:themeColor="text1"/>
                <w:highlight w:val="green"/>
                <w:lang w:eastAsia="zh-TW"/>
              </w:rPr>
            </w:pPr>
            <w:r w:rsidRPr="00220F17">
              <w:rPr>
                <w:rFonts w:asciiTheme="minorEastAsia" w:hAnsiTheme="minorEastAsia" w:hint="eastAsia"/>
                <w:color w:val="000000" w:themeColor="text1"/>
                <w:highlight w:val="green"/>
                <w:lang w:eastAsia="zh-TW"/>
              </w:rPr>
              <w:t>業務邏輯</w:t>
            </w:r>
          </w:p>
          <w:p w:rsidR="00A94078" w:rsidRPr="00220F17" w:rsidRDefault="00A94078">
            <w:pPr>
              <w:widowControl/>
              <w:jc w:val="left"/>
              <w:rPr>
                <w:rFonts w:ascii="Courier New" w:eastAsia="SimSun" w:hAnsi="Courier New"/>
                <w:color w:val="000000" w:themeColor="text1"/>
                <w:highlight w:val="green"/>
              </w:rPr>
            </w:pPr>
            <w:r>
              <w:rPr>
                <w:rFonts w:asciiTheme="minorEastAsia" w:hAnsiTheme="minorEastAsia" w:hint="eastAsia"/>
                <w:color w:val="000000" w:themeColor="text1"/>
                <w:highlight w:val="green"/>
                <w:lang w:eastAsia="zh-TW"/>
              </w:rPr>
              <w:t>ECR Label Reprint</w:t>
            </w:r>
          </w:p>
        </w:tc>
        <w:tc>
          <w:tcPr>
            <w:tcW w:w="1345" w:type="dxa"/>
          </w:tcPr>
          <w:p w:rsidR="00220F17" w:rsidRDefault="00220F17">
            <w:pPr>
              <w:widowControl/>
              <w:jc w:val="left"/>
              <w:rPr>
                <w:rFonts w:asciiTheme="minorEastAsia" w:hAnsiTheme="minorEastAsia"/>
                <w:highlight w:val="green"/>
                <w:lang w:eastAsia="zh-TW"/>
              </w:rPr>
            </w:pPr>
            <w:r>
              <w:rPr>
                <w:rFonts w:asciiTheme="minorEastAsia" w:hAnsiTheme="minorEastAsia" w:hint="eastAsia"/>
                <w:highlight w:val="green"/>
                <w:lang w:eastAsia="zh-TW"/>
              </w:rPr>
              <w:t>新需求</w:t>
            </w:r>
          </w:p>
          <w:p w:rsidR="00220F17" w:rsidRPr="00220F17" w:rsidRDefault="00220F17">
            <w:pPr>
              <w:widowControl/>
              <w:jc w:val="left"/>
              <w:rPr>
                <w:rFonts w:ascii="Courier New" w:eastAsia="SimSun" w:hAnsi="Courier New"/>
                <w:highlight w:val="green"/>
              </w:rPr>
            </w:pPr>
            <w:r>
              <w:rPr>
                <w:rFonts w:asciiTheme="minorEastAsia" w:hAnsiTheme="minorEastAsia" w:hint="eastAsia"/>
                <w:highlight w:val="green"/>
                <w:lang w:eastAsia="zh-TW"/>
              </w:rPr>
              <w:t>#mantis:204</w:t>
            </w:r>
          </w:p>
        </w:tc>
        <w:tc>
          <w:tcPr>
            <w:tcW w:w="2186" w:type="dxa"/>
          </w:tcPr>
          <w:p w:rsidR="00220F17" w:rsidRPr="00220F17" w:rsidRDefault="00220F17" w:rsidP="00A546E2">
            <w:pPr>
              <w:widowControl/>
              <w:jc w:val="left"/>
              <w:rPr>
                <w:rFonts w:ascii="Verdana" w:eastAsia="SimSun" w:hAnsi="Verdana"/>
                <w:color w:val="000000"/>
                <w:sz w:val="20"/>
                <w:szCs w:val="20"/>
                <w:highlight w:val="green"/>
              </w:rPr>
            </w:pPr>
            <w:r>
              <w:rPr>
                <w:rFonts w:asciiTheme="minorEastAsia" w:hAnsiTheme="minorEastAsia" w:hint="eastAsia"/>
                <w:color w:val="000000"/>
                <w:sz w:val="20"/>
                <w:szCs w:val="20"/>
                <w:highlight w:val="green"/>
                <w:lang w:eastAsia="zh-TW"/>
              </w:rPr>
              <w:t>新增</w:t>
            </w:r>
            <w:proofErr w:type="gramStart"/>
            <w:r>
              <w:rPr>
                <w:rFonts w:asciiTheme="minorEastAsia" w:hAnsiTheme="minorEastAsia" w:hint="eastAsia"/>
                <w:color w:val="000000"/>
                <w:sz w:val="20"/>
                <w:szCs w:val="20"/>
                <w:highlight w:val="green"/>
                <w:lang w:eastAsia="zh-TW"/>
              </w:rPr>
              <w:t>輸入母板號碼</w:t>
            </w:r>
            <w:proofErr w:type="gramEnd"/>
            <w:r>
              <w:rPr>
                <w:rFonts w:asciiTheme="minorEastAsia" w:hAnsiTheme="minorEastAsia" w:hint="eastAsia"/>
                <w:color w:val="000000"/>
                <w:sz w:val="20"/>
                <w:szCs w:val="20"/>
                <w:highlight w:val="green"/>
                <w:lang w:eastAsia="zh-TW"/>
              </w:rPr>
              <w:t>，</w:t>
            </w:r>
            <w:proofErr w:type="gramStart"/>
            <w:r>
              <w:rPr>
                <w:rFonts w:asciiTheme="minorEastAsia" w:hAnsiTheme="minorEastAsia" w:hint="eastAsia"/>
                <w:color w:val="000000"/>
                <w:sz w:val="20"/>
                <w:szCs w:val="20"/>
                <w:highlight w:val="green"/>
                <w:lang w:eastAsia="zh-TW"/>
              </w:rPr>
              <w:t>打印</w:t>
            </w:r>
            <w:r w:rsidR="00ED1E3E">
              <w:rPr>
                <w:rFonts w:asciiTheme="minorEastAsia" w:hAnsiTheme="minorEastAsia" w:hint="eastAsia"/>
                <w:color w:val="000000"/>
                <w:sz w:val="20"/>
                <w:szCs w:val="20"/>
                <w:highlight w:val="green"/>
                <w:lang w:eastAsia="zh-TW"/>
              </w:rPr>
              <w:t>多個子</w:t>
            </w:r>
            <w:proofErr w:type="gramEnd"/>
            <w:r w:rsidR="00ED1E3E">
              <w:rPr>
                <w:rFonts w:asciiTheme="minorEastAsia" w:hAnsiTheme="minorEastAsia" w:hint="eastAsia"/>
                <w:color w:val="000000"/>
                <w:sz w:val="20"/>
                <w:szCs w:val="20"/>
                <w:highlight w:val="green"/>
                <w:lang w:eastAsia="zh-TW"/>
              </w:rPr>
              <w:t>板標籤</w:t>
            </w:r>
          </w:p>
        </w:tc>
        <w:tc>
          <w:tcPr>
            <w:tcW w:w="1372" w:type="dxa"/>
          </w:tcPr>
          <w:p w:rsidR="00220F17" w:rsidRPr="00ED1E3E" w:rsidRDefault="00ED1E3E">
            <w:pPr>
              <w:widowControl/>
              <w:jc w:val="left"/>
              <w:rPr>
                <w:rFonts w:ascii="Courier New" w:hAnsi="Courier New"/>
                <w:highlight w:val="green"/>
                <w:lang w:eastAsia="zh-TW"/>
              </w:rPr>
            </w:pPr>
            <w:r>
              <w:rPr>
                <w:rFonts w:ascii="Courier New" w:hAnsi="Courier New" w:hint="eastAsia"/>
                <w:highlight w:val="green"/>
                <w:lang w:eastAsia="zh-TW"/>
              </w:rPr>
              <w:t>2014-01-06</w:t>
            </w:r>
          </w:p>
        </w:tc>
        <w:tc>
          <w:tcPr>
            <w:tcW w:w="948" w:type="dxa"/>
          </w:tcPr>
          <w:p w:rsidR="00220F17" w:rsidRPr="00ED1E3E" w:rsidRDefault="00ED1E3E">
            <w:pPr>
              <w:widowControl/>
              <w:jc w:val="left"/>
              <w:rPr>
                <w:rFonts w:ascii="Courier New" w:hAnsi="Courier New"/>
                <w:highlight w:val="green"/>
                <w:lang w:eastAsia="zh-TW"/>
              </w:rPr>
            </w:pPr>
            <w:r>
              <w:rPr>
                <w:rFonts w:ascii="Courier New" w:hAnsi="Courier New" w:hint="eastAsia"/>
                <w:highlight w:val="green"/>
                <w:lang w:eastAsia="zh-TW"/>
              </w:rPr>
              <w:t>0.05a</w:t>
            </w:r>
          </w:p>
        </w:tc>
      </w:tr>
    </w:tbl>
    <w:p w:rsidR="00220F17" w:rsidRDefault="00220F17" w:rsidP="00F2370C">
      <w:pPr>
        <w:jc w:val="center"/>
        <w:rPr>
          <w:rFonts w:ascii="SimHei" w:eastAsia="SimHei"/>
          <w:b/>
          <w:sz w:val="30"/>
          <w:szCs w:val="30"/>
        </w:rPr>
      </w:pPr>
    </w:p>
    <w:p w:rsidR="00220F17" w:rsidRDefault="00220F17">
      <w:pPr>
        <w:widowControl/>
        <w:jc w:val="left"/>
        <w:rPr>
          <w:rFonts w:ascii="SimHei" w:eastAsia="SimHei"/>
          <w:b/>
          <w:sz w:val="30"/>
          <w:szCs w:val="30"/>
        </w:rPr>
      </w:pPr>
      <w:r>
        <w:rPr>
          <w:rFonts w:ascii="SimHei" w:eastAsia="SimHei"/>
          <w:b/>
          <w:sz w:val="30"/>
          <w:szCs w:val="30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047ADC" w:rsidRDefault="009D474F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76766380" w:history="1">
        <w:r w:rsidR="00047ADC" w:rsidRPr="00CC19A8">
          <w:rPr>
            <w:rStyle w:val="a7"/>
            <w:rFonts w:ascii="Times New Roman" w:eastAsia="SimHei" w:hAnsi="Times New Roman"/>
            <w:noProof/>
          </w:rPr>
          <w:t>1.</w:t>
        </w:r>
        <w:r w:rsidR="00047ADC">
          <w:rPr>
            <w:noProof/>
            <w:sz w:val="24"/>
            <w:lang w:eastAsia="zh-TW"/>
          </w:rPr>
          <w:tab/>
        </w:r>
        <w:r w:rsidR="00047ADC" w:rsidRPr="00CC19A8">
          <w:rPr>
            <w:rStyle w:val="a7"/>
            <w:rFonts w:ascii="Times New Roman" w:eastAsia="SimHei" w:hAnsi="Times New Roman" w:hint="eastAsia"/>
            <w:noProof/>
          </w:rPr>
          <w:t>前言</w:t>
        </w:r>
        <w:r w:rsidR="00047ADC">
          <w:rPr>
            <w:noProof/>
            <w:webHidden/>
          </w:rPr>
          <w:tab/>
        </w:r>
        <w:r w:rsidR="00047ADC">
          <w:rPr>
            <w:noProof/>
            <w:webHidden/>
          </w:rPr>
          <w:fldChar w:fldCharType="begin"/>
        </w:r>
        <w:r w:rsidR="00047ADC">
          <w:rPr>
            <w:noProof/>
            <w:webHidden/>
          </w:rPr>
          <w:instrText xml:space="preserve"> PAGEREF _Toc376766380 \h </w:instrText>
        </w:r>
        <w:r w:rsidR="00047ADC">
          <w:rPr>
            <w:noProof/>
            <w:webHidden/>
          </w:rPr>
        </w:r>
        <w:r w:rsidR="00047ADC">
          <w:rPr>
            <w:noProof/>
            <w:webHidden/>
          </w:rPr>
          <w:fldChar w:fldCharType="separate"/>
        </w:r>
        <w:r w:rsidR="00047ADC">
          <w:rPr>
            <w:noProof/>
            <w:webHidden/>
          </w:rPr>
          <w:t>5</w:t>
        </w:r>
        <w:r w:rsidR="00047ADC">
          <w:rPr>
            <w:noProof/>
            <w:webHidden/>
          </w:rPr>
          <w:fldChar w:fldCharType="end"/>
        </w:r>
      </w:hyperlink>
    </w:p>
    <w:p w:rsidR="00047ADC" w:rsidRDefault="00047ADC" w:rsidP="00047ADC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76766381" w:history="1">
        <w:r w:rsidRPr="00CC19A8">
          <w:rPr>
            <w:rStyle w:val="a7"/>
            <w:rFonts w:ascii="Times New Roman" w:eastAsia="SimSun" w:hAnsi="Times New Roman"/>
            <w:noProof/>
          </w:rPr>
          <w:t>1.1.</w:t>
        </w:r>
        <w:r>
          <w:rPr>
            <w:noProof/>
            <w:sz w:val="24"/>
            <w:lang w:eastAsia="zh-TW"/>
          </w:rPr>
          <w:tab/>
        </w:r>
        <w:r w:rsidRPr="00CC19A8">
          <w:rPr>
            <w:rStyle w:val="a7"/>
            <w:rFonts w:ascii="Times New Roman" w:eastAsia="SimSun" w:hAnsi="Times New Roman"/>
            <w:noProof/>
          </w:rPr>
          <w:t>Introduce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_Toc376766381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47ADC" w:rsidRDefault="00047ADC" w:rsidP="00047ADC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76766382" w:history="1">
        <w:r w:rsidRPr="00CC19A8">
          <w:rPr>
            <w:rStyle w:val="a7"/>
            <w:rFonts w:ascii="Times New Roman" w:eastAsia="SimSun" w:hAnsi="Times New Roman"/>
            <w:noProof/>
          </w:rPr>
          <w:t>1.2.</w:t>
        </w:r>
        <w:r>
          <w:rPr>
            <w:noProof/>
            <w:sz w:val="24"/>
            <w:lang w:eastAsia="zh-TW"/>
          </w:rPr>
          <w:tab/>
        </w:r>
        <w:r w:rsidRPr="00CC19A8">
          <w:rPr>
            <w:rStyle w:val="a7"/>
            <w:rFonts w:ascii="Times New Roman" w:eastAsia="SimSun" w:hAnsi="Times New Roman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_Toc376766382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47ADC" w:rsidRDefault="00047ADC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hyperlink w:anchor="_Toc376766383" w:history="1">
        <w:r w:rsidRPr="00CC19A8">
          <w:rPr>
            <w:rStyle w:val="a7"/>
            <w:rFonts w:ascii="Times New Roman" w:eastAsia="SimHei" w:hAnsi="Times New Roman"/>
            <w:noProof/>
          </w:rPr>
          <w:t>2.</w:t>
        </w:r>
        <w:r>
          <w:rPr>
            <w:noProof/>
            <w:sz w:val="24"/>
            <w:lang w:eastAsia="zh-TW"/>
          </w:rPr>
          <w:tab/>
        </w:r>
        <w:r w:rsidRPr="00CC19A8">
          <w:rPr>
            <w:rStyle w:val="a7"/>
            <w:rFonts w:ascii="Times New Roman" w:eastAsia="SimHei" w:hAnsi="Times New Roman"/>
            <w:noProof/>
          </w:rPr>
          <w:t>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_Toc376766383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47ADC" w:rsidRDefault="00047ADC" w:rsidP="00047ADC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76766384" w:history="1">
        <w:r w:rsidRPr="00CC19A8">
          <w:rPr>
            <w:rStyle w:val="a7"/>
            <w:rFonts w:ascii="Times New Roman" w:eastAsia="SimHei" w:hAnsi="Times New Roman"/>
            <w:noProof/>
          </w:rPr>
          <w:t>2.1.</w:t>
        </w:r>
        <w:r>
          <w:rPr>
            <w:noProof/>
            <w:sz w:val="24"/>
            <w:lang w:eastAsia="zh-TW"/>
          </w:rPr>
          <w:tab/>
        </w:r>
        <w:r w:rsidRPr="00CC19A8">
          <w:rPr>
            <w:rStyle w:val="a7"/>
            <w:rFonts w:ascii="Times New Roman" w:eastAsia="SimHei" w:hAnsi="Times New Roman"/>
            <w:noProof/>
          </w:rPr>
          <w:t>UC-PCA</w:t>
        </w:r>
        <w:r w:rsidRPr="00CC19A8">
          <w:rPr>
            <w:rStyle w:val="a7"/>
            <w:rFonts w:ascii="Times New Roman" w:hAnsi="Times New Roman"/>
            <w:noProof/>
          </w:rPr>
          <w:t xml:space="preserve"> </w:t>
        </w:r>
        <w:r w:rsidRPr="00CC19A8">
          <w:rPr>
            <w:rStyle w:val="a7"/>
            <w:rFonts w:ascii="Times New Roman" w:eastAsia="SimHei" w:hAnsi="Times New Roman"/>
            <w:noProof/>
          </w:rPr>
          <w:t>ICT</w:t>
        </w:r>
        <w:r w:rsidRPr="00CC19A8">
          <w:rPr>
            <w:rStyle w:val="a7"/>
            <w:rFonts w:ascii="Times New Roman" w:hAnsi="Times New Roman"/>
            <w:noProof/>
          </w:rPr>
          <w:t xml:space="preserve"> </w:t>
        </w:r>
        <w:r w:rsidRPr="00CC19A8">
          <w:rPr>
            <w:rStyle w:val="a7"/>
            <w:rFonts w:ascii="Times New Roman" w:eastAsia="SimHei" w:hAnsi="Times New Roman"/>
            <w:noProof/>
          </w:rPr>
          <w:t>I</w:t>
        </w:r>
        <w:r w:rsidRPr="00CC19A8">
          <w:rPr>
            <w:rStyle w:val="a7"/>
            <w:rFonts w:ascii="Times New Roman" w:hAnsi="Times New Roman"/>
            <w:noProof/>
          </w:rPr>
          <w:t>NPUT</w:t>
        </w:r>
        <w:r w:rsidRPr="00CC19A8">
          <w:rPr>
            <w:rStyle w:val="a7"/>
            <w:rFonts w:ascii="Times New Roman" w:eastAsia="SimHei" w:hAnsi="Times New Roman"/>
            <w:noProof/>
          </w:rPr>
          <w:t xml:space="preserve">-01 </w:t>
        </w:r>
        <w:r w:rsidRPr="00CC19A8">
          <w:rPr>
            <w:rStyle w:val="a7"/>
            <w:rFonts w:ascii="Times New Roman" w:hAnsi="Times New Roman"/>
            <w:noProof/>
          </w:rPr>
          <w:t xml:space="preserve">PCA </w:t>
        </w:r>
        <w:r w:rsidRPr="00CC19A8">
          <w:rPr>
            <w:rStyle w:val="a7"/>
            <w:rFonts w:ascii="Times New Roman" w:eastAsia="SimHei" w:hAnsi="Times New Roman"/>
            <w:noProof/>
          </w:rPr>
          <w:t>ICT 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_Toc376766384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47ADC" w:rsidRDefault="00047ADC" w:rsidP="00047ADC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76766385" w:history="1">
        <w:r w:rsidRPr="00CC19A8">
          <w:rPr>
            <w:rStyle w:val="a7"/>
            <w:rFonts w:ascii="Times New Roman" w:eastAsia="SimHei"/>
            <w:noProof/>
          </w:rPr>
          <w:t>2.1.1.</w:t>
        </w:r>
        <w:r>
          <w:rPr>
            <w:noProof/>
            <w:sz w:val="24"/>
            <w:lang w:eastAsia="zh-TW"/>
          </w:rPr>
          <w:tab/>
        </w:r>
        <w:r w:rsidRPr="00CC19A8">
          <w:rPr>
            <w:rStyle w:val="a7"/>
            <w:rFonts w:ascii="Times New Roman" w:eastAsia="SimHei" w:hint="eastAsia"/>
            <w:noProof/>
          </w:rPr>
          <w:t>功能及目标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_Toc376766385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47ADC" w:rsidRDefault="00047ADC" w:rsidP="00047ADC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76766386" w:history="1">
        <w:r w:rsidRPr="00CC19A8">
          <w:rPr>
            <w:rStyle w:val="a7"/>
            <w:rFonts w:ascii="Times New Roman" w:eastAsia="SimHei"/>
            <w:noProof/>
          </w:rPr>
          <w:t>2.1.2.</w:t>
        </w:r>
        <w:r>
          <w:rPr>
            <w:noProof/>
            <w:sz w:val="24"/>
            <w:lang w:eastAsia="zh-TW"/>
          </w:rPr>
          <w:tab/>
        </w:r>
        <w:r w:rsidRPr="00CC19A8">
          <w:rPr>
            <w:rStyle w:val="a7"/>
            <w:rFonts w:ascii="Times New Roman" w:eastAsia="SimHei" w:hint="eastAsia"/>
            <w:noProof/>
          </w:rPr>
          <w:t>前置条件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_Toc376766386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47ADC" w:rsidRDefault="00047ADC" w:rsidP="00047ADC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76766387" w:history="1">
        <w:r w:rsidRPr="00CC19A8">
          <w:rPr>
            <w:rStyle w:val="a7"/>
            <w:rFonts w:ascii="Times New Roman" w:eastAsia="SimHei"/>
            <w:noProof/>
          </w:rPr>
          <w:t>2.1.3.</w:t>
        </w:r>
        <w:r>
          <w:rPr>
            <w:noProof/>
            <w:sz w:val="24"/>
            <w:lang w:eastAsia="zh-TW"/>
          </w:rPr>
          <w:tab/>
        </w:r>
        <w:r w:rsidRPr="00CC19A8">
          <w:rPr>
            <w:rStyle w:val="a7"/>
            <w:rFonts w:ascii="Times New Roman" w:eastAsia="SimHei" w:hint="eastAsia"/>
            <w:noProof/>
          </w:rPr>
          <w:t>后置条件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_Toc376766387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47ADC" w:rsidRDefault="00047ADC" w:rsidP="00047ADC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76766388" w:history="1">
        <w:r w:rsidRPr="00CC19A8">
          <w:rPr>
            <w:rStyle w:val="a7"/>
            <w:rFonts w:ascii="Times New Roman" w:eastAsia="SimHei"/>
            <w:noProof/>
          </w:rPr>
          <w:t>2.1.4.</w:t>
        </w:r>
        <w:r>
          <w:rPr>
            <w:noProof/>
            <w:sz w:val="24"/>
            <w:lang w:eastAsia="zh-TW"/>
          </w:rPr>
          <w:tab/>
        </w:r>
        <w:r w:rsidRPr="00CC19A8">
          <w:rPr>
            <w:rStyle w:val="a7"/>
            <w:rFonts w:ascii="Times New Roman" w:eastAsia="SimHei" w:hint="eastAsia"/>
            <w:noProof/>
          </w:rPr>
          <w:t>过程描述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_Toc376766388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47ADC" w:rsidRDefault="00047ADC" w:rsidP="00047ADC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76766389" w:history="1">
        <w:r w:rsidRPr="00CC19A8">
          <w:rPr>
            <w:rStyle w:val="a7"/>
            <w:rFonts w:ascii="Times New Roman" w:eastAsia="SimHei"/>
            <w:noProof/>
          </w:rPr>
          <w:t>2.1.5.</w:t>
        </w:r>
        <w:r>
          <w:rPr>
            <w:noProof/>
            <w:sz w:val="24"/>
            <w:lang w:eastAsia="zh-TW"/>
          </w:rPr>
          <w:tab/>
        </w:r>
        <w:r w:rsidRPr="00CC19A8">
          <w:rPr>
            <w:rStyle w:val="a7"/>
            <w:rFonts w:ascii="Times New Roman" w:eastAsia="SimHei" w:hint="eastAsia"/>
            <w:noProof/>
          </w:rPr>
          <w:t>业务规则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_Toc376766389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47ADC" w:rsidRDefault="00047ADC" w:rsidP="00047ADC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76766390" w:history="1">
        <w:r w:rsidRPr="00CC19A8">
          <w:rPr>
            <w:rStyle w:val="a7"/>
            <w:rFonts w:ascii="Times New Roman" w:eastAsia="SimHei" w:hAnsi="Times New Roman"/>
            <w:noProof/>
          </w:rPr>
          <w:t>2.2.</w:t>
        </w:r>
        <w:r>
          <w:rPr>
            <w:noProof/>
            <w:sz w:val="24"/>
            <w:lang w:eastAsia="zh-TW"/>
          </w:rPr>
          <w:tab/>
        </w:r>
        <w:r w:rsidRPr="00CC19A8">
          <w:rPr>
            <w:rStyle w:val="a7"/>
            <w:rFonts w:ascii="Times New Roman" w:eastAsia="SimHei" w:hAnsi="Times New Roman"/>
            <w:noProof/>
          </w:rPr>
          <w:t>UC-PCA</w:t>
        </w:r>
        <w:r w:rsidRPr="00CC19A8">
          <w:rPr>
            <w:rStyle w:val="a7"/>
            <w:rFonts w:ascii="Times New Roman" w:hAnsi="Times New Roman"/>
            <w:noProof/>
          </w:rPr>
          <w:t xml:space="preserve"> </w:t>
        </w:r>
        <w:r w:rsidRPr="00CC19A8">
          <w:rPr>
            <w:rStyle w:val="a7"/>
            <w:rFonts w:ascii="Times New Roman" w:eastAsia="SimHei" w:hAnsi="Times New Roman"/>
            <w:noProof/>
          </w:rPr>
          <w:t>ICT</w:t>
        </w:r>
        <w:r w:rsidRPr="00CC19A8">
          <w:rPr>
            <w:rStyle w:val="a7"/>
            <w:rFonts w:ascii="Times New Roman" w:hAnsi="Times New Roman"/>
            <w:noProof/>
          </w:rPr>
          <w:t xml:space="preserve"> INPUT</w:t>
        </w:r>
        <w:r w:rsidRPr="00CC19A8">
          <w:rPr>
            <w:rStyle w:val="a7"/>
            <w:rFonts w:ascii="Times New Roman" w:eastAsia="SimHei" w:hAnsi="Times New Roman"/>
            <w:noProof/>
          </w:rPr>
          <w:t>-0</w:t>
        </w:r>
        <w:r w:rsidRPr="00CC19A8">
          <w:rPr>
            <w:rStyle w:val="a7"/>
            <w:rFonts w:ascii="Times New Roman" w:eastAsia="SimHei" w:hAnsi="Times New Roman"/>
            <w:noProof/>
          </w:rPr>
          <w:t>2</w:t>
        </w:r>
        <w:r w:rsidRPr="00CC19A8">
          <w:rPr>
            <w:rStyle w:val="a7"/>
            <w:rFonts w:ascii="Times New Roman" w:eastAsia="SimHei" w:hAnsi="Times New Roman"/>
            <w:noProof/>
          </w:rPr>
          <w:t xml:space="preserve"> </w:t>
        </w:r>
        <w:r w:rsidRPr="00CC19A8">
          <w:rPr>
            <w:rStyle w:val="a7"/>
            <w:rFonts w:ascii="Times New Roman" w:hAnsi="Times New Roman"/>
            <w:noProof/>
          </w:rPr>
          <w:t xml:space="preserve">ECR Label </w:t>
        </w:r>
        <w:r w:rsidRPr="00CC19A8">
          <w:rPr>
            <w:rStyle w:val="a7"/>
            <w:rFonts w:ascii="Times New Roman" w:eastAsia="SimHei" w:hAnsi="Times New Roman"/>
            <w:noProof/>
          </w:rPr>
          <w:t>Reprint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_Toc376766390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47ADC" w:rsidRDefault="00047ADC" w:rsidP="00047ADC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76766391" w:history="1">
        <w:r w:rsidRPr="00CC19A8">
          <w:rPr>
            <w:rStyle w:val="a7"/>
            <w:rFonts w:ascii="Times New Roman" w:eastAsia="SimHei"/>
            <w:noProof/>
          </w:rPr>
          <w:t>2.2.1.</w:t>
        </w:r>
        <w:r>
          <w:rPr>
            <w:noProof/>
            <w:sz w:val="24"/>
            <w:lang w:eastAsia="zh-TW"/>
          </w:rPr>
          <w:tab/>
        </w:r>
        <w:r w:rsidRPr="00CC19A8">
          <w:rPr>
            <w:rStyle w:val="a7"/>
            <w:rFonts w:ascii="Times New Roman" w:eastAsia="SimHei" w:hint="eastAsia"/>
            <w:noProof/>
          </w:rPr>
          <w:t>功能及目标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_Toc376766391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47ADC" w:rsidRDefault="00047ADC" w:rsidP="00047ADC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76766392" w:history="1">
        <w:r w:rsidRPr="00CC19A8">
          <w:rPr>
            <w:rStyle w:val="a7"/>
            <w:rFonts w:ascii="Times New Roman" w:eastAsia="SimHei"/>
            <w:noProof/>
          </w:rPr>
          <w:t>2.2.2.</w:t>
        </w:r>
        <w:r>
          <w:rPr>
            <w:noProof/>
            <w:sz w:val="24"/>
            <w:lang w:eastAsia="zh-TW"/>
          </w:rPr>
          <w:tab/>
        </w:r>
        <w:r w:rsidRPr="00CC19A8">
          <w:rPr>
            <w:rStyle w:val="a7"/>
            <w:rFonts w:ascii="Times New Roman" w:eastAsia="SimHei" w:hint="eastAsia"/>
            <w:noProof/>
          </w:rPr>
          <w:t>前置条件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_Toc376766392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47ADC" w:rsidRDefault="00047ADC" w:rsidP="00047ADC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76766393" w:history="1">
        <w:r w:rsidRPr="00CC19A8">
          <w:rPr>
            <w:rStyle w:val="a7"/>
            <w:rFonts w:ascii="Times New Roman" w:eastAsia="SimHei"/>
            <w:noProof/>
          </w:rPr>
          <w:t>2.2.3.</w:t>
        </w:r>
        <w:r>
          <w:rPr>
            <w:noProof/>
            <w:sz w:val="24"/>
            <w:lang w:eastAsia="zh-TW"/>
          </w:rPr>
          <w:tab/>
        </w:r>
        <w:r w:rsidRPr="00CC19A8">
          <w:rPr>
            <w:rStyle w:val="a7"/>
            <w:rFonts w:ascii="Times New Roman" w:eastAsia="SimHei" w:hint="eastAsia"/>
            <w:noProof/>
          </w:rPr>
          <w:t>后置条件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_Toc376766393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47ADC" w:rsidRDefault="00047ADC" w:rsidP="00047ADC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76766394" w:history="1">
        <w:r w:rsidRPr="00CC19A8">
          <w:rPr>
            <w:rStyle w:val="a7"/>
            <w:rFonts w:ascii="Times New Roman" w:eastAsia="SimHei"/>
            <w:noProof/>
          </w:rPr>
          <w:t>2.2.4.</w:t>
        </w:r>
        <w:r>
          <w:rPr>
            <w:noProof/>
            <w:sz w:val="24"/>
            <w:lang w:eastAsia="zh-TW"/>
          </w:rPr>
          <w:tab/>
        </w:r>
        <w:r w:rsidRPr="00CC19A8">
          <w:rPr>
            <w:rStyle w:val="a7"/>
            <w:rFonts w:ascii="Times New Roman" w:eastAsia="SimHei" w:hint="eastAsia"/>
            <w:noProof/>
          </w:rPr>
          <w:t>过程描述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_Toc376766394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47ADC" w:rsidRDefault="00047ADC" w:rsidP="00047ADC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76766395" w:history="1">
        <w:r w:rsidRPr="00CC19A8">
          <w:rPr>
            <w:rStyle w:val="a7"/>
            <w:rFonts w:ascii="Times New Roman" w:eastAsia="SimHei"/>
            <w:noProof/>
          </w:rPr>
          <w:t>2.2.5.</w:t>
        </w:r>
        <w:r>
          <w:rPr>
            <w:noProof/>
            <w:sz w:val="24"/>
            <w:lang w:eastAsia="zh-TW"/>
          </w:rPr>
          <w:tab/>
        </w:r>
        <w:r w:rsidRPr="00CC19A8">
          <w:rPr>
            <w:rStyle w:val="a7"/>
            <w:rFonts w:ascii="Times New Roman" w:eastAsia="SimHei" w:hint="eastAsia"/>
            <w:noProof/>
          </w:rPr>
          <w:t>业务规则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_Toc376766395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47ADC" w:rsidRDefault="00047ADC" w:rsidP="00047ADC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76766396" w:history="1">
        <w:r w:rsidRPr="00CC19A8">
          <w:rPr>
            <w:rStyle w:val="a7"/>
            <w:rFonts w:ascii="Times New Roman" w:eastAsia="SimHei" w:hAnsi="Times New Roman"/>
            <w:noProof/>
          </w:rPr>
          <w:t>2.3.</w:t>
        </w:r>
        <w:r>
          <w:rPr>
            <w:noProof/>
            <w:sz w:val="24"/>
            <w:lang w:eastAsia="zh-TW"/>
          </w:rPr>
          <w:tab/>
        </w:r>
        <w:r w:rsidRPr="00CC19A8">
          <w:rPr>
            <w:rStyle w:val="a7"/>
            <w:rFonts w:ascii="Times New Roman" w:eastAsia="SimHei" w:hAnsi="Times New Roman"/>
            <w:noProof/>
          </w:rPr>
          <w:t>UC-PCA</w:t>
        </w:r>
        <w:r w:rsidRPr="00CC19A8">
          <w:rPr>
            <w:rStyle w:val="a7"/>
            <w:rFonts w:ascii="Times New Roman" w:hAnsi="Times New Roman"/>
            <w:noProof/>
          </w:rPr>
          <w:t xml:space="preserve"> </w:t>
        </w:r>
        <w:r w:rsidRPr="00CC19A8">
          <w:rPr>
            <w:rStyle w:val="a7"/>
            <w:rFonts w:ascii="Times New Roman" w:eastAsia="SimHei" w:hAnsi="Times New Roman"/>
            <w:noProof/>
          </w:rPr>
          <w:t>ICT</w:t>
        </w:r>
        <w:r w:rsidRPr="00CC19A8">
          <w:rPr>
            <w:rStyle w:val="a7"/>
            <w:rFonts w:ascii="Times New Roman" w:hAnsi="Times New Roman"/>
            <w:noProof/>
          </w:rPr>
          <w:t xml:space="preserve"> INPUT</w:t>
        </w:r>
        <w:r w:rsidRPr="00CC19A8">
          <w:rPr>
            <w:rStyle w:val="a7"/>
            <w:rFonts w:ascii="Times New Roman" w:eastAsia="SimHei" w:hAnsi="Times New Roman"/>
            <w:noProof/>
          </w:rPr>
          <w:t>-0</w:t>
        </w:r>
        <w:r w:rsidRPr="00CC19A8">
          <w:rPr>
            <w:rStyle w:val="a7"/>
            <w:rFonts w:ascii="Times New Roman" w:hAnsi="Times New Roman"/>
            <w:noProof/>
          </w:rPr>
          <w:t>3</w:t>
        </w:r>
        <w:r w:rsidRPr="00CC19A8">
          <w:rPr>
            <w:rStyle w:val="a7"/>
            <w:rFonts w:ascii="Times New Roman" w:eastAsia="SimHei" w:hAnsi="Times New Roman"/>
            <w:noProof/>
          </w:rPr>
          <w:t xml:space="preserve"> </w:t>
        </w:r>
        <w:r w:rsidRPr="00CC19A8">
          <w:rPr>
            <w:rStyle w:val="a7"/>
            <w:rFonts w:ascii="Times New Roman" w:hAnsi="Times New Roman"/>
            <w:noProof/>
          </w:rPr>
          <w:t>Clear Qty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_Toc376766396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47ADC" w:rsidRDefault="00047ADC" w:rsidP="00047ADC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76766397" w:history="1">
        <w:r w:rsidRPr="00CC19A8">
          <w:rPr>
            <w:rStyle w:val="a7"/>
            <w:rFonts w:ascii="Times New Roman" w:eastAsia="SimHei"/>
            <w:noProof/>
          </w:rPr>
          <w:t>2.3.1.</w:t>
        </w:r>
        <w:r>
          <w:rPr>
            <w:noProof/>
            <w:sz w:val="24"/>
            <w:lang w:eastAsia="zh-TW"/>
          </w:rPr>
          <w:tab/>
        </w:r>
        <w:r w:rsidRPr="00CC19A8">
          <w:rPr>
            <w:rStyle w:val="a7"/>
            <w:rFonts w:ascii="Times New Roman" w:eastAsia="SimHei" w:hint="eastAsia"/>
            <w:noProof/>
          </w:rPr>
          <w:t>功能及目标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_Toc376766397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47ADC" w:rsidRDefault="00047ADC" w:rsidP="00047ADC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76766398" w:history="1">
        <w:r w:rsidRPr="00CC19A8">
          <w:rPr>
            <w:rStyle w:val="a7"/>
            <w:rFonts w:ascii="Times New Roman" w:eastAsia="SimHei"/>
            <w:noProof/>
          </w:rPr>
          <w:t>2.3.2.</w:t>
        </w:r>
        <w:r>
          <w:rPr>
            <w:noProof/>
            <w:sz w:val="24"/>
            <w:lang w:eastAsia="zh-TW"/>
          </w:rPr>
          <w:tab/>
        </w:r>
        <w:r w:rsidRPr="00CC19A8">
          <w:rPr>
            <w:rStyle w:val="a7"/>
            <w:rFonts w:ascii="Times New Roman" w:eastAsia="SimHei" w:hint="eastAsia"/>
            <w:noProof/>
          </w:rPr>
          <w:t>前置条件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_Toc376766398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47ADC" w:rsidRDefault="00047ADC" w:rsidP="00047ADC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76766399" w:history="1">
        <w:r w:rsidRPr="00CC19A8">
          <w:rPr>
            <w:rStyle w:val="a7"/>
            <w:rFonts w:ascii="Times New Roman" w:eastAsia="SimHei"/>
            <w:noProof/>
          </w:rPr>
          <w:t>2.3.3.</w:t>
        </w:r>
        <w:r>
          <w:rPr>
            <w:noProof/>
            <w:sz w:val="24"/>
            <w:lang w:eastAsia="zh-TW"/>
          </w:rPr>
          <w:tab/>
        </w:r>
        <w:r w:rsidRPr="00CC19A8">
          <w:rPr>
            <w:rStyle w:val="a7"/>
            <w:rFonts w:ascii="Times New Roman" w:eastAsia="SimHei" w:hint="eastAsia"/>
            <w:noProof/>
          </w:rPr>
          <w:t>后置条件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_Toc376766399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47ADC" w:rsidRDefault="00047ADC" w:rsidP="00047ADC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76766400" w:history="1">
        <w:r w:rsidRPr="00CC19A8">
          <w:rPr>
            <w:rStyle w:val="a7"/>
            <w:rFonts w:ascii="Times New Roman" w:eastAsia="SimHei"/>
            <w:noProof/>
          </w:rPr>
          <w:t>2.3.4.</w:t>
        </w:r>
        <w:r>
          <w:rPr>
            <w:noProof/>
            <w:sz w:val="24"/>
            <w:lang w:eastAsia="zh-TW"/>
          </w:rPr>
          <w:tab/>
        </w:r>
        <w:r w:rsidRPr="00CC19A8">
          <w:rPr>
            <w:rStyle w:val="a7"/>
            <w:rFonts w:ascii="Times New Roman" w:eastAsia="SimHei" w:hint="eastAsia"/>
            <w:noProof/>
          </w:rPr>
          <w:t>过程描述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_Toc376766400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47ADC" w:rsidRDefault="00047ADC" w:rsidP="00047ADC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76766401" w:history="1">
        <w:r w:rsidRPr="00CC19A8">
          <w:rPr>
            <w:rStyle w:val="a7"/>
            <w:rFonts w:ascii="Times New Roman" w:eastAsia="SimHei"/>
            <w:noProof/>
          </w:rPr>
          <w:t>2.3.5.</w:t>
        </w:r>
        <w:r>
          <w:rPr>
            <w:noProof/>
            <w:sz w:val="24"/>
            <w:lang w:eastAsia="zh-TW"/>
          </w:rPr>
          <w:tab/>
        </w:r>
        <w:r w:rsidRPr="00CC19A8">
          <w:rPr>
            <w:rStyle w:val="a7"/>
            <w:rFonts w:ascii="Times New Roman" w:eastAsia="SimHei" w:hint="eastAsia"/>
            <w:noProof/>
          </w:rPr>
          <w:t>业务规则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_Toc376766401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47ADC" w:rsidRDefault="00047ADC" w:rsidP="00047ADC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76766402" w:history="1">
        <w:r w:rsidRPr="00CC19A8">
          <w:rPr>
            <w:rStyle w:val="a7"/>
            <w:rFonts w:ascii="Times New Roman" w:eastAsia="SimHei" w:hAnsi="Times New Roman"/>
            <w:noProof/>
          </w:rPr>
          <w:t>2.4.</w:t>
        </w:r>
        <w:r>
          <w:rPr>
            <w:noProof/>
            <w:sz w:val="24"/>
            <w:lang w:eastAsia="zh-TW"/>
          </w:rPr>
          <w:tab/>
        </w:r>
        <w:r w:rsidRPr="00CC19A8">
          <w:rPr>
            <w:rStyle w:val="a7"/>
            <w:rFonts w:ascii="Times New Roman" w:eastAsia="SimHei" w:hAnsi="Times New Roman"/>
            <w:noProof/>
          </w:rPr>
          <w:t>UC-PCA</w:t>
        </w:r>
        <w:r w:rsidRPr="00CC19A8">
          <w:rPr>
            <w:rStyle w:val="a7"/>
            <w:rFonts w:ascii="Times New Roman" w:hAnsi="Times New Roman"/>
            <w:noProof/>
          </w:rPr>
          <w:t xml:space="preserve"> </w:t>
        </w:r>
        <w:r w:rsidRPr="00CC19A8">
          <w:rPr>
            <w:rStyle w:val="a7"/>
            <w:rFonts w:ascii="Times New Roman" w:eastAsia="SimHei" w:hAnsi="Times New Roman"/>
            <w:noProof/>
          </w:rPr>
          <w:t>ICT</w:t>
        </w:r>
        <w:r w:rsidRPr="00CC19A8">
          <w:rPr>
            <w:rStyle w:val="a7"/>
            <w:rFonts w:ascii="Times New Roman" w:hAnsi="Times New Roman"/>
            <w:noProof/>
          </w:rPr>
          <w:t xml:space="preserve"> INPUT</w:t>
        </w:r>
        <w:r w:rsidRPr="00CC19A8">
          <w:rPr>
            <w:rStyle w:val="a7"/>
            <w:rFonts w:ascii="Times New Roman" w:eastAsia="SimHei" w:hAnsi="Times New Roman"/>
            <w:noProof/>
          </w:rPr>
          <w:t>-0</w:t>
        </w:r>
        <w:r w:rsidRPr="00CC19A8">
          <w:rPr>
            <w:rStyle w:val="a7"/>
            <w:rFonts w:ascii="Times New Roman" w:hAnsi="Times New Roman"/>
            <w:noProof/>
          </w:rPr>
          <w:t>4</w:t>
        </w:r>
        <w:r w:rsidRPr="00CC19A8">
          <w:rPr>
            <w:rStyle w:val="a7"/>
            <w:rFonts w:ascii="Times New Roman" w:eastAsia="SimHei" w:hAnsi="Times New Roman"/>
            <w:noProof/>
          </w:rPr>
          <w:t xml:space="preserve"> </w:t>
        </w:r>
        <w:r w:rsidRPr="00CC19A8">
          <w:rPr>
            <w:rStyle w:val="a7"/>
            <w:rFonts w:ascii="Times New Roman" w:hAnsi="Times New Roman"/>
            <w:noProof/>
          </w:rPr>
          <w:t>MB ReInput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_Toc376766402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47ADC" w:rsidRDefault="00047ADC" w:rsidP="00047ADC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76766403" w:history="1">
        <w:r w:rsidRPr="00CC19A8">
          <w:rPr>
            <w:rStyle w:val="a7"/>
            <w:rFonts w:ascii="Times New Roman" w:eastAsia="SimHei"/>
            <w:noProof/>
          </w:rPr>
          <w:t>2.4.1.</w:t>
        </w:r>
        <w:r>
          <w:rPr>
            <w:noProof/>
            <w:sz w:val="24"/>
            <w:lang w:eastAsia="zh-TW"/>
          </w:rPr>
          <w:tab/>
        </w:r>
        <w:r w:rsidRPr="00CC19A8">
          <w:rPr>
            <w:rStyle w:val="a7"/>
            <w:rFonts w:ascii="Times New Roman" w:eastAsia="SimHei" w:hint="eastAsia"/>
            <w:noProof/>
          </w:rPr>
          <w:t>功能及目标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_Toc376766403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47ADC" w:rsidRDefault="00047ADC" w:rsidP="00047ADC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76766404" w:history="1">
        <w:r w:rsidRPr="00CC19A8">
          <w:rPr>
            <w:rStyle w:val="a7"/>
            <w:rFonts w:ascii="Times New Roman" w:eastAsia="SimHei"/>
            <w:noProof/>
          </w:rPr>
          <w:t>2.4.2.</w:t>
        </w:r>
        <w:r>
          <w:rPr>
            <w:noProof/>
            <w:sz w:val="24"/>
            <w:lang w:eastAsia="zh-TW"/>
          </w:rPr>
          <w:tab/>
        </w:r>
        <w:r w:rsidRPr="00CC19A8">
          <w:rPr>
            <w:rStyle w:val="a7"/>
            <w:rFonts w:ascii="Times New Roman" w:eastAsia="SimHei" w:hint="eastAsia"/>
            <w:noProof/>
          </w:rPr>
          <w:t>前置条件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_Toc376766404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47ADC" w:rsidRDefault="00047ADC" w:rsidP="00047ADC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76766405" w:history="1">
        <w:r w:rsidRPr="00CC19A8">
          <w:rPr>
            <w:rStyle w:val="a7"/>
            <w:rFonts w:ascii="Times New Roman" w:eastAsia="SimHei"/>
            <w:noProof/>
          </w:rPr>
          <w:t>2.4.3.</w:t>
        </w:r>
        <w:r>
          <w:rPr>
            <w:noProof/>
            <w:sz w:val="24"/>
            <w:lang w:eastAsia="zh-TW"/>
          </w:rPr>
          <w:tab/>
        </w:r>
        <w:r w:rsidRPr="00CC19A8">
          <w:rPr>
            <w:rStyle w:val="a7"/>
            <w:rFonts w:ascii="Times New Roman" w:eastAsia="SimHei" w:hint="eastAsia"/>
            <w:noProof/>
          </w:rPr>
          <w:t>后置条件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_Toc376766405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47ADC" w:rsidRDefault="00047ADC" w:rsidP="00047ADC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76766406" w:history="1">
        <w:r w:rsidRPr="00CC19A8">
          <w:rPr>
            <w:rStyle w:val="a7"/>
            <w:rFonts w:ascii="Times New Roman" w:eastAsia="SimHei"/>
            <w:noProof/>
          </w:rPr>
          <w:t>2.4.4.</w:t>
        </w:r>
        <w:r>
          <w:rPr>
            <w:noProof/>
            <w:sz w:val="24"/>
            <w:lang w:eastAsia="zh-TW"/>
          </w:rPr>
          <w:tab/>
        </w:r>
        <w:r w:rsidRPr="00CC19A8">
          <w:rPr>
            <w:rStyle w:val="a7"/>
            <w:rFonts w:ascii="Times New Roman" w:eastAsia="SimHei" w:hint="eastAsia"/>
            <w:noProof/>
          </w:rPr>
          <w:t>过程描述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_Toc376766406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47ADC" w:rsidRDefault="00047ADC" w:rsidP="00047ADC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76766407" w:history="1">
        <w:r w:rsidRPr="00CC19A8">
          <w:rPr>
            <w:rStyle w:val="a7"/>
            <w:rFonts w:ascii="Times New Roman" w:eastAsia="SimHei"/>
            <w:noProof/>
          </w:rPr>
          <w:t>2.4.5.</w:t>
        </w:r>
        <w:r>
          <w:rPr>
            <w:noProof/>
            <w:sz w:val="24"/>
            <w:lang w:eastAsia="zh-TW"/>
          </w:rPr>
          <w:tab/>
        </w:r>
        <w:r w:rsidRPr="00CC19A8">
          <w:rPr>
            <w:rStyle w:val="a7"/>
            <w:rFonts w:ascii="Times New Roman" w:eastAsia="SimHei" w:hint="eastAsia"/>
            <w:noProof/>
          </w:rPr>
          <w:t>业务规则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_Toc376766407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47ADC" w:rsidRDefault="00047ADC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hyperlink w:anchor="_Toc376766408" w:history="1">
        <w:r w:rsidRPr="00CC19A8">
          <w:rPr>
            <w:rStyle w:val="a7"/>
            <w:noProof/>
          </w:rPr>
          <w:t>3.</w:t>
        </w:r>
        <w:r>
          <w:rPr>
            <w:noProof/>
            <w:sz w:val="24"/>
            <w:lang w:eastAsia="zh-TW"/>
          </w:rPr>
          <w:tab/>
        </w:r>
        <w:r w:rsidRPr="00CC19A8">
          <w:rPr>
            <w:rStyle w:val="a7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_Toc376766408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47ADC" w:rsidRDefault="00047ADC" w:rsidP="00047ADC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76766409" w:history="1">
        <w:r w:rsidRPr="00CC19A8">
          <w:rPr>
            <w:rStyle w:val="a7"/>
            <w:rFonts w:ascii="Times New Roman" w:eastAsia="SimHei" w:hAnsi="Times New Roman"/>
            <w:noProof/>
          </w:rPr>
          <w:t>3.1.</w:t>
        </w:r>
        <w:r>
          <w:rPr>
            <w:noProof/>
            <w:sz w:val="24"/>
            <w:lang w:eastAsia="zh-TW"/>
          </w:rPr>
          <w:tab/>
        </w:r>
        <w:r w:rsidRPr="00CC19A8">
          <w:rPr>
            <w:rStyle w:val="a7"/>
            <w:rFonts w:ascii="Times New Roman" w:eastAsia="SimHei" w:hAnsi="Times New Roman"/>
            <w:noProof/>
          </w:rPr>
          <w:t>Question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_Toc376766409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2370C" w:rsidRDefault="009D474F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239" w:name="_Toc376766380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239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40" w:name="_Toc376766381"/>
      <w:r w:rsidRPr="00A722CC">
        <w:rPr>
          <w:rFonts w:ascii="Times New Roman" w:eastAsia="SimSun" w:hAnsi="Times New Roman" w:hint="eastAsia"/>
        </w:rPr>
        <w:t>Introduce</w:t>
      </w:r>
      <w:bookmarkEnd w:id="240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EC166A">
        <w:rPr>
          <w:rFonts w:ascii="Courier New" w:eastAsia="SimSun" w:hAnsi="Courier New" w:hint="eastAsia"/>
        </w:rPr>
        <w:t xml:space="preserve">SA </w:t>
      </w:r>
      <w:r w:rsidR="001468A3">
        <w:rPr>
          <w:rFonts w:ascii="Courier New" w:eastAsia="SimSun" w:hAnsi="Courier New" w:hint="eastAsia"/>
        </w:rPr>
        <w:t>PCA ICT Input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proofErr w:type="spellStart"/>
      <w:r w:rsidR="00AC60C8">
        <w:rPr>
          <w:rFonts w:ascii="Courier New" w:eastAsia="SimSun" w:hAnsi="Courier New" w:hint="eastAsia"/>
        </w:rPr>
        <w:t>i</w:t>
      </w:r>
      <w:r w:rsidR="00240E92">
        <w:rPr>
          <w:rFonts w:ascii="Courier New" w:eastAsia="SimSun" w:hAnsi="Courier New" w:hint="eastAsia"/>
        </w:rPr>
        <w:t>MES</w:t>
      </w:r>
      <w:proofErr w:type="spellEnd"/>
      <w:r w:rsidR="00240E92">
        <w:rPr>
          <w:rFonts w:ascii="Courier New" w:eastAsia="SimSun" w:hAnsi="Courier New" w:hint="eastAsia"/>
        </w:rPr>
        <w:t xml:space="preserve"> </w:t>
      </w:r>
      <w:r w:rsidR="00CD058E">
        <w:rPr>
          <w:rFonts w:ascii="Courier New" w:eastAsia="SimSun" w:hAnsi="Courier New" w:hint="eastAsia"/>
        </w:rPr>
        <w:t>2012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240E92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41" w:name="_Toc376766382"/>
      <w:r w:rsidRPr="00A722CC">
        <w:rPr>
          <w:rFonts w:ascii="Times New Roman" w:eastAsia="SimSun" w:hAnsi="Times New Roman"/>
        </w:rPr>
        <w:t>References</w:t>
      </w:r>
      <w:bookmarkEnd w:id="241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242" w:name="_Toc376766383"/>
      <w:r w:rsidRPr="00A722CC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242"/>
    </w:p>
    <w:p w:rsidR="00386292" w:rsidRPr="00A00E0F" w:rsidRDefault="00386292" w:rsidP="00386292">
      <w:pPr>
        <w:pStyle w:val="2"/>
        <w:numPr>
          <w:ilvl w:val="1"/>
          <w:numId w:val="1"/>
        </w:numPr>
        <w:spacing w:before="0" w:after="0" w:line="240" w:lineRule="auto"/>
        <w:rPr>
          <w:rFonts w:ascii="Times New Roman" w:eastAsia="SimHei" w:hAnsi="Times New Roman"/>
          <w:sz w:val="28"/>
          <w:szCs w:val="28"/>
        </w:rPr>
      </w:pPr>
      <w:bookmarkStart w:id="243" w:name="_Toc248283799"/>
      <w:bookmarkStart w:id="244" w:name="_Ref311452816"/>
      <w:bookmarkStart w:id="245" w:name="_Ref311452820"/>
      <w:bookmarkStart w:id="246" w:name="_Toc376766384"/>
      <w:r w:rsidRPr="00A00E0F">
        <w:rPr>
          <w:rFonts w:ascii="Times New Roman" w:eastAsia="SimHei" w:hAnsi="Times New Roman"/>
          <w:sz w:val="28"/>
          <w:szCs w:val="28"/>
        </w:rPr>
        <w:t>UC</w:t>
      </w:r>
      <w:r>
        <w:rPr>
          <w:rFonts w:ascii="Times New Roman" w:eastAsia="SimHei" w:hAnsi="Times New Roman" w:hint="eastAsia"/>
          <w:sz w:val="28"/>
          <w:szCs w:val="28"/>
        </w:rPr>
        <w:t>-PCA</w:t>
      </w:r>
      <w:r w:rsidR="00782708">
        <w:rPr>
          <w:rFonts w:ascii="Times New Roman" w:eastAsiaTheme="minorEastAsia" w:hAnsi="Times New Roman" w:hint="eastAsia"/>
          <w:sz w:val="28"/>
          <w:szCs w:val="28"/>
        </w:rPr>
        <w:t xml:space="preserve"> </w:t>
      </w:r>
      <w:r>
        <w:rPr>
          <w:rFonts w:ascii="Times New Roman" w:eastAsia="SimHei" w:hAnsi="Times New Roman" w:hint="eastAsia"/>
          <w:sz w:val="28"/>
          <w:szCs w:val="28"/>
        </w:rPr>
        <w:t>ICT</w:t>
      </w:r>
      <w:r>
        <w:rPr>
          <w:rFonts w:ascii="Times New Roman" w:eastAsiaTheme="minorEastAsia" w:hAnsi="Times New Roman" w:hint="eastAsia"/>
          <w:sz w:val="28"/>
          <w:szCs w:val="28"/>
        </w:rPr>
        <w:t xml:space="preserve"> </w:t>
      </w:r>
      <w:r>
        <w:rPr>
          <w:rFonts w:ascii="Times New Roman" w:eastAsia="SimHei" w:hAnsi="Times New Roman" w:hint="eastAsia"/>
          <w:sz w:val="28"/>
          <w:szCs w:val="28"/>
        </w:rPr>
        <w:t>I</w:t>
      </w:r>
      <w:r>
        <w:rPr>
          <w:rFonts w:ascii="Times New Roman" w:eastAsiaTheme="minorEastAsia" w:hAnsi="Times New Roman" w:hint="eastAsia"/>
          <w:sz w:val="28"/>
          <w:szCs w:val="28"/>
        </w:rPr>
        <w:t>NPUT</w:t>
      </w:r>
      <w:r w:rsidRPr="00A00E0F">
        <w:rPr>
          <w:rFonts w:ascii="Times New Roman" w:eastAsia="SimHei" w:hAnsi="Times New Roman"/>
          <w:sz w:val="28"/>
          <w:szCs w:val="28"/>
        </w:rPr>
        <w:t xml:space="preserve">-01 </w:t>
      </w:r>
      <w:r w:rsidR="00782708">
        <w:rPr>
          <w:rFonts w:ascii="Times New Roman" w:eastAsiaTheme="minorEastAsia" w:hAnsi="Times New Roman" w:hint="eastAsia"/>
          <w:sz w:val="28"/>
          <w:szCs w:val="28"/>
        </w:rPr>
        <w:t xml:space="preserve">PCA </w:t>
      </w:r>
      <w:r>
        <w:rPr>
          <w:rFonts w:ascii="Times New Roman" w:eastAsia="SimHei" w:hAnsi="Times New Roman" w:hint="eastAsia"/>
          <w:sz w:val="28"/>
          <w:szCs w:val="28"/>
        </w:rPr>
        <w:t>ICT Input</w:t>
      </w:r>
      <w:bookmarkEnd w:id="243"/>
      <w:bookmarkEnd w:id="244"/>
      <w:bookmarkEnd w:id="245"/>
      <w:bookmarkEnd w:id="246"/>
    </w:p>
    <w:p w:rsidR="00386292" w:rsidRPr="00651CA5" w:rsidRDefault="00386292" w:rsidP="00386292">
      <w:pPr>
        <w:ind w:firstLineChars="200" w:firstLine="420"/>
        <w:jc w:val="left"/>
        <w:rPr>
          <w:rFonts w:ascii="Arial" w:eastAsia="SimSun" w:hAnsi="Arial"/>
        </w:rPr>
      </w:pP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247" w:name="_Toc376766385"/>
      <w:r w:rsidRPr="00E57F40">
        <w:rPr>
          <w:rFonts w:ascii="Times New Roman" w:eastAsia="SimHei" w:hint="eastAsia"/>
          <w:sz w:val="28"/>
        </w:rPr>
        <w:t>功能及目标</w:t>
      </w:r>
      <w:bookmarkEnd w:id="247"/>
    </w:p>
    <w:p w:rsidR="00386292" w:rsidRDefault="00386292" w:rsidP="00386292">
      <w:pPr>
        <w:ind w:firstLineChars="200" w:firstLine="420"/>
        <w:jc w:val="left"/>
        <w:rPr>
          <w:rFonts w:ascii="Arial" w:eastAsia="SimSun" w:hAnsi="Arial"/>
        </w:rPr>
      </w:pPr>
      <w:r w:rsidRPr="00C31668">
        <w:rPr>
          <w:rFonts w:ascii="Arial" w:eastAsia="SimSun" w:hAnsi="Arial" w:hint="eastAsia"/>
        </w:rPr>
        <w:t>记录</w:t>
      </w:r>
      <w:r w:rsidRPr="00C31668">
        <w:rPr>
          <w:rFonts w:ascii="Arial" w:eastAsia="SimSun" w:hAnsi="Arial"/>
        </w:rPr>
        <w:t>ICT</w:t>
      </w:r>
      <w:r w:rsidRPr="00C31668">
        <w:rPr>
          <w:rFonts w:ascii="Arial" w:eastAsia="SimSun" w:hAnsi="Arial" w:hint="eastAsia"/>
        </w:rPr>
        <w:t>测试结果</w:t>
      </w:r>
    </w:p>
    <w:p w:rsidR="00386292" w:rsidRPr="00A00E0F" w:rsidRDefault="00386292" w:rsidP="00386292">
      <w:pPr>
        <w:ind w:firstLineChars="200" w:firstLine="420"/>
        <w:jc w:val="left"/>
        <w:rPr>
          <w:rFonts w:ascii="Arial" w:eastAsia="SimSun" w:hAnsi="Arial"/>
        </w:rPr>
      </w:pPr>
      <w:r w:rsidRPr="00C31668">
        <w:rPr>
          <w:rFonts w:ascii="Arial" w:eastAsia="SimSun" w:hAnsi="Arial" w:hint="eastAsia"/>
        </w:rPr>
        <w:t>记录</w:t>
      </w:r>
      <w:r w:rsidRPr="00C31668">
        <w:rPr>
          <w:rFonts w:ascii="Arial" w:eastAsia="SimSun" w:hAnsi="Arial"/>
        </w:rPr>
        <w:t>ICT</w:t>
      </w:r>
      <w:r w:rsidRPr="00C31668">
        <w:rPr>
          <w:rFonts w:ascii="Arial" w:eastAsia="SimSun" w:hAnsi="Arial" w:hint="eastAsia"/>
        </w:rPr>
        <w:t>测试结果</w:t>
      </w:r>
      <w:r w:rsidRPr="00C31668">
        <w:rPr>
          <w:rFonts w:ascii="Arial" w:eastAsia="SimSun" w:hAnsi="Arial"/>
        </w:rPr>
        <w:t>:</w:t>
      </w:r>
      <w:r w:rsidRPr="00C31668">
        <w:rPr>
          <w:rFonts w:ascii="Arial" w:eastAsia="SimSun" w:hAnsi="Arial" w:hint="eastAsia"/>
        </w:rPr>
        <w:t>良品</w:t>
      </w:r>
      <w:r w:rsidRPr="00C31668">
        <w:rPr>
          <w:rFonts w:ascii="Arial" w:eastAsia="SimSun" w:hAnsi="Arial"/>
        </w:rPr>
        <w:t>,</w:t>
      </w:r>
      <w:r w:rsidRPr="00C31668">
        <w:rPr>
          <w:rFonts w:ascii="Arial" w:eastAsia="SimSun" w:hAnsi="Arial" w:hint="eastAsia"/>
        </w:rPr>
        <w:t>则分配</w:t>
      </w:r>
      <w:r w:rsidRPr="00C31668">
        <w:rPr>
          <w:rFonts w:ascii="Arial" w:eastAsia="SimSun" w:hAnsi="Arial"/>
        </w:rPr>
        <w:t>MAC</w:t>
      </w:r>
      <w:r w:rsidRPr="00C31668">
        <w:rPr>
          <w:rFonts w:ascii="Arial" w:eastAsia="SimSun" w:hAnsi="Arial" w:hint="eastAsia"/>
        </w:rPr>
        <w:t>号码并列印；不良</w:t>
      </w:r>
      <w:r w:rsidRPr="00C31668">
        <w:rPr>
          <w:rFonts w:ascii="Arial" w:eastAsia="SimSun" w:hAnsi="Arial"/>
        </w:rPr>
        <w:t>,</w:t>
      </w:r>
      <w:r w:rsidRPr="00C31668">
        <w:rPr>
          <w:rFonts w:ascii="Arial" w:eastAsia="SimSun" w:hAnsi="Arial" w:hint="eastAsia"/>
        </w:rPr>
        <w:t>则记录不良信息</w:t>
      </w:r>
      <w:r w:rsidRPr="00C31668">
        <w:rPr>
          <w:rFonts w:ascii="Arial" w:eastAsia="SimSun" w:hAnsi="Arial"/>
        </w:rPr>
        <w:t>.</w:t>
      </w: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248" w:name="_Toc376766386"/>
      <w:r w:rsidRPr="00E57F40">
        <w:rPr>
          <w:rFonts w:ascii="Times New Roman" w:eastAsia="SimHei" w:hint="eastAsia"/>
          <w:sz w:val="28"/>
        </w:rPr>
        <w:t>前置条件</w:t>
      </w:r>
      <w:bookmarkEnd w:id="248"/>
    </w:p>
    <w:p w:rsidR="00386292" w:rsidRPr="00A00E0F" w:rsidRDefault="00386292" w:rsidP="00386292">
      <w:pPr>
        <w:ind w:firstLineChars="200" w:firstLine="420"/>
        <w:jc w:val="left"/>
        <w:rPr>
          <w:rFonts w:ascii="Arial" w:eastAsia="SimSun" w:hAnsi="Arial"/>
        </w:rPr>
      </w:pPr>
      <w:r w:rsidRPr="00486107">
        <w:rPr>
          <w:rFonts w:ascii="Arial" w:eastAsia="SimSun" w:hAnsi="Arial"/>
        </w:rPr>
        <w:t>MB</w:t>
      </w:r>
      <w:r w:rsidRPr="00486107">
        <w:rPr>
          <w:rFonts w:ascii="Arial" w:eastAsia="SimSun" w:hAnsi="Arial" w:hint="eastAsia"/>
        </w:rPr>
        <w:t>经过</w:t>
      </w:r>
      <w:r w:rsidRPr="00486107">
        <w:rPr>
          <w:rFonts w:ascii="Arial" w:eastAsia="SimSun" w:hAnsi="Arial"/>
        </w:rPr>
        <w:t>ICT</w:t>
      </w:r>
      <w:r w:rsidRPr="00486107">
        <w:rPr>
          <w:rFonts w:ascii="Arial" w:eastAsia="SimSun" w:hAnsi="Arial" w:hint="eastAsia"/>
        </w:rPr>
        <w:t>机台测试，并打印出</w:t>
      </w:r>
      <w:r w:rsidRPr="00486107">
        <w:rPr>
          <w:rFonts w:ascii="Arial" w:eastAsia="SimSun" w:hAnsi="Arial"/>
        </w:rPr>
        <w:t>ICT</w:t>
      </w:r>
      <w:r w:rsidRPr="00486107">
        <w:rPr>
          <w:rFonts w:ascii="Arial" w:eastAsia="SimSun" w:hAnsi="Arial" w:hint="eastAsia"/>
        </w:rPr>
        <w:t>测试结果</w:t>
      </w:r>
      <w:r w:rsidRPr="00486107">
        <w:rPr>
          <w:rFonts w:ascii="Arial" w:eastAsia="SimSun" w:hAnsi="Arial"/>
        </w:rPr>
        <w:t>:</w:t>
      </w:r>
      <w:r w:rsidRPr="00486107">
        <w:rPr>
          <w:rFonts w:ascii="Arial" w:eastAsia="SimSun" w:hAnsi="Arial" w:hint="eastAsia"/>
        </w:rPr>
        <w:t>良品</w:t>
      </w:r>
      <w:r w:rsidRPr="00486107">
        <w:rPr>
          <w:rFonts w:ascii="Arial" w:eastAsia="SimSun" w:hAnsi="Arial"/>
        </w:rPr>
        <w:t>,Pass</w:t>
      </w:r>
      <w:r w:rsidRPr="00486107">
        <w:rPr>
          <w:rFonts w:ascii="Arial" w:eastAsia="SimSun" w:hAnsi="Arial" w:hint="eastAsia"/>
        </w:rPr>
        <w:t>；不良</w:t>
      </w:r>
      <w:r w:rsidRPr="00486107">
        <w:rPr>
          <w:rFonts w:ascii="Arial" w:eastAsia="SimSun" w:hAnsi="Arial"/>
        </w:rPr>
        <w:t>,</w:t>
      </w:r>
      <w:r w:rsidRPr="00486107">
        <w:rPr>
          <w:rFonts w:ascii="Arial" w:eastAsia="SimSun" w:hAnsi="Arial" w:hint="eastAsia"/>
        </w:rPr>
        <w:t>有不良详细信息</w:t>
      </w: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249" w:name="_Toc376766387"/>
      <w:r w:rsidRPr="00E57F40">
        <w:rPr>
          <w:rFonts w:ascii="Times New Roman" w:eastAsia="SimHei" w:hint="eastAsia"/>
          <w:sz w:val="28"/>
        </w:rPr>
        <w:t>后置条件</w:t>
      </w:r>
      <w:bookmarkEnd w:id="249"/>
    </w:p>
    <w:p w:rsidR="00386292" w:rsidRPr="00486107" w:rsidRDefault="00386292" w:rsidP="00386292">
      <w:pPr>
        <w:ind w:firstLineChars="200" w:firstLine="420"/>
        <w:jc w:val="left"/>
        <w:rPr>
          <w:rFonts w:ascii="Arial" w:eastAsia="SimSun" w:hAnsi="Arial"/>
        </w:rPr>
      </w:pPr>
      <w:r w:rsidRPr="00486107">
        <w:rPr>
          <w:rFonts w:ascii="Arial" w:eastAsia="SimSun" w:hAnsi="Arial" w:hint="eastAsia"/>
        </w:rPr>
        <w:t>良品：进行板边切割</w:t>
      </w:r>
    </w:p>
    <w:p w:rsidR="00386292" w:rsidRPr="00A00E0F" w:rsidRDefault="00386292" w:rsidP="00386292">
      <w:pPr>
        <w:ind w:firstLineChars="200" w:firstLine="420"/>
        <w:jc w:val="left"/>
        <w:rPr>
          <w:rFonts w:ascii="Arial" w:eastAsia="SimSun" w:hAnsi="Arial"/>
        </w:rPr>
      </w:pPr>
      <w:r w:rsidRPr="00486107">
        <w:rPr>
          <w:rFonts w:ascii="Arial" w:eastAsia="SimSun" w:hAnsi="Arial" w:hint="eastAsia"/>
        </w:rPr>
        <w:t>不良品：进行</w:t>
      </w:r>
      <w:r w:rsidRPr="00486107">
        <w:rPr>
          <w:rFonts w:ascii="Arial" w:eastAsia="SimSun" w:hAnsi="Arial"/>
        </w:rPr>
        <w:t>online ICT</w:t>
      </w:r>
      <w:r>
        <w:rPr>
          <w:rFonts w:ascii="Arial" w:eastAsia="SimSun" w:hAnsi="Arial" w:hint="eastAsia"/>
        </w:rPr>
        <w:t xml:space="preserve"> Repair</w:t>
      </w:r>
      <w:r>
        <w:rPr>
          <w:rFonts w:ascii="Arial" w:eastAsia="SimSun" w:hAnsi="Arial" w:hint="eastAsia"/>
        </w:rPr>
        <w:t>；或者送维修室进行</w:t>
      </w:r>
      <w:r>
        <w:rPr>
          <w:rFonts w:ascii="Arial" w:eastAsia="SimSun" w:hAnsi="Arial" w:hint="eastAsia"/>
        </w:rPr>
        <w:t>PCA Repair</w:t>
      </w: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250" w:name="_Toc376766388"/>
      <w:r w:rsidRPr="00E57F40">
        <w:rPr>
          <w:rFonts w:ascii="Times New Roman" w:eastAsia="SimHei" w:hint="eastAsia"/>
          <w:sz w:val="28"/>
        </w:rPr>
        <w:t>过程描述</w:t>
      </w:r>
      <w:bookmarkEnd w:id="250"/>
    </w:p>
    <w:tbl>
      <w:tblPr>
        <w:tblStyle w:val="a8"/>
        <w:tblpPr w:leftFromText="180" w:rightFromText="180" w:vertAnchor="text" w:horzAnchor="margin" w:tblpY="221"/>
        <w:tblW w:w="0" w:type="auto"/>
        <w:tblLook w:val="04A0"/>
      </w:tblPr>
      <w:tblGrid>
        <w:gridCol w:w="2786"/>
        <w:gridCol w:w="5576"/>
      </w:tblGrid>
      <w:tr w:rsidR="00A769A0" w:rsidRPr="00E31CCA" w:rsidTr="00743745">
        <w:tc>
          <w:tcPr>
            <w:tcW w:w="2786" w:type="dxa"/>
            <w:shd w:val="clear" w:color="auto" w:fill="92D050"/>
          </w:tcPr>
          <w:p w:rsidR="00A769A0" w:rsidRPr="00E31CCA" w:rsidRDefault="00A769A0" w:rsidP="00743745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E31CCA">
              <w:rPr>
                <w:rFonts w:ascii="Times New Roman" w:hAnsi="Times New Roman" w:cs="Times New Roman"/>
                <w:b/>
              </w:rPr>
              <w:t>UI</w:t>
            </w:r>
          </w:p>
        </w:tc>
        <w:tc>
          <w:tcPr>
            <w:tcW w:w="5576" w:type="dxa"/>
            <w:shd w:val="clear" w:color="auto" w:fill="92D050"/>
          </w:tcPr>
          <w:p w:rsidR="00A769A0" w:rsidRPr="00E31CCA" w:rsidRDefault="00A769A0" w:rsidP="00743745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E31CCA">
              <w:rPr>
                <w:rFonts w:ascii="Times New Roman" w:hAnsi="Times New Roman" w:cs="Times New Roman"/>
                <w:b/>
              </w:rPr>
              <w:t>System</w:t>
            </w:r>
          </w:p>
        </w:tc>
      </w:tr>
      <w:tr w:rsidR="00A769A0" w:rsidRPr="00E31CCA" w:rsidTr="00743745">
        <w:tc>
          <w:tcPr>
            <w:tcW w:w="2786" w:type="dxa"/>
          </w:tcPr>
          <w:p w:rsidR="00A769A0" w:rsidRPr="00E31CCA" w:rsidRDefault="00A769A0" w:rsidP="0074374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A769A0" w:rsidRPr="00E31CCA" w:rsidRDefault="00A769A0" w:rsidP="00743745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="Times New Roman" w:cs="Times New Roman"/>
              </w:rPr>
              <w:t>Get [</w:t>
            </w:r>
            <w:proofErr w:type="spellStart"/>
            <w:r w:rsidRPr="00E31CCA">
              <w:rPr>
                <w:rFonts w:ascii="Times New Roman" w:hAnsi="Times New Roman" w:cs="Times New Roman"/>
              </w:rPr>
              <w:t>PdLine</w:t>
            </w:r>
            <w:proofErr w:type="spellEnd"/>
            <w:r w:rsidRPr="00E31CCA">
              <w:rPr>
                <w:rFonts w:ascii="Times New Roman" w:hAnsi="Times New Roman" w:cs="Times New Roman"/>
              </w:rPr>
              <w:t>], then display</w:t>
            </w:r>
          </w:p>
        </w:tc>
      </w:tr>
      <w:tr w:rsidR="00A769A0" w:rsidRPr="00E31CCA" w:rsidTr="00743745">
        <w:tc>
          <w:tcPr>
            <w:tcW w:w="2786" w:type="dxa"/>
          </w:tcPr>
          <w:p w:rsidR="00A769A0" w:rsidRPr="00E31CCA" w:rsidRDefault="00A769A0" w:rsidP="0074374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A769A0" w:rsidRPr="00E31CCA" w:rsidRDefault="00A769A0" w:rsidP="00743745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="Times New Roman" w:cs="Times New Roman"/>
              </w:rPr>
              <w:t>Get [Offset X, Y]</w:t>
            </w:r>
          </w:p>
        </w:tc>
      </w:tr>
      <w:tr w:rsidR="00A769A0" w:rsidRPr="00E31CCA" w:rsidTr="00743745">
        <w:tc>
          <w:tcPr>
            <w:tcW w:w="2786" w:type="dxa"/>
          </w:tcPr>
          <w:p w:rsidR="00A769A0" w:rsidRPr="00E31CCA" w:rsidRDefault="00A769A0" w:rsidP="0074374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A769A0" w:rsidRPr="00E31CCA" w:rsidRDefault="00A769A0" w:rsidP="00743745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="Times New Roman" w:cs="Times New Roman"/>
              </w:rPr>
              <w:t>Get [</w:t>
            </w:r>
            <w:proofErr w:type="spellStart"/>
            <w:r w:rsidRPr="00E31CCA">
              <w:rPr>
                <w:rFonts w:ascii="Times New Roman" w:hAnsi="Times New Roman" w:cs="Times New Roman"/>
              </w:rPr>
              <w:t>DCode</w:t>
            </w:r>
            <w:proofErr w:type="spellEnd"/>
            <w:r w:rsidRPr="00E31CCA">
              <w:rPr>
                <w:rFonts w:ascii="Times New Roman" w:hAnsi="Times New Roman" w:cs="Times New Roman"/>
              </w:rPr>
              <w:t>]</w:t>
            </w:r>
            <w:r w:rsidR="00812AE3">
              <w:rPr>
                <w:rFonts w:ascii="Times New Roman" w:hAnsi="Times New Roman" w:cs="Times New Roman" w:hint="eastAsia"/>
              </w:rPr>
              <w:t>，</w:t>
            </w:r>
            <w:r w:rsidR="00812AE3">
              <w:rPr>
                <w:rFonts w:ascii="Times New Roman" w:hAnsi="Times New Roman" w:cs="Times New Roman" w:hint="eastAsia"/>
              </w:rPr>
              <w:t>and Select</w:t>
            </w:r>
          </w:p>
        </w:tc>
      </w:tr>
      <w:tr w:rsidR="00A769A0" w:rsidRPr="00E31CCA" w:rsidTr="00743745">
        <w:tc>
          <w:tcPr>
            <w:tcW w:w="2786" w:type="dxa"/>
          </w:tcPr>
          <w:p w:rsidR="00A769A0" w:rsidRPr="00E31CCA" w:rsidRDefault="00A769A0" w:rsidP="0074374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A769A0" w:rsidRPr="00E31CCA" w:rsidRDefault="00A769A0" w:rsidP="00743745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="Times New Roman" w:cs="Times New Roman"/>
              </w:rPr>
              <w:t>Get [Batch Files/Template] by WC, Label Type</w:t>
            </w:r>
          </w:p>
        </w:tc>
      </w:tr>
      <w:tr w:rsidR="00A769A0" w:rsidRPr="00E31CCA" w:rsidTr="00743745">
        <w:tc>
          <w:tcPr>
            <w:tcW w:w="2786" w:type="dxa"/>
          </w:tcPr>
          <w:p w:rsidR="00A769A0" w:rsidRPr="00E31CCA" w:rsidRDefault="00A769A0" w:rsidP="00743745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="Times New Roman" w:cs="Times New Roman"/>
              </w:rPr>
              <w:t>Select [</w:t>
            </w:r>
            <w:proofErr w:type="spellStart"/>
            <w:r w:rsidRPr="00E31CCA">
              <w:rPr>
                <w:rFonts w:ascii="Times New Roman" w:hAnsi="Times New Roman" w:cs="Times New Roman"/>
              </w:rPr>
              <w:t>PdLine</w:t>
            </w:r>
            <w:proofErr w:type="spellEnd"/>
            <w:r w:rsidRPr="00E31CCA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5576" w:type="dxa"/>
          </w:tcPr>
          <w:p w:rsidR="00A769A0" w:rsidRPr="00E31CCA" w:rsidRDefault="00A769A0" w:rsidP="00743745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="Times New Roman" w:cs="Times New Roman"/>
              </w:rPr>
              <w:t>Get [OK Qty] by [</w:t>
            </w:r>
            <w:proofErr w:type="spellStart"/>
            <w:r w:rsidRPr="00E31CCA">
              <w:rPr>
                <w:rFonts w:ascii="Times New Roman" w:hAnsi="Times New Roman" w:cs="Times New Roman"/>
              </w:rPr>
              <w:t>PdLine</w:t>
            </w:r>
            <w:proofErr w:type="spellEnd"/>
            <w:r w:rsidRPr="00E31CCA">
              <w:rPr>
                <w:rFonts w:ascii="Times New Roman" w:hAnsi="Times New Roman" w:cs="Times New Roman"/>
              </w:rPr>
              <w:t>]</w:t>
            </w:r>
          </w:p>
        </w:tc>
      </w:tr>
      <w:tr w:rsidR="00A769A0" w:rsidRPr="00E31CCA" w:rsidTr="00743745">
        <w:tc>
          <w:tcPr>
            <w:tcW w:w="2786" w:type="dxa"/>
          </w:tcPr>
          <w:p w:rsidR="00FE2065" w:rsidRPr="00C6018A" w:rsidRDefault="00A769A0" w:rsidP="00611286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="Times New Roman" w:cs="Times New Roman"/>
              </w:rPr>
              <w:t>Input [ECR]</w:t>
            </w:r>
          </w:p>
        </w:tc>
        <w:tc>
          <w:tcPr>
            <w:tcW w:w="5576" w:type="dxa"/>
          </w:tcPr>
          <w:p w:rsidR="00FE2065" w:rsidRPr="00FE2065" w:rsidRDefault="00FE2065" w:rsidP="00743745">
            <w:pPr>
              <w:rPr>
                <w:rFonts w:ascii="Times New Roman" w:eastAsia="SimSun" w:hAnsi="Times New Roman" w:cs="Times New Roman"/>
              </w:rPr>
            </w:pPr>
          </w:p>
        </w:tc>
      </w:tr>
      <w:tr w:rsidR="00A769A0" w:rsidRPr="00E31CCA" w:rsidTr="00743745">
        <w:tc>
          <w:tcPr>
            <w:tcW w:w="2786" w:type="dxa"/>
          </w:tcPr>
          <w:p w:rsidR="00A769A0" w:rsidRPr="00E31CCA" w:rsidRDefault="00A769A0" w:rsidP="00743745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="Times New Roman" w:cs="Times New Roman"/>
              </w:rPr>
              <w:t>Select [Batch Files/Template]</w:t>
            </w:r>
          </w:p>
        </w:tc>
        <w:tc>
          <w:tcPr>
            <w:tcW w:w="5576" w:type="dxa"/>
          </w:tcPr>
          <w:p w:rsidR="00A769A0" w:rsidRPr="00E31CCA" w:rsidRDefault="00A769A0" w:rsidP="00743745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A769A0" w:rsidRPr="00E31CCA" w:rsidTr="00743745">
        <w:tc>
          <w:tcPr>
            <w:tcW w:w="2786" w:type="dxa"/>
          </w:tcPr>
          <w:p w:rsidR="00A769A0" w:rsidRPr="00E31CCA" w:rsidRDefault="00A769A0" w:rsidP="00743745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="Times New Roman" w:cs="Times New Roman"/>
              </w:rPr>
              <w:t>Adjust Offset X,Y (Optional)</w:t>
            </w:r>
          </w:p>
        </w:tc>
        <w:tc>
          <w:tcPr>
            <w:tcW w:w="5576" w:type="dxa"/>
          </w:tcPr>
          <w:p w:rsidR="00A769A0" w:rsidRPr="00E31CCA" w:rsidRDefault="00A769A0" w:rsidP="00743745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A769A0" w:rsidRPr="00E31CCA" w:rsidTr="00743745">
        <w:tc>
          <w:tcPr>
            <w:tcW w:w="2786" w:type="dxa"/>
          </w:tcPr>
          <w:p w:rsidR="00A769A0" w:rsidRPr="00E31CCA" w:rsidRDefault="00A769A0" w:rsidP="00743745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="Times New Roman" w:cs="Times New Roman"/>
              </w:rPr>
              <w:t xml:space="preserve">Scan [MB </w:t>
            </w:r>
            <w:proofErr w:type="spellStart"/>
            <w:r w:rsidRPr="00E31CCA">
              <w:rPr>
                <w:rFonts w:ascii="Times New Roman" w:hAnsi="Times New Roman" w:cs="Times New Roman"/>
              </w:rPr>
              <w:t>Sno</w:t>
            </w:r>
            <w:proofErr w:type="spellEnd"/>
            <w:r w:rsidRPr="00E31CCA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5576" w:type="dxa"/>
          </w:tcPr>
          <w:p w:rsidR="00A769A0" w:rsidRPr="00E31CCA" w:rsidRDefault="00A769A0" w:rsidP="00743745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="Times New Roman" w:cs="Times New Roman"/>
              </w:rPr>
              <w:t xml:space="preserve">Check </w:t>
            </w:r>
            <w:r w:rsidR="006B265C">
              <w:rPr>
                <w:rFonts w:ascii="Times New Roman" w:hAnsi="Times New Roman" w:cs="Times New Roman" w:hint="eastAsia"/>
              </w:rPr>
              <w:t>[</w:t>
            </w:r>
            <w:r w:rsidRPr="00E31CCA">
              <w:rPr>
                <w:rFonts w:ascii="Times New Roman" w:hAnsi="Times New Roman" w:cs="Times New Roman"/>
              </w:rPr>
              <w:t xml:space="preserve">MB </w:t>
            </w:r>
            <w:proofErr w:type="spellStart"/>
            <w:r w:rsidR="006B265C">
              <w:rPr>
                <w:rFonts w:ascii="Times New Roman" w:hAnsi="Times New Roman" w:cs="Times New Roman" w:hint="eastAsia"/>
              </w:rPr>
              <w:t>Sn</w:t>
            </w:r>
            <w:r w:rsidRPr="00E31CCA">
              <w:rPr>
                <w:rFonts w:ascii="Times New Roman" w:hAnsi="Times New Roman" w:cs="Times New Roman"/>
              </w:rPr>
              <w:t>o</w:t>
            </w:r>
            <w:proofErr w:type="spellEnd"/>
            <w:r w:rsidR="006B265C">
              <w:rPr>
                <w:rFonts w:ascii="Times New Roman" w:hAnsi="Times New Roman" w:cs="Times New Roman" w:hint="eastAsia"/>
              </w:rPr>
              <w:t>]</w:t>
            </w:r>
          </w:p>
          <w:p w:rsidR="00A769A0" w:rsidRPr="00E31CCA" w:rsidRDefault="00A769A0" w:rsidP="00743745">
            <w:pPr>
              <w:pStyle w:val="a9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Theme="minorEastAsia" w:cs="Times New Roman"/>
              </w:rPr>
              <w:t>异常情况：</w:t>
            </w:r>
          </w:p>
          <w:p w:rsidR="00A769A0" w:rsidRPr="00E31CCA" w:rsidRDefault="00A769A0" w:rsidP="00743745">
            <w:pPr>
              <w:pStyle w:val="a9"/>
              <w:numPr>
                <w:ilvl w:val="0"/>
                <w:numId w:val="1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Theme="minorEastAsia" w:cs="Times New Roman"/>
              </w:rPr>
              <w:t>如果没有选择</w:t>
            </w:r>
            <w:r w:rsidRPr="00E31CCA">
              <w:rPr>
                <w:rFonts w:ascii="Times New Roman" w:hAnsi="Times New Roman" w:cs="Times New Roman"/>
              </w:rPr>
              <w:t>[</w:t>
            </w:r>
            <w:proofErr w:type="spellStart"/>
            <w:r w:rsidRPr="00E31CCA">
              <w:rPr>
                <w:rFonts w:ascii="Times New Roman" w:hAnsi="Times New Roman" w:cs="Times New Roman"/>
              </w:rPr>
              <w:t>DCode</w:t>
            </w:r>
            <w:proofErr w:type="spellEnd"/>
            <w:r w:rsidRPr="00E31CCA">
              <w:rPr>
                <w:rFonts w:ascii="Times New Roman" w:hAnsi="Times New Roman" w:cs="Times New Roman"/>
              </w:rPr>
              <w:t>]</w:t>
            </w:r>
            <w:r w:rsidRPr="00E31CCA">
              <w:rPr>
                <w:rFonts w:ascii="Times New Roman" w:hAnsiTheme="minorEastAsia" w:cs="Times New Roman"/>
              </w:rPr>
              <w:t>，则报错：</w:t>
            </w:r>
            <w:r w:rsidRPr="00E31CCA">
              <w:rPr>
                <w:rFonts w:ascii="Times New Roman" w:hAnsi="Times New Roman" w:cs="Times New Roman"/>
              </w:rPr>
              <w:t>“</w:t>
            </w:r>
            <w:r w:rsidRPr="00E31CCA">
              <w:rPr>
                <w:rFonts w:ascii="Times New Roman" w:hAnsiTheme="minorEastAsia" w:cs="Times New Roman"/>
              </w:rPr>
              <w:t>请选择</w:t>
            </w:r>
            <w:proofErr w:type="spellStart"/>
            <w:r w:rsidRPr="00E31CCA">
              <w:rPr>
                <w:rFonts w:ascii="Times New Roman" w:hAnsi="Times New Roman" w:cs="Times New Roman"/>
              </w:rPr>
              <w:t>Dcode</w:t>
            </w:r>
            <w:proofErr w:type="spellEnd"/>
            <w:r w:rsidRPr="00E31CCA">
              <w:rPr>
                <w:rFonts w:ascii="Times New Roman" w:hAnsi="Times New Roman" w:cs="Times New Roman"/>
              </w:rPr>
              <w:t>”</w:t>
            </w:r>
          </w:p>
          <w:p w:rsidR="00A769A0" w:rsidRPr="00E31CCA" w:rsidRDefault="00A769A0" w:rsidP="00743745">
            <w:pPr>
              <w:pStyle w:val="a9"/>
              <w:numPr>
                <w:ilvl w:val="0"/>
                <w:numId w:val="1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Theme="minorEastAsia" w:cs="Times New Roman"/>
              </w:rPr>
              <w:t>如果没有选择</w:t>
            </w:r>
            <w:r w:rsidRPr="00E31CCA">
              <w:rPr>
                <w:rFonts w:ascii="Times New Roman" w:hAnsi="Times New Roman" w:cs="Times New Roman"/>
              </w:rPr>
              <w:t>[</w:t>
            </w:r>
            <w:proofErr w:type="spellStart"/>
            <w:r w:rsidRPr="00E31CCA">
              <w:rPr>
                <w:rFonts w:ascii="Times New Roman" w:hAnsi="Times New Roman" w:cs="Times New Roman"/>
              </w:rPr>
              <w:t>PdLine</w:t>
            </w:r>
            <w:proofErr w:type="spellEnd"/>
            <w:r w:rsidRPr="00E31CCA">
              <w:rPr>
                <w:rFonts w:ascii="Times New Roman" w:hAnsi="Times New Roman" w:cs="Times New Roman"/>
              </w:rPr>
              <w:t>]</w:t>
            </w:r>
            <w:r w:rsidRPr="00E31CCA">
              <w:rPr>
                <w:rFonts w:ascii="Times New Roman" w:hAnsiTheme="minorEastAsia" w:cs="Times New Roman"/>
              </w:rPr>
              <w:t>，则报错：</w:t>
            </w:r>
            <w:r w:rsidRPr="00E31CCA">
              <w:rPr>
                <w:rFonts w:ascii="Times New Roman" w:hAnsi="Times New Roman" w:cs="Times New Roman"/>
              </w:rPr>
              <w:t>“</w:t>
            </w:r>
            <w:r w:rsidRPr="00E31CCA">
              <w:rPr>
                <w:rFonts w:ascii="Times New Roman" w:hAnsiTheme="minorEastAsia" w:cs="Times New Roman"/>
              </w:rPr>
              <w:t>请选择</w:t>
            </w:r>
            <w:proofErr w:type="spellStart"/>
            <w:r w:rsidRPr="00E31CCA">
              <w:rPr>
                <w:rFonts w:ascii="Times New Roman" w:hAnsi="Times New Roman" w:cs="Times New Roman"/>
              </w:rPr>
              <w:t>PdLine</w:t>
            </w:r>
            <w:proofErr w:type="spellEnd"/>
            <w:r w:rsidRPr="00E31CCA">
              <w:rPr>
                <w:rFonts w:ascii="Times New Roman" w:hAnsi="Times New Roman" w:cs="Times New Roman"/>
              </w:rPr>
              <w:t>”</w:t>
            </w:r>
          </w:p>
          <w:p w:rsidR="005F4D58" w:rsidRPr="007F4991" w:rsidRDefault="00A769A0" w:rsidP="00070C13">
            <w:pPr>
              <w:pStyle w:val="a9"/>
              <w:numPr>
                <w:ilvl w:val="0"/>
                <w:numId w:val="1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Theme="minorEastAsia" w:cs="Times New Roman"/>
              </w:rPr>
              <w:t>如果用户没有输入</w:t>
            </w:r>
            <w:r w:rsidRPr="00E31CCA">
              <w:rPr>
                <w:rFonts w:ascii="Times New Roman" w:hAnsi="Times New Roman" w:cs="Times New Roman"/>
              </w:rPr>
              <w:t>[ECR]</w:t>
            </w:r>
            <w:r w:rsidRPr="00E31CCA">
              <w:rPr>
                <w:rFonts w:ascii="Times New Roman" w:hAnsiTheme="minorEastAsia" w:cs="Times New Roman"/>
              </w:rPr>
              <w:t>，则报告错误：</w:t>
            </w:r>
            <w:r w:rsidRPr="00E31CCA">
              <w:rPr>
                <w:rFonts w:ascii="Times New Roman" w:hAnsi="Times New Roman" w:cs="Times New Roman"/>
              </w:rPr>
              <w:t>“</w:t>
            </w:r>
            <w:r w:rsidRPr="00E31CCA">
              <w:rPr>
                <w:rFonts w:ascii="Times New Roman" w:hAnsiTheme="minorEastAsia" w:cs="Times New Roman"/>
              </w:rPr>
              <w:t>请输入</w:t>
            </w:r>
            <w:r w:rsidRPr="00E31CCA">
              <w:rPr>
                <w:rFonts w:ascii="Times New Roman" w:hAnsi="Times New Roman" w:cs="Times New Roman"/>
              </w:rPr>
              <w:t>ECR!!”</w:t>
            </w:r>
          </w:p>
          <w:p w:rsidR="0091009B" w:rsidRPr="005F4D58" w:rsidRDefault="0091009B" w:rsidP="0091009B">
            <w:pPr>
              <w:pStyle w:val="a9"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eastAsia="SimSun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5F4D58">
              <w:rPr>
                <w:rFonts w:ascii="Courier New" w:eastAsia="SimSun" w:hAnsi="Courier New" w:cs="Courier New" w:hint="eastAsia"/>
                <w:noProof/>
                <w:color w:val="0000FF"/>
                <w:kern w:val="0"/>
                <w:sz w:val="20"/>
                <w:szCs w:val="20"/>
                <w:highlight w:val="yellow"/>
              </w:rPr>
              <w:t>判断刷入的</w:t>
            </w:r>
            <w:r w:rsidRPr="005F4D58">
              <w:rPr>
                <w:rFonts w:ascii="Courier New" w:eastAsia="SimSun" w:hAnsi="Courier New" w:cs="Courier New" w:hint="eastAsia"/>
                <w:noProof/>
                <w:color w:val="0000FF"/>
                <w:kern w:val="0"/>
                <w:sz w:val="20"/>
                <w:szCs w:val="20"/>
                <w:highlight w:val="yellow"/>
              </w:rPr>
              <w:t>MBSn</w:t>
            </w:r>
            <w:r>
              <w:rPr>
                <w:rFonts w:ascii="Courier New" w:eastAsia="SimSun" w:hAnsi="Courier New" w:cs="Courier New" w:hint="eastAsia"/>
                <w:noProof/>
                <w:color w:val="0000FF"/>
                <w:kern w:val="0"/>
                <w:sz w:val="20"/>
                <w:szCs w:val="20"/>
                <w:highlight w:val="yellow"/>
              </w:rPr>
              <w:t>是否属于</w:t>
            </w:r>
            <w:r w:rsidRPr="005F4D58">
              <w:rPr>
                <w:rFonts w:ascii="Courier New" w:eastAsia="SimSun" w:hAnsi="Courier New" w:cs="Courier New" w:hint="eastAsia"/>
                <w:noProof/>
                <w:color w:val="0000FF"/>
                <w:kern w:val="0"/>
                <w:sz w:val="20"/>
                <w:szCs w:val="20"/>
                <w:highlight w:val="yellow"/>
              </w:rPr>
              <w:t>Jamestown</w:t>
            </w:r>
            <w:r w:rsidRPr="005F4D58">
              <w:rPr>
                <w:rFonts w:ascii="Courier New" w:eastAsia="SimSun" w:hAnsi="Courier New" w:cs="Courier New" w:hint="eastAsia"/>
                <w:noProof/>
                <w:color w:val="0000FF"/>
                <w:kern w:val="0"/>
                <w:sz w:val="20"/>
                <w:szCs w:val="20"/>
                <w:highlight w:val="yellow"/>
              </w:rPr>
              <w:t>机型</w:t>
            </w:r>
          </w:p>
          <w:p w:rsidR="0091009B" w:rsidRDefault="0091009B" w:rsidP="0091009B">
            <w:pPr>
              <w:autoSpaceDE w:val="0"/>
              <w:autoSpaceDN w:val="0"/>
              <w:adjustRightInd w:val="0"/>
              <w:jc w:val="left"/>
              <w:rPr>
                <w:rFonts w:ascii="SimSun" w:eastAsia="SimSun" w:hAnsi="SimSun" w:cs="Courier New"/>
                <w:noProof/>
                <w:color w:val="0000FF"/>
                <w:kern w:val="0"/>
                <w:sz w:val="20"/>
                <w:szCs w:val="20"/>
                <w:highlight w:val="yellow"/>
              </w:rPr>
            </w:pPr>
            <w:r w:rsidRPr="00B46E9B">
              <w:rPr>
                <w:rFonts w:ascii="SimSun" w:eastAsia="SimSun" w:hAnsi="SimSun" w:cs="Courier New"/>
                <w:noProof/>
                <w:color w:val="0000FF"/>
                <w:kern w:val="0"/>
                <w:sz w:val="20"/>
                <w:szCs w:val="20"/>
                <w:highlight w:val="yellow"/>
              </w:rPr>
              <w:lastRenderedPageBreak/>
              <w:t>Declare</w:t>
            </w:r>
            <w:r w:rsidRPr="00B46E9B">
              <w:rPr>
                <w:rFonts w:ascii="SimSun" w:eastAsia="SimSun" w:hAnsi="SimSun" w:cs="Courier New" w:hint="eastAsia"/>
                <w:noProof/>
                <w:color w:val="0000FF"/>
                <w:kern w:val="0"/>
                <w:sz w:val="20"/>
                <w:szCs w:val="20"/>
                <w:highlight w:val="yellow"/>
              </w:rPr>
              <w:t xml:space="preserve"> @PCBNo </w:t>
            </w:r>
          </w:p>
          <w:p w:rsidR="00B44CA4" w:rsidRDefault="00B44CA4" w:rsidP="0091009B">
            <w:pPr>
              <w:autoSpaceDE w:val="0"/>
              <w:autoSpaceDN w:val="0"/>
              <w:adjustRightInd w:val="0"/>
              <w:jc w:val="left"/>
              <w:rPr>
                <w:rFonts w:ascii="SimSun" w:eastAsia="SimSun" w:hAnsi="SimSun" w:cs="Courier New"/>
                <w:noProof/>
                <w:color w:val="0000FF"/>
                <w:kern w:val="0"/>
                <w:sz w:val="20"/>
                <w:szCs w:val="20"/>
                <w:highlight w:val="yellow"/>
              </w:rPr>
            </w:pPr>
            <w:r>
              <w:rPr>
                <w:rFonts w:ascii="SimSun" w:eastAsia="SimSun" w:hAnsi="SimSun" w:cs="Courier New" w:hint="eastAsia"/>
                <w:noProof/>
                <w:color w:val="0000FF"/>
                <w:kern w:val="0"/>
                <w:sz w:val="20"/>
                <w:szCs w:val="20"/>
                <w:highlight w:val="yellow"/>
              </w:rPr>
              <w:t xml:space="preserve">    </w:t>
            </w:r>
            <w:r>
              <w:rPr>
                <w:rFonts w:ascii="SimSun" w:eastAsia="SimSun" w:hAnsi="SimSun" w:cs="Courier New"/>
                <w:noProof/>
                <w:color w:val="0000FF"/>
                <w:kern w:val="0"/>
                <w:sz w:val="20"/>
                <w:szCs w:val="20"/>
                <w:highlight w:val="yellow"/>
              </w:rPr>
              <w:t>I</w:t>
            </w:r>
            <w:r>
              <w:rPr>
                <w:rFonts w:ascii="SimSun" w:eastAsia="SimSun" w:hAnsi="SimSun" w:cs="Courier New" w:hint="eastAsia"/>
                <w:noProof/>
                <w:color w:val="0000FF"/>
                <w:kern w:val="0"/>
                <w:sz w:val="20"/>
                <w:szCs w:val="20"/>
                <w:highlight w:val="yellow"/>
              </w:rPr>
              <w:t>f exists select  * from PCBVersion where MBCode=left(@PCBNo,2)</w:t>
            </w:r>
          </w:p>
          <w:p w:rsidR="00B44CA4" w:rsidRDefault="00B44CA4" w:rsidP="0091009B">
            <w:pPr>
              <w:autoSpaceDE w:val="0"/>
              <w:autoSpaceDN w:val="0"/>
              <w:adjustRightInd w:val="0"/>
              <w:jc w:val="left"/>
              <w:rPr>
                <w:rFonts w:ascii="SimSun" w:eastAsia="SimSun" w:hAnsi="SimSun" w:cs="Courier New"/>
                <w:noProof/>
                <w:color w:val="0000FF"/>
                <w:kern w:val="0"/>
                <w:sz w:val="20"/>
                <w:szCs w:val="20"/>
                <w:highlight w:val="yellow"/>
              </w:rPr>
            </w:pPr>
            <w:r>
              <w:rPr>
                <w:rFonts w:ascii="SimSun" w:eastAsia="SimSun" w:hAnsi="SimSun" w:cs="Courier New" w:hint="eastAsia"/>
                <w:noProof/>
                <w:color w:val="0000FF"/>
                <w:kern w:val="0"/>
                <w:sz w:val="20"/>
                <w:szCs w:val="20"/>
                <w:highlight w:val="yellow"/>
              </w:rPr>
              <w:t>则页面提示：请输入PCBVER</w:t>
            </w:r>
          </w:p>
          <w:p w:rsidR="00B44CA4" w:rsidRPr="00B46E9B" w:rsidRDefault="00B44CA4" w:rsidP="0091009B">
            <w:pPr>
              <w:autoSpaceDE w:val="0"/>
              <w:autoSpaceDN w:val="0"/>
              <w:adjustRightInd w:val="0"/>
              <w:jc w:val="left"/>
              <w:rPr>
                <w:rFonts w:ascii="SimSun" w:eastAsia="SimSun" w:hAnsi="SimSun" w:cs="Courier New"/>
                <w:noProof/>
                <w:color w:val="0000FF"/>
                <w:kern w:val="0"/>
                <w:sz w:val="20"/>
                <w:szCs w:val="20"/>
                <w:highlight w:val="yellow"/>
              </w:rPr>
            </w:pPr>
            <w:r>
              <w:rPr>
                <w:rFonts w:ascii="SimSun" w:eastAsia="SimSun" w:hAnsi="SimSun" w:cs="Courier New" w:hint="eastAsia"/>
                <w:noProof/>
                <w:color w:val="0000FF"/>
                <w:kern w:val="0"/>
                <w:sz w:val="20"/>
                <w:szCs w:val="20"/>
                <w:highlight w:val="yellow"/>
              </w:rPr>
              <w:t>反之正常产生MBCT</w:t>
            </w:r>
          </w:p>
          <w:p w:rsidR="0091009B" w:rsidRPr="00D2389A" w:rsidRDefault="0091009B" w:rsidP="0091009B">
            <w:pPr>
              <w:pStyle w:val="a9"/>
              <w:ind w:left="360" w:firstLineChars="0" w:firstLine="0"/>
              <w:jc w:val="left"/>
              <w:rPr>
                <w:rFonts w:ascii="Times New Roman" w:eastAsia="SimSun" w:hAnsi="Times New Roman" w:cs="Times New Roman"/>
              </w:rPr>
            </w:pPr>
          </w:p>
        </w:tc>
      </w:tr>
      <w:tr w:rsidR="00A769A0" w:rsidRPr="00E31CCA" w:rsidTr="00743745">
        <w:tc>
          <w:tcPr>
            <w:tcW w:w="2786" w:type="dxa"/>
          </w:tcPr>
          <w:p w:rsidR="00A769A0" w:rsidRPr="00E31CCA" w:rsidRDefault="00611286" w:rsidP="00611286">
            <w:pPr>
              <w:ind w:firstLineChars="100" w:firstLine="210"/>
              <w:jc w:val="left"/>
              <w:rPr>
                <w:rFonts w:ascii="Times New Roman" w:hAnsi="Times New Roman" w:cs="Times New Roman"/>
              </w:rPr>
            </w:pPr>
            <w:r w:rsidRPr="00E3653A">
              <w:rPr>
                <w:rFonts w:ascii="Times New Roman" w:eastAsia="SimSun" w:hAnsi="Times New Roman" w:cs="Times New Roman" w:hint="eastAsia"/>
                <w:highlight w:val="yellow"/>
              </w:rPr>
              <w:lastRenderedPageBreak/>
              <w:t>Input[PCBVER]</w:t>
            </w:r>
          </w:p>
        </w:tc>
        <w:tc>
          <w:tcPr>
            <w:tcW w:w="5576" w:type="dxa"/>
          </w:tcPr>
          <w:p w:rsidR="00A769A0" w:rsidRPr="00E31CCA" w:rsidRDefault="00DC606A" w:rsidP="00DC606A">
            <w:pPr>
              <w:pStyle w:val="a9"/>
              <w:ind w:left="360" w:firstLineChars="0" w:firstLine="0"/>
              <w:jc w:val="left"/>
              <w:rPr>
                <w:rFonts w:ascii="Times New Roman" w:hAnsi="Times New Roman" w:cs="Times New Roman"/>
              </w:rPr>
            </w:pPr>
            <w:r w:rsidRPr="00F20CAE">
              <w:rPr>
                <w:rFonts w:ascii="Times New Roman" w:eastAsia="SimSun" w:hAnsi="Times New Roman" w:cs="Times New Roman" w:hint="eastAsia"/>
                <w:highlight w:val="yellow"/>
              </w:rPr>
              <w:t>页面</w:t>
            </w:r>
            <w:r>
              <w:rPr>
                <w:rFonts w:ascii="Times New Roman" w:eastAsia="SimSun" w:hAnsi="Times New Roman" w:cs="Times New Roman" w:hint="eastAsia"/>
                <w:highlight w:val="yellow"/>
              </w:rPr>
              <w:t>更换</w:t>
            </w:r>
            <w:r w:rsidRPr="00F20CAE">
              <w:rPr>
                <w:rFonts w:ascii="Times New Roman" w:eastAsia="SimSun" w:hAnsi="Times New Roman" w:cs="Times New Roman" w:hint="eastAsia"/>
                <w:highlight w:val="yellow"/>
              </w:rPr>
              <w:t>PCBVER</w:t>
            </w:r>
            <w:r w:rsidRPr="00F20CAE">
              <w:rPr>
                <w:rFonts w:ascii="Times New Roman" w:eastAsia="SimSun" w:hAnsi="Times New Roman" w:cs="Times New Roman" w:hint="eastAsia"/>
                <w:highlight w:val="yellow"/>
              </w:rPr>
              <w:t>，系统</w:t>
            </w:r>
            <w:r>
              <w:rPr>
                <w:rFonts w:ascii="Times New Roman" w:eastAsia="SimSun" w:hAnsi="Times New Roman" w:cs="Times New Roman" w:hint="eastAsia"/>
                <w:highlight w:val="yellow"/>
              </w:rPr>
              <w:t>只</w:t>
            </w:r>
            <w:r w:rsidRPr="00F20CAE">
              <w:rPr>
                <w:rFonts w:ascii="Times New Roman" w:eastAsia="SimSun" w:hAnsi="Times New Roman" w:cs="Times New Roman" w:hint="eastAsia"/>
                <w:highlight w:val="yellow"/>
              </w:rPr>
              <w:t>会记住最新</w:t>
            </w:r>
            <w:r>
              <w:rPr>
                <w:rFonts w:ascii="Times New Roman" w:eastAsia="SimSun" w:hAnsi="Times New Roman" w:cs="Times New Roman" w:hint="eastAsia"/>
                <w:highlight w:val="yellow"/>
              </w:rPr>
              <w:t>刷入</w:t>
            </w:r>
            <w:r w:rsidRPr="00F20CAE">
              <w:rPr>
                <w:rFonts w:ascii="Times New Roman" w:eastAsia="SimSun" w:hAnsi="Times New Roman" w:cs="Times New Roman" w:hint="eastAsia"/>
                <w:highlight w:val="yellow"/>
              </w:rPr>
              <w:t>的</w:t>
            </w:r>
            <w:r w:rsidRPr="00F20CAE">
              <w:rPr>
                <w:rFonts w:ascii="Times New Roman" w:eastAsia="SimSun" w:hAnsi="Times New Roman" w:cs="Times New Roman" w:hint="eastAsia"/>
                <w:highlight w:val="yellow"/>
              </w:rPr>
              <w:t>PCBVER</w:t>
            </w:r>
          </w:p>
        </w:tc>
      </w:tr>
      <w:tr w:rsidR="00611286" w:rsidRPr="00E31CCA" w:rsidTr="00743745">
        <w:tc>
          <w:tcPr>
            <w:tcW w:w="2786" w:type="dxa"/>
          </w:tcPr>
          <w:p w:rsidR="00611286" w:rsidRPr="00E3653A" w:rsidRDefault="00611286" w:rsidP="00743745">
            <w:pPr>
              <w:jc w:val="left"/>
              <w:rPr>
                <w:rFonts w:ascii="Times New Roman" w:eastAsia="SimSun" w:hAnsi="Times New Roman" w:cs="Times New Roman"/>
                <w:highlight w:val="yellow"/>
              </w:rPr>
            </w:pPr>
          </w:p>
        </w:tc>
        <w:tc>
          <w:tcPr>
            <w:tcW w:w="5576" w:type="dxa"/>
          </w:tcPr>
          <w:p w:rsidR="00611286" w:rsidRDefault="00611286" w:rsidP="00743745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SFC</w:t>
            </w:r>
          </w:p>
        </w:tc>
      </w:tr>
      <w:tr w:rsidR="000B48DB" w:rsidRPr="00E31CCA" w:rsidTr="00743745">
        <w:tc>
          <w:tcPr>
            <w:tcW w:w="2786" w:type="dxa"/>
          </w:tcPr>
          <w:p w:rsidR="006F5822" w:rsidRDefault="006F5822" w:rsidP="000B48DB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Check/</w:t>
            </w:r>
            <w:proofErr w:type="spellStart"/>
            <w:r>
              <w:rPr>
                <w:rFonts w:ascii="Times New Roman" w:hAnsi="Times New Roman" w:cs="Times New Roman" w:hint="eastAsia"/>
              </w:rPr>
              <w:t>UnCheck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 w:hint="eastAsia"/>
              </w:rPr>
              <w:t>InputAOI</w:t>
            </w:r>
            <w:proofErr w:type="spellEnd"/>
            <w:r>
              <w:rPr>
                <w:rFonts w:ascii="Times New Roman" w:hAnsi="Times New Roman" w:cs="Times New Roman" w:hint="eastAsia"/>
              </w:rPr>
              <w:t>]</w:t>
            </w:r>
          </w:p>
          <w:p w:rsidR="000B48DB" w:rsidRPr="00E31CCA" w:rsidRDefault="006F5822" w:rsidP="006F5822">
            <w:pPr>
              <w:pStyle w:val="a9"/>
              <w:ind w:left="360"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若</w:t>
            </w:r>
            <w:r w:rsidR="000B48DB">
              <w:rPr>
                <w:rFonts w:ascii="Times New Roman" w:hAnsi="Times New Roman" w:cs="Times New Roman" w:hint="eastAsia"/>
              </w:rPr>
              <w:t>[</w:t>
            </w:r>
            <w:proofErr w:type="spellStart"/>
            <w:r w:rsidR="00E4299E">
              <w:rPr>
                <w:rFonts w:ascii="Times New Roman" w:hAnsi="Times New Roman" w:cs="Times New Roman" w:hint="eastAsia"/>
              </w:rPr>
              <w:t>InputAOI</w:t>
            </w:r>
            <w:proofErr w:type="spellEnd"/>
            <w:r w:rsidR="000B48DB">
              <w:rPr>
                <w:rFonts w:ascii="Times New Roman" w:hAnsi="Times New Roman" w:cs="Times New Roman" w:hint="eastAsia"/>
              </w:rPr>
              <w:t>]Checked</w:t>
            </w:r>
            <w:r w:rsidR="000B48DB">
              <w:rPr>
                <w:rFonts w:ascii="Times New Roman" w:hAnsi="Times New Roman" w:cs="Times New Roman" w:hint="eastAsia"/>
              </w:rPr>
              <w:t>，则</w:t>
            </w:r>
            <w:r w:rsidR="000B48DB">
              <w:rPr>
                <w:rFonts w:ascii="Times New Roman" w:hAnsi="Times New Roman" w:cs="Times New Roman" w:hint="eastAsia"/>
              </w:rPr>
              <w:t>Input [</w:t>
            </w:r>
            <w:proofErr w:type="spellStart"/>
            <w:r w:rsidR="000B48DB">
              <w:rPr>
                <w:rFonts w:ascii="Times New Roman" w:hAnsi="Times New Roman" w:cs="Times New Roman" w:hint="eastAsia"/>
              </w:rPr>
              <w:t>AOINo</w:t>
            </w:r>
            <w:proofErr w:type="spellEnd"/>
            <w:r w:rsidR="000B48DB">
              <w:rPr>
                <w:rFonts w:ascii="Times New Roman" w:hAnsi="Times New Roman" w:cs="Times New Roman" w:hint="eastAsia"/>
              </w:rPr>
              <w:t>]</w:t>
            </w:r>
            <w:r w:rsidR="000B48DB">
              <w:rPr>
                <w:rFonts w:ascii="Times New Roman" w:hAnsi="Times New Roman" w:cs="Times New Roman" w:hint="eastAsia"/>
              </w:rPr>
              <w:t>；</w:t>
            </w:r>
            <w:r w:rsidR="00365311">
              <w:rPr>
                <w:rFonts w:ascii="Times New Roman" w:hAnsi="Times New Roman" w:cs="Times New Roman" w:hint="eastAsia"/>
              </w:rPr>
              <w:t>否</w:t>
            </w:r>
            <w:r w:rsidR="000B48DB">
              <w:rPr>
                <w:rFonts w:ascii="Times New Roman" w:hAnsi="Times New Roman" w:cs="Times New Roman" w:hint="eastAsia"/>
              </w:rPr>
              <w:t>则跳至</w:t>
            </w:r>
            <w:r w:rsidR="000B48DB">
              <w:rPr>
                <w:rFonts w:ascii="Times New Roman" w:hAnsi="Times New Roman" w:cs="Times New Roman" w:hint="eastAsia"/>
              </w:rPr>
              <w:t>Step14</w:t>
            </w:r>
          </w:p>
        </w:tc>
        <w:tc>
          <w:tcPr>
            <w:tcW w:w="5576" w:type="dxa"/>
          </w:tcPr>
          <w:p w:rsidR="000B48DB" w:rsidRPr="000B48DB" w:rsidRDefault="000B48DB" w:rsidP="000B48DB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A769A0" w:rsidRPr="00E31CCA" w:rsidTr="00743745">
        <w:tc>
          <w:tcPr>
            <w:tcW w:w="2786" w:type="dxa"/>
          </w:tcPr>
          <w:p w:rsidR="00A769A0" w:rsidRPr="00E31CCA" w:rsidRDefault="00A769A0" w:rsidP="00743745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Theme="minorEastAsia" w:cs="Times New Roman"/>
              </w:rPr>
              <w:t>如果为不良品，则</w:t>
            </w:r>
            <w:r w:rsidRPr="00E31CCA">
              <w:rPr>
                <w:rFonts w:ascii="Times New Roman" w:hAnsi="Times New Roman" w:cs="Times New Roman"/>
              </w:rPr>
              <w:t>Input Defect</w:t>
            </w:r>
            <w:r w:rsidRPr="00E31CCA">
              <w:rPr>
                <w:rFonts w:ascii="Times New Roman" w:hAnsiTheme="minorEastAsia" w:cs="Times New Roman"/>
              </w:rPr>
              <w:t>；如果为良品，则跳至</w:t>
            </w:r>
            <w:r>
              <w:rPr>
                <w:rFonts w:ascii="Times New Roman" w:hAnsi="Times New Roman" w:cs="Times New Roman"/>
              </w:rPr>
              <w:t>Step 1</w:t>
            </w:r>
            <w:r w:rsidR="000B48DB"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5576" w:type="dxa"/>
          </w:tcPr>
          <w:p w:rsidR="00A769A0" w:rsidRPr="00E31CCA" w:rsidRDefault="00A769A0" w:rsidP="00743745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="Times New Roman" w:cs="Times New Roman"/>
              </w:rPr>
              <w:t>Add to Defect List, then Display</w:t>
            </w:r>
          </w:p>
          <w:p w:rsidR="00A769A0" w:rsidRPr="00E31CCA" w:rsidRDefault="00A769A0" w:rsidP="00743745">
            <w:pPr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Theme="minorEastAsia" w:cs="Times New Roman"/>
              </w:rPr>
              <w:t>异常情况：</w:t>
            </w:r>
          </w:p>
          <w:p w:rsidR="00A769A0" w:rsidRPr="00E31CCA" w:rsidRDefault="00A769A0" w:rsidP="00743745">
            <w:pPr>
              <w:pStyle w:val="a9"/>
              <w:numPr>
                <w:ilvl w:val="0"/>
                <w:numId w:val="1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Theme="minorEastAsia" w:cs="Times New Roman"/>
              </w:rPr>
              <w:t>如果输入的</w:t>
            </w:r>
            <w:r w:rsidRPr="00E31CCA">
              <w:rPr>
                <w:rFonts w:ascii="Times New Roman" w:hAnsi="Times New Roman" w:cs="Times New Roman"/>
              </w:rPr>
              <w:t xml:space="preserve">Defect </w:t>
            </w:r>
            <w:r w:rsidRPr="00E31CCA">
              <w:rPr>
                <w:rFonts w:ascii="Times New Roman" w:hAnsiTheme="minorEastAsia" w:cs="Times New Roman"/>
              </w:rPr>
              <w:t>已经存在于</w:t>
            </w:r>
            <w:r w:rsidRPr="00E31CCA">
              <w:rPr>
                <w:rFonts w:ascii="Times New Roman" w:hAnsi="Times New Roman" w:cs="Times New Roman"/>
              </w:rPr>
              <w:t xml:space="preserve">Defect List </w:t>
            </w:r>
            <w:r w:rsidRPr="00E31CCA">
              <w:rPr>
                <w:rFonts w:ascii="Times New Roman" w:hAnsiTheme="minorEastAsia" w:cs="Times New Roman"/>
              </w:rPr>
              <w:t>中，需要提示用户：</w:t>
            </w:r>
            <w:r w:rsidRPr="00E31CCA">
              <w:rPr>
                <w:rFonts w:ascii="Times New Roman" w:hAnsi="Times New Roman" w:cs="Times New Roman"/>
              </w:rPr>
              <w:t>“Duplicate Data!!”/“</w:t>
            </w:r>
            <w:r w:rsidRPr="00E31CCA">
              <w:rPr>
                <w:rFonts w:ascii="Times New Roman" w:hAnsiTheme="minorEastAsia" w:cs="Times New Roman"/>
              </w:rPr>
              <w:t>重复数据！！</w:t>
            </w:r>
            <w:r w:rsidRPr="00E31CCA">
              <w:rPr>
                <w:rFonts w:ascii="Times New Roman" w:hAnsi="Times New Roman" w:cs="Times New Roman"/>
              </w:rPr>
              <w:t>”</w:t>
            </w:r>
          </w:p>
          <w:p w:rsidR="00A769A0" w:rsidRPr="00E31CCA" w:rsidRDefault="00A769A0" w:rsidP="00743745">
            <w:pPr>
              <w:pStyle w:val="a9"/>
              <w:numPr>
                <w:ilvl w:val="0"/>
                <w:numId w:val="1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Theme="minorEastAsia" w:cs="Times New Roman"/>
              </w:rPr>
              <w:t>如果输入的</w:t>
            </w:r>
            <w:r w:rsidRPr="00E31CCA">
              <w:rPr>
                <w:rFonts w:ascii="Times New Roman" w:hAnsi="Times New Roman" w:cs="Times New Roman"/>
              </w:rPr>
              <w:t xml:space="preserve">Defect </w:t>
            </w:r>
            <w:r w:rsidRPr="00E31CCA">
              <w:rPr>
                <w:rFonts w:ascii="Times New Roman" w:hAnsiTheme="minorEastAsia" w:cs="Times New Roman"/>
              </w:rPr>
              <w:t>并非系统支持的</w:t>
            </w:r>
            <w:r w:rsidRPr="00E31CCA">
              <w:rPr>
                <w:rFonts w:ascii="Times New Roman" w:hAnsi="Times New Roman" w:cs="Times New Roman"/>
              </w:rPr>
              <w:t xml:space="preserve">Defect </w:t>
            </w:r>
            <w:r w:rsidRPr="00E31CCA">
              <w:rPr>
                <w:rFonts w:ascii="Times New Roman" w:hAnsiTheme="minorEastAsia" w:cs="Times New Roman"/>
              </w:rPr>
              <w:t>，则报告错误：</w:t>
            </w:r>
            <w:r w:rsidRPr="00E31CCA">
              <w:rPr>
                <w:rFonts w:ascii="Times New Roman" w:hAnsi="Times New Roman" w:cs="Times New Roman"/>
              </w:rPr>
              <w:t>“</w:t>
            </w:r>
            <w:r w:rsidRPr="00E31CCA">
              <w:rPr>
                <w:rFonts w:ascii="Times New Roman" w:hAnsiTheme="minorEastAsia" w:cs="Times New Roman"/>
              </w:rPr>
              <w:t>请输入合法的</w:t>
            </w:r>
            <w:r w:rsidRPr="00E31CCA">
              <w:rPr>
                <w:rFonts w:ascii="Times New Roman" w:hAnsi="Times New Roman" w:cs="Times New Roman"/>
              </w:rPr>
              <w:t>Defect!!”</w:t>
            </w:r>
          </w:p>
          <w:p w:rsidR="00A769A0" w:rsidRPr="00E31CCA" w:rsidRDefault="00A769A0" w:rsidP="00743745">
            <w:pPr>
              <w:jc w:val="left"/>
              <w:rPr>
                <w:rFonts w:ascii="Times New Roman" w:hAnsi="Times New Roman" w:cs="Times New Roman"/>
              </w:rPr>
            </w:pPr>
          </w:p>
          <w:p w:rsidR="00A769A0" w:rsidRPr="00E31CCA" w:rsidRDefault="00A769A0" w:rsidP="00743745">
            <w:pPr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="Times New Roman" w:cs="Times New Roman"/>
                <w:b/>
                <w:u w:val="single"/>
              </w:rPr>
              <w:t>Note</w:t>
            </w:r>
            <w:r w:rsidRPr="00E31CCA">
              <w:rPr>
                <w:rFonts w:ascii="Times New Roman" w:hAnsi="Times New Roman" w:cs="Times New Roman"/>
              </w:rPr>
              <w:t>:</w:t>
            </w:r>
          </w:p>
          <w:p w:rsidR="00A769A0" w:rsidRPr="00E31CCA" w:rsidRDefault="00A769A0" w:rsidP="00743745">
            <w:pPr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Theme="minorEastAsia" w:cs="Times New Roman"/>
              </w:rPr>
              <w:t>系统支持的</w:t>
            </w:r>
            <w:r w:rsidRPr="00E31CCA">
              <w:rPr>
                <w:rFonts w:ascii="Times New Roman" w:hAnsi="Times New Roman" w:cs="Times New Roman"/>
              </w:rPr>
              <w:t xml:space="preserve">Defect – </w:t>
            </w:r>
            <w:proofErr w:type="spellStart"/>
            <w:r w:rsidRPr="00E31CCA">
              <w:rPr>
                <w:rFonts w:ascii="Times New Roman" w:hAnsi="Times New Roman" w:cs="Times New Roman"/>
              </w:rPr>
              <w:t>GetData</w:t>
            </w:r>
            <w:proofErr w:type="spellEnd"/>
            <w:r w:rsidRPr="00E31CCA">
              <w:rPr>
                <w:rFonts w:ascii="Times New Roman" w:hAnsi="Times New Roman" w:cs="Times New Roman"/>
              </w:rPr>
              <w:t>..</w:t>
            </w:r>
            <w:proofErr w:type="spellStart"/>
            <w:r w:rsidRPr="00E31CCA">
              <w:rPr>
                <w:rFonts w:ascii="Times New Roman" w:hAnsi="Times New Roman" w:cs="Times New Roman"/>
              </w:rPr>
              <w:t>DefectCode</w:t>
            </w:r>
            <w:proofErr w:type="spellEnd"/>
            <w:r w:rsidRPr="00E31CCA">
              <w:rPr>
                <w:rFonts w:ascii="Times New Roman" w:hAnsiTheme="minorEastAsia" w:cs="Times New Roman"/>
              </w:rPr>
              <w:t>表</w:t>
            </w:r>
          </w:p>
        </w:tc>
      </w:tr>
      <w:tr w:rsidR="00A769A0" w:rsidRPr="00E31CCA" w:rsidTr="00743745">
        <w:tc>
          <w:tcPr>
            <w:tcW w:w="2786" w:type="dxa"/>
          </w:tcPr>
          <w:p w:rsidR="00A769A0" w:rsidRPr="00E31CCA" w:rsidRDefault="00A769A0" w:rsidP="000B48DB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Theme="minorEastAsia" w:cs="Times New Roman"/>
              </w:rPr>
              <w:t>如果需要输入下一个</w:t>
            </w:r>
            <w:r w:rsidRPr="00E31CCA">
              <w:rPr>
                <w:rFonts w:ascii="Times New Roman" w:hAnsi="Times New Roman" w:cs="Times New Roman"/>
              </w:rPr>
              <w:t>Defect</w:t>
            </w:r>
            <w:r w:rsidRPr="00E31CCA">
              <w:rPr>
                <w:rFonts w:ascii="Times New Roman" w:hAnsiTheme="minorEastAsia" w:cs="Times New Roman"/>
              </w:rPr>
              <w:t>，则跳至</w:t>
            </w:r>
            <w:r>
              <w:rPr>
                <w:rFonts w:ascii="Times New Roman" w:hAnsi="Times New Roman" w:cs="Times New Roman"/>
              </w:rPr>
              <w:t>Step 1</w:t>
            </w:r>
            <w:r w:rsidR="000B48DB">
              <w:rPr>
                <w:rFonts w:ascii="Times New Roman" w:hAnsi="Times New Roman" w:cs="Times New Roman" w:hint="eastAsia"/>
              </w:rPr>
              <w:t>4</w:t>
            </w:r>
            <w:r w:rsidRPr="00E31CCA">
              <w:rPr>
                <w:rFonts w:ascii="Times New Roman" w:hAnsiTheme="minorEastAsia" w:cs="Times New Roman"/>
              </w:rPr>
              <w:t>；否则执行</w:t>
            </w:r>
            <w:r>
              <w:rPr>
                <w:rFonts w:ascii="Times New Roman" w:hAnsi="Times New Roman" w:cs="Times New Roman"/>
              </w:rPr>
              <w:t>Step 1</w:t>
            </w:r>
            <w:r w:rsidR="000B48DB">
              <w:rPr>
                <w:rFonts w:ascii="Times New Roman" w:hAnsi="Times New Roman" w:cs="Times New Roman" w:hint="eastAsia"/>
              </w:rPr>
              <w:t>7</w:t>
            </w:r>
            <w:r w:rsidRPr="00E31CCA">
              <w:rPr>
                <w:rFonts w:ascii="Times New Roman" w:hAnsiTheme="minorEastAsia" w:cs="Times New Roman"/>
              </w:rPr>
              <w:t>；如果发现输入了错误的</w:t>
            </w:r>
            <w:r w:rsidRPr="00E31CCA">
              <w:rPr>
                <w:rFonts w:ascii="Times New Roman" w:hAnsi="Times New Roman" w:cs="Times New Roman"/>
              </w:rPr>
              <w:t>Defect</w:t>
            </w:r>
            <w:r w:rsidRPr="00E31CCA">
              <w:rPr>
                <w:rFonts w:ascii="Times New Roman" w:hAnsiTheme="minorEastAsia" w:cs="Times New Roman"/>
              </w:rPr>
              <w:t>，可以</w:t>
            </w:r>
            <w:r w:rsidRPr="00E31CCA">
              <w:rPr>
                <w:rFonts w:ascii="Times New Roman" w:hAnsi="Times New Roman" w:cs="Times New Roman"/>
              </w:rPr>
              <w:t>Input 7777</w:t>
            </w:r>
            <w:r w:rsidRPr="00E31CCA">
              <w:rPr>
                <w:rFonts w:ascii="Times New Roman" w:hAnsiTheme="minorEastAsia" w:cs="Times New Roman"/>
              </w:rPr>
              <w:t>，清除已经输入的</w:t>
            </w:r>
            <w:r w:rsidRPr="00E31CCA">
              <w:rPr>
                <w:rFonts w:ascii="Times New Roman" w:hAnsi="Times New Roman" w:cs="Times New Roman"/>
              </w:rPr>
              <w:t>Defect</w:t>
            </w:r>
            <w:r w:rsidRPr="00E31CCA">
              <w:rPr>
                <w:rFonts w:ascii="Times New Roman" w:hAnsiTheme="minorEastAsia" w:cs="Times New Roman"/>
              </w:rPr>
              <w:t>，然后跳至</w:t>
            </w:r>
            <w:r w:rsidRPr="00E31CCA">
              <w:rPr>
                <w:rFonts w:ascii="Times New Roman" w:hAnsi="Times New Roman" w:cs="Times New Roman"/>
              </w:rPr>
              <w:t>1</w:t>
            </w:r>
            <w:r w:rsidR="000B48DB"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5576" w:type="dxa"/>
          </w:tcPr>
          <w:p w:rsidR="00A769A0" w:rsidRPr="00E31CCA" w:rsidRDefault="00A769A0" w:rsidP="00743745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A769A0" w:rsidRPr="00E31CCA" w:rsidTr="00743745">
        <w:tc>
          <w:tcPr>
            <w:tcW w:w="2786" w:type="dxa"/>
          </w:tcPr>
          <w:p w:rsidR="00A769A0" w:rsidRPr="00E31CCA" w:rsidRDefault="00A769A0" w:rsidP="00743745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="Times New Roman" w:cs="Times New Roman"/>
              </w:rPr>
              <w:t>Input 9999</w:t>
            </w:r>
          </w:p>
        </w:tc>
        <w:tc>
          <w:tcPr>
            <w:tcW w:w="5576" w:type="dxa"/>
          </w:tcPr>
          <w:p w:rsidR="00A769A0" w:rsidRPr="00E31CCA" w:rsidRDefault="00A769A0" w:rsidP="00743745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="Times New Roman" w:cs="Times New Roman"/>
              </w:rPr>
              <w:t>Check Input Pass</w:t>
            </w:r>
          </w:p>
          <w:p w:rsidR="00A769A0" w:rsidRPr="00E31CCA" w:rsidRDefault="00A769A0" w:rsidP="00743745">
            <w:pPr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Theme="minorEastAsia" w:cs="Times New Roman"/>
              </w:rPr>
              <w:t>异常情况：</w:t>
            </w:r>
          </w:p>
          <w:p w:rsidR="00A769A0" w:rsidRPr="00E31CCA" w:rsidRDefault="00A769A0" w:rsidP="00743745">
            <w:pPr>
              <w:pStyle w:val="a9"/>
              <w:numPr>
                <w:ilvl w:val="0"/>
                <w:numId w:val="1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Theme="minorEastAsia" w:cs="Times New Roman"/>
              </w:rPr>
              <w:t>如果没有选择</w:t>
            </w:r>
            <w:r w:rsidRPr="00E31CCA">
              <w:rPr>
                <w:rFonts w:ascii="Times New Roman" w:hAnsi="Times New Roman" w:cs="Times New Roman"/>
              </w:rPr>
              <w:t>[</w:t>
            </w:r>
            <w:proofErr w:type="spellStart"/>
            <w:r w:rsidRPr="00E31CCA">
              <w:rPr>
                <w:rFonts w:ascii="Times New Roman" w:hAnsi="Times New Roman" w:cs="Times New Roman"/>
              </w:rPr>
              <w:t>DCode</w:t>
            </w:r>
            <w:proofErr w:type="spellEnd"/>
            <w:r w:rsidRPr="00E31CCA">
              <w:rPr>
                <w:rFonts w:ascii="Times New Roman" w:hAnsi="Times New Roman" w:cs="Times New Roman"/>
              </w:rPr>
              <w:t>]</w:t>
            </w:r>
            <w:r w:rsidRPr="00E31CCA">
              <w:rPr>
                <w:rFonts w:ascii="Times New Roman" w:hAnsiTheme="minorEastAsia" w:cs="Times New Roman"/>
              </w:rPr>
              <w:t>，则报错：</w:t>
            </w:r>
            <w:r w:rsidRPr="00E31CCA">
              <w:rPr>
                <w:rFonts w:ascii="Times New Roman" w:hAnsi="Times New Roman" w:cs="Times New Roman"/>
              </w:rPr>
              <w:t>“</w:t>
            </w:r>
            <w:r w:rsidRPr="00E31CCA">
              <w:rPr>
                <w:rFonts w:ascii="Times New Roman" w:hAnsiTheme="minorEastAsia" w:cs="Times New Roman"/>
              </w:rPr>
              <w:t>请选择</w:t>
            </w:r>
            <w:proofErr w:type="spellStart"/>
            <w:r w:rsidRPr="00E31CCA">
              <w:rPr>
                <w:rFonts w:ascii="Times New Roman" w:hAnsi="Times New Roman" w:cs="Times New Roman"/>
              </w:rPr>
              <w:t>Dcode</w:t>
            </w:r>
            <w:proofErr w:type="spellEnd"/>
            <w:r w:rsidRPr="00E31CCA">
              <w:rPr>
                <w:rFonts w:ascii="Times New Roman" w:hAnsi="Times New Roman" w:cs="Times New Roman"/>
              </w:rPr>
              <w:t>”</w:t>
            </w:r>
          </w:p>
          <w:p w:rsidR="00A769A0" w:rsidRPr="00E31CCA" w:rsidRDefault="00A769A0" w:rsidP="00743745">
            <w:pPr>
              <w:pStyle w:val="a9"/>
              <w:numPr>
                <w:ilvl w:val="0"/>
                <w:numId w:val="1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Theme="minorEastAsia" w:cs="Times New Roman"/>
              </w:rPr>
              <w:t>如果没有选择</w:t>
            </w:r>
            <w:r w:rsidRPr="00E31CCA">
              <w:rPr>
                <w:rFonts w:ascii="Times New Roman" w:hAnsi="Times New Roman" w:cs="Times New Roman"/>
              </w:rPr>
              <w:t>[</w:t>
            </w:r>
            <w:proofErr w:type="spellStart"/>
            <w:r w:rsidRPr="00E31CCA">
              <w:rPr>
                <w:rFonts w:ascii="Times New Roman" w:hAnsi="Times New Roman" w:cs="Times New Roman"/>
              </w:rPr>
              <w:t>PdLine</w:t>
            </w:r>
            <w:proofErr w:type="spellEnd"/>
            <w:r w:rsidRPr="00E31CCA">
              <w:rPr>
                <w:rFonts w:ascii="Times New Roman" w:hAnsi="Times New Roman" w:cs="Times New Roman"/>
              </w:rPr>
              <w:t>]</w:t>
            </w:r>
            <w:r w:rsidRPr="00E31CCA">
              <w:rPr>
                <w:rFonts w:ascii="Times New Roman" w:hAnsiTheme="minorEastAsia" w:cs="Times New Roman"/>
              </w:rPr>
              <w:t>，则报错：</w:t>
            </w:r>
            <w:r w:rsidRPr="00E31CCA">
              <w:rPr>
                <w:rFonts w:ascii="Times New Roman" w:hAnsi="Times New Roman" w:cs="Times New Roman"/>
              </w:rPr>
              <w:t>“</w:t>
            </w:r>
            <w:r w:rsidRPr="00E31CCA">
              <w:rPr>
                <w:rFonts w:ascii="Times New Roman" w:hAnsiTheme="minorEastAsia" w:cs="Times New Roman"/>
              </w:rPr>
              <w:t>请选择</w:t>
            </w:r>
            <w:proofErr w:type="spellStart"/>
            <w:r w:rsidRPr="00E31CCA">
              <w:rPr>
                <w:rFonts w:ascii="Times New Roman" w:hAnsi="Times New Roman" w:cs="Times New Roman"/>
              </w:rPr>
              <w:t>PdLine</w:t>
            </w:r>
            <w:proofErr w:type="spellEnd"/>
            <w:r w:rsidRPr="00E31CCA">
              <w:rPr>
                <w:rFonts w:ascii="Times New Roman" w:hAnsi="Times New Roman" w:cs="Times New Roman"/>
              </w:rPr>
              <w:t>”</w:t>
            </w:r>
          </w:p>
          <w:p w:rsidR="00A769A0" w:rsidRPr="00070C13" w:rsidRDefault="00A769A0" w:rsidP="00743745">
            <w:pPr>
              <w:pStyle w:val="a9"/>
              <w:numPr>
                <w:ilvl w:val="0"/>
                <w:numId w:val="1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Theme="minorEastAsia" w:cs="Times New Roman"/>
              </w:rPr>
              <w:t>如果用户没有输入</w:t>
            </w:r>
            <w:r w:rsidRPr="00E31CCA">
              <w:rPr>
                <w:rFonts w:ascii="Times New Roman" w:hAnsi="Times New Roman" w:cs="Times New Roman"/>
              </w:rPr>
              <w:t>[ECR]</w:t>
            </w:r>
            <w:r w:rsidRPr="00E31CCA">
              <w:rPr>
                <w:rFonts w:ascii="Times New Roman" w:hAnsiTheme="minorEastAsia" w:cs="Times New Roman"/>
              </w:rPr>
              <w:t>，则报告错误：</w:t>
            </w:r>
            <w:r w:rsidRPr="00E31CCA">
              <w:rPr>
                <w:rFonts w:ascii="Times New Roman" w:hAnsi="Times New Roman" w:cs="Times New Roman"/>
              </w:rPr>
              <w:t>“</w:t>
            </w:r>
            <w:r w:rsidRPr="00E31CCA">
              <w:rPr>
                <w:rFonts w:ascii="Times New Roman" w:hAnsiTheme="minorEastAsia" w:cs="Times New Roman"/>
              </w:rPr>
              <w:t>请输入</w:t>
            </w:r>
            <w:r w:rsidRPr="00E31CCA">
              <w:rPr>
                <w:rFonts w:ascii="Times New Roman" w:hAnsi="Times New Roman" w:cs="Times New Roman"/>
              </w:rPr>
              <w:t>ECR!!”</w:t>
            </w:r>
          </w:p>
          <w:p w:rsidR="00A769A0" w:rsidRPr="00E31CCA" w:rsidRDefault="00A769A0" w:rsidP="00743745">
            <w:pPr>
              <w:pStyle w:val="a9"/>
              <w:numPr>
                <w:ilvl w:val="0"/>
                <w:numId w:val="1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Theme="minorEastAsia" w:cs="Times New Roman"/>
              </w:rPr>
              <w:t>如果没有输入</w:t>
            </w:r>
            <w:r w:rsidRPr="00E31CCA">
              <w:rPr>
                <w:rFonts w:ascii="Times New Roman" w:hAnsi="Times New Roman" w:cs="Times New Roman"/>
              </w:rPr>
              <w:t xml:space="preserve">[MB </w:t>
            </w:r>
            <w:proofErr w:type="spellStart"/>
            <w:r w:rsidRPr="00E31CCA">
              <w:rPr>
                <w:rFonts w:ascii="Times New Roman" w:hAnsi="Times New Roman" w:cs="Times New Roman"/>
              </w:rPr>
              <w:t>Sno</w:t>
            </w:r>
            <w:proofErr w:type="spellEnd"/>
            <w:r w:rsidRPr="00E31CCA">
              <w:rPr>
                <w:rFonts w:ascii="Times New Roman" w:hAnsi="Times New Roman" w:cs="Times New Roman"/>
              </w:rPr>
              <w:t>]</w:t>
            </w:r>
            <w:r w:rsidRPr="00E31CCA">
              <w:rPr>
                <w:rFonts w:ascii="Times New Roman" w:hAnsiTheme="minorEastAsia" w:cs="Times New Roman"/>
              </w:rPr>
              <w:t>，</w:t>
            </w:r>
            <w:r w:rsidRPr="00E31CCA">
              <w:rPr>
                <w:rFonts w:ascii="Times New Roman" w:hAnsi="Times New Roman" w:cs="Times New Roman"/>
              </w:rPr>
              <w:t xml:space="preserve"> </w:t>
            </w:r>
            <w:r w:rsidRPr="00E31CCA">
              <w:rPr>
                <w:rFonts w:ascii="Times New Roman" w:hAnsiTheme="minorEastAsia" w:cs="Times New Roman"/>
              </w:rPr>
              <w:t>则报告错误：</w:t>
            </w:r>
            <w:r w:rsidRPr="00E31CCA">
              <w:rPr>
                <w:rFonts w:ascii="Times New Roman" w:hAnsi="Times New Roman" w:cs="Times New Roman"/>
              </w:rPr>
              <w:t xml:space="preserve">“Please Input MB </w:t>
            </w:r>
            <w:proofErr w:type="spellStart"/>
            <w:r w:rsidRPr="00E31CCA">
              <w:rPr>
                <w:rFonts w:ascii="Times New Roman" w:hAnsi="Times New Roman" w:cs="Times New Roman"/>
              </w:rPr>
              <w:t>Sno</w:t>
            </w:r>
            <w:proofErr w:type="spellEnd"/>
            <w:r w:rsidRPr="00E31CCA">
              <w:rPr>
                <w:rFonts w:ascii="Times New Roman" w:hAnsi="Times New Roman" w:cs="Times New Roman"/>
              </w:rPr>
              <w:t>!!”</w:t>
            </w:r>
          </w:p>
          <w:p w:rsidR="00A769A0" w:rsidRDefault="00A769A0" w:rsidP="00743745">
            <w:pPr>
              <w:pStyle w:val="a9"/>
              <w:numPr>
                <w:ilvl w:val="0"/>
                <w:numId w:val="1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Theme="minorEastAsia" w:cs="Times New Roman"/>
              </w:rPr>
              <w:t>如果用户没有选择</w:t>
            </w:r>
            <w:r w:rsidRPr="00E31CCA">
              <w:rPr>
                <w:rFonts w:ascii="Times New Roman" w:hAnsi="Times New Roman" w:cs="Times New Roman"/>
              </w:rPr>
              <w:t>[Batch Files/Template]</w:t>
            </w:r>
            <w:r w:rsidRPr="00E31CCA">
              <w:rPr>
                <w:rFonts w:ascii="Times New Roman" w:hAnsiTheme="minorEastAsia" w:cs="Times New Roman"/>
              </w:rPr>
              <w:t>，则报告错误：</w:t>
            </w:r>
            <w:r w:rsidRPr="00E31CCA">
              <w:rPr>
                <w:rFonts w:ascii="Times New Roman" w:hAnsi="Times New Roman" w:cs="Times New Roman"/>
              </w:rPr>
              <w:t>“Please Select Batch File/Template!!”</w:t>
            </w:r>
          </w:p>
          <w:p w:rsidR="00E4299E" w:rsidRPr="00333C61" w:rsidRDefault="00E4299E" w:rsidP="00743745">
            <w:pPr>
              <w:pStyle w:val="a9"/>
              <w:numPr>
                <w:ilvl w:val="0"/>
                <w:numId w:val="1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如果</w:t>
            </w:r>
            <w:r>
              <w:rPr>
                <w:rFonts w:ascii="Times New Roman" w:hAnsi="Times New Roman" w:cs="Times New Roman" w:hint="eastAsia"/>
              </w:rPr>
              <w:t>[</w:t>
            </w:r>
            <w:proofErr w:type="spellStart"/>
            <w:r>
              <w:rPr>
                <w:rFonts w:ascii="Times New Roman" w:hAnsi="Times New Roman" w:cs="Times New Roman" w:hint="eastAsia"/>
              </w:rPr>
              <w:t>InputAOI</w:t>
            </w:r>
            <w:proofErr w:type="spellEnd"/>
            <w:r>
              <w:rPr>
                <w:rFonts w:ascii="Times New Roman" w:hAnsi="Times New Roman" w:cs="Times New Roman" w:hint="eastAsia"/>
              </w:rPr>
              <w:t>] Checked</w:t>
            </w:r>
            <w:r>
              <w:rPr>
                <w:rFonts w:ascii="Times New Roman" w:hAnsi="Times New Roman" w:cs="Times New Roman" w:hint="eastAsia"/>
              </w:rPr>
              <w:t>，且</w:t>
            </w:r>
            <w:r>
              <w:rPr>
                <w:rFonts w:ascii="Times New Roman" w:hAnsi="Times New Roman" w:cs="Times New Roman" w:hint="eastAsia"/>
              </w:rPr>
              <w:t>[</w:t>
            </w:r>
            <w:proofErr w:type="spellStart"/>
            <w:r>
              <w:rPr>
                <w:rFonts w:ascii="Times New Roman" w:hAnsi="Times New Roman" w:cs="Times New Roman" w:hint="eastAsia"/>
              </w:rPr>
              <w:t>AOINo</w:t>
            </w:r>
            <w:proofErr w:type="spellEnd"/>
            <w:r>
              <w:rPr>
                <w:rFonts w:ascii="Times New Roman" w:hAnsi="Times New Roman" w:cs="Times New Roman" w:hint="eastAsia"/>
              </w:rPr>
              <w:t>]</w:t>
            </w:r>
            <w:r>
              <w:rPr>
                <w:rFonts w:ascii="Times New Roman" w:hAnsi="Times New Roman" w:cs="Times New Roman" w:hint="eastAsia"/>
              </w:rPr>
              <w:t>为空，则报错：“请刷入</w:t>
            </w:r>
            <w:proofErr w:type="spellStart"/>
            <w:r>
              <w:rPr>
                <w:rFonts w:ascii="Times New Roman" w:hAnsi="Times New Roman" w:cs="Times New Roman" w:hint="eastAsia"/>
              </w:rPr>
              <w:t>AOINo</w:t>
            </w:r>
            <w:proofErr w:type="spellEnd"/>
            <w:r>
              <w:rPr>
                <w:rFonts w:ascii="Times New Roman" w:hAnsi="Times New Roman" w:cs="Times New Roman" w:hint="eastAsia"/>
              </w:rPr>
              <w:t>”</w:t>
            </w:r>
          </w:p>
        </w:tc>
      </w:tr>
      <w:tr w:rsidR="00A769A0" w:rsidRPr="00E31CCA" w:rsidTr="00743745">
        <w:tc>
          <w:tcPr>
            <w:tcW w:w="2786" w:type="dxa"/>
          </w:tcPr>
          <w:p w:rsidR="00A769A0" w:rsidRPr="00E31CCA" w:rsidRDefault="00A769A0" w:rsidP="0074374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1400F2" w:rsidRPr="001400F2" w:rsidRDefault="00A769A0" w:rsidP="001400F2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ins w:id="251" w:author="Gao, Guan-Wei (高貫偉 ITC)" w:date="2012-04-09T17:19:00Z"/>
                <w:rFonts w:ascii="Times New Roman" w:hAnsi="Times New Roman" w:cs="Times New Roman"/>
              </w:rPr>
            </w:pPr>
            <w:r w:rsidRPr="00E31CCA">
              <w:rPr>
                <w:rFonts w:ascii="Times New Roman" w:hAnsi="Times New Roman" w:cs="Times New Roman"/>
              </w:rPr>
              <w:t>Save</w:t>
            </w:r>
          </w:p>
          <w:p w:rsidR="001400F2" w:rsidRPr="006C0895" w:rsidRDefault="009D474F" w:rsidP="001400F2">
            <w:pPr>
              <w:pStyle w:val="a9"/>
              <w:ind w:left="360" w:firstLineChars="0" w:firstLine="0"/>
              <w:jc w:val="left"/>
              <w:rPr>
                <w:rFonts w:ascii="Times New Roman" w:eastAsia="SimSun" w:hAnsi="Times New Roman" w:cs="Times New Roman"/>
                <w:i/>
                <w:color w:val="632423" w:themeColor="accent2" w:themeShade="80"/>
                <w:rPrChange w:id="252" w:author="Gao, Guan-Wei (高貫偉 ITC)" w:date="2012-05-28T13:27:00Z">
                  <w:rPr>
                    <w:rFonts w:ascii="Times New Roman" w:hAnsi="Times New Roman" w:cs="Times New Roman"/>
                  </w:rPr>
                </w:rPrChange>
              </w:rPr>
            </w:pPr>
            <w:ins w:id="253" w:author="Gao, Guan-Wei (高貫偉 ITC)" w:date="2012-04-09T17:20:00Z">
              <w:r w:rsidRPr="009D474F">
                <w:rPr>
                  <w:rFonts w:ascii="Times New Roman" w:eastAsia="SimSun" w:hAnsi="Times New Roman" w:cs="Times New Roman"/>
                  <w:i/>
                  <w:color w:val="632423" w:themeColor="accent2" w:themeShade="80"/>
                  <w:rPrChange w:id="254" w:author="Gao, Guan-Wei (高貫偉 ITC)" w:date="2012-05-28T13:27:00Z">
                    <w:rPr>
                      <w:rFonts w:ascii="Times New Roman" w:eastAsia="SimSun" w:hAnsi="Times New Roman" w:cs="Times New Roman"/>
                      <w:color w:val="0000FF" w:themeColor="hyperlink"/>
                      <w:u w:val="single"/>
                    </w:rPr>
                  </w:rPrChange>
                </w:rPr>
                <w:t xml:space="preserve">Phase II </w:t>
              </w:r>
            </w:ins>
            <w:ins w:id="255" w:author="Gao, Guan-Wei (高貫偉 ITC)" w:date="2012-05-28T13:27:00Z">
              <w:r w:rsidRPr="009D474F">
                <w:rPr>
                  <w:rFonts w:ascii="Times New Roman" w:eastAsia="SimSun" w:hAnsi="Times New Roman" w:cs="Times New Roman"/>
                  <w:i/>
                  <w:color w:val="632423" w:themeColor="accent2" w:themeShade="80"/>
                  <w:rPrChange w:id="256" w:author="Gao, Guan-Wei (高貫偉 ITC)" w:date="2012-05-28T13:27:00Z">
                    <w:rPr>
                      <w:rFonts w:ascii="Times New Roman" w:eastAsia="SimSun" w:hAnsi="Times New Roman" w:cs="Times New Roman"/>
                      <w:color w:val="0000FF" w:themeColor="hyperlink"/>
                      <w:u w:val="single"/>
                    </w:rPr>
                  </w:rPrChange>
                </w:rPr>
                <w:t>[</w:t>
              </w:r>
            </w:ins>
            <w:ins w:id="257" w:author="Gao, Guan-Wei (高貫偉 ITC)" w:date="2012-04-09T17:20:00Z">
              <w:r w:rsidRPr="009D474F">
                <w:rPr>
                  <w:rFonts w:ascii="Times New Roman" w:eastAsia="SimSun" w:hAnsi="Times New Roman" w:cs="Times New Roman"/>
                  <w:i/>
                  <w:color w:val="632423" w:themeColor="accent2" w:themeShade="80"/>
                  <w:rPrChange w:id="258" w:author="Gao, Guan-Wei (高貫偉 ITC)" w:date="2012-05-28T13:27:00Z">
                    <w:rPr>
                      <w:rFonts w:ascii="Times New Roman" w:eastAsia="SimSun" w:hAnsi="Times New Roman" w:cs="Times New Roman"/>
                      <w:color w:val="0000FF" w:themeColor="hyperlink"/>
                      <w:u w:val="single"/>
                    </w:rPr>
                  </w:rPrChange>
                </w:rPr>
                <w:t>RCTO</w:t>
              </w:r>
            </w:ins>
            <w:ins w:id="259" w:author="Gao, Guan-Wei (高貫偉 ITC)" w:date="2012-05-28T13:27:00Z">
              <w:r w:rsidRPr="009D474F">
                <w:rPr>
                  <w:rFonts w:ascii="Times New Roman" w:eastAsia="SimSun" w:hAnsi="Times New Roman" w:cs="Times New Roman"/>
                  <w:i/>
                  <w:color w:val="632423" w:themeColor="accent2" w:themeShade="80"/>
                  <w:rPrChange w:id="260" w:author="Gao, Guan-Wei (高貫偉 ITC)" w:date="2012-05-28T13:27:00Z">
                    <w:rPr>
                      <w:rFonts w:ascii="Times New Roman" w:eastAsia="SimSun" w:hAnsi="Times New Roman" w:cs="Times New Roman"/>
                      <w:color w:val="0000FF" w:themeColor="hyperlink"/>
                      <w:u w:val="single"/>
                    </w:rPr>
                  </w:rPrChange>
                </w:rPr>
                <w:t>]</w:t>
              </w:r>
            </w:ins>
            <w:ins w:id="261" w:author="Gao, Guan-Wei (高貫偉 ITC)" w:date="2012-04-09T17:20:00Z">
              <w:r w:rsidRPr="009D474F">
                <w:rPr>
                  <w:rFonts w:ascii="Times New Roman" w:eastAsia="SimSun" w:hAnsi="Times New Roman" w:cs="Times New Roman"/>
                  <w:i/>
                  <w:color w:val="632423" w:themeColor="accent2" w:themeShade="80"/>
                  <w:rPrChange w:id="262" w:author="Gao, Guan-Wei (高貫偉 ITC)" w:date="2012-05-28T13:27:00Z">
                    <w:rPr>
                      <w:rFonts w:ascii="Times New Roman" w:eastAsia="SimSun" w:hAnsi="Times New Roman" w:cs="Times New Roman"/>
                      <w:color w:val="0000FF" w:themeColor="hyperlink"/>
                      <w:u w:val="single"/>
                    </w:rPr>
                  </w:rPrChange>
                </w:rPr>
                <w:t xml:space="preserve"> Update</w:t>
              </w:r>
            </w:ins>
          </w:p>
        </w:tc>
      </w:tr>
      <w:tr w:rsidR="00A769A0" w:rsidRPr="00E31CCA" w:rsidTr="00743745">
        <w:tc>
          <w:tcPr>
            <w:tcW w:w="2786" w:type="dxa"/>
          </w:tcPr>
          <w:p w:rsidR="00A769A0" w:rsidRPr="00E31CCA" w:rsidRDefault="00A769A0" w:rsidP="0074374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A769A0" w:rsidRPr="00E31CCA" w:rsidRDefault="00A769A0" w:rsidP="00743745">
            <w:pPr>
              <w:pStyle w:val="a9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="Times New Roman" w:cs="Times New Roman"/>
              </w:rPr>
              <w:t>Print</w:t>
            </w:r>
          </w:p>
        </w:tc>
      </w:tr>
      <w:tr w:rsidR="00A769A0" w:rsidRPr="00E31CCA" w:rsidTr="00743745">
        <w:tc>
          <w:tcPr>
            <w:tcW w:w="2786" w:type="dxa"/>
          </w:tcPr>
          <w:p w:rsidR="00A769A0" w:rsidRPr="00E31CCA" w:rsidRDefault="00A769A0" w:rsidP="0074374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A769A0" w:rsidRPr="00E31CCA" w:rsidRDefault="00A769A0" w:rsidP="00743745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386292" w:rsidRDefault="00386292" w:rsidP="00386292">
      <w:pPr>
        <w:ind w:firstLineChars="200" w:firstLine="420"/>
        <w:jc w:val="left"/>
      </w:pPr>
    </w:p>
    <w:p w:rsidR="00386292" w:rsidRDefault="00386292" w:rsidP="00386292">
      <w:pPr>
        <w:ind w:firstLineChars="200" w:firstLine="420"/>
        <w:jc w:val="left"/>
      </w:pPr>
    </w:p>
    <w:p w:rsidR="00386292" w:rsidRDefault="00386292" w:rsidP="00386292">
      <w:pPr>
        <w:ind w:firstLineChars="200" w:firstLine="420"/>
        <w:jc w:val="left"/>
      </w:pP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263" w:name="_Toc376766389"/>
      <w:r w:rsidRPr="00E57F40">
        <w:rPr>
          <w:rFonts w:ascii="Times New Roman" w:eastAsia="SimHei" w:hint="eastAsia"/>
          <w:sz w:val="28"/>
        </w:rPr>
        <w:t>业务规则</w:t>
      </w:r>
      <w:bookmarkEnd w:id="263"/>
    </w:p>
    <w:p w:rsidR="00386292" w:rsidRDefault="00386292" w:rsidP="00386292">
      <w:pPr>
        <w:ind w:firstLineChars="200" w:firstLine="420"/>
        <w:jc w:val="left"/>
        <w:rPr>
          <w:rFonts w:eastAsia="SimSun"/>
        </w:rPr>
      </w:pPr>
    </w:p>
    <w:tbl>
      <w:tblPr>
        <w:tblStyle w:val="a8"/>
        <w:tblW w:w="0" w:type="auto"/>
        <w:tblLayout w:type="fixed"/>
        <w:tblLook w:val="04A0"/>
      </w:tblPr>
      <w:tblGrid>
        <w:gridCol w:w="2786"/>
        <w:gridCol w:w="5576"/>
      </w:tblGrid>
      <w:tr w:rsidR="00386292" w:rsidRPr="0026380C" w:rsidTr="0068583A">
        <w:tc>
          <w:tcPr>
            <w:tcW w:w="2786" w:type="dxa"/>
            <w:shd w:val="clear" w:color="auto" w:fill="92D050"/>
          </w:tcPr>
          <w:p w:rsidR="00386292" w:rsidRPr="0026380C" w:rsidRDefault="00386292" w:rsidP="0068583A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26380C">
              <w:rPr>
                <w:rFonts w:ascii="Times New Roman" w:hAnsi="Times New Roman" w:cs="Times New Roman"/>
                <w:b/>
              </w:rPr>
              <w:t>Function</w:t>
            </w:r>
          </w:p>
        </w:tc>
        <w:tc>
          <w:tcPr>
            <w:tcW w:w="5576" w:type="dxa"/>
            <w:shd w:val="clear" w:color="auto" w:fill="92D050"/>
          </w:tcPr>
          <w:p w:rsidR="00386292" w:rsidRPr="0026380C" w:rsidRDefault="00386292" w:rsidP="0068583A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26380C">
              <w:rPr>
                <w:rFonts w:ascii="Times New Roman" w:hAnsi="Times New Roman" w:cs="Times New Roman"/>
                <w:b/>
              </w:rPr>
              <w:t>Rule</w:t>
            </w:r>
          </w:p>
        </w:tc>
      </w:tr>
      <w:tr w:rsidR="00386292" w:rsidRPr="0026380C" w:rsidTr="0068583A">
        <w:tc>
          <w:tcPr>
            <w:tcW w:w="2786" w:type="dxa"/>
          </w:tcPr>
          <w:p w:rsidR="00386292" w:rsidRPr="0026380C" w:rsidRDefault="00386292" w:rsidP="0068583A">
            <w:pPr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>[</w:t>
            </w:r>
            <w:proofErr w:type="spellStart"/>
            <w:r w:rsidRPr="0026380C">
              <w:rPr>
                <w:rFonts w:ascii="Times New Roman" w:hAnsi="Times New Roman" w:cs="Times New Roman"/>
              </w:rPr>
              <w:t>DataEntry</w:t>
            </w:r>
            <w:proofErr w:type="spellEnd"/>
            <w:r w:rsidRPr="0026380C">
              <w:rPr>
                <w:rFonts w:ascii="Times New Roman" w:hAnsi="Times New Roman" w:cs="Times New Roman"/>
              </w:rPr>
              <w:t>]</w:t>
            </w:r>
            <w:r w:rsidR="00902A2F" w:rsidRPr="0026380C">
              <w:rPr>
                <w:rFonts w:ascii="Times New Roman" w:hAnsiTheme="minorEastAsia" w:cs="Times New Roman"/>
              </w:rPr>
              <w:t>规则</w:t>
            </w:r>
          </w:p>
        </w:tc>
        <w:tc>
          <w:tcPr>
            <w:tcW w:w="5576" w:type="dxa"/>
          </w:tcPr>
          <w:p w:rsidR="00000000" w:rsidRDefault="009D474F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Times New Roman" w:hAnsi="Times New Roman" w:cs="Times New Roman"/>
                <w:rPrChange w:id="264" w:author="Gao, Guan-Wei (高貫偉 ITC)" w:date="2012-05-28T13:28:00Z">
                  <w:rPr>
                    <w:rFonts w:ascii="Times New Roman" w:hAnsi="Times New Roman" w:cs="Times New Roman"/>
                    <w:i/>
                  </w:rPr>
                </w:rPrChange>
              </w:rPr>
              <w:pPrChange w:id="265" w:author="Gao, Guan-Wei (高貫偉 ITC)" w:date="2012-05-28T13:28:00Z">
                <w:pPr/>
              </w:pPrChange>
            </w:pPr>
            <w:del w:id="266" w:author="Gao, Guan-Wei (高貫偉 ITC)" w:date="2012-05-28T13:28:00Z">
              <w:r w:rsidRPr="009D474F">
                <w:rPr>
                  <w:rFonts w:ascii="Times New Roman" w:hAnsi="Times New Roman" w:cs="Times New Roman"/>
                  <w:i/>
                  <w:rPrChange w:id="267" w:author="Gao, Guan-Wei (高貫偉 ITC)" w:date="2012-05-28T13:28:00Z">
                    <w:rPr>
                      <w:i/>
                      <w:color w:val="0000FF" w:themeColor="hyperlink"/>
                      <w:u w:val="single"/>
                    </w:rPr>
                  </w:rPrChange>
                </w:rPr>
                <w:delText>1</w:delText>
              </w:r>
              <w:r w:rsidRPr="009D474F">
                <w:rPr>
                  <w:rFonts w:ascii="Times New Roman" w:hAnsiTheme="minorEastAsia" w:cs="Times New Roman"/>
                  <w:rPrChange w:id="268" w:author="Gao, Guan-Wei (高貫偉 ITC)" w:date="2012-05-28T13:28:00Z">
                    <w:rPr>
                      <w:rFonts w:ascii="Times New Roman" w:hAnsiTheme="minorEastAsia" w:cs="Times New Roman"/>
                      <w:i/>
                      <w:color w:val="0000FF" w:themeColor="hyperlink"/>
                      <w:u w:val="single"/>
                    </w:rPr>
                  </w:rPrChange>
                </w:rPr>
                <w:delText>、</w:delText>
              </w:r>
            </w:del>
            <w:r w:rsidRPr="009D474F">
              <w:rPr>
                <w:rFonts w:ascii="Times New Roman" w:hAnsi="Times New Roman" w:cs="Times New Roman"/>
                <w:rPrChange w:id="269" w:author="Gao, Guan-Wei (高貫偉 ITC)" w:date="2012-05-28T13:28:00Z">
                  <w:rPr>
                    <w:rFonts w:ascii="Times New Roman" w:hAnsi="Times New Roman" w:cs="Times New Roman"/>
                    <w:i/>
                    <w:color w:val="0000FF" w:themeColor="hyperlink"/>
                    <w:u w:val="single"/>
                  </w:rPr>
                </w:rPrChange>
              </w:rPr>
              <w:t>10</w:t>
            </w:r>
            <w:r w:rsidRPr="009D474F">
              <w:rPr>
                <w:rFonts w:ascii="Times New Roman" w:hAnsiTheme="minorEastAsia" w:cs="Times New Roman"/>
                <w:rPrChange w:id="270" w:author="Gao, Guan-Wei (高貫偉 ITC)" w:date="2012-05-28T13:28:00Z">
                  <w:rPr>
                    <w:rFonts w:ascii="Times New Roman" w:hAnsiTheme="minorEastAsia" w:cs="Times New Roman"/>
                    <w:i/>
                    <w:color w:val="0000FF" w:themeColor="hyperlink"/>
                    <w:u w:val="single"/>
                  </w:rPr>
                </w:rPrChange>
              </w:rPr>
              <w:t>或</w:t>
            </w:r>
            <w:r w:rsidRPr="009D474F">
              <w:rPr>
                <w:rFonts w:ascii="Times New Roman" w:hAnsi="Times New Roman" w:cs="Times New Roman"/>
                <w:rPrChange w:id="271" w:author="Gao, Guan-Wei (高貫偉 ITC)" w:date="2012-05-28T13:28:00Z">
                  <w:rPr>
                    <w:rFonts w:ascii="Times New Roman" w:hAnsi="Times New Roman" w:cs="Times New Roman"/>
                    <w:i/>
                    <w:color w:val="0000FF" w:themeColor="hyperlink"/>
                    <w:u w:val="single"/>
                  </w:rPr>
                </w:rPrChange>
              </w:rPr>
              <w:t>11</w:t>
            </w:r>
            <w:r w:rsidRPr="009D474F">
              <w:rPr>
                <w:rFonts w:ascii="Times New Roman" w:hAnsiTheme="minorEastAsia" w:cs="Times New Roman"/>
                <w:rPrChange w:id="272" w:author="Gao, Guan-Wei (高貫偉 ITC)" w:date="2012-05-28T13:28:00Z">
                  <w:rPr>
                    <w:rFonts w:ascii="Times New Roman" w:hAnsiTheme="minorEastAsia" w:cs="Times New Roman"/>
                    <w:i/>
                    <w:color w:val="0000FF" w:themeColor="hyperlink"/>
                    <w:u w:val="single"/>
                  </w:rPr>
                </w:rPrChange>
              </w:rPr>
              <w:t>位</w:t>
            </w:r>
            <w:r w:rsidRPr="009D474F">
              <w:rPr>
                <w:rFonts w:ascii="Times New Roman" w:hAnsi="Times New Roman" w:cs="Times New Roman"/>
                <w:rPrChange w:id="273" w:author="Gao, Guan-Wei (高貫偉 ITC)" w:date="2012-05-28T13:28:00Z">
                  <w:rPr>
                    <w:rFonts w:ascii="Times New Roman" w:hAnsi="Times New Roman" w:cs="Times New Roman"/>
                    <w:i/>
                    <w:color w:val="0000FF" w:themeColor="hyperlink"/>
                    <w:u w:val="single"/>
                  </w:rPr>
                </w:rPrChange>
              </w:rPr>
              <w:t xml:space="preserve"> </w:t>
            </w:r>
            <w:proofErr w:type="spellStart"/>
            <w:r w:rsidRPr="009D474F">
              <w:rPr>
                <w:rFonts w:ascii="Times New Roman" w:hAnsi="Times New Roman" w:cs="Times New Roman"/>
                <w:rPrChange w:id="274" w:author="Gao, Guan-Wei (高貫偉 ITC)" w:date="2012-05-28T13:28:00Z">
                  <w:rPr>
                    <w:rFonts w:ascii="Times New Roman" w:hAnsi="Times New Roman" w:cs="Times New Roman"/>
                    <w:i/>
                    <w:color w:val="0000FF" w:themeColor="hyperlink"/>
                    <w:u w:val="single"/>
                  </w:rPr>
                </w:rPrChange>
              </w:rPr>
              <w:t>MBSno</w:t>
            </w:r>
            <w:proofErr w:type="spellEnd"/>
          </w:p>
          <w:p w:rsidR="003614A1" w:rsidRPr="006C0895" w:rsidRDefault="009D474F" w:rsidP="003614A1">
            <w:pPr>
              <w:ind w:firstLineChars="100" w:firstLine="210"/>
              <w:rPr>
                <w:rFonts w:ascii="Times New Roman" w:hAnsi="Times New Roman" w:cs="Times New Roman"/>
                <w:rPrChange w:id="275" w:author="Gao, Guan-Wei (高貫偉 ITC)" w:date="2012-05-28T13:28:00Z">
                  <w:rPr>
                    <w:rFonts w:ascii="Times New Roman" w:hAnsi="Times New Roman" w:cs="Times New Roman"/>
                    <w:i/>
                  </w:rPr>
                </w:rPrChange>
              </w:rPr>
            </w:pPr>
            <w:r w:rsidRPr="009D474F">
              <w:rPr>
                <w:rFonts w:ascii="Times New Roman" w:hAnsi="Times New Roman" w:cs="Times New Roman"/>
                <w:rPrChange w:id="276" w:author="Gao, Guan-Wei (高貫偉 ITC)" w:date="2012-05-28T13:28:00Z">
                  <w:rPr>
                    <w:rFonts w:ascii="Times New Roman" w:hAnsi="Times New Roman" w:cs="Times New Roman"/>
                    <w:i/>
                    <w:color w:val="0000FF" w:themeColor="hyperlink"/>
                    <w:u w:val="single"/>
                  </w:rPr>
                </w:rPrChange>
              </w:rPr>
              <w:t>1</w:t>
            </w:r>
            <w:r w:rsidRPr="009D474F">
              <w:rPr>
                <w:rFonts w:ascii="Times New Roman" w:hAnsi="Times New Roman" w:cs="Times New Roman" w:hint="eastAsia"/>
                <w:rPrChange w:id="277" w:author="Gao, Guan-Wei (高貫偉 ITC)" w:date="2012-05-28T13:28:00Z">
                  <w:rPr>
                    <w:rFonts w:ascii="Times New Roman" w:hAnsi="Times New Roman" w:cs="Times New Roman" w:hint="eastAsia"/>
                    <w:i/>
                    <w:color w:val="0000FF" w:themeColor="hyperlink"/>
                    <w:u w:val="single"/>
                  </w:rPr>
                </w:rPrChange>
              </w:rPr>
              <w:t>）若第</w:t>
            </w:r>
            <w:r w:rsidRPr="009D474F">
              <w:rPr>
                <w:rFonts w:ascii="Times New Roman" w:hAnsi="Times New Roman" w:cs="Times New Roman"/>
                <w:rPrChange w:id="278" w:author="Gao, Guan-Wei (高貫偉 ITC)" w:date="2012-05-28T13:28:00Z">
                  <w:rPr>
                    <w:rFonts w:ascii="Times New Roman" w:hAnsi="Times New Roman" w:cs="Times New Roman"/>
                    <w:i/>
                    <w:color w:val="0000FF" w:themeColor="hyperlink"/>
                    <w:u w:val="single"/>
                  </w:rPr>
                </w:rPrChange>
              </w:rPr>
              <w:t>5</w:t>
            </w:r>
            <w:r w:rsidRPr="009D474F">
              <w:rPr>
                <w:rFonts w:ascii="Times New Roman" w:hAnsi="Times New Roman" w:cs="Times New Roman" w:hint="eastAsia"/>
                <w:rPrChange w:id="279" w:author="Gao, Guan-Wei (高貫偉 ITC)" w:date="2012-05-28T13:28:00Z">
                  <w:rPr>
                    <w:rFonts w:ascii="Times New Roman" w:hAnsi="Times New Roman" w:cs="Times New Roman" w:hint="eastAsia"/>
                    <w:i/>
                    <w:color w:val="0000FF" w:themeColor="hyperlink"/>
                    <w:u w:val="single"/>
                  </w:rPr>
                </w:rPrChange>
              </w:rPr>
              <w:t>位为</w:t>
            </w:r>
            <w:r w:rsidRPr="009D474F">
              <w:rPr>
                <w:rFonts w:ascii="Times New Roman" w:hAnsi="Times New Roman" w:cs="Times New Roman"/>
                <w:rPrChange w:id="280" w:author="Gao, Guan-Wei (高貫偉 ITC)" w:date="2012-05-28T13:28:00Z">
                  <w:rPr>
                    <w:rFonts w:ascii="Times New Roman" w:hAnsi="Times New Roman" w:cs="Times New Roman"/>
                    <w:i/>
                    <w:color w:val="0000FF" w:themeColor="hyperlink"/>
                    <w:u w:val="single"/>
                  </w:rPr>
                </w:rPrChange>
              </w:rPr>
              <w:t>M</w:t>
            </w:r>
            <w:r w:rsidRPr="009D474F">
              <w:rPr>
                <w:rFonts w:ascii="Times New Roman" w:hAnsi="Times New Roman" w:cs="Times New Roman" w:hint="eastAsia"/>
                <w:rPrChange w:id="281" w:author="Gao, Guan-Wei (高貫偉 ITC)" w:date="2012-05-28T13:28:00Z">
                  <w:rPr>
                    <w:rFonts w:ascii="Times New Roman" w:hAnsi="Times New Roman" w:cs="Times New Roman" w:hint="eastAsia"/>
                    <w:i/>
                    <w:color w:val="0000FF" w:themeColor="hyperlink"/>
                    <w:u w:val="single"/>
                  </w:rPr>
                </w:rPrChange>
              </w:rPr>
              <w:t>，则为</w:t>
            </w:r>
            <w:proofErr w:type="spellStart"/>
            <w:r w:rsidRPr="009D474F">
              <w:rPr>
                <w:rFonts w:ascii="Times New Roman" w:hAnsi="Times New Roman" w:cs="Times New Roman"/>
                <w:rPrChange w:id="282" w:author="Gao, Guan-Wei (高貫偉 ITC)" w:date="2012-05-28T13:28:00Z">
                  <w:rPr>
                    <w:rFonts w:ascii="Times New Roman" w:hAnsi="Times New Roman" w:cs="Times New Roman"/>
                    <w:i/>
                    <w:color w:val="0000FF" w:themeColor="hyperlink"/>
                    <w:u w:val="single"/>
                  </w:rPr>
                </w:rPrChange>
              </w:rPr>
              <w:t>MBSno</w:t>
            </w:r>
            <w:proofErr w:type="spellEnd"/>
          </w:p>
          <w:p w:rsidR="003614A1" w:rsidRPr="006C0895" w:rsidRDefault="009D474F" w:rsidP="003614A1">
            <w:pPr>
              <w:ind w:firstLineChars="100" w:firstLine="210"/>
              <w:rPr>
                <w:ins w:id="283" w:author="Gao, Guan-Wei (高貫偉 ITC)" w:date="2012-05-16T16:45:00Z"/>
                <w:rFonts w:ascii="Times New Roman" w:eastAsia="SimSun" w:hAnsi="Times New Roman" w:cs="Times New Roman"/>
                <w:rPrChange w:id="284" w:author="Gao, Guan-Wei (高貫偉 ITC)" w:date="2012-05-28T13:28:00Z">
                  <w:rPr>
                    <w:ins w:id="285" w:author="Gao, Guan-Wei (高貫偉 ITC)" w:date="2012-05-16T16:45:00Z"/>
                    <w:rFonts w:ascii="Times New Roman" w:eastAsia="SimSun" w:hAnsi="Times New Roman" w:cs="Times New Roman"/>
                    <w:i/>
                  </w:rPr>
                </w:rPrChange>
              </w:rPr>
            </w:pPr>
            <w:r w:rsidRPr="009D474F">
              <w:rPr>
                <w:rFonts w:ascii="Times New Roman" w:hAnsi="Times New Roman" w:cs="Times New Roman"/>
                <w:rPrChange w:id="286" w:author="Gao, Guan-Wei (高貫偉 ITC)" w:date="2012-05-28T13:28:00Z">
                  <w:rPr>
                    <w:rFonts w:ascii="Times New Roman" w:hAnsi="Times New Roman" w:cs="Times New Roman"/>
                    <w:i/>
                    <w:color w:val="0000FF" w:themeColor="hyperlink"/>
                    <w:u w:val="single"/>
                  </w:rPr>
                </w:rPrChange>
              </w:rPr>
              <w:t>2</w:t>
            </w:r>
            <w:r w:rsidRPr="009D474F">
              <w:rPr>
                <w:rFonts w:ascii="Times New Roman" w:hAnsi="Times New Roman" w:cs="Times New Roman" w:hint="eastAsia"/>
                <w:rPrChange w:id="287" w:author="Gao, Guan-Wei (高貫偉 ITC)" w:date="2012-05-28T13:28:00Z">
                  <w:rPr>
                    <w:rFonts w:ascii="Times New Roman" w:hAnsi="Times New Roman" w:cs="Times New Roman" w:hint="eastAsia"/>
                    <w:i/>
                    <w:color w:val="0000FF" w:themeColor="hyperlink"/>
                    <w:u w:val="single"/>
                  </w:rPr>
                </w:rPrChange>
              </w:rPr>
              <w:t>）若第</w:t>
            </w:r>
            <w:r w:rsidRPr="009D474F">
              <w:rPr>
                <w:rFonts w:ascii="Times New Roman" w:hAnsi="Times New Roman" w:cs="Times New Roman"/>
                <w:rPrChange w:id="288" w:author="Gao, Guan-Wei (高貫偉 ITC)" w:date="2012-05-28T13:28:00Z">
                  <w:rPr>
                    <w:rFonts w:ascii="Times New Roman" w:hAnsi="Times New Roman" w:cs="Times New Roman"/>
                    <w:i/>
                    <w:color w:val="0000FF" w:themeColor="hyperlink"/>
                    <w:u w:val="single"/>
                  </w:rPr>
                </w:rPrChange>
              </w:rPr>
              <w:t>5</w:t>
            </w:r>
            <w:r w:rsidRPr="009D474F">
              <w:rPr>
                <w:rFonts w:ascii="Times New Roman" w:hAnsi="Times New Roman" w:cs="Times New Roman" w:hint="eastAsia"/>
                <w:rPrChange w:id="289" w:author="Gao, Guan-Wei (高貫偉 ITC)" w:date="2012-05-28T13:28:00Z">
                  <w:rPr>
                    <w:rFonts w:ascii="Times New Roman" w:hAnsi="Times New Roman" w:cs="Times New Roman" w:hint="eastAsia"/>
                    <w:i/>
                    <w:color w:val="0000FF" w:themeColor="hyperlink"/>
                    <w:u w:val="single"/>
                  </w:rPr>
                </w:rPrChange>
              </w:rPr>
              <w:t>位为</w:t>
            </w:r>
            <w:r w:rsidRPr="009D474F">
              <w:rPr>
                <w:rFonts w:ascii="Times New Roman" w:hAnsi="Times New Roman" w:cs="Times New Roman"/>
                <w:rPrChange w:id="290" w:author="Gao, Guan-Wei (高貫偉 ITC)" w:date="2012-05-28T13:28:00Z">
                  <w:rPr>
                    <w:rFonts w:ascii="Times New Roman" w:hAnsi="Times New Roman" w:cs="Times New Roman"/>
                    <w:i/>
                    <w:color w:val="0000FF" w:themeColor="hyperlink"/>
                    <w:u w:val="single"/>
                  </w:rPr>
                </w:rPrChange>
              </w:rPr>
              <w:t>A</w:t>
            </w:r>
            <w:r w:rsidRPr="009D474F">
              <w:rPr>
                <w:rFonts w:ascii="Times New Roman" w:hAnsi="Times New Roman" w:cs="Times New Roman" w:hint="eastAsia"/>
                <w:rPrChange w:id="291" w:author="Gao, Guan-Wei (高貫偉 ITC)" w:date="2012-05-28T13:28:00Z">
                  <w:rPr>
                    <w:rFonts w:ascii="Times New Roman" w:hAnsi="Times New Roman" w:cs="Times New Roman" w:hint="eastAsia"/>
                    <w:i/>
                    <w:color w:val="0000FF" w:themeColor="hyperlink"/>
                    <w:u w:val="single"/>
                  </w:rPr>
                </w:rPrChange>
              </w:rPr>
              <w:t>，则为</w:t>
            </w:r>
            <w:proofErr w:type="spellStart"/>
            <w:r w:rsidRPr="009D474F">
              <w:rPr>
                <w:rFonts w:ascii="Times New Roman" w:hAnsi="Times New Roman" w:cs="Times New Roman"/>
                <w:rPrChange w:id="292" w:author="Gao, Guan-Wei (高貫偉 ITC)" w:date="2012-05-28T13:28:00Z">
                  <w:rPr>
                    <w:rFonts w:ascii="Times New Roman" w:hAnsi="Times New Roman" w:cs="Times New Roman"/>
                    <w:i/>
                    <w:color w:val="0000FF" w:themeColor="hyperlink"/>
                    <w:u w:val="single"/>
                  </w:rPr>
                </w:rPrChange>
              </w:rPr>
              <w:t>AOINo</w:t>
            </w:r>
            <w:proofErr w:type="spellEnd"/>
          </w:p>
          <w:p w:rsidR="002B6963" w:rsidRPr="006C0895" w:rsidRDefault="009D474F" w:rsidP="003614A1">
            <w:pPr>
              <w:ind w:firstLineChars="100" w:firstLine="210"/>
              <w:rPr>
                <w:ins w:id="293" w:author="Gao, Guan-Wei (高貫偉 ITC)" w:date="2012-05-16T16:45:00Z"/>
                <w:rFonts w:ascii="Times New Roman" w:eastAsia="SimSun" w:hAnsi="Times New Roman" w:cs="Times New Roman"/>
                <w:highlight w:val="cyan"/>
                <w:rPrChange w:id="294" w:author="Gao, Guan-Wei (高貫偉 ITC)" w:date="2012-05-28T13:28:00Z">
                  <w:rPr>
                    <w:ins w:id="295" w:author="Gao, Guan-Wei (高貫偉 ITC)" w:date="2012-05-16T16:45:00Z"/>
                    <w:rFonts w:ascii="Times New Roman" w:eastAsia="SimSun" w:hAnsi="Times New Roman" w:cs="Times New Roman"/>
                    <w:i/>
                  </w:rPr>
                </w:rPrChange>
              </w:rPr>
            </w:pPr>
            <w:ins w:id="296" w:author="Gao, Guan-Wei (高貫偉 ITC)" w:date="2012-05-16T16:45:00Z">
              <w:r w:rsidRPr="009D474F">
                <w:rPr>
                  <w:rFonts w:ascii="Times New Roman" w:eastAsia="SimSun" w:hAnsi="Times New Roman" w:cs="Times New Roman"/>
                  <w:highlight w:val="cyan"/>
                  <w:rPrChange w:id="297" w:author="Gao, Guan-Wei (高貫偉 ITC)" w:date="2012-05-28T13:28:00Z">
                    <w:rPr>
                      <w:rFonts w:ascii="Times New Roman" w:eastAsia="SimSun" w:hAnsi="Times New Roman" w:cs="Times New Roman"/>
                      <w:i/>
                      <w:color w:val="0000FF" w:themeColor="hyperlink"/>
                      <w:u w:val="single"/>
                    </w:rPr>
                  </w:rPrChange>
                </w:rPr>
                <w:t>3</w:t>
              </w:r>
              <w:r w:rsidRPr="009D474F">
                <w:rPr>
                  <w:rFonts w:ascii="Times New Roman" w:eastAsia="SimSun" w:hAnsi="Times New Roman" w:cs="Times New Roman" w:hint="eastAsia"/>
                  <w:highlight w:val="cyan"/>
                  <w:rPrChange w:id="298" w:author="Gao, Guan-Wei (高貫偉 ITC)" w:date="2012-05-28T13:28:00Z">
                    <w:rPr>
                      <w:rFonts w:ascii="Times New Roman" w:eastAsia="SimSun" w:hAnsi="Times New Roman" w:cs="Times New Roman" w:hint="eastAsia"/>
                      <w:i/>
                      <w:color w:val="0000FF" w:themeColor="hyperlink"/>
                      <w:u w:val="single"/>
                    </w:rPr>
                  </w:rPrChange>
                </w:rPr>
                <w:t>）若</w:t>
              </w:r>
              <w:r w:rsidRPr="009D474F">
                <w:rPr>
                  <w:rFonts w:ascii="Times New Roman" w:eastAsia="SimSun" w:hAnsi="Times New Roman" w:cs="Times New Roman"/>
                  <w:highlight w:val="cyan"/>
                  <w:rPrChange w:id="299" w:author="Gao, Guan-Wei (高貫偉 ITC)" w:date="2012-05-28T13:28:00Z">
                    <w:rPr>
                      <w:rFonts w:ascii="Times New Roman" w:eastAsia="SimSun" w:hAnsi="Times New Roman" w:cs="Times New Roman"/>
                      <w:i/>
                      <w:color w:val="0000FF" w:themeColor="hyperlink"/>
                      <w:u w:val="single"/>
                    </w:rPr>
                  </w:rPrChange>
                </w:rPr>
                <w:t>11</w:t>
              </w:r>
              <w:r w:rsidRPr="009D474F">
                <w:rPr>
                  <w:rFonts w:ascii="Times New Roman" w:eastAsia="SimSun" w:hAnsi="Times New Roman" w:cs="Times New Roman" w:hint="eastAsia"/>
                  <w:highlight w:val="cyan"/>
                  <w:rPrChange w:id="300" w:author="Gao, Guan-Wei (高貫偉 ITC)" w:date="2012-05-28T13:28:00Z">
                    <w:rPr>
                      <w:rFonts w:ascii="Times New Roman" w:eastAsia="SimSun" w:hAnsi="Times New Roman" w:cs="Times New Roman" w:hint="eastAsia"/>
                      <w:i/>
                      <w:color w:val="0000FF" w:themeColor="hyperlink"/>
                      <w:u w:val="single"/>
                    </w:rPr>
                  </w:rPrChange>
                </w:rPr>
                <w:t>位，第六码为</w:t>
              </w:r>
              <w:r w:rsidRPr="009D474F">
                <w:rPr>
                  <w:rFonts w:ascii="Times New Roman" w:eastAsia="SimSun" w:hAnsi="Times New Roman" w:cs="Times New Roman"/>
                  <w:highlight w:val="cyan"/>
                  <w:rPrChange w:id="301" w:author="Gao, Guan-Wei (高貫偉 ITC)" w:date="2012-05-28T13:28:00Z">
                    <w:rPr>
                      <w:rFonts w:ascii="Times New Roman" w:eastAsia="SimSun" w:hAnsi="Times New Roman" w:cs="Times New Roman"/>
                      <w:i/>
                      <w:color w:val="0000FF" w:themeColor="hyperlink"/>
                      <w:u w:val="single"/>
                    </w:rPr>
                  </w:rPrChange>
                </w:rPr>
                <w:t>M</w:t>
              </w:r>
              <w:r w:rsidRPr="009D474F">
                <w:rPr>
                  <w:rFonts w:ascii="Times New Roman" w:eastAsia="SimSun" w:hAnsi="Times New Roman" w:cs="Times New Roman" w:hint="eastAsia"/>
                  <w:highlight w:val="cyan"/>
                  <w:rPrChange w:id="302" w:author="Gao, Guan-Wei (高貫偉 ITC)" w:date="2012-05-28T13:28:00Z">
                    <w:rPr>
                      <w:rFonts w:ascii="Times New Roman" w:eastAsia="SimSun" w:hAnsi="Times New Roman" w:cs="Times New Roman" w:hint="eastAsia"/>
                      <w:i/>
                      <w:color w:val="0000FF" w:themeColor="hyperlink"/>
                      <w:u w:val="single"/>
                    </w:rPr>
                  </w:rPrChange>
                </w:rPr>
                <w:t>，则为</w:t>
              </w:r>
              <w:proofErr w:type="spellStart"/>
              <w:r w:rsidRPr="009D474F">
                <w:rPr>
                  <w:rFonts w:ascii="Times New Roman" w:eastAsia="SimSun" w:hAnsi="Times New Roman" w:cs="Times New Roman"/>
                  <w:highlight w:val="cyan"/>
                  <w:rPrChange w:id="303" w:author="Gao, Guan-Wei (高貫偉 ITC)" w:date="2012-05-28T13:28:00Z">
                    <w:rPr>
                      <w:rFonts w:ascii="Times New Roman" w:eastAsia="SimSun" w:hAnsi="Times New Roman" w:cs="Times New Roman"/>
                      <w:i/>
                      <w:color w:val="0000FF" w:themeColor="hyperlink"/>
                      <w:u w:val="single"/>
                    </w:rPr>
                  </w:rPrChange>
                </w:rPr>
                <w:t>MBSno</w:t>
              </w:r>
              <w:proofErr w:type="spellEnd"/>
            </w:ins>
          </w:p>
          <w:p w:rsidR="002B6963" w:rsidRPr="006C0895" w:rsidRDefault="009D474F" w:rsidP="003614A1">
            <w:pPr>
              <w:ind w:firstLineChars="100" w:firstLine="210"/>
              <w:rPr>
                <w:rFonts w:ascii="Times New Roman" w:eastAsia="SimSun" w:hAnsi="Times New Roman" w:cs="Times New Roman"/>
                <w:rPrChange w:id="304" w:author="Gao, Guan-Wei (高貫偉 ITC)" w:date="2012-05-28T13:28:00Z">
                  <w:rPr>
                    <w:rFonts w:ascii="Times New Roman" w:hAnsi="Times New Roman" w:cs="Times New Roman"/>
                    <w:i/>
                  </w:rPr>
                </w:rPrChange>
              </w:rPr>
            </w:pPr>
            <w:ins w:id="305" w:author="Gao, Guan-Wei (高貫偉 ITC)" w:date="2012-05-16T16:45:00Z">
              <w:r w:rsidRPr="009D474F">
                <w:rPr>
                  <w:rFonts w:ascii="Times New Roman" w:eastAsia="SimSun" w:hAnsi="Times New Roman" w:cs="Times New Roman"/>
                  <w:highlight w:val="cyan"/>
                  <w:rPrChange w:id="306" w:author="Gao, Guan-Wei (高貫偉 ITC)" w:date="2012-05-28T13:28:00Z">
                    <w:rPr>
                      <w:rFonts w:ascii="Times New Roman" w:eastAsia="SimSun" w:hAnsi="Times New Roman" w:cs="Times New Roman"/>
                      <w:i/>
                      <w:color w:val="0000FF" w:themeColor="hyperlink"/>
                      <w:u w:val="single"/>
                    </w:rPr>
                  </w:rPrChange>
                </w:rPr>
                <w:t>4</w:t>
              </w:r>
              <w:r w:rsidRPr="009D474F">
                <w:rPr>
                  <w:rFonts w:ascii="Times New Roman" w:eastAsia="SimSun" w:hAnsi="Times New Roman" w:cs="Times New Roman" w:hint="eastAsia"/>
                  <w:highlight w:val="cyan"/>
                  <w:rPrChange w:id="307" w:author="Gao, Guan-Wei (高貫偉 ITC)" w:date="2012-05-28T13:28:00Z">
                    <w:rPr>
                      <w:rFonts w:ascii="Times New Roman" w:eastAsia="SimSun" w:hAnsi="Times New Roman" w:cs="Times New Roman" w:hint="eastAsia"/>
                      <w:i/>
                      <w:color w:val="0000FF" w:themeColor="hyperlink"/>
                      <w:u w:val="single"/>
                    </w:rPr>
                  </w:rPrChange>
                </w:rPr>
                <w:t>）若</w:t>
              </w:r>
              <w:r w:rsidRPr="009D474F">
                <w:rPr>
                  <w:rFonts w:ascii="Times New Roman" w:eastAsia="SimSun" w:hAnsi="Times New Roman" w:cs="Times New Roman"/>
                  <w:highlight w:val="cyan"/>
                  <w:rPrChange w:id="308" w:author="Gao, Guan-Wei (高貫偉 ITC)" w:date="2012-05-28T13:28:00Z">
                    <w:rPr>
                      <w:rFonts w:ascii="Times New Roman" w:eastAsia="SimSun" w:hAnsi="Times New Roman" w:cs="Times New Roman"/>
                      <w:i/>
                      <w:color w:val="0000FF" w:themeColor="hyperlink"/>
                      <w:u w:val="single"/>
                    </w:rPr>
                  </w:rPrChange>
                </w:rPr>
                <w:t>11</w:t>
              </w:r>
              <w:r w:rsidRPr="009D474F">
                <w:rPr>
                  <w:rFonts w:ascii="Times New Roman" w:eastAsia="SimSun" w:hAnsi="Times New Roman" w:cs="Times New Roman" w:hint="eastAsia"/>
                  <w:highlight w:val="cyan"/>
                  <w:rPrChange w:id="309" w:author="Gao, Guan-Wei (高貫偉 ITC)" w:date="2012-05-28T13:28:00Z">
                    <w:rPr>
                      <w:rFonts w:ascii="Times New Roman" w:eastAsia="SimSun" w:hAnsi="Times New Roman" w:cs="Times New Roman" w:hint="eastAsia"/>
                      <w:i/>
                      <w:color w:val="0000FF" w:themeColor="hyperlink"/>
                      <w:u w:val="single"/>
                    </w:rPr>
                  </w:rPrChange>
                </w:rPr>
                <w:t>位，</w:t>
              </w:r>
            </w:ins>
            <w:ins w:id="310" w:author="Gao, Guan-Wei (高貫偉 ITC)" w:date="2012-05-16T16:46:00Z">
              <w:r w:rsidRPr="009D474F">
                <w:rPr>
                  <w:rFonts w:ascii="Times New Roman" w:eastAsia="SimSun" w:hAnsi="Times New Roman" w:cs="Times New Roman" w:hint="eastAsia"/>
                  <w:highlight w:val="cyan"/>
                  <w:rPrChange w:id="311" w:author="Gao, Guan-Wei (高貫偉 ITC)" w:date="2012-05-28T13:28:00Z">
                    <w:rPr>
                      <w:rFonts w:ascii="Times New Roman" w:eastAsia="SimSun" w:hAnsi="Times New Roman" w:cs="Times New Roman" w:hint="eastAsia"/>
                      <w:i/>
                      <w:color w:val="0000FF" w:themeColor="hyperlink"/>
                      <w:u w:val="single"/>
                    </w:rPr>
                  </w:rPrChange>
                </w:rPr>
                <w:t>第</w:t>
              </w:r>
              <w:r w:rsidRPr="009D474F">
                <w:rPr>
                  <w:rFonts w:ascii="Times New Roman" w:eastAsia="SimSun" w:hAnsi="Times New Roman" w:cs="Times New Roman"/>
                  <w:highlight w:val="cyan"/>
                  <w:rPrChange w:id="312" w:author="Gao, Guan-Wei (高貫偉 ITC)" w:date="2012-05-28T13:28:00Z">
                    <w:rPr>
                      <w:rFonts w:ascii="Times New Roman" w:eastAsia="SimSun" w:hAnsi="Times New Roman" w:cs="Times New Roman"/>
                      <w:i/>
                      <w:color w:val="0000FF" w:themeColor="hyperlink"/>
                      <w:u w:val="single"/>
                    </w:rPr>
                  </w:rPrChange>
                </w:rPr>
                <w:t>5</w:t>
              </w:r>
              <w:r w:rsidRPr="009D474F">
                <w:rPr>
                  <w:rFonts w:ascii="Times New Roman" w:eastAsia="SimSun" w:hAnsi="Times New Roman" w:cs="Times New Roman" w:hint="eastAsia"/>
                  <w:highlight w:val="cyan"/>
                  <w:rPrChange w:id="313" w:author="Gao, Guan-Wei (高貫偉 ITC)" w:date="2012-05-28T13:28:00Z">
                    <w:rPr>
                      <w:rFonts w:ascii="Times New Roman" w:eastAsia="SimSun" w:hAnsi="Times New Roman" w:cs="Times New Roman" w:hint="eastAsia"/>
                      <w:i/>
                      <w:color w:val="0000FF" w:themeColor="hyperlink"/>
                      <w:u w:val="single"/>
                    </w:rPr>
                  </w:rPrChange>
                </w:rPr>
                <w:t>码为</w:t>
              </w:r>
              <w:r w:rsidRPr="009D474F">
                <w:rPr>
                  <w:rFonts w:ascii="Times New Roman" w:eastAsia="SimSun" w:hAnsi="Times New Roman" w:cs="Times New Roman"/>
                  <w:highlight w:val="cyan"/>
                  <w:rPrChange w:id="314" w:author="Gao, Guan-Wei (高貫偉 ITC)" w:date="2012-05-28T13:28:00Z">
                    <w:rPr>
                      <w:rFonts w:ascii="Times New Roman" w:eastAsia="SimSun" w:hAnsi="Times New Roman" w:cs="Times New Roman"/>
                      <w:i/>
                      <w:color w:val="0000FF" w:themeColor="hyperlink"/>
                      <w:u w:val="single"/>
                    </w:rPr>
                  </w:rPrChange>
                </w:rPr>
                <w:t>M</w:t>
              </w:r>
              <w:r w:rsidRPr="009D474F">
                <w:rPr>
                  <w:rFonts w:ascii="Times New Roman" w:eastAsia="SimSun" w:hAnsi="Times New Roman" w:cs="Times New Roman" w:hint="eastAsia"/>
                  <w:highlight w:val="cyan"/>
                  <w:rPrChange w:id="315" w:author="Gao, Guan-Wei (高貫偉 ITC)" w:date="2012-05-28T13:28:00Z">
                    <w:rPr>
                      <w:rFonts w:ascii="Times New Roman" w:eastAsia="SimSun" w:hAnsi="Times New Roman" w:cs="Times New Roman" w:hint="eastAsia"/>
                      <w:i/>
                      <w:color w:val="0000FF" w:themeColor="hyperlink"/>
                      <w:u w:val="single"/>
                    </w:rPr>
                  </w:rPrChange>
                </w:rPr>
                <w:t>，则为</w:t>
              </w:r>
              <w:proofErr w:type="spellStart"/>
              <w:r w:rsidRPr="009D474F">
                <w:rPr>
                  <w:rFonts w:ascii="Times New Roman" w:eastAsia="SimSun" w:hAnsi="Times New Roman" w:cs="Times New Roman"/>
                  <w:highlight w:val="cyan"/>
                  <w:rPrChange w:id="316" w:author="Gao, Guan-Wei (高貫偉 ITC)" w:date="2012-05-28T13:28:00Z">
                    <w:rPr>
                      <w:rFonts w:ascii="Times New Roman" w:eastAsia="SimSun" w:hAnsi="Times New Roman" w:cs="Times New Roman"/>
                      <w:i/>
                      <w:color w:val="0000FF" w:themeColor="hyperlink"/>
                      <w:u w:val="single"/>
                    </w:rPr>
                  </w:rPrChange>
                </w:rPr>
                <w:t>MBSno</w:t>
              </w:r>
              <w:proofErr w:type="spellEnd"/>
              <w:r w:rsidRPr="009D474F">
                <w:rPr>
                  <w:rFonts w:ascii="Times New Roman" w:eastAsia="SimSun" w:hAnsi="Times New Roman" w:cs="Times New Roman" w:hint="eastAsia"/>
                  <w:highlight w:val="cyan"/>
                  <w:rPrChange w:id="317" w:author="Gao, Guan-Wei (高貫偉 ITC)" w:date="2012-05-28T13:28:00Z">
                    <w:rPr>
                      <w:rFonts w:ascii="Times New Roman" w:eastAsia="SimSun" w:hAnsi="Times New Roman" w:cs="Times New Roman" w:hint="eastAsia"/>
                      <w:i/>
                      <w:color w:val="0000FF" w:themeColor="hyperlink"/>
                      <w:u w:val="single"/>
                    </w:rPr>
                  </w:rPrChange>
                </w:rPr>
                <w:t>，去除最后一位校验位</w:t>
              </w:r>
            </w:ins>
          </w:p>
          <w:p w:rsidR="00000000" w:rsidRDefault="009D474F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Times New Roman" w:hAnsi="Times New Roman" w:cs="Times New Roman"/>
                <w:rPrChange w:id="318" w:author="Gao, Guan-Wei (高貫偉 ITC)" w:date="2012-05-28T13:28:00Z">
                  <w:rPr>
                    <w:rFonts w:ascii="Times New Roman" w:hAnsi="Times New Roman" w:cs="Times New Roman"/>
                    <w:i/>
                  </w:rPr>
                </w:rPrChange>
              </w:rPr>
              <w:pPrChange w:id="319" w:author="Gao, Guan-Wei (高貫偉 ITC)" w:date="2012-05-28T13:28:00Z">
                <w:pPr/>
              </w:pPrChange>
            </w:pPr>
            <w:del w:id="320" w:author="Gao, Guan-Wei (高貫偉 ITC)" w:date="2012-05-28T13:28:00Z">
              <w:r w:rsidRPr="009D474F">
                <w:rPr>
                  <w:rFonts w:ascii="Times New Roman" w:hAnsi="Times New Roman" w:cs="Times New Roman"/>
                  <w:i/>
                  <w:rPrChange w:id="321" w:author="Gao, Guan-Wei (高貫偉 ITC)" w:date="2012-05-28T13:28:00Z">
                    <w:rPr>
                      <w:rFonts w:ascii="Times New Roman" w:hAnsi="Times New Roman" w:cs="Times New Roman"/>
                      <w:i/>
                      <w:color w:val="0000FF" w:themeColor="hyperlink"/>
                      <w:u w:val="single"/>
                    </w:rPr>
                  </w:rPrChange>
                </w:rPr>
                <w:delText>2</w:delText>
              </w:r>
              <w:r w:rsidRPr="009D474F">
                <w:rPr>
                  <w:rFonts w:ascii="Times New Roman" w:hAnsiTheme="minorEastAsia" w:cs="Times New Roman"/>
                  <w:i/>
                  <w:rPrChange w:id="322" w:author="Gao, Guan-Wei (高貫偉 ITC)" w:date="2012-05-28T13:28:00Z">
                    <w:rPr>
                      <w:rFonts w:ascii="Times New Roman" w:hAnsiTheme="minorEastAsia" w:cs="Times New Roman"/>
                      <w:i/>
                      <w:color w:val="0000FF" w:themeColor="hyperlink"/>
                      <w:u w:val="single"/>
                    </w:rPr>
                  </w:rPrChange>
                </w:rPr>
                <w:delText>、</w:delText>
              </w:r>
            </w:del>
            <w:r w:rsidRPr="009D474F">
              <w:rPr>
                <w:rFonts w:ascii="Times New Roman" w:hAnsi="Times New Roman" w:cs="Times New Roman"/>
                <w:i/>
                <w:rPrChange w:id="323" w:author="Gao, Guan-Wei (高貫偉 ITC)" w:date="2012-05-28T13:28:00Z">
                  <w:rPr>
                    <w:rFonts w:ascii="Times New Roman" w:hAnsi="Times New Roman" w:cs="Times New Roman"/>
                    <w:i/>
                    <w:color w:val="0000FF" w:themeColor="hyperlink"/>
                    <w:u w:val="single"/>
                  </w:rPr>
                </w:rPrChange>
              </w:rPr>
              <w:t>5</w:t>
            </w:r>
            <w:r w:rsidRPr="009D474F">
              <w:rPr>
                <w:rFonts w:ascii="Times New Roman" w:hAnsiTheme="minorEastAsia" w:cs="Times New Roman"/>
                <w:rPrChange w:id="324" w:author="Gao, Guan-Wei (高貫偉 ITC)" w:date="2012-05-28T13:28:00Z">
                  <w:rPr>
                    <w:rFonts w:ascii="Times New Roman" w:hAnsiTheme="minorEastAsia" w:cs="Times New Roman"/>
                    <w:i/>
                    <w:color w:val="0000FF" w:themeColor="hyperlink"/>
                    <w:u w:val="single"/>
                  </w:rPr>
                </w:rPrChange>
              </w:rPr>
              <w:t>位</w:t>
            </w:r>
            <w:r w:rsidRPr="009D474F">
              <w:rPr>
                <w:rFonts w:ascii="Times New Roman" w:hAnsiTheme="minorEastAsia" w:cs="Times New Roman" w:hint="eastAsia"/>
                <w:rPrChange w:id="325" w:author="Gao, Guan-Wei (高貫偉 ITC)" w:date="2012-05-28T13:28:00Z">
                  <w:rPr>
                    <w:rFonts w:ascii="Times New Roman" w:hAnsiTheme="minorEastAsia" w:cs="Times New Roman" w:hint="eastAsia"/>
                    <w:i/>
                    <w:color w:val="0000FF" w:themeColor="hyperlink"/>
                    <w:u w:val="single"/>
                  </w:rPr>
                </w:rPrChange>
              </w:rPr>
              <w:t>为</w:t>
            </w:r>
            <w:r w:rsidRPr="009D474F">
              <w:rPr>
                <w:rFonts w:ascii="Times New Roman" w:hAnsi="Times New Roman" w:cs="Times New Roman"/>
                <w:rPrChange w:id="326" w:author="Gao, Guan-Wei (高貫偉 ITC)" w:date="2012-05-28T13:28:00Z">
                  <w:rPr>
                    <w:rFonts w:ascii="Times New Roman" w:hAnsi="Times New Roman" w:cs="Times New Roman"/>
                    <w:i/>
                    <w:color w:val="0000FF" w:themeColor="hyperlink"/>
                    <w:u w:val="single"/>
                  </w:rPr>
                </w:rPrChange>
              </w:rPr>
              <w:t xml:space="preserve"> ECR</w:t>
            </w:r>
          </w:p>
          <w:p w:rsidR="00000000" w:rsidRDefault="009D474F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Times New Roman" w:hAnsi="Times New Roman" w:cs="Times New Roman"/>
                <w:rPrChange w:id="327" w:author="Gao, Guan-Wei (高貫偉 ITC)" w:date="2012-05-28T13:28:00Z">
                  <w:rPr>
                    <w:rFonts w:ascii="Times New Roman" w:hAnsi="Times New Roman" w:cs="Times New Roman"/>
                    <w:i/>
                  </w:rPr>
                </w:rPrChange>
              </w:rPr>
              <w:pPrChange w:id="328" w:author="Gao, Guan-Wei (高貫偉 ITC)" w:date="2012-05-28T13:28:00Z">
                <w:pPr/>
              </w:pPrChange>
            </w:pPr>
            <w:del w:id="329" w:author="Gao, Guan-Wei (高貫偉 ITC)" w:date="2012-05-28T13:28:00Z">
              <w:r w:rsidRPr="009D474F">
                <w:rPr>
                  <w:rFonts w:ascii="Times New Roman" w:hAnsi="Times New Roman" w:cs="Times New Roman"/>
                  <w:i/>
                  <w:rPrChange w:id="330" w:author="Gao, Guan-Wei (高貫偉 ITC)" w:date="2012-05-28T13:28:00Z">
                    <w:rPr>
                      <w:rFonts w:ascii="Times New Roman" w:hAnsi="Times New Roman" w:cs="Times New Roman"/>
                      <w:i/>
                      <w:color w:val="0000FF" w:themeColor="hyperlink"/>
                      <w:u w:val="single"/>
                    </w:rPr>
                  </w:rPrChange>
                </w:rPr>
                <w:delText>3</w:delText>
              </w:r>
              <w:r w:rsidRPr="009D474F">
                <w:rPr>
                  <w:rFonts w:ascii="Times New Roman" w:hAnsiTheme="minorEastAsia" w:cs="Times New Roman"/>
                  <w:i/>
                  <w:rPrChange w:id="331" w:author="Gao, Guan-Wei (高貫偉 ITC)" w:date="2012-05-28T13:28:00Z">
                    <w:rPr>
                      <w:rFonts w:ascii="Times New Roman" w:hAnsiTheme="minorEastAsia" w:cs="Times New Roman"/>
                      <w:i/>
                      <w:color w:val="0000FF" w:themeColor="hyperlink"/>
                      <w:u w:val="single"/>
                    </w:rPr>
                  </w:rPrChange>
                </w:rPr>
                <w:delText>、</w:delText>
              </w:r>
            </w:del>
            <w:r w:rsidRPr="009D474F">
              <w:rPr>
                <w:rFonts w:ascii="Times New Roman" w:hAnsi="Times New Roman" w:cs="Times New Roman"/>
                <w:i/>
                <w:rPrChange w:id="332" w:author="Gao, Guan-Wei (高貫偉 ITC)" w:date="2012-05-28T13:28:00Z">
                  <w:rPr>
                    <w:rFonts w:ascii="Times New Roman" w:hAnsi="Times New Roman" w:cs="Times New Roman"/>
                    <w:i/>
                    <w:color w:val="0000FF" w:themeColor="hyperlink"/>
                    <w:u w:val="single"/>
                  </w:rPr>
                </w:rPrChange>
              </w:rPr>
              <w:t>4</w:t>
            </w:r>
            <w:r w:rsidRPr="009D474F">
              <w:rPr>
                <w:rFonts w:ascii="Times New Roman" w:hAnsiTheme="minorEastAsia" w:cs="Times New Roman"/>
                <w:rPrChange w:id="333" w:author="Gao, Guan-Wei (高貫偉 ITC)" w:date="2012-05-28T13:28:00Z">
                  <w:rPr>
                    <w:rFonts w:ascii="Times New Roman" w:hAnsiTheme="minorEastAsia" w:cs="Times New Roman"/>
                    <w:i/>
                    <w:color w:val="0000FF" w:themeColor="hyperlink"/>
                    <w:u w:val="single"/>
                  </w:rPr>
                </w:rPrChange>
              </w:rPr>
              <w:t>位</w:t>
            </w:r>
          </w:p>
          <w:p w:rsidR="007F0AA7" w:rsidRPr="006C0895" w:rsidRDefault="009D474F" w:rsidP="007F0AA7">
            <w:pPr>
              <w:ind w:firstLineChars="100" w:firstLine="210"/>
              <w:rPr>
                <w:rFonts w:ascii="Times New Roman" w:hAnsi="Times New Roman" w:cs="Times New Roman"/>
                <w:rPrChange w:id="334" w:author="Gao, Guan-Wei (高貫偉 ITC)" w:date="2012-05-28T13:28:00Z">
                  <w:rPr>
                    <w:rFonts w:ascii="Times New Roman" w:hAnsi="Times New Roman" w:cs="Times New Roman"/>
                    <w:i/>
                  </w:rPr>
                </w:rPrChange>
              </w:rPr>
            </w:pPr>
            <w:r w:rsidRPr="009D474F">
              <w:rPr>
                <w:rFonts w:ascii="Times New Roman" w:hAnsi="Times New Roman" w:cs="Times New Roman"/>
                <w:rPrChange w:id="335" w:author="Gao, Guan-Wei (高貫偉 ITC)" w:date="2012-05-28T13:28:00Z">
                  <w:rPr>
                    <w:rFonts w:ascii="Times New Roman" w:hAnsi="Times New Roman" w:cs="Times New Roman"/>
                    <w:i/>
                    <w:color w:val="0000FF" w:themeColor="hyperlink"/>
                    <w:u w:val="single"/>
                  </w:rPr>
                </w:rPrChange>
              </w:rPr>
              <w:t>1</w:t>
            </w:r>
            <w:r w:rsidRPr="009D474F">
              <w:rPr>
                <w:rFonts w:ascii="Times New Roman" w:hAnsiTheme="minorEastAsia" w:cs="Times New Roman"/>
                <w:rPrChange w:id="336" w:author="Gao, Guan-Wei (高貫偉 ITC)" w:date="2012-05-28T13:28:00Z">
                  <w:rPr>
                    <w:rFonts w:ascii="Times New Roman" w:hAnsiTheme="minorEastAsia" w:cs="Times New Roman"/>
                    <w:i/>
                    <w:color w:val="0000FF" w:themeColor="hyperlink"/>
                    <w:u w:val="single"/>
                  </w:rPr>
                </w:rPrChange>
              </w:rPr>
              <w:t>）</w:t>
            </w:r>
            <w:r w:rsidRPr="009D474F">
              <w:rPr>
                <w:rFonts w:ascii="Times New Roman" w:hAnsi="Times New Roman" w:cs="Times New Roman"/>
                <w:rPrChange w:id="337" w:author="Gao, Guan-Wei (高貫偉 ITC)" w:date="2012-05-28T13:28:00Z">
                  <w:rPr>
                    <w:rFonts w:ascii="Times New Roman" w:hAnsi="Times New Roman" w:cs="Times New Roman"/>
                    <w:i/>
                    <w:color w:val="0000FF" w:themeColor="hyperlink"/>
                    <w:u w:val="single"/>
                  </w:rPr>
                </w:rPrChange>
              </w:rPr>
              <w:t>9999</w:t>
            </w:r>
          </w:p>
          <w:p w:rsidR="007F0AA7" w:rsidRPr="006C0895" w:rsidRDefault="009D474F" w:rsidP="007F0AA7">
            <w:pPr>
              <w:ind w:firstLineChars="100" w:firstLine="210"/>
              <w:rPr>
                <w:rFonts w:ascii="Times New Roman" w:hAnsi="Times New Roman" w:cs="Times New Roman"/>
                <w:rPrChange w:id="338" w:author="Gao, Guan-Wei (高貫偉 ITC)" w:date="2012-05-28T13:28:00Z">
                  <w:rPr>
                    <w:rFonts w:ascii="Times New Roman" w:hAnsi="Times New Roman" w:cs="Times New Roman"/>
                    <w:i/>
                  </w:rPr>
                </w:rPrChange>
              </w:rPr>
            </w:pPr>
            <w:r w:rsidRPr="009D474F">
              <w:rPr>
                <w:rFonts w:ascii="Times New Roman" w:hAnsi="Times New Roman" w:cs="Times New Roman"/>
                <w:rPrChange w:id="339" w:author="Gao, Guan-Wei (高貫偉 ITC)" w:date="2012-05-28T13:28:00Z">
                  <w:rPr>
                    <w:rFonts w:ascii="Times New Roman" w:hAnsi="Times New Roman" w:cs="Times New Roman"/>
                    <w:i/>
                    <w:color w:val="0000FF" w:themeColor="hyperlink"/>
                    <w:u w:val="single"/>
                  </w:rPr>
                </w:rPrChange>
              </w:rPr>
              <w:t>2</w:t>
            </w:r>
            <w:r w:rsidRPr="009D474F">
              <w:rPr>
                <w:rFonts w:ascii="Times New Roman" w:hAnsiTheme="minorEastAsia" w:cs="Times New Roman"/>
                <w:rPrChange w:id="340" w:author="Gao, Guan-Wei (高貫偉 ITC)" w:date="2012-05-28T13:28:00Z">
                  <w:rPr>
                    <w:rFonts w:ascii="Times New Roman" w:hAnsiTheme="minorEastAsia" w:cs="Times New Roman"/>
                    <w:i/>
                    <w:color w:val="0000FF" w:themeColor="hyperlink"/>
                    <w:u w:val="single"/>
                  </w:rPr>
                </w:rPrChange>
              </w:rPr>
              <w:t>）</w:t>
            </w:r>
            <w:r w:rsidRPr="009D474F">
              <w:rPr>
                <w:rFonts w:ascii="Times New Roman" w:hAnsi="Times New Roman" w:cs="Times New Roman"/>
                <w:rPrChange w:id="341" w:author="Gao, Guan-Wei (高貫偉 ITC)" w:date="2012-05-28T13:28:00Z">
                  <w:rPr>
                    <w:rFonts w:ascii="Times New Roman" w:hAnsi="Times New Roman" w:cs="Times New Roman"/>
                    <w:i/>
                    <w:color w:val="0000FF" w:themeColor="hyperlink"/>
                    <w:u w:val="single"/>
                  </w:rPr>
                </w:rPrChange>
              </w:rPr>
              <w:t>7777</w:t>
            </w:r>
          </w:p>
          <w:p w:rsidR="007F0AA7" w:rsidRDefault="009D474F" w:rsidP="007F0AA7">
            <w:pPr>
              <w:ind w:firstLineChars="100" w:firstLine="210"/>
              <w:rPr>
                <w:ins w:id="342" w:author="Gao, Guan-Wei (高貫偉 ITC)" w:date="2012-05-28T14:54:00Z"/>
                <w:rFonts w:ascii="Times New Roman" w:eastAsia="SimSun" w:hAnsi="Times New Roman" w:cs="Times New Roman"/>
              </w:rPr>
            </w:pPr>
            <w:r w:rsidRPr="009D474F">
              <w:rPr>
                <w:rFonts w:ascii="Times New Roman" w:hAnsi="Times New Roman" w:cs="Times New Roman"/>
                <w:rPrChange w:id="343" w:author="Gao, Guan-Wei (高貫偉 ITC)" w:date="2012-05-28T13:28:00Z">
                  <w:rPr>
                    <w:rFonts w:ascii="Times New Roman" w:hAnsi="Times New Roman" w:cs="Times New Roman"/>
                    <w:i/>
                    <w:color w:val="0000FF" w:themeColor="hyperlink"/>
                    <w:u w:val="single"/>
                  </w:rPr>
                </w:rPrChange>
              </w:rPr>
              <w:t>3</w:t>
            </w:r>
            <w:r w:rsidRPr="009D474F">
              <w:rPr>
                <w:rFonts w:ascii="Times New Roman" w:hAnsiTheme="minorEastAsia" w:cs="Times New Roman"/>
                <w:rPrChange w:id="344" w:author="Gao, Guan-Wei (高貫偉 ITC)" w:date="2012-05-28T13:28:00Z">
                  <w:rPr>
                    <w:rFonts w:ascii="Times New Roman" w:hAnsiTheme="minorEastAsia" w:cs="Times New Roman"/>
                    <w:i/>
                    <w:color w:val="0000FF" w:themeColor="hyperlink"/>
                    <w:u w:val="single"/>
                  </w:rPr>
                </w:rPrChange>
              </w:rPr>
              <w:t>）</w:t>
            </w:r>
            <w:r w:rsidRPr="009D474F">
              <w:rPr>
                <w:rFonts w:ascii="Times New Roman" w:hAnsi="Times New Roman" w:cs="Times New Roman"/>
                <w:rPrChange w:id="345" w:author="Gao, Guan-Wei (高貫偉 ITC)" w:date="2012-05-28T13:28:00Z">
                  <w:rPr>
                    <w:rFonts w:ascii="Times New Roman" w:hAnsi="Times New Roman" w:cs="Times New Roman"/>
                    <w:i/>
                    <w:color w:val="0000FF" w:themeColor="hyperlink"/>
                    <w:u w:val="single"/>
                  </w:rPr>
                </w:rPrChange>
              </w:rPr>
              <w:t>Defect Code</w:t>
            </w:r>
          </w:p>
          <w:p w:rsidR="00000000" w:rsidRDefault="009D474F">
            <w:pPr>
              <w:pStyle w:val="a9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eastAsia="SimSun" w:hAnsi="Times New Roman" w:cs="Times New Roman"/>
                <w:rPrChange w:id="346" w:author="Gao, Guan-Wei (高貫偉 ITC)" w:date="2012-05-28T14:55:00Z">
                  <w:rPr>
                    <w:rFonts w:ascii="Times New Roman" w:hAnsi="Times New Roman" w:cs="Times New Roman"/>
                  </w:rPr>
                </w:rPrChange>
              </w:rPr>
              <w:pPrChange w:id="347" w:author="Gao, Guan-Wei (高貫偉 ITC)" w:date="2012-05-28T14:54:00Z">
                <w:pPr>
                  <w:ind w:firstLineChars="100" w:firstLine="210"/>
                </w:pPr>
              </w:pPrChange>
            </w:pPr>
            <w:proofErr w:type="spellStart"/>
            <w:ins w:id="348" w:author="Gao, Guan-Wei (高貫偉 ITC)" w:date="2012-05-28T14:54:00Z">
              <w:r w:rsidRPr="009D474F">
                <w:rPr>
                  <w:rFonts w:ascii="Times New Roman" w:eastAsia="SimSun" w:hAnsi="Times New Roman" w:cs="Times New Roman"/>
                  <w:highlight w:val="cyan"/>
                  <w:rPrChange w:id="349" w:author="Gao, Guan-Wei (高貫偉 ITC)" w:date="2012-05-28T14:58:00Z">
                    <w:rPr>
                      <w:rFonts w:ascii="Times New Roman" w:eastAsia="SimSun" w:hAnsi="Times New Roman" w:cs="Times New Roman"/>
                      <w:color w:val="0000FF" w:themeColor="hyperlink"/>
                      <w:u w:val="single"/>
                    </w:rPr>
                  </w:rPrChange>
                </w:rPr>
                <w:t>MBCode</w:t>
              </w:r>
              <w:proofErr w:type="spellEnd"/>
              <w:r w:rsidRPr="009D474F">
                <w:rPr>
                  <w:rFonts w:ascii="Times New Roman" w:eastAsia="SimSun" w:hAnsi="Times New Roman" w:cs="Times New Roman"/>
                  <w:highlight w:val="cyan"/>
                  <w:rPrChange w:id="350" w:author="Gao, Guan-Wei (高貫偉 ITC)" w:date="2012-05-28T14:58:00Z">
                    <w:rPr>
                      <w:rFonts w:ascii="Times New Roman" w:eastAsia="SimSun" w:hAnsi="Times New Roman" w:cs="Times New Roman"/>
                      <w:color w:val="0000FF" w:themeColor="hyperlink"/>
                      <w:u w:val="single"/>
                    </w:rPr>
                  </w:rPrChange>
                </w:rPr>
                <w:t>/</w:t>
              </w:r>
              <w:proofErr w:type="spellStart"/>
              <w:r w:rsidRPr="009D474F">
                <w:rPr>
                  <w:rFonts w:ascii="Times New Roman" w:eastAsia="SimSun" w:hAnsi="Times New Roman" w:cs="Times New Roman"/>
                  <w:highlight w:val="cyan"/>
                  <w:rPrChange w:id="351" w:author="Gao, Guan-Wei (高貫偉 ITC)" w:date="2012-05-28T14:58:00Z">
                    <w:rPr>
                      <w:rFonts w:ascii="Times New Roman" w:eastAsia="SimSun" w:hAnsi="Times New Roman" w:cs="Times New Roman"/>
                      <w:color w:val="0000FF" w:themeColor="hyperlink"/>
                      <w:u w:val="single"/>
                    </w:rPr>
                  </w:rPrChange>
                </w:rPr>
                <w:t>CheckCode</w:t>
              </w:r>
              <w:proofErr w:type="spellEnd"/>
              <w:r w:rsidR="00A707B0">
                <w:rPr>
                  <w:rFonts w:ascii="Times New Roman" w:eastAsia="SimSun" w:hAnsi="Times New Roman" w:cs="Times New Roman" w:hint="eastAsia"/>
                </w:rPr>
                <w:t xml:space="preserve"> </w:t>
              </w:r>
              <w:r w:rsidR="00A707B0">
                <w:rPr>
                  <w:rFonts w:ascii="Times New Roman" w:eastAsia="SimSun" w:hAnsi="Times New Roman" w:cs="Times New Roman" w:hint="eastAsia"/>
                </w:rPr>
                <w:t>请参考《</w:t>
              </w:r>
            </w:ins>
            <w:ins w:id="352" w:author="Gao, Guan-Wei (高貫偉 ITC)" w:date="2012-05-28T14:55:00Z">
              <w:r w:rsidR="00A707B0" w:rsidRPr="00A707B0">
                <w:rPr>
                  <w:rFonts w:ascii="Times New Roman" w:eastAsia="SimSun" w:hAnsi="Times New Roman" w:cs="Times New Roman"/>
                </w:rPr>
                <w:t>CI-MES12-SPEC-000-UC Common Rule.docx</w:t>
              </w:r>
            </w:ins>
            <w:ins w:id="353" w:author="Gao, Guan-Wei (高貫偉 ITC)" w:date="2012-05-28T14:54:00Z">
              <w:r w:rsidR="00A707B0">
                <w:rPr>
                  <w:rFonts w:ascii="Times New Roman" w:eastAsia="SimSun" w:hAnsi="Times New Roman" w:cs="Times New Roman" w:hint="eastAsia"/>
                </w:rPr>
                <w:t>》</w:t>
              </w:r>
            </w:ins>
            <w:ins w:id="354" w:author="Gao, Guan-Wei (高貫偉 ITC)" w:date="2012-05-28T14:55:00Z">
              <w:r w:rsidR="00A707B0">
                <w:rPr>
                  <w:rFonts w:ascii="Times New Roman" w:eastAsia="SimSun" w:hAnsi="Times New Roman" w:cs="Times New Roman" w:hint="eastAsia"/>
                </w:rPr>
                <w:t>2.28/2.29</w:t>
              </w:r>
            </w:ins>
          </w:p>
        </w:tc>
      </w:tr>
      <w:tr w:rsidR="00386292" w:rsidRPr="0026380C" w:rsidTr="0068583A">
        <w:tc>
          <w:tcPr>
            <w:tcW w:w="2786" w:type="dxa"/>
          </w:tcPr>
          <w:p w:rsidR="00386292" w:rsidRPr="0026380C" w:rsidRDefault="00386292" w:rsidP="0068583A">
            <w:pPr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>1. Get [</w:t>
            </w:r>
            <w:proofErr w:type="spellStart"/>
            <w:r w:rsidRPr="0026380C">
              <w:rPr>
                <w:rFonts w:ascii="Times New Roman" w:hAnsi="Times New Roman" w:cs="Times New Roman"/>
              </w:rPr>
              <w:t>PdLine</w:t>
            </w:r>
            <w:proofErr w:type="spellEnd"/>
            <w:r w:rsidRPr="0026380C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5576" w:type="dxa"/>
          </w:tcPr>
          <w:p w:rsidR="00386292" w:rsidRPr="0026380C" w:rsidRDefault="003324EC" w:rsidP="0068583A">
            <w:pPr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Theme="minorEastAsia" w:cs="Times New Roman"/>
              </w:rPr>
              <w:t>请参考</w:t>
            </w:r>
            <w:r w:rsidRPr="0026380C">
              <w:rPr>
                <w:rFonts w:ascii="Times New Roman" w:hAnsi="Times New Roman" w:cs="Times New Roman"/>
              </w:rPr>
              <w:t>&lt;&lt; CI-MES12-SPEC-000-UC Common Rule.docx&gt;&gt;</w:t>
            </w:r>
          </w:p>
        </w:tc>
      </w:tr>
      <w:tr w:rsidR="00386292" w:rsidRPr="0026380C" w:rsidTr="0068583A">
        <w:tc>
          <w:tcPr>
            <w:tcW w:w="2786" w:type="dxa"/>
          </w:tcPr>
          <w:p w:rsidR="00386292" w:rsidRPr="00A072DC" w:rsidRDefault="00A072DC" w:rsidP="00A072DC">
            <w:pPr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 w:hint="eastAsia"/>
                <w:color w:val="FF0000"/>
              </w:rPr>
              <w:t xml:space="preserve">3. </w:t>
            </w:r>
            <w:r w:rsidR="00386292" w:rsidRPr="00A072DC">
              <w:rPr>
                <w:rFonts w:ascii="Times New Roman" w:hAnsi="Times New Roman" w:cs="Times New Roman"/>
                <w:color w:val="FF0000"/>
              </w:rPr>
              <w:t>[</w:t>
            </w:r>
            <w:proofErr w:type="spellStart"/>
            <w:r w:rsidR="00386292" w:rsidRPr="00A072DC">
              <w:rPr>
                <w:rFonts w:ascii="Times New Roman" w:hAnsi="Times New Roman" w:cs="Times New Roman"/>
                <w:color w:val="FF0000"/>
              </w:rPr>
              <w:t>DCode</w:t>
            </w:r>
            <w:proofErr w:type="spellEnd"/>
            <w:r w:rsidR="00386292" w:rsidRPr="00A072DC">
              <w:rPr>
                <w:rFonts w:ascii="Times New Roman" w:hAnsi="Times New Roman" w:cs="Times New Roman"/>
                <w:color w:val="FF0000"/>
              </w:rPr>
              <w:t>]</w:t>
            </w:r>
          </w:p>
        </w:tc>
        <w:tc>
          <w:tcPr>
            <w:tcW w:w="5576" w:type="dxa"/>
          </w:tcPr>
          <w:p w:rsidR="00000000" w:rsidRDefault="009D474F">
            <w:pPr>
              <w:rPr>
                <w:rPrChange w:id="355" w:author="itc211017" w:date="2012-02-28T17:11:00Z">
                  <w:rPr>
                    <w:rFonts w:ascii="Times New Roman" w:hAnsi="Times New Roman" w:cs="Times New Roman"/>
                    <w:b/>
                    <w:bCs/>
                    <w:color w:val="FF0000"/>
                    <w:kern w:val="44"/>
                    <w:sz w:val="44"/>
                    <w:szCs w:val="44"/>
                  </w:rPr>
                </w:rPrChange>
              </w:rPr>
              <w:pPrChange w:id="356" w:author="Gao, Guan-Wei (高貫偉 ITC)" w:date="2012-04-25T18:15:00Z">
                <w:pPr>
                  <w:keepNext/>
                  <w:keepLines/>
                  <w:numPr>
                    <w:numId w:val="27"/>
                  </w:numPr>
                  <w:spacing w:before="340" w:after="330" w:line="578" w:lineRule="auto"/>
                  <w:ind w:left="425" w:hanging="425"/>
                  <w:outlineLvl w:val="0"/>
                </w:pPr>
              </w:pPrChange>
            </w:pPr>
            <w:r w:rsidRPr="009D474F">
              <w:rPr>
                <w:rFonts w:hint="eastAsia"/>
                <w:rPrChange w:id="357" w:author="itc211017" w:date="2012-02-28T17:11:00Z">
                  <w:rPr>
                    <w:rFonts w:ascii="Times New Roman" w:hAnsi="Times New Roman" w:cs="Times New Roman" w:hint="eastAsia"/>
                    <w:color w:val="FF0000"/>
                    <w:u w:val="single"/>
                  </w:rPr>
                </w:rPrChange>
              </w:rPr>
              <w:t>参考方法：</w:t>
            </w:r>
          </w:p>
          <w:p w:rsidR="0030185C" w:rsidRDefault="009D474F" w:rsidP="00A072DC">
            <w:pPr>
              <w:rPr>
                <w:ins w:id="358" w:author="itc211017" w:date="2012-02-28T17:11:00Z"/>
                <w:rFonts w:ascii="Courier New" w:eastAsia="SimSun" w:hAnsi="Courier New" w:cs="Courier New"/>
                <w:strike/>
                <w:noProof/>
                <w:kern w:val="0"/>
                <w:sz w:val="20"/>
                <w:szCs w:val="20"/>
              </w:rPr>
            </w:pPr>
            <w:r w:rsidRPr="009D474F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  <w:rPrChange w:id="359" w:author="itc211017" w:date="2012-02-28T17:11:00Z">
                  <w:rPr>
                    <w:rFonts w:ascii="Courier New" w:hAnsi="Courier New" w:cs="Courier New"/>
                    <w:noProof/>
                    <w:color w:val="0000FF"/>
                    <w:kern w:val="0"/>
                    <w:sz w:val="20"/>
                    <w:szCs w:val="20"/>
                    <w:u w:val="single"/>
                  </w:rPr>
                </w:rPrChange>
              </w:rPr>
              <w:t>select</w:t>
            </w:r>
            <w:r w:rsidRPr="009D474F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  <w:rPrChange w:id="360" w:author="itc211017" w:date="2012-02-28T17:11:00Z">
                  <w:rPr>
                    <w:rFonts w:ascii="Courier New" w:hAnsi="Courier New" w:cs="Courier New"/>
                    <w:noProof/>
                    <w:color w:val="0000FF" w:themeColor="hyperlink"/>
                    <w:kern w:val="0"/>
                    <w:sz w:val="20"/>
                    <w:szCs w:val="20"/>
                    <w:u w:val="single"/>
                  </w:rPr>
                </w:rPrChange>
              </w:rPr>
              <w:t xml:space="preserve"> Descr </w:t>
            </w:r>
            <w:r w:rsidRPr="009D474F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  <w:rPrChange w:id="361" w:author="itc211017" w:date="2012-02-28T17:11:00Z">
                  <w:rPr>
                    <w:rFonts w:ascii="Courier New" w:hAnsi="Courier New" w:cs="Courier New"/>
                    <w:noProof/>
                    <w:color w:val="0000FF"/>
                    <w:kern w:val="0"/>
                    <w:sz w:val="20"/>
                    <w:szCs w:val="20"/>
                    <w:u w:val="single"/>
                  </w:rPr>
                </w:rPrChange>
              </w:rPr>
              <w:t>as</w:t>
            </w:r>
            <w:r w:rsidRPr="009D474F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  <w:rPrChange w:id="362" w:author="itc211017" w:date="2012-02-28T17:11:00Z">
                  <w:rPr>
                    <w:rFonts w:ascii="Courier New" w:hAnsi="Courier New" w:cs="Courier New"/>
                    <w:noProof/>
                    <w:color w:val="0000FF" w:themeColor="hyperlink"/>
                    <w:kern w:val="0"/>
                    <w:sz w:val="20"/>
                    <w:szCs w:val="20"/>
                    <w:u w:val="single"/>
                  </w:rPr>
                </w:rPrChange>
              </w:rPr>
              <w:t xml:space="preserve"> </w:t>
            </w:r>
            <w:r w:rsidRPr="009D474F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  <w:rPrChange w:id="363" w:author="itc211017" w:date="2012-02-28T17:11:00Z">
                  <w:rPr>
                    <w:rFonts w:ascii="Courier New" w:hAnsi="Courier New" w:cs="Courier New"/>
                    <w:noProof/>
                    <w:color w:val="0000FF"/>
                    <w:kern w:val="0"/>
                    <w:sz w:val="20"/>
                    <w:szCs w:val="20"/>
                    <w:u w:val="single"/>
                  </w:rPr>
                </w:rPrChange>
              </w:rPr>
              <w:t>Text</w:t>
            </w:r>
            <w:r w:rsidRPr="009D474F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rPrChange w:id="364" w:author="itc211017" w:date="2012-02-28T17:11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0"/>
                    <w:szCs w:val="20"/>
                    <w:u w:val="single"/>
                  </w:rPr>
                </w:rPrChange>
              </w:rPr>
              <w:t>,</w:t>
            </w:r>
            <w:r w:rsidRPr="009D474F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  <w:rPrChange w:id="365" w:author="itc211017" w:date="2012-02-28T17:11:00Z">
                  <w:rPr>
                    <w:rFonts w:ascii="Courier New" w:hAnsi="Courier New" w:cs="Courier New"/>
                    <w:noProof/>
                    <w:color w:val="0000FF" w:themeColor="hyperlink"/>
                    <w:kern w:val="0"/>
                    <w:sz w:val="20"/>
                    <w:szCs w:val="20"/>
                    <w:u w:val="single"/>
                  </w:rPr>
                </w:rPrChange>
              </w:rPr>
              <w:t xml:space="preserve">ID </w:t>
            </w:r>
            <w:r w:rsidRPr="009D474F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  <w:rPrChange w:id="366" w:author="itc211017" w:date="2012-02-28T17:11:00Z">
                  <w:rPr>
                    <w:rFonts w:ascii="Courier New" w:hAnsi="Courier New" w:cs="Courier New"/>
                    <w:noProof/>
                    <w:color w:val="0000FF"/>
                    <w:kern w:val="0"/>
                    <w:sz w:val="20"/>
                    <w:szCs w:val="20"/>
                    <w:u w:val="single"/>
                  </w:rPr>
                </w:rPrChange>
              </w:rPr>
              <w:t>as</w:t>
            </w:r>
            <w:r w:rsidRPr="009D474F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  <w:rPrChange w:id="367" w:author="itc211017" w:date="2012-02-28T17:11:00Z">
                  <w:rPr>
                    <w:rFonts w:ascii="Courier New" w:hAnsi="Courier New" w:cs="Courier New"/>
                    <w:noProof/>
                    <w:color w:val="0000FF" w:themeColor="hyperlink"/>
                    <w:kern w:val="0"/>
                    <w:sz w:val="20"/>
                    <w:szCs w:val="20"/>
                    <w:u w:val="single"/>
                  </w:rPr>
                </w:rPrChange>
              </w:rPr>
              <w:t xml:space="preserve"> Value </w:t>
            </w:r>
            <w:r w:rsidRPr="009D474F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  <w:rPrChange w:id="368" w:author="itc211017" w:date="2012-02-28T17:11:00Z">
                  <w:rPr>
                    <w:rFonts w:ascii="Courier New" w:hAnsi="Courier New" w:cs="Courier New"/>
                    <w:noProof/>
                    <w:color w:val="0000FF"/>
                    <w:kern w:val="0"/>
                    <w:sz w:val="20"/>
                    <w:szCs w:val="20"/>
                    <w:u w:val="single"/>
                  </w:rPr>
                </w:rPrChange>
              </w:rPr>
              <w:t>from</w:t>
            </w:r>
            <w:r w:rsidRPr="009D474F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  <w:rPrChange w:id="369" w:author="itc211017" w:date="2012-02-28T17:11:00Z">
                  <w:rPr>
                    <w:rFonts w:ascii="Courier New" w:hAnsi="Courier New" w:cs="Courier New"/>
                    <w:noProof/>
                    <w:color w:val="0000FF" w:themeColor="hyperlink"/>
                    <w:kern w:val="0"/>
                    <w:sz w:val="20"/>
                    <w:szCs w:val="20"/>
                    <w:u w:val="single"/>
                  </w:rPr>
                </w:rPrChange>
              </w:rPr>
              <w:t xml:space="preserve"> IMES_GetData</w:t>
            </w:r>
            <w:r w:rsidRPr="009D474F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rPrChange w:id="370" w:author="itc211017" w:date="2012-02-28T17:11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0"/>
                    <w:szCs w:val="20"/>
                    <w:u w:val="single"/>
                  </w:rPr>
                </w:rPrChange>
              </w:rPr>
              <w:t>..</w:t>
            </w:r>
            <w:r w:rsidRPr="009D474F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  <w:rPrChange w:id="371" w:author="itc211017" w:date="2012-02-28T17:11:00Z">
                  <w:rPr>
                    <w:rFonts w:ascii="Courier New" w:hAnsi="Courier New" w:cs="Courier New"/>
                    <w:noProof/>
                    <w:color w:val="0000FF" w:themeColor="hyperlink"/>
                    <w:kern w:val="0"/>
                    <w:sz w:val="20"/>
                    <w:szCs w:val="20"/>
                    <w:u w:val="single"/>
                  </w:rPr>
                </w:rPrChange>
              </w:rPr>
              <w:t xml:space="preserve">Warranty </w:t>
            </w:r>
            <w:r w:rsidRPr="009D474F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  <w:rPrChange w:id="372" w:author="itc211017" w:date="2012-02-28T17:11:00Z">
                  <w:rPr>
                    <w:rFonts w:ascii="Courier New" w:hAnsi="Courier New" w:cs="Courier New"/>
                    <w:noProof/>
                    <w:color w:val="0000FF"/>
                    <w:kern w:val="0"/>
                    <w:sz w:val="20"/>
                    <w:szCs w:val="20"/>
                    <w:u w:val="single"/>
                  </w:rPr>
                </w:rPrChange>
              </w:rPr>
              <w:t>nolock</w:t>
            </w:r>
            <w:r w:rsidRPr="009D474F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  <w:rPrChange w:id="373" w:author="itc211017" w:date="2012-02-28T17:11:00Z">
                  <w:rPr>
                    <w:rFonts w:ascii="Courier New" w:hAnsi="Courier New" w:cs="Courier New"/>
                    <w:noProof/>
                    <w:color w:val="0000FF" w:themeColor="hyperlink"/>
                    <w:kern w:val="0"/>
                    <w:sz w:val="20"/>
                    <w:szCs w:val="20"/>
                    <w:u w:val="single"/>
                  </w:rPr>
                </w:rPrChange>
              </w:rPr>
              <w:t xml:space="preserve"> </w:t>
            </w:r>
            <w:r w:rsidRPr="009D474F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  <w:rPrChange w:id="374" w:author="itc211017" w:date="2012-02-28T17:11:00Z">
                  <w:rPr>
                    <w:rFonts w:ascii="Courier New" w:hAnsi="Courier New" w:cs="Courier New"/>
                    <w:noProof/>
                    <w:color w:val="0000FF"/>
                    <w:kern w:val="0"/>
                    <w:sz w:val="20"/>
                    <w:szCs w:val="20"/>
                    <w:u w:val="single"/>
                  </w:rPr>
                </w:rPrChange>
              </w:rPr>
              <w:t>where</w:t>
            </w:r>
            <w:r w:rsidRPr="009D474F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  <w:rPrChange w:id="375" w:author="itc211017" w:date="2012-02-28T17:11:00Z">
                  <w:rPr>
                    <w:rFonts w:ascii="Courier New" w:hAnsi="Courier New" w:cs="Courier New"/>
                    <w:noProof/>
                    <w:color w:val="0000FF" w:themeColor="hyperlink"/>
                    <w:kern w:val="0"/>
                    <w:sz w:val="20"/>
                    <w:szCs w:val="20"/>
                    <w:u w:val="single"/>
                  </w:rPr>
                </w:rPrChange>
              </w:rPr>
              <w:t xml:space="preserve"> </w:t>
            </w:r>
            <w:r w:rsidRPr="009D474F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  <w:rPrChange w:id="376" w:author="itc211017" w:date="2012-02-28T17:11:00Z">
                  <w:rPr>
                    <w:rFonts w:ascii="Courier New" w:hAnsi="Courier New" w:cs="Courier New"/>
                    <w:noProof/>
                    <w:color w:val="0000FF"/>
                    <w:kern w:val="0"/>
                    <w:sz w:val="20"/>
                    <w:szCs w:val="20"/>
                    <w:u w:val="single"/>
                  </w:rPr>
                </w:rPrChange>
              </w:rPr>
              <w:t>Type</w:t>
            </w:r>
            <w:r w:rsidRPr="009D474F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  <w:rPrChange w:id="377" w:author="itc211017" w:date="2012-02-28T17:11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0"/>
                    <w:szCs w:val="20"/>
                    <w:u w:val="single"/>
                  </w:rPr>
                </w:rPrChange>
              </w:rPr>
              <w:t>=</w:t>
            </w:r>
            <w:r w:rsidRPr="009D474F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  <w:rPrChange w:id="378" w:author="itc211017" w:date="2012-02-28T17:11:00Z">
                  <w:rPr>
                    <w:rFonts w:ascii="Courier New" w:hAnsi="Courier New" w:cs="Courier New"/>
                    <w:noProof/>
                    <w:color w:val="FF0000"/>
                    <w:kern w:val="0"/>
                    <w:sz w:val="20"/>
                    <w:szCs w:val="20"/>
                    <w:u w:val="single"/>
                  </w:rPr>
                </w:rPrChange>
              </w:rPr>
              <w:t>'MBDateCode'</w:t>
            </w:r>
            <w:r w:rsidRPr="009D474F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  <w:rPrChange w:id="379" w:author="itc211017" w:date="2012-02-28T17:11:00Z">
                  <w:rPr>
                    <w:rFonts w:ascii="Courier New" w:hAnsi="Courier New" w:cs="Courier New"/>
                    <w:noProof/>
                    <w:color w:val="0000FF" w:themeColor="hyperlink"/>
                    <w:kern w:val="0"/>
                    <w:sz w:val="20"/>
                    <w:szCs w:val="20"/>
                    <w:u w:val="single"/>
                  </w:rPr>
                </w:rPrChange>
              </w:rPr>
              <w:t xml:space="preserve"> </w:t>
            </w:r>
            <w:r w:rsidRPr="009D474F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  <w:rPrChange w:id="380" w:author="itc211017" w:date="2012-02-28T17:11:00Z">
                  <w:rPr>
                    <w:rFonts w:ascii="Courier New" w:hAnsi="Courier New" w:cs="Courier New"/>
                    <w:noProof/>
                    <w:color w:val="0000FF"/>
                    <w:kern w:val="0"/>
                    <w:sz w:val="20"/>
                    <w:szCs w:val="20"/>
                    <w:u w:val="single"/>
                  </w:rPr>
                </w:rPrChange>
              </w:rPr>
              <w:t>order</w:t>
            </w:r>
            <w:r w:rsidRPr="009D474F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  <w:rPrChange w:id="381" w:author="itc211017" w:date="2012-02-28T17:11:00Z">
                  <w:rPr>
                    <w:rFonts w:ascii="Courier New" w:hAnsi="Courier New" w:cs="Courier New"/>
                    <w:noProof/>
                    <w:color w:val="0000FF" w:themeColor="hyperlink"/>
                    <w:kern w:val="0"/>
                    <w:sz w:val="20"/>
                    <w:szCs w:val="20"/>
                    <w:u w:val="single"/>
                  </w:rPr>
                </w:rPrChange>
              </w:rPr>
              <w:t xml:space="preserve"> </w:t>
            </w:r>
            <w:r w:rsidRPr="009D474F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  <w:rPrChange w:id="382" w:author="itc211017" w:date="2012-02-28T17:11:00Z">
                  <w:rPr>
                    <w:rFonts w:ascii="Courier New" w:hAnsi="Courier New" w:cs="Courier New"/>
                    <w:noProof/>
                    <w:color w:val="0000FF"/>
                    <w:kern w:val="0"/>
                    <w:sz w:val="20"/>
                    <w:szCs w:val="20"/>
                    <w:u w:val="single"/>
                  </w:rPr>
                </w:rPrChange>
              </w:rPr>
              <w:t>by</w:t>
            </w:r>
            <w:r w:rsidRPr="009D474F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  <w:rPrChange w:id="383" w:author="itc211017" w:date="2012-02-28T17:11:00Z">
                  <w:rPr>
                    <w:rFonts w:ascii="Courier New" w:hAnsi="Courier New" w:cs="Courier New"/>
                    <w:noProof/>
                    <w:color w:val="0000FF" w:themeColor="hyperlink"/>
                    <w:kern w:val="0"/>
                    <w:sz w:val="20"/>
                    <w:szCs w:val="20"/>
                    <w:u w:val="single"/>
                  </w:rPr>
                </w:rPrChange>
              </w:rPr>
              <w:t xml:space="preserve"> WarrantyCode</w:t>
            </w:r>
          </w:p>
          <w:p w:rsidR="004210A4" w:rsidRPr="004210A4" w:rsidRDefault="009D474F" w:rsidP="00A072DC">
            <w:pPr>
              <w:rPr>
                <w:rFonts w:ascii="Times New Roman" w:eastAsia="SimSun" w:hAnsi="Times New Roman" w:cs="Times New Roman"/>
                <w:color w:val="FF0000"/>
                <w:rPrChange w:id="384" w:author="itc211017" w:date="2012-02-28T17:12:00Z">
                  <w:rPr>
                    <w:rFonts w:ascii="Times New Roman" w:hAnsi="Times New Roman" w:cs="Times New Roman"/>
                    <w:color w:val="FF0000"/>
                  </w:rPr>
                </w:rPrChange>
              </w:rPr>
            </w:pPr>
            <w:ins w:id="385" w:author="itc211017" w:date="2012-02-28T17:11:00Z">
              <w:r w:rsidRPr="009D474F">
                <w:rPr>
                  <w:rFonts w:ascii="Courier New" w:eastAsia="SimSun" w:hAnsi="Courier New" w:cs="Courier New" w:hint="eastAsia"/>
                  <w:noProof/>
                  <w:kern w:val="0"/>
                  <w:sz w:val="20"/>
                  <w:szCs w:val="20"/>
                  <w:rPrChange w:id="386" w:author="itc211017" w:date="2012-02-28T17:12:00Z">
                    <w:rPr>
                      <w:rFonts w:ascii="Courier New" w:eastAsia="SimSun" w:hAnsi="Courier New" w:cs="Courier New" w:hint="eastAsia"/>
                      <w:strike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参考《</w:t>
              </w:r>
              <w:r w:rsidRPr="009D474F">
                <w:rPr>
                  <w:rFonts w:ascii="Courier New" w:eastAsia="SimSun" w:hAnsi="Courier New" w:cs="Courier New"/>
                  <w:noProof/>
                  <w:kern w:val="0"/>
                  <w:sz w:val="20"/>
                  <w:szCs w:val="20"/>
                  <w:rPrChange w:id="387" w:author="itc211017" w:date="2012-02-28T17:12:00Z">
                    <w:rPr>
                      <w:rFonts w:ascii="Courier New" w:eastAsia="SimSun" w:hAnsi="Courier New" w:cs="Courier New"/>
                      <w:strike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CI-MES12-SPEC-000-UC DCode.docx</w:t>
              </w:r>
              <w:r w:rsidRPr="009D474F">
                <w:rPr>
                  <w:rFonts w:ascii="Courier New" w:eastAsia="SimSun" w:hAnsi="Courier New" w:cs="Courier New" w:hint="eastAsia"/>
                  <w:noProof/>
                  <w:kern w:val="0"/>
                  <w:sz w:val="20"/>
                  <w:szCs w:val="20"/>
                  <w:rPrChange w:id="388" w:author="itc211017" w:date="2012-02-28T17:12:00Z">
                    <w:rPr>
                      <w:rFonts w:ascii="Courier New" w:eastAsia="SimSun" w:hAnsi="Courier New" w:cs="Courier New" w:hint="eastAsia"/>
                      <w:strike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》</w:t>
              </w:r>
            </w:ins>
          </w:p>
        </w:tc>
      </w:tr>
      <w:tr w:rsidR="003324EC" w:rsidRPr="0026380C" w:rsidTr="0068583A">
        <w:tc>
          <w:tcPr>
            <w:tcW w:w="2786" w:type="dxa"/>
          </w:tcPr>
          <w:p w:rsidR="003324EC" w:rsidRPr="0026380C" w:rsidRDefault="003324EC" w:rsidP="0068583A">
            <w:pPr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>6. Get [OK Qty] by [</w:t>
            </w:r>
            <w:proofErr w:type="spellStart"/>
            <w:r w:rsidRPr="0026380C">
              <w:rPr>
                <w:rFonts w:ascii="Times New Roman" w:hAnsi="Times New Roman" w:cs="Times New Roman"/>
              </w:rPr>
              <w:t>PdLine</w:t>
            </w:r>
            <w:proofErr w:type="spellEnd"/>
            <w:r w:rsidRPr="0026380C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5576" w:type="dxa"/>
          </w:tcPr>
          <w:p w:rsidR="003324EC" w:rsidRPr="0026380C" w:rsidRDefault="003324EC" w:rsidP="0068583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Theme="minorEastAsia" w:cs="Times New Roman"/>
              </w:rPr>
              <w:t>参考方法：</w:t>
            </w:r>
          </w:p>
          <w:p w:rsidR="003324EC" w:rsidRPr="0026380C" w:rsidRDefault="00F63C35" w:rsidP="0068583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Qty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PCAICTCount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Cdt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'1900-01-01 00:00:00.000'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 PdLine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@PdLine</w:t>
            </w:r>
          </w:p>
        </w:tc>
      </w:tr>
      <w:tr w:rsidR="00386292" w:rsidRPr="0026380C" w:rsidTr="0068583A">
        <w:tc>
          <w:tcPr>
            <w:tcW w:w="2786" w:type="dxa"/>
          </w:tcPr>
          <w:p w:rsidR="00386292" w:rsidRDefault="003324EC" w:rsidP="0068583A">
            <w:pPr>
              <w:jc w:val="left"/>
              <w:rPr>
                <w:rFonts w:ascii="Times New Roman" w:eastAsia="SimSu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>7</w:t>
            </w:r>
            <w:r w:rsidR="00386292" w:rsidRPr="0026380C">
              <w:rPr>
                <w:rFonts w:ascii="Times New Roman" w:hAnsi="Times New Roman" w:cs="Times New Roman"/>
              </w:rPr>
              <w:t>. Rule of [ECR]</w:t>
            </w:r>
          </w:p>
          <w:p w:rsidR="00FE2065" w:rsidRDefault="00FE2065" w:rsidP="0068583A">
            <w:pPr>
              <w:jc w:val="left"/>
              <w:rPr>
                <w:rFonts w:ascii="Times New Roman" w:eastAsia="SimSun" w:hAnsi="Times New Roman" w:cs="Times New Roman"/>
              </w:rPr>
            </w:pPr>
          </w:p>
          <w:p w:rsidR="00070C13" w:rsidRDefault="00070C13" w:rsidP="0068583A">
            <w:pPr>
              <w:jc w:val="left"/>
              <w:rPr>
                <w:rFonts w:ascii="Times New Roman" w:eastAsia="SimSun" w:hAnsi="Times New Roman" w:cs="Times New Roman"/>
              </w:rPr>
            </w:pPr>
          </w:p>
          <w:p w:rsidR="00070C13" w:rsidRDefault="00070C13" w:rsidP="0068583A">
            <w:pPr>
              <w:jc w:val="left"/>
              <w:rPr>
                <w:rFonts w:ascii="Times New Roman" w:eastAsia="SimSun" w:hAnsi="Times New Roman" w:cs="Times New Roman"/>
              </w:rPr>
            </w:pPr>
          </w:p>
          <w:p w:rsidR="00FE2065" w:rsidRPr="002F2B0F" w:rsidRDefault="00FE2065" w:rsidP="0068583A">
            <w:pPr>
              <w:jc w:val="left"/>
              <w:rPr>
                <w:rFonts w:ascii="Times New Roman" w:eastAsia="SimSun" w:hAnsi="Times New Roman" w:cs="Times New Roman"/>
              </w:rPr>
            </w:pPr>
            <w:r w:rsidRPr="002F2B0F">
              <w:rPr>
                <w:rFonts w:ascii="Times New Roman" w:eastAsia="SimSun" w:hAnsi="Times New Roman" w:cs="Times New Roman" w:hint="eastAsia"/>
                <w:highlight w:val="yellow"/>
              </w:rPr>
              <w:t>Rule of [PCBVER]</w:t>
            </w:r>
          </w:p>
        </w:tc>
        <w:tc>
          <w:tcPr>
            <w:tcW w:w="5576" w:type="dxa"/>
          </w:tcPr>
          <w:p w:rsidR="00386292" w:rsidRPr="0026380C" w:rsidRDefault="00386292" w:rsidP="00386292">
            <w:pPr>
              <w:pStyle w:val="a9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hAnsi="Times New Roman" w:cs="Times New Roman"/>
                <w:szCs w:val="21"/>
              </w:rPr>
            </w:pPr>
            <w:r w:rsidRPr="0026380C">
              <w:rPr>
                <w:rFonts w:ascii="Times New Roman" w:hAnsi="Times New Roman" w:cs="Times New Roman"/>
              </w:rPr>
              <w:t>Length: 5</w:t>
            </w:r>
            <w:r w:rsidRPr="0026380C">
              <w:rPr>
                <w:rFonts w:ascii="Times New Roman" w:hAnsiTheme="minorEastAsia" w:cs="Times New Roman"/>
              </w:rPr>
              <w:t>位字符</w:t>
            </w:r>
          </w:p>
          <w:p w:rsidR="00386292" w:rsidRPr="0026380C" w:rsidRDefault="00386292" w:rsidP="00386292">
            <w:pPr>
              <w:pStyle w:val="a9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hAnsi="Times New Roman" w:cs="Times New Roman"/>
                <w:szCs w:val="21"/>
              </w:rPr>
            </w:pPr>
            <w:r w:rsidRPr="0026380C">
              <w:rPr>
                <w:rFonts w:ascii="Times New Roman" w:hAnsiTheme="minorEastAsia" w:cs="Times New Roman"/>
                <w:szCs w:val="21"/>
                <w:lang w:val="zh-CN"/>
              </w:rPr>
              <w:t>第一位</w:t>
            </w:r>
            <w:r w:rsidRPr="0026380C">
              <w:rPr>
                <w:rFonts w:ascii="Times New Roman" w:hAnsi="Times New Roman" w:cs="Times New Roman"/>
                <w:szCs w:val="21"/>
              </w:rPr>
              <w:t>0~9</w:t>
            </w:r>
            <w:r w:rsidRPr="0026380C">
              <w:rPr>
                <w:rFonts w:ascii="Times New Roman" w:hAnsiTheme="minorEastAsia" w:cs="Times New Roman"/>
                <w:szCs w:val="21"/>
              </w:rPr>
              <w:t>，</w:t>
            </w:r>
            <w:r w:rsidRPr="0026380C">
              <w:rPr>
                <w:rFonts w:ascii="Times New Roman" w:hAnsi="Times New Roman" w:cs="Times New Roman"/>
                <w:szCs w:val="21"/>
              </w:rPr>
              <w:t>A~Z</w:t>
            </w:r>
          </w:p>
          <w:p w:rsidR="00386292" w:rsidRPr="0026380C" w:rsidRDefault="00386292" w:rsidP="00386292">
            <w:pPr>
              <w:pStyle w:val="a9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hAnsi="Times New Roman" w:cs="Times New Roman"/>
                <w:szCs w:val="21"/>
              </w:rPr>
            </w:pPr>
            <w:r w:rsidRPr="0026380C">
              <w:rPr>
                <w:rFonts w:ascii="Times New Roman" w:hAnsiTheme="minorEastAsia" w:cs="Times New Roman"/>
                <w:szCs w:val="21"/>
                <w:lang w:val="zh-CN"/>
              </w:rPr>
              <w:t>第二位</w:t>
            </w:r>
            <w:r w:rsidRPr="0026380C">
              <w:rPr>
                <w:rFonts w:ascii="Times New Roman" w:hAnsiTheme="minorEastAsia" w:cs="Times New Roman"/>
                <w:szCs w:val="21"/>
              </w:rPr>
              <w:t>，</w:t>
            </w:r>
            <w:r w:rsidRPr="0026380C">
              <w:rPr>
                <w:rFonts w:ascii="Times New Roman" w:hAnsiTheme="minorEastAsia" w:cs="Times New Roman"/>
                <w:szCs w:val="21"/>
                <w:lang w:val="zh-CN"/>
              </w:rPr>
              <w:t>第三位固定字符串</w:t>
            </w:r>
            <w:r w:rsidRPr="0026380C">
              <w:rPr>
                <w:rFonts w:ascii="Times New Roman" w:hAnsi="Times New Roman" w:cs="Times New Roman"/>
                <w:szCs w:val="21"/>
              </w:rPr>
              <w:t>“00”</w:t>
            </w:r>
          </w:p>
          <w:p w:rsidR="00386292" w:rsidRPr="00FE2065" w:rsidRDefault="00386292" w:rsidP="00386292">
            <w:pPr>
              <w:pStyle w:val="a9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Theme="minorEastAsia" w:cs="Times New Roman"/>
                <w:szCs w:val="21"/>
                <w:lang w:val="zh-CN"/>
              </w:rPr>
              <w:t>第四位</w:t>
            </w:r>
            <w:r w:rsidRPr="0026380C">
              <w:rPr>
                <w:rFonts w:ascii="Times New Roman" w:hAnsiTheme="minorEastAsia" w:cs="Times New Roman"/>
                <w:szCs w:val="21"/>
              </w:rPr>
              <w:t>，</w:t>
            </w:r>
            <w:r w:rsidRPr="0026380C">
              <w:rPr>
                <w:rFonts w:ascii="Times New Roman" w:hAnsiTheme="minorEastAsia" w:cs="Times New Roman"/>
                <w:szCs w:val="21"/>
                <w:lang w:val="zh-CN"/>
              </w:rPr>
              <w:t>第五位</w:t>
            </w:r>
            <w:r w:rsidRPr="0026380C">
              <w:rPr>
                <w:rFonts w:ascii="Times New Roman" w:hAnsi="Times New Roman" w:cs="Times New Roman"/>
                <w:szCs w:val="21"/>
              </w:rPr>
              <w:t>0~9</w:t>
            </w:r>
            <w:r w:rsidRPr="0026380C">
              <w:rPr>
                <w:rFonts w:ascii="Times New Roman" w:hAnsiTheme="minorEastAsia" w:cs="Times New Roman"/>
                <w:szCs w:val="21"/>
              </w:rPr>
              <w:t>，</w:t>
            </w:r>
            <w:r w:rsidRPr="0026380C">
              <w:rPr>
                <w:rFonts w:ascii="Times New Roman" w:hAnsi="Times New Roman" w:cs="Times New Roman"/>
                <w:szCs w:val="21"/>
              </w:rPr>
              <w:t>A~Z</w:t>
            </w:r>
          </w:p>
          <w:p w:rsidR="00FE2065" w:rsidRPr="002F2B0F" w:rsidRDefault="00FE2065" w:rsidP="00FE2065">
            <w:pPr>
              <w:pStyle w:val="a9"/>
              <w:numPr>
                <w:ilvl w:val="0"/>
                <w:numId w:val="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F2B0F">
              <w:rPr>
                <w:rFonts w:ascii="Times New Roman" w:eastAsia="SimSun" w:hAnsi="Times New Roman" w:cs="Times New Roman" w:hint="eastAsia"/>
                <w:highlight w:val="yellow"/>
              </w:rPr>
              <w:t>Length:3</w:t>
            </w:r>
            <w:r w:rsidRPr="002F2B0F">
              <w:rPr>
                <w:rFonts w:ascii="Times New Roman" w:eastAsia="SimSun" w:hAnsi="Times New Roman" w:cs="Times New Roman" w:hint="eastAsia"/>
                <w:highlight w:val="yellow"/>
              </w:rPr>
              <w:t>位字符</w:t>
            </w:r>
            <w:r w:rsidR="00C657B2" w:rsidRPr="002F2B0F">
              <w:rPr>
                <w:rFonts w:ascii="Times New Roman" w:eastAsia="SimSun" w:hAnsi="Times New Roman" w:cs="Times New Roman" w:hint="eastAsia"/>
                <w:highlight w:val="yellow"/>
              </w:rPr>
              <w:t xml:space="preserve"> PCBVER</w:t>
            </w:r>
            <w:r w:rsidR="00C657B2" w:rsidRPr="002F2B0F">
              <w:rPr>
                <w:rFonts w:ascii="Times New Roman" w:eastAsia="SimSun" w:hAnsi="Times New Roman" w:cs="Times New Roman" w:hint="eastAsia"/>
                <w:highlight w:val="yellow"/>
              </w:rPr>
              <w:t>（</w:t>
            </w:r>
            <w:r w:rsidR="00C657B2" w:rsidRPr="002F2B0F">
              <w:rPr>
                <w:rFonts w:ascii="Times New Roman" w:eastAsia="SimSun" w:hAnsi="Times New Roman" w:cs="Times New Roman" w:hint="eastAsia"/>
                <w:highlight w:val="yellow"/>
              </w:rPr>
              <w:t>PCB</w:t>
            </w:r>
            <w:r w:rsidR="00C657B2" w:rsidRPr="002F2B0F">
              <w:rPr>
                <w:rFonts w:ascii="Times New Roman" w:eastAsia="SimSun" w:hAnsi="Times New Roman" w:cs="Times New Roman" w:hint="eastAsia"/>
                <w:highlight w:val="yellow"/>
              </w:rPr>
              <w:t>版本）</w:t>
            </w:r>
          </w:p>
        </w:tc>
      </w:tr>
      <w:tr w:rsidR="00386292" w:rsidRPr="0026380C" w:rsidTr="0068583A">
        <w:tc>
          <w:tcPr>
            <w:tcW w:w="2786" w:type="dxa"/>
          </w:tcPr>
          <w:p w:rsidR="00386292" w:rsidRPr="0026380C" w:rsidRDefault="00C5001E" w:rsidP="0068583A">
            <w:pPr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>11</w:t>
            </w:r>
            <w:r w:rsidR="00106EE4">
              <w:rPr>
                <w:rFonts w:ascii="Times New Roman" w:hAnsi="Times New Roman" w:cs="Times New Roman" w:hint="eastAsia"/>
              </w:rPr>
              <w:t xml:space="preserve">. </w:t>
            </w:r>
            <w:r w:rsidR="00F47351" w:rsidRPr="0026380C">
              <w:rPr>
                <w:rFonts w:ascii="Times New Roman" w:hAnsi="Times New Roman" w:cs="Times New Roman"/>
              </w:rPr>
              <w:t>[</w:t>
            </w:r>
            <w:r w:rsidR="00386292" w:rsidRPr="0026380C">
              <w:rPr>
                <w:rFonts w:ascii="Times New Roman" w:hAnsi="Times New Roman" w:cs="Times New Roman"/>
              </w:rPr>
              <w:t xml:space="preserve">Check MB </w:t>
            </w:r>
            <w:proofErr w:type="spellStart"/>
            <w:r w:rsidR="00386292" w:rsidRPr="0026380C">
              <w:rPr>
                <w:rFonts w:ascii="Times New Roman" w:hAnsi="Times New Roman" w:cs="Times New Roman"/>
              </w:rPr>
              <w:t>SNo</w:t>
            </w:r>
            <w:proofErr w:type="spellEnd"/>
            <w:r w:rsidR="00F47351" w:rsidRPr="0026380C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5576" w:type="dxa"/>
          </w:tcPr>
          <w:p w:rsidR="00386292" w:rsidRPr="003B418F" w:rsidRDefault="007160B3" w:rsidP="00386292">
            <w:pPr>
              <w:pStyle w:val="a9"/>
              <w:numPr>
                <w:ilvl w:val="0"/>
                <w:numId w:val="18"/>
              </w:numPr>
              <w:ind w:firstLineChars="0"/>
              <w:jc w:val="left"/>
              <w:rPr>
                <w:rFonts w:ascii="Times New Roman" w:hAnsi="Times New Roman" w:cs="Times New Roman"/>
                <w:b/>
                <w:strike/>
                <w:color w:val="FF0000"/>
              </w:rPr>
            </w:pPr>
            <w:r w:rsidRPr="003B418F">
              <w:rPr>
                <w:rFonts w:ascii="Times New Roman" w:hAnsiTheme="minorEastAsia" w:cs="Times New Roman"/>
                <w:b/>
                <w:strike/>
              </w:rPr>
              <w:t>检查</w:t>
            </w:r>
            <w:r w:rsidRPr="003B418F">
              <w:rPr>
                <w:rFonts w:ascii="Times New Roman" w:hAnsi="Times New Roman" w:cs="Times New Roman"/>
                <w:b/>
                <w:strike/>
              </w:rPr>
              <w:t>MB</w:t>
            </w:r>
            <w:r w:rsidRPr="003B418F">
              <w:rPr>
                <w:rFonts w:ascii="Times New Roman" w:hAnsiTheme="minorEastAsia" w:cs="Times New Roman"/>
                <w:b/>
                <w:strike/>
              </w:rPr>
              <w:t>是否为</w:t>
            </w:r>
            <w:r w:rsidRPr="003B418F">
              <w:rPr>
                <w:rFonts w:ascii="Times New Roman" w:hAnsi="Times New Roman" w:cs="Times New Roman"/>
                <w:b/>
                <w:strike/>
              </w:rPr>
              <w:t>Pilot Run</w:t>
            </w:r>
          </w:p>
          <w:p w:rsidR="00386292" w:rsidRPr="003B418F" w:rsidRDefault="00386292" w:rsidP="0068583A">
            <w:pPr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 w:rsidRPr="003B418F">
              <w:rPr>
                <w:rFonts w:ascii="Times New Roman" w:hAnsiTheme="minorEastAsia" w:cs="Times New Roman"/>
                <w:strike/>
                <w:color w:val="FF0000"/>
              </w:rPr>
              <w:t>参考方法：</w:t>
            </w:r>
          </w:p>
          <w:p w:rsidR="00386292" w:rsidRPr="003B418F" w:rsidRDefault="00386292" w:rsidP="0068583A">
            <w:pPr>
              <w:jc w:val="left"/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</w:pPr>
            <w:r w:rsidRPr="003B418F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3B418F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Remark </w:t>
            </w:r>
            <w:r w:rsidRPr="003B418F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3B418F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proofErr w:type="spellStart"/>
            <w:r w:rsidRPr="003B418F">
              <w:rPr>
                <w:rFonts w:ascii="Times New Roman" w:hAnsi="Times New Roman" w:cs="Times New Roman"/>
                <w:strike/>
                <w:kern w:val="0"/>
                <w:sz w:val="20"/>
                <w:szCs w:val="20"/>
              </w:rPr>
              <w:t>EcrVersion</w:t>
            </w:r>
            <w:proofErr w:type="spellEnd"/>
            <w:r w:rsidRPr="003B418F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 xml:space="preserve"> where</w:t>
            </w:r>
            <w:r w:rsidRPr="003B418F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MBCode</w:t>
            </w:r>
            <w:r w:rsidRPr="003B418F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= left(</w:t>
            </w:r>
            <w:r w:rsidRPr="003B418F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@</w:t>
            </w:r>
            <w:r w:rsidR="00937629" w:rsidRPr="003B418F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MBSno</w:t>
            </w:r>
            <w:r w:rsidRPr="003B418F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3B418F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2</w:t>
            </w:r>
            <w:r w:rsidRPr="003B418F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3B418F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3B418F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3B418F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 Ecr</w:t>
            </w:r>
            <w:r w:rsidRPr="003B418F">
              <w:rPr>
                <w:rFonts w:ascii="Times New Roman" w:hAnsi="Times New Roman" w:cs="Times New Roman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3B418F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@ecr</w:t>
            </w:r>
          </w:p>
          <w:p w:rsidR="00937629" w:rsidRPr="003B418F" w:rsidRDefault="00937629" w:rsidP="0093762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color w:val="800000"/>
                <w:kern w:val="0"/>
                <w:sz w:val="19"/>
                <w:szCs w:val="19"/>
              </w:rPr>
            </w:pPr>
            <w:r w:rsidRPr="003B418F">
              <w:rPr>
                <w:rFonts w:ascii="Times New Roman" w:hAnsiTheme="minorEastAsia" w:cs="Times New Roman"/>
                <w:strike/>
                <w:noProof/>
                <w:kern w:val="0"/>
                <w:sz w:val="20"/>
                <w:szCs w:val="20"/>
              </w:rPr>
              <w:t>若</w:t>
            </w:r>
            <w:r w:rsidR="00386292" w:rsidRPr="003B418F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Remark</w:t>
            </w:r>
            <w:r w:rsidR="00386292" w:rsidRPr="003B418F">
              <w:rPr>
                <w:rFonts w:ascii="Times New Roman" w:hAnsiTheme="minorEastAsia" w:cs="Times New Roman"/>
                <w:strike/>
                <w:noProof/>
                <w:kern w:val="0"/>
                <w:sz w:val="20"/>
                <w:szCs w:val="20"/>
              </w:rPr>
              <w:t>不为空</w:t>
            </w:r>
            <w:r w:rsidRPr="003B418F">
              <w:rPr>
                <w:rFonts w:ascii="Times New Roman" w:hAnsiTheme="minorEastAsia" w:cs="Times New Roman"/>
                <w:strike/>
                <w:noProof/>
                <w:kern w:val="0"/>
                <w:sz w:val="20"/>
                <w:szCs w:val="20"/>
              </w:rPr>
              <w:t>或不为</w:t>
            </w:r>
            <w:r w:rsidRPr="003B418F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Null</w:t>
            </w:r>
            <w:r w:rsidR="00386292" w:rsidRPr="003B418F">
              <w:rPr>
                <w:rFonts w:ascii="Times New Roman" w:hAnsiTheme="minorEastAsia" w:cs="Times New Roman"/>
                <w:strike/>
                <w:noProof/>
                <w:kern w:val="0"/>
                <w:sz w:val="20"/>
                <w:szCs w:val="20"/>
              </w:rPr>
              <w:t>，</w:t>
            </w:r>
            <w:r w:rsidRPr="003B418F">
              <w:rPr>
                <w:rFonts w:ascii="Times New Roman" w:hAnsiTheme="minorEastAsia" w:cs="Times New Roman"/>
                <w:strike/>
                <w:noProof/>
                <w:kern w:val="0"/>
                <w:sz w:val="20"/>
                <w:szCs w:val="20"/>
              </w:rPr>
              <w:t>则提示</w:t>
            </w:r>
            <w:r w:rsidRPr="003B418F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“</w:t>
            </w:r>
            <w:r w:rsidRPr="003B418F">
              <w:rPr>
                <w:rFonts w:ascii="Times New Roman" w:hAnsi="Times New Roman" w:cs="Times New Roman"/>
                <w:strike/>
                <w:color w:val="800000"/>
                <w:kern w:val="0"/>
                <w:sz w:val="19"/>
                <w:szCs w:val="19"/>
              </w:rPr>
              <w:t xml:space="preserve">This MB is </w:t>
            </w:r>
            <w:proofErr w:type="spellStart"/>
            <w:r w:rsidRPr="003B418F">
              <w:rPr>
                <w:rFonts w:ascii="Times New Roman" w:hAnsi="Times New Roman" w:cs="Times New Roman"/>
                <w:strike/>
                <w:color w:val="800000"/>
                <w:kern w:val="0"/>
                <w:sz w:val="19"/>
                <w:szCs w:val="19"/>
              </w:rPr>
              <w:t>Polit</w:t>
            </w:r>
            <w:proofErr w:type="spellEnd"/>
            <w:r w:rsidRPr="003B418F">
              <w:rPr>
                <w:rFonts w:ascii="Times New Roman" w:hAnsi="Times New Roman" w:cs="Times New Roman"/>
                <w:strike/>
                <w:color w:val="800000"/>
                <w:kern w:val="0"/>
                <w:sz w:val="19"/>
                <w:szCs w:val="19"/>
              </w:rPr>
              <w:t xml:space="preserve"> Run</w:t>
            </w:r>
          </w:p>
          <w:p w:rsidR="00386292" w:rsidRPr="003B418F" w:rsidRDefault="00937629" w:rsidP="0068583A">
            <w:pPr>
              <w:jc w:val="left"/>
              <w:rPr>
                <w:rFonts w:ascii="Times New Roman" w:hAnsi="Times New Roman" w:cs="Times New Roman"/>
                <w:strike/>
                <w:color w:val="FF0000"/>
              </w:rPr>
            </w:pPr>
            <w:r w:rsidRPr="003B418F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”</w:t>
            </w:r>
          </w:p>
          <w:p w:rsidR="00386292" w:rsidRPr="00004BBE" w:rsidRDefault="007160B3" w:rsidP="00386292">
            <w:pPr>
              <w:pStyle w:val="a9"/>
              <w:numPr>
                <w:ilvl w:val="0"/>
                <w:numId w:val="18"/>
              </w:numPr>
              <w:ind w:firstLineChars="0"/>
              <w:jc w:val="left"/>
              <w:rPr>
                <w:rFonts w:ascii="Times New Roman" w:hAnsiTheme="minorEastAsia" w:cs="Times New Roman"/>
                <w:b/>
              </w:rPr>
            </w:pPr>
            <w:r w:rsidRPr="007160B3">
              <w:rPr>
                <w:rFonts w:ascii="Times New Roman" w:hAnsiTheme="minorEastAsia" w:cs="Times New Roman"/>
                <w:b/>
              </w:rPr>
              <w:t>检查</w:t>
            </w:r>
            <w:r w:rsidRPr="007160B3">
              <w:rPr>
                <w:rFonts w:ascii="Times New Roman" w:hAnsiTheme="minorEastAsia" w:cs="Times New Roman"/>
                <w:b/>
              </w:rPr>
              <w:t>MB</w:t>
            </w:r>
            <w:r w:rsidRPr="007160B3">
              <w:rPr>
                <w:rFonts w:ascii="Times New Roman" w:hAnsiTheme="minorEastAsia" w:cs="Times New Roman"/>
                <w:b/>
              </w:rPr>
              <w:t>与</w:t>
            </w:r>
            <w:r w:rsidRPr="007160B3">
              <w:rPr>
                <w:rFonts w:ascii="Times New Roman" w:hAnsiTheme="minorEastAsia" w:cs="Times New Roman"/>
                <w:b/>
              </w:rPr>
              <w:t>ECR</w:t>
            </w:r>
            <w:r w:rsidRPr="007160B3">
              <w:rPr>
                <w:rFonts w:ascii="Times New Roman" w:hAnsiTheme="minorEastAsia" w:cs="Times New Roman"/>
                <w:b/>
              </w:rPr>
              <w:t>对应关系</w:t>
            </w:r>
          </w:p>
          <w:p w:rsidR="00386292" w:rsidRPr="0026380C" w:rsidRDefault="00386292" w:rsidP="0068583A">
            <w:pPr>
              <w:jc w:val="left"/>
              <w:rPr>
                <w:rFonts w:ascii="Times New Roman" w:hAnsi="Times New Roman" w:cs="Times New Roman"/>
                <w:color w:val="FF0000"/>
              </w:rPr>
            </w:pPr>
            <w:r w:rsidRPr="0026380C">
              <w:rPr>
                <w:rFonts w:ascii="Times New Roman" w:hAnsiTheme="minorEastAsia" w:cs="Times New Roman"/>
                <w:color w:val="FF0000"/>
              </w:rPr>
              <w:lastRenderedPageBreak/>
              <w:t>参考方法：</w:t>
            </w:r>
          </w:p>
          <w:p w:rsidR="00386292" w:rsidRPr="0026380C" w:rsidRDefault="00386292" w:rsidP="0068583A">
            <w:pPr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Count(*)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EcrVersion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Family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@Family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MBCode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del w:id="389" w:author="Gao, Guan-Wei (高貫偉 ITC)" w:date="2012-05-28T14:58:00Z">
              <w:r w:rsidR="009D474F" w:rsidRPr="009D474F">
                <w:rPr>
                  <w:rFonts w:ascii="Times New Roman" w:hAnsi="Times New Roman" w:cs="Times New Roman"/>
                  <w:noProof/>
                  <w:color w:val="808080"/>
                  <w:kern w:val="0"/>
                  <w:sz w:val="20"/>
                  <w:szCs w:val="20"/>
                  <w:highlight w:val="cyan"/>
                  <w:rPrChange w:id="390" w:author="Gao, Guan-Wei (高貫偉 ITC)" w:date="2012-05-28T14:58:00Z">
                    <w:rPr>
                      <w:rFonts w:ascii="Times New Roman" w:hAnsi="Times New Roman" w:cs="Times New Roman"/>
                      <w:noProof/>
                      <w:color w:val="808080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delText>left(</w:delText>
              </w:r>
              <w:r w:rsidR="009D474F" w:rsidRPr="009D474F">
                <w:rPr>
                  <w:rFonts w:ascii="Times New Roman" w:hAnsi="Times New Roman" w:cs="Times New Roman"/>
                  <w:noProof/>
                  <w:kern w:val="0"/>
                  <w:sz w:val="20"/>
                  <w:szCs w:val="20"/>
                  <w:highlight w:val="cyan"/>
                  <w:rPrChange w:id="391" w:author="Gao, Guan-Wei (高貫偉 ITC)" w:date="2012-05-28T14:58:00Z">
                    <w:rPr>
                      <w:rFonts w:ascii="Times New Roman" w:hAnsi="Times New Roman" w:cs="Times New Roman"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delText>@MBSno</w:delText>
              </w:r>
              <w:r w:rsidR="009D474F" w:rsidRPr="009D474F">
                <w:rPr>
                  <w:rFonts w:ascii="Times New Roman" w:hAnsi="Times New Roman" w:cs="Times New Roman"/>
                  <w:noProof/>
                  <w:color w:val="808080"/>
                  <w:kern w:val="0"/>
                  <w:sz w:val="20"/>
                  <w:szCs w:val="20"/>
                  <w:highlight w:val="cyan"/>
                  <w:rPrChange w:id="392" w:author="Gao, Guan-Wei (高貫偉 ITC)" w:date="2012-05-28T14:58:00Z">
                    <w:rPr>
                      <w:rFonts w:ascii="Times New Roman" w:hAnsi="Times New Roman" w:cs="Times New Roman"/>
                      <w:noProof/>
                      <w:color w:val="808080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delText>,</w:delText>
              </w:r>
              <w:r w:rsidR="009D474F" w:rsidRPr="009D474F">
                <w:rPr>
                  <w:rFonts w:ascii="Times New Roman" w:hAnsi="Times New Roman" w:cs="Times New Roman"/>
                  <w:noProof/>
                  <w:kern w:val="0"/>
                  <w:sz w:val="20"/>
                  <w:szCs w:val="20"/>
                  <w:highlight w:val="cyan"/>
                  <w:rPrChange w:id="393" w:author="Gao, Guan-Wei (高貫偉 ITC)" w:date="2012-05-28T14:58:00Z">
                    <w:rPr>
                      <w:rFonts w:ascii="Times New Roman" w:hAnsi="Times New Roman" w:cs="Times New Roman"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delText>2</w:delText>
              </w:r>
              <w:r w:rsidR="009D474F" w:rsidRPr="009D474F">
                <w:rPr>
                  <w:rFonts w:ascii="Times New Roman" w:hAnsi="Times New Roman" w:cs="Times New Roman"/>
                  <w:noProof/>
                  <w:color w:val="808080"/>
                  <w:kern w:val="0"/>
                  <w:sz w:val="20"/>
                  <w:szCs w:val="20"/>
                  <w:highlight w:val="cyan"/>
                  <w:rPrChange w:id="394" w:author="Gao, Guan-Wei (高貫偉 ITC)" w:date="2012-05-28T14:58:00Z">
                    <w:rPr>
                      <w:rFonts w:ascii="Times New Roman" w:hAnsi="Times New Roman" w:cs="Times New Roman"/>
                      <w:noProof/>
                      <w:color w:val="808080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delText>)</w:delText>
              </w:r>
            </w:del>
            <w:ins w:id="395" w:author="Gao, Guan-Wei (高貫偉 ITC)" w:date="2012-05-28T14:58:00Z">
              <w:r w:rsidR="009D474F" w:rsidRPr="009D474F">
                <w:rPr>
                  <w:rFonts w:ascii="Times New Roman" w:eastAsia="SimSun" w:hAnsi="Times New Roman" w:cs="Times New Roman"/>
                  <w:noProof/>
                  <w:color w:val="808080"/>
                  <w:kern w:val="0"/>
                  <w:sz w:val="20"/>
                  <w:szCs w:val="20"/>
                  <w:highlight w:val="cyan"/>
                  <w:rPrChange w:id="396" w:author="Gao, Guan-Wei (高貫偉 ITC)" w:date="2012-05-28T14:58:00Z">
                    <w:rPr>
                      <w:rFonts w:ascii="Times New Roman" w:eastAsia="SimSun" w:hAnsi="Times New Roman" w:cs="Times New Roman"/>
                      <w:noProof/>
                      <w:color w:val="808080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MBCode</w:t>
              </w:r>
            </w:ins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ECR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@ECR</w:t>
            </w:r>
          </w:p>
          <w:p w:rsidR="007F2488" w:rsidRPr="0026380C" w:rsidRDefault="007F2488" w:rsidP="0068583A">
            <w:pPr>
              <w:jc w:val="left"/>
              <w:rPr>
                <w:rFonts w:ascii="Times New Roman" w:hAnsi="Times New Roman" w:cs="Times New Roman"/>
                <w:color w:val="FF0000"/>
              </w:rPr>
            </w:pPr>
            <w:r w:rsidRPr="0026380C">
              <w:rPr>
                <w:rFonts w:ascii="Times New Roman" w:hAnsiTheme="minorEastAsia" w:cs="Times New Roman"/>
                <w:noProof/>
                <w:kern w:val="0"/>
                <w:sz w:val="20"/>
                <w:szCs w:val="20"/>
              </w:rPr>
              <w:t>若不存在，则报错：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“</w:t>
            </w:r>
            <w:r w:rsidR="009204C6"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ECR</w:t>
            </w:r>
            <w:r w:rsidR="009204C6" w:rsidRPr="0026380C">
              <w:rPr>
                <w:rFonts w:ascii="Times New Roman" w:hAnsiTheme="minorEastAsia" w:cs="Times New Roman"/>
                <w:noProof/>
                <w:kern w:val="0"/>
                <w:sz w:val="20"/>
                <w:szCs w:val="20"/>
              </w:rPr>
              <w:t>不存在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”</w:t>
            </w:r>
          </w:p>
          <w:p w:rsidR="00386292" w:rsidRPr="00004BBE" w:rsidRDefault="007160B3" w:rsidP="00386292">
            <w:pPr>
              <w:pStyle w:val="a9"/>
              <w:numPr>
                <w:ilvl w:val="0"/>
                <w:numId w:val="18"/>
              </w:numPr>
              <w:ind w:firstLineChars="0"/>
              <w:jc w:val="left"/>
              <w:rPr>
                <w:rFonts w:ascii="Times New Roman" w:hAnsiTheme="minorEastAsia" w:cs="Times New Roman"/>
                <w:b/>
              </w:rPr>
            </w:pPr>
            <w:r w:rsidRPr="007160B3">
              <w:rPr>
                <w:rFonts w:ascii="Times New Roman" w:hAnsiTheme="minorEastAsia" w:cs="Times New Roman"/>
                <w:b/>
              </w:rPr>
              <w:t>检查</w:t>
            </w:r>
            <w:r w:rsidRPr="007160B3">
              <w:rPr>
                <w:rFonts w:ascii="Times New Roman" w:hAnsiTheme="minorEastAsia" w:cs="Times New Roman"/>
                <w:b/>
              </w:rPr>
              <w:t>MB</w:t>
            </w:r>
            <w:r w:rsidRPr="007160B3">
              <w:rPr>
                <w:rFonts w:ascii="Times New Roman" w:hAnsiTheme="minorEastAsia" w:cs="Times New Roman"/>
                <w:b/>
              </w:rPr>
              <w:t>是否已经打印</w:t>
            </w:r>
            <w:r w:rsidR="00B36C97">
              <w:rPr>
                <w:rFonts w:ascii="Times New Roman" w:hAnsiTheme="minorEastAsia" w:cs="Times New Roman" w:hint="eastAsia"/>
                <w:b/>
              </w:rPr>
              <w:t>了</w:t>
            </w:r>
            <w:r w:rsidRPr="007160B3">
              <w:rPr>
                <w:rFonts w:ascii="Times New Roman" w:hAnsiTheme="minorEastAsia" w:cs="Times New Roman"/>
                <w:b/>
              </w:rPr>
              <w:t>标签</w:t>
            </w:r>
          </w:p>
          <w:p w:rsidR="00AF22A1" w:rsidRPr="0026380C" w:rsidRDefault="00AF22A1" w:rsidP="00AF22A1">
            <w:pPr>
              <w:jc w:val="left"/>
              <w:rPr>
                <w:rFonts w:ascii="Times New Roman" w:hAnsi="Times New Roman" w:cs="Times New Roman"/>
                <w:color w:val="FF0000"/>
              </w:rPr>
            </w:pPr>
            <w:r w:rsidRPr="0026380C">
              <w:rPr>
                <w:rFonts w:ascii="Times New Roman" w:hAnsiTheme="minorEastAsia" w:cs="Times New Roman"/>
                <w:color w:val="FF0000"/>
              </w:rPr>
              <w:t>参考方法：</w:t>
            </w:r>
            <w:r w:rsidR="003A24FF" w:rsidRPr="0026380C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  <w:p w:rsidR="00AF22A1" w:rsidRPr="0026380C" w:rsidRDefault="00AF22A1" w:rsidP="00AF22A1">
            <w:pPr>
              <w:jc w:val="left"/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 BegNo 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="00E3562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IMES2012_GetData</w:t>
            </w:r>
            <w:r w:rsidR="00E35628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 w:rsidR="00E3562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PrintLog</w:t>
            </w:r>
            <w:r w:rsidR="00E35628"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@MBSno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between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BegNo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EndNo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="00924003">
              <w:rPr>
                <w:rFonts w:ascii="Times New Roman" w:hAnsi="Times New Roman" w:cs="Times New Roman" w:hint="eastAsia"/>
                <w:noProof/>
                <w:kern w:val="0"/>
                <w:sz w:val="20"/>
                <w:szCs w:val="20"/>
              </w:rPr>
              <w:t>Name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'MB'</w:t>
            </w:r>
          </w:p>
          <w:p w:rsidR="003A24FF" w:rsidRPr="0026380C" w:rsidRDefault="003A24FF" w:rsidP="00AF22A1">
            <w:pPr>
              <w:jc w:val="left"/>
              <w:rPr>
                <w:rFonts w:ascii="Times New Roman" w:hAnsi="Times New Roman" w:cs="Times New Roman"/>
                <w:color w:val="FF0000"/>
              </w:rPr>
            </w:pPr>
            <w:r w:rsidRPr="0026380C">
              <w:rPr>
                <w:rFonts w:ascii="Times New Roman" w:hAnsiTheme="minorEastAsia" w:cs="Times New Roman"/>
                <w:color w:val="FF0000"/>
              </w:rPr>
              <w:t>若不存在记录</w:t>
            </w:r>
            <w:r w:rsidR="00F47351" w:rsidRPr="0026380C">
              <w:rPr>
                <w:rFonts w:ascii="Times New Roman" w:hAnsiTheme="minorEastAsia" w:cs="Times New Roman"/>
                <w:color w:val="FF0000"/>
              </w:rPr>
              <w:t>，</w:t>
            </w:r>
            <w:r w:rsidRPr="0026380C">
              <w:rPr>
                <w:rFonts w:ascii="Times New Roman" w:hAnsiTheme="minorEastAsia" w:cs="Times New Roman"/>
                <w:color w:val="FF0000"/>
              </w:rPr>
              <w:t>则报错：</w:t>
            </w:r>
            <w:r w:rsidRPr="0026380C">
              <w:rPr>
                <w:rFonts w:ascii="Times New Roman" w:hAnsi="Times New Roman" w:cs="Times New Roman"/>
                <w:color w:val="FF0000"/>
              </w:rPr>
              <w:t>“</w:t>
            </w:r>
            <w:r w:rsidRPr="0026380C">
              <w:rPr>
                <w:rFonts w:ascii="Times New Roman" w:hAnsiTheme="minorEastAsia" w:cs="Times New Roman"/>
                <w:noProof/>
                <w:color w:val="FF0000"/>
                <w:kern w:val="0"/>
                <w:sz w:val="20"/>
                <w:szCs w:val="20"/>
              </w:rPr>
              <w:t>沒有該</w:t>
            </w:r>
            <w:r w:rsidRPr="0026380C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MB</w:t>
            </w:r>
            <w:r w:rsidRPr="0026380C">
              <w:rPr>
                <w:rFonts w:ascii="Times New Roman" w:hAnsiTheme="minorEastAsia" w:cs="Times New Roman"/>
                <w:noProof/>
                <w:color w:val="FF0000"/>
                <w:kern w:val="0"/>
                <w:sz w:val="20"/>
                <w:szCs w:val="20"/>
              </w:rPr>
              <w:t>的打印紀錄</w:t>
            </w:r>
            <w:r w:rsidRPr="0026380C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,</w:t>
            </w:r>
            <w:r w:rsidRPr="0026380C">
              <w:rPr>
                <w:rFonts w:ascii="Times New Roman" w:hAnsiTheme="minorEastAsia" w:cs="Times New Roman"/>
                <w:noProof/>
                <w:color w:val="FF0000"/>
                <w:kern w:val="0"/>
                <w:sz w:val="20"/>
                <w:szCs w:val="20"/>
              </w:rPr>
              <w:t>請確認該</w:t>
            </w:r>
            <w:r w:rsidRPr="0026380C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MB</w:t>
            </w:r>
            <w:r w:rsidRPr="0026380C">
              <w:rPr>
                <w:rFonts w:ascii="Times New Roman" w:hAnsiTheme="minorEastAsia" w:cs="Times New Roman"/>
                <w:noProof/>
                <w:color w:val="FF0000"/>
                <w:kern w:val="0"/>
                <w:sz w:val="20"/>
                <w:szCs w:val="20"/>
              </w:rPr>
              <w:t>序號是否正確</w:t>
            </w:r>
            <w:r w:rsidRPr="0026380C">
              <w:rPr>
                <w:rFonts w:ascii="Times New Roman" w:hAnsi="Times New Roman" w:cs="Times New Roman"/>
                <w:color w:val="FF0000"/>
              </w:rPr>
              <w:t>”</w:t>
            </w:r>
          </w:p>
          <w:p w:rsidR="00F47351" w:rsidRPr="00004BBE" w:rsidRDefault="007160B3" w:rsidP="002C00D4">
            <w:pPr>
              <w:pStyle w:val="a9"/>
              <w:numPr>
                <w:ilvl w:val="0"/>
                <w:numId w:val="18"/>
              </w:numPr>
              <w:ind w:firstLineChars="0"/>
              <w:jc w:val="left"/>
              <w:rPr>
                <w:rFonts w:ascii="Times New Roman" w:hAnsiTheme="minorEastAsia" w:cs="Times New Roman"/>
                <w:b/>
              </w:rPr>
            </w:pPr>
            <w:r w:rsidRPr="007160B3">
              <w:rPr>
                <w:rFonts w:ascii="Times New Roman" w:hAnsiTheme="minorEastAsia" w:cs="Times New Roman"/>
                <w:b/>
              </w:rPr>
              <w:t>检查是否已经投线，若投线，则报错：“</w:t>
            </w:r>
            <w:r w:rsidRPr="007160B3">
              <w:rPr>
                <w:rFonts w:ascii="Times New Roman" w:hAnsiTheme="minorEastAsia" w:cs="Times New Roman"/>
                <w:b/>
                <w:color w:val="FF0000"/>
              </w:rPr>
              <w:t>该</w:t>
            </w:r>
            <w:r w:rsidRPr="007160B3">
              <w:rPr>
                <w:rFonts w:ascii="Times New Roman" w:hAnsiTheme="minorEastAsia" w:cs="Times New Roman"/>
                <w:b/>
                <w:color w:val="FF0000"/>
              </w:rPr>
              <w:t>MB</w:t>
            </w:r>
            <w:r w:rsidRPr="007160B3">
              <w:rPr>
                <w:rFonts w:ascii="Times New Roman" w:hAnsiTheme="minorEastAsia" w:cs="Times New Roman"/>
                <w:b/>
                <w:color w:val="FF0000"/>
              </w:rPr>
              <w:t>已投线，不能再投</w:t>
            </w:r>
            <w:r w:rsidRPr="007160B3">
              <w:rPr>
                <w:rFonts w:ascii="Times New Roman" w:hAnsiTheme="minorEastAsia" w:cs="Times New Roman"/>
                <w:b/>
              </w:rPr>
              <w:t>”</w:t>
            </w:r>
          </w:p>
          <w:p w:rsidR="00915ADD" w:rsidRPr="0026380C" w:rsidRDefault="00915ADD" w:rsidP="00915ADD">
            <w:pPr>
              <w:jc w:val="left"/>
              <w:rPr>
                <w:rFonts w:ascii="Times New Roman" w:hAnsi="Times New Roman" w:cs="Times New Roman"/>
                <w:color w:val="FF0000"/>
              </w:rPr>
            </w:pPr>
            <w:r w:rsidRPr="0026380C">
              <w:rPr>
                <w:rFonts w:ascii="Times New Roman" w:hAnsiTheme="minorEastAsia" w:cs="Times New Roman"/>
                <w:color w:val="FF0000"/>
              </w:rPr>
              <w:t>参考方法：</w:t>
            </w:r>
          </w:p>
          <w:p w:rsidR="00915ADD" w:rsidRDefault="00915ADD" w:rsidP="00397FCA">
            <w:pPr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top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1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Status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PCBLog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PCBNo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@MBSno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Station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'10'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Status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'1'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order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by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Cdt</w:t>
            </w:r>
          </w:p>
          <w:p w:rsidR="00CA6767" w:rsidRPr="00CA6767" w:rsidRDefault="00CA6767" w:rsidP="007160B3">
            <w:pPr>
              <w:pStyle w:val="a9"/>
              <w:numPr>
                <w:ilvl w:val="0"/>
                <w:numId w:val="18"/>
              </w:numPr>
              <w:ind w:firstLineChars="0"/>
              <w:jc w:val="left"/>
              <w:rPr>
                <w:ins w:id="397" w:author="itc211017" w:date="2012-02-13T08:51:00Z"/>
                <w:rFonts w:ascii="Times New Roman" w:hAnsi="Times New Roman" w:cs="Times New Roman"/>
                <w:b/>
                <w:noProof/>
                <w:kern w:val="0"/>
                <w:sz w:val="20"/>
                <w:szCs w:val="20"/>
                <w:rPrChange w:id="398" w:author="itc211017" w:date="2012-02-13T08:51:00Z">
                  <w:rPr>
                    <w:ins w:id="399" w:author="itc211017" w:date="2012-02-13T08:51:00Z"/>
                    <w:rFonts w:ascii="Times New Roman" w:eastAsia="SimSun" w:hAnsi="Times New Roman" w:cs="Times New Roman"/>
                    <w:b/>
                    <w:noProof/>
                    <w:kern w:val="0"/>
                    <w:sz w:val="20"/>
                    <w:szCs w:val="20"/>
                  </w:rPr>
                </w:rPrChange>
              </w:rPr>
            </w:pPr>
            <w:ins w:id="400" w:author="itc211017" w:date="2012-02-13T08:51:00Z">
              <w:r>
                <w:rPr>
                  <w:rFonts w:ascii="Times New Roman" w:eastAsia="SimSun" w:hAnsi="Times New Roman" w:cs="Times New Roman" w:hint="eastAsia"/>
                  <w:b/>
                  <w:noProof/>
                  <w:kern w:val="0"/>
                  <w:sz w:val="20"/>
                  <w:szCs w:val="20"/>
                </w:rPr>
                <w:t>如果</w:t>
              </w:r>
              <w:r>
                <w:rPr>
                  <w:rFonts w:ascii="Times New Roman" w:eastAsia="SimSun" w:hAnsi="Times New Roman" w:cs="Times New Roman" w:hint="eastAsia"/>
                  <w:b/>
                  <w:noProof/>
                  <w:kern w:val="0"/>
                  <w:sz w:val="20"/>
                  <w:szCs w:val="20"/>
                </w:rPr>
                <w:t>PCBStatus.Station=</w:t>
              </w:r>
              <w:r>
                <w:rPr>
                  <w:rFonts w:ascii="Times New Roman" w:eastAsia="SimSun" w:hAnsi="Times New Roman" w:cs="Times New Roman" w:hint="eastAsia"/>
                  <w:b/>
                  <w:noProof/>
                  <w:kern w:val="0"/>
                  <w:sz w:val="20"/>
                  <w:szCs w:val="20"/>
                </w:rPr>
                <w:t>‘</w:t>
              </w:r>
              <w:r>
                <w:rPr>
                  <w:rFonts w:ascii="Times New Roman" w:eastAsia="SimSun" w:hAnsi="Times New Roman" w:cs="Times New Roman" w:hint="eastAsia"/>
                  <w:b/>
                  <w:noProof/>
                  <w:kern w:val="0"/>
                  <w:sz w:val="20"/>
                  <w:szCs w:val="20"/>
                </w:rPr>
                <w:t>CL</w:t>
              </w:r>
              <w:r>
                <w:rPr>
                  <w:rFonts w:ascii="Times New Roman" w:eastAsia="SimSun" w:hAnsi="Times New Roman" w:cs="Times New Roman" w:hint="eastAsia"/>
                  <w:b/>
                  <w:noProof/>
                  <w:kern w:val="0"/>
                  <w:sz w:val="20"/>
                  <w:szCs w:val="20"/>
                </w:rPr>
                <w:t>’，则报错：</w:t>
              </w:r>
              <w:r w:rsidR="009D474F" w:rsidRPr="009D474F">
                <w:rPr>
                  <w:rFonts w:ascii="Times New Roman" w:eastAsia="SimSun" w:hAnsi="Times New Roman" w:cs="Times New Roman" w:hint="eastAsia"/>
                  <w:b/>
                  <w:strike/>
                  <w:noProof/>
                  <w:kern w:val="0"/>
                  <w:sz w:val="20"/>
                  <w:szCs w:val="20"/>
                  <w:rPrChange w:id="401" w:author="Gao, Guan-Wei (高貫偉 ITC)" w:date="2012-05-28T13:30:00Z">
                    <w:rPr>
                      <w:rFonts w:ascii="Times New Roman" w:eastAsia="SimSun" w:hAnsi="Times New Roman" w:cs="Times New Roman" w:hint="eastAsia"/>
                      <w:b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“该</w:t>
              </w:r>
              <w:r w:rsidR="009D474F" w:rsidRPr="009D474F">
                <w:rPr>
                  <w:rFonts w:ascii="Times New Roman" w:eastAsia="SimSun" w:hAnsi="Times New Roman" w:cs="Times New Roman"/>
                  <w:b/>
                  <w:strike/>
                  <w:noProof/>
                  <w:kern w:val="0"/>
                  <w:sz w:val="20"/>
                  <w:szCs w:val="20"/>
                  <w:rPrChange w:id="402" w:author="Gao, Guan-Wei (高貫偉 ITC)" w:date="2012-05-28T13:30:00Z">
                    <w:rPr>
                      <w:rFonts w:ascii="Times New Roman" w:eastAsia="SimSun" w:hAnsi="Times New Roman" w:cs="Times New Roman"/>
                      <w:b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MB</w:t>
              </w:r>
              <w:r w:rsidR="009D474F" w:rsidRPr="009D474F">
                <w:rPr>
                  <w:rFonts w:ascii="Times New Roman" w:eastAsia="SimSun" w:hAnsi="Times New Roman" w:cs="Times New Roman" w:hint="eastAsia"/>
                  <w:b/>
                  <w:strike/>
                  <w:noProof/>
                  <w:kern w:val="0"/>
                  <w:sz w:val="20"/>
                  <w:szCs w:val="20"/>
                  <w:rPrChange w:id="403" w:author="Gao, Guan-Wei (高貫偉 ITC)" w:date="2012-05-28T13:30:00Z">
                    <w:rPr>
                      <w:rFonts w:ascii="Times New Roman" w:eastAsia="SimSun" w:hAnsi="Times New Roman" w:cs="Times New Roman" w:hint="eastAsia"/>
                      <w:b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的生命周期已结束”；</w:t>
              </w:r>
            </w:ins>
            <w:ins w:id="404" w:author="Gao, Guan-Wei (高貫偉 ITC)" w:date="2012-05-28T13:31:00Z">
              <w:r w:rsidR="009D474F" w:rsidRPr="009D474F">
                <w:rPr>
                  <w:rFonts w:ascii="Times New Roman" w:eastAsia="SimSun" w:hAnsi="Times New Roman" w:cs="Times New Roman" w:hint="eastAsia"/>
                  <w:b/>
                  <w:noProof/>
                  <w:kern w:val="0"/>
                  <w:sz w:val="20"/>
                  <w:szCs w:val="20"/>
                  <w:rPrChange w:id="405" w:author="Gao, Guan-Wei (高貫偉 ITC)" w:date="2012-05-28T13:31:00Z">
                    <w:rPr>
                      <w:rFonts w:ascii="Times New Roman" w:eastAsia="SimSun" w:hAnsi="Times New Roman" w:cs="Times New Roman" w:hint="eastAsia"/>
                      <w:b/>
                      <w:strike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“</w:t>
              </w:r>
              <w:r w:rsidR="007A0ADD">
                <w:rPr>
                  <w:rFonts w:ascii="Times New Roman" w:eastAsia="SimSun" w:hAnsi="Times New Roman" w:cs="Times New Roman" w:hint="eastAsia"/>
                  <w:b/>
                  <w:noProof/>
                  <w:kern w:val="0"/>
                  <w:sz w:val="20"/>
                  <w:szCs w:val="20"/>
                </w:rPr>
                <w:t>该</w:t>
              </w:r>
              <w:r w:rsidR="007A0ADD">
                <w:rPr>
                  <w:rFonts w:ascii="Times New Roman" w:eastAsia="SimSun" w:hAnsi="Times New Roman" w:cs="Times New Roman" w:hint="eastAsia"/>
                  <w:b/>
                  <w:noProof/>
                  <w:kern w:val="0"/>
                  <w:sz w:val="20"/>
                  <w:szCs w:val="20"/>
                </w:rPr>
                <w:t>MB</w:t>
              </w:r>
            </w:ins>
            <w:ins w:id="406" w:author="Gao, Guan-Wei (高貫偉 ITC)" w:date="2012-05-28T13:32:00Z">
              <w:r w:rsidR="007A0ADD">
                <w:rPr>
                  <w:rFonts w:ascii="Times New Roman" w:eastAsia="SimSun" w:hAnsi="Times New Roman" w:cs="Times New Roman" w:hint="eastAsia"/>
                  <w:b/>
                  <w:noProof/>
                  <w:kern w:val="0"/>
                  <w:sz w:val="20"/>
                  <w:szCs w:val="20"/>
                </w:rPr>
                <w:t>已被切割，不能再使用</w:t>
              </w:r>
            </w:ins>
            <w:ins w:id="407" w:author="Gao, Guan-Wei (高貫偉 ITC)" w:date="2012-05-28T13:31:00Z">
              <w:r w:rsidR="009D474F" w:rsidRPr="009D474F">
                <w:rPr>
                  <w:rFonts w:ascii="Times New Roman" w:eastAsia="SimSun" w:hAnsi="Times New Roman" w:cs="Times New Roman" w:hint="eastAsia"/>
                  <w:b/>
                  <w:noProof/>
                  <w:kern w:val="0"/>
                  <w:sz w:val="20"/>
                  <w:szCs w:val="20"/>
                  <w:rPrChange w:id="408" w:author="Gao, Guan-Wei (高貫偉 ITC)" w:date="2012-05-28T13:31:00Z">
                    <w:rPr>
                      <w:rFonts w:ascii="Times New Roman" w:eastAsia="SimSun" w:hAnsi="Times New Roman" w:cs="Times New Roman" w:hint="eastAsia"/>
                      <w:b/>
                      <w:strike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”</w:t>
              </w:r>
            </w:ins>
            <w:ins w:id="409" w:author="Gao, Guan-Wei (高貫偉 ITC)" w:date="2012-05-28T13:34:00Z">
              <w:r w:rsidR="007A0ADD">
                <w:rPr>
                  <w:rFonts w:ascii="Times New Roman" w:eastAsia="SimSun" w:hAnsi="Times New Roman" w:cs="Times New Roman" w:hint="eastAsia"/>
                  <w:b/>
                  <w:noProof/>
                  <w:kern w:val="0"/>
                  <w:sz w:val="20"/>
                  <w:szCs w:val="20"/>
                </w:rPr>
                <w:t xml:space="preserve"> [RCTO]Update</w:t>
              </w:r>
            </w:ins>
          </w:p>
          <w:p w:rsidR="007160B3" w:rsidRDefault="009D474F" w:rsidP="007160B3">
            <w:pPr>
              <w:pStyle w:val="a9"/>
              <w:numPr>
                <w:ilvl w:val="0"/>
                <w:numId w:val="18"/>
              </w:numPr>
              <w:ind w:firstLineChars="0"/>
              <w:jc w:val="left"/>
              <w:rPr>
                <w:rFonts w:ascii="Times New Roman" w:hAnsi="Times New Roman" w:cs="Times New Roman"/>
                <w:b/>
                <w:noProof/>
                <w:kern w:val="0"/>
                <w:sz w:val="20"/>
                <w:szCs w:val="20"/>
              </w:rPr>
            </w:pPr>
            <w:r w:rsidRPr="009D474F">
              <w:rPr>
                <w:rFonts w:ascii="Times New Roman" w:hAnsi="Times New Roman" w:cs="Times New Roman" w:hint="eastAsia"/>
                <w:b/>
                <w:strike/>
                <w:noProof/>
                <w:kern w:val="0"/>
                <w:sz w:val="20"/>
                <w:szCs w:val="20"/>
                <w:rPrChange w:id="410" w:author="itc211017" w:date="2012-03-01T15:42:00Z">
                  <w:rPr>
                    <w:rFonts w:ascii="Times New Roman" w:hAnsi="Times New Roman" w:cs="Times New Roman" w:hint="eastAsia"/>
                    <w:b/>
                    <w:noProof/>
                    <w:color w:val="0000FF" w:themeColor="hyperlink"/>
                    <w:kern w:val="0"/>
                    <w:sz w:val="20"/>
                    <w:szCs w:val="20"/>
                    <w:u w:val="single"/>
                  </w:rPr>
                </w:rPrChange>
              </w:rPr>
              <w:t>若</w:t>
            </w:r>
            <w:r w:rsidRPr="009D474F">
              <w:rPr>
                <w:rFonts w:ascii="Times New Roman" w:hAnsi="Times New Roman" w:cs="Times New Roman"/>
                <w:b/>
                <w:strike/>
                <w:noProof/>
                <w:kern w:val="0"/>
                <w:sz w:val="20"/>
                <w:szCs w:val="20"/>
                <w:rPrChange w:id="411" w:author="itc211017" w:date="2012-03-01T15:42:00Z">
                  <w:rPr>
                    <w:rFonts w:ascii="Times New Roman" w:hAnsi="Times New Roman" w:cs="Times New Roman"/>
                    <w:b/>
                    <w:noProof/>
                    <w:color w:val="0000FF" w:themeColor="hyperlink"/>
                    <w:kern w:val="0"/>
                    <w:sz w:val="20"/>
                    <w:szCs w:val="20"/>
                    <w:u w:val="single"/>
                  </w:rPr>
                </w:rPrChange>
              </w:rPr>
              <w:t>MB</w:t>
            </w:r>
            <w:r w:rsidRPr="009D474F">
              <w:rPr>
                <w:rFonts w:ascii="Times New Roman" w:hAnsi="Times New Roman" w:cs="Times New Roman" w:hint="eastAsia"/>
                <w:b/>
                <w:strike/>
                <w:noProof/>
                <w:kern w:val="0"/>
                <w:sz w:val="20"/>
                <w:szCs w:val="20"/>
                <w:rPrChange w:id="412" w:author="itc211017" w:date="2012-03-01T15:42:00Z">
                  <w:rPr>
                    <w:rFonts w:ascii="Times New Roman" w:hAnsi="Times New Roman" w:cs="Times New Roman" w:hint="eastAsia"/>
                    <w:b/>
                    <w:noProof/>
                    <w:color w:val="0000FF" w:themeColor="hyperlink"/>
                    <w:kern w:val="0"/>
                    <w:sz w:val="20"/>
                    <w:szCs w:val="20"/>
                    <w:u w:val="single"/>
                  </w:rPr>
                </w:rPrChange>
              </w:rPr>
              <w:t>不是连板的子板，且已经做了先测后切的设置，则允许通过</w:t>
            </w:r>
            <w:ins w:id="413" w:author="itc211017" w:date="2012-03-01T15:37:00Z">
              <w:r w:rsidRPr="009D474F">
                <w:rPr>
                  <w:rFonts w:ascii="Times New Roman" w:eastAsia="SimSun" w:hAnsi="Times New Roman" w:cs="Times New Roman" w:hint="eastAsia"/>
                  <w:b/>
                  <w:strike/>
                  <w:noProof/>
                  <w:kern w:val="0"/>
                  <w:sz w:val="20"/>
                  <w:szCs w:val="20"/>
                  <w:rPrChange w:id="414" w:author="itc211017" w:date="2012-03-01T15:42:00Z">
                    <w:rPr>
                      <w:rFonts w:ascii="Times New Roman" w:eastAsia="SimSun" w:hAnsi="Times New Roman" w:cs="Times New Roman" w:hint="eastAsia"/>
                      <w:b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；</w:t>
              </w:r>
            </w:ins>
            <w:ins w:id="415" w:author="itc211017" w:date="2012-03-01T15:42:00Z">
              <w:r w:rsidR="002E2363">
                <w:rPr>
                  <w:rFonts w:ascii="Times New Roman" w:eastAsia="SimSun" w:hAnsi="Times New Roman" w:cs="Times New Roman" w:hint="eastAsia"/>
                  <w:b/>
                  <w:noProof/>
                  <w:kern w:val="0"/>
                  <w:sz w:val="20"/>
                  <w:szCs w:val="20"/>
                </w:rPr>
                <w:t>若</w:t>
              </w:r>
              <w:r w:rsidR="002E2363">
                <w:rPr>
                  <w:rFonts w:ascii="Times New Roman" w:eastAsia="SimSun" w:hAnsi="Times New Roman" w:cs="Times New Roman" w:hint="eastAsia"/>
                  <w:b/>
                  <w:noProof/>
                  <w:kern w:val="0"/>
                  <w:sz w:val="20"/>
                  <w:szCs w:val="20"/>
                </w:rPr>
                <w:t>MB</w:t>
              </w:r>
              <w:r w:rsidR="002E2363">
                <w:rPr>
                  <w:rFonts w:ascii="Times New Roman" w:eastAsia="SimSun" w:hAnsi="Times New Roman" w:cs="Times New Roman" w:hint="eastAsia"/>
                  <w:b/>
                  <w:noProof/>
                  <w:kern w:val="0"/>
                  <w:sz w:val="20"/>
                  <w:szCs w:val="20"/>
                </w:rPr>
                <w:t>的</w:t>
              </w:r>
              <w:del w:id="416" w:author="Gao, Guan-Wei (高貫偉 ITC)" w:date="2012-05-28T15:13:00Z">
                <w:r w:rsidRPr="009D474F">
                  <w:rPr>
                    <w:rFonts w:ascii="Times New Roman" w:eastAsia="SimSun" w:hAnsi="Times New Roman" w:cs="Times New Roman" w:hint="eastAsia"/>
                    <w:b/>
                    <w:noProof/>
                    <w:kern w:val="0"/>
                    <w:sz w:val="20"/>
                    <w:szCs w:val="20"/>
                    <w:highlight w:val="cyan"/>
                    <w:rPrChange w:id="417" w:author="Gao, Guan-Wei (高貫偉 ITC)" w:date="2012-05-28T15:13:00Z">
                      <w:rPr>
                        <w:rFonts w:ascii="Times New Roman" w:eastAsia="SimSun" w:hAnsi="Times New Roman" w:cs="Times New Roman" w:hint="eastAsia"/>
                        <w:b/>
                        <w:noProof/>
                        <w:color w:val="0000FF" w:themeColor="hyperlink"/>
                        <w:kern w:val="0"/>
                        <w:sz w:val="20"/>
                        <w:szCs w:val="20"/>
                        <w:u w:val="single"/>
                      </w:rPr>
                    </w:rPrChange>
                  </w:rPr>
                  <w:delText>第六位</w:delText>
                </w:r>
              </w:del>
            </w:ins>
            <w:ins w:id="418" w:author="Gao, Guan-Wei (高貫偉 ITC)" w:date="2012-05-28T15:13:00Z">
              <w:r w:rsidRPr="009D474F">
                <w:rPr>
                  <w:rFonts w:ascii="Times New Roman" w:eastAsia="SimSun" w:hAnsi="Times New Roman" w:cs="Times New Roman"/>
                  <w:b/>
                  <w:noProof/>
                  <w:kern w:val="0"/>
                  <w:sz w:val="20"/>
                  <w:szCs w:val="20"/>
                  <w:highlight w:val="cyan"/>
                  <w:rPrChange w:id="419" w:author="Gao, Guan-Wei (高貫偉 ITC)" w:date="2012-05-28T15:13:00Z">
                    <w:rPr>
                      <w:rFonts w:ascii="Times New Roman" w:eastAsia="SimSun" w:hAnsi="Times New Roman" w:cs="Times New Roman"/>
                      <w:b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CheckCode</w:t>
              </w:r>
            </w:ins>
            <w:ins w:id="420" w:author="itc211017" w:date="2012-03-01T15:42:00Z">
              <w:r w:rsidR="002E2363">
                <w:rPr>
                  <w:rFonts w:ascii="Times New Roman" w:eastAsia="SimSun" w:hAnsi="Times New Roman" w:cs="Times New Roman" w:hint="eastAsia"/>
                  <w:b/>
                  <w:noProof/>
                  <w:kern w:val="0"/>
                  <w:sz w:val="20"/>
                  <w:szCs w:val="20"/>
                </w:rPr>
                <w:t>非数字，</w:t>
              </w:r>
            </w:ins>
            <w:ins w:id="421" w:author="itc211017" w:date="2012-03-02T08:30:00Z">
              <w:r w:rsidR="006B1760">
                <w:rPr>
                  <w:rFonts w:ascii="Times New Roman" w:eastAsia="SimSun" w:hAnsi="Times New Roman" w:cs="Times New Roman" w:hint="eastAsia"/>
                  <w:b/>
                  <w:noProof/>
                  <w:kern w:val="0"/>
                  <w:sz w:val="20"/>
                  <w:szCs w:val="20"/>
                </w:rPr>
                <w:t>不存在</w:t>
              </w:r>
              <w:r w:rsidR="006B1760">
                <w:rPr>
                  <w:rFonts w:ascii="Times New Roman" w:eastAsia="SimSun" w:hAnsi="Times New Roman" w:cs="Times New Roman" w:hint="eastAsia"/>
                  <w:b/>
                  <w:noProof/>
                  <w:kern w:val="0"/>
                  <w:sz w:val="20"/>
                  <w:szCs w:val="20"/>
                </w:rPr>
                <w:t>Station=</w:t>
              </w:r>
              <w:r w:rsidR="006B1760">
                <w:rPr>
                  <w:rFonts w:ascii="Times New Roman" w:eastAsia="SimSun" w:hAnsi="Times New Roman" w:cs="Times New Roman"/>
                  <w:b/>
                  <w:noProof/>
                  <w:kern w:val="0"/>
                  <w:sz w:val="20"/>
                  <w:szCs w:val="20"/>
                </w:rPr>
                <w:t>’</w:t>
              </w:r>
              <w:r w:rsidR="006B1760">
                <w:rPr>
                  <w:rFonts w:ascii="Times New Roman" w:eastAsia="SimSun" w:hAnsi="Times New Roman" w:cs="Times New Roman" w:hint="eastAsia"/>
                  <w:b/>
                  <w:noProof/>
                  <w:kern w:val="0"/>
                  <w:sz w:val="20"/>
                  <w:szCs w:val="20"/>
                </w:rPr>
                <w:t>09</w:t>
              </w:r>
              <w:r w:rsidR="006B1760">
                <w:rPr>
                  <w:rFonts w:ascii="Times New Roman" w:eastAsia="SimSun" w:hAnsi="Times New Roman" w:cs="Times New Roman"/>
                  <w:b/>
                  <w:noProof/>
                  <w:kern w:val="0"/>
                  <w:sz w:val="20"/>
                  <w:szCs w:val="20"/>
                </w:rPr>
                <w:t>’</w:t>
              </w:r>
              <w:r w:rsidR="006B1760">
                <w:rPr>
                  <w:rFonts w:ascii="Times New Roman" w:eastAsia="SimSun" w:hAnsi="Times New Roman" w:cs="Times New Roman" w:hint="eastAsia"/>
                  <w:b/>
                  <w:noProof/>
                  <w:kern w:val="0"/>
                  <w:sz w:val="20"/>
                  <w:szCs w:val="20"/>
                </w:rPr>
                <w:t>和</w:t>
              </w:r>
              <w:r w:rsidR="006B1760">
                <w:rPr>
                  <w:rFonts w:ascii="Times New Roman" w:eastAsia="SimSun" w:hAnsi="Times New Roman" w:cs="Times New Roman" w:hint="eastAsia"/>
                  <w:b/>
                  <w:noProof/>
                  <w:kern w:val="0"/>
                  <w:sz w:val="20"/>
                  <w:szCs w:val="20"/>
                </w:rPr>
                <w:t>Status=1</w:t>
              </w:r>
              <w:r w:rsidR="006B1760">
                <w:rPr>
                  <w:rFonts w:ascii="Times New Roman" w:eastAsia="SimSun" w:hAnsi="Times New Roman" w:cs="Times New Roman" w:hint="eastAsia"/>
                  <w:b/>
                  <w:noProof/>
                  <w:kern w:val="0"/>
                  <w:sz w:val="20"/>
                  <w:szCs w:val="20"/>
                </w:rPr>
                <w:t>的</w:t>
              </w:r>
              <w:r w:rsidR="006B1760">
                <w:rPr>
                  <w:rFonts w:ascii="Times New Roman" w:eastAsia="SimSun" w:hAnsi="Times New Roman" w:cs="Times New Roman" w:hint="eastAsia"/>
                  <w:b/>
                  <w:noProof/>
                  <w:kern w:val="0"/>
                  <w:sz w:val="20"/>
                  <w:szCs w:val="20"/>
                </w:rPr>
                <w:t>PCBLog</w:t>
              </w:r>
            </w:ins>
            <w:ins w:id="422" w:author="itc211017" w:date="2012-02-13T08:50:00Z">
              <w:r w:rsidR="00CA6767">
                <w:rPr>
                  <w:rFonts w:ascii="Times New Roman" w:eastAsia="SimSun" w:hAnsi="Times New Roman" w:cs="Times New Roman" w:hint="eastAsia"/>
                  <w:b/>
                  <w:noProof/>
                  <w:kern w:val="0"/>
                  <w:sz w:val="20"/>
                  <w:szCs w:val="20"/>
                </w:rPr>
                <w:t>，</w:t>
              </w:r>
            </w:ins>
            <w:del w:id="423" w:author="itc211017" w:date="2012-02-13T08:47:00Z">
              <w:r w:rsidR="00BD3993" w:rsidDel="00CA6767">
                <w:rPr>
                  <w:rFonts w:ascii="Times New Roman" w:hAnsi="Times New Roman" w:cs="Times New Roman" w:hint="eastAsia"/>
                  <w:b/>
                  <w:noProof/>
                  <w:kern w:val="0"/>
                  <w:sz w:val="20"/>
                  <w:szCs w:val="20"/>
                </w:rPr>
                <w:delText>，</w:delText>
              </w:r>
            </w:del>
            <w:ins w:id="424" w:author="itc211017" w:date="2012-03-01T15:38:00Z">
              <w:r w:rsidR="002E2363">
                <w:rPr>
                  <w:rFonts w:ascii="Times New Roman" w:eastAsia="SimSun" w:hAnsi="Times New Roman" w:cs="Times New Roman" w:hint="eastAsia"/>
                  <w:b/>
                  <w:noProof/>
                  <w:kern w:val="0"/>
                  <w:sz w:val="20"/>
                  <w:szCs w:val="20"/>
                </w:rPr>
                <w:t>且做了</w:t>
              </w:r>
            </w:ins>
            <w:ins w:id="425" w:author="itc211017" w:date="2012-03-01T15:39:00Z">
              <w:r w:rsidR="002E2363">
                <w:rPr>
                  <w:rFonts w:ascii="Times New Roman" w:eastAsia="SimSun" w:hAnsi="Times New Roman" w:cs="Times New Roman" w:hint="eastAsia"/>
                  <w:b/>
                  <w:noProof/>
                  <w:kern w:val="0"/>
                  <w:sz w:val="20"/>
                  <w:szCs w:val="20"/>
                </w:rPr>
                <w:t>‘先切后测’的设置，</w:t>
              </w:r>
            </w:ins>
            <w:del w:id="426" w:author="itc211017" w:date="2012-03-01T15:38:00Z">
              <w:r w:rsidR="007160B3" w:rsidRPr="007160B3" w:rsidDel="002E2363">
                <w:rPr>
                  <w:rFonts w:ascii="Times New Roman" w:hAnsi="Times New Roman" w:cs="Times New Roman" w:hint="eastAsia"/>
                  <w:b/>
                  <w:noProof/>
                  <w:kern w:val="0"/>
                  <w:sz w:val="20"/>
                  <w:szCs w:val="20"/>
                </w:rPr>
                <w:delText>否</w:delText>
              </w:r>
            </w:del>
            <w:r w:rsidR="007160B3" w:rsidRPr="007160B3">
              <w:rPr>
                <w:rFonts w:ascii="Times New Roman" w:hAnsi="Times New Roman" w:cs="Times New Roman" w:hint="eastAsia"/>
                <w:b/>
                <w:noProof/>
                <w:kern w:val="0"/>
                <w:sz w:val="20"/>
                <w:szCs w:val="20"/>
              </w:rPr>
              <w:t>则报错：“</w:t>
            </w:r>
            <w:r w:rsidR="007160B3" w:rsidRPr="007160B3">
              <w:rPr>
                <w:rFonts w:ascii="Times New Roman" w:hAnsi="Times New Roman" w:cs="Times New Roman" w:hint="eastAsia"/>
                <w:b/>
                <w:noProof/>
                <w:color w:val="FF0000"/>
                <w:kern w:val="0"/>
                <w:sz w:val="20"/>
                <w:szCs w:val="20"/>
              </w:rPr>
              <w:t>该</w:t>
            </w:r>
            <w:r w:rsidR="007160B3" w:rsidRPr="007160B3">
              <w:rPr>
                <w:rFonts w:ascii="Times New Roman" w:hAnsi="Times New Roman" w:cs="Times New Roman"/>
                <w:b/>
                <w:noProof/>
                <w:color w:val="FF0000"/>
                <w:kern w:val="0"/>
                <w:sz w:val="20"/>
                <w:szCs w:val="20"/>
              </w:rPr>
              <w:t>MB</w:t>
            </w:r>
            <w:r w:rsidR="007160B3" w:rsidRPr="007160B3">
              <w:rPr>
                <w:rFonts w:ascii="Times New Roman" w:hAnsi="Times New Roman" w:cs="Times New Roman" w:hint="eastAsia"/>
                <w:b/>
                <w:noProof/>
                <w:color w:val="FF0000"/>
                <w:kern w:val="0"/>
                <w:sz w:val="20"/>
                <w:szCs w:val="20"/>
              </w:rPr>
              <w:t>需进入</w:t>
            </w:r>
            <w:r w:rsidR="007160B3" w:rsidRPr="007160B3">
              <w:rPr>
                <w:rFonts w:ascii="Times New Roman" w:hAnsi="Times New Roman" w:cs="Times New Roman"/>
                <w:b/>
                <w:noProof/>
                <w:color w:val="FF0000"/>
                <w:kern w:val="0"/>
                <w:sz w:val="20"/>
                <w:szCs w:val="20"/>
              </w:rPr>
              <w:t>MB Split</w:t>
            </w:r>
            <w:r w:rsidR="007160B3" w:rsidRPr="007160B3">
              <w:rPr>
                <w:rFonts w:ascii="Times New Roman" w:hAnsi="Times New Roman" w:cs="Times New Roman" w:hint="eastAsia"/>
                <w:b/>
                <w:noProof/>
                <w:kern w:val="0"/>
                <w:sz w:val="20"/>
                <w:szCs w:val="20"/>
              </w:rPr>
              <w:t>”</w:t>
            </w:r>
          </w:p>
          <w:p w:rsidR="007160B3" w:rsidRDefault="007160B3">
            <w:pPr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7160B3">
              <w:rPr>
                <w:rFonts w:ascii="Times New Roman" w:hAnsi="Times New Roman" w:cs="Times New Roman" w:hint="eastAsia"/>
                <w:noProof/>
                <w:kern w:val="0"/>
                <w:sz w:val="20"/>
                <w:szCs w:val="20"/>
              </w:rPr>
              <w:t>参考</w:t>
            </w:r>
            <w:r w:rsidR="0036129C">
              <w:rPr>
                <w:rFonts w:ascii="Times New Roman" w:hAnsi="Times New Roman" w:cs="Times New Roman" w:hint="eastAsia"/>
                <w:noProof/>
                <w:kern w:val="0"/>
                <w:sz w:val="20"/>
                <w:szCs w:val="20"/>
              </w:rPr>
              <w:t>方法：</w:t>
            </w:r>
          </w:p>
          <w:p w:rsidR="0036129C" w:rsidRDefault="0036129C" w:rsidP="003612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@MBSno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del w:id="427" w:author="Gao, Guan-Wei (高貫偉 ITC)" w:date="2012-05-16T16:46:00Z">
              <w:r w:rsidDel="002B6963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>10</w:delText>
              </w:r>
            </w:del>
            <w:ins w:id="428" w:author="Gao, Guan-Wei (高貫偉 ITC)" w:date="2012-05-16T16:46:00Z">
              <w:r w:rsidR="002B6963">
                <w:rPr>
                  <w:rFonts w:ascii="Courier New" w:eastAsia="SimSun" w:hAnsi="Courier New" w:cs="Courier New" w:hint="eastAsia"/>
                  <w:noProof/>
                  <w:kern w:val="0"/>
                  <w:sz w:val="20"/>
                  <w:szCs w:val="20"/>
                </w:rPr>
                <w:t>11</w:t>
              </w:r>
            </w:ins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@tp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36129C" w:rsidRDefault="00282350" w:rsidP="003612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CHARINDEX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del w:id="429" w:author="Gao, Guan-Wei (高貫偉 ITC)" w:date="2012-05-28T15:14:00Z">
              <w:r w:rsidR="009D474F" w:rsidRPr="009D474F">
                <w:rPr>
                  <w:rFonts w:ascii="Courier New" w:hAnsi="Courier New" w:cs="Courier New"/>
                  <w:noProof/>
                  <w:color w:val="FF00FF"/>
                  <w:kern w:val="0"/>
                  <w:sz w:val="20"/>
                  <w:szCs w:val="20"/>
                  <w:highlight w:val="cyan"/>
                  <w:rPrChange w:id="430" w:author="Gao, Guan-Wei (高貫偉 ITC)" w:date="2012-05-28T15:14:00Z">
                    <w:rPr>
                      <w:rFonts w:ascii="Courier New" w:hAnsi="Courier New" w:cs="Courier New"/>
                      <w:noProof/>
                      <w:color w:val="FF00FF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delText>SUBSTRING</w:delText>
              </w:r>
              <w:r w:rsidR="009D474F" w:rsidRPr="009D474F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cyan"/>
                  <w:rPrChange w:id="431" w:author="Gao, Guan-Wei (高貫偉 ITC)" w:date="2012-05-28T15:14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delText>(</w:delText>
              </w:r>
              <w:r w:rsidR="009D474F" w:rsidRPr="009D474F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cyan"/>
                  <w:rPrChange w:id="432" w:author="Gao, Guan-Wei (高貫偉 ITC)" w:date="2012-05-28T15:14:00Z">
                    <w:rPr>
                      <w:rFonts w:ascii="Courier New" w:hAnsi="Courier New" w:cs="Courier New"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delText>@MBSno</w:delText>
              </w:r>
              <w:r w:rsidR="009D474F" w:rsidRPr="009D474F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cyan"/>
                  <w:rPrChange w:id="433" w:author="Gao, Guan-Wei (高貫偉 ITC)" w:date="2012-05-28T15:14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delText>,</w:delText>
              </w:r>
              <w:r w:rsidR="009D474F" w:rsidRPr="009D474F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cyan"/>
                  <w:rPrChange w:id="434" w:author="Gao, Guan-Wei (高貫偉 ITC)" w:date="2012-05-28T15:14:00Z">
                    <w:rPr>
                      <w:rFonts w:ascii="Courier New" w:hAnsi="Courier New" w:cs="Courier New"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delText>6</w:delText>
              </w:r>
              <w:r w:rsidR="009D474F" w:rsidRPr="009D474F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cyan"/>
                  <w:rPrChange w:id="435" w:author="Gao, Guan-Wei (高貫偉 ITC)" w:date="2012-05-28T15:14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delText>,</w:delText>
              </w:r>
              <w:r w:rsidR="009D474F" w:rsidRPr="009D474F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cyan"/>
                  <w:rPrChange w:id="436" w:author="Gao, Guan-Wei (高貫偉 ITC)" w:date="2012-05-28T15:14:00Z">
                    <w:rPr>
                      <w:rFonts w:ascii="Courier New" w:hAnsi="Courier New" w:cs="Courier New"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delText>1</w:delText>
              </w:r>
              <w:r w:rsidR="009D474F" w:rsidRPr="009D474F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cyan"/>
                  <w:rPrChange w:id="437" w:author="Gao, Guan-Wei (高貫偉 ITC)" w:date="2012-05-28T15:14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delText>)</w:delText>
              </w:r>
            </w:del>
            <w:ins w:id="438" w:author="Gao, Guan-Wei (高貫偉 ITC)" w:date="2012-05-28T15:14:00Z">
              <w:r w:rsidR="009D474F" w:rsidRPr="009D474F">
                <w:rPr>
                  <w:rFonts w:ascii="Courier New" w:eastAsia="SimSun" w:hAnsi="Courier New" w:cs="Courier New"/>
                  <w:noProof/>
                  <w:color w:val="FF00FF"/>
                  <w:kern w:val="0"/>
                  <w:sz w:val="20"/>
                  <w:szCs w:val="20"/>
                  <w:highlight w:val="cyan"/>
                  <w:rPrChange w:id="439" w:author="Gao, Guan-Wei (高貫偉 ITC)" w:date="2012-05-28T15:14:00Z">
                    <w:rPr>
                      <w:rFonts w:ascii="Courier New" w:eastAsia="SimSun" w:hAnsi="Courier New" w:cs="Courier New"/>
                      <w:noProof/>
                      <w:color w:val="FF00FF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CheckCode</w:t>
              </w:r>
            </w:ins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'0123456789'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0</w:t>
            </w:r>
          </w:p>
          <w:p w:rsidR="0036129C" w:rsidRDefault="0036129C" w:rsidP="0036129C">
            <w:pPr>
              <w:autoSpaceDE w:val="0"/>
              <w:autoSpaceDN w:val="0"/>
              <w:adjustRightInd w:val="0"/>
              <w:jc w:val="left"/>
              <w:rPr>
                <w:ins w:id="440" w:author="itc211017" w:date="2012-03-01T15:43:00Z"/>
                <w:rFonts w:ascii="Courier New" w:eastAsia="SimSun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3A5184" w:rsidRPr="003A5184" w:rsidDel="006B1760" w:rsidRDefault="003A5184" w:rsidP="0036129C">
            <w:pPr>
              <w:autoSpaceDE w:val="0"/>
              <w:autoSpaceDN w:val="0"/>
              <w:adjustRightInd w:val="0"/>
              <w:jc w:val="left"/>
              <w:rPr>
                <w:del w:id="441" w:author="itc211017" w:date="2012-03-02T08:31:00Z"/>
                <w:rFonts w:ascii="Courier New" w:eastAsia="SimSun" w:hAnsi="Courier New" w:cs="Courier New"/>
                <w:noProof/>
                <w:color w:val="0000FF"/>
                <w:kern w:val="0"/>
                <w:sz w:val="20"/>
                <w:szCs w:val="20"/>
                <w:rPrChange w:id="442" w:author="itc211017" w:date="2012-03-01T15:43:00Z">
                  <w:rPr>
                    <w:del w:id="443" w:author="itc211017" w:date="2012-03-02T08:31:00Z"/>
                    <w:rFonts w:ascii="Courier New" w:hAnsi="Courier New" w:cs="Courier New"/>
                    <w:noProof/>
                    <w:color w:val="0000FF"/>
                    <w:kern w:val="0"/>
                    <w:sz w:val="20"/>
                    <w:szCs w:val="20"/>
                  </w:rPr>
                </w:rPrChange>
              </w:rPr>
            </w:pPr>
          </w:p>
          <w:p w:rsidR="0036129C" w:rsidRPr="002D1110" w:rsidRDefault="0036129C" w:rsidP="0036129C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 w:cs="Courier New"/>
                <w:noProof/>
                <w:color w:val="808080"/>
                <w:kern w:val="0"/>
                <w:sz w:val="20"/>
                <w:szCs w:val="20"/>
                <w:rPrChange w:id="444" w:author="Gao, Guan-Wei (高貫偉 ITC)" w:date="2012-05-28T15:14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@tp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IMES2012_GetData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MBCode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MBCode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del w:id="445" w:author="Gao, Guan-Wei (高貫偉 ITC)" w:date="2012-05-28T15:14:00Z">
              <w:r w:rsidR="009D474F" w:rsidRPr="009D474F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cyan"/>
                  <w:rPrChange w:id="446" w:author="Gao, Guan-Wei (高貫偉 ITC)" w:date="2012-05-28T15:14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delText>LEFT(</w:delText>
              </w:r>
              <w:r w:rsidR="009D474F" w:rsidRPr="009D474F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cyan"/>
                  <w:rPrChange w:id="447" w:author="Gao, Guan-Wei (高貫偉 ITC)" w:date="2012-05-28T15:14:00Z">
                    <w:rPr>
                      <w:rFonts w:ascii="Courier New" w:hAnsi="Courier New" w:cs="Courier New"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delText>@MBSno</w:delText>
              </w:r>
              <w:r w:rsidR="009D474F" w:rsidRPr="009D474F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cyan"/>
                  <w:rPrChange w:id="448" w:author="Gao, Guan-Wei (高貫偉 ITC)" w:date="2012-05-28T15:14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delText>,</w:delText>
              </w:r>
              <w:r w:rsidR="009D474F" w:rsidRPr="009D474F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cyan"/>
                  <w:rPrChange w:id="449" w:author="Gao, Guan-Wei (高貫偉 ITC)" w:date="2012-05-28T15:14:00Z">
                    <w:rPr>
                      <w:rFonts w:ascii="Courier New" w:hAnsi="Courier New" w:cs="Courier New"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delText>2</w:delText>
              </w:r>
              <w:r w:rsidR="009D474F" w:rsidRPr="009D474F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cyan"/>
                  <w:rPrChange w:id="450" w:author="Gao, Guan-Wei (高貫偉 ITC)" w:date="2012-05-28T15:14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delText>)</w:delText>
              </w:r>
            </w:del>
            <w:ins w:id="451" w:author="Gao, Guan-Wei (高貫偉 ITC)" w:date="2012-05-28T15:14:00Z">
              <w:r w:rsidR="009D474F" w:rsidRPr="009D474F">
                <w:rPr>
                  <w:rFonts w:ascii="Courier New" w:eastAsia="SimSun" w:hAnsi="Courier New" w:cs="Courier New"/>
                  <w:noProof/>
                  <w:color w:val="808080"/>
                  <w:kern w:val="0"/>
                  <w:sz w:val="20"/>
                  <w:szCs w:val="20"/>
                  <w:highlight w:val="cyan"/>
                  <w:rPrChange w:id="452" w:author="Gao, Guan-Wei (高貫偉 ITC)" w:date="2012-05-28T15:14:00Z">
                    <w:rPr>
                      <w:rFonts w:ascii="Courier New" w:eastAsia="SimSun" w:hAnsi="Courier New" w:cs="Courier New"/>
                      <w:noProof/>
                      <w:color w:val="808080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MBCode</w:t>
              </w:r>
            </w:ins>
          </w:p>
          <w:p w:rsidR="0036129C" w:rsidRDefault="0036129C" w:rsidP="0036129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@tp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 w:rsidR="00BD3993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ins w:id="453" w:author="itc211017" w:date="2012-03-01T15:44:00Z">
              <w:r w:rsidR="003A5184">
                <w:rPr>
                  <w:rFonts w:ascii="Courier New" w:eastAsia="SimSun" w:hAnsi="Courier New" w:cs="Courier New" w:hint="eastAsia"/>
                  <w:noProof/>
                  <w:color w:val="FF0000"/>
                  <w:kern w:val="0"/>
                  <w:sz w:val="20"/>
                  <w:szCs w:val="20"/>
                </w:rPr>
                <w:t xml:space="preserve"> and </w:t>
              </w:r>
            </w:ins>
            <w:ins w:id="454" w:author="itc211017" w:date="2012-03-02T08:31:00Z">
              <w:r w:rsidR="006B1760">
                <w:rPr>
                  <w:rFonts w:ascii="Courier New" w:eastAsia="SimSun" w:hAnsi="Courier New" w:cs="Courier New" w:hint="eastAsia"/>
                  <w:noProof/>
                  <w:color w:val="FF0000"/>
                  <w:kern w:val="0"/>
                  <w:sz w:val="20"/>
                  <w:szCs w:val="20"/>
                </w:rPr>
                <w:t>not Exists(select top 1 * from PCBLog where PCBNo=@MBSno and Station=</w:t>
              </w:r>
              <w:r w:rsidR="006B1760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0"/>
                  <w:szCs w:val="20"/>
                </w:rPr>
                <w:t>’</w:t>
              </w:r>
              <w:r w:rsidR="006B1760">
                <w:rPr>
                  <w:rFonts w:ascii="Courier New" w:eastAsia="SimSun" w:hAnsi="Courier New" w:cs="Courier New" w:hint="eastAsia"/>
                  <w:noProof/>
                  <w:color w:val="FF0000"/>
                  <w:kern w:val="0"/>
                  <w:sz w:val="20"/>
                  <w:szCs w:val="20"/>
                </w:rPr>
                <w:t>09</w:t>
              </w:r>
              <w:r w:rsidR="006B1760">
                <w:rPr>
                  <w:rFonts w:ascii="Courier New" w:eastAsia="SimSun" w:hAnsi="Courier New" w:cs="Courier New"/>
                  <w:noProof/>
                  <w:color w:val="FF0000"/>
                  <w:kern w:val="0"/>
                  <w:sz w:val="20"/>
                  <w:szCs w:val="20"/>
                </w:rPr>
                <w:t>’</w:t>
              </w:r>
              <w:r w:rsidR="006B1760">
                <w:rPr>
                  <w:rFonts w:ascii="Courier New" w:eastAsia="SimSun" w:hAnsi="Courier New" w:cs="Courier New" w:hint="eastAsia"/>
                  <w:noProof/>
                  <w:color w:val="FF0000"/>
                  <w:kern w:val="0"/>
                  <w:sz w:val="20"/>
                  <w:szCs w:val="20"/>
                </w:rPr>
                <w:t xml:space="preserve"> and Status = 1)</w:t>
              </w:r>
            </w:ins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该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MB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需进入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MB Split'</w:t>
            </w:r>
          </w:p>
          <w:p w:rsidR="007160B3" w:rsidRDefault="0036129C">
            <w:pPr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</w:tc>
      </w:tr>
      <w:tr w:rsidR="007D1AD5" w:rsidRPr="0026380C" w:rsidTr="0068583A">
        <w:tc>
          <w:tcPr>
            <w:tcW w:w="2786" w:type="dxa"/>
          </w:tcPr>
          <w:p w:rsidR="007D1AD5" w:rsidRPr="0026380C" w:rsidRDefault="007D1AD5" w:rsidP="0068583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12. SFC</w:t>
            </w:r>
          </w:p>
        </w:tc>
        <w:tc>
          <w:tcPr>
            <w:tcW w:w="5576" w:type="dxa"/>
          </w:tcPr>
          <w:p w:rsidR="00F21B26" w:rsidRDefault="00F21B26" w:rsidP="007D1AD5">
            <w:pPr>
              <w:jc w:val="left"/>
              <w:rPr>
                <w:rFonts w:ascii="Times New Roman" w:hAnsiTheme="minorEastAsia" w:cs="Times New Roman"/>
                <w:i/>
                <w:color w:val="808080" w:themeColor="background1" w:themeShade="80"/>
              </w:rPr>
            </w:pPr>
            <w:r>
              <w:rPr>
                <w:rFonts w:ascii="Times New Roman" w:hAnsiTheme="minorEastAsia" w:cs="Times New Roman" w:hint="eastAsia"/>
                <w:i/>
                <w:color w:val="808080" w:themeColor="background1" w:themeShade="80"/>
              </w:rPr>
              <w:t>参考：</w:t>
            </w:r>
          </w:p>
          <w:p w:rsidR="007D1AD5" w:rsidRPr="002B0BF9" w:rsidRDefault="007160B3" w:rsidP="007D1AD5">
            <w:pPr>
              <w:jc w:val="left"/>
              <w:rPr>
                <w:rFonts w:ascii="Times New Roman" w:hAnsiTheme="minorEastAsia" w:cs="Times New Roman"/>
                <w:i/>
                <w:color w:val="808080" w:themeColor="background1" w:themeShade="80"/>
              </w:rPr>
            </w:pPr>
            <w:r w:rsidRPr="007160B3">
              <w:rPr>
                <w:rFonts w:ascii="Times New Roman" w:hAnsiTheme="minorEastAsia" w:cs="Times New Roman"/>
                <w:i/>
                <w:color w:val="808080" w:themeColor="background1" w:themeShade="80"/>
              </w:rPr>
              <w:t>WC =</w:t>
            </w:r>
            <w:r w:rsidR="00A97485">
              <w:rPr>
                <w:rFonts w:ascii="Times New Roman" w:hAnsiTheme="minorEastAsia" w:cs="Times New Roman" w:hint="eastAsia"/>
                <w:i/>
                <w:color w:val="808080" w:themeColor="background1" w:themeShade="80"/>
              </w:rPr>
              <w:t>P0:</w:t>
            </w:r>
            <w:r w:rsidRPr="007160B3">
              <w:rPr>
                <w:rFonts w:ascii="Times New Roman" w:hAnsiTheme="minorEastAsia" w:cs="Times New Roman"/>
                <w:i/>
                <w:color w:val="808080" w:themeColor="background1" w:themeShade="80"/>
              </w:rPr>
              <w:t xml:space="preserve"> MB Label Print/09</w:t>
            </w:r>
            <w:r w:rsidR="00A97485">
              <w:rPr>
                <w:rFonts w:ascii="Times New Roman" w:hAnsiTheme="minorEastAsia" w:cs="Times New Roman" w:hint="eastAsia"/>
                <w:i/>
                <w:color w:val="808080" w:themeColor="background1" w:themeShade="80"/>
              </w:rPr>
              <w:t>/14:ICT Online Repair</w:t>
            </w:r>
          </w:p>
          <w:p w:rsidR="007D1AD5" w:rsidRPr="007D1AD5" w:rsidRDefault="007160B3" w:rsidP="007D1AD5">
            <w:pPr>
              <w:jc w:val="left"/>
              <w:rPr>
                <w:rFonts w:ascii="Times New Roman" w:hAnsiTheme="minorEastAsia" w:cs="Times New Roman"/>
              </w:rPr>
            </w:pPr>
            <w:r w:rsidRPr="007160B3">
              <w:rPr>
                <w:rFonts w:ascii="Times New Roman" w:hAnsiTheme="minorEastAsia" w:cs="Times New Roman"/>
                <w:i/>
                <w:color w:val="808080" w:themeColor="background1" w:themeShade="80"/>
              </w:rPr>
              <w:t>NWC =</w:t>
            </w:r>
            <w:r w:rsidR="007D1AD5" w:rsidRPr="002B0BF9">
              <w:rPr>
                <w:rFonts w:ascii="Times New Roman" w:hAnsiTheme="minorEastAsia" w:cs="Times New Roman" w:hint="eastAsia"/>
                <w:i/>
                <w:color w:val="808080" w:themeColor="background1" w:themeShade="80"/>
              </w:rPr>
              <w:t xml:space="preserve"> 10:</w:t>
            </w:r>
            <w:r w:rsidRPr="007160B3">
              <w:rPr>
                <w:rFonts w:ascii="Times New Roman" w:hAnsiTheme="minorEastAsia" w:cs="Times New Roman"/>
                <w:i/>
                <w:color w:val="808080" w:themeColor="background1" w:themeShade="80"/>
              </w:rPr>
              <w:t>ICT Input</w:t>
            </w:r>
          </w:p>
        </w:tc>
      </w:tr>
      <w:tr w:rsidR="00711E5A" w:rsidRPr="0026380C" w:rsidTr="0068583A">
        <w:tc>
          <w:tcPr>
            <w:tcW w:w="2786" w:type="dxa"/>
          </w:tcPr>
          <w:p w:rsidR="00711E5A" w:rsidRPr="0026380C" w:rsidRDefault="00711E5A" w:rsidP="000B48DB">
            <w:pPr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>1</w:t>
            </w:r>
            <w:r w:rsidR="000B48DB">
              <w:rPr>
                <w:rFonts w:ascii="Times New Roman" w:hAnsi="Times New Roman" w:cs="Times New Roman" w:hint="eastAsia"/>
              </w:rPr>
              <w:t>6</w:t>
            </w:r>
            <w:r w:rsidRPr="0026380C">
              <w:rPr>
                <w:rFonts w:ascii="Times New Roman" w:hAnsi="Times New Roman" w:cs="Times New Roman"/>
              </w:rPr>
              <w:t>. Add to Defect List, then Display</w:t>
            </w:r>
          </w:p>
        </w:tc>
        <w:tc>
          <w:tcPr>
            <w:tcW w:w="5576" w:type="dxa"/>
          </w:tcPr>
          <w:p w:rsidR="00711E5A" w:rsidRPr="0026380C" w:rsidRDefault="00711E5A" w:rsidP="006E173E">
            <w:pPr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Theme="minorEastAsia" w:cs="Times New Roman"/>
              </w:rPr>
              <w:t>如果输入的</w:t>
            </w:r>
            <w:r w:rsidRPr="0026380C">
              <w:rPr>
                <w:rFonts w:ascii="Times New Roman" w:hAnsi="Times New Roman" w:cs="Times New Roman"/>
              </w:rPr>
              <w:t xml:space="preserve">Defect </w:t>
            </w:r>
            <w:r w:rsidRPr="0026380C">
              <w:rPr>
                <w:rFonts w:ascii="Times New Roman" w:hAnsiTheme="minorEastAsia" w:cs="Times New Roman"/>
              </w:rPr>
              <w:t>并非标准</w:t>
            </w:r>
            <w:r w:rsidRPr="0026380C">
              <w:rPr>
                <w:rFonts w:ascii="Times New Roman" w:hAnsi="Times New Roman" w:cs="Times New Roman"/>
              </w:rPr>
              <w:t xml:space="preserve">Defect </w:t>
            </w:r>
            <w:r w:rsidRPr="0026380C">
              <w:rPr>
                <w:rFonts w:ascii="Times New Roman" w:hAnsiTheme="minorEastAsia" w:cs="Times New Roman"/>
              </w:rPr>
              <w:t>，需要报告错误：</w:t>
            </w:r>
            <w:r w:rsidRPr="0026380C">
              <w:rPr>
                <w:rFonts w:ascii="Times New Roman" w:hAnsi="Times New Roman" w:cs="Times New Roman"/>
              </w:rPr>
              <w:t>“</w:t>
            </w:r>
            <w:r w:rsidRPr="0026380C">
              <w:rPr>
                <w:rFonts w:ascii="Times New Roman" w:hAnsiTheme="minorEastAsia" w:cs="Times New Roman"/>
              </w:rPr>
              <w:t>该</w:t>
            </w:r>
            <w:r w:rsidRPr="0026380C">
              <w:rPr>
                <w:rFonts w:ascii="Times New Roman" w:hAnsi="Times New Roman" w:cs="Times New Roman"/>
              </w:rPr>
              <w:t xml:space="preserve">Defect </w:t>
            </w:r>
            <w:r w:rsidRPr="0026380C">
              <w:rPr>
                <w:rFonts w:ascii="Times New Roman" w:hAnsiTheme="minorEastAsia" w:cs="Times New Roman"/>
              </w:rPr>
              <w:t>不存在</w:t>
            </w:r>
            <w:r w:rsidRPr="0026380C">
              <w:rPr>
                <w:rFonts w:ascii="Times New Roman" w:hAnsi="Times New Roman" w:cs="Times New Roman"/>
              </w:rPr>
              <w:t>”</w:t>
            </w:r>
          </w:p>
        </w:tc>
      </w:tr>
      <w:tr w:rsidR="00711E5A" w:rsidRPr="0026380C" w:rsidTr="0068583A">
        <w:tc>
          <w:tcPr>
            <w:tcW w:w="2786" w:type="dxa"/>
          </w:tcPr>
          <w:p w:rsidR="00711E5A" w:rsidRPr="0026380C" w:rsidRDefault="00B9069C" w:rsidP="000B48DB">
            <w:pPr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>1</w:t>
            </w:r>
            <w:r w:rsidR="000B48DB">
              <w:rPr>
                <w:rFonts w:ascii="Times New Roman" w:hAnsi="Times New Roman" w:cs="Times New Roman" w:hint="eastAsia"/>
              </w:rPr>
              <w:t>9</w:t>
            </w:r>
            <w:r w:rsidR="00711E5A" w:rsidRPr="0026380C">
              <w:rPr>
                <w:rFonts w:ascii="Times New Roman" w:hAnsi="Times New Roman" w:cs="Times New Roman"/>
              </w:rPr>
              <w:t>. Save</w:t>
            </w:r>
          </w:p>
        </w:tc>
        <w:tc>
          <w:tcPr>
            <w:tcW w:w="5576" w:type="dxa"/>
          </w:tcPr>
          <w:p w:rsidR="00CB11E0" w:rsidRDefault="00CB11E0" w:rsidP="00907C5C">
            <w:pPr>
              <w:pStyle w:val="a9"/>
              <w:numPr>
                <w:ilvl w:val="0"/>
                <w:numId w:val="20"/>
              </w:numPr>
              <w:ind w:firstLineChars="0"/>
              <w:jc w:val="left"/>
              <w:rPr>
                <w:rFonts w:ascii="Times New Roman" w:hAnsi="Times New Roman" w:cs="Times New Roman"/>
                <w:b/>
              </w:rPr>
            </w:pPr>
            <w:r w:rsidRPr="00CB11E0">
              <w:rPr>
                <w:rFonts w:ascii="Times New Roman" w:hAnsi="Times New Roman" w:cs="Times New Roman" w:hint="eastAsia"/>
                <w:b/>
              </w:rPr>
              <w:t>AOI</w:t>
            </w:r>
            <w:r>
              <w:rPr>
                <w:rFonts w:ascii="Times New Roman" w:hAnsi="Times New Roman" w:cs="Times New Roman" w:hint="eastAsia"/>
                <w:b/>
              </w:rPr>
              <w:t>NO</w:t>
            </w:r>
            <w:r w:rsidR="006A1538">
              <w:rPr>
                <w:rFonts w:ascii="Times New Roman" w:hAnsi="Times New Roman" w:cs="Times New Roman" w:hint="eastAsia"/>
                <w:b/>
              </w:rPr>
              <w:t>（不良品</w:t>
            </w:r>
            <w:r w:rsidR="006A1538">
              <w:rPr>
                <w:rFonts w:ascii="Times New Roman" w:hAnsi="Times New Roman" w:cs="Times New Roman" w:hint="eastAsia"/>
                <w:b/>
              </w:rPr>
              <w:t>/</w:t>
            </w:r>
            <w:r w:rsidR="006A1538">
              <w:rPr>
                <w:rFonts w:ascii="Times New Roman" w:hAnsi="Times New Roman" w:cs="Times New Roman" w:hint="eastAsia"/>
                <w:b/>
              </w:rPr>
              <w:t>良品）</w:t>
            </w:r>
          </w:p>
          <w:p w:rsidR="00CB11E0" w:rsidRDefault="007D4174" w:rsidP="006A1538">
            <w:pPr>
              <w:ind w:firstLineChars="200" w:firstLine="4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若</w:t>
            </w:r>
            <w:r>
              <w:rPr>
                <w:rFonts w:ascii="Times New Roman" w:hAnsi="Times New Roman" w:cs="Times New Roman" w:hint="eastAsia"/>
              </w:rPr>
              <w:t>[</w:t>
            </w:r>
            <w:proofErr w:type="spellStart"/>
            <w:r>
              <w:rPr>
                <w:rFonts w:ascii="Times New Roman" w:hAnsi="Times New Roman" w:cs="Times New Roman" w:hint="eastAsia"/>
              </w:rPr>
              <w:t>InputAOI</w:t>
            </w:r>
            <w:proofErr w:type="spellEnd"/>
            <w:r>
              <w:rPr>
                <w:rFonts w:ascii="Times New Roman" w:hAnsi="Times New Roman" w:cs="Times New Roman" w:hint="eastAsia"/>
              </w:rPr>
              <w:t>]checked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="00902E2B">
              <w:rPr>
                <w:rFonts w:ascii="Times New Roman" w:hAnsi="Times New Roman" w:cs="Times New Roman" w:hint="eastAsia"/>
              </w:rPr>
              <w:t>则</w:t>
            </w:r>
            <w:r w:rsidR="006A1538" w:rsidRPr="006A1538">
              <w:rPr>
                <w:rFonts w:ascii="Times New Roman" w:hAnsi="Times New Roman" w:cs="Times New Roman" w:hint="eastAsia"/>
              </w:rPr>
              <w:t>Insert [</w:t>
            </w:r>
            <w:proofErr w:type="spellStart"/>
            <w:r w:rsidR="006A1538" w:rsidRPr="006A1538">
              <w:rPr>
                <w:rFonts w:ascii="Times New Roman" w:hAnsi="Times New Roman" w:cs="Times New Roman" w:hint="eastAsia"/>
              </w:rPr>
              <w:t>PCBInfo</w:t>
            </w:r>
            <w:proofErr w:type="spellEnd"/>
            <w:r w:rsidR="006A1538" w:rsidRPr="006A1538">
              <w:rPr>
                <w:rFonts w:ascii="Times New Roman" w:hAnsi="Times New Roman" w:cs="Times New Roman" w:hint="eastAsia"/>
              </w:rPr>
              <w:t>]</w:t>
            </w:r>
          </w:p>
          <w:p w:rsidR="006A1538" w:rsidRDefault="006A1538" w:rsidP="006A1538">
            <w:pPr>
              <w:ind w:firstLineChars="200" w:firstLine="420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InfoType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 w:hint="eastAsia"/>
              </w:rPr>
              <w:t>AOINO</w:t>
            </w:r>
            <w:r>
              <w:rPr>
                <w:rFonts w:ascii="Times New Roman" w:hAnsi="Times New Roman" w:cs="Times New Roman"/>
              </w:rPr>
              <w:t>’</w:t>
            </w:r>
          </w:p>
          <w:p w:rsidR="006A1538" w:rsidRPr="007D4174" w:rsidRDefault="006A1538" w:rsidP="007D4174">
            <w:pPr>
              <w:ind w:firstLineChars="200" w:firstLine="420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InfoValue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= [AOINO]</w:t>
            </w:r>
            <w:r w:rsidR="00106EE4">
              <w:rPr>
                <w:rFonts w:ascii="Times New Roman" w:hAnsi="Times New Roman" w:cs="Times New Roman" w:hint="eastAsia"/>
              </w:rPr>
              <w:t xml:space="preserve">  --UI Input</w:t>
            </w:r>
          </w:p>
          <w:p w:rsidR="00711E5A" w:rsidRPr="00CB11E0" w:rsidRDefault="00711E5A" w:rsidP="00907C5C">
            <w:pPr>
              <w:pStyle w:val="a9"/>
              <w:numPr>
                <w:ilvl w:val="0"/>
                <w:numId w:val="20"/>
              </w:numPr>
              <w:ind w:firstLineChars="0"/>
              <w:jc w:val="left"/>
              <w:rPr>
                <w:rFonts w:ascii="Times New Roman" w:hAnsi="Times New Roman" w:cs="Times New Roman"/>
                <w:b/>
              </w:rPr>
            </w:pPr>
            <w:r w:rsidRPr="00CB11E0">
              <w:rPr>
                <w:rFonts w:ascii="Times New Roman" w:hAnsiTheme="minorEastAsia" w:cs="Times New Roman"/>
                <w:b/>
              </w:rPr>
              <w:t>不良品</w:t>
            </w:r>
          </w:p>
          <w:p w:rsidR="007D4174" w:rsidRDefault="00711E5A" w:rsidP="007D4174">
            <w:pPr>
              <w:pStyle w:val="a9"/>
              <w:numPr>
                <w:ilvl w:val="0"/>
                <w:numId w:val="9"/>
              </w:numPr>
              <w:tabs>
                <w:tab w:val="left" w:pos="333"/>
              </w:tabs>
              <w:ind w:left="0" w:firstLineChars="0" w:firstLine="0"/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lastRenderedPageBreak/>
              <w:t xml:space="preserve">Update </w:t>
            </w:r>
            <w:proofErr w:type="spellStart"/>
            <w:r w:rsidRPr="0026380C">
              <w:rPr>
                <w:rFonts w:ascii="Times New Roman" w:hAnsi="Times New Roman" w:cs="Times New Roman"/>
              </w:rPr>
              <w:t>PCBStatus</w:t>
            </w:r>
            <w:proofErr w:type="spellEnd"/>
            <w:r w:rsidR="007831A1" w:rsidRPr="0026380C">
              <w:rPr>
                <w:rFonts w:ascii="Times New Roman" w:hAnsi="Times New Roman" w:cs="Times New Roman"/>
              </w:rPr>
              <w:t xml:space="preserve"> </w:t>
            </w:r>
          </w:p>
          <w:p w:rsidR="007831A1" w:rsidRPr="007D4174" w:rsidRDefault="007831A1" w:rsidP="007D4174">
            <w:pPr>
              <w:pStyle w:val="a9"/>
              <w:tabs>
                <w:tab w:val="left" w:pos="333"/>
              </w:tabs>
              <w:jc w:val="left"/>
              <w:rPr>
                <w:rFonts w:ascii="Times New Roman" w:hAnsi="Times New Roman" w:cs="Times New Roman"/>
              </w:rPr>
            </w:pPr>
            <w:r w:rsidRPr="007D4174">
              <w:rPr>
                <w:rFonts w:ascii="Times New Roman" w:hAnsi="Times New Roman" w:cs="Times New Roman"/>
              </w:rPr>
              <w:t>Status=’0’</w:t>
            </w:r>
          </w:p>
          <w:p w:rsidR="007D4174" w:rsidRDefault="00711E5A" w:rsidP="00697365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 xml:space="preserve">Insert </w:t>
            </w:r>
            <w:proofErr w:type="spellStart"/>
            <w:r w:rsidRPr="0026380C">
              <w:rPr>
                <w:rFonts w:ascii="Times New Roman" w:hAnsi="Times New Roman" w:cs="Times New Roman"/>
              </w:rPr>
              <w:t>PCBLog</w:t>
            </w:r>
            <w:proofErr w:type="spellEnd"/>
            <w:r w:rsidR="007831A1" w:rsidRPr="0026380C">
              <w:rPr>
                <w:rFonts w:ascii="Times New Roman" w:hAnsi="Times New Roman" w:cs="Times New Roman"/>
              </w:rPr>
              <w:t xml:space="preserve"> </w:t>
            </w:r>
          </w:p>
          <w:p w:rsidR="00697365" w:rsidRPr="0026380C" w:rsidRDefault="007831A1" w:rsidP="007D4174">
            <w:pPr>
              <w:pStyle w:val="a9"/>
              <w:ind w:left="360" w:firstLineChars="0" w:firstLine="0"/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>Status=’0’</w:t>
            </w:r>
            <w:r w:rsidR="007D4174" w:rsidRPr="001B0ADC">
              <w:rPr>
                <w:rFonts w:ascii="Times New Roman" w:hAnsiTheme="minorEastAsia" w:cs="Times New Roman"/>
                <w:strike/>
              </w:rPr>
              <w:t>，</w:t>
            </w:r>
            <w:r w:rsidR="00697365" w:rsidRPr="001B0ADC">
              <w:rPr>
                <w:rFonts w:ascii="Times New Roman" w:hAnsiTheme="minorEastAsia" w:cs="Times New Roman"/>
                <w:strike/>
              </w:rPr>
              <w:t>获取过站</w:t>
            </w:r>
            <w:r w:rsidR="007D4174" w:rsidRPr="001B0ADC">
              <w:rPr>
                <w:rFonts w:ascii="Times New Roman" w:hAnsiTheme="minorEastAsia" w:cs="Times New Roman"/>
                <w:strike/>
              </w:rPr>
              <w:t>记录</w:t>
            </w:r>
            <w:proofErr w:type="spellStart"/>
            <w:r w:rsidR="007D4174" w:rsidRPr="001B0ADC">
              <w:rPr>
                <w:rFonts w:ascii="Times New Roman" w:hAnsiTheme="minorEastAsia" w:cs="Times New Roman" w:hint="eastAsia"/>
                <w:strike/>
              </w:rPr>
              <w:t>ID,</w:t>
            </w:r>
            <w:r w:rsidR="00697365" w:rsidRPr="001B0ADC">
              <w:rPr>
                <w:rFonts w:ascii="Times New Roman" w:hAnsi="Times New Roman" w:cs="Times New Roman"/>
                <w:strike/>
              </w:rPr>
              <w:t>@LogID</w:t>
            </w:r>
            <w:proofErr w:type="spellEnd"/>
          </w:p>
          <w:p w:rsidR="00711E5A" w:rsidRPr="0026380C" w:rsidRDefault="00711E5A" w:rsidP="00386292">
            <w:pPr>
              <w:pStyle w:val="a9"/>
              <w:numPr>
                <w:ilvl w:val="0"/>
                <w:numId w:val="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>Insert [</w:t>
            </w:r>
            <w:proofErr w:type="spellStart"/>
            <w:r w:rsidRPr="0026380C">
              <w:rPr>
                <w:rFonts w:ascii="Times New Roman" w:hAnsi="Times New Roman" w:cs="Times New Roman"/>
              </w:rPr>
              <w:t>PCBTestLog</w:t>
            </w:r>
            <w:proofErr w:type="spellEnd"/>
            <w:r w:rsidRPr="0026380C">
              <w:rPr>
                <w:rFonts w:ascii="Times New Roman" w:hAnsi="Times New Roman" w:cs="Times New Roman"/>
              </w:rPr>
              <w:t>]/[</w:t>
            </w:r>
            <w:proofErr w:type="spellStart"/>
            <w:r w:rsidRPr="0026380C">
              <w:rPr>
                <w:rFonts w:ascii="Times New Roman" w:hAnsi="Times New Roman" w:cs="Times New Roman"/>
              </w:rPr>
              <w:t>PCBTestLog_DefectInfo</w:t>
            </w:r>
            <w:proofErr w:type="spellEnd"/>
            <w:r w:rsidRPr="0026380C">
              <w:rPr>
                <w:rFonts w:ascii="Times New Roman" w:hAnsi="Times New Roman" w:cs="Times New Roman"/>
              </w:rPr>
              <w:t>]</w:t>
            </w:r>
            <w:r w:rsidR="00A064FD" w:rsidRPr="008F7F94">
              <w:rPr>
                <w:rFonts w:ascii="Times New Roman" w:hAnsi="Times New Roman" w:cs="Times New Roman" w:hint="eastAsia"/>
                <w:strike/>
              </w:rPr>
              <w:t>/[</w:t>
            </w:r>
            <w:proofErr w:type="spellStart"/>
            <w:r w:rsidR="00A064FD" w:rsidRPr="008F7F94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MTA_Mark</w:t>
            </w:r>
            <w:proofErr w:type="spellEnd"/>
            <w:r w:rsidR="00A064FD" w:rsidRPr="008F7F94">
              <w:rPr>
                <w:rFonts w:ascii="Times New Roman" w:hAnsi="Times New Roman" w:cs="Times New Roman" w:hint="eastAsia"/>
                <w:strike/>
              </w:rPr>
              <w:t>]</w:t>
            </w:r>
          </w:p>
          <w:p w:rsidR="00A064FD" w:rsidRPr="008F7F94" w:rsidRDefault="00697365" w:rsidP="00A064FD">
            <w:pPr>
              <w:ind w:left="360"/>
              <w:jc w:val="left"/>
              <w:rPr>
                <w:rFonts w:ascii="Times New Roman" w:hAnsi="Times New Roman" w:cs="Times New Roman"/>
                <w:strike/>
              </w:rPr>
            </w:pPr>
            <w:proofErr w:type="spellStart"/>
            <w:r w:rsidRPr="008F7F94">
              <w:rPr>
                <w:rFonts w:ascii="Times New Roman" w:hAnsi="Times New Roman" w:cs="Times New Roman"/>
                <w:strike/>
              </w:rPr>
              <w:t>PCBTestLog.</w:t>
            </w:r>
            <w:r w:rsidR="00F24062" w:rsidRPr="008F7F94">
              <w:rPr>
                <w:rFonts w:ascii="Times New Roman" w:hAnsi="Times New Roman" w:cs="Times New Roman" w:hint="eastAsia"/>
                <w:strike/>
              </w:rPr>
              <w:t>Descr</w:t>
            </w:r>
            <w:proofErr w:type="spellEnd"/>
            <w:r w:rsidRPr="008F7F94">
              <w:rPr>
                <w:rFonts w:ascii="Times New Roman" w:hAnsi="Times New Roman" w:cs="Times New Roman"/>
                <w:strike/>
              </w:rPr>
              <w:t xml:space="preserve"> = @</w:t>
            </w:r>
            <w:proofErr w:type="spellStart"/>
            <w:r w:rsidRPr="008F7F94">
              <w:rPr>
                <w:rFonts w:ascii="Times New Roman" w:hAnsi="Times New Roman" w:cs="Times New Roman"/>
                <w:strike/>
              </w:rPr>
              <w:t>LogID</w:t>
            </w:r>
            <w:proofErr w:type="spellEnd"/>
          </w:p>
          <w:p w:rsidR="00A064FD" w:rsidRPr="008F7F94" w:rsidRDefault="00A064FD" w:rsidP="00A064FD">
            <w:pPr>
              <w:ind w:left="360"/>
              <w:jc w:val="left"/>
              <w:rPr>
                <w:rFonts w:ascii="Times New Roman" w:hAnsi="Times New Roman" w:cs="Times New Roman"/>
                <w:strike/>
              </w:rPr>
            </w:pPr>
            <w:r w:rsidRPr="008F7F94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MTA_Mark.Rep_Id = </w:t>
            </w:r>
            <w:r w:rsidRPr="008F7F94">
              <w:rPr>
                <w:rFonts w:ascii="Times New Roman" w:hAnsi="Times New Roman" w:cs="Times New Roman"/>
                <w:strike/>
              </w:rPr>
              <w:t>PCBTestLog_DefectInfo.ID</w:t>
            </w:r>
          </w:p>
          <w:p w:rsidR="00711E5A" w:rsidRPr="008F7F94" w:rsidRDefault="00A064FD" w:rsidP="007D4174">
            <w:pPr>
              <w:ind w:left="360"/>
              <w:jc w:val="left"/>
              <w:rPr>
                <w:rFonts w:ascii="Times New Roman" w:hAnsi="Times New Roman" w:cs="Times New Roman"/>
                <w:strike/>
              </w:rPr>
            </w:pPr>
            <w:r w:rsidRPr="008F7F94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MTA_Mark.Mark = ‘0’</w:t>
            </w:r>
          </w:p>
          <w:p w:rsidR="00711E5A" w:rsidRPr="00CB11E0" w:rsidRDefault="00711E5A" w:rsidP="00907C5C">
            <w:pPr>
              <w:pStyle w:val="a9"/>
              <w:numPr>
                <w:ilvl w:val="0"/>
                <w:numId w:val="20"/>
              </w:numPr>
              <w:ind w:firstLineChars="0"/>
              <w:jc w:val="left"/>
              <w:rPr>
                <w:rFonts w:ascii="Times New Roman" w:hAnsi="Times New Roman" w:cs="Times New Roman"/>
                <w:b/>
              </w:rPr>
            </w:pPr>
            <w:r w:rsidRPr="00CB11E0">
              <w:rPr>
                <w:rFonts w:ascii="Times New Roman" w:hAnsiTheme="minorEastAsia" w:cs="Times New Roman"/>
                <w:b/>
              </w:rPr>
              <w:t>良品</w:t>
            </w:r>
          </w:p>
          <w:p w:rsidR="00696F92" w:rsidRDefault="00696F92" w:rsidP="007160B3">
            <w:pPr>
              <w:pStyle w:val="a9"/>
              <w:numPr>
                <w:ilvl w:val="0"/>
                <w:numId w:val="36"/>
              </w:numPr>
              <w:ind w:firstLineChars="0"/>
              <w:jc w:val="left"/>
              <w:rPr>
                <w:rFonts w:ascii="Times New Roman" w:hAnsiTheme="minorEastAsia" w:cs="Times New Roman"/>
                <w:b/>
              </w:rPr>
            </w:pPr>
            <w:r>
              <w:rPr>
                <w:rFonts w:ascii="Times New Roman" w:hAnsiTheme="minorEastAsia" w:cs="Times New Roman" w:hint="eastAsia"/>
                <w:b/>
              </w:rPr>
              <w:t>Insert [</w:t>
            </w:r>
            <w:proofErr w:type="spellStart"/>
            <w:r>
              <w:rPr>
                <w:rFonts w:ascii="Times New Roman" w:hAnsiTheme="minorEastAsia" w:cs="Times New Roman" w:hint="eastAsia"/>
                <w:b/>
              </w:rPr>
              <w:t>PCBTestLog</w:t>
            </w:r>
            <w:proofErr w:type="spellEnd"/>
            <w:r>
              <w:rPr>
                <w:rFonts w:ascii="Times New Roman" w:hAnsiTheme="minorEastAsia" w:cs="Times New Roman" w:hint="eastAsia"/>
                <w:b/>
              </w:rPr>
              <w:t>]</w:t>
            </w:r>
            <w:r w:rsidR="000119DF">
              <w:rPr>
                <w:rFonts w:ascii="Times New Roman" w:hAnsiTheme="minorEastAsia" w:cs="Times New Roman" w:hint="eastAsia"/>
                <w:b/>
              </w:rPr>
              <w:t xml:space="preserve"> Status =</w:t>
            </w:r>
            <w:r w:rsidR="000119DF" w:rsidRPr="000119DF">
              <w:rPr>
                <w:rFonts w:ascii="Times New Roman" w:hAnsi="Times New Roman" w:cs="Times New Roman"/>
                <w:b/>
              </w:rPr>
              <w:t>’1’</w:t>
            </w:r>
          </w:p>
          <w:p w:rsidR="007160B3" w:rsidRPr="00EA47D0" w:rsidRDefault="007160B3" w:rsidP="007160B3">
            <w:pPr>
              <w:pStyle w:val="a9"/>
              <w:numPr>
                <w:ilvl w:val="0"/>
                <w:numId w:val="36"/>
              </w:numPr>
              <w:ind w:firstLineChars="0"/>
              <w:jc w:val="left"/>
              <w:rPr>
                <w:ins w:id="455" w:author="Gao, Guan-Wei (高貫偉 ITC)" w:date="2012-05-28T13:43:00Z"/>
                <w:rFonts w:ascii="Times New Roman" w:hAnsiTheme="minorEastAsia" w:cs="Times New Roman"/>
                <w:b/>
                <w:rPrChange w:id="456" w:author="Gao, Guan-Wei (高貫偉 ITC)" w:date="2012-05-28T13:43:00Z">
                  <w:rPr>
                    <w:ins w:id="457" w:author="Gao, Guan-Wei (高貫偉 ITC)" w:date="2012-05-28T13:43:00Z"/>
                    <w:rFonts w:ascii="Times New Roman" w:eastAsia="SimSun" w:hAnsiTheme="minorEastAsia" w:cs="Times New Roman"/>
                    <w:b/>
                  </w:rPr>
                </w:rPrChange>
              </w:rPr>
            </w:pPr>
            <w:r w:rsidRPr="007160B3">
              <w:rPr>
                <w:rFonts w:ascii="Times New Roman" w:hAnsiTheme="minorEastAsia" w:cs="Times New Roman" w:hint="eastAsia"/>
                <w:b/>
              </w:rPr>
              <w:t>连板</w:t>
            </w:r>
          </w:p>
          <w:p w:rsidR="00000000" w:rsidRDefault="009D474F">
            <w:pPr>
              <w:jc w:val="left"/>
              <w:rPr>
                <w:rFonts w:ascii="Times New Roman" w:eastAsia="SimSun" w:hAnsiTheme="minorEastAsia" w:cs="Times New Roman"/>
                <w:b/>
                <w:rPrChange w:id="458" w:author="Gao, Guan-Wei (高貫偉 ITC)" w:date="2012-05-28T13:43:00Z">
                  <w:rPr/>
                </w:rPrChange>
              </w:rPr>
              <w:pPrChange w:id="459" w:author="Gao, Guan-Wei (高貫偉 ITC)" w:date="2012-05-28T13:43:00Z">
                <w:pPr>
                  <w:pStyle w:val="a9"/>
                  <w:numPr>
                    <w:numId w:val="36"/>
                  </w:numPr>
                  <w:ind w:left="360" w:firstLineChars="0" w:hanging="360"/>
                  <w:jc w:val="left"/>
                </w:pPr>
              </w:pPrChange>
            </w:pPr>
            <w:ins w:id="460" w:author="Gao, Guan-Wei (高貫偉 ITC)" w:date="2012-05-28T13:43:00Z">
              <w:r w:rsidRPr="009D474F">
                <w:rPr>
                  <w:rFonts w:ascii="Times New Roman" w:eastAsia="SimSun" w:hAnsiTheme="minorEastAsia" w:cs="Times New Roman"/>
                  <w:b/>
                  <w:highlight w:val="yellow"/>
                  <w:rPrChange w:id="461" w:author="Gao, Guan-Wei (高貫偉 ITC)" w:date="2012-05-28T13:43:00Z">
                    <w:rPr>
                      <w:rFonts w:ascii="Times New Roman" w:eastAsia="SimSun" w:hAnsiTheme="minorEastAsia" w:cs="Times New Roman"/>
                      <w:b/>
                      <w:color w:val="0000FF" w:themeColor="hyperlink"/>
                      <w:u w:val="single"/>
                    </w:rPr>
                  </w:rPrChange>
                </w:rPr>
                <w:t>[</w:t>
              </w:r>
              <w:proofErr w:type="spellStart"/>
              <w:r w:rsidRPr="009D474F">
                <w:rPr>
                  <w:rFonts w:ascii="Times New Roman" w:eastAsia="SimSun" w:hAnsiTheme="minorEastAsia" w:cs="Times New Roman"/>
                  <w:b/>
                  <w:highlight w:val="yellow"/>
                  <w:rPrChange w:id="462" w:author="Gao, Guan-Wei (高貫偉 ITC)" w:date="2012-05-28T13:43:00Z">
                    <w:rPr>
                      <w:rFonts w:ascii="Times New Roman" w:eastAsia="SimSun" w:hAnsiTheme="minorEastAsia" w:cs="Times New Roman"/>
                      <w:b/>
                      <w:color w:val="0000FF" w:themeColor="hyperlink"/>
                      <w:u w:val="single"/>
                    </w:rPr>
                  </w:rPrChange>
                </w:rPr>
                <w:t>MBCode</w:t>
              </w:r>
              <w:proofErr w:type="spellEnd"/>
              <w:r w:rsidRPr="009D474F">
                <w:rPr>
                  <w:rFonts w:ascii="Times New Roman" w:eastAsia="SimSun" w:hAnsiTheme="minorEastAsia" w:cs="Times New Roman"/>
                  <w:b/>
                  <w:highlight w:val="yellow"/>
                  <w:rPrChange w:id="463" w:author="Gao, Guan-Wei (高貫偉 ITC)" w:date="2012-05-28T13:43:00Z">
                    <w:rPr>
                      <w:rFonts w:ascii="Times New Roman" w:eastAsia="SimSun" w:hAnsiTheme="minorEastAsia" w:cs="Times New Roman"/>
                      <w:b/>
                      <w:color w:val="0000FF" w:themeColor="hyperlink"/>
                      <w:u w:val="single"/>
                    </w:rPr>
                  </w:rPrChange>
                </w:rPr>
                <w:t>]</w:t>
              </w:r>
              <w:r w:rsidRPr="009D474F">
                <w:rPr>
                  <w:rFonts w:ascii="Times New Roman" w:eastAsia="SimSun" w:hAnsiTheme="minorEastAsia" w:cs="Times New Roman" w:hint="eastAsia"/>
                  <w:b/>
                  <w:highlight w:val="yellow"/>
                  <w:rPrChange w:id="464" w:author="Gao, Guan-Wei (高貫偉 ITC)" w:date="2012-05-28T13:43:00Z">
                    <w:rPr>
                      <w:rFonts w:ascii="Times New Roman" w:eastAsia="SimSun" w:hAnsiTheme="minorEastAsia" w:cs="Times New Roman" w:hint="eastAsia"/>
                      <w:b/>
                      <w:color w:val="0000FF" w:themeColor="hyperlink"/>
                      <w:u w:val="single"/>
                    </w:rPr>
                  </w:rPrChange>
                </w:rPr>
                <w:t>升级修改</w:t>
              </w:r>
            </w:ins>
          </w:p>
          <w:p w:rsidR="00711E5A" w:rsidRPr="009F1689" w:rsidRDefault="007160B3" w:rsidP="00867F09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7160B3">
              <w:rPr>
                <w:rFonts w:ascii="Times New Roman" w:hAnsiTheme="minorEastAsia" w:cs="Times New Roman"/>
                <w:b/>
              </w:rPr>
              <w:t>检查</w:t>
            </w:r>
            <w:r w:rsidRPr="007160B3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IMES2012_GetData..MBCode</w:t>
            </w:r>
            <w:r w:rsidRPr="007160B3">
              <w:rPr>
                <w:rFonts w:ascii="Times New Roman" w:hAnsi="Times New Roman" w:cs="Times New Roman" w:hint="eastAsia"/>
                <w:noProof/>
                <w:kern w:val="0"/>
                <w:sz w:val="20"/>
                <w:szCs w:val="20"/>
              </w:rPr>
              <w:t>（设置连板的数量）</w:t>
            </w:r>
            <w:r w:rsidRPr="007160B3">
              <w:rPr>
                <w:rFonts w:ascii="Times New Roman" w:hAnsiTheme="minorEastAsia" w:cs="Times New Roman"/>
                <w:b/>
              </w:rPr>
              <w:t>，是否存在记录，若存在</w:t>
            </w:r>
            <w:r w:rsidR="00867F09" w:rsidRPr="009F1689">
              <w:rPr>
                <w:rFonts w:ascii="Times New Roman" w:hAnsiTheme="minorEastAsia" w:cs="Times New Roman" w:hint="eastAsia"/>
                <w:b/>
              </w:rPr>
              <w:t>且</w:t>
            </w:r>
            <w:proofErr w:type="spellStart"/>
            <w:r w:rsidR="00BA6200">
              <w:rPr>
                <w:rFonts w:ascii="Times New Roman" w:hAnsiTheme="minorEastAsia" w:cs="Times New Roman" w:hint="eastAsia"/>
                <w:b/>
              </w:rPr>
              <w:t>MBSno</w:t>
            </w:r>
            <w:proofErr w:type="spellEnd"/>
            <w:del w:id="465" w:author="Gao, Guan-Wei (高貫偉 ITC)" w:date="2012-05-28T13:39:00Z">
              <w:r w:rsidR="00867F09" w:rsidRPr="009F1689" w:rsidDel="007A0ADD">
                <w:rPr>
                  <w:rFonts w:ascii="Times New Roman" w:hAnsiTheme="minorEastAsia" w:cs="Times New Roman" w:hint="eastAsia"/>
                  <w:b/>
                </w:rPr>
                <w:delText>第</w:delText>
              </w:r>
              <w:r w:rsidR="00867F09" w:rsidRPr="009F1689" w:rsidDel="007A0ADD">
                <w:rPr>
                  <w:rFonts w:ascii="Times New Roman" w:hAnsiTheme="minorEastAsia" w:cs="Times New Roman" w:hint="eastAsia"/>
                  <w:b/>
                </w:rPr>
                <w:delText>6</w:delText>
              </w:r>
              <w:r w:rsidR="00867F09" w:rsidRPr="009F1689" w:rsidDel="007A0ADD">
                <w:rPr>
                  <w:rFonts w:ascii="Times New Roman" w:hAnsiTheme="minorEastAsia" w:cs="Times New Roman" w:hint="eastAsia"/>
                  <w:b/>
                </w:rPr>
                <w:delText>位</w:delText>
              </w:r>
            </w:del>
            <w:ins w:id="466" w:author="Gao, Guan-Wei (高貫偉 ITC)" w:date="2012-05-28T13:39:00Z">
              <w:r w:rsidR="007A0ADD">
                <w:rPr>
                  <w:rFonts w:ascii="Times New Roman" w:eastAsia="SimSun" w:hAnsiTheme="minorEastAsia" w:cs="Times New Roman" w:hint="eastAsia"/>
                  <w:b/>
                </w:rPr>
                <w:t>的</w:t>
              </w:r>
              <w:proofErr w:type="spellStart"/>
              <w:r w:rsidR="009D474F" w:rsidRPr="009D474F">
                <w:rPr>
                  <w:rFonts w:ascii="Times New Roman" w:eastAsia="SimSun" w:hAnsiTheme="minorEastAsia" w:cs="Times New Roman"/>
                  <w:b/>
                  <w:highlight w:val="cyan"/>
                  <w:rPrChange w:id="467" w:author="Gao, Guan-Wei (高貫偉 ITC)" w:date="2012-05-28T13:43:00Z">
                    <w:rPr>
                      <w:rFonts w:ascii="Times New Roman" w:eastAsia="SimSun" w:hAnsiTheme="minorEastAsia" w:cs="Times New Roman"/>
                      <w:b/>
                      <w:color w:val="0000FF" w:themeColor="hyperlink"/>
                      <w:u w:val="single"/>
                    </w:rPr>
                  </w:rPrChange>
                </w:rPr>
                <w:t>CheckCode</w:t>
              </w:r>
            </w:ins>
            <w:proofErr w:type="spellEnd"/>
            <w:r w:rsidR="00867F09" w:rsidRPr="009F1689">
              <w:rPr>
                <w:rFonts w:ascii="Times New Roman" w:hAnsiTheme="minorEastAsia" w:cs="Times New Roman" w:hint="eastAsia"/>
                <w:b/>
              </w:rPr>
              <w:t>不是数字</w:t>
            </w:r>
            <w:r w:rsidRPr="007160B3">
              <w:rPr>
                <w:rFonts w:ascii="Times New Roman" w:hAnsiTheme="minorEastAsia" w:cs="Times New Roman"/>
                <w:b/>
              </w:rPr>
              <w:t>，则执行下面操作</w:t>
            </w:r>
            <w:r w:rsidR="009F1689">
              <w:rPr>
                <w:rFonts w:ascii="Times New Roman" w:hAnsiTheme="minorEastAsia" w:cs="Times New Roman" w:hint="eastAsia"/>
                <w:b/>
              </w:rPr>
              <w:t>；否则断定为非连板，执行</w:t>
            </w:r>
            <w:r w:rsidR="002B0BF9" w:rsidRPr="004D3663">
              <w:rPr>
                <w:rFonts w:ascii="Times New Roman" w:hAnsiTheme="minorEastAsia" w:cs="Times New Roman" w:hint="eastAsia"/>
                <w:b/>
                <w:highlight w:val="yellow"/>
              </w:rPr>
              <w:t>step</w:t>
            </w:r>
            <w:r w:rsidR="00696F92">
              <w:rPr>
                <w:rFonts w:ascii="Times New Roman" w:hAnsiTheme="minorEastAsia" w:cs="Times New Roman" w:hint="eastAsia"/>
                <w:b/>
                <w:highlight w:val="yellow"/>
              </w:rPr>
              <w:t>3</w:t>
            </w:r>
            <w:r w:rsidR="009F1689" w:rsidRPr="004D3663">
              <w:rPr>
                <w:rFonts w:ascii="Times New Roman" w:hAnsiTheme="minorEastAsia" w:cs="Times New Roman" w:hint="eastAsia"/>
                <w:b/>
                <w:highlight w:val="yellow"/>
              </w:rPr>
              <w:t>非连板</w:t>
            </w:r>
          </w:p>
          <w:p w:rsidR="00E547D2" w:rsidRPr="0026380C" w:rsidRDefault="00E547D2" w:rsidP="00837818">
            <w:pPr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Theme="minorEastAsia" w:cs="Times New Roman"/>
              </w:rPr>
              <w:t>参考方法：</w:t>
            </w:r>
          </w:p>
          <w:p w:rsidR="00E547D2" w:rsidRPr="0026380C" w:rsidRDefault="00E547D2" w:rsidP="00E547D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@unitqty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="005338A3"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Multi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Qty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="005338A3"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IMES2012_GetData</w:t>
            </w:r>
            <w:r w:rsidR="005338A3"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..</w:t>
            </w:r>
            <w:r w:rsidR="005338A3"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MBCode</w:t>
            </w:r>
            <w:r w:rsidR="00E9409B">
              <w:rPr>
                <w:rFonts w:ascii="Times New Roman" w:hAnsi="Times New Roman" w:cs="Times New Roman" w:hint="eastAsia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MB</w:t>
            </w:r>
            <w:r w:rsidR="005338A3"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Code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del w:id="468" w:author="Gao, Guan-Wei (高貫偉 ITC)" w:date="2012-05-28T13:40:00Z">
              <w:r w:rsidR="009D474F" w:rsidRPr="009D474F">
                <w:rPr>
                  <w:rFonts w:ascii="Times New Roman" w:hAnsi="Times New Roman" w:cs="Times New Roman"/>
                  <w:noProof/>
                  <w:color w:val="808080"/>
                  <w:kern w:val="0"/>
                  <w:sz w:val="20"/>
                  <w:szCs w:val="20"/>
                  <w:highlight w:val="cyan"/>
                  <w:rPrChange w:id="469" w:author="Gao, Guan-Wei (高貫偉 ITC)" w:date="2012-05-28T13:44:00Z">
                    <w:rPr>
                      <w:rFonts w:ascii="Times New Roman" w:hAnsi="Times New Roman" w:cs="Times New Roman"/>
                      <w:noProof/>
                      <w:color w:val="808080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delText>left(</w:delText>
              </w:r>
              <w:r w:rsidR="009D474F" w:rsidRPr="009D474F">
                <w:rPr>
                  <w:rFonts w:ascii="Times New Roman" w:hAnsi="Times New Roman" w:cs="Times New Roman"/>
                  <w:noProof/>
                  <w:kern w:val="0"/>
                  <w:sz w:val="20"/>
                  <w:szCs w:val="20"/>
                  <w:highlight w:val="cyan"/>
                  <w:rPrChange w:id="470" w:author="Gao, Guan-Wei (高貫偉 ITC)" w:date="2012-05-28T13:44:00Z">
                    <w:rPr>
                      <w:rFonts w:ascii="Times New Roman" w:hAnsi="Times New Roman" w:cs="Times New Roman"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delText>@MBSNO</w:delText>
              </w:r>
              <w:r w:rsidR="009D474F" w:rsidRPr="009D474F">
                <w:rPr>
                  <w:rFonts w:ascii="Times New Roman" w:hAnsi="Times New Roman" w:cs="Times New Roman"/>
                  <w:noProof/>
                  <w:color w:val="808080"/>
                  <w:kern w:val="0"/>
                  <w:sz w:val="20"/>
                  <w:szCs w:val="20"/>
                  <w:highlight w:val="cyan"/>
                  <w:rPrChange w:id="471" w:author="Gao, Guan-Wei (高貫偉 ITC)" w:date="2012-05-28T13:44:00Z">
                    <w:rPr>
                      <w:rFonts w:ascii="Times New Roman" w:hAnsi="Times New Roman" w:cs="Times New Roman"/>
                      <w:noProof/>
                      <w:color w:val="808080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delText>,</w:delText>
              </w:r>
              <w:r w:rsidR="009D474F" w:rsidRPr="009D474F">
                <w:rPr>
                  <w:rFonts w:ascii="Times New Roman" w:hAnsi="Times New Roman" w:cs="Times New Roman"/>
                  <w:noProof/>
                  <w:kern w:val="0"/>
                  <w:sz w:val="20"/>
                  <w:szCs w:val="20"/>
                  <w:highlight w:val="cyan"/>
                  <w:rPrChange w:id="472" w:author="Gao, Guan-Wei (高貫偉 ITC)" w:date="2012-05-28T13:44:00Z">
                    <w:rPr>
                      <w:rFonts w:ascii="Times New Roman" w:hAnsi="Times New Roman" w:cs="Times New Roman"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delText>2</w:delText>
              </w:r>
              <w:r w:rsidR="009D474F" w:rsidRPr="009D474F">
                <w:rPr>
                  <w:rFonts w:ascii="Times New Roman" w:hAnsi="Times New Roman" w:cs="Times New Roman"/>
                  <w:noProof/>
                  <w:color w:val="808080"/>
                  <w:kern w:val="0"/>
                  <w:sz w:val="20"/>
                  <w:szCs w:val="20"/>
                  <w:highlight w:val="cyan"/>
                  <w:rPrChange w:id="473" w:author="Gao, Guan-Wei (高貫偉 ITC)" w:date="2012-05-28T13:44:00Z">
                    <w:rPr>
                      <w:rFonts w:ascii="Times New Roman" w:hAnsi="Times New Roman" w:cs="Times New Roman"/>
                      <w:noProof/>
                      <w:color w:val="808080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delText>)</w:delText>
              </w:r>
              <w:r w:rsidR="009D474F" w:rsidRPr="009D474F">
                <w:rPr>
                  <w:rFonts w:ascii="Times New Roman" w:hAnsi="Times New Roman" w:cs="Times New Roman"/>
                  <w:noProof/>
                  <w:kern w:val="0"/>
                  <w:sz w:val="20"/>
                  <w:szCs w:val="20"/>
                  <w:highlight w:val="cyan"/>
                  <w:rPrChange w:id="474" w:author="Gao, Guan-Wei (高貫偉 ITC)" w:date="2012-05-28T13:44:00Z">
                    <w:rPr>
                      <w:rFonts w:ascii="Times New Roman" w:hAnsi="Times New Roman" w:cs="Times New Roman"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delText xml:space="preserve"> </w:delText>
              </w:r>
            </w:del>
            <w:ins w:id="475" w:author="Gao, Guan-Wei (高貫偉 ITC)" w:date="2012-05-28T13:40:00Z">
              <w:r w:rsidR="009D474F" w:rsidRPr="009D474F">
                <w:rPr>
                  <w:rFonts w:ascii="Times New Roman" w:eastAsia="SimSun" w:hAnsi="Times New Roman" w:cs="Times New Roman"/>
                  <w:noProof/>
                  <w:color w:val="808080"/>
                  <w:kern w:val="0"/>
                  <w:sz w:val="20"/>
                  <w:szCs w:val="20"/>
                  <w:highlight w:val="cyan"/>
                  <w:rPrChange w:id="476" w:author="Gao, Guan-Wei (高貫偉 ITC)" w:date="2012-05-28T13:44:00Z">
                    <w:rPr>
                      <w:rFonts w:ascii="Times New Roman" w:eastAsia="SimSun" w:hAnsi="Times New Roman" w:cs="Times New Roman"/>
                      <w:noProof/>
                      <w:color w:val="808080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MBCode</w:t>
              </w:r>
              <w:r w:rsidR="007A0ADD">
                <w:rPr>
                  <w:rFonts w:ascii="Times New Roman" w:eastAsia="SimSun" w:hAnsi="Times New Roman" w:cs="Times New Roman" w:hint="eastAsia"/>
                  <w:noProof/>
                  <w:color w:val="808080"/>
                  <w:kern w:val="0"/>
                  <w:sz w:val="20"/>
                  <w:szCs w:val="20"/>
                </w:rPr>
                <w:t xml:space="preserve"> </w:t>
              </w:r>
            </w:ins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="00E9409B">
              <w:rPr>
                <w:rFonts w:ascii="Times New Roman" w:hAnsi="Times New Roman" w:cs="Times New Roman" w:hint="eastAsia"/>
                <w:noProof/>
                <w:color w:val="0000FF"/>
                <w:kern w:val="0"/>
                <w:sz w:val="20"/>
                <w:szCs w:val="20"/>
              </w:rPr>
              <w:t>Type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1</w:t>
            </w:r>
          </w:p>
          <w:p w:rsidR="009917BC" w:rsidRPr="009917BC" w:rsidRDefault="009917BC" w:rsidP="008D7C0C">
            <w:pPr>
              <w:pStyle w:val="a9"/>
              <w:numPr>
                <w:ilvl w:val="0"/>
                <w:numId w:val="34"/>
              </w:numPr>
              <w:ind w:firstLineChars="0"/>
              <w:jc w:val="left"/>
              <w:rPr>
                <w:ins w:id="477" w:author="itc211017" w:date="2012-02-29T14:40:00Z"/>
                <w:rFonts w:ascii="Times New Roman" w:hAnsi="Times New Roman" w:cs="Times New Roman"/>
                <w:noProof/>
                <w:kern w:val="0"/>
                <w:sz w:val="20"/>
                <w:szCs w:val="20"/>
                <w:rPrChange w:id="478" w:author="itc211017" w:date="2012-02-29T14:40:00Z">
                  <w:rPr>
                    <w:ins w:id="479" w:author="itc211017" w:date="2012-02-29T14:40:00Z"/>
                    <w:rFonts w:ascii="Times New Roman" w:eastAsia="SimSun" w:hAnsiTheme="minorEastAsia" w:cs="Times New Roman"/>
                    <w:noProof/>
                    <w:color w:val="0000FF"/>
                    <w:kern w:val="0"/>
                    <w:sz w:val="20"/>
                    <w:szCs w:val="20"/>
                  </w:rPr>
                </w:rPrChange>
              </w:rPr>
            </w:pPr>
            <w:ins w:id="480" w:author="itc211017" w:date="2012-02-29T14:40:00Z">
              <w:r>
                <w:rPr>
                  <w:rFonts w:ascii="Times New Roman" w:eastAsia="SimSun" w:hAnsi="Times New Roman" w:cs="Times New Roman" w:hint="eastAsia"/>
                  <w:noProof/>
                  <w:kern w:val="0"/>
                  <w:sz w:val="20"/>
                  <w:szCs w:val="20"/>
                </w:rPr>
                <w:t>若</w:t>
              </w:r>
              <w:r>
                <w:rPr>
                  <w:rFonts w:ascii="Times New Roman" w:eastAsia="SimSun" w:hAnsi="Times New Roman" w:cs="Times New Roman" w:hint="eastAsia"/>
                  <w:noProof/>
                  <w:kern w:val="0"/>
                  <w:sz w:val="20"/>
                  <w:szCs w:val="20"/>
                </w:rPr>
                <w:t>@unitqty&lt;=1</w:t>
              </w:r>
              <w:r>
                <w:rPr>
                  <w:rFonts w:ascii="Times New Roman" w:eastAsia="SimSun" w:hAnsi="Times New Roman" w:cs="Times New Roman" w:hint="eastAsia"/>
                  <w:noProof/>
                  <w:kern w:val="0"/>
                  <w:sz w:val="20"/>
                  <w:szCs w:val="20"/>
                </w:rPr>
                <w:t>，则执行</w:t>
              </w:r>
              <w:r w:rsidRPr="004D3663">
                <w:rPr>
                  <w:rFonts w:ascii="Times New Roman" w:hAnsiTheme="minorEastAsia" w:cs="Times New Roman" w:hint="eastAsia"/>
                  <w:b/>
                  <w:highlight w:val="yellow"/>
                </w:rPr>
                <w:t>step</w:t>
              </w:r>
              <w:r>
                <w:rPr>
                  <w:rFonts w:ascii="Times New Roman" w:hAnsiTheme="minorEastAsia" w:cs="Times New Roman" w:hint="eastAsia"/>
                  <w:b/>
                  <w:highlight w:val="yellow"/>
                </w:rPr>
                <w:t>3</w:t>
              </w:r>
              <w:r w:rsidRPr="004D3663">
                <w:rPr>
                  <w:rFonts w:ascii="Times New Roman" w:hAnsiTheme="minorEastAsia" w:cs="Times New Roman" w:hint="eastAsia"/>
                  <w:b/>
                  <w:highlight w:val="yellow"/>
                </w:rPr>
                <w:t>非连板</w:t>
              </w:r>
            </w:ins>
            <w:ins w:id="481" w:author="itc211017" w:date="2012-02-29T14:41:00Z">
              <w:r>
                <w:rPr>
                  <w:rFonts w:ascii="Times New Roman" w:eastAsia="SimSun" w:hAnsiTheme="minorEastAsia" w:cs="Times New Roman" w:hint="eastAsia"/>
                  <w:b/>
                </w:rPr>
                <w:t>，而不去执行下面的操作</w:t>
              </w:r>
            </w:ins>
          </w:p>
          <w:p w:rsidR="00E547D2" w:rsidRPr="0026380C" w:rsidRDefault="00E547D2" w:rsidP="008D7C0C">
            <w:pPr>
              <w:pStyle w:val="a9"/>
              <w:numPr>
                <w:ilvl w:val="0"/>
                <w:numId w:val="34"/>
              </w:numPr>
              <w:ind w:firstLineChars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26380C">
              <w:rPr>
                <w:rFonts w:ascii="Times New Roman" w:hAnsiTheme="minorEastAsia" w:cs="Times New Roman"/>
                <w:noProof/>
                <w:color w:val="0000FF"/>
                <w:kern w:val="0"/>
                <w:sz w:val="20"/>
                <w:szCs w:val="20"/>
              </w:rPr>
              <w:t>生成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@unitqty[@i=1..@unitqty]</w:t>
            </w:r>
            <w:r w:rsidRPr="0026380C">
              <w:rPr>
                <w:rFonts w:ascii="Times New Roman" w:hAnsiTheme="minorEastAsia" w:cs="Times New Roman"/>
                <w:noProof/>
                <w:kern w:val="0"/>
                <w:sz w:val="20"/>
                <w:szCs w:val="20"/>
              </w:rPr>
              <w:t>个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MBSno</w:t>
            </w:r>
          </w:p>
          <w:p w:rsidR="00081EC7" w:rsidRDefault="009D474F" w:rsidP="008014C9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Times New Roman" w:hAnsi="Times New Roman" w:cs="Times New Roman"/>
                <w:b/>
                <w:noProof/>
                <w:color w:val="FF0000"/>
                <w:kern w:val="0"/>
                <w:sz w:val="20"/>
                <w:szCs w:val="20"/>
              </w:rPr>
            </w:pPr>
            <w:r w:rsidRPr="009D474F">
              <w:rPr>
                <w:rFonts w:ascii="Times New Roman" w:hAnsi="Times New Roman" w:cs="Times New Roman"/>
                <w:b/>
                <w:noProof/>
                <w:color w:val="FF0000"/>
                <w:kern w:val="0"/>
                <w:sz w:val="20"/>
                <w:szCs w:val="20"/>
                <w:highlight w:val="cyan"/>
                <w:rPrChange w:id="482" w:author="Gao, Guan-Wei (高貫偉 ITC)" w:date="2012-05-28T13:44:00Z">
                  <w:rPr>
                    <w:rFonts w:ascii="Times New Roman" w:hAnsi="Times New Roman" w:cs="Times New Roman"/>
                    <w:b/>
                    <w:noProof/>
                    <w:color w:val="FF0000"/>
                    <w:kern w:val="0"/>
                    <w:sz w:val="20"/>
                    <w:szCs w:val="20"/>
                    <w:u w:val="single"/>
                  </w:rPr>
                </w:rPrChange>
              </w:rPr>
              <w:t xml:space="preserve">@MBSno = </w:t>
            </w:r>
            <w:ins w:id="483" w:author="Gao, Guan-Wei (高貫偉 ITC)" w:date="2012-05-28T13:40:00Z">
              <w:r w:rsidRPr="009D474F">
                <w:rPr>
                  <w:rFonts w:ascii="Times New Roman" w:eastAsia="SimSun" w:hAnsi="Times New Roman" w:cs="Times New Roman" w:hint="eastAsia"/>
                  <w:b/>
                  <w:noProof/>
                  <w:color w:val="FF0000"/>
                  <w:kern w:val="0"/>
                  <w:sz w:val="20"/>
                  <w:szCs w:val="20"/>
                  <w:highlight w:val="cyan"/>
                  <w:rPrChange w:id="484" w:author="Gao, Guan-Wei (高貫偉 ITC)" w:date="2012-05-28T13:44:00Z">
                    <w:rPr>
                      <w:rFonts w:ascii="Times New Roman" w:eastAsia="SimSun" w:hAnsi="Times New Roman" w:cs="Times New Roman" w:hint="eastAsia"/>
                      <w:b/>
                      <w:noProof/>
                      <w:color w:val="FF0000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用</w:t>
              </w:r>
              <w:r w:rsidRPr="009D474F">
                <w:rPr>
                  <w:rFonts w:ascii="Times New Roman" w:eastAsia="SimSun" w:hAnsi="Times New Roman" w:cs="Times New Roman"/>
                  <w:b/>
                  <w:noProof/>
                  <w:color w:val="FF0000"/>
                  <w:kern w:val="0"/>
                  <w:sz w:val="20"/>
                  <w:szCs w:val="20"/>
                  <w:highlight w:val="cyan"/>
                  <w:rPrChange w:id="485" w:author="Gao, Guan-Wei (高貫偉 ITC)" w:date="2012-05-28T13:44:00Z">
                    <w:rPr>
                      <w:rFonts w:ascii="Times New Roman" w:eastAsia="SimSun" w:hAnsi="Times New Roman" w:cs="Times New Roman"/>
                      <w:b/>
                      <w:noProof/>
                      <w:color w:val="FF0000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@i</w:t>
              </w:r>
              <w:r w:rsidRPr="009D474F">
                <w:rPr>
                  <w:rFonts w:ascii="Times New Roman" w:eastAsia="SimSun" w:hAnsi="Times New Roman" w:cs="Times New Roman" w:hint="eastAsia"/>
                  <w:b/>
                  <w:noProof/>
                  <w:color w:val="FF0000"/>
                  <w:kern w:val="0"/>
                  <w:sz w:val="20"/>
                  <w:szCs w:val="20"/>
                  <w:highlight w:val="cyan"/>
                  <w:rPrChange w:id="486" w:author="Gao, Guan-Wei (高貫偉 ITC)" w:date="2012-05-28T13:44:00Z">
                    <w:rPr>
                      <w:rFonts w:ascii="Times New Roman" w:eastAsia="SimSun" w:hAnsi="Times New Roman" w:cs="Times New Roman" w:hint="eastAsia"/>
                      <w:b/>
                      <w:noProof/>
                      <w:color w:val="FF0000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替换</w:t>
              </w:r>
              <w:r w:rsidRPr="009D474F">
                <w:rPr>
                  <w:rFonts w:ascii="Times New Roman" w:eastAsia="SimSun" w:hAnsi="Times New Roman" w:cs="Times New Roman"/>
                  <w:b/>
                  <w:noProof/>
                  <w:color w:val="FF0000"/>
                  <w:kern w:val="0"/>
                  <w:sz w:val="20"/>
                  <w:szCs w:val="20"/>
                  <w:highlight w:val="cyan"/>
                  <w:rPrChange w:id="487" w:author="Gao, Guan-Wei (高貫偉 ITC)" w:date="2012-05-28T13:44:00Z">
                    <w:rPr>
                      <w:rFonts w:ascii="Times New Roman" w:eastAsia="SimSun" w:hAnsi="Times New Roman" w:cs="Times New Roman"/>
                      <w:b/>
                      <w:noProof/>
                      <w:color w:val="FF0000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MBSno</w:t>
              </w:r>
              <w:r w:rsidRPr="009D474F">
                <w:rPr>
                  <w:rFonts w:ascii="Times New Roman" w:eastAsia="SimSun" w:hAnsi="Times New Roman" w:cs="Times New Roman" w:hint="eastAsia"/>
                  <w:b/>
                  <w:noProof/>
                  <w:color w:val="FF0000"/>
                  <w:kern w:val="0"/>
                  <w:sz w:val="20"/>
                  <w:szCs w:val="20"/>
                  <w:highlight w:val="cyan"/>
                  <w:rPrChange w:id="488" w:author="Gao, Guan-Wei (高貫偉 ITC)" w:date="2012-05-28T13:44:00Z">
                    <w:rPr>
                      <w:rFonts w:ascii="Times New Roman" w:eastAsia="SimSun" w:hAnsi="Times New Roman" w:cs="Times New Roman" w:hint="eastAsia"/>
                      <w:b/>
                      <w:noProof/>
                      <w:color w:val="FF0000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的</w:t>
              </w:r>
              <w:r w:rsidRPr="009D474F">
                <w:rPr>
                  <w:rFonts w:ascii="Times New Roman" w:eastAsia="SimSun" w:hAnsi="Times New Roman" w:cs="Times New Roman"/>
                  <w:b/>
                  <w:noProof/>
                  <w:color w:val="FF0000"/>
                  <w:kern w:val="0"/>
                  <w:sz w:val="20"/>
                  <w:szCs w:val="20"/>
                  <w:highlight w:val="cyan"/>
                  <w:rPrChange w:id="489" w:author="Gao, Guan-Wei (高貫偉 ITC)" w:date="2012-05-28T13:44:00Z">
                    <w:rPr>
                      <w:rFonts w:ascii="Times New Roman" w:eastAsia="SimSun" w:hAnsi="Times New Roman" w:cs="Times New Roman"/>
                      <w:b/>
                      <w:noProof/>
                      <w:color w:val="FF0000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CheckCode</w:t>
              </w:r>
            </w:ins>
            <w:del w:id="490" w:author="Gao, Guan-Wei (高貫偉 ITC)" w:date="2012-05-28T13:40:00Z">
              <w:r w:rsidRPr="009D474F">
                <w:rPr>
                  <w:rFonts w:ascii="Times New Roman" w:hAnsi="Times New Roman" w:cs="Times New Roman"/>
                  <w:b/>
                  <w:noProof/>
                  <w:color w:val="FF0000"/>
                  <w:kern w:val="0"/>
                  <w:sz w:val="20"/>
                  <w:szCs w:val="20"/>
                  <w:highlight w:val="cyan"/>
                  <w:rPrChange w:id="491" w:author="Gao, Guan-Wei (高貫偉 ITC)" w:date="2012-05-28T13:44:00Z">
                    <w:rPr>
                      <w:rFonts w:ascii="Times New Roman" w:hAnsi="Times New Roman" w:cs="Times New Roman"/>
                      <w:b/>
                      <w:noProof/>
                      <w:color w:val="FF0000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delText>left([</w:delText>
              </w:r>
              <w:r w:rsidRPr="009D474F">
                <w:rPr>
                  <w:rFonts w:ascii="Times New Roman" w:hAnsiTheme="minorEastAsia" w:cs="Times New Roman"/>
                  <w:b/>
                  <w:noProof/>
                  <w:color w:val="FF0000"/>
                  <w:kern w:val="0"/>
                  <w:sz w:val="20"/>
                  <w:szCs w:val="20"/>
                  <w:highlight w:val="cyan"/>
                  <w:rPrChange w:id="492" w:author="Gao, Guan-Wei (高貫偉 ITC)" w:date="2012-05-28T13:44:00Z">
                    <w:rPr>
                      <w:rFonts w:ascii="Times New Roman" w:hAnsiTheme="minorEastAsia" w:cs="Times New Roman"/>
                      <w:b/>
                      <w:noProof/>
                      <w:color w:val="FF0000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delText>刷入的</w:delText>
              </w:r>
              <w:r w:rsidRPr="009D474F">
                <w:rPr>
                  <w:rFonts w:ascii="Times New Roman" w:hAnsi="Times New Roman" w:cs="Times New Roman"/>
                  <w:b/>
                  <w:noProof/>
                  <w:color w:val="FF0000"/>
                  <w:kern w:val="0"/>
                  <w:sz w:val="20"/>
                  <w:szCs w:val="20"/>
                  <w:highlight w:val="cyan"/>
                  <w:rPrChange w:id="493" w:author="Gao, Guan-Wei (高貫偉 ITC)" w:date="2012-05-28T13:44:00Z">
                    <w:rPr>
                      <w:rFonts w:ascii="Times New Roman" w:hAnsi="Times New Roman" w:cs="Times New Roman"/>
                      <w:b/>
                      <w:noProof/>
                      <w:color w:val="FF0000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delText>MBSNo],5) + @i + right([</w:delText>
              </w:r>
              <w:r w:rsidRPr="009D474F">
                <w:rPr>
                  <w:rFonts w:ascii="Times New Roman" w:hAnsiTheme="minorEastAsia" w:cs="Times New Roman"/>
                  <w:b/>
                  <w:noProof/>
                  <w:color w:val="FF0000"/>
                  <w:kern w:val="0"/>
                  <w:sz w:val="20"/>
                  <w:szCs w:val="20"/>
                  <w:highlight w:val="cyan"/>
                  <w:rPrChange w:id="494" w:author="Gao, Guan-Wei (高貫偉 ITC)" w:date="2012-05-28T13:44:00Z">
                    <w:rPr>
                      <w:rFonts w:ascii="Times New Roman" w:hAnsiTheme="minorEastAsia" w:cs="Times New Roman"/>
                      <w:b/>
                      <w:noProof/>
                      <w:color w:val="FF0000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delText>刷入的</w:delText>
              </w:r>
              <w:r w:rsidRPr="009D474F">
                <w:rPr>
                  <w:rFonts w:ascii="Times New Roman" w:hAnsi="Times New Roman" w:cs="Times New Roman"/>
                  <w:b/>
                  <w:noProof/>
                  <w:color w:val="FF0000"/>
                  <w:kern w:val="0"/>
                  <w:sz w:val="20"/>
                  <w:szCs w:val="20"/>
                  <w:highlight w:val="cyan"/>
                  <w:rPrChange w:id="495" w:author="Gao, Guan-Wei (高貫偉 ITC)" w:date="2012-05-28T13:44:00Z">
                    <w:rPr>
                      <w:rFonts w:ascii="Times New Roman" w:hAnsi="Times New Roman" w:cs="Times New Roman"/>
                      <w:b/>
                      <w:noProof/>
                      <w:color w:val="FF0000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delText>MBSNO],4)</w:delText>
              </w:r>
            </w:del>
          </w:p>
          <w:p w:rsidR="008D7C0C" w:rsidRPr="0026380C" w:rsidRDefault="008D7C0C" w:rsidP="00E547D2">
            <w:pPr>
              <w:pStyle w:val="a9"/>
              <w:numPr>
                <w:ilvl w:val="0"/>
                <w:numId w:val="34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>Insert PCB</w:t>
            </w:r>
          </w:p>
          <w:p w:rsidR="00333C61" w:rsidRDefault="00333C61" w:rsidP="00333C61">
            <w:pPr>
              <w:pStyle w:val="a9"/>
              <w:ind w:left="360" w:firstLineChars="0"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6380C">
              <w:rPr>
                <w:rFonts w:ascii="Times New Roman" w:hAnsi="Times New Roman" w:cs="Times New Roman"/>
              </w:rPr>
              <w:t>DateCode</w:t>
            </w:r>
            <w:proofErr w:type="spellEnd"/>
            <w:r w:rsidRPr="0026380C">
              <w:rPr>
                <w:rFonts w:ascii="Times New Roman" w:hAnsi="Times New Roman" w:cs="Times New Roman"/>
              </w:rPr>
              <w:t xml:space="preserve"> =</w:t>
            </w:r>
            <w:r w:rsidR="00917F50">
              <w:rPr>
                <w:rFonts w:ascii="Times New Roman" w:hAnsi="Times New Roman" w:cs="Times New Roman" w:hint="eastAsia"/>
              </w:rPr>
              <w:t>Get[</w:t>
            </w:r>
            <w:proofErr w:type="spellStart"/>
            <w:r w:rsidR="00917F50">
              <w:rPr>
                <w:rFonts w:ascii="Times New Roman" w:hAnsi="Times New Roman" w:cs="Times New Roman" w:hint="eastAsia"/>
              </w:rPr>
              <w:t>DCode</w:t>
            </w:r>
            <w:proofErr w:type="spellEnd"/>
            <w:r w:rsidR="00917F50">
              <w:rPr>
                <w:rFonts w:ascii="Times New Roman" w:hAnsi="Times New Roman" w:cs="Times New Roman" w:hint="eastAsia"/>
              </w:rPr>
              <w:t>]</w:t>
            </w:r>
            <w:r w:rsidR="00917F50">
              <w:rPr>
                <w:rFonts w:ascii="Times New Roman" w:hAnsi="Times New Roman" w:cs="Times New Roman" w:hint="eastAsia"/>
              </w:rPr>
              <w:t>参考</w:t>
            </w:r>
            <w:r w:rsidR="00917F50">
              <w:rPr>
                <w:rFonts w:ascii="Times New Roman" w:hAnsi="Times New Roman" w:cs="Times New Roman" w:hint="eastAsia"/>
              </w:rPr>
              <w:t>19.3</w:t>
            </w:r>
          </w:p>
          <w:p w:rsidR="007269B7" w:rsidRDefault="007269B7" w:rsidP="00333C61">
            <w:pPr>
              <w:pStyle w:val="a9"/>
              <w:ind w:left="360"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ECR = [ECR]</w:t>
            </w:r>
          </w:p>
          <w:p w:rsidR="007269B7" w:rsidRPr="0026380C" w:rsidRDefault="007269B7" w:rsidP="00333C61">
            <w:pPr>
              <w:pStyle w:val="a9"/>
              <w:ind w:left="360"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IECECR = </w:t>
            </w:r>
            <w:proofErr w:type="spellStart"/>
            <w:r>
              <w:rPr>
                <w:rFonts w:ascii="Times New Roman" w:hAnsi="Times New Roman" w:cs="Times New Roman" w:hint="eastAsia"/>
              </w:rPr>
              <w:t>EcrVersion.IECVer</w:t>
            </w:r>
            <w:proofErr w:type="spellEnd"/>
          </w:p>
          <w:p w:rsidR="008D7C0C" w:rsidRPr="0026380C" w:rsidRDefault="008D7C0C" w:rsidP="00E547D2">
            <w:pPr>
              <w:pStyle w:val="a9"/>
              <w:numPr>
                <w:ilvl w:val="0"/>
                <w:numId w:val="34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Theme="minorEastAsia" w:cs="Times New Roman"/>
              </w:rPr>
              <w:t>判断是否需要生成</w:t>
            </w:r>
            <w:r w:rsidRPr="0026380C">
              <w:rPr>
                <w:rFonts w:ascii="Times New Roman" w:hAnsi="Times New Roman" w:cs="Times New Roman"/>
              </w:rPr>
              <w:t>MAC</w:t>
            </w:r>
            <w:r w:rsidRPr="0026380C">
              <w:rPr>
                <w:rFonts w:ascii="Times New Roman" w:hAnsiTheme="minorEastAsia" w:cs="Times New Roman"/>
              </w:rPr>
              <w:t>、</w:t>
            </w:r>
            <w:r w:rsidRPr="00097F84">
              <w:rPr>
                <w:rFonts w:ascii="Times New Roman" w:hAnsi="Times New Roman" w:cs="Times New Roman"/>
                <w:strike/>
              </w:rPr>
              <w:t>UUID</w:t>
            </w:r>
            <w:r w:rsidRPr="00097F84">
              <w:rPr>
                <w:rFonts w:ascii="Times New Roman" w:hAnsiTheme="minorEastAsia" w:cs="Times New Roman"/>
                <w:strike/>
              </w:rPr>
              <w:t>、</w:t>
            </w:r>
            <w:r w:rsidRPr="0026380C">
              <w:rPr>
                <w:rFonts w:ascii="Times New Roman" w:hAnsi="Times New Roman" w:cs="Times New Roman"/>
              </w:rPr>
              <w:t>EEP</w:t>
            </w:r>
            <w:r w:rsidRPr="0026380C">
              <w:rPr>
                <w:rFonts w:ascii="Times New Roman" w:hAnsiTheme="minorEastAsia" w:cs="Times New Roman"/>
              </w:rPr>
              <w:t>，参考</w:t>
            </w:r>
            <w:r w:rsidR="00917F50">
              <w:rPr>
                <w:rFonts w:ascii="Times New Roman" w:hAnsi="Times New Roman" w:cs="Times New Roman" w:hint="eastAsia"/>
              </w:rPr>
              <w:t>19</w:t>
            </w:r>
            <w:r w:rsidRPr="0026380C">
              <w:rPr>
                <w:rFonts w:ascii="Times New Roman" w:hAnsi="Times New Roman" w:cs="Times New Roman"/>
              </w:rPr>
              <w:t>.1</w:t>
            </w:r>
          </w:p>
          <w:p w:rsidR="00A72E77" w:rsidRPr="0026380C" w:rsidRDefault="00A72E77" w:rsidP="00A72E77">
            <w:pPr>
              <w:pStyle w:val="a9"/>
              <w:ind w:left="360" w:firstLineChars="0" w:firstLine="0"/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Theme="minorEastAsia" w:cs="Times New Roman"/>
              </w:rPr>
              <w:t>若生成</w:t>
            </w:r>
            <w:r w:rsidRPr="0026380C">
              <w:rPr>
                <w:rFonts w:ascii="Times New Roman" w:hAnsi="Times New Roman" w:cs="Times New Roman"/>
              </w:rPr>
              <w:t>MAC</w:t>
            </w:r>
            <w:r w:rsidRPr="00097F84">
              <w:rPr>
                <w:rFonts w:ascii="Times New Roman" w:hAnsiTheme="minorEastAsia" w:cs="Times New Roman"/>
                <w:strike/>
              </w:rPr>
              <w:t>、</w:t>
            </w:r>
            <w:r w:rsidRPr="00097F84">
              <w:rPr>
                <w:rFonts w:ascii="Times New Roman" w:hAnsi="Times New Roman" w:cs="Times New Roman"/>
                <w:strike/>
              </w:rPr>
              <w:t>UUID</w:t>
            </w:r>
            <w:r w:rsidRPr="0026380C">
              <w:rPr>
                <w:rFonts w:ascii="Times New Roman" w:hAnsiTheme="minorEastAsia" w:cs="Times New Roman"/>
              </w:rPr>
              <w:t>，则</w:t>
            </w:r>
            <w:r w:rsidRPr="0026380C">
              <w:rPr>
                <w:rFonts w:ascii="Times New Roman" w:hAnsi="Times New Roman" w:cs="Times New Roman"/>
              </w:rPr>
              <w:t>Update PCB(MAC</w:t>
            </w:r>
            <w:r w:rsidRPr="00097F84">
              <w:rPr>
                <w:rFonts w:ascii="Times New Roman" w:hAnsi="Times New Roman" w:cs="Times New Roman"/>
                <w:strike/>
              </w:rPr>
              <w:t>,UUID</w:t>
            </w:r>
            <w:r w:rsidRPr="0026380C">
              <w:rPr>
                <w:rFonts w:ascii="Times New Roman" w:hAnsi="Times New Roman" w:cs="Times New Roman"/>
              </w:rPr>
              <w:t>)</w:t>
            </w:r>
          </w:p>
          <w:p w:rsidR="00A72E77" w:rsidRPr="0026380C" w:rsidRDefault="00A72E77" w:rsidP="00A72E77">
            <w:pPr>
              <w:pStyle w:val="a9"/>
              <w:ind w:left="360" w:firstLineChars="0" w:firstLine="0"/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Theme="minorEastAsia" w:cs="Times New Roman"/>
              </w:rPr>
              <w:t>若生成</w:t>
            </w:r>
            <w:r w:rsidRPr="0026380C">
              <w:rPr>
                <w:rFonts w:ascii="Times New Roman" w:hAnsi="Times New Roman" w:cs="Times New Roman"/>
              </w:rPr>
              <w:t>EEP</w:t>
            </w:r>
            <w:r w:rsidRPr="0026380C">
              <w:rPr>
                <w:rFonts w:ascii="Times New Roman" w:hAnsiTheme="minorEastAsia" w:cs="Times New Roman"/>
              </w:rPr>
              <w:t>，则</w:t>
            </w:r>
            <w:r w:rsidRPr="0026380C">
              <w:rPr>
                <w:rFonts w:ascii="Times New Roman" w:hAnsi="Times New Roman" w:cs="Times New Roman"/>
              </w:rPr>
              <w:t xml:space="preserve">insert </w:t>
            </w:r>
            <w:proofErr w:type="spellStart"/>
            <w:r w:rsidRPr="0026380C">
              <w:rPr>
                <w:rFonts w:ascii="Times New Roman" w:hAnsi="Times New Roman" w:cs="Times New Roman"/>
              </w:rPr>
              <w:t>PCBInfo</w:t>
            </w:r>
            <w:proofErr w:type="spellEnd"/>
            <w:r w:rsidRPr="0026380C">
              <w:rPr>
                <w:rFonts w:ascii="Times New Roman" w:hAnsi="Times New Roman" w:cs="Times New Roman"/>
              </w:rPr>
              <w:t>(</w:t>
            </w:r>
            <w:proofErr w:type="spellStart"/>
            <w:r w:rsidRPr="0026380C">
              <w:rPr>
                <w:rFonts w:ascii="Times New Roman" w:hAnsi="Times New Roman" w:cs="Times New Roman"/>
              </w:rPr>
              <w:t>InfoType</w:t>
            </w:r>
            <w:proofErr w:type="spellEnd"/>
            <w:r w:rsidRPr="0026380C">
              <w:rPr>
                <w:rFonts w:ascii="Times New Roman" w:hAnsi="Times New Roman" w:cs="Times New Roman"/>
              </w:rPr>
              <w:t>=’EEPROM’)</w:t>
            </w:r>
          </w:p>
          <w:p w:rsidR="00E348BA" w:rsidRPr="0026380C" w:rsidRDefault="00962F47" w:rsidP="00E547D2">
            <w:pPr>
              <w:pStyle w:val="a9"/>
              <w:numPr>
                <w:ilvl w:val="0"/>
                <w:numId w:val="34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Theme="minorEastAsia" w:cs="Times New Roman" w:hint="eastAsia"/>
              </w:rPr>
              <w:t>若</w:t>
            </w:r>
            <w:r>
              <w:rPr>
                <w:rFonts w:ascii="Times New Roman" w:hAnsiTheme="minorEastAsia" w:cs="Times New Roman" w:hint="eastAsia"/>
              </w:rPr>
              <w:t>MB</w:t>
            </w:r>
            <w:r>
              <w:rPr>
                <w:rFonts w:ascii="Times New Roman" w:hAnsiTheme="minorEastAsia" w:cs="Times New Roman" w:hint="eastAsia"/>
              </w:rPr>
              <w:t>的</w:t>
            </w:r>
            <w:r>
              <w:rPr>
                <w:rFonts w:ascii="Times New Roman" w:hAnsiTheme="minorEastAsia" w:cs="Times New Roman" w:hint="eastAsia"/>
              </w:rPr>
              <w:t>Model</w:t>
            </w:r>
            <w:r>
              <w:rPr>
                <w:rFonts w:ascii="Times New Roman" w:hAnsiTheme="minorEastAsia" w:cs="Times New Roman" w:hint="eastAsia"/>
              </w:rPr>
              <w:t>属性存在</w:t>
            </w:r>
            <w:r>
              <w:rPr>
                <w:rFonts w:ascii="Times New Roman" w:hAnsiTheme="minorEastAsia" w:cs="Times New Roman" w:hint="eastAsia"/>
              </w:rPr>
              <w:t>MBCT=T,</w:t>
            </w:r>
            <w:r>
              <w:rPr>
                <w:rFonts w:ascii="Times New Roman" w:hAnsiTheme="minorEastAsia" w:cs="Times New Roman" w:hint="eastAsia"/>
              </w:rPr>
              <w:t>则</w:t>
            </w:r>
            <w:r w:rsidR="00E348BA" w:rsidRPr="0026380C">
              <w:rPr>
                <w:rFonts w:ascii="Times New Roman" w:hAnsiTheme="minorEastAsia" w:cs="Times New Roman"/>
              </w:rPr>
              <w:t>生成</w:t>
            </w:r>
            <w:r w:rsidR="00E348BA" w:rsidRPr="0026380C">
              <w:rPr>
                <w:rFonts w:ascii="Times New Roman" w:hAnsi="Times New Roman" w:cs="Times New Roman"/>
              </w:rPr>
              <w:t>MBCT</w:t>
            </w:r>
            <w:r w:rsidR="00E348BA" w:rsidRPr="0026380C">
              <w:rPr>
                <w:rFonts w:ascii="Times New Roman" w:hAnsiTheme="minorEastAsia" w:cs="Times New Roman"/>
              </w:rPr>
              <w:t>，并</w:t>
            </w:r>
            <w:r w:rsidR="00E348BA" w:rsidRPr="0026380C">
              <w:rPr>
                <w:rFonts w:ascii="Times New Roman" w:hAnsi="Times New Roman" w:cs="Times New Roman"/>
              </w:rPr>
              <w:t xml:space="preserve">Insert </w:t>
            </w:r>
            <w:proofErr w:type="spellStart"/>
            <w:r w:rsidR="00E348BA" w:rsidRPr="0026380C">
              <w:rPr>
                <w:rFonts w:ascii="Times New Roman" w:hAnsi="Times New Roman" w:cs="Times New Roman"/>
              </w:rPr>
              <w:t>PCBInfo</w:t>
            </w:r>
            <w:proofErr w:type="spellEnd"/>
            <w:r w:rsidR="00E348BA" w:rsidRPr="0026380C">
              <w:rPr>
                <w:rFonts w:ascii="Times New Roman" w:hAnsi="Times New Roman" w:cs="Times New Roman"/>
              </w:rPr>
              <w:t>(</w:t>
            </w:r>
            <w:proofErr w:type="spellStart"/>
            <w:r w:rsidR="00E348BA" w:rsidRPr="0026380C">
              <w:rPr>
                <w:rFonts w:ascii="Times New Roman" w:hAnsi="Times New Roman" w:cs="Times New Roman"/>
              </w:rPr>
              <w:t>InfoType</w:t>
            </w:r>
            <w:proofErr w:type="spellEnd"/>
            <w:r w:rsidR="00E348BA" w:rsidRPr="0026380C">
              <w:rPr>
                <w:rFonts w:ascii="Times New Roman" w:hAnsi="Times New Roman" w:cs="Times New Roman"/>
              </w:rPr>
              <w:t>=’MBCT’)</w:t>
            </w:r>
            <w:r w:rsidR="004A5978" w:rsidRPr="0026380C">
              <w:rPr>
                <w:rFonts w:ascii="Times New Roman" w:hAnsiTheme="minorEastAsia" w:cs="Times New Roman"/>
              </w:rPr>
              <w:t>，参考</w:t>
            </w:r>
            <w:r w:rsidR="00917F50">
              <w:rPr>
                <w:rFonts w:ascii="Times New Roman" w:hAnsi="Times New Roman" w:cs="Times New Roman" w:hint="eastAsia"/>
              </w:rPr>
              <w:t>19</w:t>
            </w:r>
            <w:r w:rsidR="004A5978" w:rsidRPr="0026380C">
              <w:rPr>
                <w:rFonts w:ascii="Times New Roman" w:hAnsi="Times New Roman" w:cs="Times New Roman"/>
              </w:rPr>
              <w:t>.2</w:t>
            </w:r>
          </w:p>
          <w:p w:rsidR="008D7C0C" w:rsidRPr="0026380C" w:rsidRDefault="00A72E77" w:rsidP="00E547D2">
            <w:pPr>
              <w:pStyle w:val="a9"/>
              <w:numPr>
                <w:ilvl w:val="0"/>
                <w:numId w:val="34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>Insert</w:t>
            </w:r>
            <w:r w:rsidR="008D7C0C" w:rsidRPr="002638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831A1" w:rsidRPr="0026380C">
              <w:rPr>
                <w:rFonts w:ascii="Times New Roman" w:hAnsi="Times New Roman" w:cs="Times New Roman"/>
              </w:rPr>
              <w:t>PCBStatus</w:t>
            </w:r>
            <w:proofErr w:type="spellEnd"/>
            <w:r w:rsidR="007831A1" w:rsidRPr="0026380C">
              <w:rPr>
                <w:rFonts w:ascii="Times New Roman" w:hAnsi="Times New Roman" w:cs="Times New Roman"/>
              </w:rPr>
              <w:t xml:space="preserve"> </w:t>
            </w:r>
            <w:r w:rsidR="000773C5">
              <w:rPr>
                <w:rFonts w:ascii="Times New Roman" w:hAnsi="Times New Roman" w:cs="Times New Roman" w:hint="eastAsia"/>
              </w:rPr>
              <w:t xml:space="preserve">For </w:t>
            </w:r>
            <w:r w:rsidR="00472F48">
              <w:rPr>
                <w:rFonts w:ascii="Times New Roman" w:hAnsi="Times New Roman" w:cs="Times New Roman" w:hint="eastAsia"/>
              </w:rPr>
              <w:t xml:space="preserve">Every </w:t>
            </w:r>
            <w:r w:rsidR="000773C5">
              <w:rPr>
                <w:rFonts w:ascii="Times New Roman" w:hAnsi="Times New Roman" w:cs="Times New Roman" w:hint="eastAsia"/>
              </w:rPr>
              <w:t>New MB</w:t>
            </w:r>
          </w:p>
          <w:p w:rsidR="00BC3C17" w:rsidRPr="0026380C" w:rsidRDefault="007831A1" w:rsidP="002C6CA2">
            <w:pPr>
              <w:ind w:firstLineChars="200" w:firstLine="420"/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>Status=’</w:t>
            </w:r>
            <w:r w:rsidR="007779CE" w:rsidRPr="0026380C">
              <w:rPr>
                <w:rFonts w:ascii="Times New Roman" w:hAnsi="Times New Roman" w:cs="Times New Roman"/>
              </w:rPr>
              <w:t>1</w:t>
            </w:r>
            <w:r w:rsidRPr="0026380C">
              <w:rPr>
                <w:rFonts w:ascii="Times New Roman" w:hAnsi="Times New Roman" w:cs="Times New Roman"/>
              </w:rPr>
              <w:t>’</w:t>
            </w:r>
          </w:p>
          <w:p w:rsidR="008D7C0C" w:rsidRPr="0026380C" w:rsidRDefault="00BC3C17" w:rsidP="00E547D2">
            <w:pPr>
              <w:pStyle w:val="a9"/>
              <w:numPr>
                <w:ilvl w:val="0"/>
                <w:numId w:val="34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 xml:space="preserve">Insert </w:t>
            </w:r>
            <w:r w:rsidR="008D7C0C" w:rsidRPr="002638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D7C0C" w:rsidRPr="0026380C">
              <w:rPr>
                <w:rFonts w:ascii="Times New Roman" w:hAnsi="Times New Roman" w:cs="Times New Roman"/>
              </w:rPr>
              <w:t>PCBLog</w:t>
            </w:r>
            <w:proofErr w:type="spellEnd"/>
            <w:r w:rsidR="008D7C0C" w:rsidRPr="0026380C">
              <w:rPr>
                <w:rFonts w:ascii="Times New Roman" w:hAnsi="Times New Roman" w:cs="Times New Roman"/>
              </w:rPr>
              <w:t xml:space="preserve"> </w:t>
            </w:r>
            <w:r w:rsidR="000773C5">
              <w:rPr>
                <w:rFonts w:ascii="Times New Roman" w:hAnsi="Times New Roman" w:cs="Times New Roman" w:hint="eastAsia"/>
              </w:rPr>
              <w:t xml:space="preserve">For </w:t>
            </w:r>
            <w:r w:rsidR="00472F48">
              <w:rPr>
                <w:rFonts w:ascii="Times New Roman" w:hAnsi="Times New Roman" w:cs="Times New Roman" w:hint="eastAsia"/>
              </w:rPr>
              <w:t xml:space="preserve">Every </w:t>
            </w:r>
            <w:r w:rsidR="000773C5">
              <w:rPr>
                <w:rFonts w:ascii="Times New Roman" w:hAnsi="Times New Roman" w:cs="Times New Roman" w:hint="eastAsia"/>
              </w:rPr>
              <w:t>New MB</w:t>
            </w:r>
          </w:p>
          <w:p w:rsidR="006C1120" w:rsidRDefault="00BC3C17" w:rsidP="002C6CA2">
            <w:pPr>
              <w:ind w:firstLineChars="200" w:firstLine="420"/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>Status=’1’</w:t>
            </w:r>
          </w:p>
          <w:p w:rsidR="007160B3" w:rsidRDefault="000773C5" w:rsidP="007160B3">
            <w:pPr>
              <w:pStyle w:val="a9"/>
              <w:numPr>
                <w:ilvl w:val="0"/>
                <w:numId w:val="34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Update </w:t>
            </w:r>
            <w:proofErr w:type="spellStart"/>
            <w:r>
              <w:rPr>
                <w:rFonts w:ascii="Times New Roman" w:hAnsi="Times New Roman" w:cs="Times New Roman" w:hint="eastAsia"/>
              </w:rPr>
              <w:t>PCBStatus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For Old MB</w:t>
            </w:r>
          </w:p>
          <w:p w:rsidR="007160B3" w:rsidRDefault="000773C5" w:rsidP="007160B3">
            <w:pPr>
              <w:pStyle w:val="a9"/>
              <w:ind w:left="360"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 =</w:t>
            </w:r>
            <w:r w:rsidR="00563A9A">
              <w:rPr>
                <w:rFonts w:ascii="Times New Roman" w:hAnsi="Times New Roman" w:cs="Times New Roman" w:hint="eastAsia"/>
              </w:rPr>
              <w:t>2</w:t>
            </w:r>
          </w:p>
          <w:p w:rsidR="007160B3" w:rsidRDefault="000773C5" w:rsidP="007160B3">
            <w:pPr>
              <w:pStyle w:val="a9"/>
              <w:ind w:left="360"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Station = </w:t>
            </w:r>
            <w:r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 w:hint="eastAsia"/>
              </w:rPr>
              <w:t>CL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 xml:space="preserve"> --Close</w:t>
            </w:r>
          </w:p>
          <w:p w:rsidR="007160B3" w:rsidRDefault="000773C5" w:rsidP="007160B3">
            <w:pPr>
              <w:pStyle w:val="a9"/>
              <w:numPr>
                <w:ilvl w:val="0"/>
                <w:numId w:val="34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Insert </w:t>
            </w:r>
            <w:proofErr w:type="spellStart"/>
            <w:r>
              <w:rPr>
                <w:rFonts w:ascii="Times New Roman" w:hAnsi="Times New Roman" w:cs="Times New Roman" w:hint="eastAsia"/>
              </w:rPr>
              <w:t>PCBLog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For Old MB</w:t>
            </w:r>
          </w:p>
          <w:p w:rsidR="000773C5" w:rsidRDefault="000773C5" w:rsidP="000773C5">
            <w:pPr>
              <w:pStyle w:val="a9"/>
              <w:ind w:left="360"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 =</w:t>
            </w:r>
            <w:r w:rsidR="00563A9A">
              <w:rPr>
                <w:rFonts w:ascii="Times New Roman" w:hAnsi="Times New Roman" w:cs="Times New Roman" w:hint="eastAsia"/>
              </w:rPr>
              <w:t>2</w:t>
            </w:r>
          </w:p>
          <w:p w:rsidR="007160B3" w:rsidRPr="007160B3" w:rsidRDefault="000773C5" w:rsidP="007160B3">
            <w:pPr>
              <w:pStyle w:val="a9"/>
              <w:ind w:left="360"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Station = </w:t>
            </w:r>
            <w:r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 w:hint="eastAsia"/>
              </w:rPr>
              <w:t>CL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 xml:space="preserve"> --Close</w:t>
            </w:r>
          </w:p>
          <w:p w:rsidR="006202C8" w:rsidRPr="0026380C" w:rsidRDefault="006202C8" w:rsidP="00696F92">
            <w:pPr>
              <w:pStyle w:val="a9"/>
              <w:numPr>
                <w:ilvl w:val="0"/>
                <w:numId w:val="36"/>
              </w:numPr>
              <w:ind w:firstLineChars="0"/>
              <w:jc w:val="left"/>
              <w:rPr>
                <w:rFonts w:ascii="Times New Roman" w:hAnsi="Times New Roman" w:cs="Times New Roman"/>
                <w:b/>
              </w:rPr>
            </w:pPr>
            <w:r w:rsidRPr="0026380C">
              <w:rPr>
                <w:rFonts w:ascii="Times New Roman" w:hAnsiTheme="minorEastAsia" w:cs="Times New Roman"/>
                <w:b/>
              </w:rPr>
              <w:t>非连板</w:t>
            </w:r>
          </w:p>
          <w:p w:rsidR="00333C61" w:rsidRPr="0026380C" w:rsidRDefault="00333C61" w:rsidP="006202C8">
            <w:pPr>
              <w:pStyle w:val="a9"/>
              <w:numPr>
                <w:ilvl w:val="0"/>
                <w:numId w:val="3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>Update PCB</w:t>
            </w:r>
          </w:p>
          <w:p w:rsidR="00333C61" w:rsidRDefault="00917F50" w:rsidP="00333C61">
            <w:pPr>
              <w:pStyle w:val="a9"/>
              <w:ind w:left="360" w:firstLineChars="0"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DateCode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=</w:t>
            </w:r>
            <w:r>
              <w:rPr>
                <w:rFonts w:ascii="Times New Roman" w:hAnsi="Times New Roman" w:cs="Times New Roman" w:hint="eastAsia"/>
              </w:rPr>
              <w:t>Get[</w:t>
            </w:r>
            <w:proofErr w:type="spellStart"/>
            <w:r>
              <w:rPr>
                <w:rFonts w:ascii="Times New Roman" w:hAnsi="Times New Roman" w:cs="Times New Roman" w:hint="eastAsia"/>
              </w:rPr>
              <w:t>DCode</w:t>
            </w:r>
            <w:proofErr w:type="spellEnd"/>
            <w:r>
              <w:rPr>
                <w:rFonts w:ascii="Times New Roman" w:hAnsi="Times New Roman" w:cs="Times New Roman" w:hint="eastAsia"/>
              </w:rPr>
              <w:t>]</w:t>
            </w:r>
            <w:r>
              <w:rPr>
                <w:rFonts w:ascii="Times New Roman" w:hAnsi="Times New Roman" w:cs="Times New Roman" w:hint="eastAsia"/>
              </w:rPr>
              <w:t>参考</w:t>
            </w:r>
            <w:r>
              <w:rPr>
                <w:rFonts w:ascii="Times New Roman" w:hAnsi="Times New Roman" w:cs="Times New Roman" w:hint="eastAsia"/>
              </w:rPr>
              <w:t>19.3</w:t>
            </w:r>
          </w:p>
          <w:p w:rsidR="00CD1AAA" w:rsidRDefault="00CD1AAA" w:rsidP="00CD1AAA">
            <w:pPr>
              <w:pStyle w:val="a9"/>
              <w:ind w:left="360"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ECR = [ECR]</w:t>
            </w:r>
          </w:p>
          <w:p w:rsidR="00CD1AAA" w:rsidRPr="00CD1AAA" w:rsidRDefault="00CD1AAA" w:rsidP="00CD1AAA">
            <w:pPr>
              <w:pStyle w:val="a9"/>
              <w:ind w:left="360"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IECECR = </w:t>
            </w:r>
            <w:proofErr w:type="spellStart"/>
            <w:r>
              <w:rPr>
                <w:rFonts w:ascii="Times New Roman" w:hAnsi="Times New Roman" w:cs="Times New Roman" w:hint="eastAsia"/>
              </w:rPr>
              <w:t>EcrVersion.IECVer</w:t>
            </w:r>
            <w:proofErr w:type="spellEnd"/>
          </w:p>
          <w:p w:rsidR="00333C61" w:rsidRPr="0026380C" w:rsidRDefault="00333C61" w:rsidP="00333C61">
            <w:pPr>
              <w:pStyle w:val="a9"/>
              <w:numPr>
                <w:ilvl w:val="0"/>
                <w:numId w:val="3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Theme="minorEastAsia" w:cs="Times New Roman"/>
              </w:rPr>
              <w:t>判断是否需要生成</w:t>
            </w:r>
            <w:r w:rsidRPr="0026380C">
              <w:rPr>
                <w:rFonts w:ascii="Times New Roman" w:hAnsi="Times New Roman" w:cs="Times New Roman"/>
              </w:rPr>
              <w:t>MAC</w:t>
            </w:r>
            <w:r w:rsidRPr="0026380C">
              <w:rPr>
                <w:rFonts w:ascii="Times New Roman" w:hAnsiTheme="minorEastAsia" w:cs="Times New Roman"/>
              </w:rPr>
              <w:t>、</w:t>
            </w:r>
            <w:r w:rsidRPr="00097F84">
              <w:rPr>
                <w:rFonts w:ascii="Times New Roman" w:hAnsi="Times New Roman" w:cs="Times New Roman"/>
                <w:strike/>
              </w:rPr>
              <w:t>UUID</w:t>
            </w:r>
            <w:r w:rsidRPr="00097F84">
              <w:rPr>
                <w:rFonts w:ascii="Times New Roman" w:hAnsiTheme="minorEastAsia" w:cs="Times New Roman"/>
                <w:strike/>
              </w:rPr>
              <w:t>、</w:t>
            </w:r>
            <w:r w:rsidRPr="0026380C">
              <w:rPr>
                <w:rFonts w:ascii="Times New Roman" w:hAnsi="Times New Roman" w:cs="Times New Roman"/>
              </w:rPr>
              <w:t>EEP</w:t>
            </w:r>
            <w:r w:rsidRPr="0026380C">
              <w:rPr>
                <w:rFonts w:ascii="Times New Roman" w:hAnsiTheme="minorEastAsia" w:cs="Times New Roman"/>
              </w:rPr>
              <w:t>，参考</w:t>
            </w:r>
            <w:r w:rsidR="00917F50">
              <w:rPr>
                <w:rFonts w:ascii="Times New Roman" w:hAnsi="Times New Roman" w:cs="Times New Roman" w:hint="eastAsia"/>
              </w:rPr>
              <w:t>19</w:t>
            </w:r>
            <w:r w:rsidRPr="0026380C">
              <w:rPr>
                <w:rFonts w:ascii="Times New Roman" w:hAnsi="Times New Roman" w:cs="Times New Roman"/>
              </w:rPr>
              <w:t>.1</w:t>
            </w:r>
          </w:p>
          <w:p w:rsidR="00333C61" w:rsidRPr="0026380C" w:rsidRDefault="00333C61" w:rsidP="00333C61">
            <w:pPr>
              <w:pStyle w:val="a9"/>
              <w:ind w:left="360" w:firstLineChars="0" w:firstLine="0"/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Theme="minorEastAsia" w:cs="Times New Roman"/>
              </w:rPr>
              <w:t>若生成</w:t>
            </w:r>
            <w:r w:rsidRPr="0026380C">
              <w:rPr>
                <w:rFonts w:ascii="Times New Roman" w:hAnsi="Times New Roman" w:cs="Times New Roman"/>
              </w:rPr>
              <w:t>MAC</w:t>
            </w:r>
            <w:r w:rsidRPr="00097F84">
              <w:rPr>
                <w:rFonts w:ascii="Times New Roman" w:hAnsiTheme="minorEastAsia" w:cs="Times New Roman"/>
                <w:strike/>
              </w:rPr>
              <w:t>、</w:t>
            </w:r>
            <w:r w:rsidRPr="00097F84">
              <w:rPr>
                <w:rFonts w:ascii="Times New Roman" w:hAnsi="Times New Roman" w:cs="Times New Roman"/>
                <w:strike/>
              </w:rPr>
              <w:t>UUID</w:t>
            </w:r>
            <w:r w:rsidRPr="0026380C">
              <w:rPr>
                <w:rFonts w:ascii="Times New Roman" w:hAnsiTheme="minorEastAsia" w:cs="Times New Roman"/>
              </w:rPr>
              <w:t>，则</w:t>
            </w:r>
            <w:r w:rsidRPr="0026380C">
              <w:rPr>
                <w:rFonts w:ascii="Times New Roman" w:hAnsi="Times New Roman" w:cs="Times New Roman"/>
              </w:rPr>
              <w:t>Update PCB(MAC</w:t>
            </w:r>
            <w:r w:rsidRPr="00097F84">
              <w:rPr>
                <w:rFonts w:ascii="Times New Roman" w:hAnsi="Times New Roman" w:cs="Times New Roman"/>
                <w:strike/>
              </w:rPr>
              <w:t>,UUID</w:t>
            </w:r>
            <w:r w:rsidRPr="0026380C">
              <w:rPr>
                <w:rFonts w:ascii="Times New Roman" w:hAnsi="Times New Roman" w:cs="Times New Roman"/>
              </w:rPr>
              <w:t>)</w:t>
            </w:r>
          </w:p>
          <w:p w:rsidR="00333C61" w:rsidRPr="0026380C" w:rsidRDefault="00333C61" w:rsidP="00333C61">
            <w:pPr>
              <w:pStyle w:val="a9"/>
              <w:numPr>
                <w:ilvl w:val="0"/>
                <w:numId w:val="3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Theme="minorEastAsia" w:cs="Times New Roman"/>
              </w:rPr>
              <w:t>若生成</w:t>
            </w:r>
            <w:r w:rsidRPr="0026380C">
              <w:rPr>
                <w:rFonts w:ascii="Times New Roman" w:hAnsi="Times New Roman" w:cs="Times New Roman"/>
              </w:rPr>
              <w:t>EEP</w:t>
            </w:r>
            <w:r w:rsidRPr="0026380C">
              <w:rPr>
                <w:rFonts w:ascii="Times New Roman" w:hAnsiTheme="minorEastAsia" w:cs="Times New Roman"/>
              </w:rPr>
              <w:t>，则</w:t>
            </w:r>
            <w:r w:rsidRPr="0026380C">
              <w:rPr>
                <w:rFonts w:ascii="Times New Roman" w:hAnsi="Times New Roman" w:cs="Times New Roman"/>
              </w:rPr>
              <w:t xml:space="preserve">insert </w:t>
            </w:r>
            <w:proofErr w:type="spellStart"/>
            <w:r w:rsidRPr="0026380C">
              <w:rPr>
                <w:rFonts w:ascii="Times New Roman" w:hAnsi="Times New Roman" w:cs="Times New Roman"/>
              </w:rPr>
              <w:t>PCBInfo</w:t>
            </w:r>
            <w:proofErr w:type="spellEnd"/>
            <w:r w:rsidRPr="0026380C">
              <w:rPr>
                <w:rFonts w:ascii="Times New Roman" w:hAnsi="Times New Roman" w:cs="Times New Roman"/>
              </w:rPr>
              <w:t>(</w:t>
            </w:r>
            <w:proofErr w:type="spellStart"/>
            <w:r w:rsidRPr="0026380C">
              <w:rPr>
                <w:rFonts w:ascii="Times New Roman" w:hAnsi="Times New Roman" w:cs="Times New Roman"/>
              </w:rPr>
              <w:t>InfoType</w:t>
            </w:r>
            <w:proofErr w:type="spellEnd"/>
            <w:r w:rsidRPr="0026380C">
              <w:rPr>
                <w:rFonts w:ascii="Times New Roman" w:hAnsi="Times New Roman" w:cs="Times New Roman"/>
              </w:rPr>
              <w:t>=’EEPROM’)</w:t>
            </w:r>
          </w:p>
          <w:p w:rsidR="007160B3" w:rsidRDefault="00D029EE" w:rsidP="007160B3">
            <w:pPr>
              <w:pStyle w:val="a9"/>
              <w:numPr>
                <w:ilvl w:val="0"/>
                <w:numId w:val="3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Theme="minorEastAsia" w:cs="Times New Roman" w:hint="eastAsia"/>
              </w:rPr>
              <w:t>若</w:t>
            </w:r>
            <w:r>
              <w:rPr>
                <w:rFonts w:ascii="Times New Roman" w:hAnsiTheme="minorEastAsia" w:cs="Times New Roman" w:hint="eastAsia"/>
              </w:rPr>
              <w:t>MB</w:t>
            </w:r>
            <w:r>
              <w:rPr>
                <w:rFonts w:ascii="Times New Roman" w:hAnsiTheme="minorEastAsia" w:cs="Times New Roman" w:hint="eastAsia"/>
              </w:rPr>
              <w:t>的</w:t>
            </w:r>
            <w:r>
              <w:rPr>
                <w:rFonts w:ascii="Times New Roman" w:hAnsiTheme="minorEastAsia" w:cs="Times New Roman" w:hint="eastAsia"/>
              </w:rPr>
              <w:t>Model</w:t>
            </w:r>
            <w:r w:rsidR="001E2831">
              <w:rPr>
                <w:rFonts w:ascii="Times New Roman" w:hAnsiTheme="minorEastAsia" w:cs="Times New Roman" w:hint="eastAsia"/>
              </w:rPr>
              <w:t>(</w:t>
            </w:r>
            <w:proofErr w:type="spellStart"/>
            <w:r w:rsidR="001E2831">
              <w:rPr>
                <w:rFonts w:ascii="Times New Roman" w:hAnsiTheme="minorEastAsia" w:cs="Times New Roman" w:hint="eastAsia"/>
              </w:rPr>
              <w:t>PartInfo.PartNo</w:t>
            </w:r>
            <w:proofErr w:type="spellEnd"/>
            <w:r w:rsidR="001E2831">
              <w:rPr>
                <w:rFonts w:ascii="Times New Roman" w:hAnsiTheme="minorEastAsia" w:cs="Times New Roman" w:hint="eastAsia"/>
              </w:rPr>
              <w:t>)</w:t>
            </w:r>
            <w:r>
              <w:rPr>
                <w:rFonts w:ascii="Times New Roman" w:hAnsiTheme="minorEastAsia" w:cs="Times New Roman" w:hint="eastAsia"/>
              </w:rPr>
              <w:t>属性</w:t>
            </w:r>
            <w:r>
              <w:rPr>
                <w:rFonts w:ascii="Times New Roman" w:hAnsiTheme="minorEastAsia" w:cs="Times New Roman" w:hint="eastAsia"/>
              </w:rPr>
              <w:t>MBCT</w:t>
            </w:r>
            <w:r w:rsidR="00015B21">
              <w:rPr>
                <w:rFonts w:ascii="Times New Roman" w:hAnsiTheme="minorEastAsia" w:cs="Times New Roman" w:hint="eastAsia"/>
              </w:rPr>
              <w:t>(</w:t>
            </w:r>
            <w:proofErr w:type="spellStart"/>
            <w:r w:rsidR="00015B21">
              <w:rPr>
                <w:rFonts w:ascii="Times New Roman" w:hAnsiTheme="minorEastAsia" w:cs="Times New Roman" w:hint="eastAsia"/>
              </w:rPr>
              <w:t>PartInfo.InfoType</w:t>
            </w:r>
            <w:proofErr w:type="spellEnd"/>
            <w:r w:rsidR="00015B21">
              <w:rPr>
                <w:rFonts w:ascii="Times New Roman" w:hAnsiTheme="minorEastAsia" w:cs="Times New Roman" w:hint="eastAsia"/>
              </w:rPr>
              <w:t>)</w:t>
            </w:r>
            <w:r>
              <w:rPr>
                <w:rFonts w:ascii="Times New Roman" w:hAnsiTheme="minorEastAsia" w:cs="Times New Roman" w:hint="eastAsia"/>
              </w:rPr>
              <w:t>=T</w:t>
            </w:r>
            <w:r w:rsidR="00015B21">
              <w:rPr>
                <w:rFonts w:ascii="Times New Roman" w:hAnsiTheme="minorEastAsia" w:cs="Times New Roman" w:hint="eastAsia"/>
              </w:rPr>
              <w:t>(</w:t>
            </w:r>
            <w:proofErr w:type="spellStart"/>
            <w:r w:rsidR="00015B21">
              <w:rPr>
                <w:rFonts w:ascii="Times New Roman" w:hAnsiTheme="minorEastAsia" w:cs="Times New Roman" w:hint="eastAsia"/>
              </w:rPr>
              <w:t>PartInfo.InfoValue</w:t>
            </w:r>
            <w:proofErr w:type="spellEnd"/>
            <w:r w:rsidR="00015B21">
              <w:rPr>
                <w:rFonts w:ascii="Times New Roman" w:hAnsiTheme="minorEastAsia" w:cs="Times New Roman" w:hint="eastAsia"/>
              </w:rPr>
              <w:t>)</w:t>
            </w:r>
            <w:r>
              <w:rPr>
                <w:rFonts w:ascii="Times New Roman" w:hAnsiTheme="minorEastAsia" w:cs="Times New Roman" w:hint="eastAsia"/>
              </w:rPr>
              <w:t>，则</w:t>
            </w:r>
            <w:r w:rsidR="00E348BA" w:rsidRPr="0026380C">
              <w:rPr>
                <w:rFonts w:ascii="Times New Roman" w:hAnsiTheme="minorEastAsia" w:cs="Times New Roman"/>
              </w:rPr>
              <w:t>生成</w:t>
            </w:r>
            <w:r w:rsidR="00E348BA" w:rsidRPr="0026380C">
              <w:rPr>
                <w:rFonts w:ascii="Times New Roman" w:hAnsi="Times New Roman" w:cs="Times New Roman"/>
              </w:rPr>
              <w:t>MBCT</w:t>
            </w:r>
            <w:r w:rsidR="00E348BA" w:rsidRPr="0026380C">
              <w:rPr>
                <w:rFonts w:ascii="Times New Roman" w:hAnsiTheme="minorEastAsia" w:cs="Times New Roman"/>
              </w:rPr>
              <w:t>，并</w:t>
            </w:r>
            <w:r w:rsidR="00E348BA" w:rsidRPr="0026380C">
              <w:rPr>
                <w:rFonts w:ascii="Times New Roman" w:hAnsi="Times New Roman" w:cs="Times New Roman"/>
              </w:rPr>
              <w:t xml:space="preserve">Insert </w:t>
            </w:r>
            <w:proofErr w:type="spellStart"/>
            <w:r w:rsidR="00E348BA" w:rsidRPr="0026380C">
              <w:rPr>
                <w:rFonts w:ascii="Times New Roman" w:hAnsi="Times New Roman" w:cs="Times New Roman"/>
              </w:rPr>
              <w:t>PCBInfo</w:t>
            </w:r>
            <w:proofErr w:type="spellEnd"/>
            <w:r w:rsidR="00E348BA" w:rsidRPr="0026380C">
              <w:rPr>
                <w:rFonts w:ascii="Times New Roman" w:hAnsi="Times New Roman" w:cs="Times New Roman"/>
              </w:rPr>
              <w:t>(</w:t>
            </w:r>
            <w:proofErr w:type="spellStart"/>
            <w:r w:rsidR="00E348BA" w:rsidRPr="0026380C">
              <w:rPr>
                <w:rFonts w:ascii="Times New Roman" w:hAnsi="Times New Roman" w:cs="Times New Roman"/>
              </w:rPr>
              <w:t>InfoType</w:t>
            </w:r>
            <w:proofErr w:type="spellEnd"/>
            <w:r w:rsidR="00E348BA" w:rsidRPr="0026380C">
              <w:rPr>
                <w:rFonts w:ascii="Times New Roman" w:hAnsi="Times New Roman" w:cs="Times New Roman"/>
              </w:rPr>
              <w:t>=’MBCT’)</w:t>
            </w:r>
            <w:r w:rsidR="004A5978" w:rsidRPr="0026380C">
              <w:rPr>
                <w:rFonts w:ascii="Times New Roman" w:hAnsiTheme="minorEastAsia" w:cs="Times New Roman"/>
              </w:rPr>
              <w:t>，参考</w:t>
            </w:r>
            <w:r w:rsidR="00917F50">
              <w:rPr>
                <w:rFonts w:ascii="Times New Roman" w:hAnsi="Times New Roman" w:cs="Times New Roman" w:hint="eastAsia"/>
              </w:rPr>
              <w:t>19</w:t>
            </w:r>
            <w:r w:rsidR="004A5978" w:rsidRPr="0026380C">
              <w:rPr>
                <w:rFonts w:ascii="Times New Roman" w:hAnsi="Times New Roman" w:cs="Times New Roman"/>
              </w:rPr>
              <w:t>.2</w:t>
            </w:r>
          </w:p>
          <w:p w:rsidR="006202C8" w:rsidRPr="0026380C" w:rsidRDefault="006202C8" w:rsidP="006202C8">
            <w:pPr>
              <w:pStyle w:val="a9"/>
              <w:numPr>
                <w:ilvl w:val="0"/>
                <w:numId w:val="3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 xml:space="preserve">Update </w:t>
            </w:r>
            <w:proofErr w:type="spellStart"/>
            <w:r w:rsidRPr="0026380C">
              <w:rPr>
                <w:rFonts w:ascii="Times New Roman" w:hAnsi="Times New Roman" w:cs="Times New Roman"/>
              </w:rPr>
              <w:t>PCBStatus</w:t>
            </w:r>
            <w:proofErr w:type="spellEnd"/>
          </w:p>
          <w:p w:rsidR="006202C8" w:rsidRPr="0026380C" w:rsidRDefault="006202C8" w:rsidP="00A72E77">
            <w:pPr>
              <w:ind w:firstLine="420"/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>Status = ‘1’</w:t>
            </w:r>
          </w:p>
          <w:p w:rsidR="00A72E77" w:rsidRPr="0026380C" w:rsidRDefault="00A72E77" w:rsidP="00A72E77">
            <w:pPr>
              <w:pStyle w:val="a9"/>
              <w:numPr>
                <w:ilvl w:val="0"/>
                <w:numId w:val="3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 xml:space="preserve">Insert </w:t>
            </w:r>
            <w:proofErr w:type="spellStart"/>
            <w:r w:rsidRPr="0026380C">
              <w:rPr>
                <w:rFonts w:ascii="Times New Roman" w:hAnsi="Times New Roman" w:cs="Times New Roman"/>
              </w:rPr>
              <w:t>PCBLog</w:t>
            </w:r>
            <w:proofErr w:type="spellEnd"/>
            <w:r w:rsidRPr="0026380C">
              <w:rPr>
                <w:rFonts w:ascii="Times New Roman" w:hAnsi="Times New Roman" w:cs="Times New Roman"/>
              </w:rPr>
              <w:t xml:space="preserve"> </w:t>
            </w:r>
          </w:p>
          <w:p w:rsidR="00A72E77" w:rsidRDefault="00A72E77" w:rsidP="00A72E77">
            <w:pPr>
              <w:ind w:firstLine="420"/>
              <w:jc w:val="left"/>
              <w:rPr>
                <w:ins w:id="496" w:author="Gao, Guan-Wei (高貫偉 ITC)" w:date="2012-04-09T17:42:00Z"/>
                <w:rFonts w:ascii="Times New Roman" w:eastAsia="SimSu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>Status = ‘1’</w:t>
            </w:r>
          </w:p>
          <w:p w:rsidR="00000000" w:rsidRDefault="009D474F">
            <w:pPr>
              <w:jc w:val="left"/>
              <w:rPr>
                <w:rFonts w:ascii="Times New Roman" w:eastAsia="SimSun" w:hAnsi="Times New Roman" w:cs="Times New Roman"/>
                <w:b/>
                <w:rPrChange w:id="497" w:author="Gao, Guan-Wei (高貫偉 ITC)" w:date="2012-04-09T17:43:00Z">
                  <w:rPr>
                    <w:rFonts w:ascii="Times New Roman" w:hAnsi="Times New Roman" w:cs="Times New Roman"/>
                  </w:rPr>
                </w:rPrChange>
              </w:rPr>
              <w:pPrChange w:id="498" w:author="Gao, Guan-Wei (高貫偉 ITC)" w:date="2012-04-09T17:42:00Z">
                <w:pPr>
                  <w:ind w:firstLine="420"/>
                  <w:jc w:val="left"/>
                </w:pPr>
              </w:pPrChange>
            </w:pPr>
            <w:ins w:id="499" w:author="Gao, Guan-Wei (高貫偉 ITC)" w:date="2012-04-09T17:42:00Z">
              <w:r w:rsidRPr="009D474F">
                <w:rPr>
                  <w:rFonts w:ascii="Times New Roman" w:eastAsia="SimSun" w:hAnsi="Times New Roman" w:cs="Times New Roman"/>
                  <w:b/>
                  <w:highlight w:val="yellow"/>
                  <w:rPrChange w:id="500" w:author="Gao, Guan-Wei (高貫偉 ITC)" w:date="2012-04-09T17:43:00Z">
                    <w:rPr>
                      <w:rFonts w:ascii="Times New Roman" w:eastAsia="SimSun" w:hAnsi="Times New Roman" w:cs="Times New Roman"/>
                      <w:color w:val="0000FF" w:themeColor="hyperlink"/>
                      <w:u w:val="single"/>
                    </w:rPr>
                  </w:rPrChange>
                </w:rPr>
                <w:t>Phase II</w:t>
              </w:r>
            </w:ins>
            <w:ins w:id="501" w:author="Gao, Guan-Wei (高貫偉 ITC)" w:date="2012-05-28T13:45:00Z">
              <w:r w:rsidR="00EA47D0">
                <w:rPr>
                  <w:rFonts w:ascii="Times New Roman" w:eastAsia="SimSun" w:hAnsi="Times New Roman" w:cs="Times New Roman" w:hint="eastAsia"/>
                  <w:b/>
                  <w:highlight w:val="yellow"/>
                </w:rPr>
                <w:t xml:space="preserve"> [RCTO] </w:t>
              </w:r>
            </w:ins>
            <w:ins w:id="502" w:author="Gao, Guan-Wei (高貫偉 ITC)" w:date="2012-04-09T17:50:00Z">
              <w:r w:rsidR="0092056F">
                <w:rPr>
                  <w:rFonts w:ascii="Times New Roman" w:eastAsia="SimSun" w:hAnsi="Times New Roman" w:cs="Times New Roman" w:hint="eastAsia"/>
                  <w:b/>
                  <w:highlight w:val="yellow"/>
                </w:rPr>
                <w:t>更改</w:t>
              </w:r>
            </w:ins>
          </w:p>
          <w:p w:rsidR="0092056F" w:rsidRPr="0092056F" w:rsidRDefault="0092056F" w:rsidP="00696F92">
            <w:pPr>
              <w:pStyle w:val="a9"/>
              <w:numPr>
                <w:ilvl w:val="0"/>
                <w:numId w:val="36"/>
              </w:numPr>
              <w:ind w:firstLineChars="0"/>
              <w:jc w:val="left"/>
              <w:rPr>
                <w:ins w:id="503" w:author="Gao, Guan-Wei (高貫偉 ITC)" w:date="2012-04-09T17:50:00Z"/>
                <w:rFonts w:ascii="Times New Roman" w:hAnsi="Times New Roman" w:cs="Times New Roman"/>
                <w:b/>
                <w:rPrChange w:id="504" w:author="Gao, Guan-Wei (高貫偉 ITC)" w:date="2012-04-09T17:50:00Z">
                  <w:rPr>
                    <w:ins w:id="505" w:author="Gao, Guan-Wei (高貫偉 ITC)" w:date="2012-04-09T17:50:00Z"/>
                    <w:rFonts w:ascii="Times New Roman" w:eastAsia="SimSun" w:hAnsiTheme="minorEastAsia" w:cs="Times New Roman"/>
                    <w:b/>
                  </w:rPr>
                </w:rPrChange>
              </w:rPr>
            </w:pPr>
            <w:ins w:id="506" w:author="Gao, Guan-Wei (高貫偉 ITC)" w:date="2012-04-09T17:50:00Z">
              <w:r>
                <w:rPr>
                  <w:rFonts w:ascii="Times New Roman" w:eastAsia="SimSun" w:hAnsi="Times New Roman" w:cs="Times New Roman" w:hint="eastAsia"/>
                  <w:b/>
                </w:rPr>
                <w:t>若</w:t>
              </w:r>
              <w:proofErr w:type="spellStart"/>
              <w:r>
                <w:rPr>
                  <w:rFonts w:ascii="Times New Roman" w:eastAsia="SimSun" w:hAnsi="Times New Roman" w:cs="Times New Roman" w:hint="eastAsia"/>
                  <w:b/>
                </w:rPr>
                <w:t>IsRCTO</w:t>
              </w:r>
            </w:ins>
            <w:proofErr w:type="spellEnd"/>
            <w:ins w:id="507" w:author="Gao, Guan-Wei (高貫偉 ITC)" w:date="2012-04-10T08:33:00Z">
              <w:r w:rsidR="00581B38">
                <w:rPr>
                  <w:rFonts w:ascii="Times New Roman" w:eastAsia="SimSun" w:hAnsi="Times New Roman" w:cs="Times New Roman" w:hint="eastAsia"/>
                  <w:b/>
                </w:rPr>
                <w:t xml:space="preserve"> </w:t>
              </w:r>
              <w:proofErr w:type="spellStart"/>
              <w:r w:rsidR="00581B38">
                <w:rPr>
                  <w:rFonts w:ascii="Times New Roman" w:eastAsia="SimSun" w:hAnsi="Times New Roman" w:cs="Times New Roman" w:hint="eastAsia"/>
                  <w:b/>
                </w:rPr>
                <w:t>Un</w:t>
              </w:r>
            </w:ins>
            <w:ins w:id="508" w:author="Gao, Guan-Wei (高貫偉 ITC)" w:date="2012-04-09T17:51:00Z">
              <w:r>
                <w:rPr>
                  <w:rFonts w:ascii="Times New Roman" w:eastAsia="SimSun" w:hAnsi="Times New Roman" w:cs="Times New Roman" w:hint="eastAsia"/>
                  <w:b/>
                </w:rPr>
                <w:t>Checked</w:t>
              </w:r>
            </w:ins>
            <w:proofErr w:type="spellEnd"/>
          </w:p>
          <w:p w:rsidR="00000000" w:rsidRDefault="00F944A5">
            <w:pPr>
              <w:jc w:val="left"/>
              <w:rPr>
                <w:rFonts w:ascii="Times New Roman" w:hAnsi="Times New Roman" w:cs="Times New Roman"/>
                <w:b/>
              </w:rPr>
              <w:pPrChange w:id="509" w:author="Gao, Guan-Wei (高貫偉 ITC)" w:date="2012-04-09T17:50:00Z">
                <w:pPr>
                  <w:pStyle w:val="a9"/>
                  <w:numPr>
                    <w:numId w:val="36"/>
                  </w:numPr>
                  <w:ind w:left="360" w:firstLineChars="0" w:hanging="360"/>
                  <w:jc w:val="left"/>
                </w:pPr>
              </w:pPrChange>
            </w:pPr>
            <w:r>
              <w:rPr>
                <w:rFonts w:ascii="Times New Roman" w:hAnsiTheme="minorEastAsia" w:cs="Times New Roman"/>
                <w:b/>
              </w:rPr>
              <w:t>Insert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IMES_GetData</w:t>
            </w:r>
            <w:proofErr w:type="spellEnd"/>
            <w:proofErr w:type="gramStart"/>
            <w:r>
              <w:rPr>
                <w:rFonts w:ascii="Times New Roman" w:hAnsi="Times New Roman" w:cs="Times New Roman"/>
                <w:b/>
              </w:rPr>
              <w:t>..</w:t>
            </w:r>
            <w:proofErr w:type="spellStart"/>
            <w:proofErr w:type="gramEnd"/>
            <w:r>
              <w:rPr>
                <w:rFonts w:ascii="Times New Roman" w:hAnsi="Times New Roman" w:cs="Times New Roman"/>
                <w:b/>
              </w:rPr>
              <w:t>PrintLog</w:t>
            </w:r>
            <w:proofErr w:type="spellEnd"/>
          </w:p>
          <w:p w:rsidR="002C6CA2" w:rsidRPr="0092056F" w:rsidRDefault="00F944A5" w:rsidP="002C6CA2">
            <w:pPr>
              <w:jc w:val="left"/>
              <w:rPr>
                <w:ins w:id="510" w:author="itc211017" w:date="2012-02-15T14:57:00Z"/>
                <w:rFonts w:ascii="Times New Roman" w:eastAsia="SimSu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Descr</w:t>
            </w:r>
            <w:proofErr w:type="spellEnd"/>
            <w:r>
              <w:rPr>
                <w:rFonts w:ascii="Times New Roman" w:hAnsi="Times New Roman" w:cs="Times New Roman"/>
              </w:rPr>
              <w:t xml:space="preserve"> = @</w:t>
            </w:r>
            <w:proofErr w:type="spellStart"/>
            <w:r>
              <w:rPr>
                <w:rFonts w:ascii="Times New Roman" w:hAnsi="Times New Roman" w:cs="Times New Roman"/>
              </w:rPr>
              <w:t>PdLine</w:t>
            </w:r>
            <w:proofErr w:type="spellEnd"/>
            <w:r>
              <w:rPr>
                <w:rFonts w:ascii="Times New Roman" w:hAnsi="Times New Roman" w:cs="Times New Roman"/>
              </w:rPr>
              <w:t xml:space="preserve"> +’ ’+@</w:t>
            </w:r>
            <w:proofErr w:type="spellStart"/>
            <w:r>
              <w:rPr>
                <w:rFonts w:ascii="Times New Roman" w:hAnsi="Times New Roman" w:cs="Times New Roman"/>
              </w:rPr>
              <w:t>ParNo</w:t>
            </w:r>
            <w:proofErr w:type="spellEnd"/>
          </w:p>
          <w:p w:rsidR="000A7DF0" w:rsidRPr="0092056F" w:rsidRDefault="00F944A5" w:rsidP="002C6CA2">
            <w:pPr>
              <w:jc w:val="left"/>
              <w:rPr>
                <w:ins w:id="511" w:author="itc211017" w:date="2012-02-15T14:58:00Z"/>
                <w:rFonts w:ascii="Times New Roman" w:eastAsia="SimSun" w:hAnsi="Times New Roman" w:cs="Times New Roman"/>
              </w:rPr>
            </w:pPr>
            <w:proofErr w:type="spellStart"/>
            <w:ins w:id="512" w:author="itc211017" w:date="2012-02-15T14:58:00Z">
              <w:r>
                <w:rPr>
                  <w:rFonts w:ascii="Times New Roman" w:eastAsia="SimSun" w:hAnsi="Times New Roman" w:cs="Times New Roman"/>
                </w:rPr>
                <w:t>BegNo</w:t>
              </w:r>
              <w:proofErr w:type="spellEnd"/>
              <w:r>
                <w:rPr>
                  <w:rFonts w:ascii="Times New Roman" w:eastAsia="SimSun" w:hAnsi="Times New Roman" w:cs="Times New Roman"/>
                </w:rPr>
                <w:t>=@</w:t>
              </w:r>
              <w:proofErr w:type="spellStart"/>
              <w:r>
                <w:rPr>
                  <w:rFonts w:ascii="Times New Roman" w:eastAsia="SimSun" w:hAnsi="Times New Roman" w:cs="Times New Roman"/>
                </w:rPr>
                <w:t>MBSno</w:t>
              </w:r>
              <w:proofErr w:type="spellEnd"/>
            </w:ins>
          </w:p>
          <w:p w:rsidR="000A7DF0" w:rsidRDefault="00F944A5" w:rsidP="002C6CA2">
            <w:pPr>
              <w:jc w:val="left"/>
              <w:rPr>
                <w:ins w:id="513" w:author="Gao, Guan-Wei (高貫偉 ITC)" w:date="2012-04-10T08:32:00Z"/>
                <w:rFonts w:ascii="Times New Roman" w:eastAsia="SimSun" w:hAnsi="Times New Roman" w:cs="Times New Roman"/>
              </w:rPr>
            </w:pPr>
            <w:proofErr w:type="spellStart"/>
            <w:ins w:id="514" w:author="itc211017" w:date="2012-02-15T14:58:00Z">
              <w:r>
                <w:rPr>
                  <w:rFonts w:ascii="Times New Roman" w:eastAsia="SimSun" w:hAnsi="Times New Roman" w:cs="Times New Roman"/>
                </w:rPr>
                <w:t>EndNo</w:t>
              </w:r>
              <w:proofErr w:type="spellEnd"/>
              <w:r>
                <w:rPr>
                  <w:rFonts w:ascii="Times New Roman" w:eastAsia="SimSun" w:hAnsi="Times New Roman" w:cs="Times New Roman"/>
                </w:rPr>
                <w:t>=@</w:t>
              </w:r>
              <w:proofErr w:type="spellStart"/>
              <w:r>
                <w:rPr>
                  <w:rFonts w:ascii="Times New Roman" w:eastAsia="SimSun" w:hAnsi="Times New Roman" w:cs="Times New Roman"/>
                </w:rPr>
                <w:t>MBSno</w:t>
              </w:r>
            </w:ins>
            <w:proofErr w:type="spellEnd"/>
          </w:p>
          <w:p w:rsidR="006601E6" w:rsidRPr="00581B38" w:rsidRDefault="009D474F" w:rsidP="002C6CA2">
            <w:pPr>
              <w:jc w:val="left"/>
              <w:rPr>
                <w:rFonts w:ascii="Times New Roman" w:eastAsia="SimSun" w:hAnsi="Times New Roman" w:cs="Times New Roman"/>
                <w:b/>
                <w:rPrChange w:id="515" w:author="Gao, Guan-Wei (高貫偉 ITC)" w:date="2012-04-10T08:32:00Z">
                  <w:rPr>
                    <w:rFonts w:ascii="Times New Roman" w:hAnsi="Times New Roman" w:cs="Times New Roman"/>
                  </w:rPr>
                </w:rPrChange>
              </w:rPr>
            </w:pPr>
            <w:ins w:id="516" w:author="Gao, Guan-Wei (高貫偉 ITC)" w:date="2012-04-10T08:32:00Z">
              <w:r w:rsidRPr="009D474F">
                <w:rPr>
                  <w:rFonts w:ascii="Times New Roman" w:eastAsia="SimSun" w:hAnsi="Times New Roman" w:cs="Times New Roman" w:hint="eastAsia"/>
                  <w:b/>
                  <w:highlight w:val="yellow"/>
                  <w:rPrChange w:id="517" w:author="Gao, Guan-Wei (高貫偉 ITC)" w:date="2012-04-10T08:32:00Z">
                    <w:rPr>
                      <w:rFonts w:ascii="Times New Roman" w:eastAsia="SimSun" w:hAnsi="Times New Roman" w:cs="Times New Roman" w:hint="eastAsia"/>
                      <w:color w:val="0000FF" w:themeColor="hyperlink"/>
                      <w:u w:val="single"/>
                    </w:rPr>
                  </w:rPrChange>
                </w:rPr>
                <w:t>更改结束</w:t>
              </w:r>
            </w:ins>
          </w:p>
          <w:p w:rsidR="00BC3C17" w:rsidRPr="0026380C" w:rsidRDefault="00BC3C17" w:rsidP="00696F92">
            <w:pPr>
              <w:pStyle w:val="a9"/>
              <w:numPr>
                <w:ilvl w:val="0"/>
                <w:numId w:val="36"/>
              </w:numPr>
              <w:ind w:firstLineChars="0"/>
              <w:jc w:val="left"/>
              <w:rPr>
                <w:rFonts w:ascii="Times New Roman" w:hAnsi="Times New Roman" w:cs="Times New Roman"/>
                <w:b/>
              </w:rPr>
            </w:pPr>
            <w:r w:rsidRPr="0026380C">
              <w:rPr>
                <w:rFonts w:ascii="Times New Roman" w:hAnsiTheme="minorEastAsia" w:cs="Times New Roman"/>
                <w:b/>
              </w:rPr>
              <w:t>更新</w:t>
            </w:r>
            <w:r w:rsidRPr="0026380C">
              <w:rPr>
                <w:rFonts w:ascii="Times New Roman" w:hAnsi="Times New Roman" w:cs="Times New Roman"/>
                <w:b/>
              </w:rPr>
              <w:t>Qty</w:t>
            </w:r>
          </w:p>
          <w:p w:rsidR="00711E5A" w:rsidRPr="0026380C" w:rsidRDefault="00711E5A" w:rsidP="0068583A">
            <w:pPr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Theme="minorEastAsia" w:cs="Times New Roman"/>
              </w:rPr>
              <w:t>若</w:t>
            </w:r>
            <w:r w:rsidRPr="0026380C">
              <w:rPr>
                <w:rFonts w:ascii="Times New Roman" w:hAnsi="Times New Roman" w:cs="Times New Roman"/>
              </w:rPr>
              <w:t>ICT</w:t>
            </w:r>
            <w:r w:rsidRPr="0026380C">
              <w:rPr>
                <w:rFonts w:ascii="Times New Roman" w:hAnsiTheme="minorEastAsia" w:cs="Times New Roman"/>
              </w:rPr>
              <w:t>测试为良品，更新</w:t>
            </w:r>
            <w:proofErr w:type="spellStart"/>
            <w:r w:rsidRPr="0026380C">
              <w:rPr>
                <w:rFonts w:ascii="Times New Roman" w:hAnsi="Times New Roman" w:cs="Times New Roman"/>
              </w:rPr>
              <w:t>PdLine</w:t>
            </w:r>
            <w:proofErr w:type="spellEnd"/>
            <w:r w:rsidRPr="0026380C">
              <w:rPr>
                <w:rFonts w:ascii="Times New Roman" w:hAnsiTheme="minorEastAsia" w:cs="Times New Roman"/>
              </w:rPr>
              <w:t>的</w:t>
            </w:r>
            <w:r w:rsidRPr="0026380C">
              <w:rPr>
                <w:rFonts w:ascii="Times New Roman" w:hAnsi="Times New Roman" w:cs="Times New Roman"/>
              </w:rPr>
              <w:t>Qty</w:t>
            </w:r>
          </w:p>
          <w:p w:rsidR="00711E5A" w:rsidRPr="0026380C" w:rsidRDefault="00711E5A" w:rsidP="0068583A">
            <w:pPr>
              <w:jc w:val="left"/>
              <w:rPr>
                <w:rFonts w:ascii="Times New Roman" w:hAnsi="Times New Roman" w:cs="Times New Roman"/>
                <w:i/>
                <w:color w:val="FF0000"/>
              </w:rPr>
            </w:pPr>
            <w:r w:rsidRPr="0026380C">
              <w:rPr>
                <w:rFonts w:ascii="Times New Roman" w:hAnsiTheme="minorEastAsia" w:cs="Times New Roman"/>
                <w:i/>
                <w:color w:val="FF0000"/>
              </w:rPr>
              <w:t>参考方法：</w:t>
            </w:r>
          </w:p>
          <w:p w:rsidR="00711E5A" w:rsidRPr="0026380C" w:rsidRDefault="00711E5A" w:rsidP="0068583A">
            <w:pPr>
              <w:jc w:val="left"/>
              <w:rPr>
                <w:rStyle w:val="htmlnon1"/>
                <w:rFonts w:ascii="Times New Roman" w:hAnsi="Times New Roman" w:cs="Times New Roman"/>
                <w:color w:val="FF0000"/>
              </w:rPr>
            </w:pPr>
            <w:r w:rsidRPr="0026380C">
              <w:rPr>
                <w:rFonts w:ascii="Times New Roman" w:hAnsi="Times New Roman" w:cs="Times New Roman"/>
                <w:i/>
                <w:color w:val="FF0000"/>
              </w:rPr>
              <w:t>TB</w:t>
            </w:r>
            <w:r w:rsidRPr="0026380C">
              <w:rPr>
                <w:rFonts w:ascii="Times New Roman" w:hAnsiTheme="minorEastAsia" w:cs="Times New Roman"/>
                <w:i/>
                <w:color w:val="FF0000"/>
              </w:rPr>
              <w:t>：</w:t>
            </w:r>
            <w:proofErr w:type="spellStart"/>
            <w:r w:rsidRPr="0026380C">
              <w:rPr>
                <w:rStyle w:val="htmlnon1"/>
                <w:rFonts w:ascii="Times New Roman" w:hAnsi="Times New Roman" w:cs="Times New Roman"/>
                <w:color w:val="FF0000"/>
              </w:rPr>
              <w:t>PCAICTCount</w:t>
            </w:r>
            <w:proofErr w:type="spellEnd"/>
          </w:p>
          <w:p w:rsidR="00711E5A" w:rsidRPr="0026380C" w:rsidRDefault="00711E5A" w:rsidP="0068583A">
            <w:pPr>
              <w:jc w:val="left"/>
              <w:rPr>
                <w:rStyle w:val="htmlnon1"/>
                <w:rFonts w:ascii="Times New Roman" w:hAnsi="Times New Roman" w:cs="Times New Roman"/>
                <w:color w:val="FF0000"/>
              </w:rPr>
            </w:pPr>
            <w:r w:rsidRPr="0026380C">
              <w:rPr>
                <w:rStyle w:val="htmlnon1"/>
                <w:rFonts w:ascii="Times New Roman" w:hAnsiTheme="minorEastAsia" w:cs="Times New Roman"/>
                <w:color w:val="FF0000"/>
              </w:rPr>
              <w:t>若存在</w:t>
            </w:r>
            <w:proofErr w:type="spellStart"/>
            <w:r w:rsidRPr="0026380C">
              <w:rPr>
                <w:rStyle w:val="htmlnon1"/>
                <w:rFonts w:ascii="Times New Roman" w:hAnsi="Times New Roman" w:cs="Times New Roman"/>
                <w:color w:val="FF0000"/>
              </w:rPr>
              <w:t>PdLine</w:t>
            </w:r>
            <w:proofErr w:type="spellEnd"/>
            <w:r w:rsidRPr="0026380C">
              <w:rPr>
                <w:rStyle w:val="htmlnon1"/>
                <w:rFonts w:ascii="Times New Roman" w:hAnsi="Times New Roman" w:cs="Times New Roman"/>
                <w:color w:val="FF0000"/>
              </w:rPr>
              <w:t xml:space="preserve"> </w:t>
            </w:r>
            <w:r w:rsidRPr="0026380C">
              <w:rPr>
                <w:rStyle w:val="htmlnon1"/>
                <w:rFonts w:ascii="Times New Roman" w:hAnsiTheme="minorEastAsia" w:cs="Times New Roman"/>
                <w:color w:val="FF0000"/>
              </w:rPr>
              <w:t>数据，则</w:t>
            </w:r>
          </w:p>
          <w:p w:rsidR="00711E5A" w:rsidRPr="0026380C" w:rsidRDefault="00711E5A" w:rsidP="00D27865">
            <w:pPr>
              <w:autoSpaceDE w:val="0"/>
              <w:autoSpaceDN w:val="0"/>
              <w:adjustRightInd w:val="0"/>
              <w:jc w:val="left"/>
              <w:rPr>
                <w:rStyle w:val="htmlnon1"/>
                <w:rFonts w:ascii="Times New Roman" w:hAnsi="Times New Roman" w:cs="Times New Roman"/>
                <w:color w:val="FF0000"/>
              </w:rPr>
            </w:pPr>
            <w:r w:rsidRPr="0026380C">
              <w:rPr>
                <w:rStyle w:val="htmlnon1"/>
                <w:rFonts w:ascii="Times New Roman" w:hAnsi="Times New Roman" w:cs="Times New Roman"/>
                <w:color w:val="FF0000"/>
              </w:rPr>
              <w:t xml:space="preserve">Update </w:t>
            </w:r>
            <w:proofErr w:type="spellStart"/>
            <w:r w:rsidRPr="0026380C">
              <w:rPr>
                <w:rStyle w:val="htmlnon1"/>
                <w:rFonts w:ascii="Times New Roman" w:hAnsi="Times New Roman" w:cs="Times New Roman"/>
                <w:color w:val="FF0000"/>
              </w:rPr>
              <w:t>PCAICTCount</w:t>
            </w:r>
            <w:proofErr w:type="spellEnd"/>
            <w:r w:rsidRPr="0026380C">
              <w:rPr>
                <w:rStyle w:val="htmlnon1"/>
                <w:rFonts w:ascii="Times New Roman" w:hAnsi="Times New Roman" w:cs="Times New Roman"/>
                <w:color w:val="FF0000"/>
              </w:rPr>
              <w:t xml:space="preserve"> set Qty=Qty+1 where </w:t>
            </w:r>
            <w:proofErr w:type="spellStart"/>
            <w:r w:rsidRPr="0026380C">
              <w:rPr>
                <w:rStyle w:val="htmlnon1"/>
                <w:rFonts w:ascii="Times New Roman" w:hAnsi="Times New Roman" w:cs="Times New Roman"/>
                <w:color w:val="FF0000"/>
              </w:rPr>
              <w:t>PdLine</w:t>
            </w:r>
            <w:proofErr w:type="spellEnd"/>
            <w:r w:rsidRPr="0026380C">
              <w:rPr>
                <w:rStyle w:val="htmlnon1"/>
                <w:rFonts w:ascii="Times New Roman" w:hAnsi="Times New Roman" w:cs="Times New Roman"/>
                <w:color w:val="FF0000"/>
              </w:rPr>
              <w:t>=@</w:t>
            </w:r>
            <w:proofErr w:type="spellStart"/>
            <w:r w:rsidRPr="0026380C">
              <w:rPr>
                <w:rStyle w:val="htmlnon1"/>
                <w:rFonts w:ascii="Times New Roman" w:hAnsi="Times New Roman" w:cs="Times New Roman"/>
                <w:color w:val="FF0000"/>
              </w:rPr>
              <w:t>PdLine</w:t>
            </w:r>
            <w:proofErr w:type="spellEnd"/>
            <w:r w:rsidRPr="0026380C">
              <w:rPr>
                <w:rStyle w:val="htmlnon1"/>
                <w:rFonts w:ascii="Times New Roman" w:hAnsi="Times New Roman" w:cs="Times New Roman"/>
                <w:color w:val="FF0000"/>
              </w:rPr>
              <w:t xml:space="preserve"> and </w:t>
            </w:r>
            <w:proofErr w:type="spellStart"/>
            <w:r w:rsidRPr="0026380C">
              <w:rPr>
                <w:rStyle w:val="htmlnon1"/>
                <w:rFonts w:ascii="Times New Roman" w:hAnsi="Times New Roman" w:cs="Times New Roman"/>
                <w:color w:val="FF0000"/>
              </w:rPr>
              <w:t>Cdt</w:t>
            </w:r>
            <w:proofErr w:type="spellEnd"/>
            <w:r w:rsidRPr="0026380C">
              <w:rPr>
                <w:rStyle w:val="htmlnon1"/>
                <w:rFonts w:ascii="Times New Roman" w:hAnsi="Times New Roman" w:cs="Times New Roman"/>
                <w:color w:val="FF0000"/>
              </w:rPr>
              <w:t>=’1900-01-01 00:00:00.000’</w:t>
            </w:r>
          </w:p>
          <w:p w:rsidR="00711E5A" w:rsidRPr="0026380C" w:rsidRDefault="00711E5A" w:rsidP="00D27865">
            <w:pPr>
              <w:autoSpaceDE w:val="0"/>
              <w:autoSpaceDN w:val="0"/>
              <w:adjustRightInd w:val="0"/>
              <w:jc w:val="left"/>
              <w:rPr>
                <w:rStyle w:val="htmlnon1"/>
                <w:rFonts w:ascii="Times New Roman" w:hAnsi="Times New Roman" w:cs="Times New Roman"/>
                <w:color w:val="FF0000"/>
              </w:rPr>
            </w:pPr>
            <w:r w:rsidRPr="0026380C">
              <w:rPr>
                <w:rStyle w:val="htmlnon1"/>
                <w:rFonts w:ascii="Times New Roman" w:hAnsiTheme="minorEastAsia" w:cs="Times New Roman"/>
                <w:color w:val="FF0000"/>
              </w:rPr>
              <w:t>不存在，则</w:t>
            </w:r>
            <w:r w:rsidRPr="0026380C">
              <w:rPr>
                <w:rStyle w:val="htmlnon1"/>
                <w:rFonts w:ascii="Times New Roman" w:hAnsi="Times New Roman" w:cs="Times New Roman"/>
                <w:color w:val="FF0000"/>
              </w:rPr>
              <w:t>Insert</w:t>
            </w:r>
          </w:p>
          <w:p w:rsidR="00711E5A" w:rsidRPr="0026380C" w:rsidRDefault="00711E5A" w:rsidP="00D2786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800000"/>
                <w:kern w:val="0"/>
                <w:sz w:val="19"/>
                <w:szCs w:val="19"/>
              </w:rPr>
            </w:pPr>
            <w:r w:rsidRPr="0026380C">
              <w:rPr>
                <w:rStyle w:val="htmlnon1"/>
                <w:rFonts w:ascii="Times New Roman" w:hAnsiTheme="minorEastAsia" w:cs="Times New Roman"/>
                <w:color w:val="FF0000"/>
              </w:rPr>
              <w:t>显示</w:t>
            </w:r>
            <w:r w:rsidRPr="0026380C">
              <w:rPr>
                <w:rStyle w:val="htmlnon1"/>
                <w:rFonts w:ascii="Times New Roman" w:hAnsi="Times New Roman" w:cs="Times New Roman"/>
                <w:color w:val="FF0000"/>
              </w:rPr>
              <w:t>Qty</w:t>
            </w:r>
          </w:p>
        </w:tc>
      </w:tr>
      <w:tr w:rsidR="001400F2" w:rsidRPr="0026380C" w:rsidTr="0068583A">
        <w:trPr>
          <w:ins w:id="518" w:author="Gao, Guan-Wei (高貫偉 ITC)" w:date="2012-04-09T17:20:00Z"/>
        </w:trPr>
        <w:tc>
          <w:tcPr>
            <w:tcW w:w="2786" w:type="dxa"/>
          </w:tcPr>
          <w:p w:rsidR="001400F2" w:rsidRPr="00581B38" w:rsidRDefault="009D474F" w:rsidP="000B48DB">
            <w:pPr>
              <w:jc w:val="left"/>
              <w:rPr>
                <w:ins w:id="519" w:author="Gao, Guan-Wei (高貫偉 ITC)" w:date="2012-04-09T17:20:00Z"/>
                <w:rFonts w:ascii="Times New Roman" w:hAnsi="Times New Roman" w:cs="Times New Roman"/>
                <w:b/>
                <w:highlight w:val="yellow"/>
                <w:rPrChange w:id="520" w:author="Gao, Guan-Wei (高貫偉 ITC)" w:date="2012-04-10T08:32:00Z">
                  <w:rPr>
                    <w:ins w:id="521" w:author="Gao, Guan-Wei (高貫偉 ITC)" w:date="2012-04-09T17:20:00Z"/>
                    <w:rFonts w:ascii="Times New Roman" w:hAnsi="Times New Roman" w:cs="Times New Roman"/>
                  </w:rPr>
                </w:rPrChange>
              </w:rPr>
            </w:pPr>
            <w:ins w:id="522" w:author="Gao, Guan-Wei (高貫偉 ITC)" w:date="2012-04-09T17:21:00Z">
              <w:r w:rsidRPr="009D474F">
                <w:rPr>
                  <w:rFonts w:ascii="Times New Roman" w:eastAsia="SimSun" w:hAnsi="Times New Roman" w:cs="Times New Roman"/>
                  <w:b/>
                  <w:highlight w:val="yellow"/>
                  <w:rPrChange w:id="523" w:author="Gao, Guan-Wei (高貫偉 ITC)" w:date="2012-04-10T08:32:00Z">
                    <w:rPr>
                      <w:rFonts w:ascii="Times New Roman" w:eastAsia="SimSun" w:hAnsi="Times New Roman" w:cs="Times New Roman"/>
                      <w:color w:val="0000FF" w:themeColor="hyperlink"/>
                      <w:u w:val="single"/>
                    </w:rPr>
                  </w:rPrChange>
                </w:rPr>
                <w:lastRenderedPageBreak/>
                <w:t xml:space="preserve">Phase II </w:t>
              </w:r>
            </w:ins>
            <w:ins w:id="524" w:author="Gao, Guan-Wei (高貫偉 ITC)" w:date="2012-05-28T13:45:00Z">
              <w:r w:rsidR="00EA47D0">
                <w:rPr>
                  <w:rFonts w:ascii="Times New Roman" w:eastAsia="SimSun" w:hAnsi="Times New Roman" w:cs="Times New Roman" w:hint="eastAsia"/>
                  <w:b/>
                  <w:highlight w:val="yellow"/>
                </w:rPr>
                <w:t>[</w:t>
              </w:r>
            </w:ins>
            <w:ins w:id="525" w:author="Gao, Guan-Wei (高貫偉 ITC)" w:date="2012-04-09T17:21:00Z">
              <w:r w:rsidRPr="009D474F">
                <w:rPr>
                  <w:rFonts w:ascii="Times New Roman" w:eastAsia="SimSun" w:hAnsi="Times New Roman" w:cs="Times New Roman"/>
                  <w:b/>
                  <w:highlight w:val="yellow"/>
                  <w:rPrChange w:id="526" w:author="Gao, Guan-Wei (高貫偉 ITC)" w:date="2012-04-10T08:32:00Z">
                    <w:rPr>
                      <w:rFonts w:ascii="Times New Roman" w:eastAsia="SimSun" w:hAnsi="Times New Roman" w:cs="Times New Roman"/>
                      <w:color w:val="0000FF" w:themeColor="hyperlink"/>
                      <w:u w:val="single"/>
                    </w:rPr>
                  </w:rPrChange>
                </w:rPr>
                <w:t>RCTO</w:t>
              </w:r>
            </w:ins>
            <w:ins w:id="527" w:author="Gao, Guan-Wei (高貫偉 ITC)" w:date="2012-05-28T13:45:00Z">
              <w:r w:rsidR="00EA47D0">
                <w:rPr>
                  <w:rFonts w:ascii="Times New Roman" w:eastAsia="SimSun" w:hAnsi="Times New Roman" w:cs="Times New Roman" w:hint="eastAsia"/>
                  <w:b/>
                  <w:highlight w:val="yellow"/>
                </w:rPr>
                <w:t>]</w:t>
              </w:r>
            </w:ins>
            <w:ins w:id="528" w:author="Gao, Guan-Wei (高貫偉 ITC)" w:date="2012-04-09T17:21:00Z">
              <w:r w:rsidRPr="009D474F">
                <w:rPr>
                  <w:rFonts w:ascii="Times New Roman" w:eastAsia="SimSun" w:hAnsi="Times New Roman" w:cs="Times New Roman"/>
                  <w:b/>
                  <w:highlight w:val="yellow"/>
                  <w:rPrChange w:id="529" w:author="Gao, Guan-Wei (高貫偉 ITC)" w:date="2012-04-10T08:32:00Z">
                    <w:rPr>
                      <w:rFonts w:ascii="Times New Roman" w:eastAsia="SimSun" w:hAnsi="Times New Roman" w:cs="Times New Roman"/>
                      <w:color w:val="0000FF" w:themeColor="hyperlink"/>
                      <w:u w:val="single"/>
                    </w:rPr>
                  </w:rPrChange>
                </w:rPr>
                <w:t xml:space="preserve"> Update</w:t>
              </w:r>
            </w:ins>
          </w:p>
        </w:tc>
        <w:tc>
          <w:tcPr>
            <w:tcW w:w="5576" w:type="dxa"/>
          </w:tcPr>
          <w:p w:rsidR="00000000" w:rsidRDefault="001400F2">
            <w:pPr>
              <w:jc w:val="left"/>
              <w:rPr>
                <w:ins w:id="530" w:author="Gao, Guan-Wei (高貫偉 ITC)" w:date="2012-04-09T17:23:00Z"/>
                <w:rFonts w:ascii="Times New Roman" w:eastAsia="SimSun" w:hAnsi="Times New Roman" w:cs="Times New Roman"/>
                <w:b/>
              </w:rPr>
              <w:pPrChange w:id="531" w:author="Gao, Guan-Wei (高貫偉 ITC)" w:date="2012-04-09T17:21:00Z">
                <w:pPr>
                  <w:pStyle w:val="a9"/>
                  <w:numPr>
                    <w:numId w:val="20"/>
                  </w:numPr>
                  <w:ind w:left="420" w:firstLineChars="0" w:hanging="420"/>
                  <w:jc w:val="left"/>
                </w:pPr>
              </w:pPrChange>
            </w:pPr>
            <w:ins w:id="532" w:author="Gao, Guan-Wei (高貫偉 ITC)" w:date="2012-04-09T17:22:00Z">
              <w:r>
                <w:rPr>
                  <w:rFonts w:ascii="Times New Roman" w:eastAsia="SimSun" w:hAnsi="Times New Roman" w:cs="Times New Roman" w:hint="eastAsia"/>
                  <w:b/>
                </w:rPr>
                <w:t>接上</w:t>
              </w:r>
            </w:ins>
            <w:ins w:id="533" w:author="Gao, Guan-Wei (高貫偉 ITC)" w:date="2012-04-09T17:23:00Z">
              <w:r>
                <w:rPr>
                  <w:rFonts w:ascii="Times New Roman" w:eastAsia="SimSun" w:hAnsi="Times New Roman" w:cs="Times New Roman" w:hint="eastAsia"/>
                  <w:b/>
                </w:rPr>
                <w:t>‘</w:t>
              </w:r>
              <w:r>
                <w:rPr>
                  <w:rFonts w:ascii="Times New Roman" w:eastAsia="SimSun" w:hAnsi="Times New Roman" w:cs="Times New Roman" w:hint="eastAsia"/>
                  <w:b/>
                </w:rPr>
                <w:t>19. Save</w:t>
              </w:r>
              <w:r>
                <w:rPr>
                  <w:rFonts w:ascii="Times New Roman" w:eastAsia="SimSun" w:hAnsi="Times New Roman" w:cs="Times New Roman" w:hint="eastAsia"/>
                  <w:b/>
                </w:rPr>
                <w:t>’</w:t>
              </w:r>
            </w:ins>
          </w:p>
          <w:p w:rsidR="00000000" w:rsidRDefault="001400F2">
            <w:pPr>
              <w:ind w:firstLineChars="200" w:firstLine="422"/>
              <w:jc w:val="left"/>
              <w:rPr>
                <w:ins w:id="534" w:author="Gao, Guan-Wei (高貫偉 ITC)" w:date="2012-04-09T17:25:00Z"/>
                <w:rFonts w:ascii="Times New Roman" w:eastAsia="SimSun" w:hAnsi="Times New Roman" w:cs="Times New Roman"/>
                <w:b/>
              </w:rPr>
              <w:pPrChange w:id="535" w:author="Gao, Guan-Wei (高貫偉 ITC)" w:date="2012-04-09T17:40:00Z">
                <w:pPr>
                  <w:pStyle w:val="a9"/>
                  <w:numPr>
                    <w:numId w:val="20"/>
                  </w:numPr>
                  <w:ind w:left="420" w:firstLineChars="0" w:hanging="420"/>
                  <w:jc w:val="left"/>
                </w:pPr>
              </w:pPrChange>
            </w:pPr>
            <w:ins w:id="536" w:author="Gao, Guan-Wei (高貫偉 ITC)" w:date="2012-04-09T17:23:00Z">
              <w:r>
                <w:rPr>
                  <w:rFonts w:ascii="Times New Roman" w:eastAsia="SimSun" w:hAnsi="Times New Roman" w:cs="Times New Roman" w:hint="eastAsia"/>
                  <w:b/>
                </w:rPr>
                <w:t>前提条件：若</w:t>
              </w:r>
              <w:proofErr w:type="spellStart"/>
              <w:r>
                <w:rPr>
                  <w:rFonts w:ascii="Times New Roman" w:eastAsia="SimSun" w:hAnsi="Times New Roman" w:cs="Times New Roman" w:hint="eastAsia"/>
                  <w:b/>
                </w:rPr>
                <w:t>IsRCTO</w:t>
              </w:r>
              <w:proofErr w:type="spellEnd"/>
              <w:r>
                <w:rPr>
                  <w:rFonts w:ascii="Times New Roman" w:eastAsia="SimSun" w:hAnsi="Times New Roman" w:cs="Times New Roman" w:hint="eastAsia"/>
                  <w:b/>
                </w:rPr>
                <w:t xml:space="preserve"> Checked</w:t>
              </w:r>
            </w:ins>
            <w:ins w:id="537" w:author="Gao, Guan-Wei (高貫偉 ITC)" w:date="2012-04-09T17:28:00Z">
              <w:r w:rsidR="00192B2A">
                <w:rPr>
                  <w:rFonts w:ascii="Times New Roman" w:eastAsia="SimSun" w:hAnsi="Times New Roman" w:cs="Times New Roman" w:hint="eastAsia"/>
                  <w:b/>
                </w:rPr>
                <w:t>，</w:t>
              </w:r>
              <w:r w:rsidR="00192B2A">
                <w:rPr>
                  <w:rFonts w:ascii="Times New Roman" w:eastAsia="SimSun" w:hAnsi="Times New Roman" w:cs="Times New Roman" w:hint="eastAsia"/>
                  <w:b/>
                </w:rPr>
                <w:t>MBSN</w:t>
              </w:r>
              <w:r w:rsidR="00192B2A">
                <w:rPr>
                  <w:rFonts w:ascii="Times New Roman" w:eastAsia="SimSun" w:hAnsi="Times New Roman" w:cs="Times New Roman" w:hint="eastAsia"/>
                  <w:b/>
                </w:rPr>
                <w:t>的</w:t>
              </w:r>
            </w:ins>
            <w:proofErr w:type="spellStart"/>
            <w:ins w:id="538" w:author="Gao, Guan-Wei (高貫偉 ITC)" w:date="2012-05-28T14:17:00Z">
              <w:r w:rsidR="009D474F" w:rsidRPr="009D474F">
                <w:rPr>
                  <w:rFonts w:ascii="Times New Roman" w:eastAsia="SimSun" w:hAnsi="Times New Roman" w:cs="Times New Roman"/>
                  <w:b/>
                  <w:highlight w:val="cyan"/>
                  <w:rPrChange w:id="539" w:author="Gao, Guan-Wei (高貫偉 ITC)" w:date="2012-05-28T14:17:00Z">
                    <w:rPr>
                      <w:rFonts w:ascii="Times New Roman" w:eastAsia="SimSun" w:hAnsi="Times New Roman" w:cs="Times New Roman"/>
                      <w:b/>
                      <w:color w:val="0000FF" w:themeColor="hyperlink"/>
                      <w:u w:val="single"/>
                    </w:rPr>
                  </w:rPrChange>
                </w:rPr>
                <w:t>CheckCode</w:t>
              </w:r>
            </w:ins>
            <w:proofErr w:type="spellEnd"/>
            <w:ins w:id="540" w:author="Gao, Guan-Wei (高貫偉 ITC)" w:date="2012-04-09T17:28:00Z">
              <w:r w:rsidR="00192B2A">
                <w:rPr>
                  <w:rFonts w:ascii="Times New Roman" w:eastAsia="SimSun" w:hAnsi="Times New Roman" w:cs="Times New Roman" w:hint="eastAsia"/>
                  <w:b/>
                </w:rPr>
                <w:t>非</w:t>
              </w:r>
              <w:r w:rsidR="00192B2A">
                <w:rPr>
                  <w:rFonts w:ascii="Times New Roman" w:eastAsia="SimSun" w:hAnsi="Times New Roman" w:cs="Times New Roman"/>
                  <w:b/>
                </w:rPr>
                <w:t>’</w:t>
              </w:r>
              <w:r w:rsidR="00192B2A">
                <w:rPr>
                  <w:rFonts w:ascii="Times New Roman" w:eastAsia="SimSun" w:hAnsi="Times New Roman" w:cs="Times New Roman" w:hint="eastAsia"/>
                  <w:b/>
                </w:rPr>
                <w:t>R</w:t>
              </w:r>
              <w:r w:rsidR="00192B2A">
                <w:rPr>
                  <w:rFonts w:ascii="Times New Roman" w:eastAsia="SimSun" w:hAnsi="Times New Roman" w:cs="Times New Roman"/>
                  <w:b/>
                </w:rPr>
                <w:t>’</w:t>
              </w:r>
            </w:ins>
          </w:p>
          <w:p w:rsidR="00000000" w:rsidRDefault="00192B2A">
            <w:pPr>
              <w:ind w:firstLineChars="200" w:firstLine="422"/>
              <w:jc w:val="left"/>
              <w:rPr>
                <w:ins w:id="541" w:author="Gao, Guan-Wei (高貫偉 ITC)" w:date="2012-04-09T17:31:00Z"/>
                <w:rFonts w:ascii="Times New Roman" w:eastAsia="SimSun" w:hAnsi="Times New Roman" w:cs="Times New Roman"/>
                <w:b/>
              </w:rPr>
              <w:pPrChange w:id="542" w:author="Gao, Guan-Wei (高貫偉 ITC)" w:date="2012-04-09T17:40:00Z">
                <w:pPr>
                  <w:pStyle w:val="a9"/>
                  <w:numPr>
                    <w:numId w:val="20"/>
                  </w:numPr>
                  <w:ind w:left="420" w:firstLineChars="0" w:hanging="420"/>
                  <w:jc w:val="left"/>
                </w:pPr>
              </w:pPrChange>
            </w:pPr>
            <w:ins w:id="543" w:author="Gao, Guan-Wei (高貫偉 ITC)" w:date="2012-04-09T17:25:00Z">
              <w:r>
                <w:rPr>
                  <w:rFonts w:ascii="Times New Roman" w:eastAsia="SimSun" w:hAnsi="Times New Roman" w:cs="Times New Roman" w:hint="eastAsia"/>
                  <w:b/>
                </w:rPr>
                <w:t>Declare @RCTOMB</w:t>
              </w:r>
            </w:ins>
            <w:ins w:id="544" w:author="Gao, Guan-Wei (高貫偉 ITC)" w:date="2012-04-09T17:31:00Z">
              <w:r>
                <w:rPr>
                  <w:rFonts w:ascii="Times New Roman" w:eastAsia="SimSun" w:hAnsi="Times New Roman" w:cs="Times New Roman" w:hint="eastAsia"/>
                  <w:b/>
                </w:rPr>
                <w:t xml:space="preserve"> </w:t>
              </w:r>
              <w:r>
                <w:rPr>
                  <w:rFonts w:ascii="Times New Roman" w:eastAsia="SimSun" w:hAnsi="Times New Roman" w:cs="Times New Roman" w:hint="eastAsia"/>
                  <w:b/>
                </w:rPr>
                <w:t>新生成的</w:t>
              </w:r>
              <w:r>
                <w:rPr>
                  <w:rFonts w:ascii="Times New Roman" w:eastAsia="SimSun" w:hAnsi="Times New Roman" w:cs="Times New Roman" w:hint="eastAsia"/>
                  <w:b/>
                </w:rPr>
                <w:t>RCTO</w:t>
              </w:r>
              <w:r>
                <w:rPr>
                  <w:rFonts w:ascii="Times New Roman" w:eastAsia="SimSun" w:hAnsi="Times New Roman" w:cs="Times New Roman" w:hint="eastAsia"/>
                  <w:b/>
                </w:rPr>
                <w:t>号码</w:t>
              </w:r>
            </w:ins>
          </w:p>
          <w:p w:rsidR="00000000" w:rsidRDefault="00192B2A">
            <w:pPr>
              <w:ind w:firstLineChars="200" w:firstLine="422"/>
              <w:jc w:val="left"/>
              <w:rPr>
                <w:ins w:id="545" w:author="Gao, Guan-Wei (高貫偉 ITC)" w:date="2012-04-09T17:48:00Z"/>
                <w:rFonts w:ascii="Times New Roman" w:eastAsia="SimSun" w:hAnsi="Times New Roman" w:cs="Times New Roman"/>
                <w:b/>
              </w:rPr>
              <w:pPrChange w:id="546" w:author="Gao, Guan-Wei (高貫偉 ITC)" w:date="2012-04-09T17:40:00Z">
                <w:pPr>
                  <w:pStyle w:val="a9"/>
                  <w:numPr>
                    <w:numId w:val="20"/>
                  </w:numPr>
                  <w:ind w:left="420" w:firstLineChars="0" w:hanging="420"/>
                  <w:jc w:val="left"/>
                </w:pPr>
              </w:pPrChange>
            </w:pPr>
            <w:ins w:id="547" w:author="Gao, Guan-Wei (高貫偉 ITC)" w:date="2012-04-09T17:31:00Z">
              <w:r>
                <w:rPr>
                  <w:rFonts w:ascii="Times New Roman" w:eastAsia="SimSun" w:hAnsi="Times New Roman" w:cs="Times New Roman" w:hint="eastAsia"/>
                  <w:b/>
                </w:rPr>
                <w:t>Declare @</w:t>
              </w:r>
              <w:proofErr w:type="spellStart"/>
              <w:r>
                <w:rPr>
                  <w:rFonts w:ascii="Times New Roman" w:eastAsia="SimSun" w:hAnsi="Times New Roman" w:cs="Times New Roman" w:hint="eastAsia"/>
                  <w:b/>
                </w:rPr>
                <w:t>NewMB</w:t>
              </w:r>
              <w:proofErr w:type="spellEnd"/>
              <w:r>
                <w:rPr>
                  <w:rFonts w:ascii="Times New Roman" w:eastAsia="SimSun" w:hAnsi="Times New Roman" w:cs="Times New Roman" w:hint="eastAsia"/>
                  <w:b/>
                </w:rPr>
                <w:t xml:space="preserve"> </w:t>
              </w:r>
              <w:r>
                <w:rPr>
                  <w:rFonts w:ascii="Times New Roman" w:eastAsia="SimSun" w:hAnsi="Times New Roman" w:cs="Times New Roman" w:hint="eastAsia"/>
                  <w:b/>
                </w:rPr>
                <w:t>连板产生的</w:t>
              </w:r>
            </w:ins>
            <w:ins w:id="548" w:author="Gao, Guan-Wei (高貫偉 ITC)" w:date="2012-04-09T17:32:00Z">
              <w:r>
                <w:rPr>
                  <w:rFonts w:ascii="Times New Roman" w:eastAsia="SimSun" w:hAnsi="Times New Roman" w:cs="Times New Roman" w:hint="eastAsia"/>
                  <w:b/>
                </w:rPr>
                <w:t>子板号码</w:t>
              </w:r>
            </w:ins>
          </w:p>
          <w:p w:rsidR="00000000" w:rsidRDefault="0092056F">
            <w:pPr>
              <w:ind w:firstLineChars="200" w:firstLine="422"/>
              <w:jc w:val="left"/>
              <w:rPr>
                <w:ins w:id="549" w:author="Gao, Guan-Wei (高貫偉 ITC)" w:date="2012-04-09T17:22:00Z"/>
                <w:rFonts w:ascii="Times New Roman" w:eastAsia="SimSun" w:hAnsi="Times New Roman" w:cs="Times New Roman"/>
                <w:b/>
              </w:rPr>
              <w:pPrChange w:id="550" w:author="Gao, Guan-Wei (高貫偉 ITC)" w:date="2012-04-09T17:40:00Z">
                <w:pPr>
                  <w:pStyle w:val="a9"/>
                  <w:numPr>
                    <w:numId w:val="20"/>
                  </w:numPr>
                  <w:ind w:left="420" w:firstLineChars="0" w:hanging="420"/>
                  <w:jc w:val="left"/>
                </w:pPr>
              </w:pPrChange>
            </w:pPr>
            <w:ins w:id="551" w:author="Gao, Guan-Wei (高貫偉 ITC)" w:date="2012-04-09T17:48:00Z">
              <w:r>
                <w:rPr>
                  <w:rFonts w:ascii="Times New Roman" w:eastAsia="SimSun" w:hAnsi="Times New Roman" w:cs="Times New Roman" w:hint="eastAsia"/>
                  <w:b/>
                </w:rPr>
                <w:t xml:space="preserve">Declare @MB </w:t>
              </w:r>
              <w:r>
                <w:rPr>
                  <w:rFonts w:ascii="Times New Roman" w:eastAsia="SimSun" w:hAnsi="Times New Roman" w:cs="Times New Roman" w:hint="eastAsia"/>
                  <w:b/>
                </w:rPr>
                <w:t>刷入的主板号码</w:t>
              </w:r>
            </w:ins>
          </w:p>
          <w:p w:rsidR="00000000" w:rsidRDefault="001400F2">
            <w:pPr>
              <w:jc w:val="left"/>
              <w:rPr>
                <w:ins w:id="552" w:author="Gao, Guan-Wei (高貫偉 ITC)" w:date="2012-04-09T17:23:00Z"/>
                <w:rFonts w:ascii="Times New Roman" w:eastAsia="SimSun" w:hAnsi="Times New Roman" w:cs="Times New Roman"/>
                <w:b/>
              </w:rPr>
              <w:pPrChange w:id="553" w:author="Gao, Guan-Wei (高貫偉 ITC)" w:date="2012-04-09T17:21:00Z">
                <w:pPr>
                  <w:pStyle w:val="a9"/>
                  <w:numPr>
                    <w:numId w:val="20"/>
                  </w:numPr>
                  <w:ind w:left="420" w:firstLineChars="0" w:hanging="420"/>
                  <w:jc w:val="left"/>
                </w:pPr>
              </w:pPrChange>
            </w:pPr>
            <w:ins w:id="554" w:author="Gao, Guan-Wei (高貫偉 ITC)" w:date="2012-04-09T17:22:00Z">
              <w:r>
                <w:rPr>
                  <w:rFonts w:ascii="Times New Roman" w:eastAsia="SimSun" w:hAnsi="Times New Roman" w:cs="Times New Roman" w:hint="eastAsia"/>
                  <w:b/>
                </w:rPr>
                <w:t>连板处理</w:t>
              </w:r>
            </w:ins>
          </w:p>
          <w:p w:rsidR="00000000" w:rsidRDefault="0092056F">
            <w:pPr>
              <w:pStyle w:val="a9"/>
              <w:numPr>
                <w:ilvl w:val="0"/>
                <w:numId w:val="41"/>
              </w:numPr>
              <w:ind w:firstLineChars="0"/>
              <w:jc w:val="left"/>
              <w:rPr>
                <w:ins w:id="555" w:author="Gao, Guan-Wei (高貫偉 ITC)" w:date="2012-04-09T17:26:00Z"/>
                <w:rFonts w:ascii="Times New Roman" w:eastAsia="SimSun" w:hAnsi="Times New Roman" w:cs="Times New Roman"/>
                <w:rPrChange w:id="556" w:author="Gao, Guan-Wei (高貫偉 ITC)" w:date="2012-04-09T17:34:00Z">
                  <w:rPr>
                    <w:ins w:id="557" w:author="Gao, Guan-Wei (高貫偉 ITC)" w:date="2012-04-09T17:26:00Z"/>
                  </w:rPr>
                </w:rPrChange>
              </w:rPr>
              <w:pPrChange w:id="558" w:author="Gao, Guan-Wei (高貫偉 ITC)" w:date="2012-04-09T17:26:00Z">
                <w:pPr>
                  <w:pStyle w:val="a9"/>
                  <w:numPr>
                    <w:numId w:val="20"/>
                  </w:numPr>
                  <w:ind w:left="420" w:firstLineChars="0" w:hanging="420"/>
                  <w:jc w:val="left"/>
                </w:pPr>
              </w:pPrChange>
            </w:pPr>
            <w:ins w:id="559" w:author="Gao, Guan-Wei (高貫偉 ITC)" w:date="2012-04-09T17:48:00Z">
              <w:r>
                <w:rPr>
                  <w:rFonts w:ascii="Times New Roman" w:eastAsia="SimSun" w:hAnsi="Times New Roman" w:cs="Times New Roman" w:hint="eastAsia"/>
                </w:rPr>
                <w:t>若</w:t>
              </w:r>
              <w:r>
                <w:rPr>
                  <w:rFonts w:ascii="Times New Roman" w:eastAsia="SimSun" w:hAnsi="Times New Roman" w:cs="Times New Roman" w:hint="eastAsia"/>
                </w:rPr>
                <w:t>@</w:t>
              </w:r>
            </w:ins>
            <w:ins w:id="560" w:author="Gao, Guan-Wei (高貫偉 ITC)" w:date="2012-04-09T17:24:00Z">
              <w:r w:rsidR="009D474F" w:rsidRPr="009D474F">
                <w:rPr>
                  <w:rFonts w:ascii="Times New Roman" w:eastAsia="SimSun" w:hAnsi="Times New Roman" w:cs="Times New Roman"/>
                  <w:rPrChange w:id="561" w:author="Gao, Guan-Wei (高貫偉 ITC)" w:date="2012-04-09T17:34:00Z">
                    <w:rPr>
                      <w:color w:val="0000FF" w:themeColor="hyperlink"/>
                      <w:u w:val="single"/>
                    </w:rPr>
                  </w:rPrChange>
                </w:rPr>
                <w:t>New</w:t>
              </w:r>
            </w:ins>
            <w:ins w:id="562" w:author="Gao, Guan-Wei (高貫偉 ITC)" w:date="2012-04-09T17:25:00Z">
              <w:r w:rsidR="009D474F" w:rsidRPr="009D474F">
                <w:rPr>
                  <w:rFonts w:ascii="Times New Roman" w:eastAsia="SimSun" w:hAnsi="Times New Roman" w:cs="Times New Roman"/>
                  <w:rPrChange w:id="563" w:author="Gao, Guan-Wei (高貫偉 ITC)" w:date="2012-04-09T17:34:00Z">
                    <w:rPr>
                      <w:color w:val="0000FF" w:themeColor="hyperlink"/>
                      <w:u w:val="single"/>
                    </w:rPr>
                  </w:rPrChange>
                </w:rPr>
                <w:t xml:space="preserve"> </w:t>
              </w:r>
            </w:ins>
            <w:ins w:id="564" w:author="Gao, Guan-Wei (高貫偉 ITC)" w:date="2012-04-09T17:24:00Z">
              <w:r w:rsidR="009D474F" w:rsidRPr="009D474F">
                <w:rPr>
                  <w:rFonts w:ascii="Times New Roman" w:eastAsia="SimSun" w:hAnsi="Times New Roman" w:cs="Times New Roman"/>
                  <w:rPrChange w:id="565" w:author="Gao, Guan-Wei (高貫偉 ITC)" w:date="2012-04-09T17:34:00Z">
                    <w:rPr>
                      <w:color w:val="0000FF" w:themeColor="hyperlink"/>
                      <w:u w:val="single"/>
                    </w:rPr>
                  </w:rPrChange>
                </w:rPr>
                <w:t>MB</w:t>
              </w:r>
            </w:ins>
            <w:ins w:id="566" w:author="Gao, Guan-Wei (高貫偉 ITC)" w:date="2012-04-09T17:25:00Z">
              <w:r w:rsidR="009D474F" w:rsidRPr="009D474F">
                <w:rPr>
                  <w:rFonts w:ascii="Times New Roman" w:eastAsia="SimSun" w:hAnsi="Times New Roman" w:cs="Times New Roman" w:hint="eastAsia"/>
                  <w:rPrChange w:id="567" w:author="Gao, Guan-Wei (高貫偉 ITC)" w:date="2012-04-09T17:34:00Z">
                    <w:rPr>
                      <w:rFonts w:hint="eastAsia"/>
                      <w:color w:val="0000FF" w:themeColor="hyperlink"/>
                      <w:u w:val="single"/>
                    </w:rPr>
                  </w:rPrChange>
                </w:rPr>
                <w:t>的</w:t>
              </w:r>
            </w:ins>
            <w:proofErr w:type="spellStart"/>
            <w:ins w:id="568" w:author="Gao, Guan-Wei (高貫偉 ITC)" w:date="2012-05-28T14:18:00Z">
              <w:r w:rsidR="009D474F" w:rsidRPr="009D474F">
                <w:rPr>
                  <w:rFonts w:ascii="Times New Roman" w:eastAsia="SimSun" w:hAnsi="Times New Roman" w:cs="Times New Roman"/>
                  <w:highlight w:val="cyan"/>
                  <w:rPrChange w:id="569" w:author="Gao, Guan-Wei (高貫偉 ITC)" w:date="2012-05-28T14:18:00Z">
                    <w:rPr>
                      <w:rFonts w:ascii="Times New Roman" w:eastAsia="SimSun" w:hAnsi="Times New Roman" w:cs="Times New Roman"/>
                      <w:color w:val="0000FF" w:themeColor="hyperlink"/>
                      <w:u w:val="single"/>
                    </w:rPr>
                  </w:rPrChange>
                </w:rPr>
                <w:t>CheckCode</w:t>
              </w:r>
            </w:ins>
            <w:proofErr w:type="spellEnd"/>
            <w:ins w:id="570" w:author="Gao, Guan-Wei (高貫偉 ITC)" w:date="2012-04-09T17:25:00Z">
              <w:r w:rsidR="009D474F" w:rsidRPr="009D474F">
                <w:rPr>
                  <w:rFonts w:ascii="Times New Roman" w:eastAsia="SimSun" w:hAnsi="Times New Roman" w:cs="Times New Roman" w:hint="eastAsia"/>
                  <w:rPrChange w:id="571" w:author="Gao, Guan-Wei (高貫偉 ITC)" w:date="2012-04-09T17:34:00Z">
                    <w:rPr>
                      <w:rFonts w:hint="eastAsia"/>
                      <w:color w:val="0000FF" w:themeColor="hyperlink"/>
                      <w:u w:val="single"/>
                    </w:rPr>
                  </w:rPrChange>
                </w:rPr>
                <w:t>等于</w:t>
              </w:r>
            </w:ins>
            <w:ins w:id="572" w:author="Gao, Guan-Wei (高貫偉 ITC)" w:date="2012-04-09T17:27:00Z">
              <w:r w:rsidR="009D474F" w:rsidRPr="009D474F">
                <w:rPr>
                  <w:rFonts w:ascii="Times New Roman" w:eastAsia="SimSun" w:hAnsi="Times New Roman" w:cs="Times New Roman" w:hint="eastAsia"/>
                  <w:rPrChange w:id="573" w:author="Gao, Guan-Wei (高貫偉 ITC)" w:date="2012-04-09T17:34:00Z">
                    <w:rPr>
                      <w:rFonts w:ascii="Times New Roman" w:eastAsia="SimSun" w:hAnsi="Times New Roman" w:cs="Times New Roman" w:hint="eastAsia"/>
                      <w:b/>
                      <w:color w:val="0000FF" w:themeColor="hyperlink"/>
                      <w:u w:val="single"/>
                    </w:rPr>
                  </w:rPrChange>
                </w:rPr>
                <w:t>‘</w:t>
              </w:r>
              <w:r w:rsidR="009D474F" w:rsidRPr="009D474F">
                <w:rPr>
                  <w:rFonts w:ascii="Times New Roman" w:eastAsia="SimSun" w:hAnsi="Times New Roman" w:cs="Times New Roman"/>
                  <w:rPrChange w:id="574" w:author="Gao, Guan-Wei (高貫偉 ITC)" w:date="2012-04-09T17:34:00Z">
                    <w:rPr>
                      <w:rFonts w:ascii="Times New Roman" w:eastAsia="SimSun" w:hAnsi="Times New Roman" w:cs="Times New Roman"/>
                      <w:b/>
                      <w:color w:val="0000FF" w:themeColor="hyperlink"/>
                      <w:u w:val="single"/>
                    </w:rPr>
                  </w:rPrChange>
                </w:rPr>
                <w:t>1</w:t>
              </w:r>
              <w:r w:rsidR="009D474F" w:rsidRPr="009D474F">
                <w:rPr>
                  <w:rFonts w:ascii="Times New Roman" w:eastAsia="SimSun" w:hAnsi="Times New Roman" w:cs="Times New Roman" w:hint="eastAsia"/>
                  <w:rPrChange w:id="575" w:author="Gao, Guan-Wei (高貫偉 ITC)" w:date="2012-04-09T17:34:00Z">
                    <w:rPr>
                      <w:rFonts w:ascii="Times New Roman" w:eastAsia="SimSun" w:hAnsi="Times New Roman" w:cs="Times New Roman" w:hint="eastAsia"/>
                      <w:b/>
                      <w:color w:val="0000FF" w:themeColor="hyperlink"/>
                      <w:u w:val="single"/>
                    </w:rPr>
                  </w:rPrChange>
                </w:rPr>
                <w:t>’</w:t>
              </w:r>
            </w:ins>
            <w:ins w:id="576" w:author="Gao, Guan-Wei (高貫偉 ITC)" w:date="2012-04-09T17:28:00Z">
              <w:r w:rsidR="009D474F" w:rsidRPr="009D474F">
                <w:rPr>
                  <w:rFonts w:ascii="Times New Roman" w:eastAsia="SimSun" w:hAnsi="Times New Roman" w:cs="Times New Roman" w:hint="eastAsia"/>
                  <w:rPrChange w:id="577" w:author="Gao, Guan-Wei (高貫偉 ITC)" w:date="2012-04-09T17:34:00Z">
                    <w:rPr>
                      <w:rFonts w:ascii="Times New Roman" w:eastAsia="SimSun" w:hAnsi="Times New Roman" w:cs="Times New Roman" w:hint="eastAsia"/>
                      <w:b/>
                      <w:color w:val="0000FF" w:themeColor="hyperlink"/>
                      <w:u w:val="single"/>
                    </w:rPr>
                  </w:rPrChange>
                </w:rPr>
                <w:t>或者</w:t>
              </w:r>
              <w:r w:rsidR="009D474F" w:rsidRPr="009D474F">
                <w:rPr>
                  <w:rFonts w:ascii="Times New Roman" w:eastAsia="SimSun" w:hAnsi="Times New Roman" w:cs="Times New Roman"/>
                  <w:rPrChange w:id="578" w:author="Gao, Guan-Wei (高貫偉 ITC)" w:date="2012-04-09T17:34:00Z">
                    <w:rPr>
                      <w:rFonts w:ascii="Times New Roman" w:eastAsia="SimSun" w:hAnsi="Times New Roman" w:cs="Times New Roman"/>
                      <w:b/>
                      <w:color w:val="0000FF" w:themeColor="hyperlink"/>
                      <w:u w:val="single"/>
                    </w:rPr>
                  </w:rPrChange>
                </w:rPr>
                <w:t>’C’</w:t>
              </w:r>
            </w:ins>
            <w:ins w:id="579" w:author="Gao, Guan-Wei (高貫偉 ITC)" w:date="2012-04-09T17:25:00Z">
              <w:r w:rsidR="009D474F" w:rsidRPr="009D474F">
                <w:rPr>
                  <w:rFonts w:ascii="Times New Roman" w:eastAsia="SimSun" w:hAnsi="Times New Roman" w:cs="Times New Roman" w:hint="eastAsia"/>
                  <w:rPrChange w:id="580" w:author="Gao, Guan-Wei (高貫偉 ITC)" w:date="2012-04-09T17:34:00Z">
                    <w:rPr>
                      <w:rFonts w:hint="eastAsia"/>
                      <w:color w:val="0000FF" w:themeColor="hyperlink"/>
                      <w:u w:val="single"/>
                    </w:rPr>
                  </w:rPrChange>
                </w:rPr>
                <w:t>，则</w:t>
              </w:r>
              <w:r w:rsidR="009D474F" w:rsidRPr="009D474F">
                <w:rPr>
                  <w:rFonts w:ascii="Times New Roman" w:eastAsia="SimSun" w:hAnsi="Times New Roman" w:cs="Times New Roman"/>
                  <w:rPrChange w:id="581" w:author="Gao, Guan-Wei (高貫偉 ITC)" w:date="2012-04-09T17:34:00Z">
                    <w:rPr>
                      <w:color w:val="0000FF" w:themeColor="hyperlink"/>
                      <w:u w:val="single"/>
                    </w:rPr>
                  </w:rPrChange>
                </w:rPr>
                <w:t>@RCTOMB=</w:t>
              </w:r>
            </w:ins>
            <w:ins w:id="582" w:author="Gao, Guan-Wei (高貫偉 ITC)" w:date="2012-04-09T17:26:00Z">
              <w:r w:rsidR="009D474F" w:rsidRPr="009D474F">
                <w:rPr>
                  <w:rFonts w:ascii="Times New Roman" w:eastAsia="SimSun" w:hAnsi="Times New Roman" w:cs="Times New Roman" w:hint="eastAsia"/>
                  <w:rPrChange w:id="583" w:author="Gao, Guan-Wei (高貫偉 ITC)" w:date="2012-04-09T17:34:00Z">
                    <w:rPr>
                      <w:rFonts w:hint="eastAsia"/>
                      <w:color w:val="0000FF" w:themeColor="hyperlink"/>
                      <w:u w:val="single"/>
                    </w:rPr>
                  </w:rPrChange>
                </w:rPr>
                <w:t>更换</w:t>
              </w:r>
            </w:ins>
            <w:ins w:id="584" w:author="Gao, Guan-Wei (高貫偉 ITC)" w:date="2012-04-09T17:48:00Z">
              <w:r>
                <w:rPr>
                  <w:rFonts w:ascii="Times New Roman" w:eastAsia="SimSun" w:hAnsi="Times New Roman" w:cs="Times New Roman" w:hint="eastAsia"/>
                </w:rPr>
                <w:t>@</w:t>
              </w:r>
            </w:ins>
            <w:proofErr w:type="spellStart"/>
            <w:ins w:id="585" w:author="Gao, Guan-Wei (高貫偉 ITC)" w:date="2012-04-09T17:26:00Z">
              <w:r w:rsidR="009D474F" w:rsidRPr="009D474F">
                <w:rPr>
                  <w:rFonts w:ascii="Times New Roman" w:eastAsia="SimSun" w:hAnsi="Times New Roman" w:cs="Times New Roman"/>
                  <w:rPrChange w:id="586" w:author="Gao, Guan-Wei (高貫偉 ITC)" w:date="2012-04-09T17:34:00Z">
                    <w:rPr>
                      <w:color w:val="0000FF" w:themeColor="hyperlink"/>
                      <w:u w:val="single"/>
                    </w:rPr>
                  </w:rPrChange>
                </w:rPr>
                <w:t>NewMB</w:t>
              </w:r>
              <w:proofErr w:type="spellEnd"/>
              <w:r w:rsidR="009D474F" w:rsidRPr="009D474F">
                <w:rPr>
                  <w:rFonts w:ascii="Times New Roman" w:eastAsia="SimSun" w:hAnsi="Times New Roman" w:cs="Times New Roman" w:hint="eastAsia"/>
                  <w:rPrChange w:id="587" w:author="Gao, Guan-Wei (高貫偉 ITC)" w:date="2012-04-09T17:34:00Z">
                    <w:rPr>
                      <w:rFonts w:hint="eastAsia"/>
                      <w:color w:val="0000FF" w:themeColor="hyperlink"/>
                      <w:u w:val="single"/>
                    </w:rPr>
                  </w:rPrChange>
                </w:rPr>
                <w:t>的</w:t>
              </w:r>
            </w:ins>
            <w:proofErr w:type="spellStart"/>
            <w:ins w:id="588" w:author="Gao, Guan-Wei (高貫偉 ITC)" w:date="2012-05-28T14:18:00Z">
              <w:r w:rsidR="009D474F" w:rsidRPr="009D474F">
                <w:rPr>
                  <w:rFonts w:ascii="Times New Roman" w:eastAsia="SimSun" w:hAnsi="Times New Roman" w:cs="Times New Roman"/>
                  <w:highlight w:val="cyan"/>
                  <w:rPrChange w:id="589" w:author="Gao, Guan-Wei (高貫偉 ITC)" w:date="2012-05-28T14:18:00Z">
                    <w:rPr>
                      <w:rFonts w:ascii="Times New Roman" w:eastAsia="SimSun" w:hAnsi="Times New Roman" w:cs="Times New Roman"/>
                      <w:color w:val="0000FF" w:themeColor="hyperlink"/>
                      <w:u w:val="single"/>
                    </w:rPr>
                  </w:rPrChange>
                </w:rPr>
                <w:t>CheckCode</w:t>
              </w:r>
            </w:ins>
            <w:proofErr w:type="spellEnd"/>
            <w:ins w:id="590" w:author="Gao, Guan-Wei (高貫偉 ITC)" w:date="2012-04-09T17:26:00Z">
              <w:r w:rsidR="009D474F" w:rsidRPr="009D474F">
                <w:rPr>
                  <w:rFonts w:ascii="Times New Roman" w:eastAsia="SimSun" w:hAnsi="Times New Roman" w:cs="Times New Roman" w:hint="eastAsia"/>
                  <w:rPrChange w:id="591" w:author="Gao, Guan-Wei (高貫偉 ITC)" w:date="2012-04-09T17:34:00Z">
                    <w:rPr>
                      <w:rFonts w:hint="eastAsia"/>
                      <w:color w:val="0000FF" w:themeColor="hyperlink"/>
                      <w:u w:val="single"/>
                    </w:rPr>
                  </w:rPrChange>
                </w:rPr>
                <w:t>为</w:t>
              </w:r>
              <w:r w:rsidR="009D474F" w:rsidRPr="009D474F">
                <w:rPr>
                  <w:rFonts w:ascii="Times New Roman" w:eastAsia="SimSun" w:hAnsi="Times New Roman" w:cs="Times New Roman"/>
                  <w:rPrChange w:id="592" w:author="Gao, Guan-Wei (高貫偉 ITC)" w:date="2012-04-09T17:34:00Z">
                    <w:rPr>
                      <w:color w:val="0000FF" w:themeColor="hyperlink"/>
                      <w:u w:val="single"/>
                    </w:rPr>
                  </w:rPrChange>
                </w:rPr>
                <w:t>’R’</w:t>
              </w:r>
            </w:ins>
          </w:p>
          <w:p w:rsidR="00000000" w:rsidRDefault="004670E2">
            <w:pPr>
              <w:pStyle w:val="a9"/>
              <w:numPr>
                <w:ilvl w:val="0"/>
                <w:numId w:val="41"/>
              </w:numPr>
              <w:ind w:firstLineChars="0"/>
              <w:jc w:val="left"/>
              <w:rPr>
                <w:ins w:id="593" w:author="Gao, Guan-Wei (高貫偉 ITC)" w:date="2012-04-09T17:29:00Z"/>
                <w:rFonts w:ascii="Times New Roman" w:eastAsia="SimSun" w:hAnsi="Times New Roman" w:cs="Times New Roman"/>
                <w:rPrChange w:id="594" w:author="Gao, Guan-Wei (高貫偉 ITC)" w:date="2012-04-09T17:34:00Z">
                  <w:rPr>
                    <w:ins w:id="595" w:author="Gao, Guan-Wei (高貫偉 ITC)" w:date="2012-04-09T17:29:00Z"/>
                  </w:rPr>
                </w:rPrChange>
              </w:rPr>
              <w:pPrChange w:id="596" w:author="Gao, Guan-Wei (高貫偉 ITC)" w:date="2012-04-09T17:30:00Z">
                <w:pPr>
                  <w:pStyle w:val="a9"/>
                  <w:numPr>
                    <w:numId w:val="20"/>
                  </w:numPr>
                  <w:ind w:left="420" w:firstLineChars="0" w:hanging="420"/>
                  <w:jc w:val="left"/>
                </w:pPr>
              </w:pPrChange>
            </w:pPr>
            <w:ins w:id="597" w:author="Gao, Guan-Wei (高貫偉 ITC)" w:date="2012-04-09T17:41:00Z">
              <w:r>
                <w:rPr>
                  <w:rFonts w:ascii="Times New Roman" w:eastAsia="SimSun" w:hAnsi="Times New Roman" w:cs="Times New Roman" w:hint="eastAsia"/>
                </w:rPr>
                <w:t>@</w:t>
              </w:r>
            </w:ins>
            <w:proofErr w:type="spellStart"/>
            <w:ins w:id="598" w:author="Gao, Guan-Wei (高貫偉 ITC)" w:date="2012-04-09T17:26:00Z">
              <w:r w:rsidR="00F944A5">
                <w:rPr>
                  <w:rFonts w:ascii="Times New Roman" w:eastAsia="SimSun" w:hAnsi="Times New Roman" w:cs="Times New Roman"/>
                </w:rPr>
                <w:t>New</w:t>
              </w:r>
              <w:r w:rsidR="009D474F" w:rsidRPr="009D474F">
                <w:rPr>
                  <w:rFonts w:ascii="Times New Roman" w:eastAsia="SimSun" w:hAnsi="Times New Roman" w:cs="Times New Roman"/>
                  <w:rPrChange w:id="599" w:author="Gao, Guan-Wei (高貫偉 ITC)" w:date="2012-04-09T17:34:00Z">
                    <w:rPr>
                      <w:rFonts w:ascii="Times New Roman" w:eastAsia="SimSun" w:hAnsi="Times New Roman" w:cs="Times New Roman"/>
                      <w:b/>
                      <w:color w:val="0000FF" w:themeColor="hyperlink"/>
                      <w:u w:val="single"/>
                    </w:rPr>
                  </w:rPrChange>
                </w:rPr>
                <w:t>MB</w:t>
              </w:r>
              <w:proofErr w:type="spellEnd"/>
              <w:r w:rsidR="009D474F" w:rsidRPr="009D474F">
                <w:rPr>
                  <w:rFonts w:ascii="Times New Roman" w:eastAsia="SimSun" w:hAnsi="Times New Roman" w:cs="Times New Roman" w:hint="eastAsia"/>
                  <w:rPrChange w:id="600" w:author="Gao, Guan-Wei (高貫偉 ITC)" w:date="2012-04-09T17:34:00Z">
                    <w:rPr>
                      <w:rFonts w:ascii="Times New Roman" w:eastAsia="SimSun" w:hAnsi="Times New Roman" w:cs="Times New Roman" w:hint="eastAsia"/>
                      <w:b/>
                      <w:color w:val="0000FF" w:themeColor="hyperlink"/>
                      <w:u w:val="single"/>
                    </w:rPr>
                  </w:rPrChange>
                </w:rPr>
                <w:t>的</w:t>
              </w:r>
            </w:ins>
            <w:proofErr w:type="spellStart"/>
            <w:ins w:id="601" w:author="Gao, Guan-Wei (高貫偉 ITC)" w:date="2012-05-28T14:18:00Z">
              <w:r w:rsidR="009D474F" w:rsidRPr="009D474F">
                <w:rPr>
                  <w:rFonts w:ascii="Times New Roman" w:eastAsia="SimSun" w:hAnsi="Times New Roman" w:cs="Times New Roman"/>
                  <w:highlight w:val="cyan"/>
                  <w:rPrChange w:id="602" w:author="Gao, Guan-Wei (高貫偉 ITC)" w:date="2012-05-28T14:18:00Z">
                    <w:rPr>
                      <w:rFonts w:ascii="Times New Roman" w:eastAsia="SimSun" w:hAnsi="Times New Roman" w:cs="Times New Roman"/>
                      <w:color w:val="0000FF" w:themeColor="hyperlink"/>
                      <w:u w:val="single"/>
                    </w:rPr>
                  </w:rPrChange>
                </w:rPr>
                <w:t>CheckCode</w:t>
              </w:r>
            </w:ins>
            <w:proofErr w:type="spellEnd"/>
            <w:ins w:id="603" w:author="Gao, Guan-Wei (高貫偉 ITC)" w:date="2012-04-09T17:28:00Z">
              <w:r w:rsidR="009D474F" w:rsidRPr="009D474F">
                <w:rPr>
                  <w:rFonts w:ascii="Times New Roman" w:eastAsia="SimSun" w:hAnsi="Times New Roman" w:cs="Times New Roman" w:hint="eastAsia"/>
                  <w:rPrChange w:id="604" w:author="Gao, Guan-Wei (高貫偉 ITC)" w:date="2012-04-09T17:34:00Z">
                    <w:rPr>
                      <w:rFonts w:ascii="Times New Roman" w:eastAsia="SimSun" w:hAnsi="Times New Roman" w:cs="Times New Roman" w:hint="eastAsia"/>
                      <w:b/>
                      <w:color w:val="0000FF" w:themeColor="hyperlink"/>
                      <w:u w:val="single"/>
                    </w:rPr>
                  </w:rPrChange>
                </w:rPr>
                <w:t>不为</w:t>
              </w:r>
              <w:r w:rsidR="009D474F" w:rsidRPr="009D474F">
                <w:rPr>
                  <w:rFonts w:ascii="Times New Roman" w:eastAsia="SimSun" w:hAnsi="Times New Roman" w:cs="Times New Roman"/>
                  <w:rPrChange w:id="605" w:author="Gao, Guan-Wei (高貫偉 ITC)" w:date="2012-04-09T17:34:00Z">
                    <w:rPr>
                      <w:rFonts w:ascii="Times New Roman" w:eastAsia="SimSun" w:hAnsi="Times New Roman" w:cs="Times New Roman"/>
                      <w:b/>
                      <w:color w:val="0000FF" w:themeColor="hyperlink"/>
                      <w:u w:val="single"/>
                    </w:rPr>
                  </w:rPrChange>
                </w:rPr>
                <w:t>’1’</w:t>
              </w:r>
              <w:r w:rsidR="009D474F" w:rsidRPr="009D474F">
                <w:rPr>
                  <w:rFonts w:ascii="Times New Roman" w:eastAsia="SimSun" w:hAnsi="Times New Roman" w:cs="Times New Roman" w:hint="eastAsia"/>
                  <w:rPrChange w:id="606" w:author="Gao, Guan-Wei (高貫偉 ITC)" w:date="2012-04-09T17:34:00Z">
                    <w:rPr>
                      <w:rFonts w:ascii="Times New Roman" w:eastAsia="SimSun" w:hAnsi="Times New Roman" w:cs="Times New Roman" w:hint="eastAsia"/>
                      <w:b/>
                      <w:color w:val="0000FF" w:themeColor="hyperlink"/>
                      <w:u w:val="single"/>
                    </w:rPr>
                  </w:rPrChange>
                </w:rPr>
                <w:t>和</w:t>
              </w:r>
              <w:r w:rsidR="009D474F" w:rsidRPr="009D474F">
                <w:rPr>
                  <w:rFonts w:ascii="Times New Roman" w:eastAsia="SimSun" w:hAnsi="Times New Roman" w:cs="Times New Roman"/>
                  <w:rPrChange w:id="607" w:author="Gao, Guan-Wei (高貫偉 ITC)" w:date="2012-04-09T17:34:00Z">
                    <w:rPr>
                      <w:rFonts w:ascii="Times New Roman" w:eastAsia="SimSun" w:hAnsi="Times New Roman" w:cs="Times New Roman"/>
                      <w:b/>
                      <w:color w:val="0000FF" w:themeColor="hyperlink"/>
                      <w:u w:val="single"/>
                    </w:rPr>
                  </w:rPrChange>
                </w:rPr>
                <w:t>’C’</w:t>
              </w:r>
              <w:r w:rsidR="009D474F" w:rsidRPr="009D474F">
                <w:rPr>
                  <w:rFonts w:ascii="Times New Roman" w:eastAsia="SimSun" w:hAnsi="Times New Roman" w:cs="Times New Roman" w:hint="eastAsia"/>
                  <w:rPrChange w:id="608" w:author="Gao, Guan-Wei (高貫偉 ITC)" w:date="2012-04-09T17:34:00Z">
                    <w:rPr>
                      <w:rFonts w:ascii="Times New Roman" w:eastAsia="SimSun" w:hAnsi="Times New Roman" w:cs="Times New Roman" w:hint="eastAsia"/>
                      <w:b/>
                      <w:color w:val="0000FF" w:themeColor="hyperlink"/>
                      <w:u w:val="single"/>
                    </w:rPr>
                  </w:rPrChange>
                </w:rPr>
                <w:t>，</w:t>
              </w:r>
            </w:ins>
            <w:ins w:id="609" w:author="Gao, Guan-Wei (高貫偉 ITC)" w:date="2012-04-09T17:29:00Z">
              <w:r w:rsidR="009D474F" w:rsidRPr="009D474F">
                <w:rPr>
                  <w:rFonts w:ascii="Times New Roman" w:eastAsia="SimSun" w:hAnsi="Times New Roman" w:cs="Times New Roman" w:hint="eastAsia"/>
                  <w:rPrChange w:id="610" w:author="Gao, Guan-Wei (高貫偉 ITC)" w:date="2012-04-09T17:34:00Z">
                    <w:rPr>
                      <w:rFonts w:ascii="Times New Roman" w:eastAsia="SimSun" w:hAnsi="Times New Roman" w:cs="Times New Roman" w:hint="eastAsia"/>
                      <w:b/>
                      <w:color w:val="0000FF" w:themeColor="hyperlink"/>
                      <w:u w:val="single"/>
                    </w:rPr>
                  </w:rPrChange>
                </w:rPr>
                <w:t>则</w:t>
              </w:r>
            </w:ins>
            <w:ins w:id="611" w:author="Gao, Guan-Wei (高貫偉 ITC)" w:date="2012-04-09T17:30:00Z">
              <w:r w:rsidR="009D474F" w:rsidRPr="009D474F">
                <w:rPr>
                  <w:rFonts w:ascii="Times New Roman" w:eastAsia="SimSun" w:hAnsi="Times New Roman" w:cs="Times New Roman" w:hint="eastAsia"/>
                  <w:rPrChange w:id="612" w:author="Gao, Guan-Wei (高貫偉 ITC)" w:date="2012-04-09T17:34:00Z">
                    <w:rPr>
                      <w:rFonts w:ascii="Times New Roman" w:eastAsia="SimSun" w:hAnsi="Times New Roman" w:cs="Times New Roman" w:hint="eastAsia"/>
                      <w:b/>
                      <w:color w:val="0000FF" w:themeColor="hyperlink"/>
                      <w:u w:val="single"/>
                    </w:rPr>
                  </w:rPrChange>
                </w:rPr>
                <w:t>根据</w:t>
              </w:r>
            </w:ins>
            <w:ins w:id="613" w:author="Gao, Guan-Wei (高貫偉 ITC)" w:date="2012-04-09T17:41:00Z">
              <w:r>
                <w:rPr>
                  <w:rFonts w:ascii="Times New Roman" w:eastAsia="SimSun" w:hAnsi="Times New Roman" w:cs="Times New Roman" w:hint="eastAsia"/>
                </w:rPr>
                <w:t>@</w:t>
              </w:r>
            </w:ins>
            <w:proofErr w:type="spellStart"/>
            <w:ins w:id="614" w:author="Gao, Guan-Wei (高貫偉 ITC)" w:date="2012-04-09T17:30:00Z">
              <w:r w:rsidR="00F944A5">
                <w:rPr>
                  <w:rFonts w:ascii="Times New Roman" w:eastAsia="SimSun" w:hAnsi="Times New Roman" w:cs="Times New Roman"/>
                </w:rPr>
                <w:t>New</w:t>
              </w:r>
              <w:r w:rsidR="009D474F" w:rsidRPr="009D474F">
                <w:rPr>
                  <w:rFonts w:ascii="Times New Roman" w:eastAsia="SimSun" w:hAnsi="Times New Roman" w:cs="Times New Roman"/>
                  <w:rPrChange w:id="615" w:author="Gao, Guan-Wei (高貫偉 ITC)" w:date="2012-04-09T17:34:00Z">
                    <w:rPr>
                      <w:rFonts w:ascii="Times New Roman" w:eastAsia="SimSun" w:hAnsi="Times New Roman" w:cs="Times New Roman"/>
                      <w:b/>
                      <w:color w:val="0000FF" w:themeColor="hyperlink"/>
                      <w:u w:val="single"/>
                    </w:rPr>
                  </w:rPrChange>
                </w:rPr>
                <w:t>MB</w:t>
              </w:r>
              <w:proofErr w:type="spellEnd"/>
              <w:r w:rsidR="009D474F" w:rsidRPr="009D474F">
                <w:rPr>
                  <w:rFonts w:ascii="Times New Roman" w:eastAsia="SimSun" w:hAnsi="Times New Roman" w:cs="Times New Roman" w:hint="eastAsia"/>
                  <w:rPrChange w:id="616" w:author="Gao, Guan-Wei (高貫偉 ITC)" w:date="2012-04-09T17:34:00Z">
                    <w:rPr>
                      <w:rFonts w:ascii="Times New Roman" w:eastAsia="SimSun" w:hAnsi="Times New Roman" w:cs="Times New Roman" w:hint="eastAsia"/>
                      <w:b/>
                      <w:color w:val="0000FF" w:themeColor="hyperlink"/>
                      <w:u w:val="single"/>
                    </w:rPr>
                  </w:rPrChange>
                </w:rPr>
                <w:t>的</w:t>
              </w:r>
            </w:ins>
            <w:proofErr w:type="spellStart"/>
            <w:ins w:id="617" w:author="Gao, Guan-Wei (高貫偉 ITC)" w:date="2012-05-28T14:18:00Z">
              <w:r w:rsidR="004C7411">
                <w:rPr>
                  <w:rFonts w:ascii="Times New Roman" w:eastAsia="SimSun" w:hAnsi="Times New Roman" w:cs="Times New Roman" w:hint="eastAsia"/>
                </w:rPr>
                <w:t>Check</w:t>
              </w:r>
            </w:ins>
            <w:ins w:id="618" w:author="Gao, Guan-Wei (高貫偉 ITC)" w:date="2012-05-28T14:19:00Z">
              <w:r w:rsidR="004C7411">
                <w:rPr>
                  <w:rFonts w:ascii="Times New Roman" w:eastAsia="SimSun" w:hAnsi="Times New Roman" w:cs="Times New Roman" w:hint="eastAsia"/>
                </w:rPr>
                <w:t>Code</w:t>
              </w:r>
              <w:proofErr w:type="spellEnd"/>
              <w:r w:rsidR="004C7411">
                <w:rPr>
                  <w:rFonts w:ascii="Times New Roman" w:eastAsia="SimSun" w:hAnsi="Times New Roman" w:cs="Times New Roman" w:hint="eastAsia"/>
                </w:rPr>
                <w:t>之前的编码（</w:t>
              </w:r>
              <w:proofErr w:type="spellStart"/>
              <w:r w:rsidR="004C7411">
                <w:rPr>
                  <w:rFonts w:ascii="Times New Roman" w:eastAsia="SimSun" w:hAnsi="Times New Roman" w:cs="Times New Roman" w:hint="eastAsia"/>
                </w:rPr>
                <w:t>MBCode</w:t>
              </w:r>
              <w:proofErr w:type="spellEnd"/>
              <w:r w:rsidR="004C7411">
                <w:rPr>
                  <w:rFonts w:ascii="Times New Roman" w:eastAsia="SimSun" w:hAnsi="Times New Roman" w:cs="Times New Roman" w:hint="eastAsia"/>
                </w:rPr>
                <w:t>+</w:t>
              </w:r>
              <w:r w:rsidR="004C7411">
                <w:rPr>
                  <w:rFonts w:ascii="Times New Roman" w:eastAsia="SimSun" w:hAnsi="Times New Roman" w:cs="Times New Roman" w:hint="eastAsia"/>
                </w:rPr>
                <w:t>年</w:t>
              </w:r>
              <w:r w:rsidR="004C7411">
                <w:rPr>
                  <w:rFonts w:ascii="Times New Roman" w:eastAsia="SimSun" w:hAnsi="Times New Roman" w:cs="Times New Roman" w:hint="eastAsia"/>
                </w:rPr>
                <w:t>+</w:t>
              </w:r>
              <w:r w:rsidR="004C7411">
                <w:rPr>
                  <w:rFonts w:ascii="Times New Roman" w:eastAsia="SimSun" w:hAnsi="Times New Roman" w:cs="Times New Roman" w:hint="eastAsia"/>
                </w:rPr>
                <w:t>月）</w:t>
              </w:r>
            </w:ins>
            <w:ins w:id="619" w:author="Gao, Guan-Wei (高貫偉 ITC)" w:date="2012-04-09T17:30:00Z">
              <w:r w:rsidR="009D474F" w:rsidRPr="009D474F">
                <w:rPr>
                  <w:rFonts w:ascii="Times New Roman" w:eastAsia="SimSun" w:hAnsi="Times New Roman" w:cs="Times New Roman" w:hint="eastAsia"/>
                  <w:rPrChange w:id="620" w:author="Gao, Guan-Wei (高貫偉 ITC)" w:date="2012-04-09T17:34:00Z">
                    <w:rPr>
                      <w:rFonts w:ascii="Times New Roman" w:eastAsia="SimSun" w:hAnsi="Times New Roman" w:cs="Times New Roman" w:hint="eastAsia"/>
                      <w:b/>
                      <w:color w:val="0000FF" w:themeColor="hyperlink"/>
                      <w:u w:val="single"/>
                    </w:rPr>
                  </w:rPrChange>
                </w:rPr>
                <w:t>，重新生成新的流水码</w:t>
              </w:r>
            </w:ins>
            <w:ins w:id="621" w:author="Gao, Guan-Wei (高貫偉 ITC)" w:date="2012-04-09T17:31:00Z">
              <w:r w:rsidR="009D474F" w:rsidRPr="009D474F">
                <w:rPr>
                  <w:rFonts w:ascii="Times New Roman" w:eastAsia="SimSun" w:hAnsi="Times New Roman" w:cs="Times New Roman" w:hint="eastAsia"/>
                  <w:rPrChange w:id="622" w:author="Gao, Guan-Wei (高貫偉 ITC)" w:date="2012-04-09T17:34:00Z">
                    <w:rPr>
                      <w:rFonts w:ascii="Times New Roman" w:eastAsia="SimSun" w:hAnsi="Times New Roman" w:cs="Times New Roman" w:hint="eastAsia"/>
                      <w:b/>
                      <w:color w:val="0000FF" w:themeColor="hyperlink"/>
                      <w:u w:val="single"/>
                    </w:rPr>
                  </w:rPrChange>
                </w:rPr>
                <w:t>，以防重复</w:t>
              </w:r>
            </w:ins>
            <w:ins w:id="623" w:author="Gao, Guan-Wei (高貫偉 ITC)" w:date="2012-04-09T17:32:00Z">
              <w:r w:rsidR="009D474F" w:rsidRPr="009D474F">
                <w:rPr>
                  <w:rFonts w:ascii="Times New Roman" w:eastAsia="SimSun" w:hAnsi="Times New Roman" w:cs="Times New Roman"/>
                  <w:rPrChange w:id="624" w:author="Gao, Guan-Wei (高貫偉 ITC)" w:date="2012-04-09T17:34:00Z">
                    <w:rPr>
                      <w:rFonts w:ascii="Times New Roman" w:eastAsia="SimSun" w:hAnsi="Times New Roman" w:cs="Times New Roman"/>
                      <w:b/>
                      <w:color w:val="0000FF" w:themeColor="hyperlink"/>
                      <w:u w:val="single"/>
                    </w:rPr>
                  </w:rPrChange>
                </w:rPr>
                <w:t>(</w:t>
              </w:r>
              <w:r w:rsidR="009D474F" w:rsidRPr="009D474F">
                <w:rPr>
                  <w:rFonts w:ascii="Times New Roman" w:eastAsia="SimSun" w:hAnsi="Times New Roman" w:cs="Times New Roman" w:hint="eastAsia"/>
                  <w:rPrChange w:id="625" w:author="Gao, Guan-Wei (高貫偉 ITC)" w:date="2012-04-09T17:34:00Z">
                    <w:rPr>
                      <w:rFonts w:ascii="Times New Roman" w:eastAsia="SimSun" w:hAnsi="Times New Roman" w:cs="Times New Roman" w:hint="eastAsia"/>
                      <w:b/>
                      <w:color w:val="0000FF" w:themeColor="hyperlink"/>
                      <w:u w:val="single"/>
                    </w:rPr>
                  </w:rPrChange>
                </w:rPr>
                <w:t>产生</w:t>
              </w:r>
            </w:ins>
            <w:ins w:id="626" w:author="Gao, Guan-Wei (高貫偉 ITC)" w:date="2012-04-09T17:33:00Z">
              <w:r w:rsidR="009D474F" w:rsidRPr="009D474F">
                <w:rPr>
                  <w:rFonts w:ascii="Times New Roman" w:eastAsia="SimSun" w:hAnsi="Times New Roman" w:cs="Times New Roman" w:hint="eastAsia"/>
                  <w:rPrChange w:id="627" w:author="Gao, Guan-Wei (高貫偉 ITC)" w:date="2012-04-09T17:34:00Z">
                    <w:rPr>
                      <w:rFonts w:ascii="Times New Roman" w:eastAsia="SimSun" w:hAnsi="Times New Roman" w:cs="Times New Roman" w:hint="eastAsia"/>
                      <w:b/>
                      <w:color w:val="0000FF" w:themeColor="hyperlink"/>
                      <w:u w:val="single"/>
                    </w:rPr>
                  </w:rPrChange>
                </w:rPr>
                <w:t>流水，参考：</w:t>
              </w:r>
              <w:r w:rsidR="009D474F" w:rsidRPr="009D474F">
                <w:rPr>
                  <w:rFonts w:ascii="Times New Roman" w:eastAsia="SimSun" w:hAnsi="Times New Roman" w:cs="Times New Roman"/>
                  <w:rPrChange w:id="628" w:author="Gao, Guan-Wei (高貫偉 ITC)" w:date="2012-04-09T17:34:00Z">
                    <w:rPr>
                      <w:rFonts w:ascii="Times New Roman" w:eastAsia="SimSun" w:hAnsi="Times New Roman" w:cs="Times New Roman"/>
                      <w:b/>
                      <w:color w:val="0000FF" w:themeColor="hyperlink"/>
                      <w:u w:val="single"/>
                    </w:rPr>
                  </w:rPrChange>
                </w:rPr>
                <w:t xml:space="preserve">CI-MES12-SPEC-SA-UC MB Label Print.docx 2.1.5 </w:t>
              </w:r>
              <w:r w:rsidR="009D474F" w:rsidRPr="009D474F">
                <w:rPr>
                  <w:rFonts w:ascii="Times New Roman" w:eastAsia="SimSun" w:hAnsi="Times New Roman" w:cs="Times New Roman" w:hint="eastAsia"/>
                  <w:rPrChange w:id="629" w:author="Gao, Guan-Wei (高貫偉 ITC)" w:date="2012-04-09T17:34:00Z">
                    <w:rPr>
                      <w:rFonts w:ascii="Times New Roman" w:eastAsia="SimSun" w:hAnsi="Times New Roman" w:cs="Times New Roman" w:hint="eastAsia"/>
                      <w:b/>
                      <w:color w:val="0000FF" w:themeColor="hyperlink"/>
                      <w:u w:val="single"/>
                    </w:rPr>
                  </w:rPrChange>
                </w:rPr>
                <w:t>业务规则</w:t>
              </w:r>
              <w:r w:rsidR="009D474F" w:rsidRPr="009D474F">
                <w:rPr>
                  <w:rFonts w:ascii="Times New Roman" w:eastAsia="SimSun" w:hAnsi="Times New Roman" w:cs="Times New Roman"/>
                  <w:rPrChange w:id="630" w:author="Gao, Guan-Wei (高貫偉 ITC)" w:date="2012-04-09T17:34:00Z">
                    <w:rPr>
                      <w:rFonts w:ascii="Times New Roman" w:eastAsia="SimSun" w:hAnsi="Times New Roman" w:cs="Times New Roman"/>
                      <w:b/>
                      <w:color w:val="0000FF" w:themeColor="hyperlink"/>
                      <w:u w:val="single"/>
                    </w:rPr>
                  </w:rPrChange>
                </w:rPr>
                <w:t xml:space="preserve"> </w:t>
              </w:r>
            </w:ins>
            <w:ins w:id="631" w:author="Gao, Guan-Wei (高貫偉 ITC)" w:date="2012-04-09T17:34:00Z">
              <w:r w:rsidR="009D474F" w:rsidRPr="009D474F">
                <w:rPr>
                  <w:rFonts w:ascii="Times New Roman" w:eastAsia="SimSun" w:hAnsi="Times New Roman" w:cs="Times New Roman"/>
                  <w:rPrChange w:id="632" w:author="Gao, Guan-Wei (高貫偉 ITC)" w:date="2012-04-09T17:34:00Z">
                    <w:rPr>
                      <w:rFonts w:ascii="Times New Roman" w:eastAsia="SimSun" w:hAnsi="Times New Roman" w:cs="Times New Roman"/>
                      <w:b/>
                      <w:color w:val="0000FF" w:themeColor="hyperlink"/>
                      <w:u w:val="single"/>
                    </w:rPr>
                  </w:rPrChange>
                </w:rPr>
                <w:t xml:space="preserve">20.1[Get </w:t>
              </w:r>
              <w:proofErr w:type="spellStart"/>
              <w:r w:rsidR="009D474F" w:rsidRPr="009D474F">
                <w:rPr>
                  <w:rFonts w:ascii="Times New Roman" w:eastAsia="SimSun" w:hAnsi="Times New Roman" w:cs="Times New Roman"/>
                  <w:rPrChange w:id="633" w:author="Gao, Guan-Wei (高貫偉 ITC)" w:date="2012-04-09T17:34:00Z">
                    <w:rPr>
                      <w:rFonts w:ascii="Times New Roman" w:eastAsia="SimSun" w:hAnsi="Times New Roman" w:cs="Times New Roman"/>
                      <w:b/>
                      <w:color w:val="0000FF" w:themeColor="hyperlink"/>
                      <w:u w:val="single"/>
                    </w:rPr>
                  </w:rPrChange>
                </w:rPr>
                <w:t>MBSno</w:t>
              </w:r>
              <w:proofErr w:type="spellEnd"/>
              <w:r w:rsidR="009D474F" w:rsidRPr="009D474F">
                <w:rPr>
                  <w:rFonts w:ascii="Times New Roman" w:eastAsia="SimSun" w:hAnsi="Times New Roman" w:cs="Times New Roman"/>
                  <w:rPrChange w:id="634" w:author="Gao, Guan-Wei (高貫偉 ITC)" w:date="2012-04-09T17:34:00Z">
                    <w:rPr>
                      <w:rFonts w:ascii="Times New Roman" w:eastAsia="SimSun" w:hAnsi="Times New Roman" w:cs="Times New Roman"/>
                      <w:b/>
                      <w:color w:val="0000FF" w:themeColor="hyperlink"/>
                      <w:u w:val="single"/>
                    </w:rPr>
                  </w:rPrChange>
                </w:rPr>
                <w:t>] ‘</w:t>
              </w:r>
              <w:r w:rsidR="009D474F" w:rsidRPr="009D474F">
                <w:rPr>
                  <w:rFonts w:ascii="Courier New" w:hAnsi="Courier New" w:cs="Courier New"/>
                  <w:noProof/>
                  <w:color w:val="000000" w:themeColor="text1"/>
                  <w:kern w:val="0"/>
                  <w:sz w:val="20"/>
                  <w:szCs w:val="20"/>
                  <w:rPrChange w:id="635" w:author="Gao, Guan-Wei (高貫偉 ITC)" w:date="2012-04-09T17:34:00Z">
                    <w:rPr>
                      <w:rFonts w:ascii="Courier New" w:hAnsi="Courier New" w:cs="Courier New"/>
                      <w:b/>
                      <w:noProof/>
                      <w:color w:val="000000" w:themeColor="text1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4</w:t>
              </w:r>
              <w:r w:rsidR="009D474F" w:rsidRPr="009D474F">
                <w:rPr>
                  <w:rFonts w:ascii="Courier New" w:hAnsi="Courier New" w:cs="Courier New" w:hint="eastAsia"/>
                  <w:noProof/>
                  <w:color w:val="000000" w:themeColor="text1"/>
                  <w:kern w:val="0"/>
                  <w:sz w:val="20"/>
                  <w:szCs w:val="20"/>
                  <w:rPrChange w:id="636" w:author="Gao, Guan-Wei (高貫偉 ITC)" w:date="2012-04-09T17:34:00Z">
                    <w:rPr>
                      <w:rFonts w:ascii="Courier New" w:hAnsi="Courier New" w:cs="Courier New" w:hint="eastAsia"/>
                      <w:b/>
                      <w:noProof/>
                      <w:color w:val="000000" w:themeColor="text1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、获取当前</w:t>
              </w:r>
              <w:r w:rsidR="009D474F" w:rsidRPr="009D474F">
                <w:rPr>
                  <w:rFonts w:ascii="Courier New" w:hAnsi="Courier New" w:cs="Courier New"/>
                  <w:noProof/>
                  <w:color w:val="000000" w:themeColor="text1"/>
                  <w:kern w:val="0"/>
                  <w:sz w:val="20"/>
                  <w:szCs w:val="20"/>
                  <w:rPrChange w:id="637" w:author="Gao, Guan-Wei (高貫偉 ITC)" w:date="2012-04-09T17:34:00Z">
                    <w:rPr>
                      <w:rFonts w:ascii="Courier New" w:hAnsi="Courier New" w:cs="Courier New"/>
                      <w:b/>
                      <w:noProof/>
                      <w:color w:val="000000" w:themeColor="text1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MB</w:t>
              </w:r>
              <w:r w:rsidR="009D474F" w:rsidRPr="009D474F">
                <w:rPr>
                  <w:rFonts w:ascii="Courier New" w:hAnsi="Courier New" w:cs="Courier New" w:hint="eastAsia"/>
                  <w:noProof/>
                  <w:color w:val="000000" w:themeColor="text1"/>
                  <w:kern w:val="0"/>
                  <w:sz w:val="20"/>
                  <w:szCs w:val="20"/>
                  <w:rPrChange w:id="638" w:author="Gao, Guan-Wei (高貫偉 ITC)" w:date="2012-04-09T17:34:00Z">
                    <w:rPr>
                      <w:rFonts w:ascii="Courier New" w:hAnsi="Courier New" w:cs="Courier New" w:hint="eastAsia"/>
                      <w:b/>
                      <w:noProof/>
                      <w:color w:val="000000" w:themeColor="text1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最大序列号</w:t>
              </w:r>
              <w:r w:rsidR="009D474F" w:rsidRPr="009D474F">
                <w:rPr>
                  <w:rFonts w:ascii="Times New Roman" w:eastAsia="SimSun" w:hAnsi="Times New Roman" w:cs="Times New Roman"/>
                  <w:rPrChange w:id="639" w:author="Gao, Guan-Wei (高貫偉 ITC)" w:date="2012-04-09T17:34:00Z">
                    <w:rPr>
                      <w:rFonts w:ascii="Times New Roman" w:eastAsia="SimSun" w:hAnsi="Times New Roman" w:cs="Times New Roman"/>
                      <w:b/>
                      <w:color w:val="0000FF" w:themeColor="hyperlink"/>
                      <w:u w:val="single"/>
                    </w:rPr>
                  </w:rPrChange>
                </w:rPr>
                <w:t>’</w:t>
              </w:r>
            </w:ins>
            <w:ins w:id="640" w:author="Gao, Guan-Wei (高貫偉 ITC)" w:date="2012-04-09T17:32:00Z">
              <w:r w:rsidR="009D474F" w:rsidRPr="009D474F">
                <w:rPr>
                  <w:rFonts w:ascii="Times New Roman" w:eastAsia="SimSun" w:hAnsi="Times New Roman" w:cs="Times New Roman"/>
                  <w:rPrChange w:id="641" w:author="Gao, Guan-Wei (高貫偉 ITC)" w:date="2012-04-09T17:34:00Z">
                    <w:rPr>
                      <w:rFonts w:ascii="Times New Roman" w:eastAsia="SimSun" w:hAnsi="Times New Roman" w:cs="Times New Roman"/>
                      <w:b/>
                      <w:color w:val="0000FF" w:themeColor="hyperlink"/>
                      <w:u w:val="single"/>
                    </w:rPr>
                  </w:rPrChange>
                </w:rPr>
                <w:t>)</w:t>
              </w:r>
            </w:ins>
          </w:p>
          <w:p w:rsidR="00000000" w:rsidRDefault="009D474F">
            <w:pPr>
              <w:pStyle w:val="a9"/>
              <w:numPr>
                <w:ilvl w:val="0"/>
                <w:numId w:val="41"/>
              </w:numPr>
              <w:ind w:firstLineChars="0"/>
              <w:jc w:val="left"/>
              <w:rPr>
                <w:ins w:id="642" w:author="Gao, Guan-Wei (高貫偉 ITC)" w:date="2012-04-09T17:36:00Z"/>
                <w:rFonts w:ascii="Times New Roman" w:eastAsia="SimSun" w:hAnsi="Times New Roman" w:cs="Times New Roman"/>
              </w:rPr>
              <w:pPrChange w:id="643" w:author="Gao, Guan-Wei (高貫偉 ITC)" w:date="2012-04-09T17:26:00Z">
                <w:pPr>
                  <w:pStyle w:val="a9"/>
                  <w:numPr>
                    <w:numId w:val="20"/>
                  </w:numPr>
                  <w:ind w:left="420" w:firstLineChars="0" w:hanging="420"/>
                  <w:jc w:val="left"/>
                </w:pPr>
              </w:pPrChange>
            </w:pPr>
            <w:ins w:id="644" w:author="Gao, Guan-Wei (高貫偉 ITC)" w:date="2012-04-09T17:35:00Z">
              <w:r w:rsidRPr="009D474F">
                <w:rPr>
                  <w:rFonts w:ascii="Times New Roman" w:eastAsia="SimSun" w:hAnsi="Times New Roman" w:cs="Times New Roman"/>
                  <w:rPrChange w:id="645" w:author="Gao, Guan-Wei (高貫偉 ITC)" w:date="2012-04-09T17:36:00Z">
                    <w:rPr>
                      <w:rFonts w:ascii="Times New Roman" w:eastAsia="SimSun" w:hAnsi="Times New Roman" w:cs="Times New Roman"/>
                      <w:b/>
                      <w:color w:val="0000FF" w:themeColor="hyperlink"/>
                      <w:u w:val="single"/>
                    </w:rPr>
                  </w:rPrChange>
                </w:rPr>
                <w:lastRenderedPageBreak/>
                <w:t>Update PCB/</w:t>
              </w:r>
              <w:proofErr w:type="spellStart"/>
              <w:r w:rsidRPr="009D474F">
                <w:rPr>
                  <w:rFonts w:ascii="Times New Roman" w:eastAsia="SimSun" w:hAnsi="Times New Roman" w:cs="Times New Roman"/>
                  <w:rPrChange w:id="646" w:author="Gao, Guan-Wei (高貫偉 ITC)" w:date="2012-04-09T17:36:00Z">
                    <w:rPr>
                      <w:rFonts w:ascii="Times New Roman" w:eastAsia="SimSun" w:hAnsi="Times New Roman" w:cs="Times New Roman"/>
                      <w:b/>
                      <w:color w:val="0000FF" w:themeColor="hyperlink"/>
                      <w:u w:val="single"/>
                    </w:rPr>
                  </w:rPrChange>
                </w:rPr>
                <w:t>PCBInfo</w:t>
              </w:r>
              <w:proofErr w:type="spellEnd"/>
              <w:r w:rsidRPr="009D474F">
                <w:rPr>
                  <w:rFonts w:ascii="Times New Roman" w:eastAsia="SimSun" w:hAnsi="Times New Roman" w:cs="Times New Roman"/>
                  <w:rPrChange w:id="647" w:author="Gao, Guan-Wei (高貫偉 ITC)" w:date="2012-04-09T17:36:00Z">
                    <w:rPr>
                      <w:rFonts w:ascii="Times New Roman" w:eastAsia="SimSun" w:hAnsi="Times New Roman" w:cs="Times New Roman"/>
                      <w:b/>
                      <w:color w:val="0000FF" w:themeColor="hyperlink"/>
                      <w:u w:val="single"/>
                    </w:rPr>
                  </w:rPrChange>
                </w:rPr>
                <w:t>/</w:t>
              </w:r>
              <w:proofErr w:type="spellStart"/>
              <w:r w:rsidRPr="009D474F">
                <w:rPr>
                  <w:rFonts w:ascii="Times New Roman" w:eastAsia="SimSun" w:hAnsi="Times New Roman" w:cs="Times New Roman"/>
                  <w:rPrChange w:id="648" w:author="Gao, Guan-Wei (高貫偉 ITC)" w:date="2012-04-09T17:36:00Z">
                    <w:rPr>
                      <w:rFonts w:ascii="Times New Roman" w:eastAsia="SimSun" w:hAnsi="Times New Roman" w:cs="Times New Roman"/>
                      <w:b/>
                      <w:color w:val="0000FF" w:themeColor="hyperlink"/>
                      <w:u w:val="single"/>
                    </w:rPr>
                  </w:rPrChange>
                </w:rPr>
                <w:t>PCB_Part</w:t>
              </w:r>
              <w:proofErr w:type="spellEnd"/>
              <w:r w:rsidRPr="009D474F">
                <w:rPr>
                  <w:rFonts w:ascii="Times New Roman" w:eastAsia="SimSun" w:hAnsi="Times New Roman" w:cs="Times New Roman"/>
                  <w:rPrChange w:id="649" w:author="Gao, Guan-Wei (高貫偉 ITC)" w:date="2012-04-09T17:36:00Z">
                    <w:rPr>
                      <w:rFonts w:ascii="Times New Roman" w:eastAsia="SimSun" w:hAnsi="Times New Roman" w:cs="Times New Roman"/>
                      <w:b/>
                      <w:color w:val="0000FF" w:themeColor="hyperlink"/>
                      <w:u w:val="single"/>
                    </w:rPr>
                  </w:rPrChange>
                </w:rPr>
                <w:t>/</w:t>
              </w:r>
              <w:proofErr w:type="spellStart"/>
              <w:r w:rsidRPr="009D474F">
                <w:rPr>
                  <w:rFonts w:ascii="Times New Roman" w:eastAsia="SimSun" w:hAnsi="Times New Roman" w:cs="Times New Roman"/>
                  <w:rPrChange w:id="650" w:author="Gao, Guan-Wei (高貫偉 ITC)" w:date="2012-04-09T17:36:00Z">
                    <w:rPr>
                      <w:rFonts w:ascii="Times New Roman" w:eastAsia="SimSun" w:hAnsi="Times New Roman" w:cs="Times New Roman"/>
                      <w:b/>
                      <w:color w:val="0000FF" w:themeColor="hyperlink"/>
                      <w:u w:val="single"/>
                    </w:rPr>
                  </w:rPrChange>
                </w:rPr>
                <w:t>PCBStatus</w:t>
              </w:r>
              <w:proofErr w:type="spellEnd"/>
              <w:r w:rsidRPr="009D474F">
                <w:rPr>
                  <w:rFonts w:ascii="Times New Roman" w:eastAsia="SimSun" w:hAnsi="Times New Roman" w:cs="Times New Roman"/>
                  <w:rPrChange w:id="651" w:author="Gao, Guan-Wei (高貫偉 ITC)" w:date="2012-04-09T17:36:00Z">
                    <w:rPr>
                      <w:rFonts w:ascii="Times New Roman" w:eastAsia="SimSun" w:hAnsi="Times New Roman" w:cs="Times New Roman"/>
                      <w:b/>
                      <w:color w:val="0000FF" w:themeColor="hyperlink"/>
                      <w:u w:val="single"/>
                    </w:rPr>
                  </w:rPrChange>
                </w:rPr>
                <w:t>/</w:t>
              </w:r>
              <w:proofErr w:type="spellStart"/>
              <w:r w:rsidRPr="009D474F">
                <w:rPr>
                  <w:rFonts w:ascii="Times New Roman" w:eastAsia="SimSun" w:hAnsi="Times New Roman" w:cs="Times New Roman"/>
                  <w:rPrChange w:id="652" w:author="Gao, Guan-Wei (高貫偉 ITC)" w:date="2012-04-09T17:36:00Z">
                    <w:rPr>
                      <w:rFonts w:ascii="Times New Roman" w:eastAsia="SimSun" w:hAnsi="Times New Roman" w:cs="Times New Roman"/>
                      <w:b/>
                      <w:color w:val="0000FF" w:themeColor="hyperlink"/>
                      <w:u w:val="single"/>
                    </w:rPr>
                  </w:rPrChange>
                </w:rPr>
                <w:t>PCBLog</w:t>
              </w:r>
            </w:ins>
            <w:proofErr w:type="spellEnd"/>
            <w:ins w:id="653" w:author="Gao, Guan-Wei (高貫偉 ITC)" w:date="2012-04-09T17:47:00Z">
              <w:r w:rsidR="0092056F">
                <w:rPr>
                  <w:rFonts w:ascii="Times New Roman" w:eastAsia="SimSun" w:hAnsi="Times New Roman" w:cs="Times New Roman" w:hint="eastAsia"/>
                </w:rPr>
                <w:t>/</w:t>
              </w:r>
              <w:proofErr w:type="spellStart"/>
              <w:r w:rsidR="0092056F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>PCBTestLog</w:t>
              </w:r>
            </w:ins>
            <w:proofErr w:type="spellEnd"/>
            <w:ins w:id="654" w:author="Gao, Guan-Wei (高貫偉 ITC)" w:date="2012-04-09T17:36:00Z">
              <w:r w:rsidR="004670E2">
                <w:rPr>
                  <w:rFonts w:ascii="Times New Roman" w:eastAsia="SimSun" w:hAnsi="Times New Roman" w:cs="Times New Roman" w:hint="eastAsia"/>
                </w:rPr>
                <w:t xml:space="preserve"> Set </w:t>
              </w:r>
              <w:proofErr w:type="spellStart"/>
              <w:r w:rsidR="004670E2">
                <w:rPr>
                  <w:rFonts w:ascii="Times New Roman" w:eastAsia="SimSun" w:hAnsi="Times New Roman" w:cs="Times New Roman" w:hint="eastAsia"/>
                </w:rPr>
                <w:t>PCBNo</w:t>
              </w:r>
              <w:proofErr w:type="spellEnd"/>
              <w:r w:rsidR="004670E2">
                <w:rPr>
                  <w:rFonts w:ascii="Times New Roman" w:eastAsia="SimSun" w:hAnsi="Times New Roman" w:cs="Times New Roman" w:hint="eastAsia"/>
                </w:rPr>
                <w:t xml:space="preserve"> =</w:t>
              </w:r>
            </w:ins>
            <w:ins w:id="655" w:author="Gao, Guan-Wei (高貫偉 ITC)" w:date="2012-04-09T17:37:00Z">
              <w:r w:rsidR="004670E2">
                <w:rPr>
                  <w:rFonts w:ascii="Times New Roman" w:eastAsia="SimSun" w:hAnsi="Times New Roman" w:cs="Times New Roman" w:hint="eastAsia"/>
                </w:rPr>
                <w:t xml:space="preserve"> @RCTOMB where </w:t>
              </w:r>
              <w:proofErr w:type="spellStart"/>
              <w:r w:rsidR="004670E2">
                <w:rPr>
                  <w:rFonts w:ascii="Times New Roman" w:eastAsia="SimSun" w:hAnsi="Times New Roman" w:cs="Times New Roman" w:hint="eastAsia"/>
                </w:rPr>
                <w:t>PCBNo</w:t>
              </w:r>
              <w:proofErr w:type="spellEnd"/>
              <w:r w:rsidR="004670E2">
                <w:rPr>
                  <w:rFonts w:ascii="Times New Roman" w:eastAsia="SimSun" w:hAnsi="Times New Roman" w:cs="Times New Roman" w:hint="eastAsia"/>
                </w:rPr>
                <w:t>= @New MB</w:t>
              </w:r>
            </w:ins>
          </w:p>
          <w:p w:rsidR="00000000" w:rsidRDefault="004670E2">
            <w:pPr>
              <w:pStyle w:val="a9"/>
              <w:numPr>
                <w:ilvl w:val="0"/>
                <w:numId w:val="41"/>
              </w:numPr>
              <w:ind w:firstLineChars="0"/>
              <w:jc w:val="left"/>
              <w:rPr>
                <w:ins w:id="656" w:author="Gao, Guan-Wei (高貫偉 ITC)" w:date="2012-04-09T17:39:00Z"/>
                <w:rFonts w:ascii="Times New Roman" w:eastAsia="SimSun" w:hAnsi="Times New Roman" w:cs="Times New Roman"/>
              </w:rPr>
              <w:pPrChange w:id="657" w:author="Gao, Guan-Wei (高貫偉 ITC)" w:date="2012-04-09T17:26:00Z">
                <w:pPr>
                  <w:pStyle w:val="a9"/>
                  <w:numPr>
                    <w:numId w:val="20"/>
                  </w:numPr>
                  <w:ind w:left="420" w:firstLineChars="0" w:hanging="420"/>
                  <w:jc w:val="left"/>
                </w:pPr>
              </w:pPrChange>
            </w:pPr>
            <w:ins w:id="658" w:author="Gao, Guan-Wei (高貫偉 ITC)" w:date="2012-04-09T17:36:00Z">
              <w:r>
                <w:rPr>
                  <w:rFonts w:ascii="Times New Roman" w:eastAsia="SimSun" w:hAnsi="Times New Roman" w:cs="Times New Roman" w:hint="eastAsia"/>
                </w:rPr>
                <w:t>若</w:t>
              </w:r>
              <w:r>
                <w:rPr>
                  <w:rFonts w:ascii="Times New Roman" w:eastAsia="SimSun" w:hAnsi="Times New Roman" w:cs="Times New Roman" w:hint="eastAsia"/>
                </w:rPr>
                <w:t>New MB</w:t>
              </w:r>
              <w:r>
                <w:rPr>
                  <w:rFonts w:ascii="Times New Roman" w:eastAsia="SimSun" w:hAnsi="Times New Roman" w:cs="Times New Roman" w:hint="eastAsia"/>
                </w:rPr>
                <w:t>的</w:t>
              </w:r>
            </w:ins>
            <w:proofErr w:type="spellStart"/>
            <w:ins w:id="659" w:author="Gao, Guan-Wei (高貫偉 ITC)" w:date="2012-05-28T14:52:00Z">
              <w:r w:rsidR="009D474F" w:rsidRPr="009D474F">
                <w:rPr>
                  <w:rFonts w:ascii="Times New Roman" w:eastAsia="SimSun" w:hAnsi="Times New Roman" w:cs="Times New Roman"/>
                  <w:highlight w:val="cyan"/>
                  <w:rPrChange w:id="660" w:author="Gao, Guan-Wei (高貫偉 ITC)" w:date="2012-05-28T14:52:00Z">
                    <w:rPr>
                      <w:rFonts w:ascii="Times New Roman" w:eastAsia="SimSun" w:hAnsi="Times New Roman" w:cs="Times New Roman"/>
                      <w:color w:val="0000FF" w:themeColor="hyperlink"/>
                      <w:u w:val="single"/>
                    </w:rPr>
                  </w:rPrChange>
                </w:rPr>
                <w:t>CheckCode</w:t>
              </w:r>
            </w:ins>
            <w:proofErr w:type="spellEnd"/>
            <w:ins w:id="661" w:author="Gao, Guan-Wei (高貫偉 ITC)" w:date="2012-04-09T17:36:00Z">
              <w:r>
                <w:rPr>
                  <w:rFonts w:ascii="Times New Roman" w:eastAsia="SimSun" w:hAnsi="Times New Roman" w:cs="Times New Roman" w:hint="eastAsia"/>
                </w:rPr>
                <w:t>不为</w:t>
              </w:r>
              <w:r>
                <w:rPr>
                  <w:rFonts w:ascii="Times New Roman" w:eastAsia="SimSun" w:hAnsi="Times New Roman" w:cs="Times New Roman"/>
                </w:rPr>
                <w:t>’</w:t>
              </w:r>
              <w:r>
                <w:rPr>
                  <w:rFonts w:ascii="Times New Roman" w:eastAsia="SimSun" w:hAnsi="Times New Roman" w:cs="Times New Roman" w:hint="eastAsia"/>
                </w:rPr>
                <w:t>1</w:t>
              </w:r>
              <w:r>
                <w:rPr>
                  <w:rFonts w:ascii="Times New Roman" w:eastAsia="SimSun" w:hAnsi="Times New Roman" w:cs="Times New Roman"/>
                </w:rPr>
                <w:t>’</w:t>
              </w:r>
              <w:r>
                <w:rPr>
                  <w:rFonts w:ascii="Times New Roman" w:eastAsia="SimSun" w:hAnsi="Times New Roman" w:cs="Times New Roman" w:hint="eastAsia"/>
                </w:rPr>
                <w:t>和</w:t>
              </w:r>
              <w:r>
                <w:rPr>
                  <w:rFonts w:ascii="Times New Roman" w:eastAsia="SimSun" w:hAnsi="Times New Roman" w:cs="Times New Roman"/>
                </w:rPr>
                <w:t>’</w:t>
              </w:r>
              <w:r>
                <w:rPr>
                  <w:rFonts w:ascii="Times New Roman" w:eastAsia="SimSun" w:hAnsi="Times New Roman" w:cs="Times New Roman" w:hint="eastAsia"/>
                </w:rPr>
                <w:t>C</w:t>
              </w:r>
              <w:r>
                <w:rPr>
                  <w:rFonts w:ascii="Times New Roman" w:eastAsia="SimSun" w:hAnsi="Times New Roman" w:cs="Times New Roman"/>
                </w:rPr>
                <w:t>’</w:t>
              </w:r>
            </w:ins>
            <w:ins w:id="662" w:author="Gao, Guan-Wei (高貫偉 ITC)" w:date="2012-04-09T17:38:00Z">
              <w:r>
                <w:rPr>
                  <w:rFonts w:ascii="Times New Roman" w:eastAsia="SimSun" w:hAnsi="Times New Roman" w:cs="Times New Roman" w:hint="eastAsia"/>
                </w:rPr>
                <w:t>,</w:t>
              </w:r>
            </w:ins>
            <w:ins w:id="663" w:author="Gao, Guan-Wei (高貫偉 ITC)" w:date="2012-04-09T17:39:00Z">
              <w:r>
                <w:rPr>
                  <w:rFonts w:ascii="Times New Roman" w:eastAsia="SimSun" w:hAnsi="Times New Roman" w:cs="Times New Roman" w:hint="eastAsia"/>
                </w:rPr>
                <w:t xml:space="preserve"> </w:t>
              </w:r>
            </w:ins>
            <w:ins w:id="664" w:author="Gao, Guan-Wei (高貫偉 ITC)" w:date="2012-04-09T17:38:00Z">
              <w:r>
                <w:rPr>
                  <w:rFonts w:ascii="Times New Roman" w:eastAsia="SimSun" w:hAnsi="Times New Roman" w:cs="Times New Roman" w:hint="eastAsia"/>
                </w:rPr>
                <w:t xml:space="preserve">Insert </w:t>
              </w:r>
              <w:proofErr w:type="spellStart"/>
              <w:r>
                <w:rPr>
                  <w:rFonts w:ascii="Times New Roman" w:eastAsia="SimSun" w:hAnsi="Times New Roman" w:cs="Times New Roman" w:hint="eastAsia"/>
                </w:rPr>
                <w:t>PCBInfo</w:t>
              </w:r>
              <w:proofErr w:type="spellEnd"/>
              <w:r>
                <w:rPr>
                  <w:rFonts w:ascii="Times New Roman" w:eastAsia="SimSun" w:hAnsi="Times New Roman" w:cs="Times New Roman" w:hint="eastAsia"/>
                </w:rPr>
                <w:t xml:space="preserve"> </w:t>
              </w:r>
            </w:ins>
          </w:p>
          <w:p w:rsidR="00000000" w:rsidRDefault="004670E2">
            <w:pPr>
              <w:pStyle w:val="a9"/>
              <w:ind w:left="780" w:firstLineChars="0" w:firstLine="0"/>
              <w:jc w:val="left"/>
              <w:rPr>
                <w:ins w:id="665" w:author="Gao, Guan-Wei (高貫偉 ITC)" w:date="2012-04-09T17:39:00Z"/>
                <w:rFonts w:ascii="Times New Roman" w:eastAsia="SimSun" w:hAnsi="Times New Roman" w:cs="Times New Roman"/>
              </w:rPr>
              <w:pPrChange w:id="666" w:author="Gao, Guan-Wei (高貫偉 ITC)" w:date="2012-04-09T17:39:00Z">
                <w:pPr>
                  <w:pStyle w:val="a9"/>
                  <w:numPr>
                    <w:numId w:val="20"/>
                  </w:numPr>
                  <w:ind w:left="420" w:firstLineChars="0" w:hanging="420"/>
                  <w:jc w:val="left"/>
                </w:pPr>
              </w:pPrChange>
            </w:pPr>
            <w:proofErr w:type="spellStart"/>
            <w:ins w:id="667" w:author="Gao, Guan-Wei (高貫偉 ITC)" w:date="2012-04-09T17:39:00Z">
              <w:r>
                <w:rPr>
                  <w:rFonts w:ascii="Times New Roman" w:eastAsia="SimSun" w:hAnsi="Times New Roman" w:cs="Times New Roman" w:hint="eastAsia"/>
                </w:rPr>
                <w:t>PCBNo</w:t>
              </w:r>
              <w:proofErr w:type="spellEnd"/>
              <w:r>
                <w:rPr>
                  <w:rFonts w:ascii="Times New Roman" w:eastAsia="SimSun" w:hAnsi="Times New Roman" w:cs="Times New Roman" w:hint="eastAsia"/>
                </w:rPr>
                <w:t xml:space="preserve"> = @RCTOMB</w:t>
              </w:r>
            </w:ins>
          </w:p>
          <w:p w:rsidR="00000000" w:rsidRDefault="004670E2">
            <w:pPr>
              <w:pStyle w:val="a9"/>
              <w:ind w:left="780" w:firstLineChars="0" w:firstLine="0"/>
              <w:jc w:val="left"/>
              <w:rPr>
                <w:ins w:id="668" w:author="Gao, Guan-Wei (高貫偉 ITC)" w:date="2012-04-09T17:39:00Z"/>
                <w:rFonts w:ascii="Times New Roman" w:eastAsia="SimSun" w:hAnsi="Times New Roman" w:cs="Times New Roman"/>
              </w:rPr>
              <w:pPrChange w:id="669" w:author="Gao, Guan-Wei (高貫偉 ITC)" w:date="2012-04-09T17:39:00Z">
                <w:pPr>
                  <w:pStyle w:val="a9"/>
                  <w:numPr>
                    <w:numId w:val="20"/>
                  </w:numPr>
                  <w:ind w:left="420" w:firstLineChars="0" w:hanging="420"/>
                  <w:jc w:val="left"/>
                </w:pPr>
              </w:pPrChange>
            </w:pPr>
            <w:proofErr w:type="spellStart"/>
            <w:ins w:id="670" w:author="Gao, Guan-Wei (高貫偉 ITC)" w:date="2012-04-09T17:39:00Z">
              <w:r>
                <w:rPr>
                  <w:rFonts w:ascii="Times New Roman" w:eastAsia="SimSun" w:hAnsi="Times New Roman" w:cs="Times New Roman" w:hint="eastAsia"/>
                </w:rPr>
                <w:t>InfoType</w:t>
              </w:r>
              <w:proofErr w:type="spellEnd"/>
              <w:r>
                <w:rPr>
                  <w:rFonts w:ascii="Times New Roman" w:eastAsia="SimSun" w:hAnsi="Times New Roman" w:cs="Times New Roman" w:hint="eastAsia"/>
                </w:rPr>
                <w:t>=</w:t>
              </w:r>
              <w:r>
                <w:rPr>
                  <w:rFonts w:ascii="Times New Roman" w:eastAsia="SimSun" w:hAnsi="Times New Roman" w:cs="Times New Roman"/>
                </w:rPr>
                <w:t>’</w:t>
              </w:r>
              <w:proofErr w:type="spellStart"/>
              <w:r>
                <w:rPr>
                  <w:rFonts w:ascii="Times New Roman" w:eastAsia="SimSun" w:hAnsi="Times New Roman" w:cs="Times New Roman" w:hint="eastAsia"/>
                </w:rPr>
                <w:t>RCTOChange</w:t>
              </w:r>
              <w:proofErr w:type="spellEnd"/>
              <w:r>
                <w:rPr>
                  <w:rFonts w:ascii="Times New Roman" w:eastAsia="SimSun" w:hAnsi="Times New Roman" w:cs="Times New Roman"/>
                </w:rPr>
                <w:t>’</w:t>
              </w:r>
            </w:ins>
          </w:p>
          <w:p w:rsidR="00000000" w:rsidRDefault="00581B38">
            <w:pPr>
              <w:pStyle w:val="a9"/>
              <w:ind w:left="780" w:firstLineChars="0" w:firstLine="0"/>
              <w:jc w:val="left"/>
              <w:rPr>
                <w:ins w:id="671" w:author="Gao, Guan-Wei (高貫偉 ITC)" w:date="2012-04-09T17:40:00Z"/>
                <w:rFonts w:ascii="Times New Roman" w:eastAsia="SimSun" w:hAnsi="Times New Roman" w:cs="Times New Roman"/>
              </w:rPr>
              <w:pPrChange w:id="672" w:author="Gao, Guan-Wei (高貫偉 ITC)" w:date="2012-04-09T17:39:00Z">
                <w:pPr>
                  <w:pStyle w:val="a9"/>
                  <w:numPr>
                    <w:numId w:val="20"/>
                  </w:numPr>
                  <w:ind w:left="420" w:firstLineChars="0" w:hanging="420"/>
                  <w:jc w:val="left"/>
                </w:pPr>
              </w:pPrChange>
            </w:pPr>
            <w:proofErr w:type="spellStart"/>
            <w:ins w:id="673" w:author="Gao, Guan-Wei (高貫偉 ITC)" w:date="2012-04-09T17:39:00Z">
              <w:r>
                <w:rPr>
                  <w:rFonts w:ascii="Times New Roman" w:eastAsia="SimSun" w:hAnsi="Times New Roman" w:cs="Times New Roman" w:hint="eastAsia"/>
                </w:rPr>
                <w:t>InfoValue</w:t>
              </w:r>
              <w:proofErr w:type="spellEnd"/>
              <w:r>
                <w:rPr>
                  <w:rFonts w:ascii="Times New Roman" w:eastAsia="SimSun" w:hAnsi="Times New Roman" w:cs="Times New Roman" w:hint="eastAsia"/>
                </w:rPr>
                <w:t>=@</w:t>
              </w:r>
              <w:proofErr w:type="spellStart"/>
              <w:r>
                <w:rPr>
                  <w:rFonts w:ascii="Times New Roman" w:eastAsia="SimSun" w:hAnsi="Times New Roman" w:cs="Times New Roman" w:hint="eastAsia"/>
                </w:rPr>
                <w:t>New</w:t>
              </w:r>
              <w:r w:rsidR="004670E2">
                <w:rPr>
                  <w:rFonts w:ascii="Times New Roman" w:eastAsia="SimSun" w:hAnsi="Times New Roman" w:cs="Times New Roman" w:hint="eastAsia"/>
                </w:rPr>
                <w:t>MB</w:t>
              </w:r>
            </w:ins>
            <w:proofErr w:type="spellEnd"/>
          </w:p>
          <w:p w:rsidR="00000000" w:rsidRDefault="009D474F">
            <w:pPr>
              <w:jc w:val="left"/>
              <w:rPr>
                <w:ins w:id="674" w:author="Gao, Guan-Wei (高貫偉 ITC)" w:date="2012-04-09T17:40:00Z"/>
                <w:rFonts w:ascii="Times New Roman" w:eastAsia="SimSun" w:hAnsi="Times New Roman" w:cs="Times New Roman"/>
                <w:b/>
                <w:rPrChange w:id="675" w:author="Gao, Guan-Wei (高貫偉 ITC)" w:date="2012-04-09T17:40:00Z">
                  <w:rPr>
                    <w:ins w:id="676" w:author="Gao, Guan-Wei (高貫偉 ITC)" w:date="2012-04-09T17:40:00Z"/>
                    <w:rFonts w:ascii="Times New Roman" w:eastAsia="SimSun" w:hAnsi="Times New Roman" w:cs="Times New Roman"/>
                  </w:rPr>
                </w:rPrChange>
              </w:rPr>
              <w:pPrChange w:id="677" w:author="Gao, Guan-Wei (高貫偉 ITC)" w:date="2012-04-09T17:40:00Z">
                <w:pPr>
                  <w:pStyle w:val="a9"/>
                  <w:numPr>
                    <w:numId w:val="20"/>
                  </w:numPr>
                  <w:ind w:left="420" w:firstLineChars="0" w:hanging="420"/>
                  <w:jc w:val="left"/>
                </w:pPr>
              </w:pPrChange>
            </w:pPr>
            <w:ins w:id="678" w:author="Gao, Guan-Wei (高貫偉 ITC)" w:date="2012-04-09T17:40:00Z">
              <w:r w:rsidRPr="009D474F">
                <w:rPr>
                  <w:rFonts w:ascii="Times New Roman" w:eastAsia="SimSun" w:hAnsi="Times New Roman" w:cs="Times New Roman" w:hint="eastAsia"/>
                  <w:b/>
                  <w:rPrChange w:id="679" w:author="Gao, Guan-Wei (高貫偉 ITC)" w:date="2012-04-09T17:40:00Z">
                    <w:rPr>
                      <w:rFonts w:ascii="Times New Roman" w:eastAsia="SimSun" w:hAnsi="Times New Roman" w:cs="Times New Roman" w:hint="eastAsia"/>
                      <w:color w:val="0000FF" w:themeColor="hyperlink"/>
                      <w:u w:val="single"/>
                    </w:rPr>
                  </w:rPrChange>
                </w:rPr>
                <w:t>非连板</w:t>
              </w:r>
            </w:ins>
          </w:p>
          <w:p w:rsidR="00000000" w:rsidRDefault="004670E2">
            <w:pPr>
              <w:pStyle w:val="a9"/>
              <w:numPr>
                <w:ilvl w:val="0"/>
                <w:numId w:val="42"/>
              </w:numPr>
              <w:ind w:firstLineChars="0"/>
              <w:jc w:val="left"/>
              <w:rPr>
                <w:ins w:id="680" w:author="Gao, Guan-Wei (高貫偉 ITC)" w:date="2012-04-09T17:44:00Z"/>
                <w:rFonts w:ascii="Times New Roman" w:eastAsia="SimSun" w:hAnsi="Times New Roman" w:cs="Times New Roman"/>
              </w:rPr>
              <w:pPrChange w:id="681" w:author="Gao, Guan-Wei (高貫偉 ITC)" w:date="2012-04-09T17:40:00Z">
                <w:pPr>
                  <w:pStyle w:val="a9"/>
                  <w:numPr>
                    <w:numId w:val="20"/>
                  </w:numPr>
                  <w:ind w:left="420" w:firstLineChars="0" w:hanging="420"/>
                  <w:jc w:val="left"/>
                </w:pPr>
              </w:pPrChange>
            </w:pPr>
            <w:ins w:id="682" w:author="Gao, Guan-Wei (高貫偉 ITC)" w:date="2012-04-09T17:44:00Z">
              <w:r>
                <w:rPr>
                  <w:rFonts w:ascii="Times New Roman" w:eastAsia="SimSun" w:hAnsi="Times New Roman" w:cs="Times New Roman" w:hint="eastAsia"/>
                </w:rPr>
                <w:t>若</w:t>
              </w:r>
            </w:ins>
            <w:ins w:id="683" w:author="Gao, Guan-Wei (高貫偉 ITC)" w:date="2012-04-09T17:49:00Z">
              <w:r w:rsidR="0092056F">
                <w:rPr>
                  <w:rFonts w:ascii="Times New Roman" w:eastAsia="SimSun" w:hAnsi="Times New Roman" w:cs="Times New Roman" w:hint="eastAsia"/>
                </w:rPr>
                <w:t>@MB</w:t>
              </w:r>
            </w:ins>
            <w:ins w:id="684" w:author="Gao, Guan-Wei (高貫偉 ITC)" w:date="2012-05-28T14:52:00Z">
              <w:r w:rsidR="00A707B0">
                <w:rPr>
                  <w:rFonts w:ascii="Times New Roman" w:eastAsia="SimSun" w:hAnsi="Times New Roman" w:cs="Times New Roman" w:hint="eastAsia"/>
                </w:rPr>
                <w:t>的</w:t>
              </w:r>
              <w:proofErr w:type="spellStart"/>
              <w:r w:rsidR="009D474F" w:rsidRPr="009D474F">
                <w:rPr>
                  <w:rFonts w:ascii="Times New Roman" w:eastAsia="SimSun" w:hAnsi="Times New Roman" w:cs="Times New Roman"/>
                  <w:highlight w:val="cyan"/>
                  <w:rPrChange w:id="685" w:author="Gao, Guan-Wei (高貫偉 ITC)" w:date="2012-05-28T14:52:00Z">
                    <w:rPr>
                      <w:rFonts w:ascii="Times New Roman" w:eastAsia="SimSun" w:hAnsi="Times New Roman" w:cs="Times New Roman"/>
                      <w:color w:val="0000FF" w:themeColor="hyperlink"/>
                      <w:u w:val="single"/>
                    </w:rPr>
                  </w:rPrChange>
                </w:rPr>
                <w:t>CheckCode</w:t>
              </w:r>
            </w:ins>
            <w:proofErr w:type="spellEnd"/>
            <w:ins w:id="686" w:author="Gao, Guan-Wei (高貫偉 ITC)" w:date="2012-04-09T17:44:00Z">
              <w:r>
                <w:rPr>
                  <w:rFonts w:ascii="Times New Roman" w:eastAsia="SimSun" w:hAnsi="Times New Roman" w:cs="Times New Roman" w:hint="eastAsia"/>
                </w:rPr>
                <w:t>为</w:t>
              </w:r>
            </w:ins>
            <w:ins w:id="687" w:author="Gao, Guan-Wei (高貫偉 ITC)" w:date="2012-05-28T14:52:00Z">
              <w:r w:rsidR="00A707B0">
                <w:rPr>
                  <w:rFonts w:ascii="Times New Roman" w:eastAsia="SimSun" w:hAnsi="Times New Roman" w:cs="Times New Roman"/>
                </w:rPr>
                <w:t>’</w:t>
              </w:r>
            </w:ins>
            <w:ins w:id="688" w:author="Gao, Guan-Wei (高貫偉 ITC)" w:date="2012-04-09T17:44:00Z">
              <w:r>
                <w:rPr>
                  <w:rFonts w:ascii="Times New Roman" w:eastAsia="SimSun" w:hAnsi="Times New Roman" w:cs="Times New Roman" w:hint="eastAsia"/>
                </w:rPr>
                <w:t>C</w:t>
              </w:r>
            </w:ins>
            <w:ins w:id="689" w:author="Gao, Guan-Wei (高貫偉 ITC)" w:date="2012-05-28T14:52:00Z">
              <w:r w:rsidR="00A707B0">
                <w:rPr>
                  <w:rFonts w:ascii="Times New Roman" w:eastAsia="SimSun" w:hAnsi="Times New Roman" w:cs="Times New Roman"/>
                </w:rPr>
                <w:t>’</w:t>
              </w:r>
            </w:ins>
            <w:ins w:id="690" w:author="Gao, Guan-Wei (高貫偉 ITC)" w:date="2012-04-09T17:44:00Z">
              <w:r>
                <w:rPr>
                  <w:rFonts w:ascii="Times New Roman" w:eastAsia="SimSun" w:hAnsi="Times New Roman" w:cs="Times New Roman" w:hint="eastAsia"/>
                </w:rPr>
                <w:t>，则</w:t>
              </w:r>
              <w:r w:rsidRPr="004670E2">
                <w:rPr>
                  <w:rFonts w:ascii="Times New Roman" w:eastAsia="SimSun" w:hAnsi="Times New Roman" w:cs="Times New Roman" w:hint="eastAsia"/>
                </w:rPr>
                <w:t>@RCTOMB=</w:t>
              </w:r>
              <w:r w:rsidRPr="004670E2">
                <w:rPr>
                  <w:rFonts w:ascii="Times New Roman" w:eastAsia="SimSun" w:hAnsi="Times New Roman" w:cs="Times New Roman" w:hint="eastAsia"/>
                </w:rPr>
                <w:t>更换</w:t>
              </w:r>
            </w:ins>
            <w:ins w:id="691" w:author="Gao, Guan-Wei (高貫偉 ITC)" w:date="2012-04-09T17:49:00Z">
              <w:r w:rsidR="0092056F">
                <w:rPr>
                  <w:rFonts w:ascii="Courier New" w:eastAsia="SimSun" w:hAnsi="Courier New" w:cs="Courier New" w:hint="eastAsia"/>
                  <w:noProof/>
                  <w:kern w:val="0"/>
                  <w:sz w:val="20"/>
                  <w:szCs w:val="20"/>
                </w:rPr>
                <w:t>@MB</w:t>
              </w:r>
            </w:ins>
            <w:ins w:id="692" w:author="Gao, Guan-Wei (高貫偉 ITC)" w:date="2012-04-09T17:44:00Z">
              <w:r w:rsidRPr="004670E2">
                <w:rPr>
                  <w:rFonts w:ascii="Times New Roman" w:eastAsia="SimSun" w:hAnsi="Times New Roman" w:cs="Times New Roman" w:hint="eastAsia"/>
                </w:rPr>
                <w:t>的</w:t>
              </w:r>
            </w:ins>
            <w:proofErr w:type="spellStart"/>
            <w:ins w:id="693" w:author="Gao, Guan-Wei (高貫偉 ITC)" w:date="2012-05-28T14:52:00Z">
              <w:r w:rsidR="009D474F" w:rsidRPr="009D474F">
                <w:rPr>
                  <w:rFonts w:ascii="Times New Roman" w:eastAsia="SimSun" w:hAnsi="Times New Roman" w:cs="Times New Roman"/>
                  <w:highlight w:val="cyan"/>
                  <w:rPrChange w:id="694" w:author="Gao, Guan-Wei (高貫偉 ITC)" w:date="2012-05-28T14:53:00Z">
                    <w:rPr>
                      <w:rFonts w:ascii="Times New Roman" w:eastAsia="SimSun" w:hAnsi="Times New Roman" w:cs="Times New Roman"/>
                      <w:color w:val="0000FF" w:themeColor="hyperlink"/>
                      <w:u w:val="single"/>
                    </w:rPr>
                  </w:rPrChange>
                </w:rPr>
                <w:t>CheckCode</w:t>
              </w:r>
            </w:ins>
            <w:proofErr w:type="spellEnd"/>
            <w:ins w:id="695" w:author="Gao, Guan-Wei (高貫偉 ITC)" w:date="2012-04-09T17:44:00Z">
              <w:r w:rsidRPr="004670E2">
                <w:rPr>
                  <w:rFonts w:ascii="Times New Roman" w:eastAsia="SimSun" w:hAnsi="Times New Roman" w:cs="Times New Roman" w:hint="eastAsia"/>
                </w:rPr>
                <w:t>为</w:t>
              </w:r>
              <w:r w:rsidRPr="004670E2">
                <w:rPr>
                  <w:rFonts w:ascii="Times New Roman" w:eastAsia="SimSun" w:hAnsi="Times New Roman" w:cs="Times New Roman"/>
                </w:rPr>
                <w:t>’</w:t>
              </w:r>
              <w:r w:rsidRPr="004670E2">
                <w:rPr>
                  <w:rFonts w:ascii="Times New Roman" w:eastAsia="SimSun" w:hAnsi="Times New Roman" w:cs="Times New Roman" w:hint="eastAsia"/>
                </w:rPr>
                <w:t>R</w:t>
              </w:r>
              <w:r w:rsidRPr="004670E2">
                <w:rPr>
                  <w:rFonts w:ascii="Times New Roman" w:eastAsia="SimSun" w:hAnsi="Times New Roman" w:cs="Times New Roman"/>
                </w:rPr>
                <w:t>’</w:t>
              </w:r>
            </w:ins>
          </w:p>
          <w:p w:rsidR="00000000" w:rsidRDefault="004670E2">
            <w:pPr>
              <w:pStyle w:val="a9"/>
              <w:numPr>
                <w:ilvl w:val="0"/>
                <w:numId w:val="42"/>
              </w:numPr>
              <w:ind w:firstLineChars="0"/>
              <w:jc w:val="left"/>
              <w:rPr>
                <w:ins w:id="696" w:author="Gao, Guan-Wei (高貫偉 ITC)" w:date="2012-04-09T17:45:00Z"/>
                <w:rFonts w:ascii="Times New Roman" w:eastAsia="SimSun" w:hAnsi="Times New Roman" w:cs="Times New Roman"/>
              </w:rPr>
              <w:pPrChange w:id="697" w:author="Gao, Guan-Wei (高貫偉 ITC)" w:date="2012-04-09T17:40:00Z">
                <w:pPr>
                  <w:pStyle w:val="a9"/>
                  <w:numPr>
                    <w:numId w:val="20"/>
                  </w:numPr>
                  <w:ind w:left="420" w:firstLineChars="0" w:hanging="420"/>
                  <w:jc w:val="left"/>
                </w:pPr>
              </w:pPrChange>
            </w:pPr>
            <w:ins w:id="698" w:author="Gao, Guan-Wei (高貫偉 ITC)" w:date="2012-04-09T17:44:00Z">
              <w:r>
                <w:rPr>
                  <w:rFonts w:ascii="Times New Roman" w:eastAsia="SimSun" w:hAnsi="Times New Roman" w:cs="Times New Roman" w:hint="eastAsia"/>
                </w:rPr>
                <w:t>若</w:t>
              </w:r>
            </w:ins>
            <w:ins w:id="699" w:author="Gao, Guan-Wei (高貫偉 ITC)" w:date="2012-04-09T17:49:00Z">
              <w:r w:rsidR="0092056F">
                <w:rPr>
                  <w:rFonts w:ascii="Times New Roman" w:eastAsia="SimSun" w:hAnsi="Times New Roman" w:cs="Times New Roman" w:hint="eastAsia"/>
                </w:rPr>
                <w:t>@MB</w:t>
              </w:r>
            </w:ins>
            <w:ins w:id="700" w:author="Gao, Guan-Wei (高貫偉 ITC)" w:date="2012-05-28T14:53:00Z">
              <w:r w:rsidR="00A707B0">
                <w:rPr>
                  <w:rFonts w:ascii="Times New Roman" w:eastAsia="SimSun" w:hAnsi="Times New Roman" w:cs="Times New Roman" w:hint="eastAsia"/>
                </w:rPr>
                <w:t>的</w:t>
              </w:r>
              <w:proofErr w:type="spellStart"/>
              <w:r w:rsidR="009D474F" w:rsidRPr="009D474F">
                <w:rPr>
                  <w:rFonts w:ascii="Times New Roman" w:eastAsia="SimSun" w:hAnsi="Times New Roman" w:cs="Times New Roman"/>
                  <w:highlight w:val="cyan"/>
                  <w:rPrChange w:id="701" w:author="Gao, Guan-Wei (高貫偉 ITC)" w:date="2012-05-28T14:53:00Z">
                    <w:rPr>
                      <w:rFonts w:ascii="Times New Roman" w:eastAsia="SimSun" w:hAnsi="Times New Roman" w:cs="Times New Roman"/>
                      <w:color w:val="0000FF" w:themeColor="hyperlink"/>
                      <w:u w:val="single"/>
                    </w:rPr>
                  </w:rPrChange>
                </w:rPr>
                <w:t>CheckCode</w:t>
              </w:r>
            </w:ins>
            <w:proofErr w:type="spellEnd"/>
            <w:ins w:id="702" w:author="Gao, Guan-Wei (高貫偉 ITC)" w:date="2012-04-09T17:44:00Z">
              <w:r w:rsidR="0092056F">
                <w:rPr>
                  <w:rFonts w:ascii="Times New Roman" w:eastAsia="SimSun" w:hAnsi="Times New Roman" w:cs="Times New Roman" w:hint="eastAsia"/>
                </w:rPr>
                <w:t>不为</w:t>
              </w:r>
            </w:ins>
            <w:ins w:id="703" w:author="Gao, Guan-Wei (高貫偉 ITC)" w:date="2012-05-28T14:53:00Z">
              <w:r w:rsidR="00A707B0">
                <w:rPr>
                  <w:rFonts w:ascii="Times New Roman" w:eastAsia="SimSun" w:hAnsi="Times New Roman" w:cs="Times New Roman"/>
                </w:rPr>
                <w:t>’</w:t>
              </w:r>
            </w:ins>
            <w:ins w:id="704" w:author="Gao, Guan-Wei (高貫偉 ITC)" w:date="2012-04-09T17:44:00Z">
              <w:r w:rsidR="0092056F">
                <w:rPr>
                  <w:rFonts w:ascii="Times New Roman" w:eastAsia="SimSun" w:hAnsi="Times New Roman" w:cs="Times New Roman" w:hint="eastAsia"/>
                </w:rPr>
                <w:t>C</w:t>
              </w:r>
            </w:ins>
            <w:ins w:id="705" w:author="Gao, Guan-Wei (高貫偉 ITC)" w:date="2012-05-28T14:53:00Z">
              <w:r w:rsidR="00A707B0">
                <w:rPr>
                  <w:rFonts w:ascii="Times New Roman" w:eastAsia="SimSun" w:hAnsi="Times New Roman" w:cs="Times New Roman"/>
                </w:rPr>
                <w:t>’</w:t>
              </w:r>
            </w:ins>
            <w:ins w:id="706" w:author="Gao, Guan-Wei (高貫偉 ITC)" w:date="2012-04-09T17:44:00Z">
              <w:r w:rsidR="0092056F">
                <w:rPr>
                  <w:rFonts w:ascii="Times New Roman" w:eastAsia="SimSun" w:hAnsi="Times New Roman" w:cs="Times New Roman" w:hint="eastAsia"/>
                </w:rPr>
                <w:t>，则执行</w:t>
              </w:r>
            </w:ins>
            <w:ins w:id="707" w:author="Gao, Guan-Wei (高貫偉 ITC)" w:date="2012-04-09T17:45:00Z">
              <w:r w:rsidR="0092056F">
                <w:rPr>
                  <w:rFonts w:ascii="Times New Roman" w:eastAsia="SimSun" w:hAnsi="Times New Roman" w:cs="Times New Roman" w:hint="eastAsia"/>
                </w:rPr>
                <w:t>‘连板处理’</w:t>
              </w:r>
            </w:ins>
          </w:p>
          <w:p w:rsidR="00000000" w:rsidRDefault="0092056F">
            <w:pPr>
              <w:pStyle w:val="a9"/>
              <w:numPr>
                <w:ilvl w:val="0"/>
                <w:numId w:val="42"/>
              </w:numPr>
              <w:ind w:firstLineChars="0"/>
              <w:jc w:val="left"/>
              <w:rPr>
                <w:ins w:id="708" w:author="Gao, Guan-Wei (高貫偉 ITC)" w:date="2012-08-16T11:13:00Z"/>
                <w:rFonts w:ascii="Times New Roman" w:eastAsia="SimSun" w:hAnsi="Times New Roman" w:cs="Times New Roman"/>
              </w:rPr>
              <w:pPrChange w:id="709" w:author="Gao, Guan-Wei (高貫偉 ITC)" w:date="2012-04-09T17:40:00Z">
                <w:pPr>
                  <w:pStyle w:val="a9"/>
                  <w:numPr>
                    <w:numId w:val="20"/>
                  </w:numPr>
                  <w:ind w:left="420" w:firstLineChars="0" w:hanging="420"/>
                  <w:jc w:val="left"/>
                </w:pPr>
              </w:pPrChange>
            </w:pPr>
            <w:ins w:id="710" w:author="Gao, Guan-Wei (高貫偉 ITC)" w:date="2012-04-09T17:45:00Z">
              <w:r w:rsidRPr="004670E2">
                <w:rPr>
                  <w:rFonts w:ascii="Times New Roman" w:eastAsia="SimSun" w:hAnsi="Times New Roman" w:cs="Times New Roman" w:hint="eastAsia"/>
                </w:rPr>
                <w:t>Update PCB/</w:t>
              </w:r>
              <w:proofErr w:type="spellStart"/>
              <w:r w:rsidRPr="004670E2">
                <w:rPr>
                  <w:rFonts w:ascii="Times New Roman" w:eastAsia="SimSun" w:hAnsi="Times New Roman" w:cs="Times New Roman" w:hint="eastAsia"/>
                </w:rPr>
                <w:t>PCBInfo</w:t>
              </w:r>
              <w:proofErr w:type="spellEnd"/>
              <w:r w:rsidRPr="004670E2">
                <w:rPr>
                  <w:rFonts w:ascii="Times New Roman" w:eastAsia="SimSun" w:hAnsi="Times New Roman" w:cs="Times New Roman" w:hint="eastAsia"/>
                </w:rPr>
                <w:t>/</w:t>
              </w:r>
              <w:proofErr w:type="spellStart"/>
              <w:r w:rsidRPr="004670E2">
                <w:rPr>
                  <w:rFonts w:ascii="Times New Roman" w:eastAsia="SimSun" w:hAnsi="Times New Roman" w:cs="Times New Roman" w:hint="eastAsia"/>
                </w:rPr>
                <w:t>PCB_Part</w:t>
              </w:r>
              <w:proofErr w:type="spellEnd"/>
              <w:r w:rsidRPr="004670E2">
                <w:rPr>
                  <w:rFonts w:ascii="Times New Roman" w:eastAsia="SimSun" w:hAnsi="Times New Roman" w:cs="Times New Roman" w:hint="eastAsia"/>
                </w:rPr>
                <w:t>/</w:t>
              </w:r>
              <w:proofErr w:type="spellStart"/>
              <w:r w:rsidRPr="004670E2">
                <w:rPr>
                  <w:rFonts w:ascii="Times New Roman" w:eastAsia="SimSun" w:hAnsi="Times New Roman" w:cs="Times New Roman" w:hint="eastAsia"/>
                </w:rPr>
                <w:t>PCBStatus</w:t>
              </w:r>
              <w:proofErr w:type="spellEnd"/>
              <w:r w:rsidRPr="004670E2">
                <w:rPr>
                  <w:rFonts w:ascii="Times New Roman" w:eastAsia="SimSun" w:hAnsi="Times New Roman" w:cs="Times New Roman" w:hint="eastAsia"/>
                </w:rPr>
                <w:t>/</w:t>
              </w:r>
              <w:proofErr w:type="spellStart"/>
              <w:r w:rsidRPr="004670E2">
                <w:rPr>
                  <w:rFonts w:ascii="Times New Roman" w:eastAsia="SimSun" w:hAnsi="Times New Roman" w:cs="Times New Roman" w:hint="eastAsia"/>
                </w:rPr>
                <w:t>PCBLog</w:t>
              </w:r>
            </w:ins>
            <w:proofErr w:type="spellEnd"/>
            <w:ins w:id="711" w:author="Gao, Guan-Wei (高貫偉 ITC)" w:date="2012-04-09T17:47:00Z">
              <w:r>
                <w:rPr>
                  <w:rFonts w:ascii="Times New Roman" w:eastAsia="SimSun" w:hAnsi="Times New Roman" w:cs="Times New Roman" w:hint="eastAsia"/>
                </w:rPr>
                <w:t>/</w:t>
              </w:r>
              <w:proofErr w:type="spellStart"/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>PCBTestLog</w:t>
              </w:r>
            </w:ins>
            <w:proofErr w:type="spellEnd"/>
            <w:ins w:id="712" w:author="Gao, Guan-Wei (高貫偉 ITC)" w:date="2012-04-09T17:45:00Z">
              <w:r>
                <w:rPr>
                  <w:rFonts w:ascii="Times New Roman" w:eastAsia="SimSun" w:hAnsi="Times New Roman" w:cs="Times New Roman" w:hint="eastAsia"/>
                </w:rPr>
                <w:t xml:space="preserve"> Set </w:t>
              </w:r>
              <w:proofErr w:type="spellStart"/>
              <w:r>
                <w:rPr>
                  <w:rFonts w:ascii="Times New Roman" w:eastAsia="SimSun" w:hAnsi="Times New Roman" w:cs="Times New Roman" w:hint="eastAsia"/>
                </w:rPr>
                <w:t>PC</w:t>
              </w:r>
              <w:r w:rsidR="008B41F4">
                <w:rPr>
                  <w:rFonts w:ascii="Times New Roman" w:eastAsia="SimSun" w:hAnsi="Times New Roman" w:cs="Times New Roman" w:hint="eastAsia"/>
                </w:rPr>
                <w:t>BNo</w:t>
              </w:r>
              <w:proofErr w:type="spellEnd"/>
              <w:r w:rsidR="008B41F4">
                <w:rPr>
                  <w:rFonts w:ascii="Times New Roman" w:eastAsia="SimSun" w:hAnsi="Times New Roman" w:cs="Times New Roman" w:hint="eastAsia"/>
                </w:rPr>
                <w:t xml:space="preserve"> = @RCTOMB where </w:t>
              </w:r>
              <w:proofErr w:type="spellStart"/>
              <w:r w:rsidR="008B41F4">
                <w:rPr>
                  <w:rFonts w:ascii="Times New Roman" w:eastAsia="SimSun" w:hAnsi="Times New Roman" w:cs="Times New Roman" w:hint="eastAsia"/>
                </w:rPr>
                <w:t>PCBNo</w:t>
              </w:r>
              <w:proofErr w:type="spellEnd"/>
              <w:r w:rsidR="008B41F4">
                <w:rPr>
                  <w:rFonts w:ascii="Times New Roman" w:eastAsia="SimSun" w:hAnsi="Times New Roman" w:cs="Times New Roman" w:hint="eastAsia"/>
                </w:rPr>
                <w:t>= @</w:t>
              </w:r>
              <w:r>
                <w:rPr>
                  <w:rFonts w:ascii="Times New Roman" w:eastAsia="SimSun" w:hAnsi="Times New Roman" w:cs="Times New Roman" w:hint="eastAsia"/>
                </w:rPr>
                <w:t>MB</w:t>
              </w:r>
            </w:ins>
          </w:p>
          <w:p w:rsidR="00000000" w:rsidRDefault="0074763D">
            <w:pPr>
              <w:pStyle w:val="a9"/>
              <w:numPr>
                <w:ilvl w:val="0"/>
                <w:numId w:val="42"/>
              </w:numPr>
              <w:ind w:firstLineChars="0"/>
              <w:jc w:val="left"/>
              <w:rPr>
                <w:ins w:id="713" w:author="Gao, Guan-Wei (高貫偉 ITC)" w:date="2012-08-16T11:13:00Z"/>
                <w:rFonts w:ascii="Times New Roman" w:eastAsia="SimSun" w:hAnsi="Times New Roman" w:cs="Times New Roman"/>
              </w:rPr>
              <w:pPrChange w:id="714" w:author="Gao, Guan-Wei (高貫偉 ITC)" w:date="2012-08-16T11:13:00Z">
                <w:pPr>
                  <w:pStyle w:val="a9"/>
                  <w:numPr>
                    <w:numId w:val="41"/>
                  </w:numPr>
                  <w:ind w:left="780" w:firstLineChars="0" w:hanging="360"/>
                  <w:jc w:val="left"/>
                </w:pPr>
              </w:pPrChange>
            </w:pPr>
            <w:ins w:id="715" w:author="Gao, Guan-Wei (高貫偉 ITC)" w:date="2012-08-16T11:13:00Z">
              <w:r>
                <w:rPr>
                  <w:rFonts w:ascii="Times New Roman" w:eastAsia="SimSun" w:hAnsi="Times New Roman" w:cs="Times New Roman" w:hint="eastAsia"/>
                </w:rPr>
                <w:t xml:space="preserve">Insert </w:t>
              </w:r>
              <w:proofErr w:type="spellStart"/>
              <w:r>
                <w:rPr>
                  <w:rFonts w:ascii="Times New Roman" w:eastAsia="SimSun" w:hAnsi="Times New Roman" w:cs="Times New Roman" w:hint="eastAsia"/>
                </w:rPr>
                <w:t>PCBInfo</w:t>
              </w:r>
              <w:proofErr w:type="spellEnd"/>
              <w:r>
                <w:rPr>
                  <w:rFonts w:ascii="Times New Roman" w:eastAsia="SimSun" w:hAnsi="Times New Roman" w:cs="Times New Roman" w:hint="eastAsia"/>
                </w:rPr>
                <w:t xml:space="preserve"> </w:t>
              </w:r>
            </w:ins>
          </w:p>
          <w:p w:rsidR="0074763D" w:rsidRDefault="0074763D" w:rsidP="0074763D">
            <w:pPr>
              <w:pStyle w:val="a9"/>
              <w:ind w:left="780" w:firstLineChars="0" w:firstLine="0"/>
              <w:jc w:val="left"/>
              <w:rPr>
                <w:ins w:id="716" w:author="Gao, Guan-Wei (高貫偉 ITC)" w:date="2012-08-16T11:13:00Z"/>
                <w:rFonts w:ascii="Times New Roman" w:eastAsia="SimSun" w:hAnsi="Times New Roman" w:cs="Times New Roman"/>
              </w:rPr>
            </w:pPr>
            <w:proofErr w:type="spellStart"/>
            <w:ins w:id="717" w:author="Gao, Guan-Wei (高貫偉 ITC)" w:date="2012-08-16T11:13:00Z">
              <w:r>
                <w:rPr>
                  <w:rFonts w:ascii="Times New Roman" w:eastAsia="SimSun" w:hAnsi="Times New Roman" w:cs="Times New Roman" w:hint="eastAsia"/>
                </w:rPr>
                <w:t>PCBNo</w:t>
              </w:r>
              <w:proofErr w:type="spellEnd"/>
              <w:r>
                <w:rPr>
                  <w:rFonts w:ascii="Times New Roman" w:eastAsia="SimSun" w:hAnsi="Times New Roman" w:cs="Times New Roman" w:hint="eastAsia"/>
                </w:rPr>
                <w:t xml:space="preserve"> = @RCTOMB</w:t>
              </w:r>
            </w:ins>
          </w:p>
          <w:p w:rsidR="0074763D" w:rsidRDefault="0074763D" w:rsidP="0074763D">
            <w:pPr>
              <w:pStyle w:val="a9"/>
              <w:ind w:left="780" w:firstLineChars="0" w:firstLine="0"/>
              <w:jc w:val="left"/>
              <w:rPr>
                <w:ins w:id="718" w:author="Gao, Guan-Wei (高貫偉 ITC)" w:date="2012-08-16T11:13:00Z"/>
                <w:rFonts w:ascii="Times New Roman" w:eastAsia="SimSun" w:hAnsi="Times New Roman" w:cs="Times New Roman"/>
              </w:rPr>
            </w:pPr>
            <w:proofErr w:type="spellStart"/>
            <w:ins w:id="719" w:author="Gao, Guan-Wei (高貫偉 ITC)" w:date="2012-08-16T11:13:00Z">
              <w:r>
                <w:rPr>
                  <w:rFonts w:ascii="Times New Roman" w:eastAsia="SimSun" w:hAnsi="Times New Roman" w:cs="Times New Roman" w:hint="eastAsia"/>
                </w:rPr>
                <w:t>InfoType</w:t>
              </w:r>
              <w:proofErr w:type="spellEnd"/>
              <w:r>
                <w:rPr>
                  <w:rFonts w:ascii="Times New Roman" w:eastAsia="SimSun" w:hAnsi="Times New Roman" w:cs="Times New Roman" w:hint="eastAsia"/>
                </w:rPr>
                <w:t>=</w:t>
              </w:r>
              <w:r>
                <w:rPr>
                  <w:rFonts w:ascii="Times New Roman" w:eastAsia="SimSun" w:hAnsi="Times New Roman" w:cs="Times New Roman"/>
                </w:rPr>
                <w:t>’</w:t>
              </w:r>
              <w:proofErr w:type="spellStart"/>
              <w:r>
                <w:rPr>
                  <w:rFonts w:ascii="Times New Roman" w:eastAsia="SimSun" w:hAnsi="Times New Roman" w:cs="Times New Roman" w:hint="eastAsia"/>
                </w:rPr>
                <w:t>RCTOChange</w:t>
              </w:r>
              <w:proofErr w:type="spellEnd"/>
              <w:r>
                <w:rPr>
                  <w:rFonts w:ascii="Times New Roman" w:eastAsia="SimSun" w:hAnsi="Times New Roman" w:cs="Times New Roman"/>
                </w:rPr>
                <w:t>’</w:t>
              </w:r>
            </w:ins>
          </w:p>
          <w:p w:rsidR="00000000" w:rsidRDefault="0074763D">
            <w:pPr>
              <w:pStyle w:val="a9"/>
              <w:ind w:left="780" w:firstLineChars="0" w:firstLine="0"/>
              <w:jc w:val="left"/>
              <w:rPr>
                <w:ins w:id="720" w:author="Gao, Guan-Wei (高貫偉 ITC)" w:date="2012-04-09T17:45:00Z"/>
                <w:rFonts w:ascii="Times New Roman" w:eastAsia="SimSun" w:hAnsi="Times New Roman" w:cs="Times New Roman"/>
                <w:rPrChange w:id="721" w:author="Gao, Guan-Wei (高貫偉 ITC)" w:date="2012-08-16T11:13:00Z">
                  <w:rPr>
                    <w:ins w:id="722" w:author="Gao, Guan-Wei (高貫偉 ITC)" w:date="2012-04-09T17:45:00Z"/>
                  </w:rPr>
                </w:rPrChange>
              </w:rPr>
              <w:pPrChange w:id="723" w:author="Gao, Guan-Wei (高貫偉 ITC)" w:date="2012-08-16T11:13:00Z">
                <w:pPr>
                  <w:pStyle w:val="a9"/>
                  <w:numPr>
                    <w:numId w:val="20"/>
                  </w:numPr>
                  <w:ind w:left="420" w:firstLineChars="0" w:hanging="420"/>
                  <w:jc w:val="left"/>
                </w:pPr>
              </w:pPrChange>
            </w:pPr>
            <w:proofErr w:type="spellStart"/>
            <w:ins w:id="724" w:author="Gao, Guan-Wei (高貫偉 ITC)" w:date="2012-08-16T11:13:00Z">
              <w:r>
                <w:rPr>
                  <w:rFonts w:ascii="Times New Roman" w:eastAsia="SimSun" w:hAnsi="Times New Roman" w:cs="Times New Roman" w:hint="eastAsia"/>
                </w:rPr>
                <w:t>InfoValue</w:t>
              </w:r>
              <w:proofErr w:type="spellEnd"/>
              <w:r>
                <w:rPr>
                  <w:rFonts w:ascii="Times New Roman" w:eastAsia="SimSun" w:hAnsi="Times New Roman" w:cs="Times New Roman" w:hint="eastAsia"/>
                </w:rPr>
                <w:t>=@</w:t>
              </w:r>
              <w:proofErr w:type="spellStart"/>
              <w:r>
                <w:rPr>
                  <w:rFonts w:ascii="Times New Roman" w:eastAsia="SimSun" w:hAnsi="Times New Roman" w:cs="Times New Roman" w:hint="eastAsia"/>
                </w:rPr>
                <w:t>NewMB</w:t>
              </w:r>
            </w:ins>
            <w:proofErr w:type="spellEnd"/>
          </w:p>
          <w:p w:rsidR="00000000" w:rsidRDefault="009D474F">
            <w:pPr>
              <w:jc w:val="left"/>
              <w:rPr>
                <w:ins w:id="725" w:author="Gao, Guan-Wei (高貫偉 ITC)" w:date="2012-04-09T17:45:00Z"/>
                <w:rFonts w:ascii="Times New Roman" w:hAnsi="Times New Roman" w:cs="Times New Roman"/>
                <w:b/>
                <w:rPrChange w:id="726" w:author="Gao, Guan-Wei (高貫偉 ITC)" w:date="2012-04-09T17:45:00Z">
                  <w:rPr>
                    <w:ins w:id="727" w:author="Gao, Guan-Wei (高貫偉 ITC)" w:date="2012-04-09T17:45:00Z"/>
                    <w:rFonts w:ascii="Times New Roman" w:hAnsi="Times New Roman" w:cs="Times New Roman"/>
                    <w:b/>
                    <w:strike/>
                  </w:rPr>
                </w:rPrChange>
              </w:rPr>
              <w:pPrChange w:id="728" w:author="Gao, Guan-Wei (高貫偉 ITC)" w:date="2012-04-09T17:45:00Z">
                <w:pPr>
                  <w:pStyle w:val="a9"/>
                  <w:numPr>
                    <w:numId w:val="36"/>
                  </w:numPr>
                  <w:ind w:left="360" w:firstLineChars="0" w:hanging="360"/>
                  <w:jc w:val="left"/>
                </w:pPr>
              </w:pPrChange>
            </w:pPr>
            <w:ins w:id="729" w:author="Gao, Guan-Wei (高貫偉 ITC)" w:date="2012-04-09T17:45:00Z">
              <w:r w:rsidRPr="009D474F">
                <w:rPr>
                  <w:rFonts w:ascii="Times New Roman" w:hAnsiTheme="minorEastAsia" w:cs="Times New Roman"/>
                  <w:b/>
                  <w:rPrChange w:id="730" w:author="Gao, Guan-Wei (高貫偉 ITC)" w:date="2012-04-09T17:45:00Z">
                    <w:rPr>
                      <w:rFonts w:ascii="Times New Roman" w:hAnsiTheme="minorEastAsia" w:cs="Times New Roman"/>
                      <w:b/>
                      <w:strike/>
                      <w:color w:val="0000FF" w:themeColor="hyperlink"/>
                      <w:u w:val="single"/>
                    </w:rPr>
                  </w:rPrChange>
                </w:rPr>
                <w:t>Insert</w:t>
              </w:r>
              <w:r w:rsidRPr="009D474F">
                <w:rPr>
                  <w:rFonts w:ascii="Times New Roman" w:hAnsi="Times New Roman" w:cs="Times New Roman"/>
                  <w:b/>
                  <w:rPrChange w:id="731" w:author="Gao, Guan-Wei (高貫偉 ITC)" w:date="2012-04-09T17:45:00Z">
                    <w:rPr>
                      <w:rFonts w:ascii="Times New Roman" w:hAnsi="Times New Roman" w:cs="Times New Roman"/>
                      <w:b/>
                      <w:strike/>
                      <w:color w:val="0000FF" w:themeColor="hyperlink"/>
                      <w:u w:val="single"/>
                    </w:rPr>
                  </w:rPrChange>
                </w:rPr>
                <w:t xml:space="preserve"> </w:t>
              </w:r>
              <w:proofErr w:type="spellStart"/>
              <w:r w:rsidRPr="009D474F">
                <w:rPr>
                  <w:rFonts w:ascii="Times New Roman" w:hAnsi="Times New Roman" w:cs="Times New Roman"/>
                  <w:b/>
                  <w:rPrChange w:id="732" w:author="Gao, Guan-Wei (高貫偉 ITC)" w:date="2012-04-09T17:45:00Z">
                    <w:rPr>
                      <w:rFonts w:ascii="Times New Roman" w:hAnsi="Times New Roman" w:cs="Times New Roman"/>
                      <w:b/>
                      <w:strike/>
                      <w:color w:val="0000FF" w:themeColor="hyperlink"/>
                      <w:u w:val="single"/>
                    </w:rPr>
                  </w:rPrChange>
                </w:rPr>
                <w:t>IMES_GetData</w:t>
              </w:r>
              <w:proofErr w:type="spellEnd"/>
              <w:proofErr w:type="gramStart"/>
              <w:r w:rsidRPr="009D474F">
                <w:rPr>
                  <w:rFonts w:ascii="Times New Roman" w:hAnsi="Times New Roman" w:cs="Times New Roman"/>
                  <w:b/>
                  <w:rPrChange w:id="733" w:author="Gao, Guan-Wei (高貫偉 ITC)" w:date="2012-04-09T17:45:00Z">
                    <w:rPr>
                      <w:rFonts w:ascii="Times New Roman" w:hAnsi="Times New Roman" w:cs="Times New Roman"/>
                      <w:b/>
                      <w:strike/>
                      <w:color w:val="0000FF" w:themeColor="hyperlink"/>
                      <w:u w:val="single"/>
                    </w:rPr>
                  </w:rPrChange>
                </w:rPr>
                <w:t>..</w:t>
              </w:r>
              <w:proofErr w:type="spellStart"/>
              <w:proofErr w:type="gramEnd"/>
              <w:r w:rsidRPr="009D474F">
                <w:rPr>
                  <w:rFonts w:ascii="Times New Roman" w:hAnsi="Times New Roman" w:cs="Times New Roman"/>
                  <w:b/>
                  <w:rPrChange w:id="734" w:author="Gao, Guan-Wei (高貫偉 ITC)" w:date="2012-04-09T17:45:00Z">
                    <w:rPr>
                      <w:rFonts w:ascii="Times New Roman" w:hAnsi="Times New Roman" w:cs="Times New Roman"/>
                      <w:b/>
                      <w:strike/>
                      <w:color w:val="0000FF" w:themeColor="hyperlink"/>
                      <w:u w:val="single"/>
                    </w:rPr>
                  </w:rPrChange>
                </w:rPr>
                <w:t>PrintLog</w:t>
              </w:r>
              <w:proofErr w:type="spellEnd"/>
            </w:ins>
          </w:p>
          <w:p w:rsidR="00000000" w:rsidRDefault="009D474F">
            <w:pPr>
              <w:ind w:firstLineChars="200" w:firstLine="420"/>
              <w:jc w:val="left"/>
              <w:rPr>
                <w:ins w:id="735" w:author="Gao, Guan-Wei (高貫偉 ITC)" w:date="2012-04-09T17:45:00Z"/>
                <w:rFonts w:ascii="Times New Roman" w:eastAsia="SimSun" w:hAnsi="Times New Roman" w:cs="Times New Roman"/>
                <w:rPrChange w:id="736" w:author="Gao, Guan-Wei (高貫偉 ITC)" w:date="2012-04-09T17:45:00Z">
                  <w:rPr>
                    <w:ins w:id="737" w:author="Gao, Guan-Wei (高貫偉 ITC)" w:date="2012-04-09T17:45:00Z"/>
                    <w:rFonts w:ascii="Times New Roman" w:eastAsia="SimSun" w:hAnsi="Times New Roman" w:cs="Times New Roman"/>
                    <w:strike/>
                  </w:rPr>
                </w:rPrChange>
              </w:rPr>
              <w:pPrChange w:id="738" w:author="Gao, Guan-Wei (高貫偉 ITC)" w:date="2012-04-09T17:49:00Z">
                <w:pPr>
                  <w:jc w:val="left"/>
                </w:pPr>
              </w:pPrChange>
            </w:pPr>
            <w:proofErr w:type="spellStart"/>
            <w:ins w:id="739" w:author="Gao, Guan-Wei (高貫偉 ITC)" w:date="2012-04-09T17:45:00Z">
              <w:r w:rsidRPr="009D474F">
                <w:rPr>
                  <w:rFonts w:ascii="Times New Roman" w:hAnsi="Times New Roman" w:cs="Times New Roman"/>
                  <w:rPrChange w:id="740" w:author="Gao, Guan-Wei (高貫偉 ITC)" w:date="2012-04-09T17:45:00Z">
                    <w:rPr>
                      <w:rFonts w:ascii="Times New Roman" w:hAnsi="Times New Roman" w:cs="Times New Roman"/>
                      <w:strike/>
                      <w:color w:val="0000FF" w:themeColor="hyperlink"/>
                      <w:u w:val="single"/>
                    </w:rPr>
                  </w:rPrChange>
                </w:rPr>
                <w:t>Descr</w:t>
              </w:r>
              <w:proofErr w:type="spellEnd"/>
              <w:r w:rsidRPr="009D474F">
                <w:rPr>
                  <w:rFonts w:ascii="Times New Roman" w:hAnsi="Times New Roman" w:cs="Times New Roman"/>
                  <w:rPrChange w:id="741" w:author="Gao, Guan-Wei (高貫偉 ITC)" w:date="2012-04-09T17:45:00Z">
                    <w:rPr>
                      <w:rFonts w:ascii="Times New Roman" w:hAnsi="Times New Roman" w:cs="Times New Roman"/>
                      <w:strike/>
                      <w:color w:val="0000FF" w:themeColor="hyperlink"/>
                      <w:u w:val="single"/>
                    </w:rPr>
                  </w:rPrChange>
                </w:rPr>
                <w:t xml:space="preserve"> = @</w:t>
              </w:r>
              <w:proofErr w:type="spellStart"/>
              <w:r w:rsidRPr="009D474F">
                <w:rPr>
                  <w:rFonts w:ascii="Times New Roman" w:hAnsi="Times New Roman" w:cs="Times New Roman"/>
                  <w:rPrChange w:id="742" w:author="Gao, Guan-Wei (高貫偉 ITC)" w:date="2012-04-09T17:45:00Z">
                    <w:rPr>
                      <w:rFonts w:ascii="Times New Roman" w:hAnsi="Times New Roman" w:cs="Times New Roman"/>
                      <w:strike/>
                      <w:color w:val="0000FF" w:themeColor="hyperlink"/>
                      <w:u w:val="single"/>
                    </w:rPr>
                  </w:rPrChange>
                </w:rPr>
                <w:t>PdLine</w:t>
              </w:r>
              <w:proofErr w:type="spellEnd"/>
              <w:r w:rsidRPr="009D474F">
                <w:rPr>
                  <w:rFonts w:ascii="Times New Roman" w:hAnsi="Times New Roman" w:cs="Times New Roman"/>
                  <w:rPrChange w:id="743" w:author="Gao, Guan-Wei (高貫偉 ITC)" w:date="2012-04-09T17:45:00Z">
                    <w:rPr>
                      <w:rFonts w:ascii="Times New Roman" w:hAnsi="Times New Roman" w:cs="Times New Roman"/>
                      <w:strike/>
                      <w:color w:val="0000FF" w:themeColor="hyperlink"/>
                      <w:u w:val="single"/>
                    </w:rPr>
                  </w:rPrChange>
                </w:rPr>
                <w:t xml:space="preserve"> +’ ’+@</w:t>
              </w:r>
              <w:proofErr w:type="spellStart"/>
              <w:r w:rsidRPr="009D474F">
                <w:rPr>
                  <w:rFonts w:ascii="Times New Roman" w:hAnsi="Times New Roman" w:cs="Times New Roman"/>
                  <w:rPrChange w:id="744" w:author="Gao, Guan-Wei (高貫偉 ITC)" w:date="2012-04-09T17:45:00Z">
                    <w:rPr>
                      <w:rFonts w:ascii="Times New Roman" w:hAnsi="Times New Roman" w:cs="Times New Roman"/>
                      <w:strike/>
                      <w:color w:val="0000FF" w:themeColor="hyperlink"/>
                      <w:u w:val="single"/>
                    </w:rPr>
                  </w:rPrChange>
                </w:rPr>
                <w:t>ParNo</w:t>
              </w:r>
              <w:proofErr w:type="spellEnd"/>
            </w:ins>
          </w:p>
          <w:p w:rsidR="00000000" w:rsidRDefault="00732EFB">
            <w:pPr>
              <w:ind w:firstLineChars="200" w:firstLine="420"/>
              <w:jc w:val="left"/>
              <w:rPr>
                <w:ins w:id="745" w:author="Gao, Guan-Wei (高貫偉 ITC)" w:date="2012-04-09T17:45:00Z"/>
                <w:rFonts w:ascii="Times New Roman" w:eastAsia="SimSun" w:hAnsi="Times New Roman" w:cs="Times New Roman"/>
                <w:rPrChange w:id="746" w:author="Gao, Guan-Wei (高貫偉 ITC)" w:date="2012-04-10T08:35:00Z">
                  <w:rPr>
                    <w:ins w:id="747" w:author="Gao, Guan-Wei (高貫偉 ITC)" w:date="2012-04-09T17:45:00Z"/>
                    <w:rFonts w:ascii="Times New Roman" w:eastAsia="SimSun" w:hAnsi="Times New Roman" w:cs="Times New Roman"/>
                    <w:strike/>
                  </w:rPr>
                </w:rPrChange>
              </w:rPr>
              <w:pPrChange w:id="748" w:author="Gao, Guan-Wei (高貫偉 ITC)" w:date="2012-04-09T17:49:00Z">
                <w:pPr>
                  <w:jc w:val="left"/>
                </w:pPr>
              </w:pPrChange>
            </w:pPr>
            <w:proofErr w:type="spellStart"/>
            <w:ins w:id="749" w:author="Gao, Guan-Wei (高貫偉 ITC)" w:date="2012-04-09T17:45:00Z">
              <w:r>
                <w:rPr>
                  <w:rFonts w:ascii="Times New Roman" w:eastAsia="SimSun" w:hAnsi="Times New Roman" w:cs="Times New Roman"/>
                </w:rPr>
                <w:t>BegNo</w:t>
              </w:r>
              <w:proofErr w:type="spellEnd"/>
              <w:r>
                <w:rPr>
                  <w:rFonts w:ascii="Times New Roman" w:eastAsia="SimSun" w:hAnsi="Times New Roman" w:cs="Times New Roman"/>
                </w:rPr>
                <w:t>=@</w:t>
              </w:r>
            </w:ins>
            <w:ins w:id="750" w:author="Gao, Guan-Wei (高貫偉 ITC)" w:date="2012-08-16T10:54:00Z">
              <w:r w:rsidR="00DF4931">
                <w:rPr>
                  <w:rFonts w:ascii="Times New Roman" w:eastAsia="SimSun" w:hAnsi="Times New Roman" w:cs="Times New Roman" w:hint="eastAsia"/>
                </w:rPr>
                <w:t>RCTO</w:t>
              </w:r>
            </w:ins>
            <w:ins w:id="751" w:author="Gao, Guan-Wei (高貫偉 ITC)" w:date="2012-04-09T17:45:00Z">
              <w:r>
                <w:rPr>
                  <w:rFonts w:ascii="Times New Roman" w:eastAsia="SimSun" w:hAnsi="Times New Roman" w:cs="Times New Roman"/>
                </w:rPr>
                <w:t>MB</w:t>
              </w:r>
            </w:ins>
          </w:p>
          <w:p w:rsidR="00000000" w:rsidRDefault="00732EFB">
            <w:pPr>
              <w:ind w:firstLineChars="200" w:firstLine="420"/>
              <w:jc w:val="left"/>
              <w:rPr>
                <w:ins w:id="752" w:author="Gao, Guan-Wei (高貫偉 ITC)" w:date="2012-04-09T17:45:00Z"/>
                <w:rFonts w:ascii="Times New Roman" w:eastAsia="SimSun" w:hAnsi="Times New Roman" w:cs="Times New Roman"/>
                <w:rPrChange w:id="753" w:author="Gao, Guan-Wei (高貫偉 ITC)" w:date="2012-04-10T08:35:00Z">
                  <w:rPr>
                    <w:ins w:id="754" w:author="Gao, Guan-Wei (高貫偉 ITC)" w:date="2012-04-09T17:45:00Z"/>
                    <w:rFonts w:ascii="Times New Roman" w:eastAsia="SimSun" w:hAnsi="Times New Roman" w:cs="Times New Roman"/>
                    <w:strike/>
                  </w:rPr>
                </w:rPrChange>
              </w:rPr>
              <w:pPrChange w:id="755" w:author="Gao, Guan-Wei (高貫偉 ITC)" w:date="2012-04-09T17:49:00Z">
                <w:pPr>
                  <w:jc w:val="left"/>
                </w:pPr>
              </w:pPrChange>
            </w:pPr>
            <w:proofErr w:type="spellStart"/>
            <w:ins w:id="756" w:author="Gao, Guan-Wei (高貫偉 ITC)" w:date="2012-04-09T17:45:00Z">
              <w:r>
                <w:rPr>
                  <w:rFonts w:ascii="Times New Roman" w:eastAsia="SimSun" w:hAnsi="Times New Roman" w:cs="Times New Roman"/>
                </w:rPr>
                <w:t>EndNo</w:t>
              </w:r>
              <w:proofErr w:type="spellEnd"/>
              <w:r>
                <w:rPr>
                  <w:rFonts w:ascii="Times New Roman" w:eastAsia="SimSun" w:hAnsi="Times New Roman" w:cs="Times New Roman"/>
                </w:rPr>
                <w:t>=@</w:t>
              </w:r>
            </w:ins>
            <w:ins w:id="757" w:author="Gao, Guan-Wei (高貫偉 ITC)" w:date="2012-08-16T10:54:00Z">
              <w:r w:rsidR="00DF4931">
                <w:rPr>
                  <w:rFonts w:ascii="Times New Roman" w:eastAsia="SimSun" w:hAnsi="Times New Roman" w:cs="Times New Roman" w:hint="eastAsia"/>
                </w:rPr>
                <w:t>RCTO</w:t>
              </w:r>
            </w:ins>
            <w:ins w:id="758" w:author="Gao, Guan-Wei (高貫偉 ITC)" w:date="2012-04-09T17:45:00Z">
              <w:r>
                <w:rPr>
                  <w:rFonts w:ascii="Times New Roman" w:eastAsia="SimSun" w:hAnsi="Times New Roman" w:cs="Times New Roman"/>
                </w:rPr>
                <w:t>MB</w:t>
              </w:r>
            </w:ins>
          </w:p>
          <w:p w:rsidR="00000000" w:rsidRDefault="007228A3">
            <w:pPr>
              <w:jc w:val="left"/>
              <w:rPr>
                <w:ins w:id="759" w:author="Gao, Guan-Wei (高貫偉 ITC)" w:date="2012-04-09T17:40:00Z"/>
                <w:rFonts w:ascii="Times New Roman" w:eastAsia="SimSun" w:hAnsi="Times New Roman" w:cs="Times New Roman"/>
                <w:rPrChange w:id="760" w:author="Gao, Guan-Wei (高貫偉 ITC)" w:date="2012-04-09T17:45:00Z">
                  <w:rPr>
                    <w:ins w:id="761" w:author="Gao, Guan-Wei (高貫偉 ITC)" w:date="2012-04-09T17:40:00Z"/>
                  </w:rPr>
                </w:rPrChange>
              </w:rPr>
              <w:pPrChange w:id="762" w:author="Gao, Guan-Wei (高貫偉 ITC)" w:date="2012-04-09T17:45:00Z">
                <w:pPr>
                  <w:pStyle w:val="a9"/>
                  <w:numPr>
                    <w:numId w:val="20"/>
                  </w:numPr>
                  <w:ind w:left="420" w:firstLineChars="0" w:hanging="420"/>
                  <w:jc w:val="left"/>
                </w:pPr>
              </w:pPrChange>
            </w:pPr>
          </w:p>
          <w:p w:rsidR="00000000" w:rsidRDefault="0092056F">
            <w:pPr>
              <w:jc w:val="left"/>
              <w:rPr>
                <w:ins w:id="763" w:author="Gao, Guan-Wei (高貫偉 ITC)" w:date="2012-04-09T17:20:00Z"/>
                <w:rFonts w:ascii="Times New Roman" w:eastAsia="SimSun" w:hAnsi="Times New Roman" w:cs="Times New Roman"/>
                <w:rPrChange w:id="764" w:author="Gao, Guan-Wei (高貫偉 ITC)" w:date="2012-04-09T17:40:00Z">
                  <w:rPr>
                    <w:ins w:id="765" w:author="Gao, Guan-Wei (高貫偉 ITC)" w:date="2012-04-09T17:20:00Z"/>
                  </w:rPr>
                </w:rPrChange>
              </w:rPr>
              <w:pPrChange w:id="766" w:author="Gao, Guan-Wei (高貫偉 ITC)" w:date="2012-04-09T17:40:00Z">
                <w:pPr>
                  <w:pStyle w:val="a9"/>
                  <w:numPr>
                    <w:numId w:val="20"/>
                  </w:numPr>
                  <w:ind w:left="420" w:firstLineChars="0" w:hanging="420"/>
                  <w:jc w:val="left"/>
                </w:pPr>
              </w:pPrChange>
            </w:pPr>
            <w:ins w:id="767" w:author="Gao, Guan-Wei (高貫偉 ITC)" w:date="2012-04-09T17:49:00Z">
              <w:r>
                <w:rPr>
                  <w:rFonts w:ascii="Times New Roman" w:eastAsia="SimSun" w:hAnsi="Times New Roman" w:cs="Times New Roman" w:hint="eastAsia"/>
                </w:rPr>
                <w:t>注意：添加该</w:t>
              </w:r>
            </w:ins>
            <w:ins w:id="768" w:author="Gao, Guan-Wei (高貫偉 ITC)" w:date="2012-04-09T17:50:00Z">
              <w:r>
                <w:rPr>
                  <w:rFonts w:ascii="Times New Roman" w:eastAsia="SimSun" w:hAnsi="Times New Roman" w:cs="Times New Roman" w:hint="eastAsia"/>
                </w:rPr>
                <w:t>项后，打印出来的</w:t>
              </w:r>
              <w:r>
                <w:rPr>
                  <w:rFonts w:ascii="Times New Roman" w:eastAsia="SimSun" w:hAnsi="Times New Roman" w:cs="Times New Roman" w:hint="eastAsia"/>
                </w:rPr>
                <w:t>MBSN</w:t>
              </w:r>
              <w:r>
                <w:rPr>
                  <w:rFonts w:ascii="Times New Roman" w:eastAsia="SimSun" w:hAnsi="Times New Roman" w:cs="Times New Roman" w:hint="eastAsia"/>
                </w:rPr>
                <w:t>皆为</w:t>
              </w:r>
              <w:r>
                <w:rPr>
                  <w:rFonts w:ascii="Times New Roman" w:eastAsia="SimSun" w:hAnsi="Times New Roman" w:cs="Times New Roman" w:hint="eastAsia"/>
                </w:rPr>
                <w:t>@RCTOMB</w:t>
              </w:r>
            </w:ins>
          </w:p>
        </w:tc>
      </w:tr>
      <w:tr w:rsidR="00743745" w:rsidRPr="0026380C" w:rsidTr="0068583A">
        <w:tc>
          <w:tcPr>
            <w:tcW w:w="2786" w:type="dxa"/>
          </w:tcPr>
          <w:p w:rsidR="00743745" w:rsidRPr="0026380C" w:rsidRDefault="00A72E77" w:rsidP="000B48DB">
            <w:pPr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lastRenderedPageBreak/>
              <w:t>1</w:t>
            </w:r>
            <w:r w:rsidR="000B48DB">
              <w:rPr>
                <w:rFonts w:ascii="Times New Roman" w:hAnsi="Times New Roman" w:cs="Times New Roman" w:hint="eastAsia"/>
              </w:rPr>
              <w:t>9</w:t>
            </w:r>
            <w:r w:rsidRPr="0026380C">
              <w:rPr>
                <w:rFonts w:ascii="Times New Roman" w:hAnsi="Times New Roman" w:cs="Times New Roman"/>
              </w:rPr>
              <w:t xml:space="preserve">.1 </w:t>
            </w:r>
            <w:r w:rsidR="00BF7DE5" w:rsidRPr="0026380C">
              <w:rPr>
                <w:rFonts w:ascii="Times New Roman" w:hAnsi="Times New Roman" w:cs="Times New Roman"/>
              </w:rPr>
              <w:t xml:space="preserve"> </w:t>
            </w:r>
            <w:r w:rsidRPr="0026380C">
              <w:rPr>
                <w:rFonts w:ascii="Times New Roman" w:hAnsi="Times New Roman" w:cs="Times New Roman"/>
              </w:rPr>
              <w:t>[Check]</w:t>
            </w:r>
          </w:p>
        </w:tc>
        <w:tc>
          <w:tcPr>
            <w:tcW w:w="5576" w:type="dxa"/>
          </w:tcPr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  <w:t>1</w:t>
            </w:r>
            <w:r w:rsidRPr="0026380C">
              <w:rPr>
                <w:rFonts w:ascii="Times New Roman" w:hAnsiTheme="minorEastAsia" w:cs="Times New Roman"/>
                <w:b/>
                <w:noProof/>
                <w:color w:val="0000FF"/>
                <w:kern w:val="0"/>
                <w:sz w:val="20"/>
                <w:szCs w:val="20"/>
              </w:rPr>
              <w:t>、获取</w:t>
            </w:r>
            <w:r w:rsidRPr="0026380C"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  <w:t>Model</w:t>
            </w:r>
            <w:r w:rsidRPr="0026380C">
              <w:rPr>
                <w:rFonts w:ascii="Times New Roman" w:hAnsiTheme="minorEastAsia" w:cs="Times New Roman"/>
                <w:b/>
                <w:noProof/>
                <w:color w:val="0000FF"/>
                <w:kern w:val="0"/>
                <w:sz w:val="20"/>
                <w:szCs w:val="20"/>
              </w:rPr>
              <w:t>的属性</w:t>
            </w:r>
            <w:r w:rsidRPr="0026380C"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  <w:t>AS</w:t>
            </w:r>
            <w:r w:rsidRPr="0026380C">
              <w:rPr>
                <w:rFonts w:ascii="Times New Roman" w:hAnsiTheme="minorEastAsia" w:cs="Times New Roman"/>
                <w:b/>
                <w:noProof/>
                <w:color w:val="0000FF"/>
                <w:kern w:val="0"/>
                <w:sz w:val="20"/>
                <w:szCs w:val="20"/>
              </w:rPr>
              <w:t>、</w:t>
            </w:r>
            <w:r w:rsidRPr="0026380C"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  <w:t>MAC</w:t>
            </w:r>
            <w:r w:rsidRPr="0026380C">
              <w:rPr>
                <w:rFonts w:ascii="Times New Roman" w:hAnsiTheme="minorEastAsia" w:cs="Times New Roman"/>
                <w:b/>
                <w:noProof/>
                <w:color w:val="0000FF"/>
                <w:kern w:val="0"/>
                <w:sz w:val="20"/>
                <w:szCs w:val="20"/>
              </w:rPr>
              <w:t>和</w:t>
            </w:r>
            <w:r w:rsidRPr="0026380C"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  <w:t>cust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26380C">
              <w:rPr>
                <w:rFonts w:ascii="Times New Roman" w:hAnsiTheme="minorEastAsia" w:cs="Times New Roman"/>
                <w:noProof/>
                <w:color w:val="0000FF"/>
                <w:kern w:val="0"/>
                <w:sz w:val="20"/>
                <w:szCs w:val="20"/>
              </w:rPr>
              <w:t>参考方法：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i/>
                <w:noProof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i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26380C">
              <w:rPr>
                <w:rFonts w:ascii="Times New Roman" w:hAnsi="Times New Roman" w:cs="Times New Roman"/>
                <w:i/>
                <w:noProof/>
                <w:kern w:val="0"/>
                <w:sz w:val="20"/>
                <w:szCs w:val="20"/>
              </w:rPr>
              <w:t xml:space="preserve"> @Pno </w:t>
            </w:r>
            <w:r w:rsidRPr="0026380C">
              <w:rPr>
                <w:rFonts w:ascii="Times New Roman" w:hAnsi="Times New Roman" w:cs="Times New Roman"/>
                <w:i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i/>
                <w:noProof/>
                <w:kern w:val="0"/>
                <w:sz w:val="20"/>
                <w:szCs w:val="20"/>
              </w:rPr>
              <w:t xml:space="preserve"> </w:t>
            </w:r>
            <w:r w:rsidR="00E35628" w:rsidRPr="00E35628">
              <w:rPr>
                <w:rFonts w:ascii="Times New Roman" w:hAnsi="Times New Roman" w:cs="Times New Roman"/>
                <w:i/>
                <w:noProof/>
                <w:kern w:val="0"/>
                <w:sz w:val="20"/>
                <w:szCs w:val="20"/>
              </w:rPr>
              <w:t>PCBModelID from PCB nolock where PCBNo = @MBSno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i/>
                <w:noProof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i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26380C">
              <w:rPr>
                <w:rFonts w:ascii="Times New Roman" w:hAnsi="Times New Roman" w:cs="Times New Roman"/>
                <w:i/>
                <w:noProof/>
                <w:kern w:val="0"/>
                <w:sz w:val="20"/>
                <w:szCs w:val="20"/>
              </w:rPr>
              <w:t xml:space="preserve"> @family </w:t>
            </w:r>
            <w:r w:rsidRPr="0026380C">
              <w:rPr>
                <w:rFonts w:ascii="Times New Roman" w:hAnsi="Times New Roman" w:cs="Times New Roman"/>
                <w:i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i/>
                <w:noProof/>
                <w:kern w:val="0"/>
                <w:sz w:val="20"/>
                <w:szCs w:val="20"/>
              </w:rPr>
              <w:t xml:space="preserve"> Descr </w:t>
            </w:r>
            <w:r w:rsidRPr="0026380C">
              <w:rPr>
                <w:rFonts w:ascii="Times New Roman" w:hAnsi="Times New Roman" w:cs="Times New Roman"/>
                <w:i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26380C">
              <w:rPr>
                <w:rFonts w:ascii="Times New Roman" w:hAnsi="Times New Roman" w:cs="Times New Roman"/>
                <w:i/>
                <w:noProof/>
                <w:kern w:val="0"/>
                <w:sz w:val="20"/>
                <w:szCs w:val="20"/>
              </w:rPr>
              <w:t xml:space="preserve"> IMES_GetData</w:t>
            </w:r>
            <w:r w:rsidRPr="0026380C">
              <w:rPr>
                <w:rFonts w:ascii="Times New Roman" w:hAnsi="Times New Roman" w:cs="Times New Roman"/>
                <w:i/>
                <w:noProof/>
                <w:color w:val="808080"/>
                <w:kern w:val="0"/>
                <w:sz w:val="20"/>
                <w:szCs w:val="20"/>
              </w:rPr>
              <w:t>..</w:t>
            </w:r>
            <w:r w:rsidRPr="0026380C">
              <w:rPr>
                <w:rFonts w:ascii="Times New Roman" w:hAnsi="Times New Roman" w:cs="Times New Roman"/>
                <w:i/>
                <w:noProof/>
                <w:kern w:val="0"/>
                <w:sz w:val="20"/>
                <w:szCs w:val="20"/>
              </w:rPr>
              <w:t>Part</w:t>
            </w:r>
            <w:r w:rsidRPr="0026380C">
              <w:rPr>
                <w:rFonts w:ascii="Times New Roman" w:hAnsi="Times New Roman" w:cs="Times New Roman"/>
                <w:i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26380C">
              <w:rPr>
                <w:rFonts w:ascii="Times New Roman" w:hAnsi="Times New Roman" w:cs="Times New Roman"/>
                <w:i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26380C">
              <w:rPr>
                <w:rFonts w:ascii="Times New Roman" w:hAnsi="Times New Roman" w:cs="Times New Roman"/>
                <w:i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26380C">
              <w:rPr>
                <w:rFonts w:ascii="Times New Roman" w:hAnsi="Times New Roman" w:cs="Times New Roman"/>
                <w:i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i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26380C">
              <w:rPr>
                <w:rFonts w:ascii="Times New Roman" w:hAnsi="Times New Roman" w:cs="Times New Roman"/>
                <w:i/>
                <w:noProof/>
                <w:kern w:val="0"/>
                <w:sz w:val="20"/>
                <w:szCs w:val="20"/>
              </w:rPr>
              <w:t xml:space="preserve"> PartNo </w:t>
            </w:r>
            <w:r w:rsidRPr="0026380C">
              <w:rPr>
                <w:rFonts w:ascii="Times New Roman" w:hAnsi="Times New Roman" w:cs="Times New Roman"/>
                <w:i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i/>
                <w:noProof/>
                <w:kern w:val="0"/>
                <w:sz w:val="20"/>
                <w:szCs w:val="20"/>
              </w:rPr>
              <w:t xml:space="preserve"> @Pno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i/>
                <w:noProof/>
                <w:color w:val="FF0000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i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26380C">
              <w:rPr>
                <w:rFonts w:ascii="Times New Roman" w:hAnsi="Times New Roman" w:cs="Times New Roman"/>
                <w:i/>
                <w:noProof/>
                <w:kern w:val="0"/>
                <w:sz w:val="20"/>
                <w:szCs w:val="20"/>
              </w:rPr>
              <w:t xml:space="preserve"> @MAC </w:t>
            </w:r>
            <w:r w:rsidRPr="0026380C">
              <w:rPr>
                <w:rFonts w:ascii="Times New Roman" w:hAnsi="Times New Roman" w:cs="Times New Roman"/>
                <w:i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i/>
                <w:noProof/>
                <w:kern w:val="0"/>
                <w:sz w:val="20"/>
                <w:szCs w:val="20"/>
              </w:rPr>
              <w:t xml:space="preserve"> InfoValue </w:t>
            </w:r>
            <w:r w:rsidRPr="0026380C">
              <w:rPr>
                <w:rFonts w:ascii="Times New Roman" w:hAnsi="Times New Roman" w:cs="Times New Roman"/>
                <w:i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26380C">
              <w:rPr>
                <w:rFonts w:ascii="Times New Roman" w:hAnsi="Times New Roman" w:cs="Times New Roman"/>
                <w:i/>
                <w:noProof/>
                <w:kern w:val="0"/>
                <w:sz w:val="20"/>
                <w:szCs w:val="20"/>
              </w:rPr>
              <w:t xml:space="preserve"> IMES_GetData</w:t>
            </w:r>
            <w:r w:rsidRPr="0026380C">
              <w:rPr>
                <w:rFonts w:ascii="Times New Roman" w:hAnsi="Times New Roman" w:cs="Times New Roman"/>
                <w:i/>
                <w:noProof/>
                <w:color w:val="808080"/>
                <w:kern w:val="0"/>
                <w:sz w:val="20"/>
                <w:szCs w:val="20"/>
              </w:rPr>
              <w:t>..</w:t>
            </w:r>
            <w:r w:rsidRPr="0026380C">
              <w:rPr>
                <w:rFonts w:ascii="Times New Roman" w:hAnsi="Times New Roman" w:cs="Times New Roman"/>
                <w:i/>
                <w:noProof/>
                <w:kern w:val="0"/>
                <w:sz w:val="20"/>
                <w:szCs w:val="20"/>
              </w:rPr>
              <w:t>PartInfo</w:t>
            </w:r>
            <w:r w:rsidRPr="0026380C">
              <w:rPr>
                <w:rFonts w:ascii="Times New Roman" w:hAnsi="Times New Roman" w:cs="Times New Roman"/>
                <w:i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26380C">
              <w:rPr>
                <w:rFonts w:ascii="Times New Roman" w:hAnsi="Times New Roman" w:cs="Times New Roman"/>
                <w:i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26380C">
              <w:rPr>
                <w:rFonts w:ascii="Times New Roman" w:hAnsi="Times New Roman" w:cs="Times New Roman"/>
                <w:i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26380C">
              <w:rPr>
                <w:rFonts w:ascii="Times New Roman" w:hAnsi="Times New Roman" w:cs="Times New Roman"/>
                <w:i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i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26380C">
              <w:rPr>
                <w:rFonts w:ascii="Times New Roman" w:hAnsi="Times New Roman" w:cs="Times New Roman"/>
                <w:i/>
                <w:noProof/>
                <w:kern w:val="0"/>
                <w:sz w:val="20"/>
                <w:szCs w:val="20"/>
              </w:rPr>
              <w:t xml:space="preserve"> PartNo </w:t>
            </w:r>
            <w:r w:rsidRPr="0026380C">
              <w:rPr>
                <w:rFonts w:ascii="Times New Roman" w:hAnsi="Times New Roman" w:cs="Times New Roman"/>
                <w:i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i/>
                <w:noProof/>
                <w:kern w:val="0"/>
                <w:sz w:val="20"/>
                <w:szCs w:val="20"/>
              </w:rPr>
              <w:t xml:space="preserve"> @Pno </w:t>
            </w:r>
            <w:r w:rsidRPr="0026380C">
              <w:rPr>
                <w:rFonts w:ascii="Times New Roman" w:hAnsi="Times New Roman" w:cs="Times New Roman"/>
                <w:i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26380C">
              <w:rPr>
                <w:rFonts w:ascii="Times New Roman" w:hAnsi="Times New Roman" w:cs="Times New Roman"/>
                <w:i/>
                <w:noProof/>
                <w:kern w:val="0"/>
                <w:sz w:val="20"/>
                <w:szCs w:val="20"/>
              </w:rPr>
              <w:t xml:space="preserve"> InfoType</w:t>
            </w:r>
            <w:r w:rsidRPr="0026380C">
              <w:rPr>
                <w:rFonts w:ascii="Times New Roman" w:hAnsi="Times New Roman" w:cs="Times New Roman"/>
                <w:i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i/>
                <w:noProof/>
                <w:color w:val="FF0000"/>
                <w:kern w:val="0"/>
                <w:sz w:val="20"/>
                <w:szCs w:val="20"/>
              </w:rPr>
              <w:t>’MAC’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i/>
                <w:noProof/>
                <w:color w:val="FF0000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i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26380C">
              <w:rPr>
                <w:rFonts w:ascii="Times New Roman" w:hAnsi="Times New Roman" w:cs="Times New Roman"/>
                <w:i/>
                <w:noProof/>
                <w:kern w:val="0"/>
                <w:sz w:val="20"/>
                <w:szCs w:val="20"/>
              </w:rPr>
              <w:t xml:space="preserve"> @AS </w:t>
            </w:r>
            <w:r w:rsidRPr="0026380C">
              <w:rPr>
                <w:rFonts w:ascii="Times New Roman" w:hAnsi="Times New Roman" w:cs="Times New Roman"/>
                <w:i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i/>
                <w:noProof/>
                <w:kern w:val="0"/>
                <w:sz w:val="20"/>
                <w:szCs w:val="20"/>
              </w:rPr>
              <w:t xml:space="preserve"> InfoValue </w:t>
            </w:r>
            <w:r w:rsidRPr="0026380C">
              <w:rPr>
                <w:rFonts w:ascii="Times New Roman" w:hAnsi="Times New Roman" w:cs="Times New Roman"/>
                <w:i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26380C">
              <w:rPr>
                <w:rFonts w:ascii="Times New Roman" w:hAnsi="Times New Roman" w:cs="Times New Roman"/>
                <w:i/>
                <w:noProof/>
                <w:kern w:val="0"/>
                <w:sz w:val="20"/>
                <w:szCs w:val="20"/>
              </w:rPr>
              <w:t xml:space="preserve"> IMES_GetData</w:t>
            </w:r>
            <w:r w:rsidRPr="0026380C">
              <w:rPr>
                <w:rFonts w:ascii="Times New Roman" w:hAnsi="Times New Roman" w:cs="Times New Roman"/>
                <w:i/>
                <w:noProof/>
                <w:color w:val="808080"/>
                <w:kern w:val="0"/>
                <w:sz w:val="20"/>
                <w:szCs w:val="20"/>
              </w:rPr>
              <w:t>..</w:t>
            </w:r>
            <w:r w:rsidRPr="0026380C">
              <w:rPr>
                <w:rFonts w:ascii="Times New Roman" w:hAnsi="Times New Roman" w:cs="Times New Roman"/>
                <w:i/>
                <w:noProof/>
                <w:kern w:val="0"/>
                <w:sz w:val="20"/>
                <w:szCs w:val="20"/>
              </w:rPr>
              <w:t>PartInfo</w:t>
            </w:r>
            <w:r w:rsidRPr="0026380C">
              <w:rPr>
                <w:rFonts w:ascii="Times New Roman" w:hAnsi="Times New Roman" w:cs="Times New Roman"/>
                <w:i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26380C">
              <w:rPr>
                <w:rFonts w:ascii="Times New Roman" w:hAnsi="Times New Roman" w:cs="Times New Roman"/>
                <w:i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26380C">
              <w:rPr>
                <w:rFonts w:ascii="Times New Roman" w:hAnsi="Times New Roman" w:cs="Times New Roman"/>
                <w:i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26380C">
              <w:rPr>
                <w:rFonts w:ascii="Times New Roman" w:hAnsi="Times New Roman" w:cs="Times New Roman"/>
                <w:i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i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26380C">
              <w:rPr>
                <w:rFonts w:ascii="Times New Roman" w:hAnsi="Times New Roman" w:cs="Times New Roman"/>
                <w:i/>
                <w:noProof/>
                <w:kern w:val="0"/>
                <w:sz w:val="20"/>
                <w:szCs w:val="20"/>
              </w:rPr>
              <w:t xml:space="preserve"> PartNo </w:t>
            </w:r>
            <w:r w:rsidRPr="0026380C">
              <w:rPr>
                <w:rFonts w:ascii="Times New Roman" w:hAnsi="Times New Roman" w:cs="Times New Roman"/>
                <w:i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i/>
                <w:noProof/>
                <w:kern w:val="0"/>
                <w:sz w:val="20"/>
                <w:szCs w:val="20"/>
              </w:rPr>
              <w:t xml:space="preserve"> @Pno </w:t>
            </w:r>
            <w:r w:rsidRPr="0026380C">
              <w:rPr>
                <w:rFonts w:ascii="Times New Roman" w:hAnsi="Times New Roman" w:cs="Times New Roman"/>
                <w:i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26380C">
              <w:rPr>
                <w:rFonts w:ascii="Times New Roman" w:hAnsi="Times New Roman" w:cs="Times New Roman"/>
                <w:i/>
                <w:noProof/>
                <w:kern w:val="0"/>
                <w:sz w:val="20"/>
                <w:szCs w:val="20"/>
              </w:rPr>
              <w:t xml:space="preserve"> InfoType</w:t>
            </w:r>
            <w:r w:rsidRPr="0026380C">
              <w:rPr>
                <w:rFonts w:ascii="Times New Roman" w:hAnsi="Times New Roman" w:cs="Times New Roman"/>
                <w:i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i/>
                <w:noProof/>
                <w:color w:val="FF0000"/>
                <w:kern w:val="0"/>
                <w:sz w:val="20"/>
                <w:szCs w:val="20"/>
              </w:rPr>
              <w:t>’AS’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i/>
                <w:noProof/>
                <w:color w:val="FF0000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i/>
                <w:noProof/>
                <w:color w:val="FF0000"/>
                <w:kern w:val="0"/>
                <w:sz w:val="20"/>
                <w:szCs w:val="20"/>
              </w:rPr>
              <w:t>select @cust = InfoValue from IMES_GetData..PartInfo(nolock) where PartNo = @Pno and InfoType=’Cust’</w:t>
            </w:r>
          </w:p>
          <w:p w:rsidR="00743745" w:rsidRPr="0026380C" w:rsidRDefault="00A72E77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  <w:t>2</w:t>
            </w:r>
            <w:r w:rsidR="00743745" w:rsidRPr="0026380C">
              <w:rPr>
                <w:rFonts w:ascii="Times New Roman" w:hAnsiTheme="minorEastAsia" w:cs="Times New Roman"/>
                <w:b/>
                <w:noProof/>
                <w:color w:val="0000FF"/>
                <w:kern w:val="0"/>
                <w:sz w:val="20"/>
                <w:szCs w:val="20"/>
              </w:rPr>
              <w:t>、若</w:t>
            </w:r>
            <w:r w:rsidR="00743745" w:rsidRPr="0026380C"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  <w:t>@MAC=’T’</w:t>
            </w:r>
            <w:r w:rsidR="00743745" w:rsidRPr="0026380C">
              <w:rPr>
                <w:rFonts w:ascii="Times New Roman" w:hAnsiTheme="minorEastAsia" w:cs="Times New Roman"/>
                <w:b/>
                <w:noProof/>
                <w:color w:val="0000FF"/>
                <w:kern w:val="0"/>
                <w:sz w:val="20"/>
                <w:szCs w:val="20"/>
              </w:rPr>
              <w:t>，生成</w:t>
            </w:r>
            <w:r w:rsidR="00743745" w:rsidRPr="0026380C"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  <w:t>MAC</w:t>
            </w:r>
            <w:del w:id="769" w:author="itc211017" w:date="2012-02-13T14:52:00Z">
              <w:r w:rsidR="00743745" w:rsidRPr="0026380C" w:rsidDel="008014C9">
                <w:rPr>
                  <w:rFonts w:ascii="Times New Roman" w:hAnsiTheme="minorEastAsia" w:cs="Times New Roman"/>
                  <w:b/>
                  <w:noProof/>
                  <w:color w:val="0000FF"/>
                  <w:kern w:val="0"/>
                  <w:sz w:val="20"/>
                  <w:szCs w:val="20"/>
                </w:rPr>
                <w:delText>，并打印</w:delText>
              </w:r>
            </w:del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26380C">
              <w:rPr>
                <w:rFonts w:ascii="Times New Roman" w:hAnsiTheme="minorEastAsia" w:cs="Times New Roman"/>
                <w:noProof/>
                <w:color w:val="0000FF"/>
                <w:kern w:val="0"/>
                <w:sz w:val="20"/>
                <w:szCs w:val="20"/>
              </w:rPr>
              <w:t>参考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4D3663">
              <w:rPr>
                <w:rFonts w:ascii="Times New Roman" w:hAnsi="Times New Roman" w:cs="Times New Roman" w:hint="eastAsia"/>
              </w:rPr>
              <w:t>19</w:t>
            </w:r>
            <w:r w:rsidR="004D3663">
              <w:rPr>
                <w:rFonts w:ascii="Times New Roman" w:hAnsi="Times New Roman" w:cs="Times New Roman"/>
              </w:rPr>
              <w:t>.</w:t>
            </w:r>
            <w:r w:rsidR="004D3663">
              <w:rPr>
                <w:rFonts w:ascii="Times New Roman" w:hAnsi="Times New Roman" w:cs="Times New Roman" w:hint="eastAsia"/>
              </w:rPr>
              <w:t>1</w:t>
            </w:r>
            <w:r w:rsidR="004D3663">
              <w:rPr>
                <w:rFonts w:ascii="Times New Roman" w:hAnsi="Times New Roman" w:cs="Times New Roman"/>
              </w:rPr>
              <w:t>.</w:t>
            </w:r>
            <w:r w:rsidRPr="0026380C">
              <w:rPr>
                <w:rFonts w:ascii="Times New Roman" w:hAnsi="Times New Roman" w:cs="Times New Roman"/>
              </w:rPr>
              <w:t xml:space="preserve">1 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[GetMAC]</w:t>
            </w:r>
          </w:p>
          <w:p w:rsidR="00743745" w:rsidRPr="00854F7A" w:rsidRDefault="00A72E77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854F7A">
              <w:rPr>
                <w:rFonts w:ascii="Times New Roman" w:hAnsi="Times New Roman" w:cs="Times New Roman"/>
                <w:b/>
                <w:strike/>
                <w:noProof/>
                <w:color w:val="0000FF"/>
                <w:kern w:val="0"/>
                <w:sz w:val="20"/>
                <w:szCs w:val="20"/>
              </w:rPr>
              <w:t>3</w:t>
            </w:r>
            <w:r w:rsidR="00743745" w:rsidRPr="00854F7A">
              <w:rPr>
                <w:rFonts w:ascii="Times New Roman" w:hAnsiTheme="minorEastAsia" w:cs="Times New Roman"/>
                <w:b/>
                <w:strike/>
                <w:noProof/>
                <w:color w:val="0000FF"/>
                <w:kern w:val="0"/>
                <w:sz w:val="20"/>
                <w:szCs w:val="20"/>
              </w:rPr>
              <w:t>、若</w:t>
            </w:r>
            <w:r w:rsidR="00743745" w:rsidRPr="00854F7A">
              <w:rPr>
                <w:rFonts w:ascii="Times New Roman" w:hAnsi="Times New Roman" w:cs="Times New Roman"/>
                <w:b/>
                <w:strike/>
                <w:noProof/>
                <w:color w:val="0000FF"/>
                <w:kern w:val="0"/>
                <w:sz w:val="20"/>
                <w:szCs w:val="20"/>
              </w:rPr>
              <w:t>(left(@cust,3)=’TSB’ or left(@cust,4)=’BENQ’  or left(@cust,5)=’BESTA’ OR left(@cust,6)=’MATIS1’) and @MAC=’T’</w:t>
            </w:r>
            <w:r w:rsidR="00743745" w:rsidRPr="00854F7A">
              <w:rPr>
                <w:rFonts w:ascii="Times New Roman" w:hAnsiTheme="minorEastAsia" w:cs="Times New Roman"/>
                <w:b/>
                <w:strike/>
                <w:noProof/>
                <w:color w:val="0000FF"/>
                <w:kern w:val="0"/>
                <w:sz w:val="20"/>
                <w:szCs w:val="20"/>
              </w:rPr>
              <w:t>，则生成</w:t>
            </w:r>
            <w:r w:rsidR="00743745" w:rsidRPr="00854F7A">
              <w:rPr>
                <w:rFonts w:ascii="Times New Roman" w:hAnsi="Times New Roman" w:cs="Times New Roman"/>
                <w:b/>
                <w:strike/>
                <w:noProof/>
                <w:color w:val="0000FF"/>
                <w:kern w:val="0"/>
                <w:sz w:val="20"/>
                <w:szCs w:val="20"/>
              </w:rPr>
              <w:t>UUID</w:t>
            </w:r>
          </w:p>
          <w:p w:rsidR="00854F7A" w:rsidRDefault="00743745" w:rsidP="0092448A">
            <w:pPr>
              <w:tabs>
                <w:tab w:val="left" w:pos="4361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</w:pPr>
            <w:r w:rsidRPr="00854F7A">
              <w:rPr>
                <w:rFonts w:ascii="Times New Roman" w:hAnsiTheme="minorEastAsia" w:cs="Times New Roman"/>
                <w:strike/>
                <w:noProof/>
                <w:color w:val="0000FF"/>
                <w:kern w:val="0"/>
                <w:sz w:val="20"/>
                <w:szCs w:val="20"/>
              </w:rPr>
              <w:lastRenderedPageBreak/>
              <w:t>参考</w:t>
            </w:r>
            <w:r w:rsidRPr="00854F7A">
              <w:rPr>
                <w:rFonts w:ascii="Times New Roman" w:hAnsi="Times New Roman" w:cs="Times New Roman"/>
                <w:strike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="004D3663" w:rsidRPr="00854F7A">
              <w:rPr>
                <w:rFonts w:ascii="Times New Roman" w:hAnsi="Times New Roman" w:cs="Times New Roman" w:hint="eastAsia"/>
                <w:strike/>
              </w:rPr>
              <w:t>19.1.2</w:t>
            </w:r>
            <w:r w:rsidRPr="00854F7A">
              <w:rPr>
                <w:rFonts w:ascii="Times New Roman" w:hAnsi="Times New Roman" w:cs="Times New Roman"/>
                <w:strike/>
              </w:rPr>
              <w:t xml:space="preserve"> </w:t>
            </w:r>
            <w:r w:rsidRPr="00854F7A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[GetUUID]</w:t>
            </w:r>
          </w:p>
          <w:p w:rsidR="00743745" w:rsidRPr="0026380C" w:rsidRDefault="00854F7A" w:rsidP="0092448A">
            <w:pPr>
              <w:tabs>
                <w:tab w:val="left" w:pos="4361"/>
              </w:tabs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trike/>
                <w:noProof/>
                <w:kern w:val="0"/>
                <w:sz w:val="20"/>
                <w:szCs w:val="20"/>
              </w:rPr>
              <w:t>标注：</w:t>
            </w:r>
            <w:r>
              <w:rPr>
                <w:rFonts w:ascii="Times New Roman" w:hAnsi="Times New Roman" w:cs="Times New Roman" w:hint="eastAsia"/>
                <w:strike/>
                <w:noProof/>
                <w:kern w:val="0"/>
                <w:sz w:val="20"/>
                <w:szCs w:val="20"/>
              </w:rPr>
              <w:t>2011/11/28</w:t>
            </w:r>
            <w:r>
              <w:rPr>
                <w:rFonts w:ascii="Times New Roman" w:hAnsi="Times New Roman" w:cs="Times New Roman" w:hint="eastAsia"/>
                <w:strike/>
                <w:noProof/>
                <w:kern w:val="0"/>
                <w:sz w:val="20"/>
                <w:szCs w:val="20"/>
              </w:rPr>
              <w:t>张迎利确认，不需要。</w:t>
            </w:r>
            <w:r w:rsidR="0092448A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</w:p>
          <w:p w:rsidR="00450BDC" w:rsidRDefault="00A72E77" w:rsidP="00743745">
            <w:pPr>
              <w:autoSpaceDE w:val="0"/>
              <w:autoSpaceDN w:val="0"/>
              <w:adjustRightInd w:val="0"/>
              <w:jc w:val="left"/>
              <w:rPr>
                <w:ins w:id="770" w:author="ies12cn74" w:date="2013-03-15T13:12:00Z"/>
                <w:rFonts w:ascii="Times New Roman" w:eastAsia="SimSun" w:hAnsiTheme="minorEastAsia" w:cs="Times New Roman"/>
                <w:b/>
                <w:noProof/>
                <w:color w:val="0000FF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  <w:t>4</w:t>
            </w:r>
            <w:r w:rsidR="00743745" w:rsidRPr="0026380C">
              <w:rPr>
                <w:rFonts w:ascii="Times New Roman" w:hAnsiTheme="minorEastAsia" w:cs="Times New Roman"/>
                <w:b/>
                <w:noProof/>
                <w:color w:val="0000FF"/>
                <w:kern w:val="0"/>
                <w:sz w:val="20"/>
                <w:szCs w:val="20"/>
              </w:rPr>
              <w:t>、</w:t>
            </w:r>
            <w:r w:rsidR="00743745" w:rsidRPr="00D07405">
              <w:rPr>
                <w:rFonts w:ascii="Times New Roman" w:hAnsiTheme="minorEastAsia" w:cs="Times New Roman"/>
                <w:b/>
                <w:noProof/>
                <w:color w:val="0000FF"/>
                <w:kern w:val="0"/>
                <w:sz w:val="20"/>
                <w:szCs w:val="20"/>
              </w:rPr>
              <w:t>若</w:t>
            </w:r>
            <w:r w:rsidR="00743745" w:rsidRPr="00D07405"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  <w:t>@cust in (‘ZELDA’,’HALFPIPE’,’MOSELEY’)</w:t>
            </w:r>
            <w:r w:rsidR="00743745" w:rsidRPr="00D07405">
              <w:rPr>
                <w:rFonts w:ascii="Times New Roman" w:hAnsiTheme="minorEastAsia" w:cs="Times New Roman"/>
                <w:b/>
                <w:noProof/>
                <w:color w:val="0000FF"/>
                <w:kern w:val="0"/>
                <w:sz w:val="20"/>
                <w:szCs w:val="20"/>
              </w:rPr>
              <w:t>，则</w:t>
            </w:r>
            <w:r w:rsidR="00743745" w:rsidRPr="0026380C">
              <w:rPr>
                <w:rFonts w:ascii="Times New Roman" w:hAnsiTheme="minorEastAsia" w:cs="Times New Roman"/>
                <w:b/>
                <w:noProof/>
                <w:color w:val="0000FF"/>
                <w:kern w:val="0"/>
                <w:sz w:val="20"/>
                <w:szCs w:val="20"/>
              </w:rPr>
              <w:t>生成</w:t>
            </w:r>
          </w:p>
          <w:p w:rsidR="006F4CDA" w:rsidRPr="006F4CDA" w:rsidRDefault="006F4CDA" w:rsidP="00743745">
            <w:pPr>
              <w:autoSpaceDE w:val="0"/>
              <w:autoSpaceDN w:val="0"/>
              <w:adjustRightInd w:val="0"/>
              <w:jc w:val="left"/>
              <w:rPr>
                <w:ins w:id="771" w:author="ies12cn74" w:date="2013-03-15T11:00:00Z"/>
                <w:rFonts w:ascii="Times New Roman" w:eastAsia="SimSun" w:hAnsiTheme="minorEastAsia" w:cs="Times New Roman"/>
                <w:b/>
                <w:noProof/>
                <w:color w:val="0000FF"/>
                <w:kern w:val="0"/>
                <w:sz w:val="20"/>
                <w:szCs w:val="20"/>
              </w:rPr>
            </w:pPr>
          </w:p>
          <w:p w:rsidR="006F4CDA" w:rsidRPr="006F4CDA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  <w:t xml:space="preserve"> EEPROM</w:t>
            </w:r>
          </w:p>
          <w:p w:rsidR="006F4CDA" w:rsidRDefault="00743745" w:rsidP="004D3663">
            <w:pPr>
              <w:autoSpaceDE w:val="0"/>
              <w:autoSpaceDN w:val="0"/>
              <w:adjustRightInd w:val="0"/>
              <w:jc w:val="left"/>
              <w:rPr>
                <w:rFonts w:ascii="Times New Roman" w:eastAsia="SimSu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26380C">
              <w:rPr>
                <w:rFonts w:ascii="Times New Roman" w:hAnsiTheme="minorEastAsia" w:cs="Times New Roman"/>
                <w:noProof/>
                <w:color w:val="0000FF"/>
                <w:kern w:val="0"/>
                <w:sz w:val="20"/>
                <w:szCs w:val="20"/>
              </w:rPr>
              <w:t>参考</w:t>
            </w:r>
            <w:r w:rsidR="004D3663">
              <w:rPr>
                <w:rFonts w:ascii="Times New Roman" w:hAnsi="Times New Roman" w:cs="Times New Roman" w:hint="eastAsia"/>
                <w:noProof/>
                <w:color w:val="0000FF"/>
                <w:kern w:val="0"/>
                <w:sz w:val="20"/>
                <w:szCs w:val="20"/>
              </w:rPr>
              <w:t>19.1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.3[GetEEPROM]</w:t>
            </w:r>
          </w:p>
          <w:p w:rsidR="006F4CDA" w:rsidRPr="006F4CDA" w:rsidRDefault="006F4CDA" w:rsidP="006F4CDA">
            <w:pPr>
              <w:autoSpaceDE w:val="0"/>
              <w:autoSpaceDN w:val="0"/>
              <w:adjustRightInd w:val="0"/>
              <w:ind w:firstLineChars="50" w:firstLine="100"/>
              <w:jc w:val="left"/>
              <w:rPr>
                <w:rFonts w:ascii="Times New Roman" w:eastAsia="SimSu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</w:p>
        </w:tc>
      </w:tr>
      <w:tr w:rsidR="00743745" w:rsidRPr="0026380C" w:rsidTr="0068583A">
        <w:tc>
          <w:tcPr>
            <w:tcW w:w="2786" w:type="dxa"/>
          </w:tcPr>
          <w:p w:rsidR="00743745" w:rsidRPr="0026380C" w:rsidRDefault="00BF7DE5" w:rsidP="000B48DB">
            <w:pPr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lastRenderedPageBreak/>
              <w:t>1</w:t>
            </w:r>
            <w:r w:rsidR="000B48DB">
              <w:rPr>
                <w:rFonts w:ascii="Times New Roman" w:hAnsi="Times New Roman" w:cs="Times New Roman" w:hint="eastAsia"/>
                <w:noProof/>
                <w:kern w:val="0"/>
                <w:sz w:val="20"/>
                <w:szCs w:val="20"/>
              </w:rPr>
              <w:t>9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.1.1 </w:t>
            </w:r>
            <w:r w:rsidR="00743745"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[GetMAC]</w:t>
            </w:r>
            <w:r w:rsidR="00743745" w:rsidRPr="0026380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576" w:type="dxa"/>
          </w:tcPr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  <w:t>1</w:t>
            </w:r>
            <w:r w:rsidRPr="0026380C">
              <w:rPr>
                <w:rFonts w:ascii="Times New Roman" w:hAnsiTheme="minorEastAsia" w:cs="Times New Roman"/>
                <w:b/>
                <w:noProof/>
                <w:color w:val="0000FF"/>
                <w:kern w:val="0"/>
                <w:sz w:val="20"/>
                <w:szCs w:val="20"/>
              </w:rPr>
              <w:t>、获取</w:t>
            </w:r>
            <w:r w:rsidRPr="0026380C"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  <w:t>MAC Range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26380C">
              <w:rPr>
                <w:rFonts w:ascii="Times New Roman" w:hAnsiTheme="minorEastAsia" w:cs="Times New Roman"/>
                <w:noProof/>
                <w:kern w:val="0"/>
                <w:sz w:val="20"/>
                <w:szCs w:val="20"/>
              </w:rPr>
              <w:t>参考方法：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top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1 @begin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BegNo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@end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EndNo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@MACRangeID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ID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MACRange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Code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@cust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Status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IN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26380C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‘R’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26380C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’A’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order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by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Cdt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  <w:t>2</w:t>
            </w:r>
            <w:r w:rsidRPr="0026380C">
              <w:rPr>
                <w:rFonts w:ascii="Times New Roman" w:hAnsiTheme="minorEastAsia" w:cs="Times New Roman"/>
                <w:b/>
                <w:noProof/>
                <w:color w:val="0000FF"/>
                <w:kern w:val="0"/>
                <w:sz w:val="20"/>
                <w:szCs w:val="20"/>
              </w:rPr>
              <w:t>、获取最大</w:t>
            </w:r>
            <w:r w:rsidRPr="0026380C"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  <w:t>MAC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26380C">
              <w:rPr>
                <w:rFonts w:ascii="Times New Roman" w:hAnsiTheme="minorEastAsia" w:cs="Times New Roman"/>
                <w:noProof/>
                <w:kern w:val="0"/>
                <w:sz w:val="20"/>
                <w:szCs w:val="20"/>
              </w:rPr>
              <w:t>参考方法：</w:t>
            </w:r>
          </w:p>
          <w:p w:rsidR="000C5E03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@Maxthree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FF00FF"/>
                <w:kern w:val="0"/>
                <w:sz w:val="20"/>
                <w:szCs w:val="20"/>
              </w:rPr>
              <w:t>max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26380C">
              <w:rPr>
                <w:rFonts w:ascii="Times New Roman" w:hAnsi="Times New Roman" w:cs="Times New Roman"/>
                <w:noProof/>
                <w:color w:val="FF00FF"/>
                <w:kern w:val="0"/>
                <w:sz w:val="20"/>
                <w:szCs w:val="20"/>
              </w:rPr>
              <w:t>substring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Value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10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1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)),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@Maxmac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Value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IMES2012_GetData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..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NumControl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NoType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’MAC’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NoName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@cust</w:t>
            </w:r>
          </w:p>
          <w:p w:rsidR="00743745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  <w:t>3</w:t>
            </w:r>
            <w:r w:rsidRPr="0026380C">
              <w:rPr>
                <w:rFonts w:ascii="Times New Roman" w:hAnsiTheme="minorEastAsia" w:cs="Times New Roman"/>
                <w:b/>
                <w:noProof/>
                <w:color w:val="0000FF"/>
                <w:kern w:val="0"/>
                <w:sz w:val="20"/>
                <w:szCs w:val="20"/>
              </w:rPr>
              <w:t>、生成</w:t>
            </w:r>
            <w:r w:rsidRPr="0026380C"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  <w:t>MAC</w:t>
            </w:r>
          </w:p>
          <w:p w:rsidR="000C5E03" w:rsidRDefault="000C5E03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0C5E03">
              <w:rPr>
                <w:rFonts w:ascii="Times New Roman" w:hAnsi="Times New Roman" w:cs="Times New Roman" w:hint="eastAsia"/>
                <w:noProof/>
                <w:color w:val="0000FF"/>
                <w:kern w:val="0"/>
                <w:sz w:val="20"/>
                <w:szCs w:val="20"/>
              </w:rPr>
              <w:t>若</w:t>
            </w:r>
            <w:r>
              <w:rPr>
                <w:rFonts w:ascii="Times New Roman" w:hAnsi="Times New Roman" w:cs="Times New Roman" w:hint="eastAsia"/>
                <w:noProof/>
                <w:color w:val="0000FF"/>
                <w:kern w:val="0"/>
                <w:sz w:val="20"/>
                <w:szCs w:val="20"/>
              </w:rPr>
              <w:t>@Maxthree=null&amp;@Maxmac=null</w:t>
            </w:r>
          </w:p>
          <w:p w:rsidR="000C5E03" w:rsidRDefault="000C5E03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noProof/>
                <w:color w:val="0000FF"/>
                <w:kern w:val="0"/>
                <w:sz w:val="20"/>
                <w:szCs w:val="20"/>
              </w:rPr>
              <w:t>则</w:t>
            </w:r>
            <w:r>
              <w:rPr>
                <w:rFonts w:ascii="Times New Roman" w:hAnsi="Times New Roman" w:cs="Times New Roman" w:hint="eastAsia"/>
                <w:noProof/>
                <w:color w:val="0000FF"/>
                <w:kern w:val="0"/>
                <w:sz w:val="20"/>
                <w:szCs w:val="20"/>
              </w:rPr>
              <w:t>@Maxmac = @begin</w:t>
            </w:r>
          </w:p>
          <w:p w:rsidR="000C5E03" w:rsidRPr="000C5E03" w:rsidRDefault="000C5E03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noProof/>
                <w:color w:val="0000FF"/>
                <w:kern w:val="0"/>
                <w:sz w:val="20"/>
                <w:szCs w:val="20"/>
              </w:rPr>
              <w:t>否则执行以下流程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a)</w:t>
            </w:r>
            <w:r w:rsidRPr="0026380C">
              <w:rPr>
                <w:rFonts w:ascii="Times New Roman" w:hAnsiTheme="minorEastAsia" w:cs="Times New Roman"/>
                <w:noProof/>
                <w:kern w:val="0"/>
                <w:sz w:val="20"/>
                <w:szCs w:val="20"/>
              </w:rPr>
              <w:t>后四位为流水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b)</w:t>
            </w:r>
            <w:r w:rsidRPr="0026380C">
              <w:rPr>
                <w:rFonts w:ascii="Times New Roman" w:hAnsiTheme="minorEastAsia" w:cs="Times New Roman"/>
                <w:noProof/>
                <w:kern w:val="0"/>
                <w:sz w:val="20"/>
                <w:szCs w:val="20"/>
              </w:rPr>
              <w:t>后四位为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’</w:t>
            </w:r>
            <w:r w:rsidRPr="0026380C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 xml:space="preserve"> 0123456789ABCDEF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’16</w:t>
            </w:r>
            <w:r w:rsidRPr="0026380C">
              <w:rPr>
                <w:rFonts w:ascii="Times New Roman" w:hAnsiTheme="minorEastAsia" w:cs="Times New Roman"/>
                <w:noProof/>
                <w:kern w:val="0"/>
                <w:sz w:val="20"/>
                <w:szCs w:val="20"/>
              </w:rPr>
              <w:t>进制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c)</w:t>
            </w:r>
            <w:r w:rsidRPr="0026380C">
              <w:rPr>
                <w:rFonts w:ascii="Times New Roman" w:hAnsiTheme="minorEastAsia" w:cs="Times New Roman"/>
                <w:noProof/>
                <w:kern w:val="0"/>
                <w:sz w:val="20"/>
                <w:szCs w:val="20"/>
              </w:rPr>
              <w:t>使用</w:t>
            </w:r>
            <w:r w:rsidR="000119DF">
              <w:rPr>
                <w:rFonts w:ascii="Times New Roman" w:hAnsiTheme="minorEastAsia" w:cs="Times New Roman" w:hint="eastAsia"/>
                <w:noProof/>
                <w:kern w:val="0"/>
                <w:sz w:val="20"/>
                <w:szCs w:val="20"/>
              </w:rPr>
              <w:t>进位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Theme="minorEastAsia" w:cs="Times New Roman"/>
                <w:noProof/>
                <w:kern w:val="0"/>
                <w:sz w:val="20"/>
                <w:szCs w:val="20"/>
              </w:rPr>
              <w:t>顺序，最后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1</w:t>
            </w:r>
            <w:r w:rsidRPr="0026380C">
              <w:rPr>
                <w:rFonts w:ascii="Times New Roman" w:hAnsiTheme="minorEastAsia" w:cs="Times New Roman"/>
                <w:noProof/>
                <w:kern w:val="0"/>
                <w:sz w:val="20"/>
                <w:szCs w:val="20"/>
              </w:rPr>
              <w:t>位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-</w:t>
            </w:r>
            <w:r w:rsidRPr="0026380C">
              <w:rPr>
                <w:rFonts w:ascii="Times New Roman" w:hAnsiTheme="minorEastAsia" w:cs="Times New Roman"/>
                <w:noProof/>
                <w:kern w:val="0"/>
                <w:sz w:val="20"/>
                <w:szCs w:val="20"/>
              </w:rPr>
              <w:t>倒数第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2</w:t>
            </w:r>
            <w:r w:rsidRPr="0026380C">
              <w:rPr>
                <w:rFonts w:ascii="Times New Roman" w:hAnsiTheme="minorEastAsia" w:cs="Times New Roman"/>
                <w:noProof/>
                <w:kern w:val="0"/>
                <w:sz w:val="20"/>
                <w:szCs w:val="20"/>
              </w:rPr>
              <w:t>位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-</w:t>
            </w:r>
            <w:r w:rsidRPr="0026380C">
              <w:rPr>
                <w:rFonts w:ascii="Times New Roman" w:hAnsiTheme="minorEastAsia" w:cs="Times New Roman"/>
                <w:noProof/>
                <w:kern w:val="0"/>
                <w:sz w:val="20"/>
                <w:szCs w:val="20"/>
              </w:rPr>
              <w:t>倒数第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4</w:t>
            </w:r>
            <w:r w:rsidRPr="0026380C">
              <w:rPr>
                <w:rFonts w:ascii="Times New Roman" w:hAnsiTheme="minorEastAsia" w:cs="Times New Roman"/>
                <w:noProof/>
                <w:kern w:val="0"/>
                <w:sz w:val="20"/>
                <w:szCs w:val="20"/>
              </w:rPr>
              <w:t>位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-</w:t>
            </w:r>
            <w:r w:rsidRPr="0026380C">
              <w:rPr>
                <w:rFonts w:ascii="Times New Roman" w:hAnsiTheme="minorEastAsia" w:cs="Times New Roman"/>
                <w:noProof/>
                <w:kern w:val="0"/>
                <w:sz w:val="20"/>
                <w:szCs w:val="20"/>
              </w:rPr>
              <w:t>倒数第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3</w:t>
            </w:r>
            <w:r w:rsidRPr="0026380C">
              <w:rPr>
                <w:rFonts w:ascii="Times New Roman" w:hAnsiTheme="minorEastAsia" w:cs="Times New Roman"/>
                <w:noProof/>
                <w:kern w:val="0"/>
                <w:sz w:val="20"/>
                <w:szCs w:val="20"/>
              </w:rPr>
              <w:t>位</w:t>
            </w:r>
          </w:p>
          <w:p w:rsidR="00743745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d)</w:t>
            </w:r>
            <w:r w:rsidRPr="0026380C">
              <w:rPr>
                <w:rFonts w:ascii="Times New Roman" w:hAnsiTheme="minorEastAsia" w:cs="Times New Roman"/>
                <w:noProof/>
                <w:kern w:val="0"/>
                <w:sz w:val="20"/>
                <w:szCs w:val="20"/>
              </w:rPr>
              <w:t>若</w:t>
            </w:r>
            <w:r w:rsidR="004A41C8">
              <w:rPr>
                <w:rFonts w:ascii="Times New Roman" w:hAnsiTheme="minorEastAsia" w:cs="Times New Roman" w:hint="eastAsia"/>
                <w:noProof/>
                <w:kern w:val="0"/>
                <w:sz w:val="20"/>
                <w:szCs w:val="20"/>
              </w:rPr>
              <w:t>最新产生的</w:t>
            </w:r>
            <w:r w:rsidR="004A41C8">
              <w:rPr>
                <w:rFonts w:ascii="Times New Roman" w:hAnsiTheme="minorEastAsia" w:cs="Times New Roman" w:hint="eastAsia"/>
                <w:noProof/>
                <w:kern w:val="0"/>
                <w:sz w:val="20"/>
                <w:szCs w:val="20"/>
              </w:rPr>
              <w:t>MAC</w:t>
            </w:r>
            <w:r w:rsidR="004A41C8">
              <w:rPr>
                <w:rFonts w:ascii="Times New Roman" w:hAnsiTheme="minorEastAsia" w:cs="Times New Roman" w:hint="eastAsia"/>
                <w:noProof/>
                <w:kern w:val="0"/>
                <w:sz w:val="20"/>
                <w:szCs w:val="20"/>
              </w:rPr>
              <w:t>与</w:t>
            </w:r>
            <w:r w:rsidR="004A41C8"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@end</w:t>
            </w:r>
            <w:r w:rsidR="004A41C8">
              <w:rPr>
                <w:rFonts w:ascii="Times New Roman" w:hAnsi="Times New Roman" w:cs="Times New Roman" w:hint="eastAsia"/>
                <w:noProof/>
                <w:kern w:val="0"/>
                <w:sz w:val="20"/>
                <w:szCs w:val="20"/>
              </w:rPr>
              <w:t>相同</w:t>
            </w:r>
            <w:r w:rsidRPr="0026380C">
              <w:rPr>
                <w:rFonts w:ascii="Times New Roman" w:hAnsiTheme="minorEastAsia" w:cs="Times New Roman"/>
                <w:noProof/>
                <w:color w:val="808080"/>
                <w:kern w:val="0"/>
                <w:sz w:val="20"/>
                <w:szCs w:val="20"/>
              </w:rPr>
              <w:t>，</w:t>
            </w:r>
            <w:r w:rsidRPr="004D3663">
              <w:rPr>
                <w:rFonts w:ascii="Times New Roman" w:hAnsiTheme="minorEastAsia" w:cs="Times New Roman"/>
                <w:noProof/>
                <w:kern w:val="0"/>
                <w:sz w:val="20"/>
                <w:szCs w:val="20"/>
              </w:rPr>
              <w:t>则关闭该</w:t>
            </w:r>
            <w:r w:rsidRPr="004D3663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MACRange</w:t>
            </w:r>
            <w:r w:rsidRPr="004D3663">
              <w:rPr>
                <w:rFonts w:ascii="Times New Roman" w:hAnsiTheme="minorEastAsia" w:cs="Times New Roman"/>
                <w:noProof/>
                <w:kern w:val="0"/>
                <w:sz w:val="20"/>
                <w:szCs w:val="20"/>
              </w:rPr>
              <w:t>，按时间顺序使用另一</w:t>
            </w:r>
            <w:r w:rsidRPr="004D3663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MACRange</w:t>
            </w:r>
          </w:p>
          <w:p w:rsidR="00DD1718" w:rsidRPr="00DD1718" w:rsidRDefault="00DD1718" w:rsidP="00DD171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noProof/>
                <w:kern w:val="0"/>
                <w:sz w:val="20"/>
                <w:szCs w:val="20"/>
              </w:rPr>
              <w:t>e)</w:t>
            </w:r>
            <w:r w:rsidRPr="00DD1718">
              <w:rPr>
                <w:rFonts w:ascii="Times New Roman" w:hAnsi="Times New Roman" w:cs="Times New Roman" w:hint="eastAsia"/>
                <w:noProof/>
                <w:kern w:val="0"/>
                <w:sz w:val="20"/>
                <w:szCs w:val="20"/>
              </w:rPr>
              <w:t>更新</w:t>
            </w:r>
            <w:r w:rsidRPr="00DD1718">
              <w:rPr>
                <w:rFonts w:ascii="Times New Roman" w:hAnsi="Times New Roman" w:cs="Times New Roman" w:hint="eastAsia"/>
                <w:noProof/>
                <w:kern w:val="0"/>
                <w:sz w:val="20"/>
                <w:szCs w:val="20"/>
              </w:rPr>
              <w:t>NumControl</w:t>
            </w:r>
          </w:p>
          <w:p w:rsidR="00DD1718" w:rsidRPr="004D3663" w:rsidRDefault="00DD1718" w:rsidP="00DD171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DD1718">
              <w:rPr>
                <w:rFonts w:ascii="Times New Roman" w:hAnsi="Times New Roman" w:cs="Times New Roman" w:hint="eastAsia"/>
                <w:noProof/>
                <w:kern w:val="0"/>
                <w:sz w:val="20"/>
                <w:szCs w:val="20"/>
              </w:rPr>
              <w:t>若不存在，则</w:t>
            </w:r>
            <w:r w:rsidRPr="00DD1718">
              <w:rPr>
                <w:rFonts w:ascii="Times New Roman" w:hAnsi="Times New Roman" w:cs="Times New Roman" w:hint="eastAsia"/>
                <w:noProof/>
                <w:kern w:val="0"/>
                <w:sz w:val="20"/>
                <w:szCs w:val="20"/>
              </w:rPr>
              <w:t>Insert</w:t>
            </w:r>
            <w:r w:rsidRPr="00DD1718">
              <w:rPr>
                <w:rFonts w:ascii="Times New Roman" w:hAnsi="Times New Roman" w:cs="Times New Roman" w:hint="eastAsia"/>
                <w:noProof/>
                <w:kern w:val="0"/>
                <w:sz w:val="20"/>
                <w:szCs w:val="20"/>
              </w:rPr>
              <w:t>，若存在，则</w:t>
            </w:r>
            <w:r w:rsidRPr="00DD1718">
              <w:rPr>
                <w:rFonts w:ascii="Times New Roman" w:hAnsi="Times New Roman" w:cs="Times New Roman" w:hint="eastAsia"/>
                <w:noProof/>
                <w:kern w:val="0"/>
                <w:sz w:val="20"/>
                <w:szCs w:val="20"/>
              </w:rPr>
              <w:t>Update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</w:pPr>
            <w:r w:rsidRPr="004D3663">
              <w:rPr>
                <w:rFonts w:ascii="Times New Roman" w:hAnsiTheme="minorEastAsia" w:cs="Times New Roman"/>
                <w:noProof/>
                <w:kern w:val="0"/>
                <w:sz w:val="20"/>
                <w:szCs w:val="20"/>
              </w:rPr>
              <w:t>参考方法</w:t>
            </w:r>
            <w:r w:rsidRPr="0026380C">
              <w:rPr>
                <w:rFonts w:ascii="Times New Roman" w:hAnsiTheme="minorEastAsia" w:cs="Times New Roman"/>
                <w:noProof/>
                <w:color w:val="808080"/>
                <w:kern w:val="0"/>
                <w:sz w:val="20"/>
                <w:szCs w:val="20"/>
              </w:rPr>
              <w:t>：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update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MACRange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set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Status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’C’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ID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@MACRangeID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top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1 @Releft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BegNo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@Reright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EndNo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@MACRangeID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ID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MACRange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Code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@cust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Status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‘R’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@MACNo = @Releft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26380C">
              <w:rPr>
                <w:rFonts w:ascii="Times New Roman" w:hAnsiTheme="minorEastAsia" w:cs="Times New Roman"/>
                <w:noProof/>
                <w:color w:val="808080"/>
                <w:kern w:val="0"/>
                <w:sz w:val="20"/>
                <w:szCs w:val="20"/>
              </w:rPr>
              <w:t>若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@Releft = @Reright</w:t>
            </w:r>
            <w:r w:rsidRPr="0026380C">
              <w:rPr>
                <w:rFonts w:ascii="Times New Roman" w:hAnsiTheme="minorEastAsia" w:cs="Times New Roman"/>
                <w:noProof/>
                <w:kern w:val="0"/>
                <w:sz w:val="20"/>
                <w:szCs w:val="20"/>
              </w:rPr>
              <w:t>，则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Update MACRange Status=’C’</w:t>
            </w:r>
            <w:r w:rsidRPr="0026380C">
              <w:rPr>
                <w:rFonts w:ascii="Times New Roman" w:hAnsiTheme="minorEastAsia" w:cs="Times New Roman"/>
                <w:noProof/>
                <w:kern w:val="0"/>
                <w:sz w:val="20"/>
                <w:szCs w:val="20"/>
              </w:rPr>
              <w:t>；否则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Update MACRange Status=’A’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  <w:t>4</w:t>
            </w:r>
            <w:r w:rsidRPr="0026380C">
              <w:rPr>
                <w:rFonts w:ascii="Times New Roman" w:hAnsiTheme="minorEastAsia" w:cs="Times New Roman"/>
                <w:b/>
                <w:noProof/>
                <w:color w:val="0000FF"/>
                <w:kern w:val="0"/>
                <w:sz w:val="20"/>
                <w:szCs w:val="20"/>
              </w:rPr>
              <w:t>、若</w:t>
            </w:r>
            <w:r w:rsidRPr="0026380C"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  <w:t>@cust = ‘VB 1.0’</w:t>
            </w:r>
            <w:r w:rsidRPr="0026380C">
              <w:rPr>
                <w:rFonts w:ascii="Times New Roman" w:hAnsiTheme="minorEastAsia" w:cs="Times New Roman"/>
                <w:b/>
                <w:noProof/>
                <w:color w:val="0000FF"/>
                <w:kern w:val="0"/>
                <w:sz w:val="20"/>
                <w:szCs w:val="20"/>
              </w:rPr>
              <w:t>，</w:t>
            </w:r>
            <w:r w:rsidR="00DD1718">
              <w:rPr>
                <w:rFonts w:ascii="Times New Roman" w:hAnsiTheme="minorEastAsia" w:cs="Times New Roman" w:hint="eastAsia"/>
                <w:b/>
                <w:noProof/>
                <w:color w:val="0000FF"/>
                <w:kern w:val="0"/>
                <w:sz w:val="20"/>
                <w:szCs w:val="20"/>
              </w:rPr>
              <w:t>right(</w:t>
            </w:r>
            <w:r w:rsidRPr="0026380C"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  <w:t>MACNo</w:t>
            </w:r>
            <w:r w:rsidR="00DD1718">
              <w:rPr>
                <w:rFonts w:ascii="Times New Roman" w:hAnsi="Times New Roman" w:cs="Times New Roman" w:hint="eastAsia"/>
                <w:b/>
                <w:noProof/>
                <w:color w:val="0000FF"/>
                <w:kern w:val="0"/>
                <w:sz w:val="20"/>
                <w:szCs w:val="20"/>
              </w:rPr>
              <w:t>,1)</w:t>
            </w:r>
            <w:r w:rsidRPr="0026380C">
              <w:rPr>
                <w:rFonts w:ascii="Times New Roman" w:hAnsiTheme="minorEastAsia" w:cs="Times New Roman"/>
                <w:b/>
                <w:noProof/>
                <w:color w:val="0000FF"/>
                <w:kern w:val="0"/>
                <w:sz w:val="20"/>
                <w:szCs w:val="20"/>
              </w:rPr>
              <w:t>转换成</w:t>
            </w:r>
            <w:r w:rsidR="00DD1718">
              <w:rPr>
                <w:rFonts w:ascii="Times New Roman" w:hAnsi="Times New Roman" w:cs="Times New Roman" w:hint="eastAsia"/>
                <w:b/>
                <w:noProof/>
                <w:color w:val="0000FF"/>
                <w:kern w:val="0"/>
                <w:sz w:val="20"/>
                <w:szCs w:val="20"/>
              </w:rPr>
              <w:t>10</w:t>
            </w:r>
            <w:r w:rsidRPr="0026380C">
              <w:rPr>
                <w:rFonts w:ascii="Times New Roman" w:hAnsiTheme="minorEastAsia" w:cs="Times New Roman"/>
                <w:b/>
                <w:noProof/>
                <w:color w:val="0000FF"/>
                <w:kern w:val="0"/>
                <w:sz w:val="20"/>
                <w:szCs w:val="20"/>
              </w:rPr>
              <w:t>进制不能被</w:t>
            </w:r>
            <w:r w:rsidRPr="0026380C"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  <w:t>2</w:t>
            </w:r>
            <w:r w:rsidRPr="0026380C">
              <w:rPr>
                <w:rFonts w:ascii="Times New Roman" w:hAnsiTheme="minorEastAsia" w:cs="Times New Roman"/>
                <w:b/>
                <w:noProof/>
                <w:color w:val="0000FF"/>
                <w:kern w:val="0"/>
                <w:sz w:val="20"/>
                <w:szCs w:val="20"/>
              </w:rPr>
              <w:t>整除，则重新生成</w:t>
            </w:r>
            <w:r w:rsidRPr="0026380C"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  <w:t>MACNo</w:t>
            </w:r>
            <w:r w:rsidRPr="0026380C">
              <w:rPr>
                <w:rFonts w:ascii="Times New Roman" w:hAnsiTheme="minorEastAsia" w:cs="Times New Roman"/>
                <w:b/>
                <w:noProof/>
                <w:color w:val="0000FF"/>
                <w:kern w:val="0"/>
                <w:sz w:val="20"/>
                <w:szCs w:val="20"/>
              </w:rPr>
              <w:t>，执行步骤</w:t>
            </w:r>
            <w:r w:rsidRPr="0026380C"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  <w:t>3.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  <w:t>5</w:t>
            </w:r>
            <w:r w:rsidRPr="0026380C">
              <w:rPr>
                <w:rFonts w:ascii="Times New Roman" w:hAnsiTheme="minorEastAsia" w:cs="Times New Roman"/>
                <w:b/>
                <w:noProof/>
                <w:color w:val="0000FF"/>
                <w:kern w:val="0"/>
                <w:sz w:val="20"/>
                <w:szCs w:val="20"/>
              </w:rPr>
              <w:t>、检查</w:t>
            </w:r>
            <w:r w:rsidRPr="0026380C"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  <w:t>MAC</w:t>
            </w:r>
            <w:r w:rsidRPr="0026380C">
              <w:rPr>
                <w:rFonts w:ascii="Times New Roman" w:hAnsiTheme="minorEastAsia" w:cs="Times New Roman"/>
                <w:b/>
                <w:noProof/>
                <w:color w:val="0000FF"/>
                <w:kern w:val="0"/>
                <w:sz w:val="20"/>
                <w:szCs w:val="20"/>
              </w:rPr>
              <w:t>是否被应用，若被应用，则报告错误</w:t>
            </w:r>
            <w:r w:rsidR="004D3663">
              <w:rPr>
                <w:rFonts w:ascii="Times New Roman" w:hAnsiTheme="minorEastAsia" w:cs="Times New Roman" w:hint="eastAsia"/>
                <w:b/>
                <w:noProof/>
                <w:color w:val="0000FF"/>
                <w:kern w:val="0"/>
                <w:sz w:val="20"/>
                <w:szCs w:val="20"/>
              </w:rPr>
              <w:t>:</w:t>
            </w:r>
            <w:r w:rsidR="004D3663">
              <w:rPr>
                <w:rFonts w:ascii="Times New Roman" w:hAnsiTheme="minorEastAsia" w:cs="Times New Roman" w:hint="eastAsia"/>
                <w:b/>
                <w:noProof/>
                <w:color w:val="0000FF"/>
                <w:kern w:val="0"/>
                <w:sz w:val="20"/>
                <w:szCs w:val="20"/>
              </w:rPr>
              <w:t>“</w:t>
            </w:r>
            <w:r w:rsidR="004D3663">
              <w:rPr>
                <w:rFonts w:ascii="Times New Roman" w:hAnsiTheme="minorEastAsia" w:cs="Times New Roman" w:hint="eastAsia"/>
                <w:b/>
                <w:noProof/>
                <w:color w:val="0000FF"/>
                <w:kern w:val="0"/>
                <w:sz w:val="20"/>
                <w:szCs w:val="20"/>
              </w:rPr>
              <w:t>Wrong MAC Code</w:t>
            </w:r>
            <w:r w:rsidR="004D3663">
              <w:rPr>
                <w:rFonts w:ascii="Times New Roman" w:hAnsiTheme="minorEastAsia" w:cs="Times New Roman" w:hint="eastAsia"/>
                <w:b/>
                <w:noProof/>
                <w:color w:val="0000FF"/>
                <w:kern w:val="0"/>
                <w:sz w:val="20"/>
                <w:szCs w:val="20"/>
              </w:rPr>
              <w:t>”</w:t>
            </w:r>
            <w:r w:rsidRPr="0026380C">
              <w:rPr>
                <w:rFonts w:ascii="Times New Roman" w:hAnsiTheme="minorEastAsia" w:cs="Times New Roman"/>
                <w:b/>
                <w:noProof/>
                <w:color w:val="0000FF"/>
                <w:kern w:val="0"/>
                <w:sz w:val="20"/>
                <w:szCs w:val="20"/>
              </w:rPr>
              <w:t>。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</w:pPr>
            <w:r w:rsidRPr="0026380C">
              <w:rPr>
                <w:rFonts w:ascii="Times New Roman" w:hAnsiTheme="minorEastAsia" w:cs="Times New Roman"/>
                <w:noProof/>
                <w:color w:val="FF0000"/>
                <w:kern w:val="0"/>
                <w:sz w:val="20"/>
                <w:szCs w:val="20"/>
              </w:rPr>
              <w:t>参考方法：</w:t>
            </w:r>
          </w:p>
          <w:p w:rsidR="000C5E03" w:rsidRPr="00902451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FF00FF"/>
                <w:kern w:val="0"/>
                <w:sz w:val="20"/>
                <w:szCs w:val="20"/>
              </w:rPr>
              <w:t>count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(*)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PCB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MAC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@MACNo</w:t>
            </w:r>
          </w:p>
        </w:tc>
      </w:tr>
      <w:tr w:rsidR="00743745" w:rsidRPr="0026380C" w:rsidTr="0068583A">
        <w:tc>
          <w:tcPr>
            <w:tcW w:w="2786" w:type="dxa"/>
          </w:tcPr>
          <w:p w:rsidR="00743745" w:rsidRPr="00251F36" w:rsidRDefault="00BF7DE5" w:rsidP="000B48DB">
            <w:pPr>
              <w:jc w:val="left"/>
              <w:rPr>
                <w:rFonts w:ascii="Times New Roman" w:hAnsi="Times New Roman" w:cs="Times New Roman"/>
                <w:strike/>
              </w:rPr>
            </w:pPr>
            <w:r w:rsidRPr="00251F3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1</w:t>
            </w:r>
            <w:r w:rsidR="000B48DB" w:rsidRPr="00251F36">
              <w:rPr>
                <w:rFonts w:ascii="Times New Roman" w:hAnsi="Times New Roman" w:cs="Times New Roman" w:hint="eastAsia"/>
                <w:strike/>
                <w:noProof/>
                <w:kern w:val="0"/>
                <w:sz w:val="20"/>
                <w:szCs w:val="20"/>
              </w:rPr>
              <w:t>9</w:t>
            </w:r>
            <w:r w:rsidRPr="00251F3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.1.2 </w:t>
            </w:r>
            <w:r w:rsidR="00743745" w:rsidRPr="00251F36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 xml:space="preserve">[GetUUID] </w:t>
            </w:r>
          </w:p>
        </w:tc>
        <w:tc>
          <w:tcPr>
            <w:tcW w:w="5576" w:type="dxa"/>
          </w:tcPr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  <w:t>1</w:t>
            </w:r>
            <w:r w:rsidRPr="0026380C">
              <w:rPr>
                <w:rFonts w:ascii="Times New Roman" w:hAnsiTheme="minorEastAsia" w:cs="Times New Roman"/>
                <w:b/>
                <w:noProof/>
                <w:color w:val="0000FF"/>
                <w:kern w:val="0"/>
                <w:sz w:val="20"/>
                <w:szCs w:val="20"/>
              </w:rPr>
              <w:t>、若</w:t>
            </w:r>
            <w:r w:rsidRPr="0026380C"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  <w:t>Len(MAC)&lt;&gt;12</w:t>
            </w:r>
            <w:r w:rsidRPr="0026380C">
              <w:rPr>
                <w:rFonts w:ascii="Times New Roman" w:hAnsiTheme="minorEastAsia" w:cs="Times New Roman"/>
                <w:b/>
                <w:noProof/>
                <w:color w:val="0000FF"/>
                <w:kern w:val="0"/>
                <w:sz w:val="20"/>
                <w:szCs w:val="20"/>
              </w:rPr>
              <w:t>或者</w:t>
            </w:r>
            <w:r w:rsidRPr="0026380C"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  <w:t>MAC=’’</w:t>
            </w:r>
            <w:r w:rsidRPr="0026380C">
              <w:rPr>
                <w:rFonts w:ascii="Times New Roman" w:hAnsiTheme="minorEastAsia" w:cs="Times New Roman"/>
                <w:b/>
                <w:noProof/>
                <w:color w:val="0000FF"/>
                <w:kern w:val="0"/>
                <w:sz w:val="20"/>
                <w:szCs w:val="20"/>
              </w:rPr>
              <w:t>或者</w:t>
            </w:r>
            <w:r w:rsidRPr="0026380C"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  <w:t>MAC</w:t>
            </w:r>
            <w:r w:rsidRPr="0026380C">
              <w:rPr>
                <w:rFonts w:ascii="Times New Roman" w:hAnsiTheme="minorEastAsia" w:cs="Times New Roman"/>
                <w:b/>
                <w:noProof/>
                <w:color w:val="0000FF"/>
                <w:kern w:val="0"/>
                <w:sz w:val="20"/>
                <w:szCs w:val="20"/>
              </w:rPr>
              <w:t>的第一位不为</w:t>
            </w:r>
            <w:r w:rsidRPr="0026380C"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  <w:t>’7’</w:t>
            </w:r>
            <w:r w:rsidRPr="0026380C">
              <w:rPr>
                <w:rFonts w:ascii="Times New Roman" w:hAnsiTheme="minorEastAsia" w:cs="Times New Roman"/>
                <w:b/>
                <w:noProof/>
                <w:color w:val="0000FF"/>
                <w:kern w:val="0"/>
                <w:sz w:val="20"/>
                <w:szCs w:val="20"/>
              </w:rPr>
              <w:t>，则报告错误：</w:t>
            </w:r>
            <w:r w:rsidRPr="0026380C"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  <w:t xml:space="preserve">’ 1000 Error! Missing MAC address or wrong </w:t>
            </w:r>
            <w:r w:rsidRPr="0026380C"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  <w:lastRenderedPageBreak/>
              <w:t>MAC address format’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  <w:t>2</w:t>
            </w:r>
            <w:r w:rsidRPr="0026380C">
              <w:rPr>
                <w:rFonts w:ascii="Times New Roman" w:hAnsiTheme="minorEastAsia" w:cs="Times New Roman"/>
                <w:b/>
                <w:noProof/>
                <w:color w:val="0000FF"/>
                <w:kern w:val="0"/>
                <w:sz w:val="20"/>
                <w:szCs w:val="20"/>
              </w:rPr>
              <w:t>、若</w:t>
            </w:r>
            <w:r w:rsidRPr="0026380C"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  <w:t>MBSno</w:t>
            </w:r>
            <w:r w:rsidRPr="0026380C">
              <w:rPr>
                <w:rFonts w:ascii="Times New Roman" w:hAnsiTheme="minorEastAsia" w:cs="Times New Roman"/>
                <w:b/>
                <w:noProof/>
                <w:color w:val="0000FF"/>
                <w:kern w:val="0"/>
                <w:sz w:val="20"/>
                <w:szCs w:val="20"/>
              </w:rPr>
              <w:t>已经结合了</w:t>
            </w:r>
            <w:r w:rsidRPr="0026380C"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  <w:t>UUID</w:t>
            </w:r>
            <w:r w:rsidRPr="0026380C">
              <w:rPr>
                <w:rFonts w:ascii="Times New Roman" w:hAnsiTheme="minorEastAsia" w:cs="Times New Roman"/>
                <w:b/>
                <w:noProof/>
                <w:color w:val="0000FF"/>
                <w:kern w:val="0"/>
                <w:sz w:val="20"/>
                <w:szCs w:val="20"/>
              </w:rPr>
              <w:t>，则退出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26380C">
              <w:rPr>
                <w:rFonts w:ascii="Times New Roman" w:hAnsiTheme="minorEastAsia" w:cs="Times New Roman"/>
                <w:noProof/>
                <w:color w:val="0000FF"/>
                <w:kern w:val="0"/>
                <w:sz w:val="20"/>
                <w:szCs w:val="20"/>
              </w:rPr>
              <w:t>参考方法：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@uuid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color w:val="FF00FF"/>
                <w:kern w:val="0"/>
                <w:sz w:val="20"/>
                <w:szCs w:val="20"/>
              </w:rPr>
              <w:t>ISNULL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UUID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26380C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’’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IMES_PCA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..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PCB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PCBNo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@MBSno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26380C">
              <w:rPr>
                <w:rFonts w:ascii="Times New Roman" w:hAnsiTheme="minorEastAsia" w:cs="Times New Roman"/>
                <w:noProof/>
                <w:kern w:val="0"/>
                <w:sz w:val="20"/>
                <w:szCs w:val="20"/>
              </w:rPr>
              <w:t>若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uuid</w:t>
            </w:r>
            <w:r w:rsidRPr="0026380C">
              <w:rPr>
                <w:rFonts w:ascii="Times New Roman" w:hAnsiTheme="minorEastAsia" w:cs="Times New Roman"/>
                <w:noProof/>
                <w:kern w:val="0"/>
                <w:sz w:val="20"/>
                <w:szCs w:val="20"/>
              </w:rPr>
              <w:t>不为空，则退出。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  <w:t>3</w:t>
            </w:r>
            <w:r w:rsidRPr="0026380C">
              <w:rPr>
                <w:rFonts w:ascii="Times New Roman" w:hAnsiTheme="minorEastAsia" w:cs="Times New Roman"/>
                <w:b/>
                <w:noProof/>
                <w:color w:val="0000FF"/>
                <w:kern w:val="0"/>
                <w:sz w:val="20"/>
                <w:szCs w:val="20"/>
              </w:rPr>
              <w:t>、生成</w:t>
            </w:r>
            <w:r w:rsidRPr="0026380C"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  <w:t>UUID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26380C">
              <w:rPr>
                <w:rFonts w:ascii="Times New Roman" w:hAnsiTheme="minorEastAsia" w:cs="Times New Roman"/>
                <w:noProof/>
                <w:kern w:val="0"/>
                <w:sz w:val="20"/>
                <w:szCs w:val="20"/>
              </w:rPr>
              <w:t>参考方法：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8000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color w:val="008000"/>
                <w:kern w:val="0"/>
                <w:sz w:val="20"/>
                <w:szCs w:val="20"/>
              </w:rPr>
              <w:t>--UUID=&lt;time_low&gt;’-‘&lt;time_mid&gt;’-‘&lt;version&gt;&lt;time_high&gt;’-‘&lt;clock_seq_high_and_reserved&gt;&lt;clock_seq_low&gt;’-‘&lt;node&gt;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declare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@current_time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datetime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declare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@basetime_diff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bigint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declare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@current_day_diff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bigint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declare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@current_time_diff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bigint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declare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@timestamp_char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char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15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@current_time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color w:val="FF00FF"/>
                <w:kern w:val="0"/>
                <w:sz w:val="20"/>
                <w:szCs w:val="20"/>
              </w:rPr>
              <w:t>GETUTCDATE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()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8000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@basetime_diff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122192928000000000 </w:t>
            </w:r>
            <w:r w:rsidRPr="0026380C">
              <w:rPr>
                <w:rFonts w:ascii="Times New Roman" w:hAnsi="Times New Roman" w:cs="Times New Roman"/>
                <w:noProof/>
                <w:color w:val="008000"/>
                <w:kern w:val="0"/>
                <w:sz w:val="20"/>
                <w:szCs w:val="20"/>
              </w:rPr>
              <w:t>–total (100ns) from October 15,1582 to Janauary 1, 1970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8000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@current_day_diff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color w:val="FF00FF"/>
                <w:kern w:val="0"/>
                <w:sz w:val="20"/>
                <w:szCs w:val="20"/>
              </w:rPr>
              <w:t>cast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26380C">
              <w:rPr>
                <w:rFonts w:ascii="Times New Roman" w:hAnsi="Times New Roman" w:cs="Times New Roman"/>
                <w:noProof/>
                <w:color w:val="FF00FF"/>
                <w:kern w:val="0"/>
                <w:sz w:val="20"/>
                <w:szCs w:val="20"/>
              </w:rPr>
              <w:t>datediff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second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26380C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’1970/01/01 00:00:00.000’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26380C">
              <w:rPr>
                <w:rFonts w:ascii="Times New Roman" w:hAnsi="Times New Roman" w:cs="Times New Roman"/>
                <w:noProof/>
                <w:color w:val="FF00FF"/>
                <w:kern w:val="0"/>
                <w:sz w:val="20"/>
                <w:szCs w:val="20"/>
              </w:rPr>
              <w:t>convert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char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10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),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@current_time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111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))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as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bigint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)*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10000000 </w:t>
            </w:r>
            <w:r w:rsidRPr="0026380C">
              <w:rPr>
                <w:rFonts w:ascii="Times New Roman" w:hAnsi="Times New Roman" w:cs="Times New Roman"/>
                <w:noProof/>
                <w:color w:val="008000"/>
                <w:kern w:val="0"/>
                <w:sz w:val="20"/>
                <w:szCs w:val="20"/>
              </w:rPr>
              <w:t xml:space="preserve">–total (100ns) from January 1,1970 to today 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8000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@current_time_diff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color w:val="FF00FF"/>
                <w:kern w:val="0"/>
                <w:sz w:val="20"/>
                <w:szCs w:val="20"/>
              </w:rPr>
              <w:t>cast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26380C">
              <w:rPr>
                <w:rFonts w:ascii="Times New Roman" w:hAnsi="Times New Roman" w:cs="Times New Roman"/>
                <w:noProof/>
                <w:color w:val="FF00FF"/>
                <w:kern w:val="0"/>
                <w:sz w:val="20"/>
                <w:szCs w:val="20"/>
              </w:rPr>
              <w:t>datediff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millisecond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26380C">
              <w:rPr>
                <w:rFonts w:ascii="Times New Roman" w:hAnsi="Times New Roman" w:cs="Times New Roman"/>
                <w:noProof/>
                <w:color w:val="FF00FF"/>
                <w:kern w:val="0"/>
                <w:sz w:val="20"/>
                <w:szCs w:val="20"/>
              </w:rPr>
              <w:t>convert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char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10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),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@current_time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111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),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@current_time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as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bigint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)*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10000 </w:t>
            </w:r>
            <w:r w:rsidRPr="0026380C">
              <w:rPr>
                <w:rFonts w:ascii="Times New Roman" w:hAnsi="Times New Roman" w:cs="Times New Roman"/>
                <w:noProof/>
                <w:color w:val="008000"/>
                <w:kern w:val="0"/>
                <w:sz w:val="20"/>
                <w:szCs w:val="20"/>
              </w:rPr>
              <w:t>–total (100ns) from today to now</w:t>
            </w:r>
          </w:p>
          <w:p w:rsidR="00743745" w:rsidRPr="0026380C" w:rsidRDefault="00743745" w:rsidP="00743745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@timestamp_char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=right(</w:t>
            </w:r>
            <w:r w:rsidRPr="0026380C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‘000000000000000’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+</w:t>
            </w:r>
            <w:r w:rsidRPr="0026380C">
              <w:rPr>
                <w:rFonts w:ascii="Times New Roman" w:hAnsi="Times New Roman" w:cs="Times New Roman"/>
                <w:noProof/>
                <w:color w:val="FF00FF"/>
                <w:kern w:val="0"/>
                <w:sz w:val="20"/>
                <w:szCs w:val="20"/>
              </w:rPr>
              <w:t>rtrim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To16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@basetime_diff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+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@current_day_diff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+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@current_time_diff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)),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15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8000"/>
                <w:kern w:val="0"/>
                <w:sz w:val="20"/>
                <w:szCs w:val="20"/>
              </w:rPr>
            </w:pP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declare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@clock_seq_and_reserved_char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char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4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8000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color w:val="008000"/>
                <w:kern w:val="0"/>
                <w:sz w:val="20"/>
                <w:szCs w:val="20"/>
              </w:rPr>
              <w:t xml:space="preserve">--GET clock_sequence_and_reserved 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IF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EXISTS(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*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IMES_GetData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..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PrintLog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[Name]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’UUID’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declare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@last_time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datetime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declare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@last_clock_seq_and_reserved_char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char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4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@clock_seq_and_reserved_char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BegNo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@last_time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Cdt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IMES2012_GetData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..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PrintLog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[Name]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’UUID’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if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FF00FF"/>
                <w:kern w:val="0"/>
                <w:sz w:val="20"/>
                <w:szCs w:val="20"/>
              </w:rPr>
              <w:t>convert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char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23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),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@current_time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121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)=</w:t>
            </w:r>
            <w:r w:rsidRPr="0026380C">
              <w:rPr>
                <w:rFonts w:ascii="Times New Roman" w:hAnsi="Times New Roman" w:cs="Times New Roman"/>
                <w:noProof/>
                <w:color w:val="FF00FF"/>
                <w:kern w:val="0"/>
                <w:sz w:val="20"/>
                <w:szCs w:val="20"/>
              </w:rPr>
              <w:t>convert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char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23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),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@last_time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121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@uuid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’0000 Waitting! UTC resolution is 1ms.’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lastRenderedPageBreak/>
              <w:tab/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Return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else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if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FF00FF"/>
                <w:kern w:val="0"/>
                <w:sz w:val="20"/>
                <w:szCs w:val="20"/>
              </w:rPr>
              <w:t>convert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char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23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),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@current_time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121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)&lt;</w:t>
            </w:r>
            <w:r w:rsidRPr="0026380C">
              <w:rPr>
                <w:rFonts w:ascii="Times New Roman" w:hAnsi="Times New Roman" w:cs="Times New Roman"/>
                <w:noProof/>
                <w:color w:val="FF00FF"/>
                <w:kern w:val="0"/>
                <w:sz w:val="20"/>
                <w:szCs w:val="20"/>
              </w:rPr>
              <w:t>convert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char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23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),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@last_time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121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begin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if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@clock_seq_and_reserved_char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’BFFF’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@clock_seq_and_reserved_char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’8000’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else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@clock_seq_and_reserved_char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GenNo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@clock_seq_and_reserved_char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4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26380C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’16’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  <w:t xml:space="preserve">   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UPDATE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IMES2012_GetData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..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PrintLog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SET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BegNo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color w:val="FF00FF"/>
                <w:kern w:val="0"/>
                <w:sz w:val="20"/>
                <w:szCs w:val="20"/>
              </w:rPr>
              <w:t>RTRIM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@clock_seq_and_reserved_char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),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Editor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@user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Cdt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@current_time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Code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’UUID’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else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@clock_seq_and_reserved_char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color w:val="FF00FF"/>
                <w:kern w:val="0"/>
                <w:sz w:val="20"/>
                <w:szCs w:val="20"/>
              </w:rPr>
              <w:t>rtrim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To16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26380C">
              <w:rPr>
                <w:rFonts w:ascii="Times New Roman" w:hAnsi="Times New Roman" w:cs="Times New Roman"/>
                <w:noProof/>
                <w:color w:val="FF00FF"/>
                <w:kern w:val="0"/>
                <w:sz w:val="20"/>
                <w:szCs w:val="20"/>
              </w:rPr>
              <w:t>cast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16384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*</w:t>
            </w:r>
            <w:r w:rsidRPr="0026380C">
              <w:rPr>
                <w:rFonts w:ascii="Times New Roman" w:hAnsi="Times New Roman" w:cs="Times New Roman"/>
                <w:noProof/>
                <w:color w:val="FF00FF"/>
                <w:kern w:val="0"/>
                <w:sz w:val="20"/>
                <w:szCs w:val="20"/>
              </w:rPr>
              <w:t>RAND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((</w:t>
            </w:r>
            <w:r w:rsidRPr="0026380C">
              <w:rPr>
                <w:rFonts w:ascii="Times New Roman" w:hAnsi="Times New Roman" w:cs="Times New Roman"/>
                <w:noProof/>
                <w:color w:val="FF00FF"/>
                <w:kern w:val="0"/>
                <w:sz w:val="20"/>
                <w:szCs w:val="20"/>
              </w:rPr>
              <w:t>DATEPART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mm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26380C">
              <w:rPr>
                <w:rFonts w:ascii="Times New Roman" w:hAnsi="Times New Roman" w:cs="Times New Roman"/>
                <w:noProof/>
                <w:color w:val="FF00FF"/>
                <w:kern w:val="0"/>
                <w:sz w:val="20"/>
                <w:szCs w:val="20"/>
              </w:rPr>
              <w:t>GETDATE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())*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100000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)+(</w:t>
            </w:r>
            <w:r w:rsidRPr="0026380C">
              <w:rPr>
                <w:rFonts w:ascii="Times New Roman" w:hAnsi="Times New Roman" w:cs="Times New Roman"/>
                <w:noProof/>
                <w:color w:val="FF00FF"/>
                <w:kern w:val="0"/>
                <w:sz w:val="20"/>
                <w:szCs w:val="20"/>
              </w:rPr>
              <w:t>DATEPART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ss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26380C">
              <w:rPr>
                <w:rFonts w:ascii="Times New Roman" w:hAnsi="Times New Roman" w:cs="Times New Roman"/>
                <w:noProof/>
                <w:color w:val="FF00FF"/>
                <w:kern w:val="0"/>
                <w:sz w:val="20"/>
                <w:szCs w:val="20"/>
              </w:rPr>
              <w:t>GETDATE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())*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1000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)+</w:t>
            </w:r>
            <w:r w:rsidRPr="0026380C">
              <w:rPr>
                <w:rFonts w:ascii="Times New Roman" w:hAnsi="Times New Roman" w:cs="Times New Roman"/>
                <w:noProof/>
                <w:color w:val="FF00FF"/>
                <w:kern w:val="0"/>
                <w:sz w:val="20"/>
                <w:szCs w:val="20"/>
              </w:rPr>
              <w:t>DATEPART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ms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26380C">
              <w:rPr>
                <w:rFonts w:ascii="Times New Roman" w:hAnsi="Times New Roman" w:cs="Times New Roman"/>
                <w:noProof/>
                <w:color w:val="FF00FF"/>
                <w:kern w:val="0"/>
                <w:sz w:val="20"/>
                <w:szCs w:val="20"/>
              </w:rPr>
              <w:t>GETDATE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()))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as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int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)+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32768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INSERT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IMES2012_GetData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..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PrintLog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[Name]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BegNo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EndNo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Descr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Editor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Cdt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@uuid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color w:val="FF00FF"/>
                <w:kern w:val="0"/>
                <w:sz w:val="20"/>
                <w:szCs w:val="20"/>
              </w:rPr>
              <w:t>substring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@timestamp_char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8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8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)+</w:t>
            </w:r>
            <w:r w:rsidRPr="0026380C">
              <w:rPr>
                <w:rFonts w:ascii="Times New Roman" w:hAnsi="Times New Roman" w:cs="Times New Roman"/>
                <w:noProof/>
                <w:color w:val="FF00FF"/>
                <w:kern w:val="0"/>
                <w:sz w:val="20"/>
                <w:szCs w:val="20"/>
              </w:rPr>
              <w:t>substring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@timestamp_char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4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4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)+</w:t>
            </w:r>
            <w:r w:rsidRPr="0026380C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’1’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+</w:t>
            </w:r>
            <w:r w:rsidRPr="0026380C">
              <w:rPr>
                <w:rFonts w:ascii="Times New Roman" w:hAnsi="Times New Roman" w:cs="Times New Roman"/>
                <w:noProof/>
                <w:color w:val="FF00FF"/>
                <w:kern w:val="0"/>
                <w:sz w:val="20"/>
                <w:szCs w:val="20"/>
              </w:rPr>
              <w:t>substring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@timestamp_char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1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3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     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+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@clock_seq_and_reserved_char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+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@MAC_Address</w:t>
            </w:r>
          </w:p>
        </w:tc>
      </w:tr>
      <w:tr w:rsidR="00743745" w:rsidRPr="0026380C" w:rsidTr="0068583A">
        <w:tc>
          <w:tcPr>
            <w:tcW w:w="2786" w:type="dxa"/>
          </w:tcPr>
          <w:p w:rsidR="00743745" w:rsidRPr="0026380C" w:rsidRDefault="00BF7DE5" w:rsidP="000B48DB">
            <w:pPr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lastRenderedPageBreak/>
              <w:t>1</w:t>
            </w:r>
            <w:r w:rsidR="000B48DB">
              <w:rPr>
                <w:rFonts w:ascii="Times New Roman" w:hAnsi="Times New Roman" w:cs="Times New Roman" w:hint="eastAsia"/>
                <w:noProof/>
                <w:kern w:val="0"/>
                <w:sz w:val="20"/>
                <w:szCs w:val="20"/>
              </w:rPr>
              <w:t>9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.1.3 </w:t>
            </w:r>
            <w:r w:rsidR="00743745"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[GetEEP] </w:t>
            </w:r>
          </w:p>
        </w:tc>
        <w:tc>
          <w:tcPr>
            <w:tcW w:w="5576" w:type="dxa"/>
          </w:tcPr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  <w:t>1</w:t>
            </w:r>
            <w:r w:rsidRPr="0026380C">
              <w:rPr>
                <w:rFonts w:ascii="Times New Roman" w:hAnsiTheme="minorEastAsia" w:cs="Times New Roman"/>
                <w:b/>
                <w:noProof/>
                <w:color w:val="0000FF"/>
                <w:kern w:val="0"/>
                <w:sz w:val="20"/>
                <w:szCs w:val="20"/>
              </w:rPr>
              <w:t>、若</w:t>
            </w:r>
            <w:r w:rsidRPr="0026380C"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  <w:t>MBSno</w:t>
            </w:r>
            <w:r w:rsidRPr="0026380C">
              <w:rPr>
                <w:rFonts w:ascii="Times New Roman" w:hAnsiTheme="minorEastAsia" w:cs="Times New Roman"/>
                <w:b/>
                <w:noProof/>
                <w:color w:val="0000FF"/>
                <w:kern w:val="0"/>
                <w:sz w:val="20"/>
                <w:szCs w:val="20"/>
              </w:rPr>
              <w:t>已经结合</w:t>
            </w:r>
            <w:r w:rsidRPr="0026380C"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  <w:t>EEPROM</w:t>
            </w:r>
            <w:r w:rsidRPr="0026380C">
              <w:rPr>
                <w:rFonts w:ascii="Times New Roman" w:hAnsiTheme="minorEastAsia" w:cs="Times New Roman"/>
                <w:b/>
                <w:noProof/>
                <w:color w:val="0000FF"/>
                <w:kern w:val="0"/>
                <w:sz w:val="20"/>
                <w:szCs w:val="20"/>
              </w:rPr>
              <w:t>，则退出</w:t>
            </w:r>
            <w:r w:rsidR="00B532AC">
              <w:rPr>
                <w:rFonts w:ascii="Times New Roman" w:hAnsiTheme="minorEastAsia" w:cs="Times New Roman" w:hint="eastAsia"/>
                <w:b/>
                <w:noProof/>
                <w:color w:val="0000FF"/>
                <w:kern w:val="0"/>
                <w:sz w:val="20"/>
                <w:szCs w:val="20"/>
              </w:rPr>
              <w:t>生成</w:t>
            </w:r>
            <w:r w:rsidR="00B532AC">
              <w:rPr>
                <w:rFonts w:ascii="Times New Roman" w:hAnsiTheme="minorEastAsia" w:cs="Times New Roman" w:hint="eastAsia"/>
                <w:b/>
                <w:noProof/>
                <w:color w:val="0000FF"/>
                <w:kern w:val="0"/>
                <w:sz w:val="20"/>
                <w:szCs w:val="20"/>
              </w:rPr>
              <w:t>[GetEEP]</w:t>
            </w:r>
            <w:r w:rsidRPr="0026380C">
              <w:rPr>
                <w:rFonts w:ascii="Times New Roman" w:hAnsiTheme="minorEastAsia" w:cs="Times New Roman"/>
                <w:b/>
                <w:noProof/>
                <w:color w:val="0000FF"/>
                <w:kern w:val="0"/>
                <w:sz w:val="20"/>
                <w:szCs w:val="20"/>
              </w:rPr>
              <w:t>。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26380C">
              <w:rPr>
                <w:rFonts w:ascii="Times New Roman" w:hAnsiTheme="minorEastAsia" w:cs="Times New Roman"/>
                <w:noProof/>
                <w:color w:val="0000FF"/>
                <w:kern w:val="0"/>
                <w:sz w:val="20"/>
                <w:szCs w:val="20"/>
              </w:rPr>
              <w:t>参考方法：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@eep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InfoValue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PCBInfo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PCBNo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@MBSNO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InfoType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’EEPROM’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  <w:t>2</w:t>
            </w:r>
            <w:r w:rsidRPr="0026380C">
              <w:rPr>
                <w:rFonts w:ascii="Times New Roman" w:hAnsiTheme="minorEastAsia" w:cs="Times New Roman"/>
                <w:b/>
                <w:noProof/>
                <w:color w:val="0000FF"/>
                <w:kern w:val="0"/>
                <w:sz w:val="20"/>
                <w:szCs w:val="20"/>
              </w:rPr>
              <w:t>、获取</w:t>
            </w:r>
            <w:r w:rsidRPr="0026380C"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  <w:t>Range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26380C">
              <w:rPr>
                <w:rFonts w:ascii="Times New Roman" w:hAnsiTheme="minorEastAsia" w:cs="Times New Roman"/>
                <w:noProof/>
                <w:kern w:val="0"/>
                <w:sz w:val="20"/>
                <w:szCs w:val="20"/>
              </w:rPr>
              <w:t>参考方法：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top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1 @begin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BegNo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@end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EndNo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@MACRangeID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ID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MACRange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Code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</w:t>
            </w:r>
            <w:r w:rsidR="00152B7D"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family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Status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IN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26380C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‘R’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26380C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’A’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order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by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Cdt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  <w:t>3</w:t>
            </w:r>
            <w:r w:rsidRPr="0026380C">
              <w:rPr>
                <w:rFonts w:ascii="Times New Roman" w:hAnsiTheme="minorEastAsia" w:cs="Times New Roman"/>
                <w:b/>
                <w:noProof/>
                <w:color w:val="0000FF"/>
                <w:kern w:val="0"/>
                <w:sz w:val="20"/>
                <w:szCs w:val="20"/>
              </w:rPr>
              <w:t>、获取最大的</w:t>
            </w:r>
            <w:r w:rsidRPr="0026380C"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  <w:t>EEP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26380C">
              <w:rPr>
                <w:rFonts w:ascii="Times New Roman" w:hAnsiTheme="minorEastAsia" w:cs="Times New Roman"/>
                <w:noProof/>
                <w:color w:val="0000FF"/>
                <w:kern w:val="0"/>
                <w:sz w:val="20"/>
                <w:szCs w:val="20"/>
              </w:rPr>
              <w:t>参考方法：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lastRenderedPageBreak/>
              <w:t>select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@Maxeep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Value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IMES2012_GetData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..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NumControl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NoType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’EEPROM’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NoName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@family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26380C">
              <w:rPr>
                <w:rFonts w:ascii="Times New Roman" w:hAnsiTheme="minorEastAsia" w:cs="Times New Roman"/>
                <w:noProof/>
                <w:kern w:val="0"/>
                <w:sz w:val="20"/>
                <w:szCs w:val="20"/>
              </w:rPr>
              <w:t>若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@Maxeep </w:t>
            </w:r>
            <w:r w:rsidRPr="0026380C">
              <w:rPr>
                <w:rFonts w:ascii="Times New Roman" w:hAnsiTheme="minorEastAsia" w:cs="Times New Roman"/>
                <w:noProof/>
                <w:kern w:val="0"/>
                <w:sz w:val="20"/>
                <w:szCs w:val="20"/>
              </w:rPr>
              <w:t>为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Null</w:t>
            </w:r>
            <w:r w:rsidRPr="0026380C">
              <w:rPr>
                <w:rFonts w:ascii="Times New Roman" w:hAnsiTheme="minorEastAsia" w:cs="Times New Roman"/>
                <w:noProof/>
                <w:kern w:val="0"/>
                <w:sz w:val="20"/>
                <w:szCs w:val="20"/>
              </w:rPr>
              <w:t>，则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@eep = left(@begin,11)+</w:t>
            </w:r>
            <w:r w:rsidR="00F7188D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’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1</w:t>
            </w:r>
            <w:r w:rsidR="00F7188D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’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  <w:t>4</w:t>
            </w:r>
            <w:r w:rsidRPr="0026380C">
              <w:rPr>
                <w:rFonts w:ascii="Times New Roman" w:hAnsiTheme="minorEastAsia" w:cs="Times New Roman"/>
                <w:b/>
                <w:noProof/>
                <w:color w:val="0000FF"/>
                <w:kern w:val="0"/>
                <w:sz w:val="20"/>
                <w:szCs w:val="20"/>
              </w:rPr>
              <w:t>、若</w:t>
            </w:r>
            <w:r w:rsidR="00FD4E59" w:rsidRPr="0026380C"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  <w:t xml:space="preserve">@Maxeep </w:t>
            </w:r>
            <w:r w:rsidR="00FD4E59">
              <w:rPr>
                <w:rFonts w:ascii="Times New Roman" w:hAnsi="Times New Roman" w:cs="Times New Roman" w:hint="eastAsia"/>
                <w:b/>
                <w:noProof/>
                <w:color w:val="0000FF"/>
                <w:kern w:val="0"/>
                <w:sz w:val="20"/>
                <w:szCs w:val="20"/>
              </w:rPr>
              <w:t>不为空，且</w:t>
            </w:r>
            <w:r w:rsidRPr="0026380C"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  <w:t>@Maxeep = @end</w:t>
            </w:r>
            <w:r w:rsidRPr="0026380C">
              <w:rPr>
                <w:rFonts w:ascii="Times New Roman" w:hAnsiTheme="minorEastAsia" w:cs="Times New Roman"/>
                <w:b/>
                <w:noProof/>
                <w:color w:val="0000FF"/>
                <w:kern w:val="0"/>
                <w:sz w:val="20"/>
                <w:szCs w:val="20"/>
              </w:rPr>
              <w:t>，则获取下一</w:t>
            </w:r>
            <w:r w:rsidRPr="0026380C"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  <w:t>Range</w:t>
            </w:r>
            <w:r w:rsidRPr="0026380C">
              <w:rPr>
                <w:rFonts w:ascii="Times New Roman" w:hAnsiTheme="minorEastAsia" w:cs="Times New Roman"/>
                <w:b/>
                <w:noProof/>
                <w:color w:val="0000FF"/>
                <w:kern w:val="0"/>
                <w:sz w:val="20"/>
                <w:szCs w:val="20"/>
              </w:rPr>
              <w:t>。</w:t>
            </w:r>
          </w:p>
          <w:p w:rsidR="00743745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26380C">
              <w:rPr>
                <w:rFonts w:ascii="Times New Roman" w:hAnsiTheme="minorEastAsia" w:cs="Times New Roman"/>
                <w:noProof/>
                <w:kern w:val="0"/>
                <w:sz w:val="20"/>
                <w:szCs w:val="20"/>
              </w:rPr>
              <w:t>参考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GetMAC</w:t>
            </w:r>
          </w:p>
          <w:p w:rsidR="00F7188D" w:rsidRPr="0026380C" w:rsidRDefault="00F7188D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@eep = left(@begin,11)+</w: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’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’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  <w:t>5</w:t>
            </w:r>
            <w:r w:rsidRPr="0026380C">
              <w:rPr>
                <w:rFonts w:ascii="Times New Roman" w:hAnsiTheme="minorEastAsia" w:cs="Times New Roman"/>
                <w:b/>
                <w:noProof/>
                <w:color w:val="0000FF"/>
                <w:kern w:val="0"/>
                <w:sz w:val="20"/>
                <w:szCs w:val="20"/>
              </w:rPr>
              <w:t>、若</w:t>
            </w:r>
            <w:r w:rsidR="00F7188D" w:rsidRPr="0026380C"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  <w:t xml:space="preserve">@Maxeep </w:t>
            </w:r>
            <w:r w:rsidR="00F7188D">
              <w:rPr>
                <w:rFonts w:ascii="Times New Roman" w:hAnsi="Times New Roman" w:cs="Times New Roman" w:hint="eastAsia"/>
                <w:b/>
                <w:noProof/>
                <w:color w:val="0000FF"/>
                <w:kern w:val="0"/>
                <w:sz w:val="20"/>
                <w:szCs w:val="20"/>
              </w:rPr>
              <w:t>不为空，且</w:t>
            </w:r>
            <w:r w:rsidRPr="0026380C"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  <w:t>@Maxeep &lt;&gt; @end</w:t>
            </w:r>
            <w:r w:rsidRPr="0026380C">
              <w:rPr>
                <w:rFonts w:ascii="Times New Roman" w:hAnsiTheme="minorEastAsia" w:cs="Times New Roman"/>
                <w:b/>
                <w:noProof/>
                <w:color w:val="0000FF"/>
                <w:kern w:val="0"/>
                <w:sz w:val="20"/>
                <w:szCs w:val="20"/>
              </w:rPr>
              <w:t>，则生成</w:t>
            </w:r>
            <w:r w:rsidRPr="0026380C"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  <w:t>eep</w:t>
            </w:r>
            <w:r w:rsidRPr="0026380C">
              <w:rPr>
                <w:rFonts w:ascii="Times New Roman" w:hAnsiTheme="minorEastAsia" w:cs="Times New Roman"/>
                <w:b/>
                <w:noProof/>
                <w:color w:val="0000FF"/>
                <w:kern w:val="0"/>
                <w:sz w:val="20"/>
                <w:szCs w:val="20"/>
              </w:rPr>
              <w:t>。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a)</w:t>
            </w:r>
            <w:r w:rsidRPr="0026380C">
              <w:rPr>
                <w:rFonts w:ascii="Times New Roman" w:hAnsiTheme="minorEastAsia" w:cs="Times New Roman"/>
                <w:noProof/>
                <w:kern w:val="0"/>
                <w:sz w:val="20"/>
                <w:szCs w:val="20"/>
              </w:rPr>
              <w:t>最后一位</w:t>
            </w:r>
            <w:r w:rsidR="004F2EDA">
              <w:rPr>
                <w:rFonts w:ascii="Times New Roman" w:hAnsiTheme="minorEastAsia" w:cs="Times New Roman" w:hint="eastAsia"/>
                <w:noProof/>
                <w:kern w:val="0"/>
                <w:sz w:val="20"/>
                <w:szCs w:val="20"/>
              </w:rPr>
              <w:t>（第</w:t>
            </w:r>
            <w:r w:rsidR="004F2EDA">
              <w:rPr>
                <w:rFonts w:ascii="Times New Roman" w:hAnsiTheme="minorEastAsia" w:cs="Times New Roman" w:hint="eastAsia"/>
                <w:noProof/>
                <w:kern w:val="0"/>
                <w:sz w:val="20"/>
                <w:szCs w:val="20"/>
              </w:rPr>
              <w:t>12</w:t>
            </w:r>
            <w:r w:rsidR="004F2EDA">
              <w:rPr>
                <w:rFonts w:ascii="Times New Roman" w:hAnsiTheme="minorEastAsia" w:cs="Times New Roman" w:hint="eastAsia"/>
                <w:noProof/>
                <w:kern w:val="0"/>
                <w:sz w:val="20"/>
                <w:szCs w:val="20"/>
              </w:rPr>
              <w:t>位）</w:t>
            </w:r>
            <w:r w:rsidRPr="0026380C">
              <w:rPr>
                <w:rFonts w:ascii="Times New Roman" w:hAnsiTheme="minorEastAsia" w:cs="Times New Roman"/>
                <w:noProof/>
                <w:kern w:val="0"/>
                <w:sz w:val="20"/>
                <w:szCs w:val="20"/>
              </w:rPr>
              <w:t>固定为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’1’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b)</w:t>
            </w:r>
            <w:r w:rsidRPr="0026380C">
              <w:rPr>
                <w:rFonts w:ascii="Times New Roman" w:hAnsiTheme="minorEastAsia" w:cs="Times New Roman"/>
                <w:noProof/>
                <w:kern w:val="0"/>
                <w:sz w:val="20"/>
                <w:szCs w:val="20"/>
              </w:rPr>
              <w:t>前</w:t>
            </w:r>
            <w:r w:rsidR="004F2EDA">
              <w:rPr>
                <w:rFonts w:ascii="Times New Roman" w:hAnsi="Times New Roman" w:cs="Times New Roman" w:hint="eastAsia"/>
                <w:noProof/>
                <w:kern w:val="0"/>
                <w:sz w:val="20"/>
                <w:szCs w:val="20"/>
              </w:rPr>
              <w:t>4</w:t>
            </w:r>
            <w:r w:rsidRPr="0026380C">
              <w:rPr>
                <w:rFonts w:ascii="Times New Roman" w:hAnsiTheme="minorEastAsia" w:cs="Times New Roman"/>
                <w:noProof/>
                <w:kern w:val="0"/>
                <w:sz w:val="20"/>
                <w:szCs w:val="20"/>
              </w:rPr>
              <w:t>位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=Left(@Maxeep,</w:t>
            </w:r>
            <w:r w:rsidR="004F2EDA">
              <w:rPr>
                <w:rFonts w:ascii="Times New Roman" w:hAnsi="Times New Roman" w:cs="Times New Roman" w:hint="eastAsia"/>
                <w:noProof/>
                <w:kern w:val="0"/>
                <w:sz w:val="20"/>
                <w:szCs w:val="20"/>
              </w:rPr>
              <w:t>4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)</w:t>
            </w:r>
          </w:p>
          <w:p w:rsidR="00743745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Theme="minorEastAsia" w:cs="Times New Roman"/>
                <w:noProof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c)</w:t>
            </w:r>
            <w:r w:rsidRPr="0026380C">
              <w:rPr>
                <w:rFonts w:ascii="Times New Roman" w:hAnsiTheme="minorEastAsia" w:cs="Times New Roman"/>
                <w:noProof/>
                <w:kern w:val="0"/>
                <w:sz w:val="20"/>
                <w:szCs w:val="20"/>
              </w:rPr>
              <w:t>第</w:t>
            </w:r>
            <w:r w:rsidR="00A50C81">
              <w:rPr>
                <w:rFonts w:ascii="Times New Roman" w:hAnsi="Times New Roman" w:cs="Times New Roman" w:hint="eastAsia"/>
                <w:noProof/>
                <w:kern w:val="0"/>
                <w:sz w:val="20"/>
                <w:szCs w:val="20"/>
              </w:rPr>
              <w:t>5</w:t>
            </w:r>
            <w:r w:rsidRPr="0026380C">
              <w:rPr>
                <w:rFonts w:ascii="Times New Roman" w:hAnsiTheme="minorEastAsia" w:cs="Times New Roman"/>
                <w:noProof/>
                <w:kern w:val="0"/>
                <w:sz w:val="20"/>
                <w:szCs w:val="20"/>
              </w:rPr>
              <w:t>位到第</w:t>
            </w:r>
            <w:r w:rsidR="00A50C81">
              <w:rPr>
                <w:rFonts w:ascii="Times New Roman" w:hAnsi="Times New Roman" w:cs="Times New Roman" w:hint="eastAsia"/>
                <w:noProof/>
                <w:kern w:val="0"/>
                <w:sz w:val="20"/>
                <w:szCs w:val="20"/>
              </w:rPr>
              <w:t>11</w:t>
            </w:r>
            <w:r w:rsidRPr="0026380C">
              <w:rPr>
                <w:rFonts w:ascii="Times New Roman" w:hAnsiTheme="minorEastAsia" w:cs="Times New Roman"/>
                <w:noProof/>
                <w:kern w:val="0"/>
                <w:sz w:val="20"/>
                <w:szCs w:val="20"/>
              </w:rPr>
              <w:t>位为浮动位</w:t>
            </w:r>
          </w:p>
          <w:p w:rsidR="004F2EDA" w:rsidRPr="0026380C" w:rsidRDefault="004F2EDA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Times New Roman" w:hAnsiTheme="minorEastAsia" w:cs="Times New Roman" w:hint="eastAsia"/>
                <w:noProof/>
                <w:kern w:val="0"/>
                <w:sz w:val="20"/>
                <w:szCs w:val="20"/>
              </w:rPr>
              <w:t>d)</w:t>
            </w:r>
            <w:r>
              <w:rPr>
                <w:rFonts w:ascii="Times New Roman" w:hAnsiTheme="minorEastAsia" w:cs="Times New Roman" w:hint="eastAsia"/>
                <w:noProof/>
                <w:kern w:val="0"/>
                <w:sz w:val="20"/>
                <w:szCs w:val="20"/>
              </w:rPr>
              <w:t>浮动位</w:t>
            </w:r>
            <w:r>
              <w:rPr>
                <w:rFonts w:ascii="Times New Roman" w:hAnsiTheme="minorEastAsia" w:cs="Times New Roman" w:hint="eastAsia"/>
                <w:noProof/>
                <w:kern w:val="0"/>
                <w:sz w:val="20"/>
                <w:szCs w:val="20"/>
              </w:rPr>
              <w:t>=Substring(@Maxeep,5,7)+1</w:t>
            </w:r>
          </w:p>
          <w:p w:rsidR="00743745" w:rsidRDefault="00D965F8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noProof/>
                <w:kern w:val="0"/>
                <w:sz w:val="20"/>
                <w:szCs w:val="20"/>
              </w:rPr>
              <w:t>e</w:t>
            </w:r>
            <w:r w:rsidR="00743745"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)</w:t>
            </w:r>
            <w:r w:rsidR="004F2EDA">
              <w:rPr>
                <w:rFonts w:ascii="Times New Roman" w:hAnsi="Times New Roman" w:cs="Times New Roman" w:hint="eastAsia"/>
                <w:noProof/>
                <w:kern w:val="0"/>
                <w:sz w:val="20"/>
                <w:szCs w:val="20"/>
              </w:rPr>
              <w:t>浮动位</w:t>
            </w:r>
            <w:r w:rsidR="00743745" w:rsidRPr="0026380C">
              <w:rPr>
                <w:rFonts w:ascii="Times New Roman" w:hAnsiTheme="minorEastAsia" w:cs="Times New Roman"/>
                <w:noProof/>
                <w:kern w:val="0"/>
                <w:sz w:val="20"/>
                <w:szCs w:val="20"/>
              </w:rPr>
              <w:t>采用</w:t>
            </w:r>
            <w:r w:rsidR="00743745"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10</w:t>
            </w:r>
            <w:r w:rsidR="00743745" w:rsidRPr="0026380C">
              <w:rPr>
                <w:rFonts w:ascii="Times New Roman" w:hAnsiTheme="minorEastAsia" w:cs="Times New Roman"/>
                <w:noProof/>
                <w:kern w:val="0"/>
                <w:sz w:val="20"/>
                <w:szCs w:val="20"/>
              </w:rPr>
              <w:t>进制</w:t>
            </w:r>
            <w:r w:rsidR="00743745"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’0123456789’</w:t>
            </w:r>
          </w:p>
          <w:p w:rsidR="00D965F8" w:rsidRPr="0026380C" w:rsidRDefault="00D965F8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noProof/>
                <w:kern w:val="0"/>
                <w:sz w:val="20"/>
                <w:szCs w:val="20"/>
              </w:rPr>
              <w:t xml:space="preserve">@eep = 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Left(@Maxeep,</w:t>
            </w:r>
            <w:r>
              <w:rPr>
                <w:rFonts w:ascii="Times New Roman" w:hAnsi="Times New Roman" w:cs="Times New Roman" w:hint="eastAsia"/>
                <w:noProof/>
                <w:kern w:val="0"/>
                <w:sz w:val="20"/>
                <w:szCs w:val="20"/>
              </w:rPr>
              <w:t>4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 w:hint="eastAsia"/>
                <w:noProof/>
                <w:kern w:val="0"/>
                <w:sz w:val="20"/>
                <w:szCs w:val="20"/>
              </w:rPr>
              <w:t xml:space="preserve"> + </w:t>
            </w:r>
            <w:r>
              <w:rPr>
                <w:rFonts w:ascii="Times New Roman" w:hAnsi="Times New Roman" w:cs="Times New Roman" w:hint="eastAsia"/>
                <w:noProof/>
                <w:kern w:val="0"/>
                <w:sz w:val="20"/>
                <w:szCs w:val="20"/>
              </w:rPr>
              <w:t>浮动位</w:t>
            </w:r>
            <w:r>
              <w:rPr>
                <w:rFonts w:ascii="Times New Roman" w:hAnsi="Times New Roman" w:cs="Times New Roman" w:hint="eastAsia"/>
                <w:noProof/>
                <w:kern w:val="0"/>
                <w:sz w:val="20"/>
                <w:szCs w:val="20"/>
              </w:rPr>
              <w:t xml:space="preserve"> + </w: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 w:hint="eastAsia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’</w:t>
            </w:r>
          </w:p>
          <w:p w:rsidR="00743745" w:rsidRPr="00A33213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b/>
                <w:noProof/>
                <w:color w:val="0000FF"/>
                <w:kern w:val="0"/>
                <w:sz w:val="20"/>
                <w:szCs w:val="20"/>
              </w:rPr>
              <w:t>6</w:t>
            </w:r>
            <w:r w:rsidR="00A33213">
              <w:rPr>
                <w:rFonts w:ascii="Times New Roman" w:hAnsiTheme="minorEastAsia" w:cs="Times New Roman"/>
                <w:b/>
                <w:noProof/>
                <w:color w:val="0000FF"/>
                <w:kern w:val="0"/>
                <w:sz w:val="20"/>
                <w:szCs w:val="20"/>
              </w:rPr>
              <w:t>、</w:t>
            </w:r>
            <w:r w:rsidR="00A33213">
              <w:rPr>
                <w:rFonts w:ascii="Times New Roman" w:hAnsiTheme="minorEastAsia" w:cs="Times New Roman" w:hint="eastAsia"/>
                <w:b/>
                <w:noProof/>
                <w:color w:val="0000FF"/>
                <w:kern w:val="0"/>
                <w:sz w:val="20"/>
                <w:szCs w:val="20"/>
              </w:rPr>
              <w:t>若</w:t>
            </w:r>
            <w:r w:rsidR="00A33213">
              <w:rPr>
                <w:rFonts w:ascii="Times New Roman" w:hAnsiTheme="minorEastAsia" w:cs="Times New Roman" w:hint="eastAsia"/>
                <w:b/>
                <w:noProof/>
                <w:color w:val="0000FF"/>
                <w:kern w:val="0"/>
                <w:sz w:val="20"/>
                <w:szCs w:val="20"/>
              </w:rPr>
              <w:t>NumControl</w:t>
            </w:r>
            <w:r w:rsidR="00A33213">
              <w:rPr>
                <w:rFonts w:ascii="Times New Roman" w:hAnsiTheme="minorEastAsia" w:cs="Times New Roman" w:hint="eastAsia"/>
                <w:b/>
                <w:noProof/>
                <w:color w:val="0000FF"/>
                <w:kern w:val="0"/>
                <w:sz w:val="20"/>
                <w:szCs w:val="20"/>
              </w:rPr>
              <w:t>存在数据，则</w:t>
            </w:r>
            <w:r w:rsidR="00A33213">
              <w:rPr>
                <w:rFonts w:ascii="Times New Roman" w:hAnsiTheme="minorEastAsia" w:cs="Times New Roman" w:hint="eastAsia"/>
                <w:b/>
                <w:noProof/>
                <w:color w:val="0000FF"/>
                <w:kern w:val="0"/>
                <w:sz w:val="20"/>
                <w:szCs w:val="20"/>
              </w:rPr>
              <w:t>Update</w:t>
            </w:r>
            <w:r w:rsidR="00A33213">
              <w:rPr>
                <w:rFonts w:ascii="Times New Roman" w:hAnsiTheme="minorEastAsia" w:cs="Times New Roman" w:hint="eastAsia"/>
                <w:b/>
                <w:noProof/>
                <w:color w:val="0000FF"/>
                <w:kern w:val="0"/>
                <w:sz w:val="20"/>
                <w:szCs w:val="20"/>
              </w:rPr>
              <w:t>，否则</w:t>
            </w:r>
            <w:r w:rsidR="00A33213">
              <w:rPr>
                <w:rFonts w:ascii="Times New Roman" w:hAnsiTheme="minorEastAsia" w:cs="Times New Roman" w:hint="eastAsia"/>
                <w:b/>
                <w:noProof/>
                <w:color w:val="0000FF"/>
                <w:kern w:val="0"/>
                <w:sz w:val="20"/>
                <w:szCs w:val="20"/>
              </w:rPr>
              <w:t>Insert</w:t>
            </w:r>
          </w:p>
        </w:tc>
      </w:tr>
      <w:tr w:rsidR="00743745" w:rsidRPr="0026380C" w:rsidTr="0068583A">
        <w:tc>
          <w:tcPr>
            <w:tcW w:w="2786" w:type="dxa"/>
          </w:tcPr>
          <w:p w:rsidR="00743745" w:rsidRPr="00616E72" w:rsidRDefault="00BF7DE5" w:rsidP="000B48DB">
            <w:pPr>
              <w:jc w:val="left"/>
              <w:rPr>
                <w:rFonts w:ascii="Times New Roman" w:hAnsi="Times New Roman" w:cs="Times New Roman"/>
                <w:strike/>
              </w:rPr>
            </w:pPr>
            <w:r w:rsidRPr="00616E72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lastRenderedPageBreak/>
              <w:t>1</w:t>
            </w:r>
            <w:r w:rsidR="000B48DB" w:rsidRPr="00616E72">
              <w:rPr>
                <w:rFonts w:ascii="Times New Roman" w:hAnsi="Times New Roman" w:cs="Times New Roman" w:hint="eastAsia"/>
                <w:strike/>
                <w:noProof/>
                <w:kern w:val="0"/>
                <w:sz w:val="20"/>
                <w:szCs w:val="20"/>
              </w:rPr>
              <w:t>9</w:t>
            </w:r>
            <w:r w:rsidRPr="00616E72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.1.4</w:t>
            </w:r>
            <w:r w:rsidR="00743745" w:rsidRPr="00616E72">
              <w:rPr>
                <w:rFonts w:ascii="Times New Roman" w:hAnsi="Times New Roman" w:cs="Times New Roman"/>
                <w:strike/>
                <w:noProof/>
                <w:kern w:val="0"/>
                <w:sz w:val="20"/>
                <w:szCs w:val="20"/>
              </w:rPr>
              <w:t>[To16]</w:t>
            </w:r>
          </w:p>
        </w:tc>
        <w:tc>
          <w:tcPr>
            <w:tcW w:w="5576" w:type="dxa"/>
          </w:tcPr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Create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FUNCTION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[dbo]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[To16]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@str10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bigint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 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RETURNS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char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16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AS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 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BEGIN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declare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@i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char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1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),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@str16 </w:t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char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16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@str16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’’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while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@str10 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&gt;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0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@i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color w:val="FF00FF"/>
                <w:kern w:val="0"/>
                <w:sz w:val="20"/>
                <w:szCs w:val="20"/>
              </w:rPr>
              <w:t>substring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26380C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‘0123456789ABCDEF’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@str10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-(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@str10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/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16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*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16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)+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1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1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@str16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@i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+</w:t>
            </w:r>
            <w:r w:rsidRPr="0026380C">
              <w:rPr>
                <w:rFonts w:ascii="Times New Roman" w:hAnsi="Times New Roman" w:cs="Times New Roman"/>
                <w:noProof/>
                <w:color w:val="FF00FF"/>
                <w:kern w:val="0"/>
                <w:sz w:val="20"/>
                <w:szCs w:val="20"/>
              </w:rPr>
              <w:t>rtrim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@str16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@str10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@str10</w:t>
            </w:r>
            <w:r w:rsidRPr="0026380C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/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16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ab/>
            </w: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return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@str16</w:t>
            </w:r>
          </w:p>
          <w:p w:rsidR="00743745" w:rsidRPr="0026380C" w:rsidRDefault="00743745" w:rsidP="0074374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END</w:t>
            </w:r>
          </w:p>
        </w:tc>
      </w:tr>
      <w:tr w:rsidR="004A5978" w:rsidRPr="0026380C" w:rsidTr="0068583A">
        <w:tc>
          <w:tcPr>
            <w:tcW w:w="2786" w:type="dxa"/>
          </w:tcPr>
          <w:p w:rsidR="004A5978" w:rsidRPr="0026380C" w:rsidRDefault="004A5978" w:rsidP="000B48DB">
            <w:pPr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1</w:t>
            </w:r>
            <w:r w:rsidR="000B48DB">
              <w:rPr>
                <w:rFonts w:ascii="Times New Roman" w:hAnsi="Times New Roman" w:cs="Times New Roman" w:hint="eastAsia"/>
                <w:noProof/>
                <w:kern w:val="0"/>
                <w:sz w:val="20"/>
                <w:szCs w:val="20"/>
              </w:rPr>
              <w:t>9</w:t>
            </w:r>
            <w:r w:rsidRPr="0026380C">
              <w:rPr>
                <w:rFonts w:ascii="Times New Roman" w:hAnsiTheme="minorEastAsia" w:cs="Times New Roman"/>
                <w:noProof/>
                <w:kern w:val="0"/>
                <w:sz w:val="20"/>
                <w:szCs w:val="20"/>
              </w:rPr>
              <w:t>．</w:t>
            </w:r>
            <w:r w:rsidRPr="0026380C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2 Get[MBCT]</w:t>
            </w:r>
          </w:p>
        </w:tc>
        <w:tc>
          <w:tcPr>
            <w:tcW w:w="5576" w:type="dxa"/>
          </w:tcPr>
          <w:p w:rsidR="003C176B" w:rsidRPr="0017130F" w:rsidRDefault="0034391E" w:rsidP="003C176B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jc w:val="left"/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  <w:rPrChange w:id="772" w:author="Gao, Guan-Wei (高貫偉 ITC)" w:date="2012-08-16T16:31:00Z">
                  <w:rPr>
                    <w:rFonts w:ascii="Courier New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</w:pP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参考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&lt;&lt;</w:t>
            </w:r>
            <w:r w:rsidRPr="0034391E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CI-MES12-SPEC-Common-CT Specification.docx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&gt;&gt;</w:t>
            </w:r>
            <w:ins w:id="773" w:author="Gao, Guan-Wei (高貫偉 ITC)" w:date="2012-08-16T16:31:00Z">
              <w:r w:rsidR="0017130F">
                <w:rPr>
                  <w:rFonts w:ascii="Courier New" w:eastAsia="SimSun" w:hAnsi="Courier New" w:cs="Courier New" w:hint="eastAsia"/>
                  <w:noProof/>
                  <w:kern w:val="0"/>
                  <w:sz w:val="20"/>
                  <w:szCs w:val="20"/>
                </w:rPr>
                <w:t>PC</w:t>
              </w:r>
              <w:r w:rsidR="0017130F">
                <w:rPr>
                  <w:rFonts w:ascii="Courier New" w:eastAsia="SimSun" w:hAnsi="Courier New" w:cs="Courier New" w:hint="eastAsia"/>
                  <w:noProof/>
                  <w:kern w:val="0"/>
                  <w:sz w:val="20"/>
                  <w:szCs w:val="20"/>
                </w:rPr>
                <w:t>部分</w:t>
              </w:r>
            </w:ins>
          </w:p>
          <w:p w:rsidR="00F95389" w:rsidRPr="0034391E" w:rsidRDefault="0034391E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i/>
                <w:noProof/>
                <w:kern w:val="0"/>
                <w:sz w:val="20"/>
                <w:szCs w:val="20"/>
              </w:rPr>
            </w:pPr>
            <w:r w:rsidRPr="0034391E">
              <w:rPr>
                <w:rFonts w:ascii="Courier New" w:hAnsi="Courier New" w:cs="Courier New" w:hint="eastAsia"/>
                <w:i/>
                <w:noProof/>
                <w:kern w:val="0"/>
                <w:sz w:val="20"/>
                <w:szCs w:val="20"/>
              </w:rPr>
              <w:t>参考方法：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PROCEDURE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[dbo]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[op_PCALable1_PN_NEW_Jason] 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@sno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 xml:space="preserve">-- 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页面输入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MBSno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@mmo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14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空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@ecr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页面输入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ECR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@user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@dcode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页面输入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DCode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@line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页面刷入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PdLine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nocount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on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lastRenderedPageBreak/>
              <w:t>--=IECVERSION=--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@ver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@ver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IECVer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EcrVersion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MBCode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del w:id="774" w:author="Gao, Guan-Wei (高貫偉 ITC)" w:date="2012-05-28T15:16:00Z">
              <w:r w:rsidR="009D474F" w:rsidRPr="009D474F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cyan"/>
                  <w:rPrChange w:id="775" w:author="Gao, Guan-Wei (高貫偉 ITC)" w:date="2012-05-28T15:16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delText>left(</w:delText>
              </w:r>
              <w:r w:rsidR="009D474F" w:rsidRPr="009D474F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cyan"/>
                  <w:rPrChange w:id="776" w:author="Gao, Guan-Wei (高貫偉 ITC)" w:date="2012-05-28T15:16:00Z">
                    <w:rPr>
                      <w:rFonts w:ascii="Courier New" w:hAnsi="Courier New" w:cs="Courier New"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delText>@sno</w:delText>
              </w:r>
              <w:r w:rsidR="009D474F" w:rsidRPr="009D474F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cyan"/>
                  <w:rPrChange w:id="777" w:author="Gao, Guan-Wei (高貫偉 ITC)" w:date="2012-05-28T15:16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delText>,</w:delText>
              </w:r>
              <w:r w:rsidR="009D474F" w:rsidRPr="009D474F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cyan"/>
                  <w:rPrChange w:id="778" w:author="Gao, Guan-Wei (高貫偉 ITC)" w:date="2012-05-28T15:16:00Z">
                    <w:rPr>
                      <w:rFonts w:ascii="Courier New" w:hAnsi="Courier New" w:cs="Courier New"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delText>2</w:delText>
              </w:r>
              <w:r w:rsidR="009D474F" w:rsidRPr="009D474F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cyan"/>
                  <w:rPrChange w:id="779" w:author="Gao, Guan-Wei (高貫偉 ITC)" w:date="2012-05-28T15:16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delText>)</w:delText>
              </w:r>
            </w:del>
            <w:ins w:id="780" w:author="Gao, Guan-Wei (高貫偉 ITC)" w:date="2012-05-28T15:16:00Z">
              <w:r w:rsidR="009D474F" w:rsidRPr="009D474F">
                <w:rPr>
                  <w:rFonts w:ascii="Courier New" w:eastAsia="SimSun" w:hAnsi="Courier New" w:cs="Courier New"/>
                  <w:noProof/>
                  <w:color w:val="808080"/>
                  <w:kern w:val="0"/>
                  <w:sz w:val="20"/>
                  <w:szCs w:val="20"/>
                  <w:highlight w:val="cyan"/>
                  <w:rPrChange w:id="781" w:author="Gao, Guan-Wei (高貫偉 ITC)" w:date="2012-05-28T15:16:00Z">
                    <w:rPr>
                      <w:rFonts w:ascii="Courier New" w:eastAsia="SimSun" w:hAnsi="Courier New" w:cs="Courier New"/>
                      <w:noProof/>
                      <w:color w:val="808080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MBCode</w:t>
              </w:r>
            </w:ins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ECR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@ecr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@WCode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@cfg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--=CT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前码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=--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top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 @cfg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CFG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IMES2012_GetData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MBCFG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'PC'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MBCode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del w:id="782" w:author="Gao, Guan-Wei (高貫偉 ITC)" w:date="2012-05-28T15:16:00Z">
              <w:r w:rsidR="009D474F" w:rsidRPr="009D474F">
                <w:rPr>
                  <w:rFonts w:ascii="Courier New" w:hAnsi="Courier New" w:cs="Courier New"/>
                  <w:noProof/>
                  <w:color w:val="FF00FF"/>
                  <w:kern w:val="0"/>
                  <w:sz w:val="20"/>
                  <w:szCs w:val="20"/>
                  <w:highlight w:val="cyan"/>
                  <w:rPrChange w:id="783" w:author="Gao, Guan-Wei (高貫偉 ITC)" w:date="2012-05-28T15:16:00Z">
                    <w:rPr>
                      <w:rFonts w:ascii="Courier New" w:hAnsi="Courier New" w:cs="Courier New"/>
                      <w:noProof/>
                      <w:color w:val="FF00FF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delText>upper</w:delText>
              </w:r>
              <w:r w:rsidR="009D474F" w:rsidRPr="009D474F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cyan"/>
                  <w:rPrChange w:id="784" w:author="Gao, Guan-Wei (高貫偉 ITC)" w:date="2012-05-28T15:16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delText>(left(</w:delText>
              </w:r>
              <w:r w:rsidR="009D474F" w:rsidRPr="009D474F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cyan"/>
                  <w:rPrChange w:id="785" w:author="Gao, Guan-Wei (高貫偉 ITC)" w:date="2012-05-28T15:16:00Z">
                    <w:rPr>
                      <w:rFonts w:ascii="Courier New" w:hAnsi="Courier New" w:cs="Courier New"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delText>@sno</w:delText>
              </w:r>
              <w:r w:rsidR="009D474F" w:rsidRPr="009D474F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cyan"/>
                  <w:rPrChange w:id="786" w:author="Gao, Guan-Wei (高貫偉 ITC)" w:date="2012-05-28T15:16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delText>,</w:delText>
              </w:r>
              <w:r w:rsidR="009D474F" w:rsidRPr="009D474F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cyan"/>
                  <w:rPrChange w:id="787" w:author="Gao, Guan-Wei (高貫偉 ITC)" w:date="2012-05-28T15:16:00Z">
                    <w:rPr>
                      <w:rFonts w:ascii="Courier New" w:hAnsi="Courier New" w:cs="Courier New"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delText>2</w:delText>
              </w:r>
              <w:r w:rsidR="009D474F" w:rsidRPr="009D474F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cyan"/>
                  <w:rPrChange w:id="788" w:author="Gao, Guan-Wei (高貫偉 ITC)" w:date="2012-05-28T15:16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delText>))</w:delText>
              </w:r>
            </w:del>
            <w:ins w:id="789" w:author="Gao, Guan-Wei (高貫偉 ITC)" w:date="2012-05-28T15:16:00Z">
              <w:r w:rsidR="009D474F" w:rsidRPr="009D474F">
                <w:rPr>
                  <w:rFonts w:ascii="Courier New" w:eastAsia="SimSun" w:hAnsi="Courier New" w:cs="Courier New"/>
                  <w:noProof/>
                  <w:color w:val="FF00FF"/>
                  <w:kern w:val="0"/>
                  <w:sz w:val="20"/>
                  <w:szCs w:val="20"/>
                  <w:highlight w:val="cyan"/>
                  <w:rPrChange w:id="790" w:author="Gao, Guan-Wei (高貫偉 ITC)" w:date="2012-05-28T15:16:00Z">
                    <w:rPr>
                      <w:rFonts w:ascii="Courier New" w:eastAsia="SimSun" w:hAnsi="Courier New" w:cs="Courier New"/>
                      <w:noProof/>
                      <w:color w:val="FF00FF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MBCode</w:t>
              </w:r>
            </w:ins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Udt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Desc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@cfg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is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or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@cfg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沒有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Maintain MB Assembly Code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或該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MB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不可用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請聯係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IE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解決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return</w:t>
            </w:r>
          </w:p>
          <w:p w:rsidR="00366877" w:rsidRPr="00366877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--=WeekCode=--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@WCode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Code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HPWeekCode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111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Substring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Descr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111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)&lt;=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Substring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Descr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--LocalMaintain Tp=HPWeekCode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@Pno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@dt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datetime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@dt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@MBCode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del w:id="791" w:author="Gao, Guan-Wei (高貫偉 ITC)" w:date="2012-05-28T15:16:00Z">
              <w:r w:rsidDel="002D1110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delText>2</w:delText>
              </w:r>
            </w:del>
            <w:ins w:id="792" w:author="Gao, Guan-Wei (高貫偉 ITC)" w:date="2012-05-28T15:16:00Z">
              <w:r w:rsidR="002D1110">
                <w:rPr>
                  <w:rFonts w:ascii="Courier New" w:eastAsia="SimSun" w:hAnsi="Courier New" w:cs="Courier New" w:hint="eastAsia"/>
                  <w:noProof/>
                  <w:kern w:val="0"/>
                  <w:sz w:val="20"/>
                  <w:szCs w:val="20"/>
                </w:rPr>
                <w:t>3</w:t>
              </w:r>
            </w:ins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F95389" w:rsidRPr="002D1110" w:rsidRDefault="00F95389" w:rsidP="00F95389">
            <w:pPr>
              <w:tabs>
                <w:tab w:val="center" w:pos="4153"/>
                <w:tab w:val="right" w:pos="8306"/>
              </w:tabs>
              <w:autoSpaceDE w:val="0"/>
              <w:autoSpaceDN w:val="0"/>
              <w:adjustRightInd w:val="0"/>
              <w:snapToGrid w:val="0"/>
              <w:jc w:val="left"/>
              <w:rPr>
                <w:rFonts w:ascii="Courier New" w:eastAsia="SimSun" w:hAnsi="Courier New" w:cs="Courier New"/>
                <w:noProof/>
                <w:color w:val="808080"/>
                <w:kern w:val="0"/>
                <w:sz w:val="20"/>
                <w:szCs w:val="20"/>
                <w:rPrChange w:id="793" w:author="Gao, Guan-Wei (高貫偉 ITC)" w:date="2012-05-28T15:16:00Z">
                  <w:rPr>
                    <w:rFonts w:ascii="Courier New" w:hAnsi="Courier New" w:cs="Courier New"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@MBCode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del w:id="794" w:author="Gao, Guan-Wei (高貫偉 ITC)" w:date="2012-05-28T15:16:00Z">
              <w:r w:rsidR="009D474F" w:rsidRPr="009D474F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cyan"/>
                  <w:rPrChange w:id="795" w:author="Gao, Guan-Wei (高貫偉 ITC)" w:date="2012-05-28T15:17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delText>left(</w:delText>
              </w:r>
              <w:r w:rsidR="009D474F" w:rsidRPr="009D474F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cyan"/>
                  <w:rPrChange w:id="796" w:author="Gao, Guan-Wei (高貫偉 ITC)" w:date="2012-05-28T15:17:00Z">
                    <w:rPr>
                      <w:rFonts w:ascii="Courier New" w:hAnsi="Courier New" w:cs="Courier New"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delText>@sno</w:delText>
              </w:r>
              <w:r w:rsidR="009D474F" w:rsidRPr="009D474F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cyan"/>
                  <w:rPrChange w:id="797" w:author="Gao, Guan-Wei (高貫偉 ITC)" w:date="2012-05-28T15:17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delText>,</w:delText>
              </w:r>
              <w:r w:rsidR="009D474F" w:rsidRPr="009D474F"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  <w:highlight w:val="cyan"/>
                  <w:rPrChange w:id="798" w:author="Gao, Guan-Wei (高貫偉 ITC)" w:date="2012-05-28T15:17:00Z">
                    <w:rPr>
                      <w:rFonts w:ascii="Courier New" w:hAnsi="Courier New" w:cs="Courier New"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delText>2</w:delText>
              </w:r>
              <w:r w:rsidR="009D474F" w:rsidRPr="009D474F">
                <w:rPr>
                  <w:rFonts w:ascii="Courier New" w:hAnsi="Courier New" w:cs="Courier New"/>
                  <w:noProof/>
                  <w:color w:val="808080"/>
                  <w:kern w:val="0"/>
                  <w:sz w:val="20"/>
                  <w:szCs w:val="20"/>
                  <w:highlight w:val="cyan"/>
                  <w:rPrChange w:id="799" w:author="Gao, Guan-Wei (高貫偉 ITC)" w:date="2012-05-28T15:17:00Z">
                    <w:rPr>
                      <w:rFonts w:ascii="Courier New" w:hAnsi="Courier New" w:cs="Courier New"/>
                      <w:noProof/>
                      <w:color w:val="808080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delText>)</w:delText>
              </w:r>
            </w:del>
            <w:ins w:id="800" w:author="Gao, Guan-Wei (高貫偉 ITC)" w:date="2012-05-28T15:16:00Z">
              <w:r w:rsidR="009D474F" w:rsidRPr="009D474F">
                <w:rPr>
                  <w:rFonts w:ascii="Courier New" w:eastAsia="SimSun" w:hAnsi="Courier New" w:cs="Courier New"/>
                  <w:noProof/>
                  <w:color w:val="808080"/>
                  <w:kern w:val="0"/>
                  <w:sz w:val="20"/>
                  <w:szCs w:val="20"/>
                  <w:highlight w:val="cyan"/>
                  <w:rPrChange w:id="801" w:author="Gao, Guan-Wei (高貫偉 ITC)" w:date="2012-05-28T15:17:00Z">
                    <w:rPr>
                      <w:rFonts w:ascii="Courier New" w:eastAsia="SimSun" w:hAnsi="Courier New" w:cs="Courier New"/>
                      <w:noProof/>
                      <w:color w:val="808080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t>MBCode</w:t>
              </w:r>
            </w:ins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@Pno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PCBModelID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PCB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PCBNo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@sno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 for FRU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機型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抓料號右碼必須時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FRU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substring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@Pno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8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'FRU'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@dcode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'6'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'Not found model data.'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@mac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@rev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@tmpstr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26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@tmpstr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'ABCDEFGHJKLMNPQRSTUVWXYZ'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--======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检查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MAC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开始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=--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InfoValue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IMES2012_GetData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PartInfo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PartNo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@Pno 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lastRenderedPageBreak/>
              <w:t xml:space="preserve">             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InfoType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'MAC'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InfoValue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'T'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@mac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isnull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MAC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PCB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PCBNo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=LEFT(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@mac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'Not found MAC Address'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--=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检查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MAC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结束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=--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--=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检查客户是否为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'CPQ, TOPAZ'=--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@Cust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@Cust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InfoValue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IMES_GetData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PartInfo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PartNo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@Pno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InfoType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'Cust'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charindex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@Cust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 w:rsidR="00EB5465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'CPQ,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TOPAZ'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)&gt;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0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-----------------------------------------------------------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 xml:space="preserve">------------- 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不懂在搞什么开始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--------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@ii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  <w:t xml:space="preserve">        @jj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  <w:t xml:space="preserve">        @str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36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  <w:t xml:space="preserve">        @vercode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  <w:t xml:space="preserve">        @nohead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  <w:t xml:space="preserve">        @strlen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  <w:t xml:space="preserve">        @site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  <w:t xml:space="preserve">        @month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@lfrev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charindex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(left(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@ver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@tmpstr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)&gt;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0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@lfrev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charindex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(left(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@ver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@tmpstr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charindex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(right(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@lfrev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@tmpstr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)&gt;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0 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@ii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),left(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@lfrev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substring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@ver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9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charindex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(right(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@ver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@tmpstr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@ii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lastRenderedPageBreak/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),left(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@lfrev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)+right(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@ver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charindex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(right(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@ver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@tmpstr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)&gt;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0 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@ii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),left(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@ver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substring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@ver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9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charindex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(right(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@ver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@tmpstr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 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@ii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),left(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@ver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)+right(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@ver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@str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'0123456789ABCDEFGHJKLMNPQRSTUVWXYZ'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@strlen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datalength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@str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@jj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@ii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@strlen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@vercode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'00'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----substring(@str,@jj+1,1)+substring(@str,@ii-@jj*@strlen+1,1)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@str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'0123456789ABCDEFGHIJKLMNOPQRSTUVWXYZ'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@ii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0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@strlen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datalength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@str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DATEFIRST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@jj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DatePart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week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())-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@ii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DatePart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year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())-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1999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@jj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@jj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DatePart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week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datetime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1999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@ii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'/12/31'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DatePart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weekday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datetime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1999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@ii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'/12/31'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))&lt;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7 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@jj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@jj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@ii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@ii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@ii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datalength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@str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charindex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'H'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@str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)-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charindex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'F'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@str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)-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---------------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不懂在搞什么结束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lastRenderedPageBreak/>
              <w:t>-------------------------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</w:p>
          <w:p w:rsidR="00F95389" w:rsidRPr="007B2530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 w:rsidRPr="007B2530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7B2530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@site</w:t>
            </w:r>
            <w:r w:rsidRPr="007B2530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=left(</w:t>
            </w:r>
            <w:r w:rsidRPr="007B2530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Value</w:t>
            </w:r>
            <w:r w:rsidRPr="007B2530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7B2530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2</w:t>
            </w:r>
            <w:r w:rsidRPr="007B2530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7B2530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B2530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7B2530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IMES2012_GetData</w:t>
            </w:r>
            <w:r w:rsidRPr="007B2530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..</w:t>
            </w:r>
            <w:r w:rsidRPr="007B2530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SysSetting</w:t>
            </w:r>
            <w:r w:rsidRPr="007B2530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7B2530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7B2530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  <w:r w:rsidRPr="007B2530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7B2530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7B2530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Name</w:t>
            </w:r>
            <w:r w:rsidRPr="007B2530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7B2530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'SNO_Initial'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@nohead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@cfg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@vercode 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@maxno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14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@vcode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@spc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@index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@index2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#sc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Editor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Sno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#sc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Editor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max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IMES2012_PCA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FruDet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IMES2012_GetData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SupplierCode  b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like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left(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@nohead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'%'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substring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@WCode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Tp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'VC'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Editor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Code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Vendor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'MB'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Editor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--=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若没有数据开始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=--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#sc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0 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--=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获取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SupplierCode=--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@index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min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Idex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IMES2012_GetData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SupplierCode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Vendor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'MB'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@spc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Code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IMES2012_GetData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SupplierCode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Vendor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'MB'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Idex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@index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@vcode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'000'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exec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GenNo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@vcode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'36'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@vcode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output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---------GenNo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解析开始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------------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--36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进制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,'0123456789ABCDEFGHIJKLMNOPQRSTUVWXYZ'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--3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位顺序号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进制顺序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最后位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-&gt;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倒数第位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——&gt;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倒数第位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传出的数据为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@vcode+1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----------GenNo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解析结束</w:t>
            </w:r>
            <w:r w:rsidR="00D241DD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------------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@maxno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@nohead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@spc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@WCode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@vcode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------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没有数据结束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------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----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有数据开始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---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@maxno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Sno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#sc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right(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)&lt;&gt;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'ZZZ'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@maxno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or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@maxno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is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null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@index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max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Idex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IMES2012_GetData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SupplierCode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#sc b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Vendor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'MB'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Code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Editor 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@index2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max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Idex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IMES2012_GetData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SupplierCode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Vendor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'MB'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@index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@index2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本週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Vendor CT Lable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可打印數量已滿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請聯繫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IE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解決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RETURN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@index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min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Idex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IMES2012_GetData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SupplierCode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Idex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max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Idex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SupplierCode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#sc b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Vendor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'MB'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Code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Editor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@spc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Code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IMES2012_GetData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SupplierCode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Vendor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'MB'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Idex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@index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@vcode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'000'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exec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GenNo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@vcode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'36'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@vcode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output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@maxno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@nohead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@spc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@WCode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@vcode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@vcode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=right(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@maxno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@spc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substring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@maxno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8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exec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GenNo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@vcode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'36'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@vcode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output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@maxno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@nohead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@spc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@WCode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)+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@vcode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7F4E54" w:rsidRPr="007F4E54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---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有数据结束</w:t>
            </w:r>
            <w:r w:rsidR="008F7F8C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—</w:t>
            </w:r>
          </w:p>
          <w:p w:rsidR="008F7F8C" w:rsidRPr="008F7F8C" w:rsidRDefault="008F7F8C" w:rsidP="00F95389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 w:cs="Courier New"/>
                <w:noProof/>
                <w:color w:val="008000"/>
                <w:kern w:val="0"/>
                <w:sz w:val="20"/>
                <w:szCs w:val="20"/>
              </w:rPr>
            </w:pPr>
          </w:p>
          <w:p w:rsidR="00F95389" w:rsidRPr="00117896" w:rsidRDefault="008F7F8C" w:rsidP="00117896">
            <w:pPr>
              <w:autoSpaceDE w:val="0"/>
              <w:autoSpaceDN w:val="0"/>
              <w:adjustRightInd w:val="0"/>
              <w:ind w:left="1700" w:hangingChars="850" w:hanging="1700"/>
              <w:jc w:val="left"/>
              <w:rPr>
                <w:rFonts w:ascii="SimSun" w:eastAsia="SimSun" w:hAnsi="SimSun" w:cs="Courier New"/>
                <w:noProof/>
                <w:kern w:val="0"/>
                <w:sz w:val="20"/>
                <w:szCs w:val="20"/>
              </w:rPr>
            </w:pPr>
            <w:r w:rsidRPr="008F7F8C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---</w:t>
            </w:r>
            <w:r w:rsidR="00117896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 xml:space="preserve"> </w:t>
            </w:r>
            <w:r w:rsidR="00EB5312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 xml:space="preserve">PCA </w:t>
            </w:r>
            <w:r w:rsidR="0012099A" w:rsidRPr="008F7F8C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IC</w:t>
            </w:r>
            <w:r w:rsidR="00117896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T</w:t>
            </w:r>
            <w:r w:rsidR="0012099A" w:rsidRPr="008F7F8C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 xml:space="preserve"> Input</w:t>
            </w:r>
            <w:r w:rsidR="00EB5312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 xml:space="preserve"> For Jamestown </w:t>
            </w:r>
            <w:r w:rsidR="00117896"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取得</w:t>
            </w:r>
            <w:r w:rsidR="00117896" w:rsidRPr="00117896">
              <w:rPr>
                <w:rFonts w:ascii="SimSun" w:eastAsia="SimSun" w:hAnsi="SimSun" w:cs="Courier New"/>
                <w:noProof/>
                <w:kern w:val="0"/>
                <w:sz w:val="20"/>
                <w:szCs w:val="20"/>
              </w:rPr>
              <w:t>SupplierCode</w:t>
            </w:r>
            <w:r w:rsidR="00117896" w:rsidRPr="00117896">
              <w:rPr>
                <w:rFonts w:ascii="SimSun" w:eastAsia="SimSun" w:hAnsi="SimSun" w:cs="Courier New" w:hint="eastAsia"/>
                <w:noProof/>
                <w:kern w:val="0"/>
                <w:sz w:val="20"/>
                <w:szCs w:val="20"/>
              </w:rPr>
              <w:t xml:space="preserve">&amp; </w:t>
            </w:r>
          </w:p>
          <w:p w:rsidR="0012099A" w:rsidRPr="00117896" w:rsidRDefault="00117896" w:rsidP="00117896">
            <w:pPr>
              <w:autoSpaceDE w:val="0"/>
              <w:autoSpaceDN w:val="0"/>
              <w:adjustRightInd w:val="0"/>
              <w:ind w:leftChars="526" w:left="1705" w:hangingChars="300" w:hanging="600"/>
              <w:jc w:val="left"/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</w:rPr>
            </w:pPr>
            <w:r w:rsidRPr="00117896">
              <w:rPr>
                <w:rFonts w:ascii="SimSun" w:eastAsia="SimSun" w:hAnsi="SimSun" w:cs="Courier New" w:hint="eastAsia"/>
                <w:noProof/>
                <w:kern w:val="0"/>
                <w:sz w:val="20"/>
                <w:szCs w:val="20"/>
              </w:rPr>
              <w:t>MfgCode</w:t>
            </w:r>
            <w:r>
              <w:rPr>
                <w:rFonts w:ascii="SimSun" w:eastAsia="SimSun" w:hAnsi="SimSun" w:cs="Courier New" w:hint="eastAsia"/>
                <w:noProof/>
                <w:kern w:val="0"/>
                <w:sz w:val="20"/>
                <w:szCs w:val="20"/>
              </w:rPr>
              <w:t>逻辑变更Begin-- -</w:t>
            </w:r>
          </w:p>
          <w:p w:rsidR="00B12E9A" w:rsidRPr="000A6664" w:rsidRDefault="00117896" w:rsidP="00B12E9A">
            <w:pPr>
              <w:autoSpaceDE w:val="0"/>
              <w:autoSpaceDN w:val="0"/>
              <w:adjustRightInd w:val="0"/>
              <w:jc w:val="left"/>
              <w:rPr>
                <w:rFonts w:ascii="SimSun" w:eastAsia="SimSun" w:hAnsi="SimSun" w:cs="Courier New"/>
                <w:noProof/>
                <w:kern w:val="0"/>
                <w:sz w:val="20"/>
                <w:szCs w:val="20"/>
              </w:rPr>
            </w:pPr>
            <w:r w:rsidRPr="000A6664">
              <w:rPr>
                <w:rFonts w:ascii="SimSun" w:eastAsia="SimSun" w:hAnsi="SimSun" w:cs="Courier New" w:hint="eastAsia"/>
                <w:noProof/>
                <w:kern w:val="0"/>
                <w:sz w:val="20"/>
                <w:szCs w:val="20"/>
                <w:highlight w:val="yellow"/>
              </w:rPr>
              <w:t>1</w:t>
            </w:r>
            <w:r w:rsidR="00B12E9A" w:rsidRPr="000A6664">
              <w:rPr>
                <w:rFonts w:ascii="SimSun" w:eastAsia="SimSun" w:hAnsi="SimSun" w:cs="Courier New" w:hint="eastAsia"/>
                <w:noProof/>
                <w:kern w:val="0"/>
                <w:sz w:val="20"/>
                <w:szCs w:val="20"/>
                <w:highlight w:val="yellow"/>
              </w:rPr>
              <w:t>.get MfgCode</w:t>
            </w:r>
            <w:r w:rsidR="000A6664" w:rsidRPr="000A6664">
              <w:rPr>
                <w:rFonts w:ascii="SimSun" w:eastAsia="SimSun" w:hAnsi="SimSun" w:cs="Courier New" w:hint="eastAsia"/>
                <w:noProof/>
                <w:kern w:val="0"/>
                <w:sz w:val="20"/>
                <w:szCs w:val="20"/>
                <w:highlight w:val="yellow"/>
              </w:rPr>
              <w:t>&amp;</w:t>
            </w:r>
            <w:r w:rsidR="000A6664" w:rsidRPr="000A6664">
              <w:rPr>
                <w:rFonts w:ascii="SimSun" w:eastAsia="SimSun" w:hAnsi="SimSun" w:cs="Courier New"/>
                <w:noProof/>
                <w:kern w:val="0"/>
                <w:sz w:val="20"/>
                <w:szCs w:val="20"/>
                <w:highlight w:val="yellow"/>
              </w:rPr>
              <w:t xml:space="preserve"> SupplierCode</w:t>
            </w:r>
          </w:p>
          <w:p w:rsidR="00B12E9A" w:rsidRDefault="00B12E9A" w:rsidP="00B12E9A">
            <w:pPr>
              <w:autoSpaceDE w:val="0"/>
              <w:autoSpaceDN w:val="0"/>
              <w:adjustRightInd w:val="0"/>
              <w:jc w:val="left"/>
              <w:rPr>
                <w:rFonts w:ascii="SimSun" w:eastAsia="SimSun" w:hAnsi="SimSun" w:cs="Courier New"/>
                <w:noProof/>
                <w:kern w:val="0"/>
                <w:sz w:val="20"/>
                <w:szCs w:val="20"/>
                <w:highlight w:val="yellow"/>
              </w:rPr>
            </w:pPr>
            <w:r w:rsidRPr="000A6664">
              <w:rPr>
                <w:rFonts w:ascii="SimSun" w:eastAsia="SimSun" w:hAnsi="SimSun" w:cs="Courier New" w:hint="eastAsia"/>
                <w:noProof/>
                <w:kern w:val="0"/>
                <w:sz w:val="20"/>
                <w:szCs w:val="20"/>
                <w:highlight w:val="yellow"/>
              </w:rPr>
              <w:t>PCBVER（MB版本，</w:t>
            </w:r>
            <w:r w:rsidRPr="000A6664">
              <w:rPr>
                <w:rFonts w:ascii="SimSun" w:eastAsia="SimSun" w:hAnsi="SimSun" w:cs="Courier New"/>
                <w:noProof/>
                <w:kern w:val="0"/>
                <w:sz w:val="20"/>
                <w:szCs w:val="20"/>
                <w:highlight w:val="yellow"/>
              </w:rPr>
              <w:t>Length</w:t>
            </w:r>
            <w:r w:rsidRPr="000A6664">
              <w:rPr>
                <w:rFonts w:ascii="SimSun" w:eastAsia="SimSun" w:hAnsi="SimSun" w:cs="Courier New" w:hint="eastAsia"/>
                <w:noProof/>
                <w:kern w:val="0"/>
                <w:sz w:val="20"/>
                <w:szCs w:val="20"/>
                <w:highlight w:val="yellow"/>
              </w:rPr>
              <w:t>为三位字符）</w:t>
            </w:r>
          </w:p>
          <w:p w:rsidR="000A6664" w:rsidRDefault="000A6664" w:rsidP="00B12E9A">
            <w:pPr>
              <w:autoSpaceDE w:val="0"/>
              <w:autoSpaceDN w:val="0"/>
              <w:adjustRightInd w:val="0"/>
              <w:jc w:val="left"/>
              <w:rPr>
                <w:rFonts w:ascii="SimSun" w:eastAsia="SimSun" w:hAnsi="SimSun"/>
                <w:color w:val="000000"/>
                <w:sz w:val="20"/>
                <w:szCs w:val="20"/>
              </w:rPr>
            </w:pPr>
            <w:r w:rsidRPr="000A6664">
              <w:rPr>
                <w:rFonts w:ascii="SimSun" w:eastAsia="SimSun" w:hAnsi="SimSun" w:cs="Courier New" w:hint="eastAsia"/>
                <w:noProof/>
                <w:kern w:val="0"/>
                <w:sz w:val="20"/>
                <w:szCs w:val="20"/>
                <w:highlight w:val="yellow"/>
              </w:rPr>
              <w:t>MfgCode</w:t>
            </w:r>
            <w:r w:rsidR="00FB16F8">
              <w:rPr>
                <w:rFonts w:ascii="SimSun" w:eastAsia="SimSun" w:hAnsi="SimSun" w:cs="Courier New" w:hint="eastAsia"/>
                <w:noProof/>
                <w:kern w:val="0"/>
                <w:sz w:val="20"/>
                <w:szCs w:val="20"/>
                <w:highlight w:val="yellow"/>
              </w:rPr>
              <w:t>&amp;</w:t>
            </w:r>
            <w:r w:rsidR="00FB16F8" w:rsidRPr="000A6664">
              <w:rPr>
                <w:rFonts w:ascii="SimSun" w:eastAsia="SimSun" w:hAnsi="SimSun" w:cs="Courier New"/>
                <w:noProof/>
                <w:kern w:val="0"/>
                <w:sz w:val="20"/>
                <w:szCs w:val="20"/>
                <w:highlight w:val="yellow"/>
              </w:rPr>
              <w:t xml:space="preserve"> SupplierCode</w:t>
            </w:r>
            <w:r>
              <w:rPr>
                <w:rFonts w:ascii="SimSun" w:eastAsia="SimSun" w:hAnsi="SimSun" w:cs="Courier New" w:hint="eastAsia"/>
                <w:noProof/>
                <w:kern w:val="0"/>
                <w:sz w:val="20"/>
                <w:szCs w:val="20"/>
                <w:highlight w:val="yellow"/>
              </w:rPr>
              <w:t>:</w:t>
            </w:r>
            <w:r>
              <w:rPr>
                <w:rFonts w:ascii="SimSun" w:eastAsia="SimSun" w:hAnsi="SimSun" w:cs="Courier New"/>
                <w:noProof/>
                <w:kern w:val="0"/>
                <w:sz w:val="20"/>
                <w:szCs w:val="20"/>
                <w:highlight w:val="yellow"/>
              </w:rPr>
              <w:t xml:space="preserve"> S</w:t>
            </w:r>
            <w:r>
              <w:rPr>
                <w:rFonts w:ascii="SimSun" w:eastAsia="SimSun" w:hAnsi="SimSun" w:cs="Courier New" w:hint="eastAsia"/>
                <w:noProof/>
                <w:kern w:val="0"/>
                <w:sz w:val="20"/>
                <w:szCs w:val="20"/>
                <w:highlight w:val="yellow"/>
              </w:rPr>
              <w:t xml:space="preserve">elect </w:t>
            </w:r>
            <w:r w:rsidRPr="000A6664">
              <w:rPr>
                <w:rFonts w:ascii="SimSun" w:eastAsia="SimSun" w:hAnsi="SimSun" w:cs="Courier New" w:hint="eastAsia"/>
                <w:noProof/>
                <w:kern w:val="0"/>
                <w:sz w:val="20"/>
                <w:szCs w:val="20"/>
                <w:highlight w:val="yellow"/>
              </w:rPr>
              <w:t>MfgCode</w:t>
            </w:r>
            <w:r>
              <w:rPr>
                <w:rFonts w:ascii="SimSun" w:eastAsia="SimSun" w:hAnsi="SimSun" w:cs="Courier New" w:hint="eastAsia"/>
                <w:noProof/>
                <w:kern w:val="0"/>
                <w:sz w:val="20"/>
                <w:szCs w:val="20"/>
                <w:highlight w:val="yellow"/>
              </w:rPr>
              <w:t>=CTVER</w:t>
            </w:r>
            <w:r w:rsidR="00A92B5A">
              <w:rPr>
                <w:rFonts w:ascii="SimSun" w:eastAsia="SimSun" w:hAnsi="SimSun" w:cs="Courier New" w:hint="eastAsia"/>
                <w:noProof/>
                <w:kern w:val="0"/>
                <w:sz w:val="20"/>
                <w:szCs w:val="20"/>
                <w:highlight w:val="yellow"/>
              </w:rPr>
              <w:t>,</w:t>
            </w:r>
            <w:r w:rsidR="00A92B5A" w:rsidRPr="000A6664">
              <w:rPr>
                <w:rFonts w:ascii="SimSun" w:eastAsia="SimSun" w:hAnsi="SimSun" w:cs="Courier New"/>
                <w:noProof/>
                <w:kern w:val="0"/>
                <w:sz w:val="20"/>
                <w:szCs w:val="20"/>
                <w:highlight w:val="yellow"/>
              </w:rPr>
              <w:t xml:space="preserve"> SupplierCode</w:t>
            </w:r>
            <w:r w:rsidR="00A92B5A">
              <w:rPr>
                <w:rFonts w:ascii="SimSun" w:eastAsia="SimSun" w:hAnsi="SimSun" w:cs="Courier New" w:hint="eastAsia"/>
                <w:noProof/>
                <w:kern w:val="0"/>
                <w:sz w:val="20"/>
                <w:szCs w:val="20"/>
                <w:highlight w:val="yellow"/>
              </w:rPr>
              <w:t>=</w:t>
            </w:r>
            <w:r w:rsidR="00A92B5A" w:rsidRPr="000A6664">
              <w:rPr>
                <w:rFonts w:ascii="SimSun" w:eastAsia="SimSun" w:hAnsi="SimSun" w:cs="Courier New"/>
                <w:noProof/>
                <w:kern w:val="0"/>
                <w:sz w:val="20"/>
                <w:szCs w:val="20"/>
                <w:highlight w:val="yellow"/>
              </w:rPr>
              <w:t>Supplier</w:t>
            </w:r>
            <w:r>
              <w:rPr>
                <w:rFonts w:ascii="SimSun" w:eastAsia="SimSun" w:hAnsi="SimSun" w:cs="Courier New" w:hint="eastAsia"/>
                <w:noProof/>
                <w:kern w:val="0"/>
                <w:sz w:val="20"/>
                <w:szCs w:val="20"/>
                <w:highlight w:val="yellow"/>
              </w:rPr>
              <w:t xml:space="preserve"> from </w:t>
            </w:r>
            <w:proofErr w:type="spellStart"/>
            <w:r w:rsidRPr="000A6664">
              <w:rPr>
                <w:rFonts w:ascii="SimSun" w:eastAsia="SimSun" w:hAnsi="SimSun"/>
                <w:color w:val="000000"/>
                <w:sz w:val="20"/>
                <w:szCs w:val="20"/>
                <w:highlight w:val="yellow"/>
              </w:rPr>
              <w:t>PCBVersion</w:t>
            </w:r>
            <w:proofErr w:type="spellEnd"/>
            <w:r w:rsidRPr="000A6664">
              <w:rPr>
                <w:rFonts w:ascii="SimSun" w:eastAsia="SimSun" w:hAnsi="SimSun" w:hint="eastAsia"/>
                <w:color w:val="000000"/>
                <w:sz w:val="20"/>
                <w:szCs w:val="20"/>
                <w:highlight w:val="yellow"/>
              </w:rPr>
              <w:t xml:space="preserve"> where </w:t>
            </w:r>
            <w:r w:rsidR="004B2478" w:rsidRPr="004B2478">
              <w:rPr>
                <w:rFonts w:ascii="SimSun" w:eastAsia="SimSun" w:hAnsi="SimSun" w:hint="eastAsia"/>
                <w:color w:val="000000"/>
                <w:sz w:val="20"/>
                <w:szCs w:val="20"/>
                <w:highlight w:val="yellow"/>
              </w:rPr>
              <w:t>PCB</w:t>
            </w:r>
            <w:r w:rsidR="00344923">
              <w:rPr>
                <w:rFonts w:ascii="SimSun" w:eastAsia="SimSun" w:hAnsi="SimSun" w:hint="eastAsia"/>
                <w:color w:val="000000"/>
                <w:sz w:val="20"/>
                <w:szCs w:val="20"/>
                <w:highlight w:val="yellow"/>
              </w:rPr>
              <w:t>VER</w:t>
            </w:r>
            <w:r w:rsidR="004B2478" w:rsidRPr="004B2478">
              <w:rPr>
                <w:rFonts w:ascii="SimSun" w:eastAsia="SimSun" w:hAnsi="SimSun" w:hint="eastAsia"/>
                <w:color w:val="000000"/>
                <w:sz w:val="20"/>
                <w:szCs w:val="20"/>
                <w:highlight w:val="yellow"/>
              </w:rPr>
              <w:t>=@P</w:t>
            </w:r>
            <w:r w:rsidR="004B2478" w:rsidRPr="00C63A3F">
              <w:rPr>
                <w:rFonts w:ascii="SimSun" w:eastAsia="SimSun" w:hAnsi="SimSun" w:hint="eastAsia"/>
                <w:color w:val="000000"/>
                <w:sz w:val="20"/>
                <w:szCs w:val="20"/>
                <w:highlight w:val="yellow"/>
              </w:rPr>
              <w:t>CB</w:t>
            </w:r>
            <w:r w:rsidR="00344923" w:rsidRPr="00344923">
              <w:rPr>
                <w:rFonts w:ascii="SimSun" w:eastAsia="SimSun" w:hAnsi="SimSun" w:hint="eastAsia"/>
                <w:color w:val="000000"/>
                <w:sz w:val="20"/>
                <w:szCs w:val="20"/>
                <w:highlight w:val="yellow"/>
              </w:rPr>
              <w:t>VER</w:t>
            </w:r>
          </w:p>
          <w:p w:rsidR="000A6664" w:rsidRPr="000A6664" w:rsidRDefault="00A92B5A" w:rsidP="00B12E9A">
            <w:pPr>
              <w:autoSpaceDE w:val="0"/>
              <w:autoSpaceDN w:val="0"/>
              <w:adjustRightInd w:val="0"/>
              <w:jc w:val="left"/>
              <w:rPr>
                <w:rFonts w:ascii="SimSun" w:eastAsia="SimSun" w:hAnsi="SimSun" w:cs="Courier New"/>
                <w:noProof/>
                <w:kern w:val="0"/>
                <w:sz w:val="20"/>
                <w:szCs w:val="20"/>
                <w:highlight w:val="yellow"/>
              </w:rPr>
            </w:pPr>
            <w:r>
              <w:rPr>
                <w:rFonts w:ascii="SimSun" w:eastAsia="SimSun" w:hAnsi="SimSun" w:cs="Courier New" w:hint="eastAsia"/>
                <w:noProof/>
                <w:kern w:val="0"/>
                <w:sz w:val="20"/>
                <w:szCs w:val="20"/>
                <w:highlight w:val="yellow"/>
              </w:rPr>
              <w:t>*</w:t>
            </w:r>
            <w:r w:rsidR="000A6664" w:rsidRPr="000A6664">
              <w:rPr>
                <w:rFonts w:ascii="SimSun" w:eastAsia="SimSun" w:hAnsi="SimSun" w:cs="Courier New"/>
                <w:noProof/>
                <w:kern w:val="0"/>
                <w:sz w:val="20"/>
                <w:szCs w:val="20"/>
                <w:highlight w:val="yellow"/>
              </w:rPr>
              <w:t>SupplierCode</w:t>
            </w:r>
            <w:r w:rsidR="000A6664">
              <w:rPr>
                <w:rFonts w:ascii="SimSun" w:eastAsia="SimSun" w:hAnsi="SimSun" w:cs="Courier New" w:hint="eastAsia"/>
                <w:noProof/>
                <w:kern w:val="0"/>
                <w:sz w:val="20"/>
                <w:szCs w:val="20"/>
                <w:highlight w:val="yellow"/>
              </w:rPr>
              <w:t>:固定为JG（JG维护在表</w:t>
            </w:r>
            <w:proofErr w:type="spellStart"/>
            <w:r w:rsidR="000A6664" w:rsidRPr="000A6664">
              <w:rPr>
                <w:rFonts w:ascii="SimSun" w:eastAsia="SimSun" w:hAnsi="SimSun"/>
                <w:color w:val="000000"/>
                <w:sz w:val="20"/>
                <w:szCs w:val="20"/>
                <w:highlight w:val="yellow"/>
              </w:rPr>
              <w:t>PCBVersion</w:t>
            </w:r>
            <w:proofErr w:type="spellEnd"/>
            <w:r w:rsidR="000A6664">
              <w:rPr>
                <w:rFonts w:ascii="SimSun" w:eastAsia="SimSun" w:hAnsi="SimSun" w:hint="eastAsia"/>
                <w:color w:val="000000"/>
                <w:sz w:val="20"/>
                <w:szCs w:val="20"/>
                <w:highlight w:val="yellow"/>
              </w:rPr>
              <w:t>里</w:t>
            </w:r>
            <w:r w:rsidR="000A6664" w:rsidRPr="000A6664">
              <w:rPr>
                <w:rFonts w:ascii="SimSun" w:eastAsia="SimSun" w:hAnsi="SimSun"/>
                <w:color w:val="000000"/>
                <w:sz w:val="20"/>
                <w:szCs w:val="20"/>
                <w:highlight w:val="yellow"/>
              </w:rPr>
              <w:t>Supplier</w:t>
            </w:r>
            <w:r w:rsidR="000A6664" w:rsidRPr="000A6664">
              <w:rPr>
                <w:rFonts w:ascii="SimSun" w:eastAsia="SimSun" w:hAnsi="SimSun" w:hint="eastAsia"/>
                <w:color w:val="000000"/>
                <w:sz w:val="20"/>
                <w:szCs w:val="20"/>
                <w:highlight w:val="yellow"/>
              </w:rPr>
              <w:t>栏位里</w:t>
            </w:r>
            <w:r w:rsidR="000A6664">
              <w:rPr>
                <w:rFonts w:ascii="SimSun" w:eastAsia="SimSun" w:hAnsi="SimSun" w:cs="Courier New" w:hint="eastAsia"/>
                <w:noProof/>
                <w:kern w:val="0"/>
                <w:sz w:val="20"/>
                <w:szCs w:val="20"/>
                <w:highlight w:val="yellow"/>
              </w:rPr>
              <w:t>）</w:t>
            </w:r>
          </w:p>
          <w:p w:rsidR="00AB7CD5" w:rsidRPr="007F4E54" w:rsidRDefault="008F7F8C" w:rsidP="00F95389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--------------------end-------------------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IMES2012_PCA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FruDet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'VC'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@maxno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@spc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@dt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@dt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@@error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0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PCBInfo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PCBNo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@sno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InfoType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'MBCT'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PCBInfo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InfoValue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@maxno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Editor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@user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Udt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@dt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PCBNo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@sno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InfoType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'MBCT'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PCBInfo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'MBCT'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@maxno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@user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@dt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@dt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  <w:t xml:space="preserve"> 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'CT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重復，請重新刷入，產生新的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CT'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return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-----================================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PCBLog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@sno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@Pno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'SH'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'1'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ins w:id="802" w:author="itc211017" w:date="2012-02-21T10:27:00Z">
              <w:r w:rsidR="0003224F">
                <w:rPr>
                  <w:rFonts w:ascii="Courier New" w:eastAsia="SimSun" w:hAnsi="Courier New" w:cs="Courier New" w:hint="eastAsia"/>
                  <w:noProof/>
                  <w:color w:val="FF0000"/>
                  <w:kern w:val="0"/>
                  <w:sz w:val="20"/>
                  <w:szCs w:val="20"/>
                </w:rPr>
                <w:t>SA</w:t>
              </w:r>
            </w:ins>
            <w:del w:id="803" w:author="itc211017" w:date="2012-02-21T10:27:00Z">
              <w:r w:rsidDel="0003224F">
                <w:rPr>
                  <w:rFonts w:ascii="Courier New" w:hAnsi="Courier New" w:cs="Courier New"/>
                  <w:noProof/>
                  <w:color w:val="FF0000"/>
                  <w:kern w:val="0"/>
                  <w:sz w:val="20"/>
                  <w:szCs w:val="20"/>
                </w:rPr>
                <w:delText>PCA</w:delText>
              </w:r>
            </w:del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 xml:space="preserve"> SHIPPING LABEL'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@user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相当于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PCA Shipping Label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打印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用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'SH'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区分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FA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PCA Shipping Label'30'</w:t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</w:p>
          <w:p w:rsidR="00F95389" w:rsidRDefault="00F95389" w:rsidP="00F95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987F25" w:rsidRPr="00EC4C05" w:rsidRDefault="00987F25" w:rsidP="00FF7F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</w:tc>
      </w:tr>
      <w:tr w:rsidR="000B1BBF" w:rsidRPr="0026380C" w:rsidTr="0068583A">
        <w:tc>
          <w:tcPr>
            <w:tcW w:w="2786" w:type="dxa"/>
          </w:tcPr>
          <w:p w:rsidR="000B1BBF" w:rsidRPr="0026380C" w:rsidRDefault="00917F50" w:rsidP="000B1BB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19.3 Get[</w:t>
            </w:r>
            <w:proofErr w:type="spellStart"/>
            <w:r>
              <w:rPr>
                <w:rFonts w:ascii="Times New Roman" w:hAnsi="Times New Roman" w:cs="Times New Roman" w:hint="eastAsia"/>
              </w:rPr>
              <w:t>DCode</w:t>
            </w:r>
            <w:proofErr w:type="spellEnd"/>
            <w:r>
              <w:rPr>
                <w:rFonts w:ascii="Times New Roman" w:hAnsi="Times New Roman" w:cs="Times New Roman" w:hint="eastAsia"/>
              </w:rPr>
              <w:t>]</w:t>
            </w:r>
          </w:p>
        </w:tc>
        <w:tc>
          <w:tcPr>
            <w:tcW w:w="5576" w:type="dxa"/>
          </w:tcPr>
          <w:p w:rsidR="000F0B19" w:rsidRDefault="000F0B19" w:rsidP="000B1BBF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DCode</w:t>
            </w:r>
            <w:proofErr w:type="spellEnd"/>
            <w:r>
              <w:rPr>
                <w:rFonts w:ascii="Times New Roman" w:hAnsi="Times New Roman" w:cs="Times New Roman" w:hint="eastAsia"/>
              </w:rPr>
              <w:t>生成规则，请参考</w:t>
            </w:r>
            <w:r>
              <w:rPr>
                <w:rFonts w:ascii="Times New Roman" w:hAnsi="Times New Roman" w:cs="Times New Roman" w:hint="eastAsia"/>
              </w:rPr>
              <w:t>&lt;&lt;</w:t>
            </w:r>
            <w:r w:rsidRPr="000F0B19">
              <w:rPr>
                <w:rFonts w:ascii="Times New Roman" w:hAnsi="Times New Roman" w:cs="Times New Roman"/>
              </w:rPr>
              <w:t>CI-MES12-SPEC-000-UC DCode.docx</w:t>
            </w:r>
            <w:r w:rsidRPr="000F0B19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&gt;&gt;</w:t>
            </w:r>
          </w:p>
          <w:p w:rsidR="000F0B19" w:rsidRDefault="000F0B19" w:rsidP="000B1BB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参考方法：</w:t>
            </w:r>
          </w:p>
          <w:p w:rsidR="000F0B19" w:rsidRPr="0026380C" w:rsidRDefault="00652837" w:rsidP="000B1BB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ShipTypeCode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[SiteCode]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WarrantyFormat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WarrantyCode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IMES2012_GetData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Warranty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[DCode]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value</w:t>
            </w:r>
          </w:p>
        </w:tc>
      </w:tr>
      <w:tr w:rsidR="00917F50" w:rsidRPr="0026380C" w:rsidTr="0068583A">
        <w:tc>
          <w:tcPr>
            <w:tcW w:w="2786" w:type="dxa"/>
          </w:tcPr>
          <w:p w:rsidR="00917F50" w:rsidRPr="0026380C" w:rsidRDefault="00917F50" w:rsidP="00F21B26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20</w:t>
            </w:r>
            <w:r w:rsidRPr="0026380C">
              <w:rPr>
                <w:rFonts w:ascii="Times New Roman" w:hAnsi="Times New Roman" w:cs="Times New Roman"/>
              </w:rPr>
              <w:t>.Print</w:t>
            </w:r>
          </w:p>
        </w:tc>
        <w:tc>
          <w:tcPr>
            <w:tcW w:w="5576" w:type="dxa"/>
          </w:tcPr>
          <w:p w:rsidR="00917F50" w:rsidRPr="00FE638D" w:rsidRDefault="0055581C" w:rsidP="00F21B26">
            <w:pPr>
              <w:jc w:val="left"/>
              <w:rPr>
                <w:rFonts w:ascii="Times New Roman" w:hAnsi="Times New Roman" w:cs="Times New Roman"/>
              </w:rPr>
            </w:pPr>
            <w:r w:rsidRPr="00FE638D">
              <w:rPr>
                <w:rFonts w:ascii="Times New Roman" w:hAnsi="Times New Roman" w:cs="Times New Roman"/>
              </w:rPr>
              <w:t>1</w:t>
            </w:r>
            <w:r w:rsidRPr="00FE638D">
              <w:rPr>
                <w:rFonts w:ascii="Times New Roman" w:hAnsiTheme="minorEastAsia" w:cs="Times New Roman"/>
              </w:rPr>
              <w:t>、若是良品，才可</w:t>
            </w:r>
            <w:r w:rsidR="00917F50" w:rsidRPr="00FE638D">
              <w:rPr>
                <w:rFonts w:ascii="Times New Roman" w:hAnsiTheme="minorEastAsia" w:cs="Times New Roman"/>
              </w:rPr>
              <w:t>打印</w:t>
            </w:r>
            <w:r w:rsidR="00917F50" w:rsidRPr="00FE638D">
              <w:rPr>
                <w:rFonts w:ascii="Times New Roman" w:hAnsi="Times New Roman" w:cs="Times New Roman"/>
              </w:rPr>
              <w:t>Label</w:t>
            </w:r>
          </w:p>
          <w:p w:rsidR="009A579E" w:rsidRDefault="0055581C" w:rsidP="00F21B26">
            <w:pPr>
              <w:jc w:val="left"/>
              <w:rPr>
                <w:ins w:id="804" w:author="itc211017" w:date="2012-02-28T11:27:00Z"/>
                <w:rFonts w:ascii="Times New Roman" w:eastAsia="SimSun" w:hAnsi="Times New Roman" w:cs="Times New Roman"/>
              </w:rPr>
            </w:pPr>
            <w:r w:rsidRPr="00FE638D">
              <w:rPr>
                <w:rFonts w:ascii="Times New Roman" w:hAnsi="Times New Roman" w:cs="Times New Roman"/>
              </w:rPr>
              <w:t>2</w:t>
            </w:r>
            <w:r w:rsidRPr="00FE638D">
              <w:rPr>
                <w:rFonts w:ascii="Times New Roman" w:hAnsiTheme="minorEastAsia" w:cs="Times New Roman"/>
              </w:rPr>
              <w:t>、</w:t>
            </w:r>
            <w:r w:rsidR="009A579E" w:rsidRPr="00FE638D">
              <w:rPr>
                <w:rFonts w:ascii="Times New Roman" w:hAnsiTheme="minorEastAsia" w:cs="Times New Roman"/>
              </w:rPr>
              <w:t>若是连板，则为每个</w:t>
            </w:r>
            <w:proofErr w:type="spellStart"/>
            <w:r w:rsidR="009A579E" w:rsidRPr="00FE638D">
              <w:rPr>
                <w:rFonts w:ascii="Times New Roman" w:hAnsi="Times New Roman" w:cs="Times New Roman"/>
              </w:rPr>
              <w:t>MBSno</w:t>
            </w:r>
            <w:proofErr w:type="spellEnd"/>
            <w:ins w:id="805" w:author="itc211017" w:date="2012-02-28T11:27:00Z">
              <w:r w:rsidR="00386B40">
                <w:rPr>
                  <w:rFonts w:ascii="Times New Roman" w:eastAsia="SimSun" w:hAnsi="Times New Roman" w:cs="Times New Roman" w:hint="eastAsia"/>
                </w:rPr>
                <w:t>（不包括母版）</w:t>
              </w:r>
            </w:ins>
            <w:r w:rsidR="009A579E" w:rsidRPr="00FE638D">
              <w:rPr>
                <w:rFonts w:ascii="Times New Roman" w:hAnsiTheme="minorEastAsia" w:cs="Times New Roman"/>
              </w:rPr>
              <w:t>打印</w:t>
            </w:r>
            <w:r w:rsidR="009A579E" w:rsidRPr="00FE638D">
              <w:rPr>
                <w:rFonts w:ascii="Times New Roman" w:hAnsi="Times New Roman" w:cs="Times New Roman"/>
              </w:rPr>
              <w:t>ECR Label</w:t>
            </w:r>
          </w:p>
          <w:p w:rsidR="00386B40" w:rsidRPr="00386B40" w:rsidRDefault="00386B40" w:rsidP="00F21B26">
            <w:pPr>
              <w:jc w:val="left"/>
              <w:rPr>
                <w:rFonts w:ascii="Times New Roman" w:eastAsia="SimSun" w:hAnsi="Times New Roman" w:cs="Times New Roman"/>
                <w:rPrChange w:id="806" w:author="itc211017" w:date="2012-02-28T11:27:00Z">
                  <w:rPr>
                    <w:rFonts w:ascii="Times New Roman" w:hAnsi="Times New Roman" w:cs="Times New Roman"/>
                  </w:rPr>
                </w:rPrChange>
              </w:rPr>
            </w:pPr>
            <w:ins w:id="807" w:author="itc211017" w:date="2012-02-28T11:27:00Z">
              <w:r>
                <w:rPr>
                  <w:rFonts w:ascii="Times New Roman" w:eastAsia="SimSun" w:hAnsi="Times New Roman" w:cs="Times New Roman" w:hint="eastAsia"/>
                </w:rPr>
                <w:t>3</w:t>
              </w:r>
              <w:r>
                <w:rPr>
                  <w:rFonts w:ascii="Times New Roman" w:eastAsia="SimSun" w:hAnsi="Times New Roman" w:cs="Times New Roman" w:hint="eastAsia"/>
                </w:rPr>
                <w:t>、若非连板，只打印</w:t>
              </w:r>
              <w:r>
                <w:rPr>
                  <w:rFonts w:ascii="Times New Roman" w:eastAsia="SimSun" w:hAnsi="Times New Roman" w:cs="Times New Roman" w:hint="eastAsia"/>
                </w:rPr>
                <w:t>1</w:t>
              </w:r>
              <w:r>
                <w:rPr>
                  <w:rFonts w:ascii="Times New Roman" w:eastAsia="SimSun" w:hAnsi="Times New Roman" w:cs="Times New Roman" w:hint="eastAsia"/>
                </w:rPr>
                <w:t>张</w:t>
              </w:r>
              <w:r>
                <w:rPr>
                  <w:rFonts w:ascii="Times New Roman" w:eastAsia="SimSun" w:hAnsi="Times New Roman" w:cs="Times New Roman" w:hint="eastAsia"/>
                </w:rPr>
                <w:t>ECR Label</w:t>
              </w:r>
            </w:ins>
          </w:p>
          <w:p w:rsidR="0055581C" w:rsidRPr="00FE638D" w:rsidRDefault="009B71C4" w:rsidP="00F21B26">
            <w:pPr>
              <w:jc w:val="left"/>
              <w:rPr>
                <w:rFonts w:ascii="Times New Roman" w:hAnsi="Times New Roman" w:cs="Times New Roman"/>
              </w:rPr>
            </w:pPr>
            <w:r w:rsidRPr="00FE638D">
              <w:rPr>
                <w:rFonts w:ascii="Times New Roman" w:hAnsiTheme="minorEastAsia" w:cs="Times New Roman"/>
              </w:rPr>
              <w:t>参考方法：</w:t>
            </w:r>
          </w:p>
          <w:p w:rsidR="0055581C" w:rsidRPr="00FE638D" w:rsidRDefault="0055581C" w:rsidP="0055581C">
            <w:pPr>
              <w:pStyle w:val="a9"/>
              <w:numPr>
                <w:ilvl w:val="0"/>
                <w:numId w:val="3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E638D">
              <w:rPr>
                <w:rFonts w:ascii="Times New Roman" w:hAnsiTheme="minorEastAsia" w:cs="Times New Roman"/>
              </w:rPr>
              <w:t>连板的判断（</w:t>
            </w:r>
            <w:r w:rsidRPr="00FE638D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IMES2012_GetData</w:t>
            </w:r>
            <w:r w:rsidRPr="00FE638D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..</w:t>
            </w:r>
            <w:r w:rsidRPr="00FE638D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MBCode</w:t>
            </w:r>
            <w:r w:rsidRPr="00FE638D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FE638D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MultiQty</w:t>
            </w:r>
            <w:r w:rsidRPr="00FE638D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&gt;</w:t>
            </w:r>
            <w:r w:rsidRPr="00FE638D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0</w:t>
            </w:r>
            <w:r w:rsidRPr="00FE638D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FE638D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FE638D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Condition:</w:t>
            </w:r>
            <w:r w:rsidRPr="00FE638D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IMES2012_GetData</w:t>
            </w:r>
            <w:r w:rsidRPr="00FE638D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..</w:t>
            </w:r>
            <w:r w:rsidRPr="00FE638D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MBCode</w:t>
            </w:r>
            <w:r w:rsidRPr="00FE638D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FE638D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MBCode </w:t>
            </w:r>
            <w:r w:rsidRPr="00FE638D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FE638D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del w:id="808" w:author="Gao, Guan-Wei (高貫偉 ITC)" w:date="2012-05-28T15:17:00Z">
              <w:r w:rsidR="00E933CD" w:rsidRPr="002C78B8">
                <w:rPr>
                  <w:rFonts w:ascii="Times New Roman" w:hAnsi="Times New Roman" w:cs="Times New Roman"/>
                  <w:noProof/>
                  <w:color w:val="808080"/>
                  <w:kern w:val="0"/>
                  <w:sz w:val="20"/>
                  <w:szCs w:val="20"/>
                  <w:u w:val="single"/>
                </w:rPr>
                <w:delText>Left(</w:delText>
              </w:r>
              <w:r w:rsidR="00E933CD" w:rsidRPr="002C78B8">
                <w:rPr>
                  <w:rFonts w:ascii="Times New Roman" w:hAnsi="Times New Roman" w:cs="Times New Roman"/>
                  <w:noProof/>
                  <w:color w:val="0000FF" w:themeColor="hyperlink"/>
                  <w:kern w:val="0"/>
                  <w:sz w:val="20"/>
                  <w:szCs w:val="20"/>
                  <w:u w:val="single"/>
                </w:rPr>
                <w:delText>@MBSno,2</w:delText>
              </w:r>
              <w:r w:rsidR="00E933CD" w:rsidRPr="002C78B8">
                <w:rPr>
                  <w:rFonts w:ascii="Times New Roman" w:hAnsi="Times New Roman" w:cs="Times New Roman"/>
                  <w:noProof/>
                  <w:color w:val="808080"/>
                  <w:kern w:val="0"/>
                  <w:sz w:val="20"/>
                  <w:szCs w:val="20"/>
                  <w:u w:val="single"/>
                </w:rPr>
                <w:delText>)</w:delText>
              </w:r>
            </w:del>
            <w:ins w:id="809" w:author="Gao, Guan-Wei (高貫偉 ITC)" w:date="2012-05-28T15:17:00Z">
              <w:r w:rsidR="00E933CD" w:rsidRPr="002C78B8">
                <w:rPr>
                  <w:rFonts w:ascii="Times New Roman" w:eastAsia="SimSun" w:hAnsi="Times New Roman" w:cs="Times New Roman"/>
                  <w:noProof/>
                  <w:color w:val="808080"/>
                  <w:kern w:val="0"/>
                  <w:sz w:val="20"/>
                  <w:szCs w:val="20"/>
                  <w:u w:val="single"/>
                </w:rPr>
                <w:t>MBCode</w:t>
              </w:r>
            </w:ins>
            <w:r w:rsidRPr="00FE638D">
              <w:rPr>
                <w:rFonts w:ascii="Times New Roman" w:hAnsiTheme="minorEastAsia" w:cs="Times New Roman"/>
              </w:rPr>
              <w:t>）</w:t>
            </w:r>
          </w:p>
          <w:p w:rsidR="0055581C" w:rsidRPr="002C78B8" w:rsidRDefault="00EB51D3" w:rsidP="0055581C">
            <w:pPr>
              <w:pStyle w:val="a9"/>
              <w:numPr>
                <w:ilvl w:val="0"/>
                <w:numId w:val="39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Theme="minorEastAsia" w:cs="Times New Roman" w:hint="eastAsia"/>
              </w:rPr>
              <w:t>获取</w:t>
            </w:r>
            <w:r w:rsidR="0055581C" w:rsidRPr="00FE638D">
              <w:rPr>
                <w:rFonts w:ascii="Times New Roman" w:hAnsiTheme="minorEastAsia" w:cs="Times New Roman"/>
              </w:rPr>
              <w:t>连板</w:t>
            </w:r>
            <w:r>
              <w:rPr>
                <w:rFonts w:ascii="Times New Roman" w:hAnsiTheme="minorEastAsia" w:cs="Times New Roman" w:hint="eastAsia"/>
              </w:rPr>
              <w:t>拆分</w:t>
            </w:r>
            <w:r w:rsidR="0055581C" w:rsidRPr="00FE638D">
              <w:rPr>
                <w:rFonts w:ascii="Times New Roman" w:hAnsiTheme="minorEastAsia" w:cs="Times New Roman"/>
              </w:rPr>
              <w:t>的子板</w:t>
            </w:r>
            <w:proofErr w:type="spellStart"/>
            <w:r w:rsidR="008735BD" w:rsidRPr="00FE638D">
              <w:rPr>
                <w:rFonts w:ascii="Times New Roman" w:hAnsi="Times New Roman" w:cs="Times New Roman"/>
              </w:rPr>
              <w:t>MBSno</w:t>
            </w:r>
            <w:proofErr w:type="spellEnd"/>
            <w:r w:rsidR="00E933CD" w:rsidRPr="002C78B8">
              <w:rPr>
                <w:rFonts w:ascii="Times New Roman" w:hAnsi="Times New Roman" w:cs="Times New Roman"/>
                <w:color w:val="0000FF" w:themeColor="hyperlink"/>
                <w:u w:val="single"/>
              </w:rPr>
              <w:t>(</w:t>
            </w:r>
            <w:r w:rsidR="00E933CD" w:rsidRPr="002C78B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u w:val="single"/>
              </w:rPr>
              <w:t>select</w:t>
            </w:r>
            <w:r w:rsidR="00E933CD" w:rsidRPr="002C78B8">
              <w:rPr>
                <w:rFonts w:ascii="Courier New" w:hAnsi="Courier New" w:cs="Courier New"/>
                <w:noProof/>
                <w:color w:val="0000FF" w:themeColor="hyperlink"/>
                <w:kern w:val="0"/>
                <w:sz w:val="20"/>
                <w:szCs w:val="20"/>
                <w:u w:val="single"/>
              </w:rPr>
              <w:t xml:space="preserve"> PCBNo </w:t>
            </w:r>
            <w:r w:rsidR="00E933CD" w:rsidRPr="002C78B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u w:val="single"/>
              </w:rPr>
              <w:t>as</w:t>
            </w:r>
            <w:r w:rsidR="00E933CD" w:rsidRPr="002C78B8">
              <w:rPr>
                <w:rFonts w:ascii="Courier New" w:hAnsi="Courier New" w:cs="Courier New"/>
                <w:noProof/>
                <w:color w:val="0000FF" w:themeColor="hyperlink"/>
                <w:kern w:val="0"/>
                <w:sz w:val="20"/>
                <w:szCs w:val="20"/>
                <w:u w:val="single"/>
              </w:rPr>
              <w:t xml:space="preserve"> MBSno </w:t>
            </w:r>
            <w:r w:rsidR="00E933CD" w:rsidRPr="002C78B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u w:val="single"/>
              </w:rPr>
              <w:t>from</w:t>
            </w:r>
            <w:r w:rsidR="00E933CD" w:rsidRPr="002C78B8">
              <w:rPr>
                <w:rFonts w:ascii="Courier New" w:hAnsi="Courier New" w:cs="Courier New"/>
                <w:noProof/>
                <w:color w:val="0000FF" w:themeColor="hyperlink"/>
                <w:kern w:val="0"/>
                <w:sz w:val="20"/>
                <w:szCs w:val="20"/>
                <w:u w:val="single"/>
              </w:rPr>
              <w:t xml:space="preserve"> PCB </w:t>
            </w:r>
            <w:r w:rsidR="00E933CD" w:rsidRPr="002C78B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u w:val="single"/>
              </w:rPr>
              <w:t>nolock</w:t>
            </w:r>
            <w:r w:rsidR="00E933CD" w:rsidRPr="002C78B8">
              <w:rPr>
                <w:rFonts w:ascii="Courier New" w:hAnsi="Courier New" w:cs="Courier New"/>
                <w:noProof/>
                <w:color w:val="0000FF" w:themeColor="hyperlink"/>
                <w:kern w:val="0"/>
                <w:sz w:val="20"/>
                <w:szCs w:val="20"/>
                <w:u w:val="single"/>
              </w:rPr>
              <w:t xml:space="preserve"> </w:t>
            </w:r>
            <w:r w:rsidR="00E933CD" w:rsidRPr="002C78B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  <w:u w:val="single"/>
              </w:rPr>
              <w:t>where</w:t>
            </w:r>
            <w:r w:rsidR="00E933CD" w:rsidRPr="002C78B8">
              <w:rPr>
                <w:rFonts w:ascii="Courier New" w:hAnsi="Courier New" w:cs="Courier New"/>
                <w:noProof/>
                <w:color w:val="0000FF" w:themeColor="hyperlink"/>
                <w:kern w:val="0"/>
                <w:sz w:val="20"/>
                <w:szCs w:val="20"/>
                <w:u w:val="single"/>
              </w:rPr>
              <w:t xml:space="preserve"> PCBNo </w:t>
            </w:r>
            <w:r w:rsidR="00E933CD" w:rsidRPr="002C78B8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u w:val="single"/>
              </w:rPr>
              <w:t>like</w:t>
            </w:r>
            <w:r w:rsidR="00E933CD" w:rsidRPr="002C78B8">
              <w:rPr>
                <w:rFonts w:ascii="Courier New" w:hAnsi="Courier New" w:cs="Courier New"/>
                <w:noProof/>
                <w:color w:val="0000FF" w:themeColor="hyperlink"/>
                <w:kern w:val="0"/>
                <w:sz w:val="20"/>
                <w:szCs w:val="20"/>
                <w:u w:val="single"/>
              </w:rPr>
              <w:t xml:space="preserve"> </w:t>
            </w:r>
            <w:r w:rsidR="00E933CD" w:rsidRPr="002C78B8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u w:val="single"/>
              </w:rPr>
              <w:t>LEFT(</w:t>
            </w:r>
            <w:r w:rsidR="00E933CD" w:rsidRPr="002C78B8">
              <w:rPr>
                <w:rFonts w:ascii="Courier New" w:hAnsi="Courier New" w:cs="Courier New"/>
                <w:noProof/>
                <w:color w:val="0000FF" w:themeColor="hyperlink"/>
                <w:kern w:val="0"/>
                <w:sz w:val="20"/>
                <w:szCs w:val="20"/>
                <w:u w:val="single"/>
              </w:rPr>
              <w:t>@MBSno</w:t>
            </w:r>
            <w:r w:rsidR="00E933CD" w:rsidRPr="002C78B8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u w:val="single"/>
              </w:rPr>
              <w:t>,</w:t>
            </w:r>
            <w:r w:rsidR="00E933CD" w:rsidRPr="002C78B8">
              <w:rPr>
                <w:rFonts w:ascii="Courier New" w:hAnsi="Courier New" w:cs="Courier New"/>
                <w:noProof/>
                <w:color w:val="0000FF" w:themeColor="hyperlink"/>
                <w:kern w:val="0"/>
                <w:sz w:val="20"/>
                <w:szCs w:val="20"/>
                <w:u w:val="single"/>
              </w:rPr>
              <w:t>5</w:t>
            </w:r>
            <w:r w:rsidR="00E933CD" w:rsidRPr="002C78B8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u w:val="single"/>
              </w:rPr>
              <w:t>)</w:t>
            </w:r>
            <w:r w:rsidR="00E933CD" w:rsidRPr="002C78B8">
              <w:rPr>
                <w:rFonts w:ascii="Courier New" w:hAnsi="Courier New" w:cs="Courier New"/>
                <w:noProof/>
                <w:color w:val="0000FF" w:themeColor="hyperlink"/>
                <w:kern w:val="0"/>
                <w:sz w:val="20"/>
                <w:szCs w:val="20"/>
                <w:u w:val="single"/>
              </w:rPr>
              <w:t xml:space="preserve"> </w:t>
            </w:r>
            <w:r w:rsidR="00E933CD" w:rsidRPr="002C78B8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u w:val="single"/>
              </w:rPr>
              <w:t>+</w:t>
            </w:r>
            <w:r w:rsidR="00E933CD" w:rsidRPr="002C78B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  <w:u w:val="single"/>
              </w:rPr>
              <w:t>'_'</w:t>
            </w:r>
            <w:r w:rsidR="00E933CD" w:rsidRPr="002C78B8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u w:val="single"/>
              </w:rPr>
              <w:t>+</w:t>
            </w:r>
            <w:r w:rsidR="00E933CD" w:rsidRPr="002C78B8"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  <w:u w:val="single"/>
              </w:rPr>
              <w:t>Substring</w:t>
            </w:r>
            <w:r w:rsidR="00E933CD" w:rsidRPr="002C78B8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u w:val="single"/>
              </w:rPr>
              <w:t>(</w:t>
            </w:r>
            <w:r w:rsidR="00E933CD" w:rsidRPr="002C78B8">
              <w:rPr>
                <w:rFonts w:ascii="Courier New" w:hAnsi="Courier New" w:cs="Courier New"/>
                <w:noProof/>
                <w:color w:val="0000FF" w:themeColor="hyperlink"/>
                <w:kern w:val="0"/>
                <w:sz w:val="20"/>
                <w:szCs w:val="20"/>
                <w:u w:val="single"/>
              </w:rPr>
              <w:t>@MBSno</w:t>
            </w:r>
            <w:r w:rsidR="00E933CD" w:rsidRPr="002C78B8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u w:val="single"/>
              </w:rPr>
              <w:t>,</w:t>
            </w:r>
            <w:r w:rsidR="00E933CD" w:rsidRPr="002C78B8">
              <w:rPr>
                <w:rFonts w:ascii="Courier New" w:hAnsi="Courier New" w:cs="Courier New"/>
                <w:noProof/>
                <w:color w:val="0000FF" w:themeColor="hyperlink"/>
                <w:kern w:val="0"/>
                <w:sz w:val="20"/>
                <w:szCs w:val="20"/>
                <w:u w:val="single"/>
              </w:rPr>
              <w:t>7</w:t>
            </w:r>
            <w:r w:rsidR="00E933CD" w:rsidRPr="002C78B8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u w:val="single"/>
              </w:rPr>
              <w:t>,</w:t>
            </w:r>
            <w:r w:rsidR="00E933CD" w:rsidRPr="002C78B8">
              <w:rPr>
                <w:rFonts w:ascii="Courier New" w:hAnsi="Courier New" w:cs="Courier New"/>
                <w:noProof/>
                <w:color w:val="0000FF" w:themeColor="hyperlink"/>
                <w:kern w:val="0"/>
                <w:sz w:val="20"/>
                <w:szCs w:val="20"/>
                <w:u w:val="single"/>
              </w:rPr>
              <w:t>4</w:t>
            </w:r>
            <w:r w:rsidR="00E933CD" w:rsidRPr="002C78B8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  <w:u w:val="single"/>
              </w:rPr>
              <w:t>)</w:t>
            </w:r>
            <w:r w:rsidR="00E933CD" w:rsidRPr="002C78B8">
              <w:rPr>
                <w:rFonts w:ascii="Times New Roman" w:hAnsi="Times New Roman" w:cs="Times New Roman"/>
                <w:color w:val="0000FF" w:themeColor="hyperlink"/>
                <w:u w:val="single"/>
              </w:rPr>
              <w:t>)</w:t>
            </w:r>
            <w:r w:rsidR="005A207B">
              <w:rPr>
                <w:rFonts w:ascii="Times New Roman" w:hAnsi="Times New Roman" w:cs="Times New Roman" w:hint="eastAsia"/>
              </w:rPr>
              <w:t>，</w:t>
            </w:r>
            <w:ins w:id="810" w:author="itc211017" w:date="2012-02-28T11:28:00Z">
              <w:r w:rsidR="00386B40">
                <w:rPr>
                  <w:rFonts w:ascii="Times New Roman" w:eastAsia="SimSun" w:hAnsi="Times New Roman" w:cs="Times New Roman" w:hint="eastAsia"/>
                </w:rPr>
                <w:t>不</w:t>
              </w:r>
            </w:ins>
            <w:r w:rsidR="005A207B">
              <w:rPr>
                <w:rFonts w:ascii="Times New Roman" w:hAnsi="Times New Roman" w:cs="Times New Roman" w:hint="eastAsia"/>
              </w:rPr>
              <w:t>包括母版的</w:t>
            </w:r>
            <w:proofErr w:type="spellStart"/>
            <w:r w:rsidR="005A207B">
              <w:rPr>
                <w:rFonts w:ascii="Times New Roman" w:hAnsi="Times New Roman" w:cs="Times New Roman" w:hint="eastAsia"/>
              </w:rPr>
              <w:t>MBSno</w:t>
            </w:r>
            <w:proofErr w:type="spellEnd"/>
          </w:p>
          <w:p w:rsidR="00691B0E" w:rsidRPr="00E01C20" w:rsidRDefault="00691B0E" w:rsidP="00691B0E">
            <w:pPr>
              <w:autoSpaceDE w:val="0"/>
              <w:autoSpaceDN w:val="0"/>
              <w:adjustRightInd w:val="0"/>
              <w:jc w:val="left"/>
              <w:rPr>
                <w:rFonts w:ascii="Verdana" w:eastAsia="SimSun" w:hAnsi="Verdana"/>
                <w:color w:val="000000"/>
                <w:sz w:val="20"/>
                <w:szCs w:val="20"/>
                <w:highlight w:val="green"/>
              </w:rPr>
            </w:pPr>
            <w:r w:rsidRPr="00E01C20">
              <w:rPr>
                <w:rFonts w:ascii="Times New Roman" w:eastAsia="SimSun" w:hAnsi="Times New Roman" w:cs="Times New Roman" w:hint="eastAsia"/>
                <w:noProof/>
                <w:color w:val="0000FF"/>
                <w:kern w:val="0"/>
                <w:sz w:val="20"/>
                <w:szCs w:val="20"/>
                <w:highlight w:val="green"/>
              </w:rPr>
              <w:t>4.</w:t>
            </w:r>
            <w:r w:rsidR="002C78B8" w:rsidRPr="00E01C20">
              <w:rPr>
                <w:rFonts w:ascii="Times New Roman" w:eastAsia="SimSun" w:hAnsi="Times New Roman" w:cs="Times New Roman" w:hint="eastAsia"/>
                <w:noProof/>
                <w:color w:val="0000FF"/>
                <w:kern w:val="0"/>
                <w:sz w:val="20"/>
                <w:szCs w:val="20"/>
                <w:highlight w:val="green"/>
              </w:rPr>
              <w:t>判断若是</w:t>
            </w:r>
            <w:r w:rsidR="002C78B8" w:rsidRPr="00E01C20">
              <w:rPr>
                <w:rFonts w:ascii="Verdana" w:eastAsia="SimSun" w:hAnsi="Verdana"/>
                <w:color w:val="000000"/>
                <w:sz w:val="20"/>
                <w:szCs w:val="20"/>
                <w:highlight w:val="green"/>
              </w:rPr>
              <w:t>’’</w:t>
            </w:r>
            <w:r w:rsidR="002C78B8" w:rsidRPr="00E01C20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Jamestown</w:t>
            </w:r>
            <w:r w:rsidR="002C78B8" w:rsidRPr="00E01C20">
              <w:rPr>
                <w:rFonts w:ascii="Verdana" w:eastAsia="SimSun" w:hAnsi="Verdana"/>
                <w:color w:val="000000"/>
                <w:sz w:val="20"/>
                <w:szCs w:val="20"/>
                <w:highlight w:val="green"/>
              </w:rPr>
              <w:t>’’</w:t>
            </w:r>
            <w:r w:rsidR="002C78B8" w:rsidRPr="00E01C20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 xml:space="preserve"> </w:t>
            </w:r>
            <w:r w:rsidR="002C78B8" w:rsidRPr="00E01C20">
              <w:rPr>
                <w:rFonts w:ascii="Verdana" w:eastAsia="SimSun" w:hAnsi="Verdana" w:hint="eastAsia"/>
                <w:color w:val="000000"/>
                <w:sz w:val="20"/>
                <w:szCs w:val="20"/>
                <w:highlight w:val="green"/>
              </w:rPr>
              <w:t>的</w:t>
            </w:r>
            <w:r w:rsidR="002C78B8" w:rsidRPr="00E01C20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新机型时</w:t>
            </w:r>
            <w:r w:rsidR="002C78B8" w:rsidRPr="00E01C20">
              <w:rPr>
                <w:rFonts w:ascii="Verdana" w:eastAsia="SimSun" w:hAnsi="Verdana" w:hint="eastAsia"/>
                <w:color w:val="000000"/>
                <w:sz w:val="20"/>
                <w:szCs w:val="20"/>
                <w:highlight w:val="green"/>
              </w:rPr>
              <w:t>，就同时</w:t>
            </w:r>
            <w:r w:rsidR="002C78B8" w:rsidRPr="00E01C20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调取</w:t>
            </w:r>
            <w:r w:rsidR="002C78B8" w:rsidRPr="00E01C20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2</w:t>
            </w:r>
            <w:r w:rsidR="002C78B8" w:rsidRPr="00E01C20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个</w:t>
            </w:r>
            <w:r w:rsidR="00E01C20" w:rsidRPr="00E01C20">
              <w:rPr>
                <w:rFonts w:ascii="Verdana" w:eastAsia="SimSun" w:hAnsi="Verdana" w:hint="eastAsia"/>
                <w:color w:val="000000"/>
                <w:sz w:val="20"/>
                <w:szCs w:val="20"/>
                <w:highlight w:val="green"/>
              </w:rPr>
              <w:t>(</w:t>
            </w:r>
            <w:r w:rsidR="00E01C20" w:rsidRPr="00E01C20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 xml:space="preserve">'PCA </w:t>
            </w:r>
            <w:proofErr w:type="spellStart"/>
            <w:r w:rsidR="00E01C20" w:rsidRPr="00E01C20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Label','ECR</w:t>
            </w:r>
            <w:proofErr w:type="spellEnd"/>
            <w:r w:rsidR="00E01C20" w:rsidRPr="00E01C20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 xml:space="preserve"> </w:t>
            </w:r>
            <w:r w:rsidR="00E01C20">
              <w:rPr>
                <w:rFonts w:ascii="Verdana" w:eastAsia="SimSun" w:hAnsi="Verdana" w:hint="eastAsia"/>
                <w:color w:val="000000"/>
                <w:sz w:val="20"/>
                <w:szCs w:val="20"/>
                <w:highlight w:val="green"/>
              </w:rPr>
              <w:t xml:space="preserve"> </w:t>
            </w:r>
            <w:r w:rsidR="00E01C20" w:rsidRPr="00E01C20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LABLE'</w:t>
            </w:r>
            <w:r w:rsidR="00E01C20" w:rsidRPr="00E01C20">
              <w:rPr>
                <w:rFonts w:ascii="Verdana" w:eastAsia="SimSun" w:hAnsi="Verdana" w:hint="eastAsia"/>
                <w:color w:val="000000"/>
                <w:sz w:val="20"/>
                <w:szCs w:val="20"/>
                <w:highlight w:val="green"/>
              </w:rPr>
              <w:t>)</w:t>
            </w:r>
            <w:r w:rsidR="002C78B8" w:rsidRPr="00E01C20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模板打印</w:t>
            </w:r>
          </w:p>
          <w:p w:rsidR="002C78B8" w:rsidRPr="00E01C20" w:rsidRDefault="002C78B8" w:rsidP="00E01C20">
            <w:pPr>
              <w:autoSpaceDE w:val="0"/>
              <w:autoSpaceDN w:val="0"/>
              <w:adjustRightInd w:val="0"/>
              <w:ind w:firstLineChars="50" w:firstLine="100"/>
              <w:jc w:val="left"/>
              <w:rPr>
                <w:rFonts w:ascii="Verdana" w:eastAsia="SimSun" w:hAnsi="Verdana"/>
                <w:color w:val="000000"/>
                <w:sz w:val="20"/>
                <w:szCs w:val="20"/>
                <w:highlight w:val="green"/>
              </w:rPr>
            </w:pPr>
            <w:r w:rsidRPr="00E01C20">
              <w:rPr>
                <w:rFonts w:ascii="Times New Roman" w:eastAsia="SimSun" w:hAnsi="Times New Roman" w:cs="Times New Roman" w:hint="eastAsia"/>
                <w:noProof/>
                <w:color w:val="0000FF"/>
                <w:kern w:val="0"/>
                <w:sz w:val="20"/>
                <w:szCs w:val="20"/>
                <w:highlight w:val="green"/>
              </w:rPr>
              <w:t>判断</w:t>
            </w:r>
            <w:r w:rsidRPr="00E01C20">
              <w:rPr>
                <w:rFonts w:ascii="Verdana" w:eastAsia="SimSun" w:hAnsi="Verdana"/>
                <w:color w:val="000000"/>
                <w:sz w:val="20"/>
                <w:szCs w:val="20"/>
                <w:highlight w:val="green"/>
              </w:rPr>
              <w:t>’’</w:t>
            </w:r>
            <w:r w:rsidRPr="00E01C20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Jamestown</w:t>
            </w:r>
            <w:r w:rsidRPr="00E01C20">
              <w:rPr>
                <w:rFonts w:ascii="Verdana" w:eastAsia="SimSun" w:hAnsi="Verdana"/>
                <w:color w:val="000000"/>
                <w:sz w:val="20"/>
                <w:szCs w:val="20"/>
                <w:highlight w:val="green"/>
              </w:rPr>
              <w:t>’’</w:t>
            </w:r>
            <w:r w:rsidRPr="00E01C20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 xml:space="preserve"> </w:t>
            </w:r>
            <w:r w:rsidRPr="00E01C20">
              <w:rPr>
                <w:rFonts w:ascii="Verdana" w:eastAsia="SimSun" w:hAnsi="Verdana" w:hint="eastAsia"/>
                <w:color w:val="000000"/>
                <w:sz w:val="20"/>
                <w:szCs w:val="20"/>
                <w:highlight w:val="green"/>
              </w:rPr>
              <w:t>的</w:t>
            </w:r>
            <w:r w:rsidRPr="00E01C20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机型</w:t>
            </w:r>
            <w:r w:rsidRPr="00E01C20">
              <w:rPr>
                <w:rFonts w:ascii="Verdana" w:eastAsia="SimSun" w:hAnsi="Verdana" w:hint="eastAsia"/>
                <w:color w:val="000000"/>
                <w:sz w:val="20"/>
                <w:szCs w:val="20"/>
                <w:highlight w:val="green"/>
              </w:rPr>
              <w:t>规则：</w:t>
            </w:r>
          </w:p>
          <w:p w:rsidR="002C78B8" w:rsidRPr="00240AB8" w:rsidRDefault="002C78B8" w:rsidP="002C78B8">
            <w:pPr>
              <w:autoSpaceDE w:val="0"/>
              <w:autoSpaceDN w:val="0"/>
              <w:adjustRightInd w:val="0"/>
              <w:ind w:firstLineChars="50" w:firstLine="80"/>
              <w:jc w:val="left"/>
              <w:rPr>
                <w:rFonts w:ascii="Verdana" w:eastAsia="SimSun" w:hAnsi="Verdana"/>
                <w:color w:val="000000"/>
                <w:sz w:val="16"/>
                <w:szCs w:val="16"/>
                <w:highlight w:val="green"/>
              </w:rPr>
            </w:pPr>
            <w:r w:rsidRPr="00240AB8">
              <w:rPr>
                <w:rFonts w:ascii="Verdana" w:hAnsi="Verdana"/>
                <w:color w:val="000000"/>
                <w:sz w:val="16"/>
                <w:szCs w:val="16"/>
                <w:highlight w:val="green"/>
              </w:rPr>
              <w:t>Select</w:t>
            </w:r>
            <w:r w:rsidR="00E01C20">
              <w:rPr>
                <w:rFonts w:ascii="Verdana" w:eastAsia="SimSun" w:hAnsi="Verdana" w:hint="eastAsia"/>
                <w:color w:val="000000"/>
                <w:sz w:val="16"/>
                <w:szCs w:val="16"/>
                <w:highlight w:val="green"/>
              </w:rPr>
              <w:t xml:space="preserve"> </w:t>
            </w:r>
            <w:r w:rsidRPr="00240AB8">
              <w:rPr>
                <w:rFonts w:ascii="Verdana" w:eastAsia="SimSun" w:hAnsi="Verdana" w:hint="eastAsia"/>
                <w:color w:val="000000"/>
                <w:sz w:val="16"/>
                <w:szCs w:val="16"/>
                <w:highlight w:val="green"/>
              </w:rPr>
              <w:t xml:space="preserve"> </w:t>
            </w:r>
            <w:r w:rsidRPr="00240AB8">
              <w:rPr>
                <w:rFonts w:ascii="Verdana" w:hAnsi="Verdana"/>
                <w:color w:val="000000"/>
                <w:sz w:val="16"/>
                <w:szCs w:val="16"/>
                <w:highlight w:val="green"/>
              </w:rPr>
              <w:t>*</w:t>
            </w:r>
            <w:r w:rsidR="00E01C20">
              <w:rPr>
                <w:rFonts w:ascii="Verdana" w:eastAsia="SimSun" w:hAnsi="Verdana" w:hint="eastAsia"/>
                <w:color w:val="000000"/>
                <w:sz w:val="16"/>
                <w:szCs w:val="16"/>
                <w:highlight w:val="green"/>
              </w:rPr>
              <w:t xml:space="preserve"> </w:t>
            </w:r>
            <w:r w:rsidRPr="00240AB8">
              <w:rPr>
                <w:rFonts w:ascii="Verdana" w:eastAsia="SimSun" w:hAnsi="Verdana" w:hint="eastAsia"/>
                <w:color w:val="000000"/>
                <w:sz w:val="16"/>
                <w:szCs w:val="16"/>
                <w:highlight w:val="green"/>
              </w:rPr>
              <w:t xml:space="preserve"> </w:t>
            </w:r>
            <w:r w:rsidRPr="00240AB8">
              <w:rPr>
                <w:rFonts w:ascii="Verdana" w:hAnsi="Verdana"/>
                <w:color w:val="000000"/>
                <w:sz w:val="16"/>
                <w:szCs w:val="16"/>
                <w:highlight w:val="green"/>
              </w:rPr>
              <w:t xml:space="preserve">from </w:t>
            </w:r>
            <w:r w:rsidR="00E01C20">
              <w:rPr>
                <w:rFonts w:ascii="Verdana" w:eastAsia="SimSun" w:hAnsi="Verdana" w:hint="eastAsia"/>
                <w:color w:val="000000"/>
                <w:sz w:val="16"/>
                <w:szCs w:val="16"/>
                <w:highlight w:val="green"/>
              </w:rPr>
              <w:t xml:space="preserve"> </w:t>
            </w:r>
            <w:r w:rsidRPr="00240AB8">
              <w:rPr>
                <w:rFonts w:ascii="Verdana" w:hAnsi="Verdana"/>
                <w:color w:val="000000"/>
                <w:sz w:val="16"/>
                <w:szCs w:val="16"/>
                <w:highlight w:val="green"/>
              </w:rPr>
              <w:t>Part</w:t>
            </w:r>
            <w:r w:rsidR="00E01C20">
              <w:rPr>
                <w:rFonts w:ascii="Verdana" w:eastAsia="SimSun" w:hAnsi="Verdana" w:hint="eastAsia"/>
                <w:color w:val="000000"/>
                <w:sz w:val="16"/>
                <w:szCs w:val="16"/>
                <w:highlight w:val="green"/>
              </w:rPr>
              <w:t xml:space="preserve"> </w:t>
            </w:r>
            <w:r w:rsidRPr="00240AB8">
              <w:rPr>
                <w:rFonts w:ascii="Verdana" w:hAnsi="Verdana"/>
                <w:color w:val="000000"/>
                <w:sz w:val="16"/>
                <w:szCs w:val="16"/>
                <w:highlight w:val="green"/>
              </w:rPr>
              <w:t xml:space="preserve"> WHERE </w:t>
            </w:r>
            <w:proofErr w:type="spellStart"/>
            <w:r w:rsidRPr="00240AB8">
              <w:rPr>
                <w:rFonts w:ascii="Verdana" w:hAnsi="Verdana"/>
                <w:color w:val="000000"/>
                <w:sz w:val="16"/>
                <w:szCs w:val="16"/>
                <w:highlight w:val="green"/>
              </w:rPr>
              <w:t>Descr</w:t>
            </w:r>
            <w:proofErr w:type="spellEnd"/>
            <w:r w:rsidRPr="00240AB8">
              <w:rPr>
                <w:rFonts w:ascii="Verdana" w:hAnsi="Verdana"/>
                <w:color w:val="000000"/>
                <w:sz w:val="16"/>
                <w:szCs w:val="16"/>
                <w:highlight w:val="green"/>
              </w:rPr>
              <w:t xml:space="preserve"> like 'Jam</w:t>
            </w:r>
            <w:r w:rsidRPr="00240AB8">
              <w:rPr>
                <w:rFonts w:ascii="Verdana" w:eastAsia="SimSun" w:hAnsi="Verdana" w:hint="eastAsia"/>
                <w:color w:val="000000"/>
                <w:sz w:val="16"/>
                <w:szCs w:val="16"/>
                <w:highlight w:val="green"/>
              </w:rPr>
              <w:t>es</w:t>
            </w:r>
            <w:r w:rsidRPr="00240AB8">
              <w:rPr>
                <w:rFonts w:ascii="Verdana" w:hAnsi="Verdana"/>
                <w:color w:val="000000"/>
                <w:sz w:val="16"/>
                <w:szCs w:val="16"/>
                <w:highlight w:val="green"/>
              </w:rPr>
              <w:t>%'</w:t>
            </w:r>
          </w:p>
          <w:p w:rsidR="0034644B" w:rsidRDefault="002C78B8" w:rsidP="0034644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5</w:t>
            </w:r>
            <w:r w:rsidR="0034644B">
              <w:rPr>
                <w:rFonts w:ascii="Times New Roman" w:hAnsi="Times New Roman" w:cs="Times New Roman" w:hint="eastAsia"/>
              </w:rPr>
              <w:t>、模板打印传入参数：</w:t>
            </w:r>
          </w:p>
          <w:tbl>
            <w:tblPr>
              <w:tblStyle w:val="a8"/>
              <w:tblW w:w="0" w:type="auto"/>
              <w:tblLayout w:type="fixed"/>
              <w:tblLook w:val="04A0"/>
            </w:tblPr>
            <w:tblGrid>
              <w:gridCol w:w="1274"/>
              <w:gridCol w:w="3822"/>
            </w:tblGrid>
            <w:tr w:rsidR="0034644B" w:rsidRPr="0034644B" w:rsidTr="00073619">
              <w:tc>
                <w:tcPr>
                  <w:tcW w:w="1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C6D9F1" w:themeFill="text2" w:themeFillTint="33"/>
                  <w:hideMark/>
                </w:tcPr>
                <w:p w:rsidR="0034644B" w:rsidRPr="0034644B" w:rsidRDefault="0034644B" w:rsidP="00073619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34644B">
                    <w:rPr>
                      <w:rFonts w:ascii="Times New Roman" w:hAnsiTheme="minorEastAsia" w:cs="Times New Roman"/>
                    </w:rPr>
                    <w:t>环境变量</w:t>
                  </w:r>
                </w:p>
              </w:tc>
              <w:tc>
                <w:tcPr>
                  <w:tcW w:w="382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C6D9F1" w:themeFill="text2" w:themeFillTint="33"/>
                  <w:hideMark/>
                </w:tcPr>
                <w:p w:rsidR="0034644B" w:rsidRPr="0034644B" w:rsidRDefault="0034644B" w:rsidP="00073619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34644B">
                    <w:rPr>
                      <w:rFonts w:ascii="Times New Roman" w:hAnsiTheme="minorEastAsia" w:cs="Times New Roman"/>
                    </w:rPr>
                    <w:t>说明</w:t>
                  </w:r>
                </w:p>
              </w:tc>
            </w:tr>
            <w:tr w:rsidR="0034644B" w:rsidRPr="0034644B" w:rsidTr="00073619">
              <w:tc>
                <w:tcPr>
                  <w:tcW w:w="1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34644B" w:rsidRPr="0034644B" w:rsidRDefault="0034644B" w:rsidP="00073619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 w:hint="eastAsia"/>
                    </w:rPr>
                    <w:t>MBSno</w:t>
                  </w:r>
                  <w:proofErr w:type="spellEnd"/>
                </w:p>
              </w:tc>
              <w:tc>
                <w:tcPr>
                  <w:tcW w:w="382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34644B" w:rsidRPr="0034644B" w:rsidRDefault="0034644B" w:rsidP="00073619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@</w:t>
                  </w:r>
                  <w:proofErr w:type="spellStart"/>
                  <w:r>
                    <w:rPr>
                      <w:rFonts w:ascii="Times New Roman" w:hAnsi="Times New Roman" w:cs="Times New Roman" w:hint="eastAsia"/>
                    </w:rPr>
                    <w:t>MBSno</w:t>
                  </w:r>
                  <w:proofErr w:type="spellEnd"/>
                </w:p>
              </w:tc>
            </w:tr>
          </w:tbl>
          <w:p w:rsidR="002C78B8" w:rsidRPr="002C78B8" w:rsidRDefault="002C78B8" w:rsidP="0034644B">
            <w:pPr>
              <w:jc w:val="left"/>
              <w:rPr>
                <w:rFonts w:ascii="Times New Roman" w:eastAsia="SimSun" w:hAnsi="Times New Roman" w:cs="Times New Roman"/>
              </w:rPr>
            </w:pPr>
          </w:p>
          <w:tbl>
            <w:tblPr>
              <w:tblStyle w:val="a8"/>
              <w:tblW w:w="0" w:type="auto"/>
              <w:tblLayout w:type="fixed"/>
              <w:tblLook w:val="04A0"/>
            </w:tblPr>
            <w:tblGrid>
              <w:gridCol w:w="1274"/>
              <w:gridCol w:w="3822"/>
            </w:tblGrid>
            <w:tr w:rsidR="009A579E" w:rsidRPr="0034644B" w:rsidTr="00B55158">
              <w:tc>
                <w:tcPr>
                  <w:tcW w:w="1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C6D9F1" w:themeFill="text2" w:themeFillTint="33"/>
                  <w:hideMark/>
                </w:tcPr>
                <w:p w:rsidR="009A579E" w:rsidRPr="0034644B" w:rsidRDefault="009A579E" w:rsidP="00B55158">
                  <w:pPr>
                    <w:jc w:val="left"/>
                    <w:rPr>
                      <w:rFonts w:ascii="Times New Roman" w:hAnsi="Times New Roman" w:cs="Times New Roman"/>
                      <w:strike/>
                    </w:rPr>
                  </w:pPr>
                </w:p>
              </w:tc>
              <w:tc>
                <w:tcPr>
                  <w:tcW w:w="382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C6D9F1" w:themeFill="text2" w:themeFillTint="33"/>
                  <w:hideMark/>
                </w:tcPr>
                <w:p w:rsidR="009A579E" w:rsidRPr="002C78B8" w:rsidRDefault="009A579E" w:rsidP="00B55158">
                  <w:pPr>
                    <w:jc w:val="left"/>
                    <w:rPr>
                      <w:rFonts w:ascii="Times New Roman" w:eastAsia="SimSun" w:hAnsi="Times New Roman" w:cs="Times New Roman"/>
                      <w:strike/>
                    </w:rPr>
                  </w:pPr>
                </w:p>
              </w:tc>
            </w:tr>
            <w:tr w:rsidR="009A579E" w:rsidRPr="0034644B" w:rsidTr="00B55158">
              <w:tc>
                <w:tcPr>
                  <w:tcW w:w="1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9A579E" w:rsidRPr="0034644B" w:rsidRDefault="009A579E" w:rsidP="00B55158">
                  <w:pPr>
                    <w:jc w:val="left"/>
                    <w:rPr>
                      <w:rFonts w:ascii="Times New Roman" w:hAnsi="Times New Roman" w:cs="Times New Roman"/>
                      <w:strike/>
                    </w:rPr>
                  </w:pPr>
                </w:p>
              </w:tc>
              <w:tc>
                <w:tcPr>
                  <w:tcW w:w="382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55158" w:rsidRPr="0034644B" w:rsidRDefault="00B55158" w:rsidP="00B55158">
                  <w:pPr>
                    <w:jc w:val="left"/>
                    <w:rPr>
                      <w:rFonts w:ascii="Times New Roman" w:hAnsi="Times New Roman" w:cs="Times New Roman"/>
                      <w:strike/>
                    </w:rPr>
                  </w:pPr>
                </w:p>
              </w:tc>
            </w:tr>
            <w:tr w:rsidR="009A579E" w:rsidRPr="0034644B" w:rsidTr="00B55158">
              <w:tc>
                <w:tcPr>
                  <w:tcW w:w="1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9A579E" w:rsidRPr="0034644B" w:rsidRDefault="009A579E" w:rsidP="00B55158">
                  <w:pPr>
                    <w:jc w:val="left"/>
                    <w:rPr>
                      <w:rFonts w:ascii="Times New Roman" w:hAnsi="Times New Roman" w:cs="Times New Roman"/>
                      <w:strike/>
                    </w:rPr>
                  </w:pPr>
                </w:p>
              </w:tc>
              <w:tc>
                <w:tcPr>
                  <w:tcW w:w="382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55158" w:rsidRPr="0034644B" w:rsidRDefault="00B55158" w:rsidP="00B55158">
                  <w:pPr>
                    <w:jc w:val="left"/>
                    <w:rPr>
                      <w:rFonts w:ascii="Times New Roman" w:hAnsi="Times New Roman" w:cs="Times New Roman"/>
                      <w:strike/>
                    </w:rPr>
                  </w:pPr>
                </w:p>
              </w:tc>
            </w:tr>
            <w:tr w:rsidR="009A579E" w:rsidRPr="0034644B" w:rsidTr="00B55158">
              <w:tc>
                <w:tcPr>
                  <w:tcW w:w="1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9A579E" w:rsidRPr="0034644B" w:rsidRDefault="009A579E" w:rsidP="00B55158">
                  <w:pPr>
                    <w:jc w:val="left"/>
                    <w:rPr>
                      <w:rFonts w:ascii="Times New Roman" w:hAnsi="Times New Roman" w:cs="Times New Roman"/>
                      <w:strike/>
                    </w:rPr>
                  </w:pPr>
                </w:p>
              </w:tc>
              <w:tc>
                <w:tcPr>
                  <w:tcW w:w="382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1E7E0F" w:rsidRPr="0034644B" w:rsidRDefault="001E7E0F" w:rsidP="00B55158">
                  <w:pPr>
                    <w:jc w:val="left"/>
                    <w:rPr>
                      <w:rFonts w:ascii="Times New Roman" w:hAnsi="Times New Roman" w:cs="Times New Roman"/>
                      <w:strike/>
                    </w:rPr>
                  </w:pPr>
                </w:p>
              </w:tc>
            </w:tr>
            <w:tr w:rsidR="009A579E" w:rsidRPr="0034644B" w:rsidTr="00B55158">
              <w:tc>
                <w:tcPr>
                  <w:tcW w:w="1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9A579E" w:rsidRPr="0034644B" w:rsidRDefault="009A579E" w:rsidP="00FE638D">
                  <w:pPr>
                    <w:jc w:val="left"/>
                    <w:rPr>
                      <w:rFonts w:ascii="Times New Roman" w:hAnsi="Times New Roman" w:cs="Times New Roman"/>
                      <w:strike/>
                    </w:rPr>
                  </w:pPr>
                </w:p>
              </w:tc>
              <w:tc>
                <w:tcPr>
                  <w:tcW w:w="382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295399" w:rsidRPr="0034644B" w:rsidRDefault="00295399" w:rsidP="0029539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trike/>
                      <w:noProof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A579E" w:rsidRPr="0034644B" w:rsidTr="00B55158">
              <w:tc>
                <w:tcPr>
                  <w:tcW w:w="1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9A579E" w:rsidRPr="0034644B" w:rsidRDefault="009A579E" w:rsidP="00FE638D">
                  <w:pPr>
                    <w:jc w:val="left"/>
                    <w:rPr>
                      <w:rFonts w:ascii="Times New Roman" w:hAnsi="Times New Roman" w:cs="Times New Roman"/>
                      <w:strike/>
                    </w:rPr>
                  </w:pPr>
                </w:p>
              </w:tc>
              <w:tc>
                <w:tcPr>
                  <w:tcW w:w="382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9A579E" w:rsidRPr="0034644B" w:rsidRDefault="009A579E" w:rsidP="00B55158">
                  <w:pPr>
                    <w:jc w:val="left"/>
                    <w:rPr>
                      <w:rFonts w:ascii="Times New Roman" w:hAnsi="Times New Roman" w:cs="Times New Roman"/>
                      <w:strike/>
                    </w:rPr>
                  </w:pPr>
                </w:p>
              </w:tc>
            </w:tr>
            <w:tr w:rsidR="009B71C4" w:rsidRPr="0034644B" w:rsidTr="00B55158">
              <w:tc>
                <w:tcPr>
                  <w:tcW w:w="1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9B71C4" w:rsidRPr="0034644B" w:rsidRDefault="009B71C4" w:rsidP="00FE638D">
                  <w:pPr>
                    <w:jc w:val="left"/>
                    <w:rPr>
                      <w:rFonts w:ascii="Times New Roman" w:hAnsi="Times New Roman" w:cs="Times New Roman"/>
                      <w:strike/>
                    </w:rPr>
                  </w:pPr>
                </w:p>
              </w:tc>
              <w:tc>
                <w:tcPr>
                  <w:tcW w:w="382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9B71C4" w:rsidRPr="0034644B" w:rsidRDefault="009B71C4" w:rsidP="00B55158">
                  <w:pPr>
                    <w:jc w:val="left"/>
                    <w:rPr>
                      <w:rFonts w:ascii="Times New Roman" w:hAnsi="Times New Roman" w:cs="Times New Roman"/>
                      <w:strike/>
                    </w:rPr>
                  </w:pPr>
                </w:p>
              </w:tc>
            </w:tr>
            <w:tr w:rsidR="009B71C4" w:rsidRPr="0034644B" w:rsidTr="00B55158">
              <w:tc>
                <w:tcPr>
                  <w:tcW w:w="1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9B71C4" w:rsidRPr="0034644B" w:rsidRDefault="009B71C4" w:rsidP="00FE638D">
                  <w:pPr>
                    <w:jc w:val="left"/>
                    <w:rPr>
                      <w:rFonts w:ascii="Times New Roman" w:hAnsi="Times New Roman" w:cs="Times New Roman"/>
                      <w:strike/>
                    </w:rPr>
                  </w:pPr>
                </w:p>
              </w:tc>
              <w:tc>
                <w:tcPr>
                  <w:tcW w:w="382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9B71C4" w:rsidRPr="0034644B" w:rsidRDefault="009B71C4" w:rsidP="00B55158">
                  <w:pPr>
                    <w:jc w:val="left"/>
                    <w:rPr>
                      <w:rFonts w:ascii="Times New Roman" w:hAnsi="Times New Roman" w:cs="Times New Roman"/>
                      <w:strike/>
                    </w:rPr>
                  </w:pPr>
                </w:p>
              </w:tc>
            </w:tr>
            <w:tr w:rsidR="009B71C4" w:rsidRPr="0034644B" w:rsidTr="00B55158">
              <w:tc>
                <w:tcPr>
                  <w:tcW w:w="1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9B71C4" w:rsidRPr="0034644B" w:rsidRDefault="009B71C4" w:rsidP="00FE638D">
                  <w:pPr>
                    <w:jc w:val="left"/>
                    <w:rPr>
                      <w:rFonts w:ascii="Times New Roman" w:hAnsi="Times New Roman" w:cs="Times New Roman"/>
                      <w:strike/>
                    </w:rPr>
                  </w:pPr>
                </w:p>
              </w:tc>
              <w:tc>
                <w:tcPr>
                  <w:tcW w:w="382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9B71C4" w:rsidRPr="0034644B" w:rsidRDefault="009B71C4" w:rsidP="00B55158">
                  <w:pPr>
                    <w:jc w:val="left"/>
                    <w:rPr>
                      <w:rFonts w:ascii="Times New Roman" w:hAnsi="Times New Roman" w:cs="Times New Roman"/>
                      <w:strike/>
                    </w:rPr>
                  </w:pPr>
                </w:p>
              </w:tc>
            </w:tr>
            <w:tr w:rsidR="009B71C4" w:rsidRPr="0034644B" w:rsidTr="00B55158">
              <w:tc>
                <w:tcPr>
                  <w:tcW w:w="1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9B71C4" w:rsidRPr="0034644B" w:rsidRDefault="009B71C4" w:rsidP="00FE638D">
                  <w:pPr>
                    <w:jc w:val="left"/>
                    <w:rPr>
                      <w:rFonts w:ascii="Times New Roman" w:hAnsi="Times New Roman" w:cs="Times New Roman"/>
                      <w:strike/>
                    </w:rPr>
                  </w:pPr>
                </w:p>
              </w:tc>
              <w:tc>
                <w:tcPr>
                  <w:tcW w:w="382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9B71C4" w:rsidRPr="0034644B" w:rsidRDefault="009B71C4" w:rsidP="00B55158">
                  <w:pPr>
                    <w:jc w:val="left"/>
                    <w:rPr>
                      <w:rFonts w:ascii="Times New Roman" w:hAnsi="Times New Roman" w:cs="Times New Roman"/>
                      <w:strike/>
                    </w:rPr>
                  </w:pPr>
                </w:p>
              </w:tc>
            </w:tr>
            <w:tr w:rsidR="009B71C4" w:rsidRPr="0034644B" w:rsidTr="00B55158">
              <w:tc>
                <w:tcPr>
                  <w:tcW w:w="1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9B71C4" w:rsidRPr="0034644B" w:rsidRDefault="009B71C4" w:rsidP="00FE638D">
                  <w:pPr>
                    <w:jc w:val="left"/>
                    <w:rPr>
                      <w:rFonts w:ascii="Times New Roman" w:hAnsi="Times New Roman" w:cs="Times New Roman"/>
                      <w:strike/>
                    </w:rPr>
                  </w:pPr>
                </w:p>
              </w:tc>
              <w:tc>
                <w:tcPr>
                  <w:tcW w:w="382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9B71C4" w:rsidRPr="0034644B" w:rsidRDefault="009B71C4" w:rsidP="00B55158">
                  <w:pPr>
                    <w:jc w:val="left"/>
                    <w:rPr>
                      <w:rFonts w:ascii="Times New Roman" w:hAnsi="Times New Roman" w:cs="Times New Roman"/>
                      <w:strike/>
                    </w:rPr>
                  </w:pPr>
                </w:p>
              </w:tc>
            </w:tr>
            <w:tr w:rsidR="009B71C4" w:rsidRPr="0034644B" w:rsidTr="00B55158">
              <w:tc>
                <w:tcPr>
                  <w:tcW w:w="1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9B71C4" w:rsidRPr="0034644B" w:rsidRDefault="009B71C4" w:rsidP="00FE638D">
                  <w:pPr>
                    <w:jc w:val="left"/>
                    <w:rPr>
                      <w:rFonts w:ascii="Times New Roman" w:hAnsi="Times New Roman" w:cs="Times New Roman"/>
                      <w:strike/>
                    </w:rPr>
                  </w:pPr>
                </w:p>
              </w:tc>
              <w:tc>
                <w:tcPr>
                  <w:tcW w:w="382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9B71C4" w:rsidRPr="0034644B" w:rsidRDefault="009B71C4" w:rsidP="00B55158">
                  <w:pPr>
                    <w:jc w:val="left"/>
                    <w:rPr>
                      <w:rFonts w:ascii="Times New Roman" w:hAnsi="Times New Roman" w:cs="Times New Roman"/>
                      <w:strike/>
                    </w:rPr>
                  </w:pPr>
                </w:p>
              </w:tc>
            </w:tr>
            <w:tr w:rsidR="009B71C4" w:rsidRPr="0034644B" w:rsidTr="00B55158">
              <w:tc>
                <w:tcPr>
                  <w:tcW w:w="1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9B71C4" w:rsidRPr="0034644B" w:rsidRDefault="009B71C4" w:rsidP="00FE638D">
                  <w:pPr>
                    <w:jc w:val="left"/>
                    <w:rPr>
                      <w:rFonts w:ascii="Times New Roman" w:hAnsi="Times New Roman" w:cs="Times New Roman"/>
                      <w:strike/>
                    </w:rPr>
                  </w:pPr>
                </w:p>
              </w:tc>
              <w:tc>
                <w:tcPr>
                  <w:tcW w:w="382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9B71C4" w:rsidRPr="0034644B" w:rsidRDefault="009B71C4" w:rsidP="00B55158">
                  <w:pPr>
                    <w:jc w:val="left"/>
                    <w:rPr>
                      <w:rFonts w:ascii="Times New Roman" w:hAnsi="Times New Roman" w:cs="Times New Roman"/>
                      <w:strike/>
                    </w:rPr>
                  </w:pPr>
                </w:p>
              </w:tc>
            </w:tr>
            <w:tr w:rsidR="009B71C4" w:rsidRPr="0034644B" w:rsidTr="00B55158">
              <w:tc>
                <w:tcPr>
                  <w:tcW w:w="1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9B71C4" w:rsidRPr="0034644B" w:rsidRDefault="009B71C4" w:rsidP="00FE638D">
                  <w:pPr>
                    <w:jc w:val="left"/>
                    <w:rPr>
                      <w:rFonts w:ascii="Times New Roman" w:hAnsi="Times New Roman" w:cs="Times New Roman"/>
                      <w:strike/>
                    </w:rPr>
                  </w:pPr>
                </w:p>
              </w:tc>
              <w:tc>
                <w:tcPr>
                  <w:tcW w:w="382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9B71C4" w:rsidRPr="0034644B" w:rsidRDefault="009B71C4" w:rsidP="00DC3F95">
                  <w:pPr>
                    <w:jc w:val="left"/>
                    <w:rPr>
                      <w:rFonts w:ascii="Times New Roman" w:hAnsi="Times New Roman" w:cs="Times New Roman"/>
                      <w:strike/>
                    </w:rPr>
                  </w:pPr>
                </w:p>
              </w:tc>
            </w:tr>
            <w:tr w:rsidR="009B71C4" w:rsidRPr="0034644B" w:rsidTr="00B55158">
              <w:tc>
                <w:tcPr>
                  <w:tcW w:w="1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9B71C4" w:rsidRPr="0034644B" w:rsidRDefault="009B71C4" w:rsidP="00FE638D">
                  <w:pPr>
                    <w:jc w:val="left"/>
                    <w:rPr>
                      <w:rFonts w:ascii="Times New Roman" w:hAnsi="Times New Roman" w:cs="Times New Roman"/>
                      <w:strike/>
                    </w:rPr>
                  </w:pPr>
                </w:p>
              </w:tc>
              <w:tc>
                <w:tcPr>
                  <w:tcW w:w="382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9B71C4" w:rsidRPr="0034644B" w:rsidRDefault="009B71C4" w:rsidP="00DC3F95">
                  <w:pPr>
                    <w:jc w:val="left"/>
                    <w:rPr>
                      <w:rFonts w:ascii="Times New Roman" w:hAnsi="Times New Roman" w:cs="Times New Roman"/>
                      <w:strike/>
                    </w:rPr>
                  </w:pPr>
                </w:p>
              </w:tc>
            </w:tr>
            <w:tr w:rsidR="009B71C4" w:rsidRPr="0034644B" w:rsidTr="00B55158">
              <w:tc>
                <w:tcPr>
                  <w:tcW w:w="1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9B71C4" w:rsidRPr="0034644B" w:rsidRDefault="009B71C4" w:rsidP="00FE638D">
                  <w:pPr>
                    <w:jc w:val="left"/>
                    <w:rPr>
                      <w:rFonts w:ascii="Times New Roman" w:hAnsi="Times New Roman" w:cs="Times New Roman"/>
                      <w:strike/>
                    </w:rPr>
                  </w:pPr>
                </w:p>
              </w:tc>
              <w:tc>
                <w:tcPr>
                  <w:tcW w:w="382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DC3F95" w:rsidRPr="0034644B" w:rsidRDefault="00DC3F95" w:rsidP="00B55158">
                  <w:pPr>
                    <w:jc w:val="left"/>
                    <w:rPr>
                      <w:rFonts w:ascii="Times New Roman" w:hAnsi="Times New Roman" w:cs="Times New Roman"/>
                      <w:strike/>
                    </w:rPr>
                  </w:pPr>
                </w:p>
              </w:tc>
            </w:tr>
            <w:tr w:rsidR="009B71C4" w:rsidRPr="0034644B" w:rsidTr="00B55158">
              <w:tc>
                <w:tcPr>
                  <w:tcW w:w="1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9B71C4" w:rsidRPr="0034644B" w:rsidRDefault="009B71C4" w:rsidP="00FE638D">
                  <w:pPr>
                    <w:jc w:val="left"/>
                    <w:rPr>
                      <w:rFonts w:ascii="Times New Roman" w:hAnsi="Times New Roman" w:cs="Times New Roman"/>
                      <w:strike/>
                    </w:rPr>
                  </w:pPr>
                </w:p>
              </w:tc>
              <w:tc>
                <w:tcPr>
                  <w:tcW w:w="382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C22304" w:rsidRPr="0034644B" w:rsidRDefault="00C22304" w:rsidP="00B55158">
                  <w:pPr>
                    <w:jc w:val="left"/>
                    <w:rPr>
                      <w:rFonts w:ascii="Times New Roman" w:hAnsi="Times New Roman" w:cs="Times New Roman"/>
                      <w:strike/>
                    </w:rPr>
                  </w:pPr>
                </w:p>
              </w:tc>
            </w:tr>
            <w:tr w:rsidR="009B71C4" w:rsidRPr="0034644B" w:rsidTr="00B55158">
              <w:tc>
                <w:tcPr>
                  <w:tcW w:w="1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9B71C4" w:rsidRPr="0034644B" w:rsidRDefault="009B71C4" w:rsidP="00FE638D">
                  <w:pPr>
                    <w:jc w:val="left"/>
                    <w:rPr>
                      <w:rFonts w:ascii="Times New Roman" w:hAnsi="Times New Roman" w:cs="Times New Roman"/>
                      <w:strike/>
                    </w:rPr>
                  </w:pPr>
                </w:p>
              </w:tc>
              <w:tc>
                <w:tcPr>
                  <w:tcW w:w="382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FD4068" w:rsidRPr="0034644B" w:rsidRDefault="00FD4068" w:rsidP="00B55158">
                  <w:pPr>
                    <w:jc w:val="left"/>
                    <w:rPr>
                      <w:rFonts w:ascii="Times New Roman" w:hAnsi="Times New Roman" w:cs="Times New Roman"/>
                      <w:strike/>
                    </w:rPr>
                  </w:pPr>
                </w:p>
              </w:tc>
            </w:tr>
            <w:tr w:rsidR="009B71C4" w:rsidRPr="0034644B" w:rsidTr="00B55158">
              <w:tc>
                <w:tcPr>
                  <w:tcW w:w="1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9B71C4" w:rsidRPr="0034644B" w:rsidRDefault="009B71C4" w:rsidP="00FE638D">
                  <w:pPr>
                    <w:jc w:val="left"/>
                    <w:rPr>
                      <w:rFonts w:ascii="Times New Roman" w:hAnsi="Times New Roman" w:cs="Times New Roman"/>
                      <w:strike/>
                    </w:rPr>
                  </w:pPr>
                </w:p>
              </w:tc>
              <w:tc>
                <w:tcPr>
                  <w:tcW w:w="382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FD4068" w:rsidRPr="0034644B" w:rsidRDefault="00FD4068" w:rsidP="00774A35">
                  <w:pPr>
                    <w:jc w:val="left"/>
                    <w:rPr>
                      <w:rFonts w:ascii="Times New Roman" w:hAnsi="Times New Roman" w:cs="Times New Roman"/>
                      <w:strike/>
                    </w:rPr>
                  </w:pPr>
                </w:p>
              </w:tc>
            </w:tr>
            <w:tr w:rsidR="009B71C4" w:rsidRPr="0034644B" w:rsidTr="00B55158">
              <w:tc>
                <w:tcPr>
                  <w:tcW w:w="1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9B71C4" w:rsidRPr="0034644B" w:rsidRDefault="009B71C4" w:rsidP="00FE638D">
                  <w:pPr>
                    <w:jc w:val="left"/>
                    <w:rPr>
                      <w:rFonts w:ascii="Times New Roman" w:hAnsi="Times New Roman" w:cs="Times New Roman"/>
                      <w:strike/>
                    </w:rPr>
                  </w:pPr>
                </w:p>
              </w:tc>
              <w:tc>
                <w:tcPr>
                  <w:tcW w:w="382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9B71C4" w:rsidRPr="002C78B8" w:rsidRDefault="009B71C4" w:rsidP="00C06107">
                  <w:pPr>
                    <w:jc w:val="left"/>
                    <w:rPr>
                      <w:rFonts w:ascii="Times New Roman" w:eastAsia="SimSun" w:hAnsi="Times New Roman" w:cs="Times New Roman"/>
                      <w:strike/>
                      <w:szCs w:val="21"/>
                    </w:rPr>
                  </w:pPr>
                </w:p>
              </w:tc>
            </w:tr>
            <w:tr w:rsidR="009B71C4" w:rsidRPr="0034644B" w:rsidTr="00B55158">
              <w:tc>
                <w:tcPr>
                  <w:tcW w:w="1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9B71C4" w:rsidRPr="0034644B" w:rsidRDefault="009B71C4" w:rsidP="00FE638D">
                  <w:pPr>
                    <w:jc w:val="left"/>
                    <w:rPr>
                      <w:rFonts w:ascii="Times New Roman" w:hAnsi="Times New Roman" w:cs="Times New Roman"/>
                      <w:strike/>
                    </w:rPr>
                  </w:pPr>
                </w:p>
              </w:tc>
              <w:tc>
                <w:tcPr>
                  <w:tcW w:w="382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9B71C4" w:rsidRPr="002C78B8" w:rsidRDefault="009B71C4" w:rsidP="008C0625">
                  <w:pPr>
                    <w:jc w:val="left"/>
                    <w:rPr>
                      <w:rFonts w:ascii="Times New Roman" w:eastAsia="SimSun" w:hAnsi="Times New Roman" w:cs="Times New Roman"/>
                      <w:strike/>
                    </w:rPr>
                  </w:pPr>
                </w:p>
              </w:tc>
            </w:tr>
            <w:tr w:rsidR="009B71C4" w:rsidRPr="0034644B" w:rsidTr="00B55158">
              <w:tc>
                <w:tcPr>
                  <w:tcW w:w="1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9B71C4" w:rsidRPr="0034644B" w:rsidRDefault="009B71C4" w:rsidP="00FE638D">
                  <w:pPr>
                    <w:jc w:val="left"/>
                    <w:rPr>
                      <w:rFonts w:ascii="Times New Roman" w:hAnsi="Times New Roman" w:cs="Times New Roman"/>
                      <w:strike/>
                    </w:rPr>
                  </w:pPr>
                </w:p>
              </w:tc>
              <w:tc>
                <w:tcPr>
                  <w:tcW w:w="382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9B71C4" w:rsidRPr="002C78B8" w:rsidRDefault="009B71C4" w:rsidP="00C8029A">
                  <w:pPr>
                    <w:jc w:val="left"/>
                    <w:rPr>
                      <w:rFonts w:ascii="Times New Roman" w:eastAsia="SimSun" w:hAnsi="Times New Roman" w:cs="Times New Roman"/>
                      <w:strike/>
                    </w:rPr>
                  </w:pPr>
                </w:p>
              </w:tc>
            </w:tr>
            <w:tr w:rsidR="009B71C4" w:rsidRPr="0034644B" w:rsidTr="00B55158">
              <w:tc>
                <w:tcPr>
                  <w:tcW w:w="1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9B71C4" w:rsidRPr="0034644B" w:rsidRDefault="009B71C4" w:rsidP="00FE638D">
                  <w:pPr>
                    <w:jc w:val="left"/>
                    <w:rPr>
                      <w:rFonts w:ascii="Times New Roman" w:hAnsi="Times New Roman" w:cs="Times New Roman"/>
                      <w:strike/>
                    </w:rPr>
                  </w:pPr>
                </w:p>
              </w:tc>
              <w:tc>
                <w:tcPr>
                  <w:tcW w:w="382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9B71C4" w:rsidRPr="002C78B8" w:rsidRDefault="009B71C4" w:rsidP="00B55158">
                  <w:pPr>
                    <w:jc w:val="left"/>
                    <w:rPr>
                      <w:rFonts w:ascii="Times New Roman" w:eastAsia="SimSun" w:hAnsi="Times New Roman" w:cs="Times New Roman"/>
                      <w:strike/>
                    </w:rPr>
                  </w:pPr>
                </w:p>
              </w:tc>
            </w:tr>
            <w:tr w:rsidR="009B71C4" w:rsidRPr="0034644B" w:rsidTr="00B55158">
              <w:tc>
                <w:tcPr>
                  <w:tcW w:w="1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9B71C4" w:rsidRPr="002C78B8" w:rsidRDefault="009B71C4" w:rsidP="00FE638D">
                  <w:pPr>
                    <w:jc w:val="left"/>
                    <w:rPr>
                      <w:rFonts w:ascii="Times New Roman" w:eastAsia="SimSun" w:hAnsi="Times New Roman" w:cs="Times New Roman"/>
                      <w:strike/>
                    </w:rPr>
                  </w:pPr>
                </w:p>
              </w:tc>
              <w:tc>
                <w:tcPr>
                  <w:tcW w:w="382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9B71C4" w:rsidRPr="002C78B8" w:rsidRDefault="009B71C4" w:rsidP="00C8029A">
                  <w:pPr>
                    <w:jc w:val="left"/>
                    <w:rPr>
                      <w:rFonts w:ascii="Times New Roman" w:eastAsia="SimSun" w:hAnsi="Times New Roman" w:cs="Times New Roman"/>
                      <w:strike/>
                    </w:rPr>
                  </w:pPr>
                </w:p>
              </w:tc>
            </w:tr>
            <w:tr w:rsidR="009B71C4" w:rsidRPr="0034644B" w:rsidTr="00B55158">
              <w:tc>
                <w:tcPr>
                  <w:tcW w:w="1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9B71C4" w:rsidRPr="002C78B8" w:rsidRDefault="009B71C4" w:rsidP="00FE638D">
                  <w:pPr>
                    <w:jc w:val="left"/>
                    <w:rPr>
                      <w:rFonts w:ascii="Times New Roman" w:eastAsia="SimSun" w:hAnsi="Times New Roman" w:cs="Times New Roman"/>
                      <w:strike/>
                    </w:rPr>
                  </w:pPr>
                </w:p>
              </w:tc>
              <w:tc>
                <w:tcPr>
                  <w:tcW w:w="382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9B71C4" w:rsidRPr="002C78B8" w:rsidRDefault="009B71C4" w:rsidP="00C8029A">
                  <w:pPr>
                    <w:jc w:val="left"/>
                    <w:rPr>
                      <w:rFonts w:ascii="Times New Roman" w:eastAsia="SimSun" w:hAnsi="Times New Roman" w:cs="Times New Roman"/>
                      <w:strike/>
                    </w:rPr>
                  </w:pPr>
                </w:p>
              </w:tc>
            </w:tr>
          </w:tbl>
          <w:p w:rsidR="00BE35DA" w:rsidRPr="002C78B8" w:rsidRDefault="00BE35DA" w:rsidP="00FD4068">
            <w:pPr>
              <w:jc w:val="left"/>
              <w:rPr>
                <w:rFonts w:ascii="Times New Roman" w:eastAsia="SimSun" w:hAnsi="Times New Roman" w:cs="Times New Roman"/>
                <w:strike/>
              </w:rPr>
            </w:pPr>
          </w:p>
        </w:tc>
      </w:tr>
    </w:tbl>
    <w:p w:rsidR="00386292" w:rsidRDefault="00386292" w:rsidP="00386292">
      <w:pPr>
        <w:ind w:firstLineChars="200" w:firstLine="420"/>
        <w:jc w:val="left"/>
      </w:pPr>
    </w:p>
    <w:p w:rsidR="00386292" w:rsidRPr="00EB5B40" w:rsidRDefault="00386292" w:rsidP="00386292">
      <w:pPr>
        <w:ind w:firstLineChars="200" w:firstLine="420"/>
        <w:jc w:val="left"/>
      </w:pPr>
    </w:p>
    <w:p w:rsidR="00386292" w:rsidRPr="00A00E0F" w:rsidRDefault="00386292" w:rsidP="00386292">
      <w:pPr>
        <w:pStyle w:val="2"/>
        <w:numPr>
          <w:ilvl w:val="1"/>
          <w:numId w:val="1"/>
        </w:numPr>
        <w:spacing w:before="0" w:after="0" w:line="240" w:lineRule="auto"/>
        <w:rPr>
          <w:rFonts w:ascii="Times New Roman" w:eastAsia="SimHei" w:hAnsi="Times New Roman"/>
          <w:sz w:val="28"/>
          <w:szCs w:val="28"/>
        </w:rPr>
      </w:pPr>
      <w:bookmarkStart w:id="811" w:name="_Toc248283800"/>
      <w:bookmarkStart w:id="812" w:name="_Toc376766390"/>
      <w:r w:rsidRPr="00A00E0F">
        <w:rPr>
          <w:rFonts w:ascii="Times New Roman" w:eastAsia="SimHei" w:hAnsi="Times New Roman"/>
          <w:sz w:val="28"/>
          <w:szCs w:val="28"/>
        </w:rPr>
        <w:t>UC</w:t>
      </w:r>
      <w:r>
        <w:rPr>
          <w:rFonts w:ascii="Times New Roman" w:eastAsia="SimHei" w:hAnsi="Times New Roman" w:hint="eastAsia"/>
          <w:sz w:val="28"/>
          <w:szCs w:val="28"/>
        </w:rPr>
        <w:t>-PCA</w:t>
      </w:r>
      <w:r w:rsidR="00782708">
        <w:rPr>
          <w:rFonts w:ascii="Times New Roman" w:eastAsiaTheme="minorEastAsia" w:hAnsi="Times New Roman" w:hint="eastAsia"/>
          <w:sz w:val="28"/>
          <w:szCs w:val="28"/>
        </w:rPr>
        <w:t xml:space="preserve"> </w:t>
      </w:r>
      <w:r>
        <w:rPr>
          <w:rFonts w:ascii="Times New Roman" w:eastAsia="SimHei" w:hAnsi="Times New Roman" w:hint="eastAsia"/>
          <w:sz w:val="28"/>
          <w:szCs w:val="28"/>
        </w:rPr>
        <w:t>ICT</w:t>
      </w:r>
      <w:r>
        <w:rPr>
          <w:rFonts w:ascii="Times New Roman" w:eastAsiaTheme="minorEastAsia" w:hAnsi="Times New Roman" w:hint="eastAsia"/>
          <w:sz w:val="28"/>
          <w:szCs w:val="28"/>
        </w:rPr>
        <w:t xml:space="preserve"> INPUT</w:t>
      </w:r>
      <w:r w:rsidRPr="00A00E0F">
        <w:rPr>
          <w:rFonts w:ascii="Times New Roman" w:eastAsia="SimHei" w:hAnsi="Times New Roman"/>
          <w:sz w:val="28"/>
          <w:szCs w:val="28"/>
        </w:rPr>
        <w:t>-0</w:t>
      </w:r>
      <w:r>
        <w:rPr>
          <w:rFonts w:ascii="Times New Roman" w:eastAsia="SimHei" w:hAnsi="Times New Roman" w:hint="eastAsia"/>
          <w:sz w:val="28"/>
          <w:szCs w:val="28"/>
        </w:rPr>
        <w:t xml:space="preserve">2 </w:t>
      </w:r>
      <w:r w:rsidR="00837A87">
        <w:rPr>
          <w:rFonts w:ascii="Times New Roman" w:eastAsiaTheme="minorEastAsia" w:hAnsi="Times New Roman" w:hint="eastAsia"/>
          <w:sz w:val="28"/>
          <w:szCs w:val="28"/>
        </w:rPr>
        <w:t>ECR</w:t>
      </w:r>
      <w:r w:rsidR="00D35A39">
        <w:rPr>
          <w:rFonts w:ascii="Times New Roman" w:eastAsiaTheme="minorEastAsia" w:hAnsi="Times New Roman" w:hint="eastAsia"/>
          <w:sz w:val="28"/>
          <w:szCs w:val="28"/>
        </w:rPr>
        <w:t xml:space="preserve"> Label </w:t>
      </w:r>
      <w:r>
        <w:rPr>
          <w:rFonts w:ascii="Times New Roman" w:eastAsia="SimHei" w:hAnsi="Times New Roman" w:hint="eastAsia"/>
          <w:sz w:val="28"/>
          <w:szCs w:val="28"/>
        </w:rPr>
        <w:t>Reprint</w:t>
      </w:r>
      <w:bookmarkEnd w:id="811"/>
      <w:bookmarkEnd w:id="812"/>
    </w:p>
    <w:p w:rsidR="00386292" w:rsidRPr="00A00E0F" w:rsidRDefault="00386292" w:rsidP="00386292">
      <w:pPr>
        <w:ind w:firstLineChars="200" w:firstLine="420"/>
        <w:jc w:val="left"/>
        <w:rPr>
          <w:rFonts w:ascii="Arial" w:eastAsia="SimSun" w:hAnsi="Arial"/>
        </w:rPr>
      </w:pP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13" w:name="_Toc376766391"/>
      <w:r w:rsidRPr="00E57F40">
        <w:rPr>
          <w:rFonts w:ascii="Times New Roman" w:eastAsia="SimHei" w:hint="eastAsia"/>
          <w:sz w:val="28"/>
        </w:rPr>
        <w:t>功能及目标</w:t>
      </w:r>
      <w:bookmarkEnd w:id="813"/>
    </w:p>
    <w:p w:rsidR="00386292" w:rsidRPr="00E57F40" w:rsidRDefault="00386292" w:rsidP="00E57F40">
      <w:pPr>
        <w:ind w:firstLineChars="200" w:firstLine="420"/>
        <w:jc w:val="left"/>
        <w:rPr>
          <w:rFonts w:ascii="Arial" w:eastAsia="SimSun" w:hAnsi="Arial"/>
        </w:rPr>
      </w:pPr>
      <w:r w:rsidRPr="00E57F40">
        <w:rPr>
          <w:rFonts w:ascii="Arial" w:eastAsia="SimSun" w:hAnsi="Arial" w:hint="eastAsia"/>
        </w:rPr>
        <w:t>标签损坏时，重印</w:t>
      </w: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14" w:name="_Toc376766392"/>
      <w:r w:rsidRPr="00E57F40">
        <w:rPr>
          <w:rFonts w:ascii="Times New Roman" w:eastAsia="SimHei" w:hint="eastAsia"/>
          <w:sz w:val="28"/>
        </w:rPr>
        <w:t>前置条件</w:t>
      </w:r>
      <w:bookmarkEnd w:id="814"/>
    </w:p>
    <w:p w:rsidR="00386292" w:rsidRPr="00A00E0F" w:rsidRDefault="00386292" w:rsidP="00386292">
      <w:pPr>
        <w:ind w:firstLineChars="200" w:firstLine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>N/A</w:t>
      </w: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15" w:name="_Toc376766393"/>
      <w:r w:rsidRPr="00E57F40">
        <w:rPr>
          <w:rFonts w:ascii="Times New Roman" w:eastAsia="SimHei" w:hint="eastAsia"/>
          <w:sz w:val="28"/>
        </w:rPr>
        <w:lastRenderedPageBreak/>
        <w:t>后置条件</w:t>
      </w:r>
      <w:bookmarkEnd w:id="815"/>
    </w:p>
    <w:p w:rsidR="00386292" w:rsidRPr="00A00E0F" w:rsidRDefault="00386292" w:rsidP="00386292">
      <w:pPr>
        <w:ind w:firstLineChars="200" w:firstLine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>N/A</w:t>
      </w: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16" w:name="_Toc376766394"/>
      <w:r w:rsidRPr="00E57F40">
        <w:rPr>
          <w:rFonts w:ascii="Times New Roman" w:eastAsia="SimHei" w:hint="eastAsia"/>
          <w:sz w:val="28"/>
        </w:rPr>
        <w:t>过程描述</w:t>
      </w:r>
      <w:bookmarkEnd w:id="816"/>
    </w:p>
    <w:tbl>
      <w:tblPr>
        <w:tblStyle w:val="a8"/>
        <w:tblW w:w="0" w:type="auto"/>
        <w:tblLook w:val="04A0"/>
      </w:tblPr>
      <w:tblGrid>
        <w:gridCol w:w="2786"/>
        <w:gridCol w:w="5576"/>
      </w:tblGrid>
      <w:tr w:rsidR="00386292" w:rsidRPr="0026380C" w:rsidTr="0068583A">
        <w:tc>
          <w:tcPr>
            <w:tcW w:w="2786" w:type="dxa"/>
            <w:shd w:val="clear" w:color="auto" w:fill="92D050"/>
          </w:tcPr>
          <w:p w:rsidR="00386292" w:rsidRPr="0026380C" w:rsidRDefault="00386292" w:rsidP="0068583A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26380C">
              <w:rPr>
                <w:rFonts w:ascii="Times New Roman" w:hAnsi="Times New Roman" w:cs="Times New Roman"/>
                <w:b/>
              </w:rPr>
              <w:t>UI</w:t>
            </w:r>
          </w:p>
        </w:tc>
        <w:tc>
          <w:tcPr>
            <w:tcW w:w="5576" w:type="dxa"/>
            <w:shd w:val="clear" w:color="auto" w:fill="92D050"/>
          </w:tcPr>
          <w:p w:rsidR="00386292" w:rsidRPr="0026380C" w:rsidRDefault="00386292" w:rsidP="0068583A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26380C">
              <w:rPr>
                <w:rFonts w:ascii="Times New Roman" w:hAnsi="Times New Roman" w:cs="Times New Roman"/>
                <w:b/>
              </w:rPr>
              <w:t>System</w:t>
            </w:r>
          </w:p>
        </w:tc>
      </w:tr>
      <w:tr w:rsidR="00386292" w:rsidRPr="0026380C" w:rsidTr="0068583A">
        <w:tc>
          <w:tcPr>
            <w:tcW w:w="2786" w:type="dxa"/>
          </w:tcPr>
          <w:p w:rsidR="00386292" w:rsidRPr="0026380C" w:rsidRDefault="00386292" w:rsidP="0068583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386292" w:rsidRPr="0026380C" w:rsidRDefault="00386292" w:rsidP="00386292">
            <w:pPr>
              <w:pStyle w:val="a9"/>
              <w:numPr>
                <w:ilvl w:val="0"/>
                <w:numId w:val="10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>Get [</w:t>
            </w:r>
            <w:proofErr w:type="spellStart"/>
            <w:r w:rsidRPr="0026380C">
              <w:rPr>
                <w:rFonts w:ascii="Times New Roman" w:hAnsi="Times New Roman" w:cs="Times New Roman"/>
              </w:rPr>
              <w:t>PdLine</w:t>
            </w:r>
            <w:proofErr w:type="spellEnd"/>
            <w:r w:rsidRPr="0026380C">
              <w:rPr>
                <w:rFonts w:ascii="Times New Roman" w:hAnsi="Times New Roman" w:cs="Times New Roman"/>
              </w:rPr>
              <w:t>], then Display</w:t>
            </w:r>
          </w:p>
        </w:tc>
      </w:tr>
      <w:tr w:rsidR="00386292" w:rsidRPr="0026380C" w:rsidTr="0068583A">
        <w:tc>
          <w:tcPr>
            <w:tcW w:w="2786" w:type="dxa"/>
          </w:tcPr>
          <w:p w:rsidR="00386292" w:rsidRPr="0026380C" w:rsidRDefault="00386292" w:rsidP="00386292">
            <w:pPr>
              <w:pStyle w:val="a9"/>
              <w:numPr>
                <w:ilvl w:val="0"/>
                <w:numId w:val="10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>Select [</w:t>
            </w:r>
            <w:proofErr w:type="spellStart"/>
            <w:r w:rsidRPr="0026380C">
              <w:rPr>
                <w:rFonts w:ascii="Times New Roman" w:hAnsi="Times New Roman" w:cs="Times New Roman"/>
              </w:rPr>
              <w:t>PdLine</w:t>
            </w:r>
            <w:proofErr w:type="spellEnd"/>
            <w:r w:rsidRPr="0026380C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5576" w:type="dxa"/>
          </w:tcPr>
          <w:p w:rsidR="00386292" w:rsidRPr="0026380C" w:rsidRDefault="00386292" w:rsidP="0068583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386292" w:rsidRPr="0026380C" w:rsidTr="0068583A">
        <w:tc>
          <w:tcPr>
            <w:tcW w:w="2786" w:type="dxa"/>
          </w:tcPr>
          <w:p w:rsidR="00386292" w:rsidRPr="0026380C" w:rsidRDefault="00386292" w:rsidP="00386292">
            <w:pPr>
              <w:pStyle w:val="a9"/>
              <w:numPr>
                <w:ilvl w:val="0"/>
                <w:numId w:val="10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>Select [Batch Files/Template]</w:t>
            </w:r>
          </w:p>
        </w:tc>
        <w:tc>
          <w:tcPr>
            <w:tcW w:w="5576" w:type="dxa"/>
          </w:tcPr>
          <w:p w:rsidR="00386292" w:rsidRPr="0026380C" w:rsidRDefault="00386292" w:rsidP="0068583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386292" w:rsidRPr="0026380C" w:rsidTr="0068583A">
        <w:tc>
          <w:tcPr>
            <w:tcW w:w="2786" w:type="dxa"/>
          </w:tcPr>
          <w:p w:rsidR="00386292" w:rsidRPr="0026380C" w:rsidRDefault="00386292" w:rsidP="00386292">
            <w:pPr>
              <w:pStyle w:val="a9"/>
              <w:numPr>
                <w:ilvl w:val="0"/>
                <w:numId w:val="10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>Adjust Offset X,Y (Optional)</w:t>
            </w:r>
          </w:p>
        </w:tc>
        <w:tc>
          <w:tcPr>
            <w:tcW w:w="5576" w:type="dxa"/>
          </w:tcPr>
          <w:p w:rsidR="00386292" w:rsidRPr="0026380C" w:rsidRDefault="00386292" w:rsidP="0068583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386292" w:rsidRPr="0026380C" w:rsidTr="0068583A">
        <w:tc>
          <w:tcPr>
            <w:tcW w:w="2786" w:type="dxa"/>
          </w:tcPr>
          <w:p w:rsidR="00386292" w:rsidRPr="0026380C" w:rsidRDefault="00386292" w:rsidP="00386292">
            <w:pPr>
              <w:pStyle w:val="a9"/>
              <w:numPr>
                <w:ilvl w:val="0"/>
                <w:numId w:val="10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>Input Reason</w:t>
            </w:r>
            <w:ins w:id="817" w:author="Gao, Guan-Wei (高貫偉 ITC)" w:date="2012-10-15T16:25:00Z">
              <w:r w:rsidR="001D3759">
                <w:rPr>
                  <w:rFonts w:ascii="Times New Roman" w:eastAsia="SimSun" w:hAnsi="Times New Roman" w:cs="Times New Roman" w:hint="eastAsia"/>
                </w:rPr>
                <w:t>-option</w:t>
              </w:r>
            </w:ins>
          </w:p>
        </w:tc>
        <w:tc>
          <w:tcPr>
            <w:tcW w:w="5576" w:type="dxa"/>
          </w:tcPr>
          <w:p w:rsidR="00386292" w:rsidRPr="0026380C" w:rsidRDefault="00386292" w:rsidP="0068583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A46B84" w:rsidRPr="000137D7" w:rsidTr="0068583A">
        <w:trPr>
          <w:ins w:id="818" w:author="Gao, Guan-Wei (高貫偉 ITC)" w:date="2012-10-10T15:29:00Z"/>
        </w:trPr>
        <w:tc>
          <w:tcPr>
            <w:tcW w:w="2786" w:type="dxa"/>
          </w:tcPr>
          <w:p w:rsidR="00A46B84" w:rsidRPr="000137D7" w:rsidRDefault="009D474F" w:rsidP="00386292">
            <w:pPr>
              <w:pStyle w:val="a9"/>
              <w:numPr>
                <w:ilvl w:val="0"/>
                <w:numId w:val="10"/>
              </w:numPr>
              <w:ind w:firstLineChars="0"/>
              <w:jc w:val="left"/>
              <w:rPr>
                <w:ins w:id="819" w:author="Gao, Guan-Wei (高貫偉 ITC)" w:date="2012-10-10T15:29:00Z"/>
                <w:rFonts w:ascii="Times New Roman" w:hAnsi="Times New Roman" w:cs="Times New Roman"/>
              </w:rPr>
            </w:pPr>
            <w:ins w:id="820" w:author="Gao, Guan-Wei (高貫偉 ITC)" w:date="2012-10-10T15:29:00Z">
              <w:r w:rsidRPr="009D474F">
                <w:rPr>
                  <w:rFonts w:ascii="Times New Roman" w:eastAsia="SimSun" w:hAnsi="Times New Roman" w:cs="Times New Roman"/>
                  <w:rPrChange w:id="821" w:author="Gao, Guan-Wei (高貫偉 ITC)" w:date="2012-10-10T15:34:00Z">
                    <w:rPr>
                      <w:rFonts w:ascii="Times New Roman" w:eastAsia="SimSun" w:hAnsi="Times New Roman" w:cs="Times New Roman"/>
                      <w:color w:val="0000FF" w:themeColor="hyperlink"/>
                      <w:u w:val="single"/>
                    </w:rPr>
                  </w:rPrChange>
                </w:rPr>
                <w:t>Input ECR-Option</w:t>
              </w:r>
            </w:ins>
          </w:p>
        </w:tc>
        <w:tc>
          <w:tcPr>
            <w:tcW w:w="5576" w:type="dxa"/>
          </w:tcPr>
          <w:p w:rsidR="00A46B84" w:rsidRPr="000137D7" w:rsidRDefault="009D474F" w:rsidP="0068583A">
            <w:pPr>
              <w:jc w:val="left"/>
              <w:rPr>
                <w:ins w:id="822" w:author="Gao, Guan-Wei (高貫偉 ITC)" w:date="2012-10-10T15:30:00Z"/>
                <w:rFonts w:ascii="Times New Roman" w:eastAsia="SimSun" w:hAnsi="Times New Roman" w:cs="Times New Roman"/>
              </w:rPr>
            </w:pPr>
            <w:ins w:id="823" w:author="Gao, Guan-Wei (高貫偉 ITC)" w:date="2012-10-10T15:30:00Z">
              <w:r w:rsidRPr="009D474F">
                <w:rPr>
                  <w:rFonts w:ascii="Times New Roman" w:eastAsia="SimSun" w:hAnsi="Times New Roman" w:cs="Times New Roman"/>
                  <w:rPrChange w:id="824" w:author="Gao, Guan-Wei (高貫偉 ITC)" w:date="2012-10-10T15:34:00Z">
                    <w:rPr>
                      <w:rFonts w:ascii="Times New Roman" w:eastAsia="SimSun" w:hAnsi="Times New Roman" w:cs="Times New Roman"/>
                      <w:color w:val="0000FF" w:themeColor="hyperlink"/>
                      <w:u w:val="single"/>
                    </w:rPr>
                  </w:rPrChange>
                </w:rPr>
                <w:t>5</w:t>
              </w:r>
              <w:r w:rsidRPr="009D474F">
                <w:rPr>
                  <w:rFonts w:ascii="Times New Roman" w:eastAsia="SimSun" w:hAnsi="Times New Roman" w:cs="Times New Roman" w:hint="eastAsia"/>
                  <w:rPrChange w:id="825" w:author="Gao, Guan-Wei (高貫偉 ITC)" w:date="2012-10-10T15:34:00Z">
                    <w:rPr>
                      <w:rFonts w:ascii="Times New Roman" w:eastAsia="SimSun" w:hAnsi="Times New Roman" w:cs="Times New Roman" w:hint="eastAsia"/>
                      <w:color w:val="0000FF" w:themeColor="hyperlink"/>
                      <w:u w:val="single"/>
                    </w:rPr>
                  </w:rPrChange>
                </w:rPr>
                <w:t>码，即可认定为</w:t>
              </w:r>
              <w:r w:rsidRPr="009D474F">
                <w:rPr>
                  <w:rFonts w:ascii="Times New Roman" w:eastAsia="SimSun" w:hAnsi="Times New Roman" w:cs="Times New Roman"/>
                  <w:rPrChange w:id="826" w:author="Gao, Guan-Wei (高貫偉 ITC)" w:date="2012-10-10T15:34:00Z">
                    <w:rPr>
                      <w:rFonts w:ascii="Times New Roman" w:eastAsia="SimSun" w:hAnsi="Times New Roman" w:cs="Times New Roman"/>
                      <w:color w:val="0000FF" w:themeColor="hyperlink"/>
                      <w:u w:val="single"/>
                    </w:rPr>
                  </w:rPrChange>
                </w:rPr>
                <w:t>[ECR]</w:t>
              </w:r>
            </w:ins>
          </w:p>
          <w:p w:rsidR="00A46B84" w:rsidRPr="000137D7" w:rsidRDefault="009D474F" w:rsidP="0068583A">
            <w:pPr>
              <w:jc w:val="left"/>
              <w:rPr>
                <w:ins w:id="827" w:author="Gao, Guan-Wei (高貫偉 ITC)" w:date="2012-10-10T15:30:00Z"/>
                <w:rFonts w:ascii="Times New Roman" w:eastAsia="SimSun" w:hAnsi="Times New Roman" w:cs="Times New Roman"/>
              </w:rPr>
            </w:pPr>
            <w:ins w:id="828" w:author="Gao, Guan-Wei (高貫偉 ITC)" w:date="2012-10-10T15:29:00Z">
              <w:r w:rsidRPr="009D474F">
                <w:rPr>
                  <w:rFonts w:ascii="Times New Roman" w:eastAsia="SimSun" w:hAnsi="Times New Roman" w:cs="Times New Roman" w:hint="eastAsia"/>
                  <w:rPrChange w:id="829" w:author="Gao, Guan-Wei (高貫偉 ITC)" w:date="2012-10-10T15:34:00Z">
                    <w:rPr>
                      <w:rFonts w:ascii="Times New Roman" w:eastAsia="SimSun" w:hAnsi="Times New Roman" w:cs="Times New Roman" w:hint="eastAsia"/>
                      <w:color w:val="0000FF" w:themeColor="hyperlink"/>
                      <w:u w:val="single"/>
                    </w:rPr>
                  </w:rPrChange>
                </w:rPr>
                <w:t>清空</w:t>
              </w:r>
              <w:r w:rsidRPr="009D474F">
                <w:rPr>
                  <w:rFonts w:ascii="Times New Roman" w:eastAsia="SimSun" w:hAnsi="Times New Roman" w:cs="Times New Roman"/>
                  <w:rPrChange w:id="830" w:author="Gao, Guan-Wei (高貫偉 ITC)" w:date="2012-10-10T15:34:00Z">
                    <w:rPr>
                      <w:rFonts w:ascii="Times New Roman" w:eastAsia="SimSun" w:hAnsi="Times New Roman" w:cs="Times New Roman"/>
                      <w:color w:val="0000FF" w:themeColor="hyperlink"/>
                      <w:u w:val="single"/>
                    </w:rPr>
                  </w:rPrChange>
                </w:rPr>
                <w:t>[MB</w:t>
              </w:r>
            </w:ins>
            <w:ins w:id="831" w:author="Gao, Guan-Wei (高貫偉 ITC)" w:date="2012-10-10T15:30:00Z">
              <w:r w:rsidRPr="009D474F">
                <w:rPr>
                  <w:rFonts w:ascii="Times New Roman" w:eastAsia="SimSun" w:hAnsi="Times New Roman" w:cs="Times New Roman"/>
                  <w:rPrChange w:id="832" w:author="Gao, Guan-Wei (高貫偉 ITC)" w:date="2012-10-10T15:34:00Z">
                    <w:rPr>
                      <w:rFonts w:ascii="Times New Roman" w:eastAsia="SimSun" w:hAnsi="Times New Roman" w:cs="Times New Roman"/>
                      <w:color w:val="0000FF" w:themeColor="hyperlink"/>
                      <w:u w:val="single"/>
                    </w:rPr>
                  </w:rPrChange>
                </w:rPr>
                <w:t xml:space="preserve"> </w:t>
              </w:r>
            </w:ins>
            <w:proofErr w:type="spellStart"/>
            <w:ins w:id="833" w:author="Gao, Guan-Wei (高貫偉 ITC)" w:date="2012-10-10T15:29:00Z">
              <w:r w:rsidRPr="009D474F">
                <w:rPr>
                  <w:rFonts w:ascii="Times New Roman" w:eastAsia="SimSun" w:hAnsi="Times New Roman" w:cs="Times New Roman"/>
                  <w:rPrChange w:id="834" w:author="Gao, Guan-Wei (高貫偉 ITC)" w:date="2012-10-10T15:34:00Z">
                    <w:rPr>
                      <w:rFonts w:ascii="Times New Roman" w:eastAsia="SimSun" w:hAnsi="Times New Roman" w:cs="Times New Roman"/>
                      <w:color w:val="0000FF" w:themeColor="hyperlink"/>
                      <w:u w:val="single"/>
                    </w:rPr>
                  </w:rPrChange>
                </w:rPr>
                <w:t>S</w:t>
              </w:r>
            </w:ins>
            <w:ins w:id="835" w:author="Gao, Guan-Wei (高貫偉 ITC)" w:date="2012-10-10T15:30:00Z">
              <w:r w:rsidRPr="009D474F">
                <w:rPr>
                  <w:rFonts w:ascii="Times New Roman" w:eastAsia="SimSun" w:hAnsi="Times New Roman" w:cs="Times New Roman"/>
                  <w:rPrChange w:id="836" w:author="Gao, Guan-Wei (高貫偉 ITC)" w:date="2012-10-10T15:34:00Z">
                    <w:rPr>
                      <w:rFonts w:ascii="Times New Roman" w:eastAsia="SimSun" w:hAnsi="Times New Roman" w:cs="Times New Roman"/>
                      <w:color w:val="0000FF" w:themeColor="hyperlink"/>
                      <w:u w:val="single"/>
                    </w:rPr>
                  </w:rPrChange>
                </w:rPr>
                <w:t>no</w:t>
              </w:r>
            </w:ins>
            <w:proofErr w:type="spellEnd"/>
            <w:ins w:id="837" w:author="Gao, Guan-Wei (高貫偉 ITC)" w:date="2012-10-10T15:29:00Z">
              <w:r w:rsidRPr="009D474F">
                <w:rPr>
                  <w:rFonts w:ascii="Times New Roman" w:eastAsia="SimSun" w:hAnsi="Times New Roman" w:cs="Times New Roman"/>
                  <w:rPrChange w:id="838" w:author="Gao, Guan-Wei (高貫偉 ITC)" w:date="2012-10-10T15:34:00Z">
                    <w:rPr>
                      <w:rFonts w:ascii="Times New Roman" w:eastAsia="SimSun" w:hAnsi="Times New Roman" w:cs="Times New Roman"/>
                      <w:color w:val="0000FF" w:themeColor="hyperlink"/>
                      <w:u w:val="single"/>
                    </w:rPr>
                  </w:rPrChange>
                </w:rPr>
                <w:t>]</w:t>
              </w:r>
              <w:r w:rsidRPr="009D474F">
                <w:rPr>
                  <w:rFonts w:ascii="Times New Roman" w:eastAsia="SimSun" w:hAnsi="Times New Roman" w:cs="Times New Roman" w:hint="eastAsia"/>
                  <w:rPrChange w:id="839" w:author="Gao, Guan-Wei (高貫偉 ITC)" w:date="2012-10-10T15:34:00Z">
                    <w:rPr>
                      <w:rFonts w:ascii="Times New Roman" w:eastAsia="SimSun" w:hAnsi="Times New Roman" w:cs="Times New Roman" w:hint="eastAsia"/>
                      <w:color w:val="0000FF" w:themeColor="hyperlink"/>
                      <w:u w:val="single"/>
                    </w:rPr>
                  </w:rPrChange>
                </w:rPr>
                <w:t>、</w:t>
              </w:r>
            </w:ins>
            <w:ins w:id="840" w:author="Gao, Guan-Wei (高貫偉 ITC)" w:date="2012-10-10T15:30:00Z">
              <w:r w:rsidRPr="009D474F">
                <w:rPr>
                  <w:rFonts w:ascii="Times New Roman" w:eastAsia="SimSun" w:hAnsi="Times New Roman" w:cs="Times New Roman"/>
                  <w:rPrChange w:id="841" w:author="Gao, Guan-Wei (高貫偉 ITC)" w:date="2012-10-10T15:34:00Z">
                    <w:rPr>
                      <w:rFonts w:ascii="Times New Roman" w:eastAsia="SimSun" w:hAnsi="Times New Roman" w:cs="Times New Roman"/>
                      <w:color w:val="0000FF" w:themeColor="hyperlink"/>
                      <w:u w:val="single"/>
                    </w:rPr>
                  </w:rPrChange>
                </w:rPr>
                <w:t>[</w:t>
              </w:r>
              <w:proofErr w:type="spellStart"/>
              <w:r w:rsidRPr="009D474F">
                <w:rPr>
                  <w:rFonts w:ascii="Times New Roman" w:eastAsia="SimSun" w:hAnsi="Times New Roman" w:cs="Times New Roman"/>
                  <w:rPrChange w:id="842" w:author="Gao, Guan-Wei (高貫偉 ITC)" w:date="2012-10-10T15:34:00Z">
                    <w:rPr>
                      <w:rFonts w:ascii="Times New Roman" w:eastAsia="SimSun" w:hAnsi="Times New Roman" w:cs="Times New Roman"/>
                      <w:color w:val="0000FF" w:themeColor="hyperlink"/>
                      <w:u w:val="single"/>
                    </w:rPr>
                  </w:rPrChange>
                </w:rPr>
                <w:t>DCode</w:t>
              </w:r>
              <w:proofErr w:type="spellEnd"/>
              <w:r w:rsidRPr="009D474F">
                <w:rPr>
                  <w:rFonts w:ascii="Times New Roman" w:eastAsia="SimSun" w:hAnsi="Times New Roman" w:cs="Times New Roman"/>
                  <w:rPrChange w:id="843" w:author="Gao, Guan-Wei (高貫偉 ITC)" w:date="2012-10-10T15:34:00Z">
                    <w:rPr>
                      <w:rFonts w:ascii="Times New Roman" w:eastAsia="SimSun" w:hAnsi="Times New Roman" w:cs="Times New Roman"/>
                      <w:color w:val="0000FF" w:themeColor="hyperlink"/>
                      <w:u w:val="single"/>
                    </w:rPr>
                  </w:rPrChange>
                </w:rPr>
                <w:t>]</w:t>
              </w:r>
              <w:r w:rsidRPr="009D474F">
                <w:rPr>
                  <w:rFonts w:ascii="Times New Roman" w:eastAsia="SimSun" w:hAnsi="Times New Roman" w:cs="Times New Roman" w:hint="eastAsia"/>
                  <w:rPrChange w:id="844" w:author="Gao, Guan-Wei (高貫偉 ITC)" w:date="2012-10-10T15:34:00Z">
                    <w:rPr>
                      <w:rFonts w:ascii="Times New Roman" w:eastAsia="SimSun" w:hAnsi="Times New Roman" w:cs="Times New Roman" w:hint="eastAsia"/>
                      <w:color w:val="0000FF" w:themeColor="hyperlink"/>
                      <w:u w:val="single"/>
                    </w:rPr>
                  </w:rPrChange>
                </w:rPr>
                <w:t>、</w:t>
              </w:r>
              <w:r w:rsidRPr="009D474F">
                <w:rPr>
                  <w:rFonts w:ascii="Times New Roman" w:eastAsia="SimSun" w:hAnsi="Times New Roman" w:cs="Times New Roman"/>
                  <w:rPrChange w:id="845" w:author="Gao, Guan-Wei (高貫偉 ITC)" w:date="2012-10-10T15:34:00Z">
                    <w:rPr>
                      <w:rFonts w:ascii="Times New Roman" w:eastAsia="SimSun" w:hAnsi="Times New Roman" w:cs="Times New Roman"/>
                      <w:color w:val="0000FF" w:themeColor="hyperlink"/>
                      <w:u w:val="single"/>
                    </w:rPr>
                  </w:rPrChange>
                </w:rPr>
                <w:t>[ECR]</w:t>
              </w:r>
            </w:ins>
          </w:p>
          <w:p w:rsidR="00A46B84" w:rsidRPr="000137D7" w:rsidRDefault="009D474F" w:rsidP="0068583A">
            <w:pPr>
              <w:jc w:val="left"/>
              <w:rPr>
                <w:ins w:id="846" w:author="Gao, Guan-Wei (高貫偉 ITC)" w:date="2012-10-10T15:29:00Z"/>
                <w:rFonts w:ascii="Times New Roman" w:eastAsia="SimSun" w:hAnsi="Times New Roman" w:cs="Times New Roman"/>
                <w:rPrChange w:id="847" w:author="Gao, Guan-Wei (高貫偉 ITC)" w:date="2012-10-10T15:34:00Z">
                  <w:rPr>
                    <w:ins w:id="848" w:author="Gao, Guan-Wei (高貫偉 ITC)" w:date="2012-10-10T15:29:00Z"/>
                    <w:rFonts w:ascii="Times New Roman" w:hAnsi="Times New Roman" w:cs="Times New Roman"/>
                  </w:rPr>
                </w:rPrChange>
              </w:rPr>
            </w:pPr>
            <w:ins w:id="849" w:author="Gao, Guan-Wei (高貫偉 ITC)" w:date="2012-10-10T15:31:00Z">
              <w:r w:rsidRPr="009D474F">
                <w:rPr>
                  <w:rFonts w:ascii="Times New Roman" w:eastAsia="SimSun" w:hAnsi="Times New Roman" w:cs="Times New Roman" w:hint="eastAsia"/>
                  <w:rPrChange w:id="850" w:author="Gao, Guan-Wei (高貫偉 ITC)" w:date="2012-10-10T15:34:00Z">
                    <w:rPr>
                      <w:rFonts w:ascii="Times New Roman" w:eastAsia="SimSun" w:hAnsi="Times New Roman" w:cs="Times New Roman" w:hint="eastAsia"/>
                      <w:color w:val="0000FF" w:themeColor="hyperlink"/>
                      <w:u w:val="single"/>
                    </w:rPr>
                  </w:rPrChange>
                </w:rPr>
                <w:t>把值存放在</w:t>
              </w:r>
              <w:r w:rsidRPr="009D474F">
                <w:rPr>
                  <w:rFonts w:ascii="Times New Roman" w:eastAsia="SimSun" w:hAnsi="Times New Roman" w:cs="Times New Roman"/>
                  <w:rPrChange w:id="851" w:author="Gao, Guan-Wei (高貫偉 ITC)" w:date="2012-10-10T15:34:00Z">
                    <w:rPr>
                      <w:rFonts w:ascii="Times New Roman" w:eastAsia="SimSun" w:hAnsi="Times New Roman" w:cs="Times New Roman"/>
                      <w:color w:val="0000FF" w:themeColor="hyperlink"/>
                      <w:u w:val="single"/>
                    </w:rPr>
                  </w:rPrChange>
                </w:rPr>
                <w:t>[ECR]</w:t>
              </w:r>
            </w:ins>
          </w:p>
        </w:tc>
      </w:tr>
      <w:tr w:rsidR="00386292" w:rsidRPr="0026380C" w:rsidTr="0068583A">
        <w:tc>
          <w:tcPr>
            <w:tcW w:w="2786" w:type="dxa"/>
          </w:tcPr>
          <w:p w:rsidR="00386292" w:rsidRPr="000137D7" w:rsidRDefault="00386292" w:rsidP="00386292">
            <w:pPr>
              <w:pStyle w:val="a9"/>
              <w:numPr>
                <w:ilvl w:val="0"/>
                <w:numId w:val="10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137D7">
              <w:rPr>
                <w:rFonts w:ascii="Times New Roman" w:hAnsi="Times New Roman" w:cs="Times New Roman"/>
              </w:rPr>
              <w:t xml:space="preserve">Input MB </w:t>
            </w:r>
            <w:proofErr w:type="spellStart"/>
            <w:r w:rsidRPr="000137D7">
              <w:rPr>
                <w:rFonts w:ascii="Times New Roman" w:hAnsi="Times New Roman" w:cs="Times New Roman"/>
              </w:rPr>
              <w:t>S</w:t>
            </w:r>
            <w:r w:rsidR="00CA6767" w:rsidRPr="000137D7">
              <w:rPr>
                <w:rFonts w:ascii="Times New Roman" w:hAnsi="Times New Roman" w:cs="Times New Roman"/>
              </w:rPr>
              <w:t>n</w:t>
            </w:r>
            <w:r w:rsidRPr="000137D7">
              <w:rPr>
                <w:rFonts w:ascii="Times New Roman" w:hAnsi="Times New Roman" w:cs="Times New Roman"/>
              </w:rPr>
              <w:t>o</w:t>
            </w:r>
            <w:proofErr w:type="spellEnd"/>
          </w:p>
        </w:tc>
        <w:tc>
          <w:tcPr>
            <w:tcW w:w="5576" w:type="dxa"/>
          </w:tcPr>
          <w:p w:rsidR="00386292" w:rsidRPr="000137D7" w:rsidRDefault="00386292" w:rsidP="00386292">
            <w:pPr>
              <w:pStyle w:val="a9"/>
              <w:numPr>
                <w:ilvl w:val="0"/>
                <w:numId w:val="10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137D7">
              <w:rPr>
                <w:rFonts w:ascii="Times New Roman" w:hAnsi="Times New Roman" w:cs="Times New Roman"/>
              </w:rPr>
              <w:t>Get [</w:t>
            </w:r>
            <w:proofErr w:type="spellStart"/>
            <w:r w:rsidRPr="000137D7">
              <w:rPr>
                <w:rFonts w:ascii="Times New Roman" w:hAnsi="Times New Roman" w:cs="Times New Roman"/>
              </w:rPr>
              <w:t>DCode</w:t>
            </w:r>
            <w:proofErr w:type="spellEnd"/>
            <w:r w:rsidRPr="000137D7">
              <w:rPr>
                <w:rFonts w:ascii="Times New Roman" w:hAnsi="Times New Roman" w:cs="Times New Roman"/>
              </w:rPr>
              <w:t xml:space="preserve">], [ECR] by [MB </w:t>
            </w:r>
            <w:proofErr w:type="spellStart"/>
            <w:r w:rsidRPr="000137D7">
              <w:rPr>
                <w:rFonts w:ascii="Times New Roman" w:hAnsi="Times New Roman" w:cs="Times New Roman"/>
              </w:rPr>
              <w:t>SNo</w:t>
            </w:r>
            <w:proofErr w:type="spellEnd"/>
            <w:r w:rsidRPr="000137D7">
              <w:rPr>
                <w:rFonts w:ascii="Times New Roman" w:hAnsi="Times New Roman" w:cs="Times New Roman"/>
              </w:rPr>
              <w:t>], then Display [</w:t>
            </w:r>
            <w:proofErr w:type="spellStart"/>
            <w:r w:rsidRPr="000137D7">
              <w:rPr>
                <w:rFonts w:ascii="Times New Roman" w:hAnsi="Times New Roman" w:cs="Times New Roman"/>
              </w:rPr>
              <w:t>DCode</w:t>
            </w:r>
            <w:proofErr w:type="spellEnd"/>
            <w:r w:rsidRPr="000137D7">
              <w:rPr>
                <w:rFonts w:ascii="Times New Roman" w:hAnsi="Times New Roman" w:cs="Times New Roman"/>
              </w:rPr>
              <w:t>]</w:t>
            </w:r>
            <w:r w:rsidR="009D474F" w:rsidRPr="009D474F">
              <w:rPr>
                <w:rFonts w:ascii="Times New Roman" w:hAnsi="Times New Roman" w:cs="Times New Roman"/>
                <w:strike/>
                <w:rPrChange w:id="852" w:author="Gao, Guan-Wei (高貫偉 ITC)" w:date="2012-10-10T15:32:00Z">
                  <w:rPr>
                    <w:rFonts w:ascii="Times New Roman" w:hAnsi="Times New Roman" w:cs="Times New Roman"/>
                    <w:color w:val="0000FF" w:themeColor="hyperlink"/>
                    <w:u w:val="single"/>
                  </w:rPr>
                </w:rPrChange>
              </w:rPr>
              <w:t>,</w:t>
            </w:r>
            <w:r w:rsidRPr="000137D7">
              <w:rPr>
                <w:rFonts w:ascii="Times New Roman" w:hAnsi="Times New Roman" w:cs="Times New Roman"/>
              </w:rPr>
              <w:t xml:space="preserve"> </w:t>
            </w:r>
            <w:r w:rsidR="009D474F" w:rsidRPr="009D474F">
              <w:rPr>
                <w:rFonts w:ascii="Times New Roman" w:hAnsi="Times New Roman" w:cs="Times New Roman"/>
                <w:strike/>
                <w:rPrChange w:id="853" w:author="Gao, Guan-Wei (高貫偉 ITC)" w:date="2012-10-10T15:33:00Z">
                  <w:rPr>
                    <w:rFonts w:ascii="Times New Roman" w:hAnsi="Times New Roman" w:cs="Times New Roman"/>
                    <w:color w:val="0000FF" w:themeColor="hyperlink"/>
                    <w:u w:val="single"/>
                  </w:rPr>
                </w:rPrChange>
              </w:rPr>
              <w:t>[ECR]</w:t>
            </w:r>
          </w:p>
          <w:p w:rsidR="002A11F9" w:rsidRPr="000137D7" w:rsidRDefault="009D474F">
            <w:pPr>
              <w:jc w:val="left"/>
              <w:rPr>
                <w:ins w:id="854" w:author="Gao, Guan-Wei (高貫偉 ITC)" w:date="2012-10-10T15:33:00Z"/>
                <w:rFonts w:ascii="Times New Roman" w:eastAsia="SimSun" w:hAnsiTheme="minorEastAsia" w:cs="Times New Roman"/>
              </w:rPr>
            </w:pPr>
            <w:ins w:id="855" w:author="Gao, Guan-Wei (高貫偉 ITC)" w:date="2012-10-10T15:33:00Z">
              <w:r w:rsidRPr="009D474F">
                <w:rPr>
                  <w:rFonts w:ascii="Times New Roman" w:eastAsia="SimSun" w:hAnsiTheme="minorEastAsia" w:cs="Times New Roman" w:hint="eastAsia"/>
                  <w:rPrChange w:id="856" w:author="Gao, Guan-Wei (高貫偉 ITC)" w:date="2012-10-10T15:33:00Z">
                    <w:rPr>
                      <w:rFonts w:ascii="Times New Roman" w:eastAsia="SimSun" w:hAnsiTheme="minorEastAsia" w:cs="Times New Roman" w:hint="eastAsia"/>
                      <w:color w:val="0000FF" w:themeColor="hyperlink"/>
                      <w:u w:val="single"/>
                    </w:rPr>
                  </w:rPrChange>
                </w:rPr>
                <w:t>注意：</w:t>
              </w:r>
            </w:ins>
          </w:p>
          <w:p w:rsidR="00A46B84" w:rsidRPr="000137D7" w:rsidRDefault="009D474F" w:rsidP="0068583A">
            <w:pPr>
              <w:jc w:val="left"/>
              <w:rPr>
                <w:ins w:id="857" w:author="Gao, Guan-Wei (高貫偉 ITC)" w:date="2012-10-10T15:32:00Z"/>
                <w:rFonts w:ascii="Times New Roman" w:eastAsia="SimSun" w:hAnsiTheme="minorEastAsia" w:cs="Times New Roman"/>
              </w:rPr>
            </w:pPr>
            <w:ins w:id="858" w:author="Gao, Guan-Wei (高貫偉 ITC)" w:date="2012-10-10T15:32:00Z">
              <w:r w:rsidRPr="009D474F">
                <w:rPr>
                  <w:rFonts w:ascii="Times New Roman" w:eastAsia="SimSun" w:hAnsiTheme="minorEastAsia" w:cs="Times New Roman" w:hint="eastAsia"/>
                  <w:rPrChange w:id="859" w:author="Gao, Guan-Wei (高貫偉 ITC)" w:date="2012-10-10T15:33:00Z">
                    <w:rPr>
                      <w:rFonts w:ascii="Times New Roman" w:eastAsia="SimSun" w:hAnsiTheme="minorEastAsia" w:cs="Times New Roman" w:hint="eastAsia"/>
                      <w:color w:val="0000FF" w:themeColor="hyperlink"/>
                      <w:u w:val="single"/>
                    </w:rPr>
                  </w:rPrChange>
                </w:rPr>
                <w:t>若</w:t>
              </w:r>
              <w:r w:rsidRPr="009D474F">
                <w:rPr>
                  <w:rFonts w:ascii="Times New Roman" w:eastAsia="SimSun" w:hAnsiTheme="minorEastAsia" w:cs="Times New Roman"/>
                  <w:rPrChange w:id="860" w:author="Gao, Guan-Wei (高貫偉 ITC)" w:date="2012-10-10T15:33:00Z">
                    <w:rPr>
                      <w:rFonts w:ascii="Times New Roman" w:eastAsia="SimSun" w:hAnsiTheme="minorEastAsia" w:cs="Times New Roman"/>
                      <w:color w:val="0000FF" w:themeColor="hyperlink"/>
                      <w:u w:val="single"/>
                    </w:rPr>
                  </w:rPrChange>
                </w:rPr>
                <w:t>[ECR]</w:t>
              </w:r>
              <w:r w:rsidRPr="009D474F">
                <w:rPr>
                  <w:rFonts w:ascii="Times New Roman" w:eastAsia="SimSun" w:hAnsiTheme="minorEastAsia" w:cs="Times New Roman" w:hint="eastAsia"/>
                  <w:rPrChange w:id="861" w:author="Gao, Guan-Wei (高貫偉 ITC)" w:date="2012-10-10T15:33:00Z">
                    <w:rPr>
                      <w:rFonts w:ascii="Times New Roman" w:eastAsia="SimSun" w:hAnsiTheme="minorEastAsia" w:cs="Times New Roman" w:hint="eastAsia"/>
                      <w:color w:val="0000FF" w:themeColor="hyperlink"/>
                      <w:u w:val="single"/>
                    </w:rPr>
                  </w:rPrChange>
                </w:rPr>
                <w:t>已经存在，则</w:t>
              </w:r>
            </w:ins>
            <w:ins w:id="862" w:author="Gao, Guan-Wei (高貫偉 ITC)" w:date="2012-10-10T15:33:00Z">
              <w:r w:rsidRPr="009D474F">
                <w:rPr>
                  <w:rFonts w:ascii="Times New Roman" w:eastAsia="SimSun" w:hAnsiTheme="minorEastAsia" w:cs="Times New Roman" w:hint="eastAsia"/>
                  <w:rPrChange w:id="863" w:author="Gao, Guan-Wei (高貫偉 ITC)" w:date="2012-10-10T15:33:00Z">
                    <w:rPr>
                      <w:rFonts w:ascii="Times New Roman" w:eastAsia="SimSun" w:hAnsiTheme="minorEastAsia" w:cs="Times New Roman" w:hint="eastAsia"/>
                      <w:color w:val="0000FF" w:themeColor="hyperlink"/>
                      <w:u w:val="single"/>
                    </w:rPr>
                  </w:rPrChange>
                </w:rPr>
                <w:t>不显示</w:t>
              </w:r>
              <w:r w:rsidRPr="009D474F">
                <w:rPr>
                  <w:rFonts w:ascii="Times New Roman" w:eastAsia="SimSun" w:hAnsiTheme="minorEastAsia" w:cs="Times New Roman"/>
                  <w:rPrChange w:id="864" w:author="Gao, Guan-Wei (高貫偉 ITC)" w:date="2012-10-10T15:33:00Z">
                    <w:rPr>
                      <w:rFonts w:ascii="Times New Roman" w:eastAsia="SimSun" w:hAnsiTheme="minorEastAsia" w:cs="Times New Roman"/>
                      <w:color w:val="0000FF" w:themeColor="hyperlink"/>
                      <w:u w:val="single"/>
                    </w:rPr>
                  </w:rPrChange>
                </w:rPr>
                <w:t>PCB.ECR</w:t>
              </w:r>
              <w:r w:rsidRPr="009D474F">
                <w:rPr>
                  <w:rFonts w:ascii="Times New Roman" w:eastAsia="SimSun" w:hAnsiTheme="minorEastAsia" w:cs="Times New Roman" w:hint="eastAsia"/>
                  <w:rPrChange w:id="865" w:author="Gao, Guan-Wei (高貫偉 ITC)" w:date="2012-10-10T15:33:00Z">
                    <w:rPr>
                      <w:rFonts w:ascii="Times New Roman" w:eastAsia="SimSun" w:hAnsiTheme="minorEastAsia" w:cs="Times New Roman" w:hint="eastAsia"/>
                      <w:color w:val="0000FF" w:themeColor="hyperlink"/>
                      <w:u w:val="single"/>
                    </w:rPr>
                  </w:rPrChange>
                </w:rPr>
                <w:t>；否则显示</w:t>
              </w:r>
              <w:r w:rsidRPr="009D474F">
                <w:rPr>
                  <w:rFonts w:ascii="Times New Roman" w:eastAsia="SimSun" w:hAnsiTheme="minorEastAsia" w:cs="Times New Roman"/>
                  <w:rPrChange w:id="866" w:author="Gao, Guan-Wei (高貫偉 ITC)" w:date="2012-10-10T15:33:00Z">
                    <w:rPr>
                      <w:rFonts w:ascii="Times New Roman" w:eastAsia="SimSun" w:hAnsiTheme="minorEastAsia" w:cs="Times New Roman"/>
                      <w:color w:val="0000FF" w:themeColor="hyperlink"/>
                      <w:u w:val="single"/>
                    </w:rPr>
                  </w:rPrChange>
                </w:rPr>
                <w:t>PCB.ECR</w:t>
              </w:r>
            </w:ins>
          </w:p>
          <w:p w:rsidR="00386292" w:rsidRPr="000137D7" w:rsidRDefault="00386292" w:rsidP="0068583A">
            <w:pPr>
              <w:jc w:val="left"/>
              <w:rPr>
                <w:rFonts w:ascii="Times New Roman" w:hAnsi="Times New Roman" w:cs="Times New Roman"/>
              </w:rPr>
            </w:pPr>
            <w:r w:rsidRPr="000137D7">
              <w:rPr>
                <w:rFonts w:ascii="Times New Roman" w:hAnsiTheme="minorEastAsia" w:cs="Times New Roman"/>
              </w:rPr>
              <w:t>异常情况：</w:t>
            </w:r>
          </w:p>
          <w:p w:rsidR="004C24DE" w:rsidRPr="000137D7" w:rsidRDefault="004C24DE" w:rsidP="0068583A">
            <w:pPr>
              <w:pStyle w:val="a9"/>
              <w:numPr>
                <w:ilvl w:val="0"/>
                <w:numId w:val="11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137D7">
              <w:rPr>
                <w:rFonts w:ascii="Times New Roman" w:hAnsiTheme="minorEastAsia" w:cs="Times New Roman"/>
              </w:rPr>
              <w:t>若没有选择</w:t>
            </w:r>
            <w:proofErr w:type="spellStart"/>
            <w:r w:rsidRPr="000137D7">
              <w:rPr>
                <w:rFonts w:ascii="Times New Roman" w:hAnsi="Times New Roman" w:cs="Times New Roman"/>
              </w:rPr>
              <w:t>PdLine</w:t>
            </w:r>
            <w:proofErr w:type="spellEnd"/>
            <w:r w:rsidRPr="000137D7">
              <w:rPr>
                <w:rFonts w:ascii="Times New Roman" w:hAnsiTheme="minorEastAsia" w:cs="Times New Roman"/>
              </w:rPr>
              <w:t>，则报告错误：</w:t>
            </w:r>
            <w:r w:rsidRPr="000137D7">
              <w:rPr>
                <w:rFonts w:ascii="Times New Roman" w:hAnsi="Times New Roman" w:cs="Times New Roman"/>
              </w:rPr>
              <w:t>“</w:t>
            </w:r>
            <w:r w:rsidRPr="000137D7">
              <w:rPr>
                <w:rFonts w:ascii="Times New Roman" w:hAnsiTheme="minorEastAsia" w:cs="Times New Roman"/>
              </w:rPr>
              <w:t>请选择</w:t>
            </w:r>
            <w:proofErr w:type="spellStart"/>
            <w:r w:rsidRPr="000137D7">
              <w:rPr>
                <w:rFonts w:ascii="Times New Roman" w:hAnsi="Times New Roman" w:cs="Times New Roman"/>
              </w:rPr>
              <w:t>PdLine</w:t>
            </w:r>
            <w:proofErr w:type="spellEnd"/>
            <w:r w:rsidRPr="000137D7">
              <w:rPr>
                <w:rFonts w:ascii="Times New Roman" w:hAnsi="Times New Roman" w:cs="Times New Roman"/>
              </w:rPr>
              <w:t>”</w:t>
            </w:r>
          </w:p>
          <w:p w:rsidR="00386292" w:rsidRPr="000137D7" w:rsidRDefault="009D474F" w:rsidP="0068583A">
            <w:pPr>
              <w:pStyle w:val="a9"/>
              <w:numPr>
                <w:ilvl w:val="0"/>
                <w:numId w:val="11"/>
              </w:numPr>
              <w:ind w:firstLineChars="0"/>
              <w:jc w:val="left"/>
              <w:rPr>
                <w:rFonts w:ascii="Times New Roman" w:hAnsi="Times New Roman" w:cs="Times New Roman"/>
                <w:strike/>
                <w:rPrChange w:id="867" w:author="Gao, Guan-Wei (高貫偉 ITC)" w:date="2012-10-15T16:25:00Z">
                  <w:rPr>
                    <w:rFonts w:ascii="Times New Roman" w:hAnsi="Times New Roman" w:cs="Times New Roman"/>
                  </w:rPr>
                </w:rPrChange>
              </w:rPr>
            </w:pPr>
            <w:r w:rsidRPr="009D474F">
              <w:rPr>
                <w:rFonts w:ascii="Times New Roman" w:hAnsiTheme="minorEastAsia" w:cs="Times New Roman"/>
                <w:strike/>
                <w:rPrChange w:id="868" w:author="Gao, Guan-Wei (高貫偉 ITC)" w:date="2012-10-15T16:25:00Z">
                  <w:rPr>
                    <w:rFonts w:ascii="Times New Roman" w:hAnsiTheme="minorEastAsia" w:cs="Times New Roman"/>
                    <w:color w:val="0000FF" w:themeColor="hyperlink"/>
                    <w:u w:val="single"/>
                  </w:rPr>
                </w:rPrChange>
              </w:rPr>
              <w:t>如果用</w:t>
            </w:r>
            <w:r w:rsidRPr="009D474F">
              <w:rPr>
                <w:rFonts w:ascii="Times New Roman" w:hAnsiTheme="minorEastAsia" w:cs="Times New Roman" w:hint="eastAsia"/>
                <w:strike/>
                <w:rPrChange w:id="869" w:author="Gao, Guan-Wei (高貫偉 ITC)" w:date="2012-10-15T16:25:00Z">
                  <w:rPr>
                    <w:rFonts w:ascii="Times New Roman" w:hAnsiTheme="minorEastAsia" w:cs="Times New Roman" w:hint="eastAsia"/>
                    <w:color w:val="0000FF" w:themeColor="hyperlink"/>
                    <w:u w:val="single"/>
                  </w:rPr>
                </w:rPrChange>
              </w:rPr>
              <w:t>户没有输入</w:t>
            </w:r>
            <w:r w:rsidRPr="009D474F">
              <w:rPr>
                <w:rFonts w:ascii="Times New Roman" w:hAnsi="Times New Roman" w:cs="Times New Roman"/>
                <w:strike/>
                <w:rPrChange w:id="870" w:author="Gao, Guan-Wei (高貫偉 ITC)" w:date="2012-10-15T16:25:00Z">
                  <w:rPr>
                    <w:rFonts w:ascii="Times New Roman" w:hAnsi="Times New Roman" w:cs="Times New Roman"/>
                    <w:color w:val="0000FF" w:themeColor="hyperlink"/>
                    <w:u w:val="single"/>
                  </w:rPr>
                </w:rPrChange>
              </w:rPr>
              <w:t>Reason</w:t>
            </w:r>
            <w:r w:rsidRPr="009D474F">
              <w:rPr>
                <w:rFonts w:ascii="Times New Roman" w:hAnsiTheme="minorEastAsia" w:cs="Times New Roman"/>
                <w:strike/>
                <w:rPrChange w:id="871" w:author="Gao, Guan-Wei (高貫偉 ITC)" w:date="2012-10-15T16:25:00Z">
                  <w:rPr>
                    <w:rFonts w:ascii="Times New Roman" w:hAnsiTheme="minorEastAsia" w:cs="Times New Roman"/>
                    <w:color w:val="0000FF" w:themeColor="hyperlink"/>
                    <w:u w:val="single"/>
                  </w:rPr>
                </w:rPrChange>
              </w:rPr>
              <w:t>，</w:t>
            </w:r>
            <w:r w:rsidRPr="009D474F">
              <w:rPr>
                <w:rFonts w:ascii="Times New Roman" w:hAnsiTheme="minorEastAsia" w:cs="Times New Roman" w:hint="eastAsia"/>
                <w:strike/>
                <w:rPrChange w:id="872" w:author="Gao, Guan-Wei (高貫偉 ITC)" w:date="2012-10-15T16:25:00Z">
                  <w:rPr>
                    <w:rFonts w:ascii="Times New Roman" w:hAnsiTheme="minorEastAsia" w:cs="Times New Roman" w:hint="eastAsia"/>
                    <w:color w:val="0000FF" w:themeColor="hyperlink"/>
                    <w:u w:val="single"/>
                  </w:rPr>
                </w:rPrChange>
              </w:rPr>
              <w:t>则报告错误</w:t>
            </w:r>
            <w:r w:rsidRPr="009D474F">
              <w:rPr>
                <w:rFonts w:ascii="Times New Roman" w:hAnsi="Times New Roman" w:cs="Times New Roman"/>
                <w:strike/>
                <w:rPrChange w:id="873" w:author="Gao, Guan-Wei (高貫偉 ITC)" w:date="2012-10-15T16:25:00Z">
                  <w:rPr>
                    <w:rFonts w:ascii="Times New Roman" w:hAnsi="Times New Roman" w:cs="Times New Roman"/>
                    <w:color w:val="0000FF" w:themeColor="hyperlink"/>
                    <w:u w:val="single"/>
                  </w:rPr>
                </w:rPrChange>
              </w:rPr>
              <w:t xml:space="preserve">“Please input reason first!!” </w:t>
            </w:r>
          </w:p>
          <w:p w:rsidR="004C24DE" w:rsidRPr="000137D7" w:rsidRDefault="00386292" w:rsidP="004C24DE">
            <w:pPr>
              <w:pStyle w:val="a9"/>
              <w:numPr>
                <w:ilvl w:val="0"/>
                <w:numId w:val="11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137D7">
              <w:rPr>
                <w:rFonts w:ascii="Times New Roman" w:hAnsiTheme="minorEastAsia" w:cs="Times New Roman"/>
              </w:rPr>
              <w:t>如果</w:t>
            </w:r>
            <w:r w:rsidRPr="000137D7">
              <w:rPr>
                <w:rFonts w:ascii="Times New Roman" w:hAnsi="Times New Roman" w:cs="Times New Roman"/>
              </w:rPr>
              <w:t xml:space="preserve">MB </w:t>
            </w:r>
            <w:r w:rsidRPr="000137D7">
              <w:rPr>
                <w:rFonts w:ascii="Times New Roman" w:hAnsiTheme="minorEastAsia" w:cs="Times New Roman"/>
              </w:rPr>
              <w:t>已经投入到</w:t>
            </w:r>
            <w:r w:rsidRPr="000137D7">
              <w:rPr>
                <w:rFonts w:ascii="Times New Roman" w:hAnsi="Times New Roman" w:cs="Times New Roman"/>
              </w:rPr>
              <w:t xml:space="preserve">FA </w:t>
            </w:r>
            <w:r w:rsidRPr="000137D7">
              <w:rPr>
                <w:rFonts w:ascii="Times New Roman" w:hAnsiTheme="minorEastAsia" w:cs="Times New Roman"/>
              </w:rPr>
              <w:t>生产，则报告错误：</w:t>
            </w:r>
            <w:r w:rsidRPr="000137D7">
              <w:rPr>
                <w:rFonts w:ascii="Times New Roman" w:hAnsi="Times New Roman" w:cs="Times New Roman"/>
              </w:rPr>
              <w:t>“</w:t>
            </w:r>
            <w:r w:rsidRPr="000137D7">
              <w:rPr>
                <w:rFonts w:ascii="Times New Roman" w:hAnsiTheme="minorEastAsia" w:cs="Times New Roman"/>
              </w:rPr>
              <w:t>此</w:t>
            </w:r>
            <w:r w:rsidRPr="000137D7">
              <w:rPr>
                <w:rFonts w:ascii="Times New Roman" w:hAnsi="Times New Roman" w:cs="Times New Roman"/>
              </w:rPr>
              <w:t xml:space="preserve">MB </w:t>
            </w:r>
            <w:r w:rsidRPr="000137D7">
              <w:rPr>
                <w:rFonts w:ascii="Times New Roman" w:hAnsiTheme="minorEastAsia" w:cs="Times New Roman"/>
              </w:rPr>
              <w:t>已经投入到</w:t>
            </w:r>
            <w:r w:rsidRPr="000137D7">
              <w:rPr>
                <w:rFonts w:ascii="Times New Roman" w:hAnsi="Times New Roman" w:cs="Times New Roman"/>
              </w:rPr>
              <w:t xml:space="preserve">FA </w:t>
            </w:r>
            <w:r w:rsidRPr="000137D7">
              <w:rPr>
                <w:rFonts w:ascii="Times New Roman" w:hAnsiTheme="minorEastAsia" w:cs="Times New Roman"/>
              </w:rPr>
              <w:t>生产，不能</w:t>
            </w:r>
            <w:r w:rsidRPr="000137D7">
              <w:rPr>
                <w:rFonts w:ascii="Times New Roman" w:hAnsi="Times New Roman" w:cs="Times New Roman"/>
              </w:rPr>
              <w:t>Reprint!!“</w:t>
            </w:r>
          </w:p>
          <w:p w:rsidR="00386292" w:rsidRPr="000137D7" w:rsidRDefault="00386292" w:rsidP="0068583A">
            <w:pPr>
              <w:jc w:val="left"/>
              <w:rPr>
                <w:rFonts w:ascii="Times New Roman" w:hAnsi="Times New Roman" w:cs="Times New Roman"/>
              </w:rPr>
            </w:pPr>
            <w:r w:rsidRPr="000137D7">
              <w:rPr>
                <w:rFonts w:ascii="Times New Roman" w:hAnsiTheme="minorEastAsia" w:cs="Times New Roman"/>
              </w:rPr>
              <w:t>参考下列</w:t>
            </w:r>
            <w:r w:rsidRPr="000137D7">
              <w:rPr>
                <w:rFonts w:ascii="Times New Roman" w:hAnsi="Times New Roman" w:cs="Times New Roman"/>
              </w:rPr>
              <w:t>Tables</w:t>
            </w:r>
            <w:r w:rsidRPr="000137D7">
              <w:rPr>
                <w:rFonts w:ascii="Times New Roman" w:hAnsiTheme="minorEastAsia" w:cs="Times New Roman"/>
              </w:rPr>
              <w:t>：</w:t>
            </w:r>
          </w:p>
          <w:p w:rsidR="00386292" w:rsidRPr="000137D7" w:rsidRDefault="00386292" w:rsidP="0068583A">
            <w:pPr>
              <w:jc w:val="left"/>
              <w:rPr>
                <w:rFonts w:ascii="Times New Roman" w:hAnsi="Times New Roman" w:cs="Times New Roman"/>
              </w:rPr>
            </w:pPr>
            <w:r w:rsidRPr="000137D7">
              <w:rPr>
                <w:rFonts w:ascii="Times New Roman" w:hAnsi="Times New Roman" w:cs="Times New Roman"/>
              </w:rPr>
              <w:t>FA</w:t>
            </w:r>
            <w:proofErr w:type="gramStart"/>
            <w:r w:rsidRPr="000137D7">
              <w:rPr>
                <w:rFonts w:ascii="Times New Roman" w:hAnsi="Times New Roman" w:cs="Times New Roman"/>
              </w:rPr>
              <w:t>..</w:t>
            </w:r>
            <w:proofErr w:type="gramEnd"/>
            <w:r w:rsidRPr="000137D7">
              <w:rPr>
                <w:rFonts w:ascii="Times New Roman" w:hAnsi="Times New Roman" w:cs="Times New Roman"/>
              </w:rPr>
              <w:t>[Product]</w:t>
            </w:r>
          </w:p>
          <w:p w:rsidR="00386292" w:rsidRPr="0026380C" w:rsidRDefault="00386292" w:rsidP="0068583A">
            <w:pPr>
              <w:jc w:val="left"/>
              <w:rPr>
                <w:rFonts w:ascii="Times New Roman" w:hAnsi="Times New Roman" w:cs="Times New Roman"/>
              </w:rPr>
            </w:pPr>
            <w:r w:rsidRPr="000137D7">
              <w:rPr>
                <w:rFonts w:ascii="Times New Roman" w:hAnsiTheme="minorEastAsia" w:cs="Times New Roman"/>
              </w:rPr>
              <w:t>如果能够查询到使用该</w:t>
            </w:r>
            <w:r w:rsidRPr="000137D7">
              <w:rPr>
                <w:rFonts w:ascii="Times New Roman" w:hAnsi="Times New Roman" w:cs="Times New Roman"/>
              </w:rPr>
              <w:t xml:space="preserve">MB </w:t>
            </w:r>
            <w:proofErr w:type="spellStart"/>
            <w:r w:rsidRPr="000137D7">
              <w:rPr>
                <w:rFonts w:ascii="Times New Roman" w:hAnsi="Times New Roman" w:cs="Times New Roman"/>
              </w:rPr>
              <w:t>SNo</w:t>
            </w:r>
            <w:proofErr w:type="spellEnd"/>
            <w:r w:rsidRPr="000137D7">
              <w:rPr>
                <w:rFonts w:ascii="Times New Roman" w:hAnsiTheme="minorEastAsia" w:cs="Times New Roman"/>
              </w:rPr>
              <w:t>的记录，则意味着该</w:t>
            </w:r>
            <w:r w:rsidRPr="000137D7">
              <w:rPr>
                <w:rFonts w:ascii="Times New Roman" w:hAnsi="Times New Roman" w:cs="Times New Roman"/>
              </w:rPr>
              <w:t xml:space="preserve">MB </w:t>
            </w:r>
            <w:r w:rsidRPr="000137D7">
              <w:rPr>
                <w:rFonts w:ascii="Times New Roman" w:hAnsiTheme="minorEastAsia" w:cs="Times New Roman"/>
              </w:rPr>
              <w:t>已经投入到</w:t>
            </w:r>
            <w:r w:rsidRPr="000137D7">
              <w:rPr>
                <w:rFonts w:ascii="Times New Roman" w:hAnsi="Times New Roman" w:cs="Times New Roman"/>
              </w:rPr>
              <w:t xml:space="preserve">FA </w:t>
            </w:r>
            <w:r w:rsidRPr="000137D7">
              <w:rPr>
                <w:rFonts w:ascii="Times New Roman" w:hAnsiTheme="minorEastAsia" w:cs="Times New Roman"/>
              </w:rPr>
              <w:t>生产</w:t>
            </w:r>
          </w:p>
        </w:tc>
      </w:tr>
      <w:tr w:rsidR="00386292" w:rsidRPr="0026380C" w:rsidTr="0068583A">
        <w:tc>
          <w:tcPr>
            <w:tcW w:w="2786" w:type="dxa"/>
          </w:tcPr>
          <w:p w:rsidR="00386292" w:rsidRPr="0026380C" w:rsidRDefault="00386292" w:rsidP="00386292">
            <w:pPr>
              <w:pStyle w:val="a9"/>
              <w:numPr>
                <w:ilvl w:val="0"/>
                <w:numId w:val="10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>Click [</w:t>
            </w:r>
            <w:proofErr w:type="spellStart"/>
            <w:r w:rsidR="00BD2816">
              <w:rPr>
                <w:rFonts w:ascii="Times New Roman" w:hAnsi="Times New Roman" w:cs="Times New Roman" w:hint="eastAsia"/>
              </w:rPr>
              <w:t>Re</w:t>
            </w:r>
            <w:r w:rsidRPr="0026380C">
              <w:rPr>
                <w:rFonts w:ascii="Times New Roman" w:hAnsi="Times New Roman" w:cs="Times New Roman"/>
              </w:rPr>
              <w:t>Print</w:t>
            </w:r>
            <w:proofErr w:type="spellEnd"/>
            <w:r w:rsidRPr="0026380C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5576" w:type="dxa"/>
          </w:tcPr>
          <w:p w:rsidR="00386292" w:rsidRPr="0026380C" w:rsidRDefault="00386292" w:rsidP="00386292">
            <w:pPr>
              <w:pStyle w:val="a9"/>
              <w:numPr>
                <w:ilvl w:val="0"/>
                <w:numId w:val="10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>Save and Print</w:t>
            </w:r>
          </w:p>
        </w:tc>
      </w:tr>
    </w:tbl>
    <w:p w:rsidR="00386292" w:rsidRPr="00937410" w:rsidRDefault="00386292" w:rsidP="00386292">
      <w:pPr>
        <w:jc w:val="left"/>
      </w:pP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74" w:name="_Toc376766395"/>
      <w:r w:rsidRPr="00E57F40">
        <w:rPr>
          <w:rFonts w:ascii="Times New Roman" w:eastAsia="SimHei" w:hint="eastAsia"/>
          <w:sz w:val="28"/>
        </w:rPr>
        <w:t>业务规则</w:t>
      </w:r>
      <w:bookmarkEnd w:id="874"/>
    </w:p>
    <w:tbl>
      <w:tblPr>
        <w:tblStyle w:val="a8"/>
        <w:tblW w:w="0" w:type="auto"/>
        <w:tblLayout w:type="fixed"/>
        <w:tblLook w:val="04A0"/>
      </w:tblPr>
      <w:tblGrid>
        <w:gridCol w:w="2786"/>
        <w:gridCol w:w="5576"/>
      </w:tblGrid>
      <w:tr w:rsidR="00386292" w:rsidTr="0068583A">
        <w:tc>
          <w:tcPr>
            <w:tcW w:w="2786" w:type="dxa"/>
            <w:shd w:val="clear" w:color="auto" w:fill="92D050"/>
          </w:tcPr>
          <w:p w:rsidR="00386292" w:rsidRPr="007A2F7F" w:rsidRDefault="00386292" w:rsidP="0068583A">
            <w:pPr>
              <w:jc w:val="left"/>
              <w:rPr>
                <w:rFonts w:eastAsia="SimSun"/>
                <w:b/>
              </w:rPr>
            </w:pPr>
            <w:r>
              <w:rPr>
                <w:rFonts w:eastAsia="SimSun" w:hint="eastAsia"/>
                <w:b/>
              </w:rPr>
              <w:t>Function</w:t>
            </w:r>
          </w:p>
        </w:tc>
        <w:tc>
          <w:tcPr>
            <w:tcW w:w="5576" w:type="dxa"/>
            <w:shd w:val="clear" w:color="auto" w:fill="92D050"/>
          </w:tcPr>
          <w:p w:rsidR="00386292" w:rsidRPr="007A2F7F" w:rsidRDefault="00386292" w:rsidP="0068583A">
            <w:pPr>
              <w:jc w:val="left"/>
              <w:rPr>
                <w:rFonts w:eastAsia="SimSun"/>
                <w:b/>
              </w:rPr>
            </w:pPr>
            <w:r>
              <w:rPr>
                <w:rFonts w:eastAsia="SimSun" w:hint="eastAsia"/>
                <w:b/>
              </w:rPr>
              <w:t>Rule</w:t>
            </w:r>
          </w:p>
        </w:tc>
      </w:tr>
      <w:tr w:rsidR="00386292" w:rsidTr="0068583A">
        <w:tc>
          <w:tcPr>
            <w:tcW w:w="2786" w:type="dxa"/>
          </w:tcPr>
          <w:p w:rsidR="00386292" w:rsidRPr="007D44BE" w:rsidRDefault="00A46B84" w:rsidP="0068583A">
            <w:pPr>
              <w:jc w:val="left"/>
              <w:rPr>
                <w:rFonts w:eastAsia="SimSun"/>
              </w:rPr>
            </w:pPr>
            <w:ins w:id="875" w:author="Gao, Guan-Wei (高貫偉 ITC)" w:date="2012-10-10T15:31:00Z">
              <w:r>
                <w:rPr>
                  <w:rFonts w:asciiTheme="minorEastAsia" w:eastAsia="SimSun" w:hAnsiTheme="minorEastAsia" w:hint="eastAsia"/>
                </w:rPr>
                <w:t>10</w:t>
              </w:r>
            </w:ins>
            <w:del w:id="876" w:author="Gao, Guan-Wei (高貫偉 ITC)" w:date="2012-10-10T15:31:00Z">
              <w:r w:rsidR="00386292" w:rsidDel="00A46B84">
                <w:rPr>
                  <w:rFonts w:asciiTheme="minorEastAsia" w:hAnsiTheme="minorEastAsia" w:hint="eastAsia"/>
                </w:rPr>
                <w:delText>9</w:delText>
              </w:r>
            </w:del>
            <w:r w:rsidR="00386292">
              <w:rPr>
                <w:rFonts w:eastAsia="SimSun" w:hint="eastAsia"/>
              </w:rPr>
              <w:t>. Save</w:t>
            </w:r>
          </w:p>
        </w:tc>
        <w:tc>
          <w:tcPr>
            <w:tcW w:w="5576" w:type="dxa"/>
          </w:tcPr>
          <w:p w:rsidR="004C24DE" w:rsidRPr="00E4487C" w:rsidRDefault="004C24DE" w:rsidP="00386292">
            <w:pPr>
              <w:pStyle w:val="a9"/>
              <w:numPr>
                <w:ilvl w:val="0"/>
                <w:numId w:val="15"/>
              </w:numPr>
              <w:ind w:firstLineChars="0"/>
              <w:jc w:val="left"/>
              <w:rPr>
                <w:rFonts w:eastAsia="SimSun"/>
                <w:highlight w:val="green"/>
              </w:rPr>
            </w:pPr>
            <w:r w:rsidRPr="00E4487C">
              <w:rPr>
                <w:rFonts w:hint="eastAsia"/>
                <w:highlight w:val="green"/>
              </w:rPr>
              <w:t xml:space="preserve">Check MB </w:t>
            </w:r>
          </w:p>
          <w:p w:rsidR="000137D7" w:rsidRPr="00E4487C" w:rsidRDefault="000137D7" w:rsidP="004C24DE">
            <w:pPr>
              <w:jc w:val="left"/>
              <w:rPr>
                <w:highlight w:val="green"/>
                <w:lang w:eastAsia="zh-TW"/>
              </w:rPr>
            </w:pPr>
            <w:r w:rsidRPr="00E4487C">
              <w:rPr>
                <w:rFonts w:hint="eastAsia"/>
                <w:highlight w:val="green"/>
                <w:lang w:eastAsia="zh-TW"/>
              </w:rPr>
              <w:t>0</w:t>
            </w:r>
            <w:r w:rsidRPr="00E4487C">
              <w:rPr>
                <w:rFonts w:hint="eastAsia"/>
                <w:highlight w:val="green"/>
                <w:lang w:eastAsia="zh-TW"/>
              </w:rPr>
              <w:t>、檢查</w:t>
            </w:r>
            <w:proofErr w:type="spellStart"/>
            <w:r w:rsidRPr="00E4487C">
              <w:rPr>
                <w:rFonts w:hint="eastAsia"/>
                <w:highlight w:val="green"/>
                <w:lang w:eastAsia="zh-TW"/>
              </w:rPr>
              <w:t>MBSno</w:t>
            </w:r>
            <w:proofErr w:type="spellEnd"/>
            <w:r w:rsidRPr="00E4487C">
              <w:rPr>
                <w:rFonts w:hint="eastAsia"/>
                <w:highlight w:val="green"/>
                <w:lang w:eastAsia="zh-TW"/>
              </w:rPr>
              <w:t>是否</w:t>
            </w:r>
            <w:proofErr w:type="gramStart"/>
            <w:r w:rsidRPr="00E4487C">
              <w:rPr>
                <w:rFonts w:hint="eastAsia"/>
                <w:highlight w:val="green"/>
                <w:lang w:eastAsia="zh-TW"/>
              </w:rPr>
              <w:t>為母</w:t>
            </w:r>
            <w:r w:rsidR="005D09C0" w:rsidRPr="00E4487C">
              <w:rPr>
                <w:rFonts w:hint="eastAsia"/>
                <w:highlight w:val="green"/>
                <w:lang w:eastAsia="zh-TW"/>
              </w:rPr>
              <w:t>板號碼</w:t>
            </w:r>
            <w:proofErr w:type="gramEnd"/>
            <w:r w:rsidR="005D09C0" w:rsidRPr="00E4487C">
              <w:rPr>
                <w:rFonts w:hint="eastAsia"/>
                <w:highlight w:val="green"/>
                <w:lang w:eastAsia="zh-TW"/>
              </w:rPr>
              <w:t>，若</w:t>
            </w:r>
            <w:proofErr w:type="gramStart"/>
            <w:r w:rsidR="005D09C0" w:rsidRPr="00E4487C">
              <w:rPr>
                <w:rFonts w:hint="eastAsia"/>
                <w:highlight w:val="green"/>
                <w:lang w:eastAsia="zh-TW"/>
              </w:rPr>
              <w:t>為母板號碼</w:t>
            </w:r>
            <w:proofErr w:type="gramEnd"/>
            <w:r w:rsidR="005D09C0" w:rsidRPr="00E4487C">
              <w:rPr>
                <w:rFonts w:hint="eastAsia"/>
                <w:highlight w:val="green"/>
                <w:lang w:eastAsia="zh-TW"/>
              </w:rPr>
              <w:t>，須抓取</w:t>
            </w:r>
            <w:r w:rsidR="008C6967" w:rsidRPr="00E4487C">
              <w:rPr>
                <w:rFonts w:hint="eastAsia"/>
                <w:highlight w:val="green"/>
                <w:lang w:eastAsia="zh-TW"/>
              </w:rPr>
              <w:t>對應</w:t>
            </w:r>
            <w:r w:rsidR="005D09C0" w:rsidRPr="00E4487C">
              <w:rPr>
                <w:rFonts w:hint="eastAsia"/>
                <w:highlight w:val="green"/>
                <w:lang w:eastAsia="zh-TW"/>
              </w:rPr>
              <w:t>子板號碼</w:t>
            </w:r>
            <w:r w:rsidR="008C6967" w:rsidRPr="00E4487C">
              <w:rPr>
                <w:rFonts w:hint="eastAsia"/>
                <w:highlight w:val="green"/>
                <w:lang w:eastAsia="zh-TW"/>
              </w:rPr>
              <w:t>，後續步驟需用</w:t>
            </w:r>
            <w:r w:rsidR="008C6967" w:rsidRPr="00E4487C">
              <w:rPr>
                <w:rFonts w:hint="eastAsia"/>
                <w:highlight w:val="green"/>
                <w:u w:val="single"/>
                <w:lang w:eastAsia="zh-TW"/>
              </w:rPr>
              <w:t>子板號碼</w:t>
            </w:r>
            <w:r w:rsidR="008C6967" w:rsidRPr="00E4487C">
              <w:rPr>
                <w:rFonts w:hint="eastAsia"/>
                <w:highlight w:val="green"/>
                <w:lang w:eastAsia="zh-TW"/>
              </w:rPr>
              <w:t>做檢查及打印。</w:t>
            </w:r>
          </w:p>
          <w:p w:rsidR="008C6967" w:rsidRPr="00E4487C" w:rsidRDefault="008C6967" w:rsidP="004C24DE">
            <w:pPr>
              <w:jc w:val="left"/>
              <w:rPr>
                <w:i/>
                <w:highlight w:val="green"/>
                <w:lang w:eastAsia="zh-TW"/>
              </w:rPr>
            </w:pPr>
            <w:r w:rsidRPr="00E4487C">
              <w:rPr>
                <w:i/>
                <w:highlight w:val="green"/>
                <w:shd w:val="pct15" w:color="auto" w:fill="FFFFFF"/>
                <w:lang w:eastAsia="zh-TW"/>
              </w:rPr>
              <w:t>C</w:t>
            </w:r>
            <w:r w:rsidRPr="00E4487C">
              <w:rPr>
                <w:rFonts w:hint="eastAsia"/>
                <w:i/>
                <w:highlight w:val="green"/>
                <w:shd w:val="pct15" w:color="auto" w:fill="FFFFFF"/>
                <w:lang w:eastAsia="zh-TW"/>
              </w:rPr>
              <w:t>heck</w:t>
            </w:r>
            <w:r w:rsidRPr="00E4487C">
              <w:rPr>
                <w:rFonts w:hint="eastAsia"/>
                <w:i/>
                <w:highlight w:val="green"/>
                <w:shd w:val="pct15" w:color="auto" w:fill="FFFFFF"/>
                <w:lang w:eastAsia="zh-TW"/>
              </w:rPr>
              <w:t>是否</w:t>
            </w:r>
            <w:proofErr w:type="gramStart"/>
            <w:r w:rsidRPr="00E4487C">
              <w:rPr>
                <w:rFonts w:hint="eastAsia"/>
                <w:i/>
                <w:highlight w:val="green"/>
                <w:shd w:val="pct15" w:color="auto" w:fill="FFFFFF"/>
                <w:lang w:eastAsia="zh-TW"/>
              </w:rPr>
              <w:t>為母板號碼</w:t>
            </w:r>
            <w:proofErr w:type="gramEnd"/>
            <w:r w:rsidRPr="00E4487C">
              <w:rPr>
                <w:rFonts w:hint="eastAsia"/>
                <w:i/>
                <w:highlight w:val="green"/>
                <w:shd w:val="pct15" w:color="auto" w:fill="FFFFFF"/>
                <w:lang w:eastAsia="zh-TW"/>
              </w:rPr>
              <w:t>：</w:t>
            </w:r>
          </w:p>
          <w:p w:rsidR="008C6967" w:rsidRPr="00E4487C" w:rsidRDefault="008C6967" w:rsidP="004C24DE">
            <w:pPr>
              <w:jc w:val="left"/>
              <w:rPr>
                <w:highlight w:val="green"/>
                <w:lang w:eastAsia="zh-TW"/>
              </w:rPr>
            </w:pPr>
            <w:proofErr w:type="gramStart"/>
            <w:r w:rsidRPr="00E4487C">
              <w:rPr>
                <w:rFonts w:hint="eastAsia"/>
                <w:highlight w:val="green"/>
                <w:lang w:eastAsia="zh-TW"/>
              </w:rPr>
              <w:t>檢查刷入的</w:t>
            </w:r>
            <w:proofErr w:type="spellStart"/>
            <w:proofErr w:type="gramEnd"/>
            <w:r w:rsidRPr="00E4487C">
              <w:rPr>
                <w:rFonts w:hint="eastAsia"/>
                <w:highlight w:val="green"/>
                <w:lang w:eastAsia="zh-TW"/>
              </w:rPr>
              <w:t>MBSno</w:t>
            </w:r>
            <w:proofErr w:type="spellEnd"/>
            <w:r w:rsidRPr="00E4487C">
              <w:rPr>
                <w:rFonts w:hint="eastAsia"/>
                <w:highlight w:val="green"/>
                <w:lang w:eastAsia="zh-TW"/>
              </w:rPr>
              <w:t>站點是否為</w:t>
            </w:r>
            <w:proofErr w:type="gramStart"/>
            <w:r w:rsidRPr="00E4487C">
              <w:rPr>
                <w:highlight w:val="green"/>
                <w:lang w:eastAsia="zh-TW"/>
              </w:rPr>
              <w:t>’</w:t>
            </w:r>
            <w:proofErr w:type="gramEnd"/>
            <w:r w:rsidRPr="00E4487C">
              <w:rPr>
                <w:rFonts w:hint="eastAsia"/>
                <w:highlight w:val="green"/>
                <w:lang w:eastAsia="zh-TW"/>
              </w:rPr>
              <w:t>CL</w:t>
            </w:r>
            <w:proofErr w:type="gramStart"/>
            <w:r w:rsidRPr="00E4487C">
              <w:rPr>
                <w:highlight w:val="green"/>
                <w:lang w:eastAsia="zh-TW"/>
              </w:rPr>
              <w:t>’</w:t>
            </w:r>
            <w:proofErr w:type="gramEnd"/>
            <w:r w:rsidRPr="00E4487C">
              <w:rPr>
                <w:rFonts w:hint="eastAsia"/>
                <w:highlight w:val="green"/>
                <w:lang w:eastAsia="zh-TW"/>
              </w:rPr>
              <w:t>，若是，則</w:t>
            </w:r>
            <w:proofErr w:type="gramStart"/>
            <w:r w:rsidRPr="00E4487C">
              <w:rPr>
                <w:rFonts w:hint="eastAsia"/>
                <w:highlight w:val="green"/>
                <w:lang w:eastAsia="zh-TW"/>
              </w:rPr>
              <w:t>為母板號碼</w:t>
            </w:r>
            <w:proofErr w:type="gramEnd"/>
            <w:r w:rsidR="00E4487C" w:rsidRPr="00E4487C">
              <w:rPr>
                <w:rFonts w:hint="eastAsia"/>
                <w:highlight w:val="green"/>
                <w:lang w:eastAsia="zh-TW"/>
              </w:rPr>
              <w:t>。</w:t>
            </w:r>
          </w:p>
          <w:p w:rsidR="00E4487C" w:rsidRPr="00E4487C" w:rsidRDefault="00E4487C" w:rsidP="004C24DE">
            <w:pPr>
              <w:jc w:val="left"/>
              <w:rPr>
                <w:i/>
                <w:highlight w:val="green"/>
                <w:lang w:eastAsia="zh-TW"/>
              </w:rPr>
            </w:pPr>
            <w:proofErr w:type="gramStart"/>
            <w:r w:rsidRPr="00E4487C">
              <w:rPr>
                <w:rFonts w:hint="eastAsia"/>
                <w:i/>
                <w:highlight w:val="green"/>
                <w:shd w:val="pct15" w:color="auto" w:fill="FFFFFF"/>
                <w:lang w:eastAsia="zh-TW"/>
              </w:rPr>
              <w:lastRenderedPageBreak/>
              <w:t>透過母板</w:t>
            </w:r>
            <w:proofErr w:type="spellStart"/>
            <w:proofErr w:type="gramEnd"/>
            <w:r w:rsidRPr="00E4487C">
              <w:rPr>
                <w:rFonts w:hint="eastAsia"/>
                <w:i/>
                <w:highlight w:val="green"/>
                <w:shd w:val="pct15" w:color="auto" w:fill="FFFFFF"/>
                <w:lang w:eastAsia="zh-TW"/>
              </w:rPr>
              <w:t>MBSno</w:t>
            </w:r>
            <w:proofErr w:type="spellEnd"/>
            <w:r w:rsidRPr="00E4487C">
              <w:rPr>
                <w:rFonts w:hint="eastAsia"/>
                <w:i/>
                <w:highlight w:val="green"/>
                <w:shd w:val="pct15" w:color="auto" w:fill="FFFFFF"/>
                <w:lang w:eastAsia="zh-TW"/>
              </w:rPr>
              <w:t>抓取對應子板號碼：</w:t>
            </w:r>
          </w:p>
          <w:p w:rsidR="00E4487C" w:rsidRPr="00E4487C" w:rsidRDefault="00E4487C" w:rsidP="00E4487C">
            <w:pPr>
              <w:jc w:val="left"/>
              <w:rPr>
                <w:rFonts w:ascii="Verdana" w:hAnsi="Verdana"/>
                <w:color w:val="000000"/>
                <w:sz w:val="20"/>
                <w:szCs w:val="20"/>
                <w:highlight w:val="green"/>
                <w:lang w:eastAsia="zh-TW"/>
              </w:rPr>
            </w:pPr>
            <w:r w:rsidRPr="00E4487C">
              <w:rPr>
                <w:rFonts w:hint="eastAsia"/>
                <w:highlight w:val="green"/>
                <w:lang w:eastAsia="zh-TW"/>
              </w:rPr>
              <w:t>調用</w:t>
            </w:r>
            <w:bookmarkStart w:id="877" w:name="bugnotes"/>
            <w:r w:rsidRPr="00E4487C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 xml:space="preserve">kernel </w:t>
            </w:r>
            <w:proofErr w:type="spellStart"/>
            <w:r w:rsidRPr="00E4487C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IMBRepository</w:t>
            </w:r>
            <w:proofErr w:type="spellEnd"/>
            <w:r w:rsidRPr="00E4487C">
              <w:rPr>
                <w:rStyle w:val="apple-converted-space"/>
                <w:rFonts w:ascii="Verdana" w:hAnsi="Verdana"/>
                <w:color w:val="000000"/>
                <w:sz w:val="20"/>
                <w:szCs w:val="20"/>
                <w:highlight w:val="green"/>
              </w:rPr>
              <w:t> </w:t>
            </w:r>
            <w:r>
              <w:rPr>
                <w:rStyle w:val="apple-converted-space"/>
                <w:rFonts w:ascii="Verdana" w:hAnsi="Verdana" w:hint="eastAsia"/>
                <w:color w:val="000000"/>
                <w:sz w:val="20"/>
                <w:szCs w:val="20"/>
                <w:highlight w:val="green"/>
                <w:lang w:eastAsia="zh-TW"/>
              </w:rPr>
              <w:t>，</w:t>
            </w:r>
            <w:r>
              <w:rPr>
                <w:rStyle w:val="apple-converted-space"/>
                <w:rFonts w:ascii="Verdana" w:hAnsi="Verdana" w:hint="eastAsia"/>
                <w:color w:val="000000"/>
                <w:sz w:val="20"/>
                <w:szCs w:val="20"/>
                <w:highlight w:val="green"/>
                <w:lang w:eastAsia="zh-TW"/>
              </w:rPr>
              <w:t>Input</w:t>
            </w:r>
            <w:r>
              <w:rPr>
                <w:rStyle w:val="apple-converted-space"/>
                <w:rFonts w:ascii="Verdana" w:hAnsi="Verdana" w:hint="eastAsia"/>
                <w:color w:val="000000"/>
                <w:sz w:val="20"/>
                <w:szCs w:val="20"/>
                <w:highlight w:val="green"/>
                <w:lang w:eastAsia="zh-TW"/>
              </w:rPr>
              <w:t>母板號碼</w:t>
            </w:r>
            <w:r w:rsidRPr="00E4487C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br/>
            </w:r>
            <w:proofErr w:type="spellStart"/>
            <w:r w:rsidRPr="00E4487C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IList</w:t>
            </w:r>
            <w:proofErr w:type="spellEnd"/>
            <w:r w:rsidRPr="00E4487C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 xml:space="preserve">&lt;IMB&gt; </w:t>
            </w:r>
            <w:proofErr w:type="spellStart"/>
            <w:r w:rsidRPr="00E4487C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GetChildMBFromParentMB</w:t>
            </w:r>
            <w:proofErr w:type="spellEnd"/>
            <w:r w:rsidRPr="00E4487C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 xml:space="preserve">(string </w:t>
            </w:r>
            <w:proofErr w:type="spellStart"/>
            <w:r w:rsidRPr="00E4487C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pcbNo</w:t>
            </w:r>
            <w:proofErr w:type="spellEnd"/>
            <w:r w:rsidRPr="00E4487C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);</w:t>
            </w:r>
          </w:p>
          <w:bookmarkEnd w:id="877"/>
          <w:p w:rsidR="00E4487C" w:rsidRPr="00E4487C" w:rsidRDefault="00E4487C" w:rsidP="004C24DE">
            <w:pPr>
              <w:jc w:val="left"/>
              <w:rPr>
                <w:lang w:eastAsia="zh-TW"/>
              </w:rPr>
            </w:pPr>
            <w:r w:rsidRPr="00E4487C">
              <w:rPr>
                <w:rFonts w:hint="eastAsia"/>
                <w:highlight w:val="green"/>
                <w:shd w:val="pct15" w:color="auto" w:fill="FFFFFF"/>
                <w:lang w:eastAsia="zh-TW"/>
              </w:rPr>
              <w:t>[</w:t>
            </w:r>
            <w:r w:rsidRPr="00E4487C">
              <w:rPr>
                <w:rFonts w:hint="eastAsia"/>
                <w:highlight w:val="green"/>
                <w:shd w:val="pct15" w:color="auto" w:fill="FFFFFF"/>
                <w:lang w:eastAsia="zh-TW"/>
              </w:rPr>
              <w:t>注意</w:t>
            </w:r>
            <w:r w:rsidRPr="00E4487C">
              <w:rPr>
                <w:rFonts w:hint="eastAsia"/>
                <w:highlight w:val="green"/>
                <w:shd w:val="pct15" w:color="auto" w:fill="FFFFFF"/>
                <w:lang w:eastAsia="zh-TW"/>
              </w:rPr>
              <w:t>]</w:t>
            </w:r>
            <w:r w:rsidRPr="00E4487C">
              <w:rPr>
                <w:rFonts w:hint="eastAsia"/>
                <w:highlight w:val="green"/>
                <w:lang w:eastAsia="zh-TW"/>
              </w:rPr>
              <w:t>:</w:t>
            </w:r>
            <w:r w:rsidRPr="00E4487C">
              <w:rPr>
                <w:rFonts w:hint="eastAsia"/>
                <w:highlight w:val="green"/>
                <w:lang w:eastAsia="zh-TW"/>
              </w:rPr>
              <w:t>子板號碼會有多個。</w:t>
            </w:r>
          </w:p>
          <w:p w:rsidR="004C24DE" w:rsidRDefault="004C24DE" w:rsidP="004C24DE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MBSno</w:t>
            </w:r>
            <w:proofErr w:type="spellEnd"/>
            <w:r>
              <w:rPr>
                <w:rFonts w:hint="eastAsia"/>
              </w:rPr>
              <w:t>是否存在</w:t>
            </w:r>
          </w:p>
          <w:p w:rsidR="004C24DE" w:rsidRDefault="004C24DE" w:rsidP="004C24DE">
            <w:pPr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PCBNo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PCBStatus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PCBNo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@MBSno</w:t>
            </w:r>
          </w:p>
          <w:p w:rsidR="004C24DE" w:rsidRDefault="004C24DE" w:rsidP="004C24DE">
            <w:pPr>
              <w:jc w:val="left"/>
            </w:pP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若不存在，则报错：“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MB</w:t>
            </w:r>
            <w:r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不存在”</w:t>
            </w:r>
          </w:p>
          <w:p w:rsidR="004C24DE" w:rsidRDefault="004C24DE" w:rsidP="004C24DE">
            <w:pPr>
              <w:jc w:val="left"/>
            </w:pPr>
            <w:del w:id="878" w:author="Gao, Guan-Wei (高貫偉 ITC)" w:date="2012-10-10T15:36:00Z">
              <w:r w:rsidDel="00A46B84">
                <w:rPr>
                  <w:rFonts w:hint="eastAsia"/>
                </w:rPr>
                <w:delText>2</w:delText>
              </w:r>
              <w:r w:rsidDel="00A46B84">
                <w:rPr>
                  <w:rFonts w:hint="eastAsia"/>
                </w:rPr>
                <w:delText>、</w:delText>
              </w:r>
            </w:del>
            <w:ins w:id="879" w:author="Gao, Guan-Wei (高貫偉 ITC)" w:date="2012-10-10T15:36:00Z">
              <w:r w:rsidR="00A46B84">
                <w:rPr>
                  <w:rFonts w:eastAsia="SimSun" w:hint="eastAsia"/>
                </w:rPr>
                <w:t>2</w:t>
              </w:r>
              <w:r w:rsidR="00A46B84">
                <w:rPr>
                  <w:rFonts w:eastAsia="SimSun" w:hint="eastAsia"/>
                </w:rPr>
                <w:t>、</w:t>
              </w:r>
            </w:ins>
            <w:proofErr w:type="spellStart"/>
            <w:r>
              <w:rPr>
                <w:rFonts w:hint="eastAsia"/>
              </w:rPr>
              <w:t>MBSno</w:t>
            </w:r>
            <w:proofErr w:type="spellEnd"/>
            <w:r>
              <w:rPr>
                <w:rFonts w:hint="eastAsia"/>
              </w:rPr>
              <w:t>是否在修复</w:t>
            </w:r>
          </w:p>
          <w:p w:rsidR="004C24DE" w:rsidRDefault="004C24DE" w:rsidP="004C24DE">
            <w:pPr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PCBRepair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PCBNo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@MBSno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'0'</w:t>
            </w:r>
          </w:p>
          <w:p w:rsidR="004C24DE" w:rsidRDefault="004C24DE" w:rsidP="004C24DE">
            <w:pPr>
              <w:jc w:val="left"/>
              <w:rPr>
                <w:ins w:id="880" w:author="Gao, Guan-Wei (高貫偉 ITC)" w:date="2012-04-25T18:12:00Z"/>
                <w:rFonts w:ascii="Courier New" w:eastAsia="SimSun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若存在，则报错：“请先修复后，再打印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Label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”</w:t>
            </w:r>
          </w:p>
          <w:p w:rsidR="00192F45" w:rsidRPr="00E4487C" w:rsidRDefault="00A46B84" w:rsidP="004C24DE">
            <w:pPr>
              <w:jc w:val="left"/>
              <w:rPr>
                <w:ins w:id="881" w:author="Gao, Guan-Wei (高貫偉 ITC)" w:date="2012-10-10T15:36:00Z"/>
                <w:rFonts w:ascii="Courier New" w:eastAsia="SimSun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ins w:id="882" w:author="Gao, Guan-Wei (高貫偉 ITC)" w:date="2012-10-10T15:36:00Z">
              <w:r>
                <w:rPr>
                  <w:rFonts w:ascii="Courier New" w:eastAsia="SimSun" w:hAnsi="Courier New" w:cs="Courier New" w:hint="eastAsia"/>
                  <w:noProof/>
                  <w:color w:val="FF0000"/>
                  <w:kern w:val="0"/>
                  <w:sz w:val="20"/>
                  <w:szCs w:val="20"/>
                </w:rPr>
                <w:t>3</w:t>
              </w:r>
            </w:ins>
            <w:ins w:id="883" w:author="Gao, Guan-Wei (高貫偉 ITC)" w:date="2012-04-25T18:12:00Z">
              <w:r w:rsidR="00192F45">
                <w:rPr>
                  <w:rFonts w:ascii="Courier New" w:eastAsia="SimSun" w:hAnsi="Courier New" w:cs="Courier New" w:hint="eastAsia"/>
                  <w:noProof/>
                  <w:color w:val="FF0000"/>
                  <w:kern w:val="0"/>
                  <w:sz w:val="20"/>
                  <w:szCs w:val="20"/>
                </w:rPr>
                <w:t>、检查</w:t>
              </w:r>
              <w:r w:rsidR="00192F45">
                <w:rPr>
                  <w:rFonts w:ascii="Courier New" w:eastAsia="SimSun" w:hAnsi="Courier New" w:cs="Courier New" w:hint="eastAsia"/>
                  <w:noProof/>
                  <w:color w:val="FF0000"/>
                  <w:kern w:val="0"/>
                  <w:sz w:val="20"/>
                  <w:szCs w:val="20"/>
                </w:rPr>
                <w:t>PrintLog</w:t>
              </w:r>
              <w:r w:rsidR="00192F45">
                <w:rPr>
                  <w:rFonts w:ascii="Courier New" w:eastAsia="SimSun" w:hAnsi="Courier New" w:cs="Courier New" w:hint="eastAsia"/>
                  <w:noProof/>
                  <w:color w:val="FF0000"/>
                  <w:kern w:val="0"/>
                  <w:sz w:val="20"/>
                  <w:szCs w:val="20"/>
                </w:rPr>
                <w:t>记录是否存在，若不存在，则报错：“</w:t>
              </w:r>
            </w:ins>
            <w:ins w:id="884" w:author="Gao, Guan-Wei (高貫偉 ITC)" w:date="2012-04-25T18:13:00Z">
              <w:r w:rsidR="00192F45">
                <w:rPr>
                  <w:rFonts w:ascii="Courier New" w:eastAsia="SimSun" w:hAnsi="Courier New" w:cs="Courier New" w:hint="eastAsia"/>
                  <w:noProof/>
                  <w:color w:val="FF0000"/>
                  <w:kern w:val="0"/>
                  <w:sz w:val="20"/>
                  <w:szCs w:val="20"/>
                </w:rPr>
                <w:t>没有打印记录，不能重印</w:t>
              </w:r>
            </w:ins>
            <w:ins w:id="885" w:author="Gao, Guan-Wei (高貫偉 ITC)" w:date="2012-04-25T18:12:00Z">
              <w:r w:rsidR="00192F45" w:rsidRPr="00E4487C">
                <w:rPr>
                  <w:rFonts w:ascii="Courier New" w:eastAsia="SimSun" w:hAnsi="Courier New" w:cs="Courier New" w:hint="eastAsia"/>
                  <w:noProof/>
                  <w:color w:val="FF0000"/>
                  <w:kern w:val="0"/>
                  <w:sz w:val="20"/>
                  <w:szCs w:val="20"/>
                </w:rPr>
                <w:t>”</w:t>
              </w:r>
            </w:ins>
          </w:p>
          <w:p w:rsidR="00A46B84" w:rsidRPr="00E4487C" w:rsidRDefault="009D474F" w:rsidP="00A46B84">
            <w:pPr>
              <w:jc w:val="left"/>
              <w:rPr>
                <w:ins w:id="886" w:author="Gao, Guan-Wei (高貫偉 ITC)" w:date="2012-10-10T15:36:00Z"/>
                <w:rFonts w:ascii="Times New Roman" w:hAnsiTheme="minorEastAsia" w:cs="Times New Roman"/>
                <w:b/>
              </w:rPr>
            </w:pPr>
            <w:ins w:id="887" w:author="Gao, Guan-Wei (高貫偉 ITC)" w:date="2012-10-10T15:36:00Z">
              <w:r w:rsidRPr="009D474F">
                <w:rPr>
                  <w:rFonts w:eastAsia="SimSun"/>
                  <w:rPrChange w:id="888" w:author="Gao, Guan-Wei (高貫偉 ITC)" w:date="2012-10-10T15:39:00Z">
                    <w:rPr>
                      <w:rFonts w:eastAsia="SimSun"/>
                      <w:color w:val="0000FF" w:themeColor="hyperlink"/>
                      <w:u w:val="single"/>
                    </w:rPr>
                  </w:rPrChange>
                </w:rPr>
                <w:t>4</w:t>
              </w:r>
              <w:r w:rsidRPr="009D474F">
                <w:rPr>
                  <w:rFonts w:hint="eastAsia"/>
                  <w:rPrChange w:id="889" w:author="Gao, Guan-Wei (高貫偉 ITC)" w:date="2012-10-10T15:39:00Z">
                    <w:rPr>
                      <w:rFonts w:hint="eastAsia"/>
                      <w:color w:val="0000FF" w:themeColor="hyperlink"/>
                      <w:u w:val="single"/>
                    </w:rPr>
                  </w:rPrChange>
                </w:rPr>
                <w:t>、</w:t>
              </w:r>
            </w:ins>
            <w:ins w:id="890" w:author="Gao, Guan-Wei (高貫偉 ITC)" w:date="2012-10-10T15:39:00Z">
              <w:r w:rsidRPr="009D474F">
                <w:rPr>
                  <w:rFonts w:eastAsia="SimSun" w:hint="eastAsia"/>
                  <w:rPrChange w:id="891" w:author="Gao, Guan-Wei (高貫偉 ITC)" w:date="2012-10-10T15:39:00Z">
                    <w:rPr>
                      <w:rFonts w:eastAsia="SimSun" w:hint="eastAsia"/>
                      <w:color w:val="0000FF" w:themeColor="hyperlink"/>
                      <w:highlight w:val="lightGray"/>
                      <w:u w:val="single"/>
                    </w:rPr>
                  </w:rPrChange>
                </w:rPr>
                <w:t>若</w:t>
              </w:r>
              <w:r w:rsidRPr="009D474F">
                <w:rPr>
                  <w:rFonts w:eastAsia="SimSun"/>
                  <w:rPrChange w:id="892" w:author="Gao, Guan-Wei (高貫偉 ITC)" w:date="2012-10-10T15:39:00Z">
                    <w:rPr>
                      <w:rFonts w:eastAsia="SimSun"/>
                      <w:color w:val="0000FF" w:themeColor="hyperlink"/>
                      <w:highlight w:val="lightGray"/>
                      <w:u w:val="single"/>
                    </w:rPr>
                  </w:rPrChange>
                </w:rPr>
                <w:t>[ECR]</w:t>
              </w:r>
              <w:r w:rsidRPr="009D474F">
                <w:rPr>
                  <w:rFonts w:eastAsia="SimSun" w:hint="eastAsia"/>
                  <w:rPrChange w:id="893" w:author="Gao, Guan-Wei (高貫偉 ITC)" w:date="2012-10-10T15:39:00Z">
                    <w:rPr>
                      <w:rFonts w:eastAsia="SimSun" w:hint="eastAsia"/>
                      <w:color w:val="0000FF" w:themeColor="hyperlink"/>
                      <w:highlight w:val="lightGray"/>
                      <w:u w:val="single"/>
                    </w:rPr>
                  </w:rPrChange>
                </w:rPr>
                <w:t>为刷入的数据，则</w:t>
              </w:r>
            </w:ins>
            <w:ins w:id="894" w:author="Gao, Guan-Wei (高貫偉 ITC)" w:date="2012-10-10T15:36:00Z">
              <w:r w:rsidRPr="009D474F">
                <w:rPr>
                  <w:rFonts w:hint="eastAsia"/>
                  <w:rPrChange w:id="895" w:author="Gao, Guan-Wei (高貫偉 ITC)" w:date="2012-10-10T15:39:00Z">
                    <w:rPr>
                      <w:rFonts w:hint="eastAsia"/>
                      <w:color w:val="0000FF" w:themeColor="hyperlink"/>
                      <w:highlight w:val="lightGray"/>
                      <w:u w:val="single"/>
                    </w:rPr>
                  </w:rPrChange>
                </w:rPr>
                <w:t>检查</w:t>
              </w:r>
              <w:r w:rsidRPr="009D474F">
                <w:rPr>
                  <w:rPrChange w:id="896" w:author="Gao, Guan-Wei (高貫偉 ITC)" w:date="2012-10-10T15:39:00Z">
                    <w:rPr>
                      <w:color w:val="0000FF" w:themeColor="hyperlink"/>
                      <w:highlight w:val="lightGray"/>
                      <w:u w:val="single"/>
                    </w:rPr>
                  </w:rPrChange>
                </w:rPr>
                <w:t>MB</w:t>
              </w:r>
              <w:r w:rsidRPr="009D474F">
                <w:rPr>
                  <w:rFonts w:hint="eastAsia"/>
                  <w:rPrChange w:id="897" w:author="Gao, Guan-Wei (高貫偉 ITC)" w:date="2012-10-10T15:39:00Z">
                    <w:rPr>
                      <w:rFonts w:hint="eastAsia"/>
                      <w:color w:val="0000FF" w:themeColor="hyperlink"/>
                      <w:highlight w:val="lightGray"/>
                      <w:u w:val="single"/>
                    </w:rPr>
                  </w:rPrChange>
                </w:rPr>
                <w:t>与</w:t>
              </w:r>
              <w:r w:rsidRPr="009D474F">
                <w:rPr>
                  <w:rPrChange w:id="898" w:author="Gao, Guan-Wei (高貫偉 ITC)" w:date="2012-10-10T15:39:00Z">
                    <w:rPr>
                      <w:color w:val="0000FF" w:themeColor="hyperlink"/>
                      <w:highlight w:val="lightGray"/>
                      <w:u w:val="single"/>
                    </w:rPr>
                  </w:rPrChange>
                </w:rPr>
                <w:t>ECR</w:t>
              </w:r>
              <w:r w:rsidRPr="009D474F">
                <w:rPr>
                  <w:rFonts w:hint="eastAsia"/>
                  <w:rPrChange w:id="899" w:author="Gao, Guan-Wei (高貫偉 ITC)" w:date="2012-10-10T15:39:00Z">
                    <w:rPr>
                      <w:rFonts w:hint="eastAsia"/>
                      <w:color w:val="0000FF" w:themeColor="hyperlink"/>
                      <w:highlight w:val="lightGray"/>
                      <w:u w:val="single"/>
                    </w:rPr>
                  </w:rPrChange>
                </w:rPr>
                <w:t>对应关系</w:t>
              </w:r>
            </w:ins>
          </w:p>
          <w:p w:rsidR="00A46B84" w:rsidRPr="00E4487C" w:rsidRDefault="009D474F" w:rsidP="00A46B84">
            <w:pPr>
              <w:jc w:val="left"/>
              <w:rPr>
                <w:ins w:id="900" w:author="Gao, Guan-Wei (高貫偉 ITC)" w:date="2012-10-10T15:36:00Z"/>
                <w:rFonts w:ascii="Times New Roman" w:hAnsi="Times New Roman" w:cs="Times New Roman"/>
                <w:color w:val="FF0000"/>
              </w:rPr>
            </w:pPr>
            <w:ins w:id="901" w:author="Gao, Guan-Wei (高貫偉 ITC)" w:date="2012-10-10T15:36:00Z">
              <w:r w:rsidRPr="009D474F">
                <w:rPr>
                  <w:rFonts w:ascii="Times New Roman" w:hAnsiTheme="minorEastAsia" w:cs="Times New Roman" w:hint="eastAsia"/>
                  <w:color w:val="FF0000"/>
                  <w:rPrChange w:id="902" w:author="Gao, Guan-Wei (高貫偉 ITC)" w:date="2012-10-10T15:39:00Z">
                    <w:rPr>
                      <w:rFonts w:ascii="Times New Roman" w:hAnsiTheme="minorEastAsia" w:cs="Times New Roman" w:hint="eastAsia"/>
                      <w:color w:val="FF0000"/>
                      <w:highlight w:val="lightGray"/>
                      <w:u w:val="single"/>
                    </w:rPr>
                  </w:rPrChange>
                </w:rPr>
                <w:t>参考方法：</w:t>
              </w:r>
            </w:ins>
          </w:p>
          <w:p w:rsidR="00A46B84" w:rsidRPr="00E4487C" w:rsidRDefault="009D474F" w:rsidP="00A46B84">
            <w:pPr>
              <w:jc w:val="left"/>
              <w:rPr>
                <w:ins w:id="903" w:author="Gao, Guan-Wei (高貫偉 ITC)" w:date="2012-10-10T15:36:00Z"/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ins w:id="904" w:author="Gao, Guan-Wei (高貫偉 ITC)" w:date="2012-10-10T15:36:00Z">
              <w:r w:rsidRPr="009D474F">
                <w:rPr>
                  <w:rFonts w:ascii="Times New Roman" w:hAnsi="Times New Roman" w:cs="Times New Roman"/>
                  <w:noProof/>
                  <w:color w:val="0000FF"/>
                  <w:kern w:val="0"/>
                  <w:sz w:val="20"/>
                  <w:szCs w:val="20"/>
                  <w:rPrChange w:id="905" w:author="Gao, Guan-Wei (高貫偉 ITC)" w:date="2012-10-10T15:39:00Z">
                    <w:rPr>
                      <w:rFonts w:ascii="Times New Roman" w:hAnsi="Times New Roman" w:cs="Times New Roman"/>
                      <w:noProof/>
                      <w:color w:val="0000FF"/>
                      <w:kern w:val="0"/>
                      <w:sz w:val="20"/>
                      <w:szCs w:val="20"/>
                      <w:highlight w:val="lightGray"/>
                      <w:u w:val="single"/>
                    </w:rPr>
                  </w:rPrChange>
                </w:rPr>
                <w:t>select</w:t>
              </w:r>
              <w:r w:rsidRPr="009D474F">
                <w:rPr>
                  <w:rFonts w:ascii="Times New Roman" w:hAnsi="Times New Roman" w:cs="Times New Roman"/>
                  <w:noProof/>
                  <w:kern w:val="0"/>
                  <w:sz w:val="20"/>
                  <w:szCs w:val="20"/>
                  <w:rPrChange w:id="906" w:author="Gao, Guan-Wei (高貫偉 ITC)" w:date="2012-10-10T15:39:00Z">
                    <w:rPr>
                      <w:rFonts w:ascii="Times New Roman" w:hAnsi="Times New Roman" w:cs="Times New Roman"/>
                      <w:noProof/>
                      <w:color w:val="0000FF" w:themeColor="hyperlink"/>
                      <w:kern w:val="0"/>
                      <w:sz w:val="20"/>
                      <w:szCs w:val="20"/>
                      <w:highlight w:val="lightGray"/>
                      <w:u w:val="single"/>
                    </w:rPr>
                  </w:rPrChange>
                </w:rPr>
                <w:t xml:space="preserve"> </w:t>
              </w:r>
              <w:r w:rsidRPr="009D474F">
                <w:rPr>
                  <w:rFonts w:ascii="Times New Roman" w:hAnsi="Times New Roman" w:cs="Times New Roman"/>
                  <w:noProof/>
                  <w:color w:val="808080"/>
                  <w:kern w:val="0"/>
                  <w:sz w:val="20"/>
                  <w:szCs w:val="20"/>
                  <w:rPrChange w:id="907" w:author="Gao, Guan-Wei (高貫偉 ITC)" w:date="2012-10-10T15:39:00Z">
                    <w:rPr>
                      <w:rFonts w:ascii="Times New Roman" w:hAnsi="Times New Roman" w:cs="Times New Roman"/>
                      <w:noProof/>
                      <w:color w:val="808080"/>
                      <w:kern w:val="0"/>
                      <w:sz w:val="20"/>
                      <w:szCs w:val="20"/>
                      <w:highlight w:val="lightGray"/>
                      <w:u w:val="single"/>
                    </w:rPr>
                  </w:rPrChange>
                </w:rPr>
                <w:t>Count(*)</w:t>
              </w:r>
              <w:r w:rsidRPr="009D474F">
                <w:rPr>
                  <w:rFonts w:ascii="Times New Roman" w:hAnsi="Times New Roman" w:cs="Times New Roman"/>
                  <w:noProof/>
                  <w:kern w:val="0"/>
                  <w:sz w:val="20"/>
                  <w:szCs w:val="20"/>
                  <w:rPrChange w:id="908" w:author="Gao, Guan-Wei (高貫偉 ITC)" w:date="2012-10-10T15:39:00Z">
                    <w:rPr>
                      <w:rFonts w:ascii="Times New Roman" w:hAnsi="Times New Roman" w:cs="Times New Roman"/>
                      <w:noProof/>
                      <w:color w:val="0000FF" w:themeColor="hyperlink"/>
                      <w:kern w:val="0"/>
                      <w:sz w:val="20"/>
                      <w:szCs w:val="20"/>
                      <w:highlight w:val="lightGray"/>
                      <w:u w:val="single"/>
                    </w:rPr>
                  </w:rPrChange>
                </w:rPr>
                <w:t xml:space="preserve"> </w:t>
              </w:r>
              <w:r w:rsidRPr="009D474F">
                <w:rPr>
                  <w:rFonts w:ascii="Times New Roman" w:hAnsi="Times New Roman" w:cs="Times New Roman"/>
                  <w:noProof/>
                  <w:color w:val="0000FF"/>
                  <w:kern w:val="0"/>
                  <w:sz w:val="20"/>
                  <w:szCs w:val="20"/>
                  <w:rPrChange w:id="909" w:author="Gao, Guan-Wei (高貫偉 ITC)" w:date="2012-10-10T15:39:00Z">
                    <w:rPr>
                      <w:rFonts w:ascii="Times New Roman" w:hAnsi="Times New Roman" w:cs="Times New Roman"/>
                      <w:noProof/>
                      <w:color w:val="0000FF"/>
                      <w:kern w:val="0"/>
                      <w:sz w:val="20"/>
                      <w:szCs w:val="20"/>
                      <w:highlight w:val="lightGray"/>
                      <w:u w:val="single"/>
                    </w:rPr>
                  </w:rPrChange>
                </w:rPr>
                <w:t>from</w:t>
              </w:r>
              <w:r w:rsidRPr="009D474F">
                <w:rPr>
                  <w:rFonts w:ascii="Times New Roman" w:hAnsi="Times New Roman" w:cs="Times New Roman"/>
                  <w:noProof/>
                  <w:kern w:val="0"/>
                  <w:sz w:val="20"/>
                  <w:szCs w:val="20"/>
                  <w:rPrChange w:id="910" w:author="Gao, Guan-Wei (高貫偉 ITC)" w:date="2012-10-10T15:39:00Z">
                    <w:rPr>
                      <w:rFonts w:ascii="Times New Roman" w:hAnsi="Times New Roman" w:cs="Times New Roman"/>
                      <w:noProof/>
                      <w:color w:val="0000FF" w:themeColor="hyperlink"/>
                      <w:kern w:val="0"/>
                      <w:sz w:val="20"/>
                      <w:szCs w:val="20"/>
                      <w:highlight w:val="lightGray"/>
                      <w:u w:val="single"/>
                    </w:rPr>
                  </w:rPrChange>
                </w:rPr>
                <w:t xml:space="preserve"> EcrVersion </w:t>
              </w:r>
              <w:r w:rsidRPr="009D474F">
                <w:rPr>
                  <w:rFonts w:ascii="Times New Roman" w:hAnsi="Times New Roman" w:cs="Times New Roman"/>
                  <w:noProof/>
                  <w:color w:val="0000FF"/>
                  <w:kern w:val="0"/>
                  <w:sz w:val="20"/>
                  <w:szCs w:val="20"/>
                  <w:rPrChange w:id="911" w:author="Gao, Guan-Wei (高貫偉 ITC)" w:date="2012-10-10T15:39:00Z">
                    <w:rPr>
                      <w:rFonts w:ascii="Times New Roman" w:hAnsi="Times New Roman" w:cs="Times New Roman"/>
                      <w:noProof/>
                      <w:color w:val="0000FF"/>
                      <w:kern w:val="0"/>
                      <w:sz w:val="20"/>
                      <w:szCs w:val="20"/>
                      <w:highlight w:val="lightGray"/>
                      <w:u w:val="single"/>
                    </w:rPr>
                  </w:rPrChange>
                </w:rPr>
                <w:t>where</w:t>
              </w:r>
              <w:r w:rsidRPr="009D474F">
                <w:rPr>
                  <w:rFonts w:ascii="Times New Roman" w:hAnsi="Times New Roman" w:cs="Times New Roman"/>
                  <w:noProof/>
                  <w:kern w:val="0"/>
                  <w:sz w:val="20"/>
                  <w:szCs w:val="20"/>
                  <w:rPrChange w:id="912" w:author="Gao, Guan-Wei (高貫偉 ITC)" w:date="2012-10-10T15:39:00Z">
                    <w:rPr>
                      <w:rFonts w:ascii="Times New Roman" w:hAnsi="Times New Roman" w:cs="Times New Roman"/>
                      <w:noProof/>
                      <w:color w:val="0000FF" w:themeColor="hyperlink"/>
                      <w:kern w:val="0"/>
                      <w:sz w:val="20"/>
                      <w:szCs w:val="20"/>
                      <w:highlight w:val="lightGray"/>
                      <w:u w:val="single"/>
                    </w:rPr>
                  </w:rPrChange>
                </w:rPr>
                <w:t xml:space="preserve"> Family</w:t>
              </w:r>
              <w:r w:rsidRPr="009D474F">
                <w:rPr>
                  <w:rFonts w:ascii="Times New Roman" w:hAnsi="Times New Roman" w:cs="Times New Roman"/>
                  <w:noProof/>
                  <w:color w:val="808080"/>
                  <w:kern w:val="0"/>
                  <w:sz w:val="20"/>
                  <w:szCs w:val="20"/>
                  <w:rPrChange w:id="913" w:author="Gao, Guan-Wei (高貫偉 ITC)" w:date="2012-10-10T15:39:00Z">
                    <w:rPr>
                      <w:rFonts w:ascii="Times New Roman" w:hAnsi="Times New Roman" w:cs="Times New Roman"/>
                      <w:noProof/>
                      <w:color w:val="808080"/>
                      <w:kern w:val="0"/>
                      <w:sz w:val="20"/>
                      <w:szCs w:val="20"/>
                      <w:highlight w:val="lightGray"/>
                      <w:u w:val="single"/>
                    </w:rPr>
                  </w:rPrChange>
                </w:rPr>
                <w:t>=</w:t>
              </w:r>
              <w:r w:rsidRPr="009D474F">
                <w:rPr>
                  <w:rFonts w:ascii="Times New Roman" w:hAnsi="Times New Roman" w:cs="Times New Roman"/>
                  <w:noProof/>
                  <w:kern w:val="0"/>
                  <w:sz w:val="20"/>
                  <w:szCs w:val="20"/>
                  <w:rPrChange w:id="914" w:author="Gao, Guan-Wei (高貫偉 ITC)" w:date="2012-10-10T15:39:00Z">
                    <w:rPr>
                      <w:rFonts w:ascii="Times New Roman" w:hAnsi="Times New Roman" w:cs="Times New Roman"/>
                      <w:noProof/>
                      <w:color w:val="0000FF" w:themeColor="hyperlink"/>
                      <w:kern w:val="0"/>
                      <w:sz w:val="20"/>
                      <w:szCs w:val="20"/>
                      <w:highlight w:val="lightGray"/>
                      <w:u w:val="single"/>
                    </w:rPr>
                  </w:rPrChange>
                </w:rPr>
                <w:t xml:space="preserve">@Family </w:t>
              </w:r>
              <w:r w:rsidRPr="009D474F">
                <w:rPr>
                  <w:rFonts w:ascii="Times New Roman" w:hAnsi="Times New Roman" w:cs="Times New Roman"/>
                  <w:noProof/>
                  <w:color w:val="808080"/>
                  <w:kern w:val="0"/>
                  <w:sz w:val="20"/>
                  <w:szCs w:val="20"/>
                  <w:rPrChange w:id="915" w:author="Gao, Guan-Wei (高貫偉 ITC)" w:date="2012-10-10T15:39:00Z">
                    <w:rPr>
                      <w:rFonts w:ascii="Times New Roman" w:hAnsi="Times New Roman" w:cs="Times New Roman"/>
                      <w:noProof/>
                      <w:color w:val="808080"/>
                      <w:kern w:val="0"/>
                      <w:sz w:val="20"/>
                      <w:szCs w:val="20"/>
                      <w:highlight w:val="lightGray"/>
                      <w:u w:val="single"/>
                    </w:rPr>
                  </w:rPrChange>
                </w:rPr>
                <w:t>and</w:t>
              </w:r>
              <w:r w:rsidRPr="009D474F">
                <w:rPr>
                  <w:rFonts w:ascii="Times New Roman" w:hAnsi="Times New Roman" w:cs="Times New Roman"/>
                  <w:noProof/>
                  <w:kern w:val="0"/>
                  <w:sz w:val="20"/>
                  <w:szCs w:val="20"/>
                  <w:rPrChange w:id="916" w:author="Gao, Guan-Wei (高貫偉 ITC)" w:date="2012-10-10T15:39:00Z">
                    <w:rPr>
                      <w:rFonts w:ascii="Times New Roman" w:hAnsi="Times New Roman" w:cs="Times New Roman"/>
                      <w:noProof/>
                      <w:color w:val="0000FF" w:themeColor="hyperlink"/>
                      <w:kern w:val="0"/>
                      <w:sz w:val="20"/>
                      <w:szCs w:val="20"/>
                      <w:highlight w:val="lightGray"/>
                      <w:u w:val="single"/>
                    </w:rPr>
                  </w:rPrChange>
                </w:rPr>
                <w:t xml:space="preserve"> MBCode </w:t>
              </w:r>
              <w:r w:rsidRPr="009D474F">
                <w:rPr>
                  <w:rFonts w:ascii="Times New Roman" w:hAnsi="Times New Roman" w:cs="Times New Roman"/>
                  <w:noProof/>
                  <w:color w:val="808080"/>
                  <w:kern w:val="0"/>
                  <w:sz w:val="20"/>
                  <w:szCs w:val="20"/>
                  <w:rPrChange w:id="917" w:author="Gao, Guan-Wei (高貫偉 ITC)" w:date="2012-10-10T15:39:00Z">
                    <w:rPr>
                      <w:rFonts w:ascii="Times New Roman" w:hAnsi="Times New Roman" w:cs="Times New Roman"/>
                      <w:noProof/>
                      <w:color w:val="808080"/>
                      <w:kern w:val="0"/>
                      <w:sz w:val="20"/>
                      <w:szCs w:val="20"/>
                      <w:highlight w:val="lightGray"/>
                      <w:u w:val="single"/>
                    </w:rPr>
                  </w:rPrChange>
                </w:rPr>
                <w:t>=</w:t>
              </w:r>
              <w:r w:rsidRPr="009D474F">
                <w:rPr>
                  <w:rFonts w:ascii="Times New Roman" w:hAnsi="Times New Roman" w:cs="Times New Roman"/>
                  <w:noProof/>
                  <w:kern w:val="0"/>
                  <w:sz w:val="20"/>
                  <w:szCs w:val="20"/>
                  <w:rPrChange w:id="918" w:author="Gao, Guan-Wei (高貫偉 ITC)" w:date="2012-10-10T15:39:00Z">
                    <w:rPr>
                      <w:rFonts w:ascii="Times New Roman" w:hAnsi="Times New Roman" w:cs="Times New Roman"/>
                      <w:noProof/>
                      <w:color w:val="0000FF" w:themeColor="hyperlink"/>
                      <w:kern w:val="0"/>
                      <w:sz w:val="20"/>
                      <w:szCs w:val="20"/>
                      <w:highlight w:val="lightGray"/>
                      <w:u w:val="single"/>
                    </w:rPr>
                  </w:rPrChange>
                </w:rPr>
                <w:t xml:space="preserve"> </w:t>
              </w:r>
              <w:r w:rsidRPr="009D474F">
                <w:rPr>
                  <w:rFonts w:ascii="Times New Roman" w:eastAsia="SimSun" w:hAnsi="Times New Roman" w:cs="Times New Roman"/>
                  <w:b/>
                  <w:noProof/>
                  <w:color w:val="FF0000"/>
                  <w:kern w:val="0"/>
                  <w:sz w:val="20"/>
                  <w:szCs w:val="20"/>
                  <w:rPrChange w:id="919" w:author="Gao, Guan-Wei (高貫偉 ITC)" w:date="2012-10-10T15:39:00Z">
                    <w:rPr>
                      <w:rFonts w:ascii="Times New Roman" w:eastAsia="SimSun" w:hAnsi="Times New Roman" w:cs="Times New Roman"/>
                      <w:noProof/>
                      <w:color w:val="808080"/>
                      <w:kern w:val="0"/>
                      <w:sz w:val="20"/>
                      <w:szCs w:val="20"/>
                      <w:highlight w:val="lightGray"/>
                      <w:u w:val="single"/>
                    </w:rPr>
                  </w:rPrChange>
                </w:rPr>
                <w:t>MBCode</w:t>
              </w:r>
              <w:r w:rsidRPr="009D474F">
                <w:rPr>
                  <w:rFonts w:ascii="Times New Roman" w:hAnsi="Times New Roman" w:cs="Times New Roman"/>
                  <w:noProof/>
                  <w:kern w:val="0"/>
                  <w:sz w:val="20"/>
                  <w:szCs w:val="20"/>
                  <w:rPrChange w:id="920" w:author="Gao, Guan-Wei (高貫偉 ITC)" w:date="2012-10-10T15:39:00Z">
                    <w:rPr>
                      <w:rFonts w:ascii="Times New Roman" w:hAnsi="Times New Roman" w:cs="Times New Roman"/>
                      <w:noProof/>
                      <w:color w:val="0000FF" w:themeColor="hyperlink"/>
                      <w:kern w:val="0"/>
                      <w:sz w:val="20"/>
                      <w:szCs w:val="20"/>
                      <w:highlight w:val="lightGray"/>
                      <w:u w:val="single"/>
                    </w:rPr>
                  </w:rPrChange>
                </w:rPr>
                <w:t xml:space="preserve"> </w:t>
              </w:r>
              <w:r w:rsidRPr="009D474F">
                <w:rPr>
                  <w:rFonts w:ascii="Times New Roman" w:hAnsi="Times New Roman" w:cs="Times New Roman"/>
                  <w:noProof/>
                  <w:color w:val="808080"/>
                  <w:kern w:val="0"/>
                  <w:sz w:val="20"/>
                  <w:szCs w:val="20"/>
                  <w:rPrChange w:id="921" w:author="Gao, Guan-Wei (高貫偉 ITC)" w:date="2012-10-10T15:39:00Z">
                    <w:rPr>
                      <w:rFonts w:ascii="Times New Roman" w:hAnsi="Times New Roman" w:cs="Times New Roman"/>
                      <w:noProof/>
                      <w:color w:val="808080"/>
                      <w:kern w:val="0"/>
                      <w:sz w:val="20"/>
                      <w:szCs w:val="20"/>
                      <w:highlight w:val="lightGray"/>
                      <w:u w:val="single"/>
                    </w:rPr>
                  </w:rPrChange>
                </w:rPr>
                <w:t>and</w:t>
              </w:r>
              <w:r w:rsidRPr="009D474F">
                <w:rPr>
                  <w:rFonts w:ascii="Times New Roman" w:hAnsi="Times New Roman" w:cs="Times New Roman"/>
                  <w:noProof/>
                  <w:kern w:val="0"/>
                  <w:sz w:val="20"/>
                  <w:szCs w:val="20"/>
                  <w:rPrChange w:id="922" w:author="Gao, Guan-Wei (高貫偉 ITC)" w:date="2012-10-10T15:39:00Z">
                    <w:rPr>
                      <w:rFonts w:ascii="Times New Roman" w:hAnsi="Times New Roman" w:cs="Times New Roman"/>
                      <w:noProof/>
                      <w:color w:val="0000FF" w:themeColor="hyperlink"/>
                      <w:kern w:val="0"/>
                      <w:sz w:val="20"/>
                      <w:szCs w:val="20"/>
                      <w:highlight w:val="lightGray"/>
                      <w:u w:val="single"/>
                    </w:rPr>
                  </w:rPrChange>
                </w:rPr>
                <w:t xml:space="preserve"> ECR </w:t>
              </w:r>
              <w:r w:rsidRPr="009D474F">
                <w:rPr>
                  <w:rFonts w:ascii="Times New Roman" w:hAnsi="Times New Roman" w:cs="Times New Roman"/>
                  <w:noProof/>
                  <w:color w:val="808080"/>
                  <w:kern w:val="0"/>
                  <w:sz w:val="20"/>
                  <w:szCs w:val="20"/>
                  <w:rPrChange w:id="923" w:author="Gao, Guan-Wei (高貫偉 ITC)" w:date="2012-10-10T15:39:00Z">
                    <w:rPr>
                      <w:rFonts w:ascii="Times New Roman" w:hAnsi="Times New Roman" w:cs="Times New Roman"/>
                      <w:noProof/>
                      <w:color w:val="808080"/>
                      <w:kern w:val="0"/>
                      <w:sz w:val="20"/>
                      <w:szCs w:val="20"/>
                      <w:highlight w:val="lightGray"/>
                      <w:u w:val="single"/>
                    </w:rPr>
                  </w:rPrChange>
                </w:rPr>
                <w:t>=</w:t>
              </w:r>
              <w:r w:rsidRPr="009D474F">
                <w:rPr>
                  <w:rFonts w:ascii="Times New Roman" w:hAnsi="Times New Roman" w:cs="Times New Roman"/>
                  <w:noProof/>
                  <w:kern w:val="0"/>
                  <w:sz w:val="20"/>
                  <w:szCs w:val="20"/>
                  <w:rPrChange w:id="924" w:author="Gao, Guan-Wei (高貫偉 ITC)" w:date="2012-10-10T15:39:00Z">
                    <w:rPr>
                      <w:rFonts w:ascii="Times New Roman" w:hAnsi="Times New Roman" w:cs="Times New Roman"/>
                      <w:noProof/>
                      <w:color w:val="0000FF" w:themeColor="hyperlink"/>
                      <w:kern w:val="0"/>
                      <w:sz w:val="20"/>
                      <w:szCs w:val="20"/>
                      <w:highlight w:val="lightGray"/>
                      <w:u w:val="single"/>
                    </w:rPr>
                  </w:rPrChange>
                </w:rPr>
                <w:t xml:space="preserve"> @ECR</w:t>
              </w:r>
            </w:ins>
          </w:p>
          <w:p w:rsidR="00A46B84" w:rsidRPr="00E4487C" w:rsidRDefault="009D474F" w:rsidP="004C24DE">
            <w:pPr>
              <w:jc w:val="left"/>
              <w:rPr>
                <w:rFonts w:eastAsia="SimSun"/>
                <w:rPrChange w:id="925" w:author="Gao, Guan-Wei (高貫偉 ITC)" w:date="2012-10-10T15:39:00Z">
                  <w:rPr/>
                </w:rPrChange>
              </w:rPr>
            </w:pPr>
            <w:ins w:id="926" w:author="Gao, Guan-Wei (高貫偉 ITC)" w:date="2012-10-10T15:36:00Z">
              <w:r w:rsidRPr="009D474F">
                <w:rPr>
                  <w:rFonts w:ascii="Times New Roman" w:hAnsiTheme="minorEastAsia" w:cs="Times New Roman"/>
                  <w:noProof/>
                  <w:kern w:val="0"/>
                  <w:sz w:val="20"/>
                  <w:szCs w:val="20"/>
                  <w:rPrChange w:id="927" w:author="Gao, Guan-Wei (高貫偉 ITC)" w:date="2012-10-10T15:39:00Z">
                    <w:rPr>
                      <w:rFonts w:ascii="Times New Roman" w:hAnsiTheme="minorEastAsia" w:cs="Times New Roman"/>
                      <w:noProof/>
                      <w:color w:val="0000FF" w:themeColor="hyperlink"/>
                      <w:kern w:val="0"/>
                      <w:sz w:val="20"/>
                      <w:szCs w:val="20"/>
                      <w:highlight w:val="lightGray"/>
                      <w:u w:val="single"/>
                    </w:rPr>
                  </w:rPrChange>
                </w:rPr>
                <w:t>若不存在，</w:t>
              </w:r>
              <w:r w:rsidRPr="009D474F">
                <w:rPr>
                  <w:rFonts w:ascii="Times New Roman" w:hAnsiTheme="minorEastAsia" w:cs="Times New Roman" w:hint="eastAsia"/>
                  <w:noProof/>
                  <w:kern w:val="0"/>
                  <w:sz w:val="20"/>
                  <w:szCs w:val="20"/>
                  <w:rPrChange w:id="928" w:author="Gao, Guan-Wei (高貫偉 ITC)" w:date="2012-10-10T15:39:00Z">
                    <w:rPr>
                      <w:rFonts w:ascii="Times New Roman" w:hAnsiTheme="minorEastAsia" w:cs="Times New Roman" w:hint="eastAsia"/>
                      <w:noProof/>
                      <w:color w:val="0000FF" w:themeColor="hyperlink"/>
                      <w:kern w:val="0"/>
                      <w:sz w:val="20"/>
                      <w:szCs w:val="20"/>
                      <w:highlight w:val="lightGray"/>
                      <w:u w:val="single"/>
                    </w:rPr>
                  </w:rPrChange>
                </w:rPr>
                <w:t>则报错：</w:t>
              </w:r>
              <w:r w:rsidRPr="009D474F">
                <w:rPr>
                  <w:rFonts w:ascii="Times New Roman" w:hAnsi="Times New Roman" w:cs="Times New Roman"/>
                  <w:noProof/>
                  <w:kern w:val="0"/>
                  <w:sz w:val="20"/>
                  <w:szCs w:val="20"/>
                  <w:rPrChange w:id="929" w:author="Gao, Guan-Wei (高貫偉 ITC)" w:date="2012-10-10T15:39:00Z">
                    <w:rPr>
                      <w:rFonts w:ascii="Times New Roman" w:hAnsi="Times New Roman" w:cs="Times New Roman"/>
                      <w:noProof/>
                      <w:color w:val="0000FF" w:themeColor="hyperlink"/>
                      <w:kern w:val="0"/>
                      <w:sz w:val="20"/>
                      <w:szCs w:val="20"/>
                      <w:highlight w:val="lightGray"/>
                      <w:u w:val="single"/>
                    </w:rPr>
                  </w:rPrChange>
                </w:rPr>
                <w:t>“ECR</w:t>
              </w:r>
              <w:r w:rsidRPr="009D474F">
                <w:rPr>
                  <w:rFonts w:ascii="Times New Roman" w:hAnsiTheme="minorEastAsia" w:cs="Times New Roman"/>
                  <w:noProof/>
                  <w:kern w:val="0"/>
                  <w:sz w:val="20"/>
                  <w:szCs w:val="20"/>
                  <w:rPrChange w:id="930" w:author="Gao, Guan-Wei (高貫偉 ITC)" w:date="2012-10-10T15:39:00Z">
                    <w:rPr>
                      <w:rFonts w:ascii="Times New Roman" w:hAnsiTheme="minorEastAsia" w:cs="Times New Roman"/>
                      <w:noProof/>
                      <w:color w:val="0000FF" w:themeColor="hyperlink"/>
                      <w:kern w:val="0"/>
                      <w:sz w:val="20"/>
                      <w:szCs w:val="20"/>
                      <w:highlight w:val="lightGray"/>
                      <w:u w:val="single"/>
                    </w:rPr>
                  </w:rPrChange>
                </w:rPr>
                <w:t>不存在</w:t>
              </w:r>
              <w:r w:rsidRPr="009D474F">
                <w:rPr>
                  <w:rFonts w:ascii="Times New Roman" w:hAnsi="Times New Roman" w:cs="Times New Roman"/>
                  <w:noProof/>
                  <w:kern w:val="0"/>
                  <w:sz w:val="20"/>
                  <w:szCs w:val="20"/>
                  <w:rPrChange w:id="931" w:author="Gao, Guan-Wei (高貫偉 ITC)" w:date="2012-10-10T15:39:00Z">
                    <w:rPr>
                      <w:rFonts w:ascii="Times New Roman" w:hAnsi="Times New Roman" w:cs="Times New Roman"/>
                      <w:noProof/>
                      <w:color w:val="0000FF" w:themeColor="hyperlink"/>
                      <w:kern w:val="0"/>
                      <w:sz w:val="20"/>
                      <w:szCs w:val="20"/>
                      <w:highlight w:val="lightGray"/>
                      <w:u w:val="single"/>
                    </w:rPr>
                  </w:rPrChange>
                </w:rPr>
                <w:t>”</w:t>
              </w:r>
            </w:ins>
          </w:p>
          <w:p w:rsidR="00A46B84" w:rsidRPr="00E4487C" w:rsidRDefault="009D474F" w:rsidP="00386292">
            <w:pPr>
              <w:pStyle w:val="a9"/>
              <w:numPr>
                <w:ilvl w:val="0"/>
                <w:numId w:val="15"/>
              </w:numPr>
              <w:ind w:firstLineChars="0"/>
              <w:jc w:val="left"/>
              <w:rPr>
                <w:ins w:id="932" w:author="Gao, Guan-Wei (高貫偉 ITC)" w:date="2012-10-10T15:37:00Z"/>
                <w:rFonts w:eastAsia="SimSun"/>
              </w:rPr>
            </w:pPr>
            <w:ins w:id="933" w:author="Gao, Guan-Wei (高貫偉 ITC)" w:date="2012-10-10T15:38:00Z">
              <w:r w:rsidRPr="009D474F">
                <w:rPr>
                  <w:rFonts w:eastAsia="SimSun" w:hint="eastAsia"/>
                  <w:rPrChange w:id="934" w:author="Gao, Guan-Wei (高貫偉 ITC)" w:date="2012-10-10T15:39:00Z">
                    <w:rPr>
                      <w:rFonts w:eastAsia="SimSun" w:hint="eastAsia"/>
                      <w:color w:val="0000FF" w:themeColor="hyperlink"/>
                      <w:highlight w:val="lightGray"/>
                      <w:u w:val="single"/>
                    </w:rPr>
                  </w:rPrChange>
                </w:rPr>
                <w:t>若</w:t>
              </w:r>
            </w:ins>
            <w:ins w:id="935" w:author="Gao, Guan-Wei (高貫偉 ITC)" w:date="2012-10-10T15:39:00Z">
              <w:r w:rsidRPr="009D474F">
                <w:rPr>
                  <w:rFonts w:eastAsia="SimSun"/>
                  <w:rPrChange w:id="936" w:author="Gao, Guan-Wei (高貫偉 ITC)" w:date="2012-10-10T15:39:00Z">
                    <w:rPr>
                      <w:rFonts w:eastAsia="SimSun"/>
                      <w:color w:val="0000FF" w:themeColor="hyperlink"/>
                      <w:highlight w:val="lightGray"/>
                      <w:u w:val="single"/>
                    </w:rPr>
                  </w:rPrChange>
                </w:rPr>
                <w:t>[ECR]</w:t>
              </w:r>
              <w:r w:rsidRPr="009D474F">
                <w:rPr>
                  <w:rFonts w:eastAsia="SimSun" w:hint="eastAsia"/>
                  <w:rPrChange w:id="937" w:author="Gao, Guan-Wei (高貫偉 ITC)" w:date="2012-10-10T15:39:00Z">
                    <w:rPr>
                      <w:rFonts w:eastAsia="SimSun" w:hint="eastAsia"/>
                      <w:color w:val="0000FF" w:themeColor="hyperlink"/>
                      <w:highlight w:val="lightGray"/>
                      <w:u w:val="single"/>
                    </w:rPr>
                  </w:rPrChange>
                </w:rPr>
                <w:t>为刷入的数据，则</w:t>
              </w:r>
            </w:ins>
            <w:ins w:id="938" w:author="Gao, Guan-Wei (高貫偉 ITC)" w:date="2012-10-10T15:37:00Z">
              <w:r w:rsidRPr="009D474F">
                <w:rPr>
                  <w:rFonts w:eastAsia="SimSun"/>
                  <w:rPrChange w:id="939" w:author="Gao, Guan-Wei (高貫偉 ITC)" w:date="2012-10-10T15:39:00Z">
                    <w:rPr>
                      <w:rFonts w:eastAsia="SimSun"/>
                      <w:color w:val="0000FF" w:themeColor="hyperlink"/>
                      <w:u w:val="single"/>
                    </w:rPr>
                  </w:rPrChange>
                </w:rPr>
                <w:t>Update PCB</w:t>
              </w:r>
            </w:ins>
          </w:p>
          <w:p w:rsidR="00000000" w:rsidRDefault="009D474F">
            <w:pPr>
              <w:pStyle w:val="a9"/>
              <w:ind w:left="420" w:firstLineChars="0" w:firstLine="0"/>
              <w:jc w:val="left"/>
              <w:rPr>
                <w:ins w:id="940" w:author="Gao, Guan-Wei (高貫偉 ITC)" w:date="2012-10-10T15:37:00Z"/>
                <w:rFonts w:eastAsia="SimSun"/>
              </w:rPr>
              <w:pPrChange w:id="941" w:author="Gao, Guan-Wei (高貫偉 ITC)" w:date="2012-10-10T15:37:00Z">
                <w:pPr>
                  <w:pStyle w:val="a9"/>
                  <w:numPr>
                    <w:numId w:val="15"/>
                  </w:numPr>
                  <w:ind w:left="420" w:firstLineChars="0" w:hanging="420"/>
                  <w:jc w:val="left"/>
                </w:pPr>
              </w:pPrChange>
            </w:pPr>
            <w:ins w:id="942" w:author="Gao, Guan-Wei (高貫偉 ITC)" w:date="2012-10-10T15:37:00Z">
              <w:r w:rsidRPr="009D474F">
                <w:rPr>
                  <w:rFonts w:eastAsia="SimSun"/>
                  <w:rPrChange w:id="943" w:author="Gao, Guan-Wei (高貫偉 ITC)" w:date="2012-10-10T15:39:00Z">
                    <w:rPr>
                      <w:rFonts w:eastAsia="SimSun"/>
                      <w:color w:val="0000FF" w:themeColor="hyperlink"/>
                      <w:u w:val="single"/>
                    </w:rPr>
                  </w:rPrChange>
                </w:rPr>
                <w:t>PCB.ECR = ECR</w:t>
              </w:r>
            </w:ins>
          </w:p>
          <w:p w:rsidR="00000000" w:rsidRDefault="009D474F">
            <w:pPr>
              <w:pStyle w:val="a9"/>
              <w:ind w:left="420" w:firstLineChars="0" w:firstLine="0"/>
              <w:jc w:val="left"/>
              <w:rPr>
                <w:ins w:id="944" w:author="Gao, Guan-Wei (高貫偉 ITC)" w:date="2012-10-10T15:36:00Z"/>
                <w:rFonts w:eastAsia="SimSun"/>
                <w:rPrChange w:id="945" w:author="Gao, Guan-Wei (高貫偉 ITC)" w:date="2012-10-10T15:36:00Z">
                  <w:rPr>
                    <w:ins w:id="946" w:author="Gao, Guan-Wei (高貫偉 ITC)" w:date="2012-10-10T15:36:00Z"/>
                    <w:rFonts w:ascii="Courier New" w:eastAsia="SimSun" w:hAnsi="Courier New" w:cs="Courier New"/>
                    <w:noProof/>
                    <w:kern w:val="0"/>
                    <w:sz w:val="20"/>
                    <w:szCs w:val="20"/>
                  </w:rPr>
                </w:rPrChange>
              </w:rPr>
              <w:pPrChange w:id="947" w:author="Gao, Guan-Wei (高貫偉 ITC)" w:date="2012-10-10T15:37:00Z">
                <w:pPr>
                  <w:pStyle w:val="a9"/>
                  <w:numPr>
                    <w:numId w:val="15"/>
                  </w:numPr>
                  <w:ind w:left="420" w:firstLineChars="0" w:hanging="420"/>
                  <w:jc w:val="left"/>
                </w:pPr>
              </w:pPrChange>
            </w:pPr>
            <w:ins w:id="948" w:author="Gao, Guan-Wei (高貫偉 ITC)" w:date="2012-10-10T15:37:00Z">
              <w:r w:rsidRPr="009D474F">
                <w:rPr>
                  <w:rFonts w:eastAsia="SimSun"/>
                  <w:rPrChange w:id="949" w:author="Gao, Guan-Wei (高貫偉 ITC)" w:date="2012-10-10T15:39:00Z">
                    <w:rPr>
                      <w:rFonts w:eastAsia="SimSun"/>
                      <w:color w:val="0000FF" w:themeColor="hyperlink"/>
                      <w:u w:val="single"/>
                    </w:rPr>
                  </w:rPrChange>
                </w:rPr>
                <w:t>PCB.IEC</w:t>
              </w:r>
            </w:ins>
            <w:ins w:id="950" w:author="Gao, Guan-Wei (高貫偉 ITC)" w:date="2012-10-10T15:38:00Z">
              <w:r w:rsidRPr="009D474F">
                <w:rPr>
                  <w:rFonts w:eastAsia="SimSun"/>
                  <w:rPrChange w:id="951" w:author="Gao, Guan-Wei (高貫偉 ITC)" w:date="2012-10-10T15:39:00Z">
                    <w:rPr>
                      <w:rFonts w:eastAsia="SimSun"/>
                      <w:color w:val="0000FF" w:themeColor="hyperlink"/>
                      <w:u w:val="single"/>
                    </w:rPr>
                  </w:rPrChange>
                </w:rPr>
                <w:t xml:space="preserve">VER = </w:t>
              </w:r>
              <w:proofErr w:type="spellStart"/>
              <w:r w:rsidRPr="009D474F">
                <w:rPr>
                  <w:rFonts w:eastAsia="SimSun"/>
                  <w:rPrChange w:id="952" w:author="Gao, Guan-Wei (高貫偉 ITC)" w:date="2012-10-10T15:39:00Z">
                    <w:rPr>
                      <w:rFonts w:eastAsia="SimSun"/>
                      <w:color w:val="0000FF" w:themeColor="hyperlink"/>
                      <w:u w:val="single"/>
                    </w:rPr>
                  </w:rPrChange>
                </w:rPr>
                <w:t>EcrVersion.IECVer</w:t>
              </w:r>
            </w:ins>
            <w:proofErr w:type="spellEnd"/>
          </w:p>
          <w:p w:rsidR="00386292" w:rsidRPr="000D4898" w:rsidRDefault="00386292" w:rsidP="00386292">
            <w:pPr>
              <w:pStyle w:val="a9"/>
              <w:numPr>
                <w:ilvl w:val="0"/>
                <w:numId w:val="15"/>
              </w:numPr>
              <w:ind w:firstLineChars="0"/>
              <w:jc w:val="left"/>
              <w:rPr>
                <w:rFonts w:eastAsia="SimSun"/>
              </w:rPr>
            </w:pPr>
            <w:r w:rsidRPr="00500D7A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Insert GetData..RePrintLog</w:t>
            </w:r>
          </w:p>
        </w:tc>
      </w:tr>
      <w:tr w:rsidR="00386292" w:rsidTr="0068583A">
        <w:tc>
          <w:tcPr>
            <w:tcW w:w="2786" w:type="dxa"/>
          </w:tcPr>
          <w:p w:rsidR="00386292" w:rsidRPr="002845B7" w:rsidRDefault="002845B7" w:rsidP="002845B7">
            <w:pPr>
              <w:pStyle w:val="a9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lastRenderedPageBreak/>
              <w:t>Print</w:t>
            </w:r>
          </w:p>
        </w:tc>
        <w:tc>
          <w:tcPr>
            <w:tcW w:w="5576" w:type="dxa"/>
          </w:tcPr>
          <w:p w:rsidR="00386292" w:rsidRDefault="002845B7" w:rsidP="0068583A">
            <w:pPr>
              <w:jc w:val="left"/>
            </w:pPr>
            <w:r>
              <w:rPr>
                <w:rFonts w:hint="eastAsia"/>
              </w:rPr>
              <w:t>参考</w:t>
            </w:r>
            <w:r w:rsidR="009D474F">
              <w:fldChar w:fldCharType="begin"/>
            </w:r>
            <w:r w:rsidR="009D474F">
              <w:instrText xml:space="preserve"> REF _Ref311452816 \r \h  \* MERGEFORMAT </w:instrText>
            </w:r>
            <w:r w:rsidR="009D474F">
              <w:fldChar w:fldCharType="separate"/>
            </w:r>
            <w:r>
              <w:t>2.1</w:t>
            </w:r>
            <w:r w:rsidR="009D474F">
              <w:fldChar w:fldCharType="end"/>
            </w:r>
            <w:r>
              <w:rPr>
                <w:rFonts w:hint="eastAsia"/>
              </w:rPr>
              <w:t xml:space="preserve"> </w:t>
            </w:r>
            <w:fldSimple w:instr=" REF _Ref311452820 \h  \* MERGEFORMAT ">
              <w:r w:rsidRPr="002845B7">
                <w:t>UC</w:t>
              </w:r>
              <w:r w:rsidRPr="002845B7">
                <w:rPr>
                  <w:rFonts w:hint="eastAsia"/>
                </w:rPr>
                <w:t>-PCA ICT INPUT</w:t>
              </w:r>
              <w:r w:rsidRPr="002845B7">
                <w:t xml:space="preserve">-01 </w:t>
              </w:r>
              <w:r w:rsidRPr="002845B7">
                <w:rPr>
                  <w:rFonts w:hint="eastAsia"/>
                </w:rPr>
                <w:t>PCA ICT Input</w:t>
              </w:r>
            </w:fldSimple>
            <w:r>
              <w:rPr>
                <w:rFonts w:hint="eastAsia"/>
              </w:rPr>
              <w:t xml:space="preserve"> Print</w:t>
            </w:r>
            <w:r>
              <w:rPr>
                <w:rFonts w:hint="eastAsia"/>
              </w:rPr>
              <w:t>；</w:t>
            </w:r>
          </w:p>
          <w:p w:rsidR="002845B7" w:rsidRPr="00151D43" w:rsidRDefault="00A12F44" w:rsidP="0068583A">
            <w:pPr>
              <w:jc w:val="left"/>
              <w:rPr>
                <w:strike/>
              </w:rPr>
            </w:pPr>
            <w:r w:rsidRPr="00151D43">
              <w:rPr>
                <w:rFonts w:hint="eastAsia"/>
                <w:strike/>
              </w:rPr>
              <w:t>需要更改的“环境变量”</w:t>
            </w:r>
            <w:r w:rsidR="002845B7" w:rsidRPr="00151D43">
              <w:rPr>
                <w:rFonts w:hint="eastAsia"/>
                <w:strike/>
              </w:rPr>
              <w:t>为</w:t>
            </w:r>
            <w:r w:rsidR="00C61963" w:rsidRPr="00151D43">
              <w:rPr>
                <w:rFonts w:hint="eastAsia"/>
                <w:strike/>
              </w:rPr>
              <w:t>：</w:t>
            </w:r>
          </w:p>
          <w:tbl>
            <w:tblPr>
              <w:tblStyle w:val="a8"/>
              <w:tblW w:w="0" w:type="auto"/>
              <w:tblLayout w:type="fixed"/>
              <w:tblLook w:val="04A0"/>
            </w:tblPr>
            <w:tblGrid>
              <w:gridCol w:w="1274"/>
              <w:gridCol w:w="3822"/>
            </w:tblGrid>
            <w:tr w:rsidR="002845B7" w:rsidRPr="00151D43" w:rsidTr="00A81563">
              <w:tc>
                <w:tcPr>
                  <w:tcW w:w="1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C6D9F1" w:themeFill="text2" w:themeFillTint="33"/>
                  <w:hideMark/>
                </w:tcPr>
                <w:p w:rsidR="002845B7" w:rsidRPr="00151D43" w:rsidRDefault="002845B7" w:rsidP="00A81563">
                  <w:pPr>
                    <w:jc w:val="left"/>
                    <w:rPr>
                      <w:rFonts w:ascii="Times New Roman" w:hAnsi="Times New Roman" w:cs="Times New Roman"/>
                      <w:strike/>
                    </w:rPr>
                  </w:pPr>
                  <w:r w:rsidRPr="00151D43">
                    <w:rPr>
                      <w:rFonts w:ascii="Times New Roman" w:hAnsiTheme="minorEastAsia" w:cs="Times New Roman"/>
                      <w:strike/>
                    </w:rPr>
                    <w:t>环境变量</w:t>
                  </w:r>
                </w:p>
              </w:tc>
              <w:tc>
                <w:tcPr>
                  <w:tcW w:w="382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C6D9F1" w:themeFill="text2" w:themeFillTint="33"/>
                  <w:hideMark/>
                </w:tcPr>
                <w:p w:rsidR="002845B7" w:rsidRPr="00151D43" w:rsidRDefault="002845B7" w:rsidP="00A81563">
                  <w:pPr>
                    <w:jc w:val="left"/>
                    <w:rPr>
                      <w:rFonts w:ascii="Times New Roman" w:hAnsi="Times New Roman" w:cs="Times New Roman"/>
                      <w:strike/>
                    </w:rPr>
                  </w:pPr>
                  <w:r w:rsidRPr="00151D43">
                    <w:rPr>
                      <w:rFonts w:ascii="Times New Roman" w:hAnsiTheme="minorEastAsia" w:cs="Times New Roman"/>
                      <w:strike/>
                    </w:rPr>
                    <w:t>说明</w:t>
                  </w:r>
                </w:p>
              </w:tc>
            </w:tr>
            <w:tr w:rsidR="002845B7" w:rsidRPr="00151D43" w:rsidTr="00A81563">
              <w:tc>
                <w:tcPr>
                  <w:tcW w:w="1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2845B7" w:rsidRPr="00151D43" w:rsidRDefault="00030B71" w:rsidP="00A81563">
                  <w:pPr>
                    <w:jc w:val="left"/>
                    <w:rPr>
                      <w:rFonts w:ascii="Times New Roman" w:hAnsi="Times New Roman" w:cs="Times New Roman"/>
                      <w:strike/>
                    </w:rPr>
                  </w:pPr>
                  <w:r w:rsidRPr="00151D43">
                    <w:rPr>
                      <w:rFonts w:ascii="Times New Roman" w:hAnsi="Times New Roman" w:cs="Times New Roman"/>
                      <w:strike/>
                    </w:rPr>
                    <w:t>REMARK</w:t>
                  </w:r>
                </w:p>
              </w:tc>
              <w:tc>
                <w:tcPr>
                  <w:tcW w:w="382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2845B7" w:rsidRPr="00151D43" w:rsidRDefault="002845B7" w:rsidP="00A81563">
                  <w:pPr>
                    <w:jc w:val="left"/>
                    <w:rPr>
                      <w:rFonts w:ascii="Times New Roman" w:hAnsi="Times New Roman" w:cs="Times New Roman"/>
                      <w:strike/>
                    </w:rPr>
                  </w:pPr>
                  <w:r w:rsidRPr="00151D43">
                    <w:rPr>
                      <w:rFonts w:ascii="Times New Roman" w:hAnsi="Times New Roman" w:cs="Times New Roman" w:hint="eastAsia"/>
                      <w:strike/>
                    </w:rPr>
                    <w:t>*</w:t>
                  </w:r>
                </w:p>
              </w:tc>
            </w:tr>
          </w:tbl>
          <w:p w:rsidR="002845B7" w:rsidRPr="002845B7" w:rsidRDefault="002845B7" w:rsidP="0068583A">
            <w:pPr>
              <w:jc w:val="left"/>
            </w:pPr>
          </w:p>
        </w:tc>
      </w:tr>
    </w:tbl>
    <w:p w:rsidR="00386292" w:rsidRDefault="00386292" w:rsidP="00386292">
      <w:pPr>
        <w:ind w:firstLineChars="200" w:firstLine="420"/>
        <w:jc w:val="left"/>
      </w:pPr>
    </w:p>
    <w:p w:rsidR="00386292" w:rsidRPr="00FB6A9D" w:rsidRDefault="00386292" w:rsidP="00386292">
      <w:pPr>
        <w:ind w:firstLineChars="200" w:firstLine="420"/>
        <w:jc w:val="left"/>
      </w:pPr>
    </w:p>
    <w:p w:rsidR="00386292" w:rsidRPr="00A00E0F" w:rsidRDefault="00386292" w:rsidP="00386292">
      <w:pPr>
        <w:pStyle w:val="2"/>
        <w:numPr>
          <w:ilvl w:val="1"/>
          <w:numId w:val="1"/>
        </w:numPr>
        <w:spacing w:before="0" w:after="0" w:line="240" w:lineRule="auto"/>
        <w:rPr>
          <w:rFonts w:ascii="Times New Roman" w:eastAsia="SimHei" w:hAnsi="Times New Roman"/>
          <w:sz w:val="28"/>
          <w:szCs w:val="28"/>
        </w:rPr>
      </w:pPr>
      <w:bookmarkStart w:id="953" w:name="_Toc376766396"/>
      <w:r w:rsidRPr="00A00E0F">
        <w:rPr>
          <w:rFonts w:ascii="Times New Roman" w:eastAsia="SimHei" w:hAnsi="Times New Roman"/>
          <w:sz w:val="28"/>
          <w:szCs w:val="28"/>
        </w:rPr>
        <w:t>UC</w:t>
      </w:r>
      <w:r>
        <w:rPr>
          <w:rFonts w:ascii="Times New Roman" w:eastAsia="SimHei" w:hAnsi="Times New Roman" w:hint="eastAsia"/>
          <w:sz w:val="28"/>
          <w:szCs w:val="28"/>
        </w:rPr>
        <w:t>-PCA</w:t>
      </w:r>
      <w:r w:rsidR="00782708">
        <w:rPr>
          <w:rFonts w:ascii="Times New Roman" w:eastAsiaTheme="minorEastAsia" w:hAnsi="Times New Roman" w:hint="eastAsia"/>
          <w:sz w:val="28"/>
          <w:szCs w:val="28"/>
        </w:rPr>
        <w:t xml:space="preserve"> </w:t>
      </w:r>
      <w:r>
        <w:rPr>
          <w:rFonts w:ascii="Times New Roman" w:eastAsia="SimHei" w:hAnsi="Times New Roman" w:hint="eastAsia"/>
          <w:sz w:val="28"/>
          <w:szCs w:val="28"/>
        </w:rPr>
        <w:t>ICT</w:t>
      </w:r>
      <w:r>
        <w:rPr>
          <w:rFonts w:ascii="Times New Roman" w:eastAsiaTheme="minorEastAsia" w:hAnsi="Times New Roman" w:hint="eastAsia"/>
          <w:sz w:val="28"/>
          <w:szCs w:val="28"/>
        </w:rPr>
        <w:t xml:space="preserve"> INPUT</w:t>
      </w:r>
      <w:r w:rsidRPr="00A00E0F">
        <w:rPr>
          <w:rFonts w:ascii="Times New Roman" w:eastAsia="SimHei" w:hAnsi="Times New Roman"/>
          <w:sz w:val="28"/>
          <w:szCs w:val="28"/>
        </w:rPr>
        <w:t>-0</w:t>
      </w:r>
      <w:r>
        <w:rPr>
          <w:rFonts w:ascii="Times New Roman" w:eastAsiaTheme="minorEastAsia" w:hAnsi="Times New Roman" w:hint="eastAsia"/>
          <w:sz w:val="28"/>
          <w:szCs w:val="28"/>
        </w:rPr>
        <w:t>3</w:t>
      </w:r>
      <w:r>
        <w:rPr>
          <w:rFonts w:ascii="Times New Roman" w:eastAsia="SimHei" w:hAnsi="Times New Roman" w:hint="eastAsia"/>
          <w:sz w:val="28"/>
          <w:szCs w:val="28"/>
        </w:rPr>
        <w:t xml:space="preserve"> </w:t>
      </w:r>
      <w:r>
        <w:rPr>
          <w:rFonts w:ascii="Times New Roman" w:eastAsiaTheme="minorEastAsia" w:hAnsi="Times New Roman" w:hint="eastAsia"/>
          <w:sz w:val="28"/>
          <w:szCs w:val="28"/>
        </w:rPr>
        <w:t>Clear Qty</w:t>
      </w:r>
      <w:bookmarkEnd w:id="953"/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54" w:name="_Toc376766397"/>
      <w:r w:rsidRPr="00E57F40">
        <w:rPr>
          <w:rFonts w:ascii="Times New Roman" w:eastAsia="SimHei" w:hint="eastAsia"/>
          <w:sz w:val="28"/>
        </w:rPr>
        <w:t>功能及目标</w:t>
      </w:r>
      <w:bookmarkEnd w:id="954"/>
    </w:p>
    <w:p w:rsidR="00386292" w:rsidRPr="00A00E0F" w:rsidRDefault="00386292" w:rsidP="00386292">
      <w:pPr>
        <w:ind w:firstLineChars="200" w:firstLine="420"/>
        <w:jc w:val="left"/>
        <w:rPr>
          <w:rFonts w:ascii="Arial" w:eastAsia="SimSun" w:hAnsi="Arial"/>
        </w:rPr>
      </w:pPr>
      <w:r>
        <w:rPr>
          <w:rFonts w:ascii="Arial" w:hAnsi="Arial" w:hint="eastAsia"/>
        </w:rPr>
        <w:t>清除</w:t>
      </w:r>
      <w:proofErr w:type="spellStart"/>
      <w:r>
        <w:rPr>
          <w:rFonts w:ascii="Arial" w:hAnsi="Arial" w:hint="eastAsia"/>
        </w:rPr>
        <w:t>PdLine</w:t>
      </w:r>
      <w:proofErr w:type="spellEnd"/>
      <w:r>
        <w:rPr>
          <w:rFonts w:ascii="Arial" w:hAnsi="Arial" w:hint="eastAsia"/>
        </w:rPr>
        <w:t>良品的数量</w:t>
      </w: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55" w:name="_Toc376766398"/>
      <w:r w:rsidRPr="00E57F40">
        <w:rPr>
          <w:rFonts w:ascii="Times New Roman" w:eastAsia="SimHei" w:hint="eastAsia"/>
          <w:sz w:val="28"/>
        </w:rPr>
        <w:t>前置条件</w:t>
      </w:r>
      <w:bookmarkEnd w:id="955"/>
    </w:p>
    <w:p w:rsidR="00386292" w:rsidRPr="00A00E0F" w:rsidRDefault="00386292" w:rsidP="00386292">
      <w:pPr>
        <w:ind w:firstLineChars="200" w:firstLine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>N/A</w:t>
      </w: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56" w:name="_Toc376766399"/>
      <w:r w:rsidRPr="00E57F40">
        <w:rPr>
          <w:rFonts w:ascii="Times New Roman" w:eastAsia="SimHei" w:hint="eastAsia"/>
          <w:sz w:val="28"/>
        </w:rPr>
        <w:lastRenderedPageBreak/>
        <w:t>后置条件</w:t>
      </w:r>
      <w:bookmarkEnd w:id="956"/>
    </w:p>
    <w:p w:rsidR="00386292" w:rsidRPr="00A00E0F" w:rsidRDefault="00386292" w:rsidP="00386292">
      <w:pPr>
        <w:ind w:firstLineChars="200" w:firstLine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>N/A</w:t>
      </w: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57" w:name="_Toc376766400"/>
      <w:r w:rsidRPr="00E57F40">
        <w:rPr>
          <w:rFonts w:ascii="Times New Roman" w:eastAsia="SimHei" w:hint="eastAsia"/>
          <w:sz w:val="28"/>
        </w:rPr>
        <w:t>过程描述</w:t>
      </w:r>
      <w:bookmarkEnd w:id="957"/>
    </w:p>
    <w:tbl>
      <w:tblPr>
        <w:tblStyle w:val="a8"/>
        <w:tblW w:w="0" w:type="auto"/>
        <w:tblLook w:val="04A0"/>
      </w:tblPr>
      <w:tblGrid>
        <w:gridCol w:w="2786"/>
        <w:gridCol w:w="5576"/>
      </w:tblGrid>
      <w:tr w:rsidR="00386292" w:rsidRPr="00F74768" w:rsidTr="0068583A">
        <w:tc>
          <w:tcPr>
            <w:tcW w:w="2786" w:type="dxa"/>
            <w:shd w:val="clear" w:color="auto" w:fill="92D050"/>
          </w:tcPr>
          <w:p w:rsidR="00386292" w:rsidRPr="00F74768" w:rsidRDefault="00386292" w:rsidP="0068583A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F74768">
              <w:rPr>
                <w:rFonts w:ascii="Times New Roman" w:hAnsi="Times New Roman" w:cs="Times New Roman"/>
                <w:b/>
              </w:rPr>
              <w:t>UI</w:t>
            </w:r>
          </w:p>
        </w:tc>
        <w:tc>
          <w:tcPr>
            <w:tcW w:w="5576" w:type="dxa"/>
            <w:shd w:val="clear" w:color="auto" w:fill="92D050"/>
          </w:tcPr>
          <w:p w:rsidR="00386292" w:rsidRPr="00F74768" w:rsidRDefault="00386292" w:rsidP="0068583A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F74768">
              <w:rPr>
                <w:rFonts w:ascii="Times New Roman" w:hAnsi="Times New Roman" w:cs="Times New Roman"/>
                <w:b/>
              </w:rPr>
              <w:t>System</w:t>
            </w:r>
          </w:p>
        </w:tc>
      </w:tr>
      <w:tr w:rsidR="00386292" w:rsidRPr="00F74768" w:rsidTr="0068583A">
        <w:tc>
          <w:tcPr>
            <w:tcW w:w="2786" w:type="dxa"/>
          </w:tcPr>
          <w:p w:rsidR="00386292" w:rsidRPr="00F74768" w:rsidRDefault="00386292" w:rsidP="00386292">
            <w:pPr>
              <w:pStyle w:val="a9"/>
              <w:numPr>
                <w:ilvl w:val="0"/>
                <w:numId w:val="21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74768">
              <w:rPr>
                <w:rFonts w:ascii="Times New Roman" w:hAnsi="Times New Roman" w:cs="Times New Roman"/>
              </w:rPr>
              <w:t>Select [</w:t>
            </w:r>
            <w:proofErr w:type="spellStart"/>
            <w:r w:rsidRPr="00F74768">
              <w:rPr>
                <w:rFonts w:ascii="Times New Roman" w:hAnsi="Times New Roman" w:cs="Times New Roman"/>
              </w:rPr>
              <w:t>PdLine</w:t>
            </w:r>
            <w:proofErr w:type="spellEnd"/>
            <w:r w:rsidRPr="00F74768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5576" w:type="dxa"/>
          </w:tcPr>
          <w:p w:rsidR="00386292" w:rsidRPr="00F74768" w:rsidRDefault="00386292" w:rsidP="00386292">
            <w:pPr>
              <w:pStyle w:val="a9"/>
              <w:numPr>
                <w:ilvl w:val="0"/>
                <w:numId w:val="21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74768">
              <w:rPr>
                <w:rFonts w:ascii="Times New Roman" w:hAnsi="Times New Roman" w:cs="Times New Roman"/>
              </w:rPr>
              <w:t>Get [OK Qty] by [</w:t>
            </w:r>
            <w:proofErr w:type="spellStart"/>
            <w:r w:rsidRPr="00F74768">
              <w:rPr>
                <w:rFonts w:ascii="Times New Roman" w:hAnsi="Times New Roman" w:cs="Times New Roman"/>
              </w:rPr>
              <w:t>PdLine</w:t>
            </w:r>
            <w:proofErr w:type="spellEnd"/>
            <w:r w:rsidRPr="00F74768">
              <w:rPr>
                <w:rFonts w:ascii="Times New Roman" w:hAnsi="Times New Roman" w:cs="Times New Roman"/>
              </w:rPr>
              <w:t>]</w:t>
            </w:r>
          </w:p>
        </w:tc>
      </w:tr>
      <w:tr w:rsidR="00386292" w:rsidRPr="00F74768" w:rsidTr="0068583A">
        <w:tc>
          <w:tcPr>
            <w:tcW w:w="2786" w:type="dxa"/>
          </w:tcPr>
          <w:p w:rsidR="00386292" w:rsidRPr="00F74768" w:rsidRDefault="00386292" w:rsidP="00386292">
            <w:pPr>
              <w:pStyle w:val="a9"/>
              <w:numPr>
                <w:ilvl w:val="0"/>
                <w:numId w:val="21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74768">
              <w:rPr>
                <w:rFonts w:ascii="Times New Roman" w:hAnsi="Times New Roman" w:cs="Times New Roman"/>
              </w:rPr>
              <w:t>Click [Clear Qty]</w:t>
            </w:r>
          </w:p>
        </w:tc>
        <w:tc>
          <w:tcPr>
            <w:tcW w:w="5576" w:type="dxa"/>
          </w:tcPr>
          <w:p w:rsidR="00386292" w:rsidRPr="00F74768" w:rsidRDefault="00386292" w:rsidP="0068583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386292" w:rsidRPr="00F74768" w:rsidTr="0068583A">
        <w:tc>
          <w:tcPr>
            <w:tcW w:w="2786" w:type="dxa"/>
          </w:tcPr>
          <w:p w:rsidR="00386292" w:rsidRPr="00F74768" w:rsidRDefault="00386292" w:rsidP="0068583A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386292" w:rsidRPr="00F74768" w:rsidRDefault="00386292" w:rsidP="00386292">
            <w:pPr>
              <w:pStyle w:val="a9"/>
              <w:numPr>
                <w:ilvl w:val="0"/>
                <w:numId w:val="21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74768">
              <w:rPr>
                <w:rFonts w:ascii="Times New Roman" w:hAnsi="Times New Roman" w:cs="Times New Roman"/>
              </w:rPr>
              <w:t>Save</w:t>
            </w:r>
          </w:p>
        </w:tc>
      </w:tr>
      <w:tr w:rsidR="00386292" w:rsidRPr="00F74768" w:rsidTr="0068583A">
        <w:tc>
          <w:tcPr>
            <w:tcW w:w="2786" w:type="dxa"/>
          </w:tcPr>
          <w:p w:rsidR="00386292" w:rsidRPr="00F74768" w:rsidRDefault="00386292" w:rsidP="0068583A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386292" w:rsidRPr="00F74768" w:rsidRDefault="00386292" w:rsidP="00386292">
            <w:pPr>
              <w:pStyle w:val="a9"/>
              <w:numPr>
                <w:ilvl w:val="0"/>
                <w:numId w:val="21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74768">
              <w:rPr>
                <w:rFonts w:ascii="Times New Roman" w:hAnsi="Times New Roman" w:cs="Times New Roman"/>
              </w:rPr>
              <w:t>Display [OK Qty]</w:t>
            </w:r>
          </w:p>
        </w:tc>
      </w:tr>
      <w:tr w:rsidR="00386292" w:rsidRPr="00F74768" w:rsidTr="0068583A">
        <w:tc>
          <w:tcPr>
            <w:tcW w:w="2786" w:type="dxa"/>
          </w:tcPr>
          <w:p w:rsidR="00386292" w:rsidRPr="00F74768" w:rsidRDefault="00386292" w:rsidP="0068583A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386292" w:rsidRPr="00F74768" w:rsidRDefault="00386292" w:rsidP="0068583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386292" w:rsidRPr="00B12513" w:rsidRDefault="00386292" w:rsidP="00386292"/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58" w:name="_Toc376766401"/>
      <w:r w:rsidRPr="00E57F40">
        <w:rPr>
          <w:rFonts w:ascii="Times New Roman" w:eastAsia="SimHei" w:hint="eastAsia"/>
          <w:sz w:val="28"/>
        </w:rPr>
        <w:t>业务规则</w:t>
      </w:r>
      <w:bookmarkEnd w:id="958"/>
    </w:p>
    <w:p w:rsidR="00386292" w:rsidRDefault="00386292" w:rsidP="00386292">
      <w:pPr>
        <w:ind w:firstLineChars="200" w:firstLine="420"/>
        <w:jc w:val="left"/>
        <w:rPr>
          <w:rFonts w:eastAsia="SimSun"/>
        </w:rPr>
      </w:pPr>
    </w:p>
    <w:tbl>
      <w:tblPr>
        <w:tblStyle w:val="a8"/>
        <w:tblW w:w="0" w:type="auto"/>
        <w:tblLayout w:type="fixed"/>
        <w:tblLook w:val="04A0"/>
      </w:tblPr>
      <w:tblGrid>
        <w:gridCol w:w="2786"/>
        <w:gridCol w:w="5576"/>
      </w:tblGrid>
      <w:tr w:rsidR="00386292" w:rsidRPr="0026380C" w:rsidTr="0068583A">
        <w:tc>
          <w:tcPr>
            <w:tcW w:w="2786" w:type="dxa"/>
            <w:shd w:val="clear" w:color="auto" w:fill="92D050"/>
          </w:tcPr>
          <w:p w:rsidR="00386292" w:rsidRPr="0026380C" w:rsidRDefault="00386292" w:rsidP="0068583A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26380C">
              <w:rPr>
                <w:rFonts w:ascii="Times New Roman" w:hAnsi="Times New Roman" w:cs="Times New Roman"/>
                <w:b/>
              </w:rPr>
              <w:t>Function</w:t>
            </w:r>
          </w:p>
        </w:tc>
        <w:tc>
          <w:tcPr>
            <w:tcW w:w="5576" w:type="dxa"/>
            <w:shd w:val="clear" w:color="auto" w:fill="92D050"/>
          </w:tcPr>
          <w:p w:rsidR="00386292" w:rsidRPr="0026380C" w:rsidRDefault="00386292" w:rsidP="0068583A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26380C">
              <w:rPr>
                <w:rFonts w:ascii="Times New Roman" w:hAnsi="Times New Roman" w:cs="Times New Roman"/>
                <w:b/>
              </w:rPr>
              <w:t>Rule</w:t>
            </w:r>
          </w:p>
        </w:tc>
      </w:tr>
      <w:tr w:rsidR="00386292" w:rsidRPr="0026380C" w:rsidTr="0068583A">
        <w:tc>
          <w:tcPr>
            <w:tcW w:w="2786" w:type="dxa"/>
          </w:tcPr>
          <w:p w:rsidR="00386292" w:rsidRPr="0026380C" w:rsidRDefault="00386292" w:rsidP="0068583A">
            <w:pPr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>4 Save</w:t>
            </w:r>
          </w:p>
        </w:tc>
        <w:tc>
          <w:tcPr>
            <w:tcW w:w="5576" w:type="dxa"/>
          </w:tcPr>
          <w:p w:rsidR="00386292" w:rsidRPr="0026380C" w:rsidRDefault="00386292" w:rsidP="0068583A">
            <w:pPr>
              <w:jc w:val="left"/>
              <w:rPr>
                <w:rFonts w:ascii="Times New Roman" w:hAnsi="Times New Roman" w:cs="Times New Roman"/>
                <w:i/>
                <w:color w:val="FF0000"/>
              </w:rPr>
            </w:pPr>
            <w:r w:rsidRPr="0026380C">
              <w:rPr>
                <w:rFonts w:ascii="Times New Roman" w:hAnsiTheme="minorEastAsia" w:cs="Times New Roman"/>
                <w:i/>
                <w:color w:val="FF0000"/>
              </w:rPr>
              <w:t>参考方法：</w:t>
            </w:r>
          </w:p>
          <w:p w:rsidR="00386292" w:rsidRPr="0026380C" w:rsidRDefault="00386292" w:rsidP="0068583A">
            <w:pPr>
              <w:jc w:val="left"/>
              <w:rPr>
                <w:rStyle w:val="htmlnon1"/>
                <w:rFonts w:ascii="Times New Roman" w:hAnsi="Times New Roman" w:cs="Times New Roman"/>
                <w:color w:val="FF0000"/>
              </w:rPr>
            </w:pPr>
            <w:r w:rsidRPr="0026380C">
              <w:rPr>
                <w:rFonts w:ascii="Times New Roman" w:hAnsi="Times New Roman" w:cs="Times New Roman"/>
                <w:i/>
                <w:color w:val="FF0000"/>
              </w:rPr>
              <w:t>TB</w:t>
            </w:r>
            <w:r w:rsidRPr="0026380C">
              <w:rPr>
                <w:rFonts w:ascii="Times New Roman" w:hAnsiTheme="minorEastAsia" w:cs="Times New Roman"/>
                <w:i/>
                <w:color w:val="FF0000"/>
              </w:rPr>
              <w:t>：</w:t>
            </w:r>
            <w:proofErr w:type="spellStart"/>
            <w:r w:rsidRPr="0026380C">
              <w:rPr>
                <w:rStyle w:val="htmlnon1"/>
                <w:rFonts w:ascii="Times New Roman" w:hAnsi="Times New Roman" w:cs="Times New Roman"/>
                <w:color w:val="FF0000"/>
              </w:rPr>
              <w:t>PCAICTCount</w:t>
            </w:r>
            <w:proofErr w:type="spellEnd"/>
          </w:p>
          <w:p w:rsidR="00F92B87" w:rsidRPr="0026380C" w:rsidRDefault="00F92B87" w:rsidP="00F92B87">
            <w:pPr>
              <w:autoSpaceDE w:val="0"/>
              <w:autoSpaceDN w:val="0"/>
              <w:adjustRightInd w:val="0"/>
              <w:jc w:val="left"/>
              <w:rPr>
                <w:rStyle w:val="htmlnon1"/>
                <w:rFonts w:ascii="Times New Roman" w:hAnsi="Times New Roman" w:cs="Times New Roman"/>
                <w:color w:val="FF0000"/>
              </w:rPr>
            </w:pPr>
            <w:r w:rsidRPr="0026380C">
              <w:rPr>
                <w:rStyle w:val="htmlnon1"/>
                <w:rFonts w:ascii="Times New Roman" w:hAnsi="Times New Roman" w:cs="Times New Roman"/>
                <w:color w:val="FF0000"/>
              </w:rPr>
              <w:t xml:space="preserve">insert into </w:t>
            </w:r>
            <w:proofErr w:type="spellStart"/>
            <w:r w:rsidRPr="0026380C">
              <w:rPr>
                <w:rStyle w:val="htmlnon1"/>
                <w:rFonts w:ascii="Times New Roman" w:hAnsi="Times New Roman" w:cs="Times New Roman"/>
                <w:color w:val="FF0000"/>
              </w:rPr>
              <w:t>PCAICTCount</w:t>
            </w:r>
            <w:proofErr w:type="spellEnd"/>
            <w:r w:rsidRPr="0026380C">
              <w:rPr>
                <w:rStyle w:val="htmlnon1"/>
                <w:rFonts w:ascii="Times New Roman" w:hAnsi="Times New Roman" w:cs="Times New Roman"/>
                <w:color w:val="FF0000"/>
              </w:rPr>
              <w:t xml:space="preserve"> values(@</w:t>
            </w:r>
            <w:proofErr w:type="spellStart"/>
            <w:r w:rsidRPr="0026380C">
              <w:rPr>
                <w:rStyle w:val="htmlnon1"/>
                <w:rFonts w:ascii="Times New Roman" w:hAnsi="Times New Roman" w:cs="Times New Roman"/>
                <w:color w:val="FF0000"/>
              </w:rPr>
              <w:t>PdLine,@Qty</w:t>
            </w:r>
            <w:proofErr w:type="spellEnd"/>
            <w:r w:rsidRPr="0026380C">
              <w:rPr>
                <w:rStyle w:val="htmlnon1"/>
                <w:rFonts w:ascii="Times New Roman" w:hAnsi="Times New Roman" w:cs="Times New Roman"/>
                <w:color w:val="FF0000"/>
              </w:rPr>
              <w:t xml:space="preserve"> ,</w:t>
            </w:r>
            <w:proofErr w:type="spellStart"/>
            <w:r w:rsidRPr="0026380C">
              <w:rPr>
                <w:rStyle w:val="htmlnon1"/>
                <w:rFonts w:ascii="Times New Roman" w:hAnsi="Times New Roman" w:cs="Times New Roman"/>
                <w:color w:val="FF0000"/>
              </w:rPr>
              <w:t>getdate</w:t>
            </w:r>
            <w:proofErr w:type="spellEnd"/>
            <w:r w:rsidRPr="0026380C">
              <w:rPr>
                <w:rStyle w:val="htmlnon1"/>
                <w:rFonts w:ascii="Times New Roman" w:hAnsi="Times New Roman" w:cs="Times New Roman"/>
                <w:color w:val="FF0000"/>
              </w:rPr>
              <w:t>())</w:t>
            </w:r>
          </w:p>
          <w:p w:rsidR="00F92B87" w:rsidRPr="0026380C" w:rsidRDefault="00F92B87" w:rsidP="00C06E10">
            <w:pPr>
              <w:autoSpaceDE w:val="0"/>
              <w:autoSpaceDN w:val="0"/>
              <w:adjustRightInd w:val="0"/>
              <w:jc w:val="left"/>
              <w:rPr>
                <w:rStyle w:val="htmlnon1"/>
                <w:rFonts w:ascii="Times New Roman" w:hAnsi="Times New Roman" w:cs="Times New Roman"/>
                <w:color w:val="FF0000"/>
              </w:rPr>
            </w:pPr>
          </w:p>
          <w:p w:rsidR="00C06E10" w:rsidRPr="0026380C" w:rsidRDefault="00386292" w:rsidP="00C06E10">
            <w:pPr>
              <w:autoSpaceDE w:val="0"/>
              <w:autoSpaceDN w:val="0"/>
              <w:adjustRightInd w:val="0"/>
              <w:jc w:val="left"/>
              <w:rPr>
                <w:rStyle w:val="htmlnon1"/>
                <w:rFonts w:ascii="Times New Roman" w:hAnsi="Times New Roman" w:cs="Times New Roman"/>
                <w:color w:val="FF0000"/>
              </w:rPr>
            </w:pPr>
            <w:r w:rsidRPr="0026380C">
              <w:rPr>
                <w:rStyle w:val="htmlnon1"/>
                <w:rFonts w:ascii="Times New Roman" w:hAnsi="Times New Roman" w:cs="Times New Roman"/>
                <w:color w:val="FF0000"/>
              </w:rPr>
              <w:t xml:space="preserve">Update </w:t>
            </w:r>
            <w:proofErr w:type="spellStart"/>
            <w:r w:rsidRPr="0026380C">
              <w:rPr>
                <w:rStyle w:val="htmlnon1"/>
                <w:rFonts w:ascii="Times New Roman" w:hAnsi="Times New Roman" w:cs="Times New Roman"/>
                <w:color w:val="FF0000"/>
              </w:rPr>
              <w:t>PCAICTCount</w:t>
            </w:r>
            <w:proofErr w:type="spellEnd"/>
            <w:r w:rsidRPr="0026380C">
              <w:rPr>
                <w:rStyle w:val="htmlnon1"/>
                <w:rFonts w:ascii="Times New Roman" w:hAnsi="Times New Roman" w:cs="Times New Roman"/>
                <w:color w:val="FF0000"/>
              </w:rPr>
              <w:t xml:space="preserve"> set Qty=0 where </w:t>
            </w:r>
            <w:proofErr w:type="spellStart"/>
            <w:r w:rsidRPr="0026380C">
              <w:rPr>
                <w:rStyle w:val="htmlnon1"/>
                <w:rFonts w:ascii="Times New Roman" w:hAnsi="Times New Roman" w:cs="Times New Roman"/>
                <w:color w:val="FF0000"/>
              </w:rPr>
              <w:t>PdLine</w:t>
            </w:r>
            <w:proofErr w:type="spellEnd"/>
            <w:r w:rsidRPr="0026380C">
              <w:rPr>
                <w:rStyle w:val="htmlnon1"/>
                <w:rFonts w:ascii="Times New Roman" w:hAnsi="Times New Roman" w:cs="Times New Roman"/>
                <w:color w:val="FF0000"/>
              </w:rPr>
              <w:t>=@</w:t>
            </w:r>
            <w:proofErr w:type="spellStart"/>
            <w:r w:rsidRPr="0026380C">
              <w:rPr>
                <w:rStyle w:val="htmlnon1"/>
                <w:rFonts w:ascii="Times New Roman" w:hAnsi="Times New Roman" w:cs="Times New Roman"/>
                <w:color w:val="FF0000"/>
              </w:rPr>
              <w:t>PdLine</w:t>
            </w:r>
            <w:proofErr w:type="spellEnd"/>
            <w:r w:rsidR="00C06E10" w:rsidRPr="0026380C">
              <w:rPr>
                <w:rStyle w:val="htmlnon1"/>
                <w:rFonts w:ascii="Times New Roman" w:hAnsi="Times New Roman" w:cs="Times New Roman"/>
                <w:color w:val="FF0000"/>
              </w:rPr>
              <w:t xml:space="preserve"> and </w:t>
            </w:r>
            <w:proofErr w:type="spellStart"/>
            <w:r w:rsidR="00C06E10" w:rsidRPr="0026380C">
              <w:rPr>
                <w:rStyle w:val="htmlnon1"/>
                <w:rFonts w:ascii="Times New Roman" w:hAnsi="Times New Roman" w:cs="Times New Roman"/>
                <w:color w:val="FF0000"/>
              </w:rPr>
              <w:t>Cdt</w:t>
            </w:r>
            <w:proofErr w:type="spellEnd"/>
            <w:r w:rsidR="00C06E10" w:rsidRPr="0026380C">
              <w:rPr>
                <w:rStyle w:val="htmlnon1"/>
                <w:rFonts w:ascii="Times New Roman" w:hAnsi="Times New Roman" w:cs="Times New Roman"/>
                <w:color w:val="FF0000"/>
              </w:rPr>
              <w:t>='1900-01-01 00:00:00.000'</w:t>
            </w:r>
          </w:p>
          <w:p w:rsidR="00386292" w:rsidRPr="0026380C" w:rsidRDefault="00C06E10" w:rsidP="0068583A">
            <w:pPr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Theme="minorEastAsia" w:cs="Times New Roman"/>
              </w:rPr>
              <w:t>显示</w:t>
            </w:r>
            <w:r w:rsidRPr="0026380C">
              <w:rPr>
                <w:rFonts w:ascii="Times New Roman" w:hAnsi="Times New Roman" w:cs="Times New Roman"/>
              </w:rPr>
              <w:t>Qty = 0</w:t>
            </w:r>
          </w:p>
        </w:tc>
      </w:tr>
    </w:tbl>
    <w:p w:rsidR="00386292" w:rsidRPr="00B12513" w:rsidRDefault="00386292" w:rsidP="00386292"/>
    <w:p w:rsidR="00386292" w:rsidRPr="00A00E0F" w:rsidRDefault="00386292" w:rsidP="00386292">
      <w:pPr>
        <w:pStyle w:val="2"/>
        <w:numPr>
          <w:ilvl w:val="1"/>
          <w:numId w:val="1"/>
        </w:numPr>
        <w:spacing w:before="0" w:after="0" w:line="240" w:lineRule="auto"/>
        <w:rPr>
          <w:rFonts w:ascii="Times New Roman" w:eastAsia="SimHei" w:hAnsi="Times New Roman"/>
          <w:sz w:val="28"/>
          <w:szCs w:val="28"/>
        </w:rPr>
      </w:pPr>
      <w:bookmarkStart w:id="959" w:name="_Toc376766402"/>
      <w:r w:rsidRPr="00A00E0F">
        <w:rPr>
          <w:rFonts w:ascii="Times New Roman" w:eastAsia="SimHei" w:hAnsi="Times New Roman"/>
          <w:sz w:val="28"/>
          <w:szCs w:val="28"/>
        </w:rPr>
        <w:t>UC</w:t>
      </w:r>
      <w:r>
        <w:rPr>
          <w:rFonts w:ascii="Times New Roman" w:eastAsia="SimHei" w:hAnsi="Times New Roman" w:hint="eastAsia"/>
          <w:sz w:val="28"/>
          <w:szCs w:val="28"/>
        </w:rPr>
        <w:t>-PCA</w:t>
      </w:r>
      <w:r w:rsidR="00782708">
        <w:rPr>
          <w:rFonts w:ascii="Times New Roman" w:eastAsiaTheme="minorEastAsia" w:hAnsi="Times New Roman" w:hint="eastAsia"/>
          <w:sz w:val="28"/>
          <w:szCs w:val="28"/>
        </w:rPr>
        <w:t xml:space="preserve"> </w:t>
      </w:r>
      <w:r>
        <w:rPr>
          <w:rFonts w:ascii="Times New Roman" w:eastAsia="SimHei" w:hAnsi="Times New Roman" w:hint="eastAsia"/>
          <w:sz w:val="28"/>
          <w:szCs w:val="28"/>
        </w:rPr>
        <w:t>ICT</w:t>
      </w:r>
      <w:r>
        <w:rPr>
          <w:rFonts w:ascii="Times New Roman" w:eastAsiaTheme="minorEastAsia" w:hAnsi="Times New Roman" w:hint="eastAsia"/>
          <w:sz w:val="28"/>
          <w:szCs w:val="28"/>
        </w:rPr>
        <w:t xml:space="preserve"> INPUT</w:t>
      </w:r>
      <w:r w:rsidRPr="00A00E0F">
        <w:rPr>
          <w:rFonts w:ascii="Times New Roman" w:eastAsia="SimHei" w:hAnsi="Times New Roman"/>
          <w:sz w:val="28"/>
          <w:szCs w:val="28"/>
        </w:rPr>
        <w:t>-0</w:t>
      </w:r>
      <w:r>
        <w:rPr>
          <w:rFonts w:ascii="Times New Roman" w:eastAsiaTheme="minorEastAsia" w:hAnsi="Times New Roman" w:hint="eastAsia"/>
          <w:sz w:val="28"/>
          <w:szCs w:val="28"/>
        </w:rPr>
        <w:t>4</w:t>
      </w:r>
      <w:r>
        <w:rPr>
          <w:rFonts w:ascii="Times New Roman" w:eastAsia="SimHei" w:hAnsi="Times New Roman" w:hint="eastAsia"/>
          <w:sz w:val="28"/>
          <w:szCs w:val="28"/>
        </w:rPr>
        <w:t xml:space="preserve"> </w:t>
      </w:r>
      <w:r w:rsidR="00D35A39">
        <w:rPr>
          <w:rFonts w:ascii="Times New Roman" w:eastAsiaTheme="minorEastAsia" w:hAnsi="Times New Roman" w:hint="eastAsia"/>
          <w:sz w:val="28"/>
          <w:szCs w:val="28"/>
        </w:rPr>
        <w:t xml:space="preserve">MB </w:t>
      </w:r>
      <w:proofErr w:type="spellStart"/>
      <w:r>
        <w:rPr>
          <w:rFonts w:ascii="Times New Roman" w:eastAsiaTheme="minorEastAsia" w:hAnsi="Times New Roman" w:hint="eastAsia"/>
          <w:sz w:val="28"/>
          <w:szCs w:val="28"/>
        </w:rPr>
        <w:t>ReInput</w:t>
      </w:r>
      <w:bookmarkEnd w:id="959"/>
      <w:proofErr w:type="spellEnd"/>
    </w:p>
    <w:p w:rsidR="00386292" w:rsidRPr="00A00E0F" w:rsidRDefault="00386292" w:rsidP="00386292">
      <w:pPr>
        <w:ind w:firstLineChars="200" w:firstLine="420"/>
        <w:jc w:val="left"/>
        <w:rPr>
          <w:rFonts w:ascii="Arial" w:eastAsia="SimSun" w:hAnsi="Arial"/>
        </w:rPr>
      </w:pP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60" w:name="_Toc376766403"/>
      <w:r w:rsidRPr="00E57F40">
        <w:rPr>
          <w:rFonts w:ascii="Times New Roman" w:eastAsia="SimHei" w:hint="eastAsia"/>
          <w:sz w:val="28"/>
        </w:rPr>
        <w:t>功能及目标</w:t>
      </w:r>
      <w:bookmarkEnd w:id="960"/>
    </w:p>
    <w:p w:rsidR="00386292" w:rsidRPr="00E57F40" w:rsidRDefault="00386292" w:rsidP="00E57F40">
      <w:pPr>
        <w:ind w:firstLineChars="200" w:firstLine="420"/>
        <w:jc w:val="left"/>
        <w:rPr>
          <w:rFonts w:ascii="Arial" w:hAnsi="Arial"/>
        </w:rPr>
      </w:pPr>
      <w:r>
        <w:rPr>
          <w:rFonts w:ascii="Arial" w:hAnsi="Arial" w:hint="eastAsia"/>
        </w:rPr>
        <w:t>重流板子</w:t>
      </w: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61" w:name="_Toc376766404"/>
      <w:r w:rsidRPr="00E57F40">
        <w:rPr>
          <w:rFonts w:ascii="Times New Roman" w:eastAsia="SimHei" w:hint="eastAsia"/>
          <w:sz w:val="28"/>
        </w:rPr>
        <w:t>前置条件</w:t>
      </w:r>
      <w:bookmarkEnd w:id="961"/>
    </w:p>
    <w:p w:rsidR="00386292" w:rsidRPr="00A00E0F" w:rsidRDefault="00386292" w:rsidP="00386292">
      <w:pPr>
        <w:ind w:firstLineChars="200" w:firstLine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>N/A</w:t>
      </w: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62" w:name="_Toc376766405"/>
      <w:r w:rsidRPr="00E57F40">
        <w:rPr>
          <w:rFonts w:ascii="Times New Roman" w:eastAsia="SimHei" w:hint="eastAsia"/>
          <w:sz w:val="28"/>
        </w:rPr>
        <w:lastRenderedPageBreak/>
        <w:t>后置条件</w:t>
      </w:r>
      <w:bookmarkEnd w:id="962"/>
    </w:p>
    <w:p w:rsidR="00386292" w:rsidRPr="00A00E0F" w:rsidRDefault="00386292" w:rsidP="00386292">
      <w:pPr>
        <w:ind w:firstLineChars="200" w:firstLine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>N/A</w:t>
      </w: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63" w:name="_Toc376766406"/>
      <w:r w:rsidRPr="00E57F40">
        <w:rPr>
          <w:rFonts w:ascii="Times New Roman" w:eastAsia="SimHei" w:hint="eastAsia"/>
          <w:sz w:val="28"/>
        </w:rPr>
        <w:t>过程描述</w:t>
      </w:r>
      <w:bookmarkEnd w:id="963"/>
    </w:p>
    <w:tbl>
      <w:tblPr>
        <w:tblStyle w:val="a8"/>
        <w:tblW w:w="0" w:type="auto"/>
        <w:tblLook w:val="04A0"/>
      </w:tblPr>
      <w:tblGrid>
        <w:gridCol w:w="2786"/>
        <w:gridCol w:w="5576"/>
      </w:tblGrid>
      <w:tr w:rsidR="00386292" w:rsidRPr="0026380C" w:rsidTr="0068583A">
        <w:tc>
          <w:tcPr>
            <w:tcW w:w="2786" w:type="dxa"/>
            <w:shd w:val="clear" w:color="auto" w:fill="92D050"/>
          </w:tcPr>
          <w:p w:rsidR="00386292" w:rsidRPr="0026380C" w:rsidRDefault="00386292" w:rsidP="0068583A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26380C">
              <w:rPr>
                <w:rFonts w:ascii="Times New Roman" w:hAnsi="Times New Roman" w:cs="Times New Roman"/>
                <w:b/>
              </w:rPr>
              <w:t>UI</w:t>
            </w:r>
          </w:p>
        </w:tc>
        <w:tc>
          <w:tcPr>
            <w:tcW w:w="5576" w:type="dxa"/>
            <w:shd w:val="clear" w:color="auto" w:fill="92D050"/>
          </w:tcPr>
          <w:p w:rsidR="00386292" w:rsidRPr="0026380C" w:rsidRDefault="00386292" w:rsidP="0068583A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26380C">
              <w:rPr>
                <w:rFonts w:ascii="Times New Roman" w:hAnsi="Times New Roman" w:cs="Times New Roman"/>
                <w:b/>
              </w:rPr>
              <w:t>System</w:t>
            </w:r>
          </w:p>
        </w:tc>
      </w:tr>
      <w:tr w:rsidR="00386292" w:rsidRPr="0026380C" w:rsidTr="0068583A">
        <w:tc>
          <w:tcPr>
            <w:tcW w:w="2786" w:type="dxa"/>
          </w:tcPr>
          <w:p w:rsidR="00386292" w:rsidRPr="0026380C" w:rsidRDefault="00386292" w:rsidP="0068583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386292" w:rsidRPr="0026380C" w:rsidRDefault="00386292" w:rsidP="00386292">
            <w:pPr>
              <w:pStyle w:val="a9"/>
              <w:numPr>
                <w:ilvl w:val="0"/>
                <w:numId w:val="2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>Get [</w:t>
            </w:r>
            <w:proofErr w:type="spellStart"/>
            <w:r w:rsidRPr="0026380C">
              <w:rPr>
                <w:rFonts w:ascii="Times New Roman" w:hAnsi="Times New Roman" w:cs="Times New Roman"/>
              </w:rPr>
              <w:t>PdLine</w:t>
            </w:r>
            <w:proofErr w:type="spellEnd"/>
            <w:r w:rsidRPr="0026380C">
              <w:rPr>
                <w:rFonts w:ascii="Times New Roman" w:hAnsi="Times New Roman" w:cs="Times New Roman"/>
              </w:rPr>
              <w:t>], then Display</w:t>
            </w:r>
          </w:p>
        </w:tc>
      </w:tr>
      <w:tr w:rsidR="00386292" w:rsidRPr="0026380C" w:rsidTr="0068583A">
        <w:tc>
          <w:tcPr>
            <w:tcW w:w="2786" w:type="dxa"/>
          </w:tcPr>
          <w:p w:rsidR="00386292" w:rsidRPr="0026380C" w:rsidRDefault="00386292" w:rsidP="00386292">
            <w:pPr>
              <w:pStyle w:val="a9"/>
              <w:numPr>
                <w:ilvl w:val="0"/>
                <w:numId w:val="2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>Select [</w:t>
            </w:r>
            <w:proofErr w:type="spellStart"/>
            <w:r w:rsidRPr="0026380C">
              <w:rPr>
                <w:rFonts w:ascii="Times New Roman" w:hAnsi="Times New Roman" w:cs="Times New Roman"/>
              </w:rPr>
              <w:t>PdLine</w:t>
            </w:r>
            <w:proofErr w:type="spellEnd"/>
            <w:r w:rsidRPr="0026380C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5576" w:type="dxa"/>
          </w:tcPr>
          <w:p w:rsidR="00386292" w:rsidRPr="0026380C" w:rsidRDefault="00386292" w:rsidP="0068583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386292" w:rsidRPr="0026380C" w:rsidTr="0068583A">
        <w:tc>
          <w:tcPr>
            <w:tcW w:w="2786" w:type="dxa"/>
          </w:tcPr>
          <w:p w:rsidR="00386292" w:rsidRPr="0026380C" w:rsidRDefault="00386292" w:rsidP="00386292">
            <w:pPr>
              <w:pStyle w:val="a9"/>
              <w:numPr>
                <w:ilvl w:val="0"/>
                <w:numId w:val="2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 xml:space="preserve">Input MB </w:t>
            </w:r>
            <w:proofErr w:type="spellStart"/>
            <w:r w:rsidRPr="0026380C">
              <w:rPr>
                <w:rFonts w:ascii="Times New Roman" w:hAnsi="Times New Roman" w:cs="Times New Roman"/>
              </w:rPr>
              <w:t>S</w:t>
            </w:r>
            <w:r w:rsidR="00CA6767" w:rsidRPr="0026380C">
              <w:rPr>
                <w:rFonts w:ascii="Times New Roman" w:hAnsi="Times New Roman" w:cs="Times New Roman"/>
              </w:rPr>
              <w:t>n</w:t>
            </w:r>
            <w:r w:rsidRPr="0026380C">
              <w:rPr>
                <w:rFonts w:ascii="Times New Roman" w:hAnsi="Times New Roman" w:cs="Times New Roman"/>
              </w:rPr>
              <w:t>o</w:t>
            </w:r>
            <w:proofErr w:type="spellEnd"/>
          </w:p>
        </w:tc>
        <w:tc>
          <w:tcPr>
            <w:tcW w:w="5576" w:type="dxa"/>
          </w:tcPr>
          <w:p w:rsidR="00386292" w:rsidRPr="0026380C" w:rsidRDefault="00D40DEF" w:rsidP="00386292">
            <w:pPr>
              <w:pStyle w:val="a9"/>
              <w:numPr>
                <w:ilvl w:val="0"/>
                <w:numId w:val="2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Get Data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then display</w:t>
            </w:r>
          </w:p>
          <w:p w:rsidR="00386292" w:rsidRDefault="00386292" w:rsidP="00386292">
            <w:pPr>
              <w:pStyle w:val="a9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 xml:space="preserve">Check MB </w:t>
            </w:r>
            <w:proofErr w:type="spellStart"/>
            <w:r w:rsidRPr="0026380C">
              <w:rPr>
                <w:rFonts w:ascii="Times New Roman" w:hAnsi="Times New Roman" w:cs="Times New Roman"/>
              </w:rPr>
              <w:t>SNo</w:t>
            </w:r>
            <w:proofErr w:type="spellEnd"/>
          </w:p>
          <w:p w:rsidR="00D40DEF" w:rsidRDefault="00D40DEF" w:rsidP="00386292">
            <w:pPr>
              <w:pStyle w:val="a9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>Get [</w:t>
            </w:r>
            <w:proofErr w:type="spellStart"/>
            <w:r w:rsidRPr="0026380C">
              <w:rPr>
                <w:rFonts w:ascii="Times New Roman" w:hAnsi="Times New Roman" w:cs="Times New Roman"/>
              </w:rPr>
              <w:t>DCode</w:t>
            </w:r>
            <w:proofErr w:type="spellEnd"/>
            <w:r w:rsidRPr="0026380C">
              <w:rPr>
                <w:rFonts w:ascii="Times New Roman" w:hAnsi="Times New Roman" w:cs="Times New Roman"/>
              </w:rPr>
              <w:t>], [ECR]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[MAC]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[MBCT]</w:t>
            </w:r>
            <w:r w:rsidRPr="0026380C">
              <w:rPr>
                <w:rFonts w:ascii="Times New Roman" w:hAnsi="Times New Roman" w:cs="Times New Roman"/>
              </w:rPr>
              <w:t xml:space="preserve"> by [MB </w:t>
            </w:r>
            <w:proofErr w:type="spellStart"/>
            <w:r w:rsidRPr="0026380C">
              <w:rPr>
                <w:rFonts w:ascii="Times New Roman" w:hAnsi="Times New Roman" w:cs="Times New Roman"/>
              </w:rPr>
              <w:t>SNo</w:t>
            </w:r>
            <w:proofErr w:type="spellEnd"/>
            <w:r w:rsidRPr="0026380C">
              <w:rPr>
                <w:rFonts w:ascii="Times New Roman" w:hAnsi="Times New Roman" w:cs="Times New Roman"/>
              </w:rPr>
              <w:t>], then Display</w:t>
            </w:r>
          </w:p>
          <w:p w:rsidR="002132F4" w:rsidRPr="0026380C" w:rsidRDefault="002132F4" w:rsidP="002132F4">
            <w:pPr>
              <w:pStyle w:val="a9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Theme="minorEastAsia" w:cs="Times New Roman"/>
              </w:rPr>
              <w:t>异常情况：</w:t>
            </w:r>
          </w:p>
          <w:p w:rsidR="002132F4" w:rsidRPr="002132F4" w:rsidRDefault="002132F4" w:rsidP="002132F4">
            <w:pPr>
              <w:pStyle w:val="a9"/>
              <w:numPr>
                <w:ilvl w:val="0"/>
                <w:numId w:val="23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Theme="minorEastAsia" w:cs="Times New Roman"/>
              </w:rPr>
              <w:t>如果用户没有选择</w:t>
            </w:r>
            <w:proofErr w:type="spellStart"/>
            <w:r w:rsidRPr="0026380C">
              <w:rPr>
                <w:rFonts w:ascii="Times New Roman" w:hAnsi="Times New Roman" w:cs="Times New Roman"/>
              </w:rPr>
              <w:t>PdLine</w:t>
            </w:r>
            <w:proofErr w:type="spellEnd"/>
            <w:r w:rsidRPr="0026380C">
              <w:rPr>
                <w:rFonts w:ascii="Times New Roman" w:hAnsiTheme="minorEastAsia" w:cs="Times New Roman"/>
              </w:rPr>
              <w:t>，则报告错误</w:t>
            </w:r>
            <w:r w:rsidRPr="0026380C">
              <w:rPr>
                <w:rFonts w:ascii="Times New Roman" w:hAnsi="Times New Roman" w:cs="Times New Roman"/>
              </w:rPr>
              <w:t xml:space="preserve">“Please select </w:t>
            </w:r>
            <w:proofErr w:type="spellStart"/>
            <w:r w:rsidRPr="0026380C">
              <w:rPr>
                <w:rFonts w:ascii="Times New Roman" w:hAnsi="Times New Roman" w:cs="Times New Roman"/>
              </w:rPr>
              <w:t>PdLine</w:t>
            </w:r>
            <w:proofErr w:type="spellEnd"/>
            <w:r w:rsidRPr="0026380C">
              <w:rPr>
                <w:rFonts w:ascii="Times New Roman" w:hAnsi="Times New Roman" w:cs="Times New Roman"/>
              </w:rPr>
              <w:t>”</w:t>
            </w:r>
          </w:p>
        </w:tc>
      </w:tr>
      <w:tr w:rsidR="00386292" w:rsidRPr="0026380C" w:rsidTr="0068583A">
        <w:tc>
          <w:tcPr>
            <w:tcW w:w="2786" w:type="dxa"/>
          </w:tcPr>
          <w:p w:rsidR="00386292" w:rsidRPr="0026380C" w:rsidRDefault="00386292" w:rsidP="00FC2D67">
            <w:pPr>
              <w:pStyle w:val="a9"/>
              <w:numPr>
                <w:ilvl w:val="0"/>
                <w:numId w:val="2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>Click [</w:t>
            </w:r>
            <w:proofErr w:type="spellStart"/>
            <w:r w:rsidRPr="0026380C">
              <w:rPr>
                <w:rFonts w:ascii="Times New Roman" w:hAnsi="Times New Roman" w:cs="Times New Roman"/>
              </w:rPr>
              <w:t>ReInput</w:t>
            </w:r>
            <w:proofErr w:type="spellEnd"/>
            <w:r w:rsidRPr="0026380C">
              <w:rPr>
                <w:rFonts w:ascii="Times New Roman" w:hAnsi="Times New Roman" w:cs="Times New Roman"/>
              </w:rPr>
              <w:t>]</w:t>
            </w:r>
            <w:r w:rsidR="002132F4">
              <w:rPr>
                <w:rFonts w:ascii="Times New Roman" w:hAnsi="Times New Roman" w:cs="Times New Roman" w:hint="eastAsia"/>
              </w:rPr>
              <w:t xml:space="preserve"> or </w:t>
            </w:r>
            <w:r w:rsidR="00FC2D67">
              <w:rPr>
                <w:rFonts w:ascii="Times New Roman" w:hAnsi="Times New Roman" w:cs="Times New Roman" w:hint="eastAsia"/>
              </w:rPr>
              <w:t>Input</w:t>
            </w:r>
            <w:r w:rsidR="002132F4">
              <w:rPr>
                <w:rFonts w:ascii="Times New Roman" w:hAnsi="Times New Roman" w:cs="Times New Roman" w:hint="eastAsia"/>
              </w:rPr>
              <w:t>‘</w:t>
            </w:r>
            <w:r w:rsidR="002132F4">
              <w:rPr>
                <w:rFonts w:ascii="Times New Roman" w:hAnsi="Times New Roman" w:cs="Times New Roman" w:hint="eastAsia"/>
              </w:rPr>
              <w:t>9999</w:t>
            </w:r>
            <w:r w:rsidR="002132F4">
              <w:rPr>
                <w:rFonts w:ascii="Times New Roman" w:hAnsi="Times New Roman" w:cs="Times New Roman" w:hint="eastAsia"/>
              </w:rPr>
              <w:t>’</w:t>
            </w:r>
          </w:p>
        </w:tc>
        <w:tc>
          <w:tcPr>
            <w:tcW w:w="5576" w:type="dxa"/>
          </w:tcPr>
          <w:p w:rsidR="00386292" w:rsidRPr="0026380C" w:rsidRDefault="00386292" w:rsidP="00386292">
            <w:pPr>
              <w:pStyle w:val="a9"/>
              <w:numPr>
                <w:ilvl w:val="0"/>
                <w:numId w:val="2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>Save</w:t>
            </w:r>
          </w:p>
        </w:tc>
      </w:tr>
      <w:tr w:rsidR="00386292" w:rsidRPr="0026380C" w:rsidTr="0068583A">
        <w:tc>
          <w:tcPr>
            <w:tcW w:w="2786" w:type="dxa"/>
          </w:tcPr>
          <w:p w:rsidR="00386292" w:rsidRPr="0026380C" w:rsidRDefault="00386292" w:rsidP="0068583A">
            <w:pPr>
              <w:jc w:val="left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5576" w:type="dxa"/>
          </w:tcPr>
          <w:p w:rsidR="00386292" w:rsidRPr="0026380C" w:rsidRDefault="00386292" w:rsidP="00386292">
            <w:pPr>
              <w:pStyle w:val="a9"/>
              <w:numPr>
                <w:ilvl w:val="0"/>
                <w:numId w:val="22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>Success Message</w:t>
            </w:r>
          </w:p>
          <w:p w:rsidR="00386292" w:rsidRPr="0026380C" w:rsidRDefault="00386292" w:rsidP="0020198C">
            <w:pPr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>‘@</w:t>
            </w:r>
            <w:proofErr w:type="spellStart"/>
            <w:r w:rsidRPr="0026380C">
              <w:rPr>
                <w:rFonts w:ascii="Times New Roman" w:hAnsi="Times New Roman" w:cs="Times New Roman"/>
              </w:rPr>
              <w:t>MB</w:t>
            </w:r>
            <w:r w:rsidR="0020198C">
              <w:rPr>
                <w:rFonts w:ascii="Times New Roman" w:hAnsi="Times New Roman" w:cs="Times New Roman" w:hint="eastAsia"/>
              </w:rPr>
              <w:t>Sno</w:t>
            </w:r>
            <w:proofErr w:type="spellEnd"/>
            <w:r w:rsidRPr="002638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380C">
              <w:rPr>
                <w:rFonts w:ascii="Times New Roman" w:hAnsi="Times New Roman" w:cs="Times New Roman"/>
              </w:rPr>
              <w:t>ReInput</w:t>
            </w:r>
            <w:proofErr w:type="spellEnd"/>
            <w:r w:rsidRPr="0026380C">
              <w:rPr>
                <w:rFonts w:ascii="Times New Roman" w:hAnsi="Times New Roman" w:cs="Times New Roman"/>
              </w:rPr>
              <w:t xml:space="preserve"> Success!’</w:t>
            </w:r>
          </w:p>
        </w:tc>
      </w:tr>
    </w:tbl>
    <w:p w:rsidR="00386292" w:rsidRDefault="00386292" w:rsidP="00386292">
      <w:pPr>
        <w:ind w:firstLineChars="200" w:firstLine="420"/>
        <w:jc w:val="left"/>
      </w:pP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64" w:name="_Toc376766407"/>
      <w:r w:rsidRPr="00E57F40">
        <w:rPr>
          <w:rFonts w:ascii="Times New Roman" w:eastAsia="SimHei" w:hint="eastAsia"/>
          <w:sz w:val="28"/>
        </w:rPr>
        <w:t>业务规则</w:t>
      </w:r>
      <w:bookmarkEnd w:id="964"/>
    </w:p>
    <w:p w:rsidR="00386292" w:rsidRDefault="00386292" w:rsidP="00386292">
      <w:pPr>
        <w:ind w:firstLineChars="200" w:firstLine="420"/>
        <w:jc w:val="left"/>
        <w:rPr>
          <w:rFonts w:eastAsia="SimSun"/>
        </w:rPr>
      </w:pPr>
    </w:p>
    <w:tbl>
      <w:tblPr>
        <w:tblStyle w:val="a8"/>
        <w:tblW w:w="0" w:type="auto"/>
        <w:tblLayout w:type="fixed"/>
        <w:tblLook w:val="04A0"/>
      </w:tblPr>
      <w:tblGrid>
        <w:gridCol w:w="2786"/>
        <w:gridCol w:w="5576"/>
      </w:tblGrid>
      <w:tr w:rsidR="00386292" w:rsidRPr="00F74768" w:rsidTr="0068583A">
        <w:tc>
          <w:tcPr>
            <w:tcW w:w="2786" w:type="dxa"/>
            <w:shd w:val="clear" w:color="auto" w:fill="92D050"/>
          </w:tcPr>
          <w:p w:rsidR="00386292" w:rsidRPr="00F74768" w:rsidRDefault="00386292" w:rsidP="0068583A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F74768">
              <w:rPr>
                <w:rFonts w:ascii="Times New Roman" w:hAnsi="Times New Roman" w:cs="Times New Roman"/>
                <w:b/>
              </w:rPr>
              <w:t>Function</w:t>
            </w:r>
          </w:p>
        </w:tc>
        <w:tc>
          <w:tcPr>
            <w:tcW w:w="5576" w:type="dxa"/>
            <w:shd w:val="clear" w:color="auto" w:fill="92D050"/>
          </w:tcPr>
          <w:p w:rsidR="00386292" w:rsidRPr="00F74768" w:rsidRDefault="00386292" w:rsidP="0068583A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F74768">
              <w:rPr>
                <w:rFonts w:ascii="Times New Roman" w:hAnsi="Times New Roman" w:cs="Times New Roman"/>
                <w:b/>
              </w:rPr>
              <w:t>Rule</w:t>
            </w:r>
          </w:p>
        </w:tc>
      </w:tr>
      <w:tr w:rsidR="00386292" w:rsidRPr="00F74768" w:rsidTr="0068583A">
        <w:tc>
          <w:tcPr>
            <w:tcW w:w="2786" w:type="dxa"/>
          </w:tcPr>
          <w:p w:rsidR="00386292" w:rsidRPr="00F74768" w:rsidRDefault="00A02A07" w:rsidP="0068583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 w:rsidR="00231582">
              <w:rPr>
                <w:rFonts w:ascii="Times New Roman" w:hAnsi="Times New Roman" w:cs="Times New Roman" w:hint="eastAsia"/>
              </w:rPr>
              <w:t xml:space="preserve">.1 </w:t>
            </w:r>
            <w:r w:rsidR="00386292" w:rsidRPr="00F74768">
              <w:rPr>
                <w:rFonts w:ascii="Times New Roman" w:hAnsi="Times New Roman" w:cs="Times New Roman"/>
              </w:rPr>
              <w:t xml:space="preserve">Check MB </w:t>
            </w:r>
            <w:proofErr w:type="spellStart"/>
            <w:r w:rsidR="00386292" w:rsidRPr="00F74768">
              <w:rPr>
                <w:rFonts w:ascii="Times New Roman" w:hAnsi="Times New Roman" w:cs="Times New Roman"/>
              </w:rPr>
              <w:t>S</w:t>
            </w:r>
            <w:r w:rsidR="00CA6767" w:rsidRPr="00F74768">
              <w:rPr>
                <w:rFonts w:ascii="Times New Roman" w:hAnsi="Times New Roman" w:cs="Times New Roman"/>
              </w:rPr>
              <w:t>n</w:t>
            </w:r>
            <w:r w:rsidR="00386292" w:rsidRPr="00F74768">
              <w:rPr>
                <w:rFonts w:ascii="Times New Roman" w:hAnsi="Times New Roman" w:cs="Times New Roman"/>
              </w:rPr>
              <w:t>o</w:t>
            </w:r>
            <w:proofErr w:type="spellEnd"/>
          </w:p>
        </w:tc>
        <w:tc>
          <w:tcPr>
            <w:tcW w:w="5576" w:type="dxa"/>
          </w:tcPr>
          <w:p w:rsidR="00386292" w:rsidRPr="00F74768" w:rsidRDefault="00386292" w:rsidP="00386292">
            <w:pPr>
              <w:pStyle w:val="a9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74768">
              <w:rPr>
                <w:rFonts w:ascii="Times New Roman" w:hAnsi="Times New Roman" w:cs="Times New Roman"/>
              </w:rPr>
              <w:t xml:space="preserve">Check MB </w:t>
            </w:r>
            <w:proofErr w:type="spellStart"/>
            <w:r w:rsidRPr="00F74768">
              <w:rPr>
                <w:rFonts w:ascii="Times New Roman" w:hAnsi="Times New Roman" w:cs="Times New Roman"/>
              </w:rPr>
              <w:t>SNo</w:t>
            </w:r>
            <w:proofErr w:type="spellEnd"/>
          </w:p>
          <w:p w:rsidR="00386292" w:rsidRPr="00F83BCF" w:rsidRDefault="00386292" w:rsidP="00386292">
            <w:pPr>
              <w:pStyle w:val="a9"/>
              <w:numPr>
                <w:ilvl w:val="0"/>
                <w:numId w:val="24"/>
              </w:numPr>
              <w:ind w:firstLineChars="0"/>
              <w:jc w:val="left"/>
              <w:rPr>
                <w:ins w:id="965" w:author="Gao, Guan-Wei (高貫偉 ITC)" w:date="2012-05-28T15:31:00Z"/>
                <w:rFonts w:ascii="Times New Roman" w:hAnsi="Times New Roman" w:cs="Times New Roman"/>
                <w:rPrChange w:id="966" w:author="Gao, Guan-Wei (高貫偉 ITC)" w:date="2012-05-28T15:31:00Z">
                  <w:rPr>
                    <w:ins w:id="967" w:author="Gao, Guan-Wei (高貫偉 ITC)" w:date="2012-05-28T15:31:00Z"/>
                    <w:rFonts w:ascii="Times New Roman" w:eastAsia="SimSun" w:hAnsiTheme="minorEastAsia" w:cs="Times New Roman"/>
                  </w:rPr>
                </w:rPrChange>
              </w:rPr>
            </w:pPr>
            <w:r w:rsidRPr="00F74768">
              <w:rPr>
                <w:rFonts w:ascii="Times New Roman" w:hAnsiTheme="minorEastAsia" w:cs="Times New Roman"/>
              </w:rPr>
              <w:t>检查</w:t>
            </w:r>
            <w:r w:rsidRPr="00F74768">
              <w:rPr>
                <w:rFonts w:ascii="Times New Roman" w:hAnsi="Times New Roman" w:cs="Times New Roman"/>
              </w:rPr>
              <w:t xml:space="preserve">MB </w:t>
            </w:r>
            <w:proofErr w:type="spellStart"/>
            <w:r w:rsidRPr="00F74768">
              <w:rPr>
                <w:rFonts w:ascii="Times New Roman" w:hAnsi="Times New Roman" w:cs="Times New Roman"/>
              </w:rPr>
              <w:t>SNo</w:t>
            </w:r>
            <w:proofErr w:type="spellEnd"/>
            <w:r w:rsidRPr="00F74768">
              <w:rPr>
                <w:rFonts w:ascii="Times New Roman" w:hAnsiTheme="minorEastAsia" w:cs="Times New Roman"/>
              </w:rPr>
              <w:t>长度是否为</w:t>
            </w:r>
            <w:r w:rsidR="00384429">
              <w:rPr>
                <w:rFonts w:ascii="Times New Roman" w:hAnsiTheme="minorEastAsia" w:cs="Times New Roman" w:hint="eastAsia"/>
              </w:rPr>
              <w:t>10/</w:t>
            </w:r>
            <w:r w:rsidRPr="00F74768">
              <w:rPr>
                <w:rFonts w:ascii="Times New Roman" w:hAnsi="Times New Roman" w:cs="Times New Roman"/>
              </w:rPr>
              <w:t>11</w:t>
            </w:r>
            <w:r w:rsidRPr="00F74768">
              <w:rPr>
                <w:rFonts w:ascii="Times New Roman" w:hAnsiTheme="minorEastAsia" w:cs="Times New Roman"/>
              </w:rPr>
              <w:t>位</w:t>
            </w:r>
          </w:p>
          <w:p w:rsidR="00000000" w:rsidRDefault="00F83BCF">
            <w:pPr>
              <w:pStyle w:val="a9"/>
              <w:ind w:left="360" w:firstLineChars="0" w:firstLine="0"/>
              <w:jc w:val="left"/>
              <w:rPr>
                <w:rFonts w:ascii="Times New Roman" w:hAnsi="Times New Roman" w:cs="Times New Roman"/>
              </w:rPr>
              <w:pPrChange w:id="968" w:author="Gao, Guan-Wei (高貫偉 ITC)" w:date="2012-05-28T15:31:00Z">
                <w:pPr>
                  <w:pStyle w:val="a9"/>
                  <w:numPr>
                    <w:numId w:val="24"/>
                  </w:numPr>
                  <w:ind w:left="360" w:firstLineChars="0" w:hanging="360"/>
                  <w:jc w:val="left"/>
                </w:pPr>
              </w:pPrChange>
            </w:pPr>
            <w:ins w:id="969" w:author="Gao, Guan-Wei (高貫偉 ITC)" w:date="2012-05-28T15:31:00Z">
              <w:r>
                <w:rPr>
                  <w:rFonts w:ascii="Times New Roman" w:eastAsia="SimSun" w:hAnsiTheme="minorEastAsia" w:cs="Times New Roman" w:hint="eastAsia"/>
                </w:rPr>
                <w:t>请参考《</w:t>
              </w:r>
              <w:r w:rsidRPr="00F83BCF">
                <w:rPr>
                  <w:rFonts w:ascii="Times New Roman" w:eastAsia="SimSun" w:hAnsiTheme="minorEastAsia" w:cs="Times New Roman"/>
                </w:rPr>
                <w:t>CI-MES12-SPEC-000-UC Common Rule.docx</w:t>
              </w:r>
              <w:r>
                <w:rPr>
                  <w:rFonts w:ascii="Times New Roman" w:eastAsia="SimSun" w:hAnsiTheme="minorEastAsia" w:cs="Times New Roman" w:hint="eastAsia"/>
                </w:rPr>
                <w:t>》</w:t>
              </w:r>
              <w:r>
                <w:rPr>
                  <w:rFonts w:ascii="Times New Roman" w:eastAsia="SimSun" w:hAnsiTheme="minorEastAsia" w:cs="Times New Roman" w:hint="eastAsia"/>
                </w:rPr>
                <w:t>2.27</w:t>
              </w:r>
            </w:ins>
          </w:p>
          <w:p w:rsidR="00386292" w:rsidRPr="00F83BCF" w:rsidRDefault="009D474F" w:rsidP="00386292">
            <w:pPr>
              <w:pStyle w:val="a9"/>
              <w:numPr>
                <w:ilvl w:val="0"/>
                <w:numId w:val="24"/>
              </w:numPr>
              <w:ind w:firstLineChars="0"/>
              <w:jc w:val="left"/>
              <w:rPr>
                <w:ins w:id="970" w:author="Gao, Guan-Wei (高貫偉 ITC)" w:date="2012-05-28T15:32:00Z"/>
                <w:rFonts w:ascii="Times New Roman" w:hAnsi="Times New Roman" w:cs="Times New Roman"/>
                <w:strike/>
                <w:rPrChange w:id="971" w:author="Gao, Guan-Wei (高貫偉 ITC)" w:date="2012-05-28T15:32:00Z">
                  <w:rPr>
                    <w:ins w:id="972" w:author="Gao, Guan-Wei (高貫偉 ITC)" w:date="2012-05-28T15:32:00Z"/>
                    <w:rFonts w:ascii="Times New Roman" w:eastAsia="SimSun" w:hAnsiTheme="minorEastAsia" w:cs="Times New Roman"/>
                    <w:strike/>
                  </w:rPr>
                </w:rPrChange>
              </w:rPr>
            </w:pPr>
            <w:r w:rsidRPr="009D474F">
              <w:rPr>
                <w:rFonts w:ascii="Times New Roman" w:hAnsiTheme="minorEastAsia" w:cs="Times New Roman" w:hint="eastAsia"/>
                <w:strike/>
                <w:rPrChange w:id="973" w:author="Gao, Guan-Wei (高貫偉 ITC)" w:date="2012-05-28T15:32:00Z">
                  <w:rPr>
                    <w:rFonts w:ascii="Times New Roman" w:hAnsiTheme="minorEastAsia" w:cs="Times New Roman" w:hint="eastAsia"/>
                    <w:color w:val="0000FF" w:themeColor="hyperlink"/>
                    <w:u w:val="single"/>
                  </w:rPr>
                </w:rPrChange>
              </w:rPr>
              <w:t>检查</w:t>
            </w:r>
            <w:r w:rsidRPr="009D474F">
              <w:rPr>
                <w:rFonts w:ascii="Times New Roman" w:hAnsi="Times New Roman" w:cs="Times New Roman"/>
                <w:strike/>
                <w:rPrChange w:id="974" w:author="Gao, Guan-Wei (高貫偉 ITC)" w:date="2012-05-28T15:32:00Z">
                  <w:rPr>
                    <w:rFonts w:ascii="Times New Roman" w:hAnsi="Times New Roman" w:cs="Times New Roman"/>
                    <w:color w:val="0000FF" w:themeColor="hyperlink"/>
                    <w:u w:val="single"/>
                  </w:rPr>
                </w:rPrChange>
              </w:rPr>
              <w:t xml:space="preserve">MB </w:t>
            </w:r>
            <w:proofErr w:type="spellStart"/>
            <w:r w:rsidRPr="009D474F">
              <w:rPr>
                <w:rFonts w:ascii="Times New Roman" w:hAnsi="Times New Roman" w:cs="Times New Roman"/>
                <w:strike/>
                <w:rPrChange w:id="975" w:author="Gao, Guan-Wei (高貫偉 ITC)" w:date="2012-05-28T15:32:00Z">
                  <w:rPr>
                    <w:rFonts w:ascii="Times New Roman" w:hAnsi="Times New Roman" w:cs="Times New Roman"/>
                    <w:color w:val="0000FF" w:themeColor="hyperlink"/>
                    <w:u w:val="single"/>
                  </w:rPr>
                </w:rPrChange>
              </w:rPr>
              <w:t>SNo</w:t>
            </w:r>
            <w:proofErr w:type="spellEnd"/>
            <w:r w:rsidRPr="009D474F">
              <w:rPr>
                <w:rFonts w:ascii="Times New Roman" w:hAnsiTheme="minorEastAsia" w:cs="Times New Roman"/>
                <w:strike/>
                <w:rPrChange w:id="976" w:author="Gao, Guan-Wei (高貫偉 ITC)" w:date="2012-05-28T15:32:00Z">
                  <w:rPr>
                    <w:rFonts w:ascii="Times New Roman" w:hAnsiTheme="minorEastAsia" w:cs="Times New Roman"/>
                    <w:color w:val="0000FF" w:themeColor="hyperlink"/>
                    <w:u w:val="single"/>
                  </w:rPr>
                </w:rPrChange>
              </w:rPr>
              <w:t>第六位，若</w:t>
            </w:r>
            <w:r w:rsidRPr="009D474F">
              <w:rPr>
                <w:rFonts w:ascii="Times New Roman" w:hAnsiTheme="minorEastAsia" w:cs="Times New Roman" w:hint="eastAsia"/>
                <w:strike/>
                <w:rPrChange w:id="977" w:author="Gao, Guan-Wei (高貫偉 ITC)" w:date="2012-05-28T15:32:00Z">
                  <w:rPr>
                    <w:rFonts w:ascii="Times New Roman" w:hAnsiTheme="minorEastAsia" w:cs="Times New Roman" w:hint="eastAsia"/>
                    <w:color w:val="0000FF" w:themeColor="hyperlink"/>
                    <w:u w:val="single"/>
                  </w:rPr>
                </w:rPrChange>
              </w:rPr>
              <w:t>为</w:t>
            </w:r>
            <w:r w:rsidRPr="009D474F">
              <w:rPr>
                <w:rFonts w:ascii="Times New Roman" w:hAnsi="Times New Roman" w:cs="Times New Roman"/>
                <w:strike/>
                <w:rPrChange w:id="978" w:author="Gao, Guan-Wei (高貫偉 ITC)" w:date="2012-05-28T15:32:00Z">
                  <w:rPr>
                    <w:rFonts w:ascii="Times New Roman" w:hAnsi="Times New Roman" w:cs="Times New Roman"/>
                    <w:color w:val="0000FF" w:themeColor="hyperlink"/>
                    <w:u w:val="single"/>
                  </w:rPr>
                </w:rPrChange>
              </w:rPr>
              <w:t>“R”</w:t>
            </w:r>
            <w:r w:rsidRPr="009D474F">
              <w:rPr>
                <w:rFonts w:ascii="Times New Roman" w:hAnsiTheme="minorEastAsia" w:cs="Times New Roman"/>
                <w:strike/>
                <w:rPrChange w:id="979" w:author="Gao, Guan-Wei (高貫偉 ITC)" w:date="2012-05-28T15:32:00Z">
                  <w:rPr>
                    <w:rFonts w:ascii="Times New Roman" w:hAnsiTheme="minorEastAsia" w:cs="Times New Roman"/>
                    <w:color w:val="0000FF" w:themeColor="hyperlink"/>
                    <w:u w:val="single"/>
                  </w:rPr>
                </w:rPrChange>
              </w:rPr>
              <w:t>，</w:t>
            </w:r>
            <w:r w:rsidRPr="009D474F">
              <w:rPr>
                <w:rFonts w:ascii="Times New Roman" w:hAnsiTheme="minorEastAsia" w:cs="Times New Roman" w:hint="eastAsia"/>
                <w:strike/>
                <w:rPrChange w:id="980" w:author="Gao, Guan-Wei (高貫偉 ITC)" w:date="2012-05-28T15:32:00Z">
                  <w:rPr>
                    <w:rFonts w:ascii="Times New Roman" w:hAnsiTheme="minorEastAsia" w:cs="Times New Roman" w:hint="eastAsia"/>
                    <w:color w:val="0000FF" w:themeColor="hyperlink"/>
                    <w:u w:val="single"/>
                  </w:rPr>
                </w:rPrChange>
              </w:rPr>
              <w:t>则是</w:t>
            </w:r>
            <w:r w:rsidRPr="009D474F">
              <w:rPr>
                <w:rFonts w:ascii="Times New Roman" w:hAnsi="Times New Roman" w:cs="Times New Roman"/>
                <w:strike/>
                <w:rPrChange w:id="981" w:author="Gao, Guan-Wei (高貫偉 ITC)" w:date="2012-05-28T15:32:00Z">
                  <w:rPr>
                    <w:rFonts w:ascii="Times New Roman" w:hAnsi="Times New Roman" w:cs="Times New Roman"/>
                    <w:color w:val="0000FF" w:themeColor="hyperlink"/>
                    <w:u w:val="single"/>
                  </w:rPr>
                </w:rPrChange>
              </w:rPr>
              <w:t>RCTO</w:t>
            </w:r>
            <w:r w:rsidRPr="009D474F">
              <w:rPr>
                <w:rFonts w:ascii="Times New Roman" w:hAnsiTheme="minorEastAsia" w:cs="Times New Roman"/>
                <w:strike/>
                <w:rPrChange w:id="982" w:author="Gao, Guan-Wei (高貫偉 ITC)" w:date="2012-05-28T15:32:00Z">
                  <w:rPr>
                    <w:rFonts w:ascii="Times New Roman" w:hAnsiTheme="minorEastAsia" w:cs="Times New Roman"/>
                    <w:color w:val="0000FF" w:themeColor="hyperlink"/>
                    <w:u w:val="single"/>
                  </w:rPr>
                </w:rPrChange>
              </w:rPr>
              <w:t>的板子不予通</w:t>
            </w:r>
            <w:r w:rsidRPr="009D474F">
              <w:rPr>
                <w:rFonts w:ascii="Times New Roman" w:hAnsiTheme="minorEastAsia" w:cs="Times New Roman" w:hint="eastAsia"/>
                <w:strike/>
                <w:rPrChange w:id="983" w:author="Gao, Guan-Wei (高貫偉 ITC)" w:date="2012-05-28T15:32:00Z">
                  <w:rPr>
                    <w:rFonts w:ascii="Times New Roman" w:hAnsiTheme="minorEastAsia" w:cs="Times New Roman" w:hint="eastAsia"/>
                    <w:color w:val="0000FF" w:themeColor="hyperlink"/>
                    <w:u w:val="single"/>
                  </w:rPr>
                </w:rPrChange>
              </w:rPr>
              <w:t>过</w:t>
            </w:r>
          </w:p>
          <w:p w:rsidR="00000000" w:rsidRDefault="009D474F">
            <w:pPr>
              <w:ind w:left="360"/>
              <w:jc w:val="left"/>
              <w:rPr>
                <w:rFonts w:ascii="Times New Roman" w:eastAsia="SimSun" w:hAnsi="Times New Roman" w:cs="Times New Roman"/>
                <w:rPrChange w:id="984" w:author="Gao, Guan-Wei (高貫偉 ITC)" w:date="2012-05-28T15:32:00Z">
                  <w:rPr>
                    <w:rFonts w:ascii="Times New Roman" w:hAnsi="Times New Roman" w:cs="Times New Roman"/>
                  </w:rPr>
                </w:rPrChange>
              </w:rPr>
              <w:pPrChange w:id="985" w:author="Gao, Guan-Wei (高貫偉 ITC)" w:date="2012-05-28T15:32:00Z">
                <w:pPr>
                  <w:pStyle w:val="a9"/>
                  <w:numPr>
                    <w:numId w:val="24"/>
                  </w:numPr>
                  <w:ind w:left="360" w:firstLineChars="0" w:hanging="360"/>
                  <w:jc w:val="left"/>
                </w:pPr>
              </w:pPrChange>
            </w:pPr>
            <w:ins w:id="986" w:author="Gao, Guan-Wei (高貫偉 ITC)" w:date="2012-05-28T15:32:00Z">
              <w:r w:rsidRPr="009D474F">
                <w:rPr>
                  <w:rFonts w:ascii="Times New Roman" w:eastAsia="SimSun" w:hAnsi="Times New Roman" w:cs="Times New Roman" w:hint="eastAsia"/>
                  <w:highlight w:val="cyan"/>
                  <w:rPrChange w:id="987" w:author="Gao, Guan-Wei (高貫偉 ITC)" w:date="2012-05-28T15:32:00Z">
                    <w:rPr>
                      <w:rFonts w:ascii="Times New Roman" w:eastAsia="SimSun" w:hAnsi="Times New Roman" w:cs="Times New Roman" w:hint="eastAsia"/>
                      <w:strike/>
                      <w:color w:val="0000FF" w:themeColor="hyperlink"/>
                      <w:u w:val="single"/>
                    </w:rPr>
                  </w:rPrChange>
                </w:rPr>
                <w:t>以上</w:t>
              </w:r>
              <w:r w:rsidRPr="009D474F">
                <w:rPr>
                  <w:rFonts w:ascii="Times New Roman" w:eastAsia="SimSun" w:hAnsi="Times New Roman" w:cs="Times New Roman"/>
                  <w:highlight w:val="cyan"/>
                  <w:rPrChange w:id="988" w:author="Gao, Guan-Wei (高貫偉 ITC)" w:date="2012-05-28T15:32:00Z">
                    <w:rPr>
                      <w:rFonts w:ascii="Times New Roman" w:eastAsia="SimSun" w:hAnsi="Times New Roman" w:cs="Times New Roman"/>
                      <w:strike/>
                      <w:color w:val="0000FF" w:themeColor="hyperlink"/>
                      <w:u w:val="single"/>
                    </w:rPr>
                  </w:rPrChange>
                </w:rPr>
                <w:t xml:space="preserve"> </w:t>
              </w:r>
              <w:proofErr w:type="spellStart"/>
              <w:r w:rsidRPr="009D474F">
                <w:rPr>
                  <w:rFonts w:ascii="Times New Roman" w:eastAsia="SimSun" w:hAnsi="Times New Roman" w:cs="Times New Roman"/>
                  <w:highlight w:val="cyan"/>
                  <w:rPrChange w:id="989" w:author="Gao, Guan-Wei (高貫偉 ITC)" w:date="2012-05-28T15:32:00Z">
                    <w:rPr>
                      <w:rFonts w:ascii="Times New Roman" w:eastAsia="SimSun" w:hAnsi="Times New Roman" w:cs="Times New Roman"/>
                      <w:strike/>
                      <w:color w:val="0000FF" w:themeColor="hyperlink"/>
                      <w:u w:val="single"/>
                    </w:rPr>
                  </w:rPrChange>
                </w:rPr>
                <w:t>PhaseII</w:t>
              </w:r>
              <w:proofErr w:type="spellEnd"/>
              <w:r w:rsidRPr="009D474F">
                <w:rPr>
                  <w:rFonts w:ascii="Times New Roman" w:eastAsia="SimSun" w:hAnsi="Times New Roman" w:cs="Times New Roman"/>
                  <w:highlight w:val="cyan"/>
                  <w:rPrChange w:id="990" w:author="Gao, Guan-Wei (高貫偉 ITC)" w:date="2012-05-28T15:32:00Z">
                    <w:rPr>
                      <w:rFonts w:ascii="Times New Roman" w:eastAsia="SimSun" w:hAnsi="Times New Roman" w:cs="Times New Roman"/>
                      <w:strike/>
                      <w:color w:val="0000FF" w:themeColor="hyperlink"/>
                      <w:u w:val="single"/>
                    </w:rPr>
                  </w:rPrChange>
                </w:rPr>
                <w:t xml:space="preserve"> [</w:t>
              </w:r>
              <w:proofErr w:type="spellStart"/>
              <w:r w:rsidRPr="009D474F">
                <w:rPr>
                  <w:rFonts w:ascii="Times New Roman" w:eastAsia="SimSun" w:hAnsi="Times New Roman" w:cs="Times New Roman"/>
                  <w:highlight w:val="cyan"/>
                  <w:rPrChange w:id="991" w:author="Gao, Guan-Wei (高貫偉 ITC)" w:date="2012-05-28T15:32:00Z">
                    <w:rPr>
                      <w:rFonts w:ascii="Times New Roman" w:eastAsia="SimSun" w:hAnsi="Times New Roman" w:cs="Times New Roman"/>
                      <w:strike/>
                      <w:color w:val="0000FF" w:themeColor="hyperlink"/>
                      <w:u w:val="single"/>
                    </w:rPr>
                  </w:rPrChange>
                </w:rPr>
                <w:t>MBCode</w:t>
              </w:r>
              <w:proofErr w:type="spellEnd"/>
              <w:r w:rsidRPr="009D474F">
                <w:rPr>
                  <w:rFonts w:ascii="Times New Roman" w:eastAsia="SimSun" w:hAnsi="Times New Roman" w:cs="Times New Roman"/>
                  <w:highlight w:val="cyan"/>
                  <w:rPrChange w:id="992" w:author="Gao, Guan-Wei (高貫偉 ITC)" w:date="2012-05-28T15:32:00Z">
                    <w:rPr>
                      <w:rFonts w:ascii="Times New Roman" w:eastAsia="SimSun" w:hAnsi="Times New Roman" w:cs="Times New Roman"/>
                      <w:strike/>
                      <w:color w:val="0000FF" w:themeColor="hyperlink"/>
                      <w:u w:val="single"/>
                    </w:rPr>
                  </w:rPrChange>
                </w:rPr>
                <w:t>]</w:t>
              </w:r>
              <w:r w:rsidRPr="009D474F">
                <w:rPr>
                  <w:rFonts w:ascii="Times New Roman" w:eastAsia="SimSun" w:hAnsi="Times New Roman" w:cs="Times New Roman" w:hint="eastAsia"/>
                  <w:highlight w:val="cyan"/>
                  <w:rPrChange w:id="993" w:author="Gao, Guan-Wei (高貫偉 ITC)" w:date="2012-05-28T15:32:00Z">
                    <w:rPr>
                      <w:rFonts w:ascii="Times New Roman" w:eastAsia="SimSun" w:hAnsi="Times New Roman" w:cs="Times New Roman" w:hint="eastAsia"/>
                      <w:strike/>
                      <w:color w:val="0000FF" w:themeColor="hyperlink"/>
                      <w:u w:val="single"/>
                    </w:rPr>
                  </w:rPrChange>
                </w:rPr>
                <w:t>升级修改</w:t>
              </w:r>
              <w:r w:rsidRPr="009D474F">
                <w:rPr>
                  <w:rFonts w:ascii="Times New Roman" w:eastAsia="SimSun" w:hAnsi="Times New Roman" w:cs="Times New Roman"/>
                  <w:highlight w:val="cyan"/>
                  <w:rPrChange w:id="994" w:author="Gao, Guan-Wei (高貫偉 ITC)" w:date="2012-05-28T15:32:00Z">
                    <w:rPr>
                      <w:rFonts w:ascii="Times New Roman" w:eastAsia="SimSun" w:hAnsi="Times New Roman" w:cs="Times New Roman"/>
                      <w:color w:val="0000FF" w:themeColor="hyperlink"/>
                      <w:u w:val="single"/>
                    </w:rPr>
                  </w:rPrChange>
                </w:rPr>
                <w:t>/[RCTO]</w:t>
              </w:r>
              <w:r w:rsidRPr="009D474F">
                <w:rPr>
                  <w:rFonts w:ascii="Times New Roman" w:eastAsia="SimSun" w:hAnsi="Times New Roman" w:cs="Times New Roman" w:hint="eastAsia"/>
                  <w:highlight w:val="cyan"/>
                  <w:rPrChange w:id="995" w:author="Gao, Guan-Wei (高貫偉 ITC)" w:date="2012-05-28T15:32:00Z">
                    <w:rPr>
                      <w:rFonts w:ascii="Times New Roman" w:eastAsia="SimSun" w:hAnsi="Times New Roman" w:cs="Times New Roman" w:hint="eastAsia"/>
                      <w:color w:val="0000FF" w:themeColor="hyperlink"/>
                      <w:u w:val="single"/>
                    </w:rPr>
                  </w:rPrChange>
                </w:rPr>
                <w:t>修改</w:t>
              </w:r>
            </w:ins>
          </w:p>
          <w:p w:rsidR="00386292" w:rsidRPr="00F74768" w:rsidRDefault="00386292" w:rsidP="00386292">
            <w:pPr>
              <w:pStyle w:val="a9"/>
              <w:numPr>
                <w:ilvl w:val="0"/>
                <w:numId w:val="24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74768">
              <w:rPr>
                <w:rFonts w:ascii="Times New Roman" w:hAnsiTheme="minorEastAsia" w:cs="Times New Roman"/>
              </w:rPr>
              <w:t>检查</w:t>
            </w:r>
            <w:r w:rsidRPr="00F74768">
              <w:rPr>
                <w:rFonts w:ascii="Times New Roman" w:hAnsi="Times New Roman" w:cs="Times New Roman"/>
              </w:rPr>
              <w:t xml:space="preserve">MB </w:t>
            </w:r>
            <w:r w:rsidRPr="00F74768">
              <w:rPr>
                <w:rFonts w:ascii="Times New Roman" w:hAnsiTheme="minorEastAsia" w:cs="Times New Roman"/>
              </w:rPr>
              <w:t>是否不良</w:t>
            </w:r>
          </w:p>
          <w:p w:rsidR="00386292" w:rsidRPr="00F74768" w:rsidRDefault="00386292" w:rsidP="0068583A">
            <w:pPr>
              <w:jc w:val="left"/>
              <w:rPr>
                <w:rFonts w:ascii="Times New Roman" w:hAnsi="Times New Roman" w:cs="Times New Roman"/>
                <w:i/>
                <w:color w:val="FF0000"/>
              </w:rPr>
            </w:pPr>
            <w:r w:rsidRPr="00F74768">
              <w:rPr>
                <w:rFonts w:ascii="Times New Roman" w:hAnsiTheme="minorEastAsia" w:cs="Times New Roman"/>
                <w:i/>
                <w:color w:val="FF0000"/>
              </w:rPr>
              <w:t>参考方法：</w:t>
            </w:r>
          </w:p>
          <w:p w:rsidR="00386292" w:rsidRPr="00F74768" w:rsidRDefault="00054F04" w:rsidP="0068583A">
            <w:pPr>
              <w:jc w:val="left"/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</w:pPr>
            <w:r w:rsidRPr="00F74768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F74768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F74768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*</w:t>
            </w:r>
            <w:r w:rsidRPr="00F74768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F74768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F74768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PCBRepair </w:t>
            </w:r>
            <w:r w:rsidRPr="00F74768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F74768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F74768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F74768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PCBNo </w:t>
            </w:r>
            <w:r w:rsidRPr="00F74768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F74768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@MBSno </w:t>
            </w:r>
            <w:r w:rsidRPr="00F74768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F74768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F74768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Status</w:t>
            </w:r>
            <w:r w:rsidRPr="00F74768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F74768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F74768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F74768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'0'</w:t>
            </w:r>
          </w:p>
          <w:p w:rsidR="00054F04" w:rsidRPr="00F74768" w:rsidRDefault="00054F04" w:rsidP="0068583A">
            <w:pPr>
              <w:jc w:val="left"/>
              <w:rPr>
                <w:rFonts w:ascii="Times New Roman" w:hAnsi="Times New Roman" w:cs="Times New Roman"/>
                <w:i/>
                <w:color w:val="FF0000"/>
              </w:rPr>
            </w:pPr>
            <w:r w:rsidRPr="00F74768">
              <w:rPr>
                <w:rFonts w:ascii="Times New Roman" w:hAnsiTheme="minorEastAsia" w:cs="Times New Roman"/>
                <w:noProof/>
                <w:color w:val="FF0000"/>
                <w:kern w:val="0"/>
                <w:sz w:val="20"/>
                <w:szCs w:val="20"/>
              </w:rPr>
              <w:t>若有不良，则报错：</w:t>
            </w:r>
            <w:r w:rsidRPr="00F74768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“</w:t>
            </w:r>
            <w:r w:rsidRPr="00F74768">
              <w:rPr>
                <w:rFonts w:ascii="Times New Roman" w:hAnsiTheme="minorEastAsia" w:cs="Times New Roman"/>
                <w:noProof/>
                <w:color w:val="FF0000"/>
                <w:kern w:val="0"/>
                <w:sz w:val="20"/>
                <w:szCs w:val="20"/>
              </w:rPr>
              <w:t>此</w:t>
            </w:r>
            <w:r w:rsidRPr="00F74768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MB</w:t>
            </w:r>
            <w:r w:rsidRPr="00F74768">
              <w:rPr>
                <w:rFonts w:ascii="Times New Roman" w:hAnsiTheme="minorEastAsia" w:cs="Times New Roman"/>
                <w:noProof/>
                <w:color w:val="FF0000"/>
                <w:kern w:val="0"/>
                <w:sz w:val="20"/>
                <w:szCs w:val="20"/>
              </w:rPr>
              <w:t>有不良，请去修复</w:t>
            </w:r>
            <w:r w:rsidRPr="00F74768">
              <w:rPr>
                <w:rFonts w:ascii="Times New Roman" w:hAnsi="Times New Roman" w:cs="Times New Roman"/>
                <w:noProof/>
                <w:color w:val="FF0000"/>
                <w:kern w:val="0"/>
                <w:sz w:val="20"/>
                <w:szCs w:val="20"/>
              </w:rPr>
              <w:t>”</w:t>
            </w:r>
          </w:p>
          <w:p w:rsidR="00386292" w:rsidRPr="00F74768" w:rsidRDefault="00386292" w:rsidP="00386292">
            <w:pPr>
              <w:pStyle w:val="a9"/>
              <w:numPr>
                <w:ilvl w:val="0"/>
                <w:numId w:val="24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74768">
              <w:rPr>
                <w:rFonts w:ascii="Times New Roman" w:hAnsiTheme="minorEastAsia" w:cs="Times New Roman"/>
              </w:rPr>
              <w:t>检查</w:t>
            </w:r>
            <w:r w:rsidRPr="00F74768">
              <w:rPr>
                <w:rFonts w:ascii="Times New Roman" w:hAnsi="Times New Roman" w:cs="Times New Roman"/>
              </w:rPr>
              <w:t xml:space="preserve">MB </w:t>
            </w:r>
            <w:r w:rsidRPr="00F74768">
              <w:rPr>
                <w:rFonts w:ascii="Times New Roman" w:hAnsiTheme="minorEastAsia" w:cs="Times New Roman"/>
              </w:rPr>
              <w:t>是否存在</w:t>
            </w:r>
          </w:p>
          <w:p w:rsidR="00386292" w:rsidRPr="00F74768" w:rsidRDefault="00386292" w:rsidP="0068583A">
            <w:pPr>
              <w:jc w:val="left"/>
              <w:rPr>
                <w:rFonts w:ascii="Times New Roman" w:hAnsi="Times New Roman" w:cs="Times New Roman"/>
                <w:i/>
                <w:color w:val="FF0000"/>
              </w:rPr>
            </w:pPr>
            <w:r w:rsidRPr="00F74768">
              <w:rPr>
                <w:rFonts w:ascii="Times New Roman" w:hAnsiTheme="minorEastAsia" w:cs="Times New Roman"/>
                <w:i/>
                <w:color w:val="FF0000"/>
              </w:rPr>
              <w:t>参考方法：</w:t>
            </w:r>
          </w:p>
          <w:p w:rsidR="00054F04" w:rsidRPr="00F74768" w:rsidRDefault="00054F04" w:rsidP="00054F0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i/>
                <w:color w:val="FF0000"/>
              </w:rPr>
            </w:pPr>
            <w:r w:rsidRPr="00F74768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F74768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PCBNo </w:t>
            </w:r>
            <w:r w:rsidRPr="00F74768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F74768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PCBStatus </w:t>
            </w:r>
            <w:r w:rsidRPr="00F74768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F74768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</w:t>
            </w:r>
            <w:r w:rsidRPr="00F74768">
              <w:rPr>
                <w:rFonts w:ascii="Times New Roman" w:hAnsi="Times New Roman" w:cs="Times New Roman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F74768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PCBNo </w:t>
            </w:r>
            <w:r w:rsidRPr="00F74768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F74768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 xml:space="preserve"> @MBSno</w:t>
            </w:r>
          </w:p>
          <w:p w:rsidR="00386292" w:rsidRPr="00F74768" w:rsidRDefault="00054F04" w:rsidP="0068583A">
            <w:pPr>
              <w:jc w:val="left"/>
              <w:rPr>
                <w:rFonts w:ascii="Times New Roman" w:hAnsi="Times New Roman" w:cs="Times New Roman"/>
                <w:i/>
                <w:color w:val="FF0000"/>
              </w:rPr>
            </w:pPr>
            <w:r w:rsidRPr="00F74768">
              <w:rPr>
                <w:rFonts w:ascii="Times New Roman" w:hAnsiTheme="minorEastAsia" w:cs="Times New Roman"/>
                <w:i/>
                <w:color w:val="FF0000"/>
              </w:rPr>
              <w:t>若不存在，则报错：</w:t>
            </w:r>
            <w:r w:rsidRPr="00F74768">
              <w:rPr>
                <w:rFonts w:ascii="Times New Roman" w:hAnsi="Times New Roman" w:cs="Times New Roman"/>
                <w:i/>
                <w:color w:val="FF0000"/>
              </w:rPr>
              <w:t>“</w:t>
            </w:r>
            <w:r w:rsidRPr="00F74768">
              <w:rPr>
                <w:rFonts w:ascii="Times New Roman" w:hAnsiTheme="minorEastAsia" w:cs="Times New Roman"/>
                <w:i/>
                <w:color w:val="FF0000"/>
              </w:rPr>
              <w:t>此</w:t>
            </w:r>
            <w:r w:rsidRPr="00F74768">
              <w:rPr>
                <w:rFonts w:ascii="Times New Roman" w:hAnsi="Times New Roman" w:cs="Times New Roman"/>
                <w:i/>
                <w:color w:val="FF0000"/>
              </w:rPr>
              <w:t>MB</w:t>
            </w:r>
            <w:r w:rsidRPr="00F74768">
              <w:rPr>
                <w:rFonts w:ascii="Times New Roman" w:hAnsiTheme="minorEastAsia" w:cs="Times New Roman"/>
                <w:i/>
                <w:color w:val="FF0000"/>
              </w:rPr>
              <w:t>不存在</w:t>
            </w:r>
            <w:r w:rsidRPr="00F74768">
              <w:rPr>
                <w:rFonts w:ascii="Times New Roman" w:hAnsi="Times New Roman" w:cs="Times New Roman"/>
                <w:i/>
                <w:color w:val="FF0000"/>
              </w:rPr>
              <w:t>”</w:t>
            </w:r>
          </w:p>
          <w:p w:rsidR="001E51AC" w:rsidRPr="001E51AC" w:rsidRDefault="00E27DEA">
            <w:pPr>
              <w:pStyle w:val="a9"/>
              <w:numPr>
                <w:ilvl w:val="0"/>
                <w:numId w:val="24"/>
              </w:numPr>
              <w:ind w:firstLineChars="0"/>
              <w:jc w:val="left"/>
              <w:rPr>
                <w:ins w:id="996" w:author="itc211017" w:date="2012-02-25T14:36:00Z"/>
                <w:rFonts w:ascii="Times New Roman" w:hAnsi="Times New Roman" w:cs="Times New Roman"/>
                <w:rPrChange w:id="997" w:author="itc211017" w:date="2012-02-25T14:36:00Z">
                  <w:rPr>
                    <w:ins w:id="998" w:author="itc211017" w:date="2012-02-25T14:36:00Z"/>
                    <w:rFonts w:ascii="Times New Roman" w:eastAsia="SimSun" w:hAnsiTheme="minorEastAsia" w:cs="Times New Roman"/>
                  </w:rPr>
                </w:rPrChange>
              </w:rPr>
            </w:pPr>
            <w:ins w:id="999" w:author="itc211017" w:date="2012-02-25T14:36:00Z">
              <w:r>
                <w:rPr>
                  <w:rFonts w:ascii="Times New Roman" w:eastAsia="SimSun" w:hAnsi="Times New Roman" w:cs="Times New Roman" w:hint="eastAsia"/>
                </w:rPr>
                <w:lastRenderedPageBreak/>
                <w:t>检查</w:t>
              </w:r>
              <w:r>
                <w:rPr>
                  <w:rFonts w:ascii="Times New Roman" w:eastAsia="SimSun" w:hAnsi="Times New Roman" w:cs="Times New Roman" w:hint="eastAsia"/>
                </w:rPr>
                <w:t>MB</w:t>
              </w:r>
              <w:r>
                <w:rPr>
                  <w:rFonts w:ascii="Times New Roman" w:eastAsia="SimSun" w:hAnsi="Times New Roman" w:cs="Times New Roman" w:hint="eastAsia"/>
                </w:rPr>
                <w:t>的当前状态</w:t>
              </w:r>
              <w:r>
                <w:rPr>
                  <w:rFonts w:ascii="Times New Roman" w:eastAsia="SimSun" w:hAnsi="Times New Roman" w:cs="Times New Roman" w:hint="eastAsia"/>
                </w:rPr>
                <w:t>(</w:t>
              </w:r>
              <w:proofErr w:type="spellStart"/>
              <w:r>
                <w:rPr>
                  <w:rFonts w:ascii="Times New Roman" w:eastAsia="SimSun" w:hAnsi="Times New Roman" w:cs="Times New Roman" w:hint="eastAsia"/>
                </w:rPr>
                <w:t>PCBStatus.Status</w:t>
              </w:r>
              <w:proofErr w:type="spellEnd"/>
              <w:r>
                <w:rPr>
                  <w:rFonts w:ascii="Times New Roman" w:eastAsia="SimSun" w:hAnsi="Times New Roman" w:cs="Times New Roman" w:hint="eastAsia"/>
                </w:rPr>
                <w:t>)</w:t>
              </w:r>
              <w:r>
                <w:rPr>
                  <w:rFonts w:ascii="Times New Roman" w:eastAsia="SimSun" w:hAnsi="Times New Roman" w:cs="Times New Roman" w:hint="eastAsia"/>
                </w:rPr>
                <w:t>，若为</w:t>
              </w:r>
            </w:ins>
            <w:ins w:id="1000" w:author="itc211017" w:date="2012-02-25T14:37:00Z">
              <w:r>
                <w:rPr>
                  <w:rFonts w:ascii="Times New Roman" w:eastAsia="SimSun" w:hAnsi="Times New Roman" w:cs="Times New Roman" w:hint="eastAsia"/>
                </w:rPr>
                <w:t>“</w:t>
              </w:r>
              <w:r>
                <w:rPr>
                  <w:rFonts w:ascii="Times New Roman" w:eastAsia="SimSun" w:hAnsi="Times New Roman" w:cs="Times New Roman" w:hint="eastAsia"/>
                </w:rPr>
                <w:t>0</w:t>
              </w:r>
              <w:r>
                <w:rPr>
                  <w:rFonts w:ascii="Times New Roman" w:eastAsia="SimSun" w:hAnsi="Times New Roman" w:cs="Times New Roman" w:hint="eastAsia"/>
                </w:rPr>
                <w:t>”</w:t>
              </w:r>
            </w:ins>
            <w:ins w:id="1001" w:author="itc211017" w:date="2012-02-25T14:36:00Z">
              <w:r>
                <w:rPr>
                  <w:rFonts w:ascii="Times New Roman" w:eastAsia="SimSun" w:hAnsi="Times New Roman" w:cs="Times New Roman" w:hint="eastAsia"/>
                </w:rPr>
                <w:t>，则报错：“该</w:t>
              </w:r>
              <w:r>
                <w:rPr>
                  <w:rFonts w:ascii="Times New Roman" w:eastAsia="SimSun" w:hAnsi="Times New Roman" w:cs="Times New Roman" w:hint="eastAsia"/>
                </w:rPr>
                <w:t>MB</w:t>
              </w:r>
            </w:ins>
            <w:ins w:id="1002" w:author="itc211017" w:date="2012-02-25T14:37:00Z">
              <w:r>
                <w:rPr>
                  <w:rFonts w:ascii="Times New Roman" w:eastAsia="SimSun" w:hAnsi="Times New Roman" w:cs="Times New Roman" w:hint="eastAsia"/>
                </w:rPr>
                <w:t>有</w:t>
              </w:r>
              <w:r>
                <w:rPr>
                  <w:rFonts w:ascii="Times New Roman" w:eastAsia="SimSun" w:hAnsi="Times New Roman" w:cs="Times New Roman" w:hint="eastAsia"/>
                </w:rPr>
                <w:t>Fail</w:t>
              </w:r>
              <w:r>
                <w:rPr>
                  <w:rFonts w:ascii="Times New Roman" w:eastAsia="SimSun" w:hAnsi="Times New Roman" w:cs="Times New Roman" w:hint="eastAsia"/>
                </w:rPr>
                <w:t>，请先修复后再重流</w:t>
              </w:r>
            </w:ins>
            <w:ins w:id="1003" w:author="itc211017" w:date="2012-02-25T14:36:00Z">
              <w:r>
                <w:rPr>
                  <w:rFonts w:ascii="Times New Roman" w:eastAsia="SimSun" w:hAnsi="Times New Roman" w:cs="Times New Roman" w:hint="eastAsia"/>
                </w:rPr>
                <w:t>”</w:t>
              </w:r>
            </w:ins>
          </w:p>
          <w:p w:rsidR="001E51AC" w:rsidRPr="001E51AC" w:rsidRDefault="00386292">
            <w:pPr>
              <w:pStyle w:val="a9"/>
              <w:numPr>
                <w:ilvl w:val="0"/>
                <w:numId w:val="24"/>
              </w:numPr>
              <w:ind w:firstLineChars="0"/>
              <w:jc w:val="left"/>
              <w:rPr>
                <w:rFonts w:ascii="Times New Roman" w:hAnsi="Times New Roman" w:cs="Times New Roman"/>
                <w:rPrChange w:id="1004" w:author="itc211017" w:date="2012-02-25T14:34:00Z">
                  <w:rPr/>
                </w:rPrChange>
              </w:rPr>
            </w:pPr>
            <w:r w:rsidRPr="00F74768">
              <w:rPr>
                <w:rFonts w:ascii="Times New Roman" w:hAnsiTheme="minorEastAsia" w:cs="Times New Roman"/>
              </w:rPr>
              <w:t>检查</w:t>
            </w:r>
            <w:r w:rsidRPr="00F74768">
              <w:rPr>
                <w:rFonts w:ascii="Times New Roman" w:hAnsi="Times New Roman" w:cs="Times New Roman"/>
              </w:rPr>
              <w:t>MB</w:t>
            </w:r>
            <w:r w:rsidRPr="00F74768">
              <w:rPr>
                <w:rFonts w:ascii="Times New Roman" w:hAnsiTheme="minorEastAsia" w:cs="Times New Roman"/>
              </w:rPr>
              <w:t>的当前站</w:t>
            </w:r>
            <w:r w:rsidR="004C1ABC">
              <w:rPr>
                <w:rFonts w:ascii="Times New Roman" w:hAnsiTheme="minorEastAsia" w:cs="Times New Roman" w:hint="eastAsia"/>
              </w:rPr>
              <w:t>（</w:t>
            </w:r>
            <w:proofErr w:type="spellStart"/>
            <w:r w:rsidR="004C1ABC">
              <w:rPr>
                <w:rFonts w:ascii="Times New Roman" w:hAnsiTheme="minorEastAsia" w:cs="Times New Roman" w:hint="eastAsia"/>
              </w:rPr>
              <w:t>PCBStatus.Station</w:t>
            </w:r>
            <w:proofErr w:type="spellEnd"/>
            <w:r w:rsidR="004C1ABC">
              <w:rPr>
                <w:rFonts w:ascii="Times New Roman" w:hAnsiTheme="minorEastAsia" w:cs="Times New Roman" w:hint="eastAsia"/>
              </w:rPr>
              <w:t>）</w:t>
            </w:r>
            <w:r w:rsidRPr="00F74768">
              <w:rPr>
                <w:rFonts w:ascii="Times New Roman" w:hAnsiTheme="minorEastAsia" w:cs="Times New Roman"/>
              </w:rPr>
              <w:t>，若为</w:t>
            </w:r>
            <w:r w:rsidR="00785681">
              <w:rPr>
                <w:rFonts w:ascii="Times New Roman" w:hAnsi="Times New Roman" w:cs="Times New Roman"/>
              </w:rPr>
              <w:t>“</w:t>
            </w:r>
            <w:r w:rsidRPr="00F74768">
              <w:rPr>
                <w:rFonts w:ascii="Times New Roman" w:hAnsi="Times New Roman" w:cs="Times New Roman"/>
              </w:rPr>
              <w:t>S9</w:t>
            </w:r>
            <w:r w:rsidRPr="00F74768">
              <w:rPr>
                <w:rFonts w:ascii="Times New Roman" w:hAnsiTheme="minorEastAsia" w:cs="Times New Roman"/>
              </w:rPr>
              <w:t>、</w:t>
            </w:r>
            <w:r w:rsidRPr="00F74768">
              <w:rPr>
                <w:rFonts w:ascii="Times New Roman" w:hAnsi="Times New Roman" w:cs="Times New Roman"/>
              </w:rPr>
              <w:t>20</w:t>
            </w:r>
            <w:r w:rsidR="00785681">
              <w:rPr>
                <w:rFonts w:ascii="Times New Roman" w:hAnsi="Times New Roman" w:cs="Times New Roman" w:hint="eastAsia"/>
              </w:rPr>
              <w:t>、</w:t>
            </w:r>
            <w:r w:rsidR="00785681">
              <w:rPr>
                <w:rFonts w:ascii="Times New Roman" w:hAnsi="Times New Roman" w:cs="Times New Roman" w:hint="eastAsia"/>
              </w:rPr>
              <w:t>21</w:t>
            </w:r>
            <w:r w:rsidR="004B78FF">
              <w:rPr>
                <w:rFonts w:ascii="Times New Roman" w:hAnsi="Times New Roman" w:cs="Times New Roman" w:hint="eastAsia"/>
              </w:rPr>
              <w:t>、</w:t>
            </w:r>
            <w:r w:rsidR="004B78FF">
              <w:rPr>
                <w:rFonts w:ascii="Times New Roman" w:hAnsi="Times New Roman" w:cs="Times New Roman" w:hint="eastAsia"/>
              </w:rPr>
              <w:t>22</w:t>
            </w:r>
            <w:r w:rsidRPr="00F74768">
              <w:rPr>
                <w:rFonts w:ascii="Times New Roman" w:hAnsiTheme="minorEastAsia" w:cs="Times New Roman"/>
              </w:rPr>
              <w:t>、</w:t>
            </w:r>
            <w:r w:rsidRPr="00F74768">
              <w:rPr>
                <w:rFonts w:ascii="Times New Roman" w:hAnsi="Times New Roman" w:cs="Times New Roman"/>
              </w:rPr>
              <w:t>23</w:t>
            </w:r>
            <w:r w:rsidR="00054F04" w:rsidRPr="00F74768">
              <w:rPr>
                <w:rFonts w:ascii="Times New Roman" w:hAnsi="Times New Roman" w:cs="Times New Roman"/>
              </w:rPr>
              <w:t>”</w:t>
            </w:r>
            <w:r w:rsidR="00054F04" w:rsidRPr="00F74768">
              <w:rPr>
                <w:rFonts w:ascii="Times New Roman" w:hAnsiTheme="minorEastAsia" w:cs="Times New Roman"/>
              </w:rPr>
              <w:t>，则报错：</w:t>
            </w:r>
            <w:r w:rsidR="00054F04" w:rsidRPr="00F74768">
              <w:rPr>
                <w:rFonts w:ascii="Times New Roman" w:hAnsi="Times New Roman" w:cs="Times New Roman"/>
              </w:rPr>
              <w:t>“</w:t>
            </w:r>
            <w:r w:rsidR="00054F04" w:rsidRPr="00F74768">
              <w:rPr>
                <w:rFonts w:ascii="Times New Roman" w:hAnsiTheme="minorEastAsia" w:cs="Times New Roman"/>
              </w:rPr>
              <w:t>修复中，请修复完毕后再重流</w:t>
            </w:r>
            <w:ins w:id="1005" w:author="itc211017" w:date="2012-02-11T14:01:00Z">
              <w:r w:rsidR="00073619">
                <w:rPr>
                  <w:rFonts w:ascii="Times New Roman" w:hAnsiTheme="minorEastAsia" w:cs="Times New Roman"/>
                </w:rPr>
                <w:t>”</w:t>
              </w:r>
              <w:r w:rsidR="00073619">
                <w:rPr>
                  <w:rFonts w:ascii="Times New Roman" w:hAnsiTheme="minorEastAsia" w:cs="Times New Roman" w:hint="eastAsia"/>
                </w:rPr>
                <w:t>；若为</w:t>
              </w:r>
            </w:ins>
            <w:ins w:id="1006" w:author="itc211017" w:date="2012-02-11T14:02:00Z">
              <w:r w:rsidR="00073619">
                <w:rPr>
                  <w:rFonts w:ascii="Times New Roman" w:hAnsiTheme="minorEastAsia" w:cs="Times New Roman" w:hint="eastAsia"/>
                </w:rPr>
                <w:t>“</w:t>
              </w:r>
              <w:r w:rsidR="009D474F" w:rsidRPr="009D474F">
                <w:rPr>
                  <w:rFonts w:ascii="Times New Roman" w:hAnsiTheme="minorEastAsia" w:cs="Times New Roman"/>
                  <w:highlight w:val="cyan"/>
                  <w:rPrChange w:id="1007" w:author="Gao, Guan-Wei (高貫偉 ITC)" w:date="2012-05-28T15:33:00Z">
                    <w:rPr>
                      <w:rFonts w:ascii="Times New Roman" w:hAnsiTheme="minorEastAsia" w:cs="Times New Roman"/>
                      <w:color w:val="0000FF" w:themeColor="hyperlink"/>
                      <w:u w:val="single"/>
                    </w:rPr>
                  </w:rPrChange>
                </w:rPr>
                <w:t>CL</w:t>
              </w:r>
              <w:r w:rsidR="009D474F" w:rsidRPr="009D474F">
                <w:rPr>
                  <w:rFonts w:ascii="Times New Roman" w:hAnsiTheme="minorEastAsia" w:cs="Times New Roman" w:hint="eastAsia"/>
                  <w:highlight w:val="cyan"/>
                  <w:rPrChange w:id="1008" w:author="Gao, Guan-Wei (高貫偉 ITC)" w:date="2012-05-28T15:33:00Z">
                    <w:rPr>
                      <w:rFonts w:ascii="Times New Roman" w:hAnsiTheme="minorEastAsia" w:cs="Times New Roman" w:hint="eastAsia"/>
                      <w:color w:val="0000FF" w:themeColor="hyperlink"/>
                      <w:u w:val="single"/>
                    </w:rPr>
                  </w:rPrChange>
                </w:rPr>
                <w:t>”，则报错：“</w:t>
              </w:r>
              <w:del w:id="1009" w:author="Gao, Guan-Wei (高貫偉 ITC)" w:date="2012-05-28T15:32:00Z">
                <w:r w:rsidR="009D474F" w:rsidRPr="009D474F">
                  <w:rPr>
                    <w:rFonts w:ascii="Times New Roman" w:hAnsiTheme="minorEastAsia" w:cs="Times New Roman" w:hint="eastAsia"/>
                    <w:highlight w:val="cyan"/>
                    <w:rPrChange w:id="1010" w:author="Gao, Guan-Wei (高貫偉 ITC)" w:date="2012-05-28T15:33:00Z">
                      <w:rPr>
                        <w:rFonts w:ascii="Times New Roman" w:hAnsiTheme="minorEastAsia" w:cs="Times New Roman" w:hint="eastAsia"/>
                        <w:color w:val="0000FF" w:themeColor="hyperlink"/>
                        <w:u w:val="single"/>
                      </w:rPr>
                    </w:rPrChange>
                  </w:rPr>
                  <w:delText>该</w:delText>
                </w:r>
                <w:r w:rsidR="009D474F" w:rsidRPr="009D474F">
                  <w:rPr>
                    <w:rFonts w:ascii="Times New Roman" w:hAnsiTheme="minorEastAsia" w:cs="Times New Roman"/>
                    <w:highlight w:val="cyan"/>
                    <w:rPrChange w:id="1011" w:author="Gao, Guan-Wei (高貫偉 ITC)" w:date="2012-05-28T15:33:00Z">
                      <w:rPr>
                        <w:rFonts w:ascii="Times New Roman" w:hAnsiTheme="minorEastAsia" w:cs="Times New Roman"/>
                        <w:color w:val="0000FF" w:themeColor="hyperlink"/>
                        <w:u w:val="single"/>
                      </w:rPr>
                    </w:rPrChange>
                  </w:rPr>
                  <w:delText>MB</w:delText>
                </w:r>
                <w:r w:rsidR="009D474F" w:rsidRPr="009D474F">
                  <w:rPr>
                    <w:rFonts w:ascii="Times New Roman" w:hAnsiTheme="minorEastAsia" w:cs="Times New Roman" w:hint="eastAsia"/>
                    <w:highlight w:val="cyan"/>
                    <w:rPrChange w:id="1012" w:author="Gao, Guan-Wei (高貫偉 ITC)" w:date="2012-05-28T15:33:00Z">
                      <w:rPr>
                        <w:rFonts w:ascii="Times New Roman" w:hAnsiTheme="minorEastAsia" w:cs="Times New Roman" w:hint="eastAsia"/>
                        <w:color w:val="0000FF" w:themeColor="hyperlink"/>
                        <w:u w:val="single"/>
                      </w:rPr>
                    </w:rPrChange>
                  </w:rPr>
                  <w:delText>的生命周期已结束</w:delText>
                </w:r>
              </w:del>
            </w:ins>
            <w:ins w:id="1013" w:author="Gao, Guan-Wei (高貫偉 ITC)" w:date="2012-05-28T15:32:00Z">
              <w:r w:rsidR="009D474F" w:rsidRPr="009D474F">
                <w:rPr>
                  <w:rFonts w:ascii="Times New Roman" w:eastAsia="SimSun" w:hAnsiTheme="minorEastAsia" w:cs="Times New Roman" w:hint="eastAsia"/>
                  <w:highlight w:val="cyan"/>
                  <w:rPrChange w:id="1014" w:author="Gao, Guan-Wei (高貫偉 ITC)" w:date="2012-05-28T15:33:00Z">
                    <w:rPr>
                      <w:rFonts w:ascii="Times New Roman" w:eastAsia="SimSun" w:hAnsiTheme="minorEastAsia" w:cs="Times New Roman" w:hint="eastAsia"/>
                      <w:color w:val="0000FF" w:themeColor="hyperlink"/>
                      <w:u w:val="single"/>
                    </w:rPr>
                  </w:rPrChange>
                </w:rPr>
                <w:t>请</w:t>
              </w:r>
            </w:ins>
            <w:ins w:id="1015" w:author="Gao, Guan-Wei (高貫偉 ITC)" w:date="2012-05-28T15:33:00Z">
              <w:r w:rsidR="009D474F" w:rsidRPr="009D474F">
                <w:rPr>
                  <w:rFonts w:ascii="Times New Roman" w:eastAsia="SimSun" w:hAnsiTheme="minorEastAsia" w:cs="Times New Roman"/>
                  <w:highlight w:val="cyan"/>
                  <w:rPrChange w:id="1016" w:author="Gao, Guan-Wei (高貫偉 ITC)" w:date="2012-05-28T15:33:00Z">
                    <w:rPr>
                      <w:rFonts w:ascii="Times New Roman" w:eastAsia="SimSun" w:hAnsiTheme="minorEastAsia" w:cs="Times New Roman"/>
                      <w:color w:val="0000FF" w:themeColor="hyperlink"/>
                      <w:u w:val="single"/>
                    </w:rPr>
                  </w:rPrChange>
                </w:rPr>
                <w:t>MB</w:t>
              </w:r>
              <w:r w:rsidR="009D474F" w:rsidRPr="009D474F">
                <w:rPr>
                  <w:rFonts w:ascii="Times New Roman" w:eastAsia="SimSun" w:hAnsiTheme="minorEastAsia" w:cs="Times New Roman" w:hint="eastAsia"/>
                  <w:highlight w:val="cyan"/>
                  <w:rPrChange w:id="1017" w:author="Gao, Guan-Wei (高貫偉 ITC)" w:date="2012-05-28T15:33:00Z">
                    <w:rPr>
                      <w:rFonts w:ascii="Times New Roman" w:eastAsia="SimSun" w:hAnsiTheme="minorEastAsia" w:cs="Times New Roman" w:hint="eastAsia"/>
                      <w:color w:val="0000FF" w:themeColor="hyperlink"/>
                      <w:u w:val="single"/>
                    </w:rPr>
                  </w:rPrChange>
                </w:rPr>
                <w:t>已经切割，不能再使用</w:t>
              </w:r>
            </w:ins>
            <w:ins w:id="1018" w:author="itc211017" w:date="2012-02-11T14:02:00Z">
              <w:r w:rsidR="00073619">
                <w:rPr>
                  <w:rFonts w:ascii="Times New Roman" w:hAnsiTheme="minorEastAsia" w:cs="Times New Roman" w:hint="eastAsia"/>
                </w:rPr>
                <w:t>”；若为“</w:t>
              </w:r>
              <w:r w:rsidR="00073619">
                <w:rPr>
                  <w:rFonts w:ascii="Times New Roman" w:hAnsiTheme="minorEastAsia" w:cs="Times New Roman" w:hint="eastAsia"/>
                </w:rPr>
                <w:t>28</w:t>
              </w:r>
              <w:r w:rsidR="00073619">
                <w:rPr>
                  <w:rFonts w:ascii="Times New Roman" w:hAnsiTheme="minorEastAsia" w:cs="Times New Roman" w:hint="eastAsia"/>
                </w:rPr>
                <w:t>”，则报错：“该</w:t>
              </w:r>
              <w:r w:rsidR="00073619">
                <w:rPr>
                  <w:rFonts w:ascii="Times New Roman" w:hAnsiTheme="minorEastAsia" w:cs="Times New Roman" w:hint="eastAsia"/>
                </w:rPr>
                <w:t>MB</w:t>
              </w:r>
              <w:r w:rsidR="00073619">
                <w:rPr>
                  <w:rFonts w:ascii="Times New Roman" w:hAnsiTheme="minorEastAsia" w:cs="Times New Roman" w:hint="eastAsia"/>
                </w:rPr>
                <w:t>已经报废，不能再使用”</w:t>
              </w:r>
            </w:ins>
            <w:ins w:id="1019" w:author="itc211017" w:date="2012-02-25T14:34:00Z">
              <w:r w:rsidR="00E27DEA">
                <w:rPr>
                  <w:rFonts w:ascii="Times New Roman" w:eastAsia="SimSun" w:hAnsiTheme="minorEastAsia" w:cs="Times New Roman" w:hint="eastAsia"/>
                </w:rPr>
                <w:t>；</w:t>
              </w:r>
            </w:ins>
            <w:ins w:id="1020" w:author="itc211017" w:date="2012-02-25T14:37:00Z">
              <w:r w:rsidR="00E27DEA">
                <w:rPr>
                  <w:rFonts w:ascii="Times New Roman" w:eastAsia="SimSun" w:hAnsiTheme="minorEastAsia" w:cs="Times New Roman" w:hint="eastAsia"/>
                </w:rPr>
                <w:t>若为“</w:t>
              </w:r>
            </w:ins>
            <w:ins w:id="1021" w:author="itc211017" w:date="2012-02-25T14:38:00Z">
              <w:r w:rsidR="00E27DEA">
                <w:rPr>
                  <w:rFonts w:ascii="Times New Roman" w:eastAsia="SimSun" w:hAnsiTheme="minorEastAsia" w:cs="Times New Roman" w:hint="eastAsia"/>
                </w:rPr>
                <w:t>P0</w:t>
              </w:r>
              <w:r w:rsidR="00E27DEA">
                <w:rPr>
                  <w:rFonts w:ascii="Times New Roman" w:eastAsia="SimSun" w:hAnsiTheme="minorEastAsia" w:cs="Times New Roman" w:hint="eastAsia"/>
                </w:rPr>
                <w:t>、</w:t>
              </w:r>
              <w:r w:rsidR="00E27DEA">
                <w:rPr>
                  <w:rFonts w:ascii="Times New Roman" w:eastAsia="SimSun" w:hAnsiTheme="minorEastAsia" w:cs="Times New Roman" w:hint="eastAsia"/>
                </w:rPr>
                <w:t>09</w:t>
              </w:r>
            </w:ins>
            <w:ins w:id="1022" w:author="itc211017" w:date="2012-02-25T14:37:00Z">
              <w:r w:rsidR="00E27DEA">
                <w:rPr>
                  <w:rFonts w:ascii="Times New Roman" w:eastAsia="SimSun" w:hAnsiTheme="minorEastAsia" w:cs="Times New Roman" w:hint="eastAsia"/>
                </w:rPr>
                <w:t>”</w:t>
              </w:r>
            </w:ins>
            <w:ins w:id="1023" w:author="itc211017" w:date="2012-02-25T14:38:00Z">
              <w:r w:rsidR="00E27DEA">
                <w:rPr>
                  <w:rFonts w:ascii="Times New Roman" w:eastAsia="SimSun" w:hAnsiTheme="minorEastAsia" w:cs="Times New Roman" w:hint="eastAsia"/>
                </w:rPr>
                <w:t>，则报错：“</w:t>
              </w:r>
            </w:ins>
            <w:ins w:id="1024" w:author="itc211017" w:date="2012-02-25T14:39:00Z">
              <w:r w:rsidR="00E27DEA">
                <w:rPr>
                  <w:rFonts w:ascii="Times New Roman" w:eastAsia="SimSun" w:hAnsiTheme="minorEastAsia" w:cs="Times New Roman" w:hint="eastAsia"/>
                </w:rPr>
                <w:t>未经过</w:t>
              </w:r>
              <w:r w:rsidR="00E27DEA">
                <w:rPr>
                  <w:rFonts w:ascii="Times New Roman" w:eastAsia="SimSun" w:hAnsiTheme="minorEastAsia" w:cs="Times New Roman" w:hint="eastAsia"/>
                </w:rPr>
                <w:t>ICT</w:t>
              </w:r>
              <w:r w:rsidR="00E27DEA">
                <w:rPr>
                  <w:rFonts w:ascii="Times New Roman" w:eastAsia="SimSun" w:hAnsiTheme="minorEastAsia" w:cs="Times New Roman" w:hint="eastAsia"/>
                </w:rPr>
                <w:t>测试，不能重流</w:t>
              </w:r>
            </w:ins>
            <w:ins w:id="1025" w:author="itc211017" w:date="2012-02-25T14:38:00Z">
              <w:r w:rsidR="00E27DEA">
                <w:rPr>
                  <w:rFonts w:ascii="Times New Roman" w:eastAsia="SimSun" w:hAnsiTheme="minorEastAsia" w:cs="Times New Roman" w:hint="eastAsia"/>
                </w:rPr>
                <w:t>”</w:t>
              </w:r>
            </w:ins>
          </w:p>
          <w:p w:rsidR="00413F45" w:rsidRPr="009A29E0" w:rsidRDefault="00413F45" w:rsidP="00413F45">
            <w:pPr>
              <w:ind w:firstLineChars="100" w:firstLine="210"/>
              <w:jc w:val="left"/>
              <w:rPr>
                <w:rFonts w:ascii="Times New Roman" w:hAnsi="Times New Roman" w:cs="Times New Roman"/>
                <w:i/>
                <w:color w:val="808080" w:themeColor="background1" w:themeShade="80"/>
              </w:rPr>
            </w:pPr>
            <w:r w:rsidRPr="009A29E0">
              <w:rPr>
                <w:rFonts w:ascii="Times New Roman" w:hAnsi="Times New Roman" w:cs="Times New Roman"/>
                <w:i/>
                <w:color w:val="808080" w:themeColor="background1" w:themeShade="80"/>
              </w:rPr>
              <w:t>Station: 20 PCA Repair Input</w:t>
            </w:r>
          </w:p>
          <w:p w:rsidR="00413F45" w:rsidRPr="009A29E0" w:rsidRDefault="00413F45" w:rsidP="00413F45">
            <w:pPr>
              <w:ind w:firstLineChars="100" w:firstLine="210"/>
              <w:jc w:val="left"/>
              <w:rPr>
                <w:rFonts w:ascii="Times New Roman" w:hAnsi="Times New Roman" w:cs="Times New Roman"/>
                <w:i/>
                <w:color w:val="808080" w:themeColor="background1" w:themeShade="80"/>
              </w:rPr>
            </w:pPr>
            <w:r w:rsidRPr="009A29E0">
              <w:rPr>
                <w:rFonts w:ascii="Times New Roman" w:hAnsi="Times New Roman" w:cs="Times New Roman"/>
                <w:i/>
                <w:color w:val="808080" w:themeColor="background1" w:themeShade="80"/>
              </w:rPr>
              <w:t>Station: 23 PCA Repair</w:t>
            </w:r>
          </w:p>
          <w:p w:rsidR="00413F45" w:rsidRPr="009A29E0" w:rsidRDefault="00413F45" w:rsidP="00413F45">
            <w:pPr>
              <w:ind w:firstLineChars="100" w:firstLine="210"/>
              <w:jc w:val="left"/>
              <w:rPr>
                <w:rFonts w:ascii="Times New Roman" w:hAnsi="Times New Roman" w:cs="Times New Roman"/>
                <w:i/>
                <w:color w:val="808080" w:themeColor="background1" w:themeShade="80"/>
              </w:rPr>
            </w:pPr>
            <w:r w:rsidRPr="009A29E0">
              <w:rPr>
                <w:rFonts w:ascii="Times New Roman" w:hAnsi="Times New Roman" w:cs="Times New Roman"/>
                <w:i/>
                <w:color w:val="808080" w:themeColor="background1" w:themeShade="80"/>
              </w:rPr>
              <w:t>Station: S9 PCA PQC Test</w:t>
            </w:r>
          </w:p>
          <w:p w:rsidR="00386292" w:rsidRPr="00F74768" w:rsidRDefault="00386292" w:rsidP="00386292">
            <w:pPr>
              <w:pStyle w:val="a9"/>
              <w:numPr>
                <w:ilvl w:val="0"/>
                <w:numId w:val="24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74768">
              <w:rPr>
                <w:rFonts w:ascii="Times New Roman" w:hAnsiTheme="minorEastAsia" w:cs="Times New Roman"/>
              </w:rPr>
              <w:t>检查</w:t>
            </w:r>
            <w:r w:rsidRPr="00F74768">
              <w:rPr>
                <w:rFonts w:ascii="Times New Roman" w:hAnsi="Times New Roman" w:cs="Times New Roman"/>
              </w:rPr>
              <w:t>MB</w:t>
            </w:r>
            <w:r w:rsidRPr="00F74768">
              <w:rPr>
                <w:rFonts w:ascii="Times New Roman" w:hAnsiTheme="minorEastAsia" w:cs="Times New Roman"/>
              </w:rPr>
              <w:t>是否已经结合</w:t>
            </w:r>
          </w:p>
          <w:p w:rsidR="00054F04" w:rsidRPr="00F74768" w:rsidRDefault="004B78FF" w:rsidP="00054F04">
            <w:pPr>
              <w:jc w:val="left"/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IMES2012_FA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Product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PCBID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@MBSno</w:t>
            </w:r>
          </w:p>
          <w:p w:rsidR="00091CAC" w:rsidRPr="00F74768" w:rsidRDefault="00091CAC" w:rsidP="00054F04">
            <w:pPr>
              <w:jc w:val="left"/>
              <w:rPr>
                <w:rFonts w:ascii="Times New Roman" w:hAnsi="Times New Roman" w:cs="Times New Roman"/>
              </w:rPr>
            </w:pPr>
            <w:r w:rsidRPr="00F74768">
              <w:rPr>
                <w:rFonts w:ascii="Times New Roman" w:hAnsiTheme="minorEastAsia" w:cs="Times New Roman"/>
                <w:noProof/>
                <w:kern w:val="0"/>
                <w:sz w:val="20"/>
                <w:szCs w:val="20"/>
              </w:rPr>
              <w:t>若存在，则报错：</w:t>
            </w:r>
            <w:r w:rsidRPr="00F74768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“</w:t>
            </w:r>
            <w:r w:rsidRPr="00F74768">
              <w:rPr>
                <w:rFonts w:ascii="Times New Roman" w:hAnsiTheme="minorEastAsia" w:cs="Times New Roman"/>
                <w:noProof/>
                <w:kern w:val="0"/>
                <w:sz w:val="20"/>
                <w:szCs w:val="20"/>
              </w:rPr>
              <w:t>该</w:t>
            </w:r>
            <w:r w:rsidRPr="00F74768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MB</w:t>
            </w:r>
            <w:r w:rsidRPr="00F74768">
              <w:rPr>
                <w:rFonts w:ascii="Times New Roman" w:hAnsiTheme="minorEastAsia" w:cs="Times New Roman"/>
                <w:noProof/>
                <w:kern w:val="0"/>
                <w:sz w:val="20"/>
                <w:szCs w:val="20"/>
              </w:rPr>
              <w:t>已经结合，不能重投</w:t>
            </w:r>
            <w:r w:rsidRPr="00F74768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”</w:t>
            </w:r>
          </w:p>
        </w:tc>
      </w:tr>
      <w:tr w:rsidR="00A02A07" w:rsidRPr="00F74768" w:rsidTr="0068583A">
        <w:tc>
          <w:tcPr>
            <w:tcW w:w="2786" w:type="dxa"/>
          </w:tcPr>
          <w:p w:rsidR="00A02A07" w:rsidRPr="00F74768" w:rsidRDefault="00A02A07" w:rsidP="0068583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4</w:t>
            </w:r>
            <w:r w:rsidR="00231582">
              <w:rPr>
                <w:rFonts w:ascii="Times New Roman" w:hAnsi="Times New Roman" w:cs="Times New Roman" w:hint="eastAsia"/>
              </w:rPr>
              <w:t>.2</w:t>
            </w:r>
            <w:r>
              <w:rPr>
                <w:rFonts w:ascii="Times New Roman" w:hAnsi="Times New Roman" w:cs="Times New Roman" w:hint="eastAsia"/>
              </w:rPr>
              <w:t xml:space="preserve"> Get</w:t>
            </w:r>
            <w:r w:rsidR="00231582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Data</w:t>
            </w:r>
          </w:p>
        </w:tc>
        <w:tc>
          <w:tcPr>
            <w:tcW w:w="5576" w:type="dxa"/>
          </w:tcPr>
          <w:tbl>
            <w:tblPr>
              <w:tblStyle w:val="a8"/>
              <w:tblW w:w="0" w:type="auto"/>
              <w:tblLayout w:type="fixed"/>
              <w:tblLook w:val="04A0"/>
            </w:tblPr>
            <w:tblGrid>
              <w:gridCol w:w="2672"/>
              <w:gridCol w:w="2673"/>
            </w:tblGrid>
            <w:tr w:rsidR="00231582" w:rsidRPr="00387B2D" w:rsidTr="000C5E03">
              <w:tc>
                <w:tcPr>
                  <w:tcW w:w="2672" w:type="dxa"/>
                  <w:shd w:val="clear" w:color="auto" w:fill="C4BC96" w:themeFill="background2" w:themeFillShade="BF"/>
                </w:tcPr>
                <w:p w:rsidR="00231582" w:rsidRPr="00387B2D" w:rsidRDefault="00231582" w:rsidP="000C5E03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栏位</w:t>
                  </w:r>
                </w:p>
              </w:tc>
              <w:tc>
                <w:tcPr>
                  <w:tcW w:w="2673" w:type="dxa"/>
                  <w:shd w:val="clear" w:color="auto" w:fill="C4BC96" w:themeFill="background2" w:themeFillShade="BF"/>
                </w:tcPr>
                <w:p w:rsidR="00231582" w:rsidRPr="00387B2D" w:rsidRDefault="00231582" w:rsidP="000C5E03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 w:rsidRPr="00387B2D">
                    <w:rPr>
                      <w:rFonts w:ascii="Times New Roman" w:hAnsi="Times New Roman" w:cs="Times New Roman"/>
                    </w:rPr>
                    <w:t>Description</w:t>
                  </w:r>
                </w:p>
              </w:tc>
            </w:tr>
            <w:tr w:rsidR="00231582" w:rsidRPr="00387B2D" w:rsidTr="000C5E03">
              <w:tc>
                <w:tcPr>
                  <w:tcW w:w="2672" w:type="dxa"/>
                </w:tcPr>
                <w:p w:rsidR="00231582" w:rsidRPr="00387B2D" w:rsidRDefault="00231582" w:rsidP="000C5E03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 w:hint="eastAsia"/>
                    </w:rPr>
                    <w:t>D</w:t>
                  </w:r>
                  <w:r w:rsidR="00CA645A">
                    <w:rPr>
                      <w:rFonts w:ascii="Times New Roman" w:hAnsi="Times New Roman" w:cs="Times New Roman"/>
                    </w:rPr>
                    <w:t>c</w:t>
                  </w:r>
                  <w:r>
                    <w:rPr>
                      <w:rFonts w:ascii="Times New Roman" w:hAnsi="Times New Roman" w:cs="Times New Roman" w:hint="eastAsia"/>
                    </w:rPr>
                    <w:t>ode</w:t>
                  </w:r>
                  <w:proofErr w:type="spellEnd"/>
                </w:p>
              </w:tc>
              <w:tc>
                <w:tcPr>
                  <w:tcW w:w="2673" w:type="dxa"/>
                </w:tcPr>
                <w:p w:rsidR="00231582" w:rsidRPr="00387B2D" w:rsidRDefault="00231582" w:rsidP="000C5E03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 w:hint="eastAsia"/>
                    </w:rPr>
                    <w:t>PCB.DateCode</w:t>
                  </w:r>
                  <w:proofErr w:type="spellEnd"/>
                </w:p>
              </w:tc>
            </w:tr>
            <w:tr w:rsidR="00231582" w:rsidRPr="00387B2D" w:rsidTr="000C5E03">
              <w:tc>
                <w:tcPr>
                  <w:tcW w:w="2672" w:type="dxa"/>
                </w:tcPr>
                <w:p w:rsidR="00231582" w:rsidRPr="00387B2D" w:rsidRDefault="00231582" w:rsidP="000C5E03">
                  <w:pPr>
                    <w:jc w:val="left"/>
                    <w:rPr>
                      <w:rFonts w:ascii="Times New Roman" w:hAnsi="Times New Roman" w:cs="Times New Roman"/>
                      <w:lang w:eastAsia="zh-TW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ECR</w:t>
                  </w:r>
                </w:p>
              </w:tc>
              <w:tc>
                <w:tcPr>
                  <w:tcW w:w="2673" w:type="dxa"/>
                </w:tcPr>
                <w:p w:rsidR="00231582" w:rsidRPr="00387B2D" w:rsidRDefault="00231582" w:rsidP="000C5E03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PCB.ECR</w:t>
                  </w:r>
                </w:p>
              </w:tc>
            </w:tr>
            <w:tr w:rsidR="00231582" w:rsidRPr="00387B2D" w:rsidTr="000C5E03">
              <w:tc>
                <w:tcPr>
                  <w:tcW w:w="2672" w:type="dxa"/>
                </w:tcPr>
                <w:p w:rsidR="00231582" w:rsidRPr="00387B2D" w:rsidRDefault="00231582" w:rsidP="000C5E03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MAC</w:t>
                  </w:r>
                </w:p>
              </w:tc>
              <w:tc>
                <w:tcPr>
                  <w:tcW w:w="2673" w:type="dxa"/>
                </w:tcPr>
                <w:p w:rsidR="00231582" w:rsidRPr="00387B2D" w:rsidRDefault="00231582" w:rsidP="000C5E03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PCB.MAC</w:t>
                  </w:r>
                </w:p>
              </w:tc>
            </w:tr>
            <w:tr w:rsidR="00231582" w:rsidRPr="00387B2D" w:rsidTr="000C5E03">
              <w:tc>
                <w:tcPr>
                  <w:tcW w:w="2672" w:type="dxa"/>
                </w:tcPr>
                <w:p w:rsidR="00231582" w:rsidRPr="00387B2D" w:rsidRDefault="00231582" w:rsidP="000C5E03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MBCT</w:t>
                  </w:r>
                </w:p>
              </w:tc>
              <w:tc>
                <w:tcPr>
                  <w:tcW w:w="2673" w:type="dxa"/>
                </w:tcPr>
                <w:p w:rsidR="00231582" w:rsidRDefault="00231582" w:rsidP="000C5E03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 w:hint="eastAsia"/>
                    </w:rPr>
                    <w:t>PCBInfo.InfoValue</w:t>
                  </w:r>
                  <w:proofErr w:type="spellEnd"/>
                </w:p>
                <w:p w:rsidR="00231582" w:rsidRPr="00387B2D" w:rsidRDefault="00231582" w:rsidP="000C5E03">
                  <w:pPr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 xml:space="preserve">Condition: From </w:t>
                  </w:r>
                  <w:proofErr w:type="spellStart"/>
                  <w:r>
                    <w:rPr>
                      <w:rFonts w:ascii="Times New Roman" w:hAnsi="Times New Roman" w:cs="Times New Roman" w:hint="eastAsia"/>
                    </w:rPr>
                    <w:t>PCBInfo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</w:rPr>
                    <w:t xml:space="preserve"> where </w:t>
                  </w:r>
                  <w:proofErr w:type="spellStart"/>
                  <w:r>
                    <w:rPr>
                      <w:rFonts w:ascii="Times New Roman" w:hAnsi="Times New Roman" w:cs="Times New Roman" w:hint="eastAsia"/>
                    </w:rPr>
                    <w:t>InfoType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</w:rPr>
                    <w:t>=</w:t>
                  </w:r>
                  <w:r>
                    <w:rPr>
                      <w:rFonts w:ascii="Times New Roman" w:hAnsi="Times New Roman" w:cs="Times New Roman"/>
                    </w:rPr>
                    <w:t>’</w:t>
                  </w:r>
                  <w:r>
                    <w:rPr>
                      <w:rFonts w:ascii="Times New Roman" w:hAnsi="Times New Roman" w:cs="Times New Roman" w:hint="eastAsia"/>
                    </w:rPr>
                    <w:t>MBCT</w:t>
                  </w:r>
                  <w:r>
                    <w:rPr>
                      <w:rFonts w:ascii="Times New Roman" w:hAnsi="Times New Roman" w:cs="Times New Roman"/>
                    </w:rPr>
                    <w:t>’</w:t>
                  </w:r>
                  <w:r>
                    <w:rPr>
                      <w:rFonts w:ascii="Times New Roman" w:hAnsi="Times New Roman" w:cs="Times New Roman" w:hint="eastAsia"/>
                    </w:rPr>
                    <w:t xml:space="preserve"> and </w:t>
                  </w:r>
                  <w:proofErr w:type="spellStart"/>
                  <w:r>
                    <w:rPr>
                      <w:rFonts w:ascii="Times New Roman" w:hAnsi="Times New Roman" w:cs="Times New Roman" w:hint="eastAsia"/>
                    </w:rPr>
                    <w:t>PCBNo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</w:rPr>
                    <w:t xml:space="preserve"> = @</w:t>
                  </w:r>
                  <w:proofErr w:type="spellStart"/>
                  <w:r>
                    <w:rPr>
                      <w:rFonts w:ascii="Times New Roman" w:hAnsi="Times New Roman" w:cs="Times New Roman" w:hint="eastAsia"/>
                    </w:rPr>
                    <w:t>MBSno</w:t>
                  </w:r>
                  <w:proofErr w:type="spellEnd"/>
                  <w:r>
                    <w:rPr>
                      <w:rFonts w:ascii="Times New Roman" w:hAnsi="Times New Roman" w:cs="Times New Roman" w:hint="eastAsia"/>
                    </w:rPr>
                    <w:t xml:space="preserve"> </w:t>
                  </w:r>
                </w:p>
              </w:tc>
            </w:tr>
          </w:tbl>
          <w:p w:rsidR="00A02A07" w:rsidRPr="00231582" w:rsidRDefault="00A02A07" w:rsidP="00231582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386292" w:rsidRPr="00F74768" w:rsidTr="0068583A">
        <w:tc>
          <w:tcPr>
            <w:tcW w:w="2786" w:type="dxa"/>
          </w:tcPr>
          <w:p w:rsidR="00386292" w:rsidRPr="00F74768" w:rsidRDefault="00A02A07" w:rsidP="0068583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 w:rsidR="00386292" w:rsidRPr="00F74768">
              <w:rPr>
                <w:rFonts w:ascii="Times New Roman" w:hAnsi="Times New Roman" w:cs="Times New Roman"/>
              </w:rPr>
              <w:t>.Save</w:t>
            </w:r>
          </w:p>
        </w:tc>
        <w:tc>
          <w:tcPr>
            <w:tcW w:w="5576" w:type="dxa"/>
          </w:tcPr>
          <w:p w:rsidR="00F83BCF" w:rsidRPr="00F83BCF" w:rsidRDefault="009D474F" w:rsidP="00386292">
            <w:pPr>
              <w:pStyle w:val="a9"/>
              <w:numPr>
                <w:ilvl w:val="0"/>
                <w:numId w:val="5"/>
              </w:numPr>
              <w:ind w:firstLineChars="0"/>
              <w:jc w:val="left"/>
              <w:rPr>
                <w:ins w:id="1026" w:author="Gao, Guan-Wei (高貫偉 ITC)" w:date="2012-05-28T15:35:00Z"/>
                <w:rFonts w:ascii="Times New Roman" w:hAnsi="Times New Roman" w:cs="Times New Roman"/>
                <w:highlight w:val="cyan"/>
                <w:rPrChange w:id="1027" w:author="Gao, Guan-Wei (高貫偉 ITC)" w:date="2012-05-28T15:35:00Z">
                  <w:rPr>
                    <w:ins w:id="1028" w:author="Gao, Guan-Wei (高貫偉 ITC)" w:date="2012-05-28T15:35:00Z"/>
                    <w:rFonts w:ascii="Times New Roman" w:eastAsia="SimSun" w:hAnsi="Times New Roman" w:cs="Times New Roman"/>
                    <w:highlight w:val="cyan"/>
                  </w:rPr>
                </w:rPrChange>
              </w:rPr>
            </w:pPr>
            <w:ins w:id="1029" w:author="Gao, Guan-Wei (高貫偉 ITC)" w:date="2012-05-28T15:34:00Z">
              <w:r w:rsidRPr="009D474F">
                <w:rPr>
                  <w:rFonts w:ascii="Times New Roman" w:eastAsia="SimSun" w:hAnsi="Times New Roman" w:cs="Times New Roman"/>
                  <w:highlight w:val="cyan"/>
                  <w:rPrChange w:id="1030" w:author="Gao, Guan-Wei (高貫偉 ITC)" w:date="2012-05-28T15:34:00Z">
                    <w:rPr>
                      <w:rFonts w:ascii="Times New Roman" w:eastAsia="SimSun" w:hAnsi="Times New Roman" w:cs="Times New Roman"/>
                      <w:color w:val="0000FF" w:themeColor="hyperlink"/>
                      <w:u w:val="single"/>
                    </w:rPr>
                  </w:rPrChange>
                </w:rPr>
                <w:t>RCTO</w:t>
              </w:r>
              <w:r w:rsidR="00F83BCF">
                <w:rPr>
                  <w:rFonts w:ascii="Times New Roman" w:eastAsia="SimSun" w:hAnsi="Times New Roman" w:cs="Times New Roman" w:hint="eastAsia"/>
                  <w:highlight w:val="cyan"/>
                </w:rPr>
                <w:t xml:space="preserve"> </w:t>
              </w:r>
            </w:ins>
          </w:p>
          <w:p w:rsidR="00000000" w:rsidRDefault="00F83BCF">
            <w:pPr>
              <w:rPr>
                <w:ins w:id="1031" w:author="Gao, Guan-Wei (高貫偉 ITC)" w:date="2012-05-28T15:35:00Z"/>
                <w:rFonts w:eastAsia="SimSun"/>
                <w:highlight w:val="cyan"/>
                <w:rPrChange w:id="1032" w:author="Gao, Guan-Wei (高貫偉 ITC)" w:date="2012-05-28T15:35:00Z">
                  <w:rPr>
                    <w:ins w:id="1033" w:author="Gao, Guan-Wei (高貫偉 ITC)" w:date="2012-05-28T15:35:00Z"/>
                    <w:rFonts w:ascii="Times New Roman" w:eastAsia="SimSun" w:hAnsi="Times New Roman" w:cs="Times New Roman"/>
                    <w:highlight w:val="cyan"/>
                  </w:rPr>
                </w:rPrChange>
              </w:rPr>
              <w:pPrChange w:id="1034" w:author="Gao, Guan-Wei (高貫偉 ITC)" w:date="2012-05-28T15:35:00Z">
                <w:pPr>
                  <w:pStyle w:val="a9"/>
                  <w:numPr>
                    <w:numId w:val="5"/>
                  </w:numPr>
                  <w:ind w:left="420" w:firstLineChars="0" w:hanging="420"/>
                  <w:jc w:val="left"/>
                </w:pPr>
              </w:pPrChange>
            </w:pPr>
            <w:proofErr w:type="spellStart"/>
            <w:ins w:id="1035" w:author="Gao, Guan-Wei (高貫偉 ITC)" w:date="2012-05-28T15:35:00Z">
              <w:r w:rsidRPr="00F83BCF">
                <w:rPr>
                  <w:rFonts w:ascii="Times New Roman" w:eastAsia="SimSun" w:hAnsi="Times New Roman" w:cs="Times New Roman" w:hint="eastAsia"/>
                  <w:highlight w:val="cyan"/>
                </w:rPr>
                <w:t>PhaseII</w:t>
              </w:r>
              <w:proofErr w:type="spellEnd"/>
              <w:r w:rsidRPr="00F83BCF">
                <w:rPr>
                  <w:rFonts w:ascii="Times New Roman" w:eastAsia="SimSun" w:hAnsi="Times New Roman" w:cs="Times New Roman" w:hint="eastAsia"/>
                  <w:highlight w:val="cyan"/>
                </w:rPr>
                <w:t xml:space="preserve"> [</w:t>
              </w:r>
              <w:r w:rsidRPr="00F83BCF">
                <w:rPr>
                  <w:highlight w:val="cyan"/>
                </w:rPr>
                <w:t>RCTO</w:t>
              </w:r>
              <w:r w:rsidRPr="00F83BCF">
                <w:rPr>
                  <w:rFonts w:eastAsia="SimSun" w:hint="eastAsia"/>
                  <w:highlight w:val="cyan"/>
                </w:rPr>
                <w:t>] Update</w:t>
              </w:r>
            </w:ins>
          </w:p>
          <w:p w:rsidR="00000000" w:rsidRDefault="00F83BCF">
            <w:pPr>
              <w:jc w:val="left"/>
              <w:rPr>
                <w:ins w:id="1036" w:author="Gao, Guan-Wei (高貫偉 ITC)" w:date="2012-05-28T15:34:00Z"/>
                <w:rFonts w:ascii="Times New Roman" w:hAnsi="Times New Roman" w:cs="Times New Roman"/>
                <w:highlight w:val="cyan"/>
                <w:rPrChange w:id="1037" w:author="Gao, Guan-Wei (高貫偉 ITC)" w:date="2012-05-28T15:35:00Z">
                  <w:rPr>
                    <w:ins w:id="1038" w:author="Gao, Guan-Wei (高貫偉 ITC)" w:date="2012-05-28T15:34:00Z"/>
                    <w:rFonts w:ascii="Times New Roman" w:eastAsia="SimSun" w:hAnsi="Times New Roman" w:cs="Times New Roman"/>
                  </w:rPr>
                </w:rPrChange>
              </w:rPr>
              <w:pPrChange w:id="1039" w:author="Gao, Guan-Wei (高貫偉 ITC)" w:date="2012-05-28T15:35:00Z">
                <w:pPr>
                  <w:pStyle w:val="a9"/>
                  <w:numPr>
                    <w:numId w:val="5"/>
                  </w:numPr>
                  <w:ind w:left="420" w:firstLineChars="0" w:hanging="420"/>
                  <w:jc w:val="left"/>
                </w:pPr>
              </w:pPrChange>
            </w:pPr>
            <w:ins w:id="1040" w:author="Gao, Guan-Wei (高貫偉 ITC)" w:date="2012-05-28T15:35:00Z">
              <w:r>
                <w:rPr>
                  <w:rFonts w:ascii="Times New Roman" w:eastAsia="SimSun" w:hAnsi="Times New Roman" w:cs="Times New Roman" w:hint="eastAsia"/>
                  <w:highlight w:val="cyan"/>
                </w:rPr>
                <w:t>条件：</w:t>
              </w:r>
            </w:ins>
            <w:proofErr w:type="spellStart"/>
            <w:ins w:id="1041" w:author="Gao, Guan-Wei (高貫偉 ITC)" w:date="2012-05-28T15:34:00Z">
              <w:r w:rsidR="009D474F" w:rsidRPr="009D474F">
                <w:rPr>
                  <w:rFonts w:ascii="Times New Roman" w:eastAsia="SimSun" w:hAnsi="Times New Roman" w:cs="Times New Roman"/>
                  <w:highlight w:val="cyan"/>
                  <w:rPrChange w:id="1042" w:author="Gao, Guan-Wei (高貫偉 ITC)" w:date="2012-05-28T15:35:00Z">
                    <w:rPr>
                      <w:color w:val="0000FF" w:themeColor="hyperlink"/>
                      <w:highlight w:val="cyan"/>
                      <w:u w:val="single"/>
                    </w:rPr>
                  </w:rPrChange>
                </w:rPr>
                <w:t>CheckCode</w:t>
              </w:r>
              <w:proofErr w:type="spellEnd"/>
              <w:r w:rsidR="009D474F" w:rsidRPr="009D474F">
                <w:rPr>
                  <w:rFonts w:ascii="Times New Roman" w:eastAsia="SimSun" w:hAnsi="Times New Roman" w:cs="Times New Roman" w:hint="eastAsia"/>
                  <w:highlight w:val="cyan"/>
                  <w:rPrChange w:id="1043" w:author="Gao, Guan-Wei (高貫偉 ITC)" w:date="2012-05-28T15:35:00Z">
                    <w:rPr>
                      <w:rFonts w:hint="eastAsia"/>
                      <w:color w:val="0000FF" w:themeColor="hyperlink"/>
                      <w:highlight w:val="cyan"/>
                      <w:u w:val="single"/>
                    </w:rPr>
                  </w:rPrChange>
                </w:rPr>
                <w:t>为</w:t>
              </w:r>
              <w:r w:rsidR="009D474F" w:rsidRPr="009D474F">
                <w:rPr>
                  <w:rFonts w:ascii="Times New Roman" w:eastAsia="SimSun" w:hAnsi="Times New Roman" w:cs="Times New Roman"/>
                  <w:highlight w:val="cyan"/>
                  <w:rPrChange w:id="1044" w:author="Gao, Guan-Wei (高貫偉 ITC)" w:date="2012-05-28T15:35:00Z">
                    <w:rPr>
                      <w:color w:val="0000FF" w:themeColor="hyperlink"/>
                      <w:highlight w:val="cyan"/>
                      <w:u w:val="single"/>
                    </w:rPr>
                  </w:rPrChange>
                </w:rPr>
                <w:t>’R’</w:t>
              </w:r>
            </w:ins>
          </w:p>
          <w:p w:rsidR="00000000" w:rsidRDefault="009D474F">
            <w:pPr>
              <w:ind w:left="420"/>
              <w:jc w:val="left"/>
              <w:rPr>
                <w:del w:id="1045" w:author="Gao, Guan-Wei (高貫偉 ITC)" w:date="2012-05-28T15:33:00Z"/>
                <w:rFonts w:ascii="Times New Roman" w:hAnsi="Times New Roman" w:cs="Times New Roman"/>
                <w:highlight w:val="cyan"/>
                <w:rPrChange w:id="1046" w:author="Gao, Guan-Wei (高貫偉 ITC)" w:date="2012-05-28T15:34:00Z">
                  <w:rPr>
                    <w:del w:id="1047" w:author="Gao, Guan-Wei (高貫偉 ITC)" w:date="2012-05-28T15:33:00Z"/>
                    <w:rFonts w:ascii="Times New Roman" w:hAnsi="Times New Roman" w:cs="Times New Roman"/>
                    <w:strike/>
                  </w:rPr>
                </w:rPrChange>
              </w:rPr>
              <w:pPrChange w:id="1048" w:author="Gao, Guan-Wei (高貫偉 ITC)" w:date="2012-05-28T15:34:00Z">
                <w:pPr>
                  <w:pStyle w:val="a9"/>
                  <w:numPr>
                    <w:numId w:val="5"/>
                  </w:numPr>
                  <w:ind w:left="420" w:firstLineChars="0" w:hanging="420"/>
                  <w:jc w:val="left"/>
                </w:pPr>
              </w:pPrChange>
            </w:pPr>
            <w:del w:id="1049" w:author="Gao, Guan-Wei (高貫偉 ITC)" w:date="2012-05-28T15:33:00Z">
              <w:r w:rsidRPr="009D474F">
                <w:rPr>
                  <w:rFonts w:ascii="Times New Roman" w:hAnsi="Times New Roman" w:cs="Times New Roman"/>
                  <w:highlight w:val="cyan"/>
                  <w:rPrChange w:id="1050" w:author="Gao, Guan-Wei (高貫偉 ITC)" w:date="2012-05-28T15:34:00Z">
                    <w:rPr>
                      <w:rFonts w:ascii="Times New Roman" w:hAnsi="Times New Roman" w:cs="Times New Roman"/>
                      <w:strike/>
                      <w:color w:val="0000FF" w:themeColor="hyperlink"/>
                      <w:u w:val="single"/>
                    </w:rPr>
                  </w:rPrChange>
                </w:rPr>
                <w:delText xml:space="preserve">Check MB </w:delText>
              </w:r>
              <w:r w:rsidRPr="009D474F">
                <w:rPr>
                  <w:rFonts w:ascii="Times New Roman" w:hAnsiTheme="minorEastAsia" w:cs="Times New Roman"/>
                  <w:highlight w:val="cyan"/>
                  <w:rPrChange w:id="1051" w:author="Gao, Guan-Wei (高貫偉 ITC)" w:date="2012-05-28T15:34:00Z">
                    <w:rPr>
                      <w:rFonts w:ascii="Times New Roman" w:hAnsiTheme="minorEastAsia" w:cs="Times New Roman"/>
                      <w:strike/>
                      <w:color w:val="0000FF" w:themeColor="hyperlink"/>
                      <w:u w:val="single"/>
                    </w:rPr>
                  </w:rPrChange>
                </w:rPr>
                <w:delText>是否在</w:delText>
              </w:r>
              <w:r w:rsidRPr="009D474F">
                <w:rPr>
                  <w:rFonts w:ascii="Times New Roman" w:hAnsiTheme="minorEastAsia" w:cs="Times New Roman" w:hint="eastAsia"/>
                  <w:highlight w:val="cyan"/>
                  <w:rPrChange w:id="1052" w:author="Gao, Guan-Wei (高貫偉 ITC)" w:date="2012-05-28T15:34:00Z">
                    <w:rPr>
                      <w:rFonts w:ascii="Times New Roman" w:hAnsiTheme="minorEastAsia" w:cs="Times New Roman" w:hint="eastAsia"/>
                      <w:strike/>
                      <w:color w:val="0000FF" w:themeColor="hyperlink"/>
                      <w:u w:val="single"/>
                    </w:rPr>
                  </w:rPrChange>
                </w:rPr>
                <w:delText>维修</w:delText>
              </w:r>
            </w:del>
          </w:p>
          <w:p w:rsidR="00000000" w:rsidRDefault="009D474F">
            <w:pPr>
              <w:rPr>
                <w:del w:id="1053" w:author="Gao, Guan-Wei (高貫偉 ITC)" w:date="2012-05-28T15:33:00Z"/>
                <w:highlight w:val="cyan"/>
                <w:rPrChange w:id="1054" w:author="Gao, Guan-Wei (高貫偉 ITC)" w:date="2012-05-28T15:34:00Z">
                  <w:rPr>
                    <w:del w:id="1055" w:author="Gao, Guan-Wei (高貫偉 ITC)" w:date="2012-05-28T15:33:00Z"/>
                    <w:rFonts w:ascii="Times New Roman" w:hAnsi="Times New Roman" w:cs="Times New Roman"/>
                    <w:strike/>
                  </w:rPr>
                </w:rPrChange>
              </w:rPr>
              <w:pPrChange w:id="1056" w:author="Gao, Guan-Wei (高貫偉 ITC)" w:date="2012-05-28T15:34:00Z">
                <w:pPr>
                  <w:jc w:val="left"/>
                </w:pPr>
              </w:pPrChange>
            </w:pPr>
            <w:del w:id="1057" w:author="Gao, Guan-Wei (高貫偉 ITC)" w:date="2012-05-28T15:33:00Z">
              <w:r w:rsidRPr="009D474F">
                <w:rPr>
                  <w:rFonts w:hAnsiTheme="minorEastAsia" w:hint="eastAsia"/>
                  <w:highlight w:val="cyan"/>
                  <w:rPrChange w:id="1058" w:author="Gao, Guan-Wei (高貫偉 ITC)" w:date="2012-05-28T15:34:00Z">
                    <w:rPr>
                      <w:rFonts w:ascii="Times New Roman" w:hAnsiTheme="minorEastAsia" w:cs="Times New Roman" w:hint="eastAsia"/>
                      <w:strike/>
                      <w:color w:val="0000FF" w:themeColor="hyperlink"/>
                      <w:u w:val="single"/>
                    </w:rPr>
                  </w:rPrChange>
                </w:rPr>
                <w:delText>参考方法：</w:delText>
              </w:r>
            </w:del>
          </w:p>
          <w:p w:rsidR="00000000" w:rsidRDefault="009D474F">
            <w:pPr>
              <w:rPr>
                <w:del w:id="1059" w:author="Gao, Guan-Wei (高貫偉 ITC)" w:date="2012-05-28T15:33:00Z"/>
                <w:i/>
                <w:color w:val="FF0000"/>
                <w:highlight w:val="cyan"/>
                <w:rPrChange w:id="1060" w:author="Gao, Guan-Wei (高貫偉 ITC)" w:date="2012-05-28T15:34:00Z">
                  <w:rPr>
                    <w:del w:id="1061" w:author="Gao, Guan-Wei (高貫偉 ITC)" w:date="2012-05-28T15:33:00Z"/>
                    <w:rFonts w:ascii="Times New Roman" w:hAnsi="Times New Roman" w:cs="Times New Roman"/>
                    <w:i/>
                    <w:strike/>
                    <w:color w:val="FF0000"/>
                  </w:rPr>
                </w:rPrChange>
              </w:rPr>
              <w:pPrChange w:id="1062" w:author="Gao, Guan-Wei (高貫偉 ITC)" w:date="2012-05-28T15:34:00Z">
                <w:pPr>
                  <w:jc w:val="left"/>
                </w:pPr>
              </w:pPrChange>
            </w:pPr>
            <w:del w:id="1063" w:author="Gao, Guan-Wei (高貫偉 ITC)" w:date="2012-05-28T15:33:00Z">
              <w:r w:rsidRPr="009D474F">
                <w:rPr>
                  <w:i/>
                  <w:color w:val="FF0000"/>
                  <w:highlight w:val="cyan"/>
                  <w:rPrChange w:id="1064" w:author="Gao, Guan-Wei (高貫偉 ITC)" w:date="2012-05-28T15:34:00Z">
                    <w:rPr>
                      <w:rFonts w:ascii="Times New Roman" w:hAnsi="Times New Roman" w:cs="Times New Roman"/>
                      <w:i/>
                      <w:strike/>
                      <w:color w:val="FF0000"/>
                      <w:u w:val="single"/>
                    </w:rPr>
                  </w:rPrChange>
                </w:rPr>
                <w:delText>Select * from PCBStatus where PCBNo=@MB and Station=’1M’</w:delText>
              </w:r>
            </w:del>
          </w:p>
          <w:p w:rsidR="00000000" w:rsidRDefault="009D474F">
            <w:pPr>
              <w:rPr>
                <w:del w:id="1065" w:author="Gao, Guan-Wei (高貫偉 ITC)" w:date="2012-05-28T15:35:00Z"/>
                <w:highlight w:val="cyan"/>
                <w:rPrChange w:id="1066" w:author="Gao, Guan-Wei (高貫偉 ITC)" w:date="2012-05-28T15:34:00Z">
                  <w:rPr>
                    <w:del w:id="1067" w:author="Gao, Guan-Wei (高貫偉 ITC)" w:date="2012-05-28T15:35:00Z"/>
                    <w:rFonts w:ascii="Times New Roman" w:hAnsi="Times New Roman" w:cs="Times New Roman"/>
                    <w:strike/>
                  </w:rPr>
                </w:rPrChange>
              </w:rPr>
              <w:pPrChange w:id="1068" w:author="Gao, Guan-Wei (高貫偉 ITC)" w:date="2012-05-28T15:34:00Z">
                <w:pPr>
                  <w:pStyle w:val="a9"/>
                  <w:numPr>
                    <w:numId w:val="5"/>
                  </w:numPr>
                  <w:ind w:left="420" w:firstLineChars="0" w:hanging="420"/>
                  <w:jc w:val="left"/>
                </w:pPr>
              </w:pPrChange>
            </w:pPr>
            <w:del w:id="1069" w:author="Gao, Guan-Wei (高貫偉 ITC)" w:date="2012-05-28T15:35:00Z">
              <w:r w:rsidRPr="009D474F">
                <w:rPr>
                  <w:highlight w:val="cyan"/>
                  <w:rPrChange w:id="1070" w:author="Gao, Guan-Wei (高貫偉 ITC)" w:date="2012-05-28T15:34:00Z">
                    <w:rPr>
                      <w:rFonts w:ascii="Times New Roman" w:hAnsi="Times New Roman" w:cs="Times New Roman"/>
                      <w:strike/>
                      <w:color w:val="0000FF" w:themeColor="hyperlink"/>
                      <w:u w:val="single"/>
                    </w:rPr>
                  </w:rPrChange>
                </w:rPr>
                <w:delText>RCTO</w:delText>
              </w:r>
            </w:del>
          </w:p>
          <w:p w:rsidR="00386292" w:rsidRPr="00F83BCF" w:rsidRDefault="009D474F" w:rsidP="0068583A">
            <w:pPr>
              <w:jc w:val="left"/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  <w:highlight w:val="cyan"/>
                <w:rPrChange w:id="1071" w:author="Gao, Guan-Wei (高貫偉 ITC)" w:date="2012-05-28T15:34:00Z">
                  <w:rPr>
                    <w:rFonts w:ascii="Times New Roman" w:hAnsi="Times New Roman" w:cs="Times New Roman"/>
                    <w:strike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</w:pPr>
            <w:proofErr w:type="spellStart"/>
            <w:r w:rsidRPr="009D474F">
              <w:rPr>
                <w:rFonts w:ascii="Times New Roman" w:hAnsi="Times New Roman" w:cs="Times New Roman"/>
                <w:highlight w:val="cyan"/>
                <w:rPrChange w:id="1072" w:author="Gao, Guan-Wei (高貫偉 ITC)" w:date="2012-05-28T15:34:00Z">
                  <w:rPr>
                    <w:rFonts w:ascii="Times New Roman" w:hAnsi="Times New Roman" w:cs="Times New Roman"/>
                    <w:strike/>
                    <w:color w:val="0000FF" w:themeColor="hyperlink"/>
                    <w:u w:val="single"/>
                  </w:rPr>
                </w:rPrChange>
              </w:rPr>
              <w:t>NewMB</w:t>
            </w:r>
            <w:proofErr w:type="spellEnd"/>
            <w:r w:rsidRPr="009D474F">
              <w:rPr>
                <w:rFonts w:ascii="Times New Roman" w:hAnsi="Times New Roman" w:cs="Times New Roman"/>
                <w:highlight w:val="cyan"/>
                <w:rPrChange w:id="1073" w:author="Gao, Guan-Wei (高貫偉 ITC)" w:date="2012-05-28T15:34:00Z">
                  <w:rPr>
                    <w:rFonts w:ascii="Times New Roman" w:hAnsi="Times New Roman" w:cs="Times New Roman"/>
                    <w:strike/>
                    <w:color w:val="0000FF" w:themeColor="hyperlink"/>
                    <w:u w:val="single"/>
                  </w:rPr>
                </w:rPrChange>
              </w:rPr>
              <w:t>=</w:t>
            </w:r>
            <w:ins w:id="1074" w:author="Gao, Guan-Wei (高貫偉 ITC)" w:date="2012-05-28T15:35:00Z">
              <w:r w:rsidR="00F83BCF">
                <w:rPr>
                  <w:rFonts w:ascii="Times New Roman" w:eastAsia="SimSun" w:hAnsi="Times New Roman" w:cs="Times New Roman" w:hint="eastAsia"/>
                  <w:highlight w:val="cyan"/>
                </w:rPr>
                <w:t xml:space="preserve"> </w:t>
              </w:r>
              <w:r w:rsidR="00F83BCF">
                <w:rPr>
                  <w:rFonts w:ascii="Times New Roman" w:eastAsia="SimSun" w:hAnsi="Times New Roman" w:cs="Times New Roman" w:hint="eastAsia"/>
                  <w:highlight w:val="cyan"/>
                </w:rPr>
                <w:t>替换</w:t>
              </w:r>
              <w:proofErr w:type="spellStart"/>
              <w:r w:rsidR="00F83BCF">
                <w:rPr>
                  <w:rFonts w:ascii="Times New Roman" w:eastAsia="SimSun" w:hAnsi="Times New Roman" w:cs="Times New Roman" w:hint="eastAsia"/>
                  <w:highlight w:val="cyan"/>
                </w:rPr>
                <w:t>CodeCode</w:t>
              </w:r>
              <w:proofErr w:type="spellEnd"/>
              <w:r w:rsidR="00F83BCF">
                <w:rPr>
                  <w:rFonts w:ascii="Times New Roman" w:eastAsia="SimSun" w:hAnsi="Times New Roman" w:cs="Times New Roman" w:hint="eastAsia"/>
                  <w:highlight w:val="cyan"/>
                </w:rPr>
                <w:t>为</w:t>
              </w:r>
              <w:r w:rsidR="00F83BCF">
                <w:rPr>
                  <w:rFonts w:ascii="Times New Roman" w:eastAsia="SimSun" w:hAnsi="Times New Roman" w:cs="Times New Roman"/>
                  <w:highlight w:val="cyan"/>
                </w:rPr>
                <w:t>’</w:t>
              </w:r>
              <w:r w:rsidR="00F83BCF">
                <w:rPr>
                  <w:rFonts w:ascii="Times New Roman" w:eastAsia="SimSun" w:hAnsi="Times New Roman" w:cs="Times New Roman" w:hint="eastAsia"/>
                  <w:highlight w:val="cyan"/>
                </w:rPr>
                <w:t>C</w:t>
              </w:r>
              <w:r w:rsidR="00F83BCF">
                <w:rPr>
                  <w:rFonts w:ascii="Times New Roman" w:eastAsia="SimSun" w:hAnsi="Times New Roman" w:cs="Times New Roman"/>
                  <w:highlight w:val="cyan"/>
                </w:rPr>
                <w:t>’</w:t>
              </w:r>
            </w:ins>
            <w:del w:id="1075" w:author="Gao, Guan-Wei (高貫偉 ITC)" w:date="2012-05-28T15:35:00Z">
              <w:r w:rsidRPr="009D474F">
                <w:rPr>
                  <w:rFonts w:ascii="Times New Roman" w:hAnsi="Times New Roman" w:cs="Times New Roman"/>
                  <w:noProof/>
                  <w:color w:val="808080"/>
                  <w:kern w:val="0"/>
                  <w:sz w:val="20"/>
                  <w:szCs w:val="20"/>
                  <w:highlight w:val="cyan"/>
                  <w:rPrChange w:id="1076" w:author="Gao, Guan-Wei (高貫偉 ITC)" w:date="2012-05-28T15:34:00Z">
                    <w:rPr>
                      <w:rFonts w:ascii="Times New Roman" w:hAnsi="Times New Roman" w:cs="Times New Roman"/>
                      <w:strike/>
                      <w:noProof/>
                      <w:color w:val="808080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delText>left(</w:delText>
              </w:r>
              <w:r w:rsidRPr="009D474F">
                <w:rPr>
                  <w:rFonts w:ascii="Times New Roman" w:hAnsi="Times New Roman" w:cs="Times New Roman"/>
                  <w:noProof/>
                  <w:kern w:val="0"/>
                  <w:sz w:val="20"/>
                  <w:szCs w:val="20"/>
                  <w:highlight w:val="cyan"/>
                  <w:rPrChange w:id="1077" w:author="Gao, Guan-Wei (高貫偉 ITC)" w:date="2012-05-28T15:34:00Z">
                    <w:rPr>
                      <w:rFonts w:ascii="Times New Roman" w:hAnsi="Times New Roman" w:cs="Times New Roman"/>
                      <w:strike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delText>@mb</w:delText>
              </w:r>
              <w:r w:rsidRPr="009D474F">
                <w:rPr>
                  <w:rFonts w:ascii="Times New Roman" w:hAnsi="Times New Roman" w:cs="Times New Roman"/>
                  <w:noProof/>
                  <w:color w:val="808080"/>
                  <w:kern w:val="0"/>
                  <w:sz w:val="20"/>
                  <w:szCs w:val="20"/>
                  <w:highlight w:val="cyan"/>
                  <w:rPrChange w:id="1078" w:author="Gao, Guan-Wei (高貫偉 ITC)" w:date="2012-05-28T15:34:00Z">
                    <w:rPr>
                      <w:rFonts w:ascii="Times New Roman" w:hAnsi="Times New Roman" w:cs="Times New Roman"/>
                      <w:strike/>
                      <w:noProof/>
                      <w:color w:val="808080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delText>,</w:delText>
              </w:r>
              <w:r w:rsidRPr="009D474F">
                <w:rPr>
                  <w:rFonts w:ascii="Times New Roman" w:hAnsi="Times New Roman" w:cs="Times New Roman"/>
                  <w:noProof/>
                  <w:kern w:val="0"/>
                  <w:sz w:val="20"/>
                  <w:szCs w:val="20"/>
                  <w:highlight w:val="cyan"/>
                  <w:rPrChange w:id="1079" w:author="Gao, Guan-Wei (高貫偉 ITC)" w:date="2012-05-28T15:34:00Z">
                    <w:rPr>
                      <w:rFonts w:ascii="Times New Roman" w:hAnsi="Times New Roman" w:cs="Times New Roman"/>
                      <w:strike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delText>5</w:delText>
              </w:r>
              <w:r w:rsidRPr="009D474F">
                <w:rPr>
                  <w:rFonts w:ascii="Times New Roman" w:hAnsi="Times New Roman" w:cs="Times New Roman"/>
                  <w:noProof/>
                  <w:color w:val="808080"/>
                  <w:kern w:val="0"/>
                  <w:sz w:val="20"/>
                  <w:szCs w:val="20"/>
                  <w:highlight w:val="cyan"/>
                  <w:rPrChange w:id="1080" w:author="Gao, Guan-Wei (高貫偉 ITC)" w:date="2012-05-28T15:34:00Z">
                    <w:rPr>
                      <w:rFonts w:ascii="Times New Roman" w:hAnsi="Times New Roman" w:cs="Times New Roman"/>
                      <w:strike/>
                      <w:noProof/>
                      <w:color w:val="808080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delText>)+</w:delText>
              </w:r>
              <w:r w:rsidRPr="009D474F">
                <w:rPr>
                  <w:rFonts w:ascii="Times New Roman" w:hAnsi="Times New Roman" w:cs="Times New Roman"/>
                  <w:noProof/>
                  <w:color w:val="FF0000"/>
                  <w:kern w:val="0"/>
                  <w:sz w:val="20"/>
                  <w:szCs w:val="20"/>
                  <w:highlight w:val="cyan"/>
                  <w:rPrChange w:id="1081" w:author="Gao, Guan-Wei (高貫偉 ITC)" w:date="2012-05-28T15:34:00Z">
                    <w:rPr>
                      <w:rFonts w:ascii="Times New Roman" w:hAnsi="Times New Roman" w:cs="Times New Roman"/>
                      <w:strike/>
                      <w:noProof/>
                      <w:color w:val="FF0000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delText>'C'</w:delText>
              </w:r>
              <w:r w:rsidRPr="009D474F">
                <w:rPr>
                  <w:rFonts w:ascii="Times New Roman" w:hAnsi="Times New Roman" w:cs="Times New Roman"/>
                  <w:noProof/>
                  <w:color w:val="808080"/>
                  <w:kern w:val="0"/>
                  <w:sz w:val="20"/>
                  <w:szCs w:val="20"/>
                  <w:highlight w:val="cyan"/>
                  <w:rPrChange w:id="1082" w:author="Gao, Guan-Wei (高貫偉 ITC)" w:date="2012-05-28T15:34:00Z">
                    <w:rPr>
                      <w:rFonts w:ascii="Times New Roman" w:hAnsi="Times New Roman" w:cs="Times New Roman"/>
                      <w:strike/>
                      <w:noProof/>
                      <w:color w:val="808080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delText>+right(</w:delText>
              </w:r>
              <w:r w:rsidRPr="009D474F">
                <w:rPr>
                  <w:rFonts w:ascii="Times New Roman" w:hAnsi="Times New Roman" w:cs="Times New Roman"/>
                  <w:noProof/>
                  <w:color w:val="FF00FF"/>
                  <w:kern w:val="0"/>
                  <w:sz w:val="20"/>
                  <w:szCs w:val="20"/>
                  <w:highlight w:val="cyan"/>
                  <w:rPrChange w:id="1083" w:author="Gao, Guan-Wei (高貫偉 ITC)" w:date="2012-05-28T15:34:00Z">
                    <w:rPr>
                      <w:rFonts w:ascii="Times New Roman" w:hAnsi="Times New Roman" w:cs="Times New Roman"/>
                      <w:strike/>
                      <w:noProof/>
                      <w:color w:val="FF00FF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delText>rtrim</w:delText>
              </w:r>
              <w:r w:rsidRPr="009D474F">
                <w:rPr>
                  <w:rFonts w:ascii="Times New Roman" w:hAnsi="Times New Roman" w:cs="Times New Roman"/>
                  <w:noProof/>
                  <w:color w:val="808080"/>
                  <w:kern w:val="0"/>
                  <w:sz w:val="20"/>
                  <w:szCs w:val="20"/>
                  <w:highlight w:val="cyan"/>
                  <w:rPrChange w:id="1084" w:author="Gao, Guan-Wei (高貫偉 ITC)" w:date="2012-05-28T15:34:00Z">
                    <w:rPr>
                      <w:rFonts w:ascii="Times New Roman" w:hAnsi="Times New Roman" w:cs="Times New Roman"/>
                      <w:strike/>
                      <w:noProof/>
                      <w:color w:val="808080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delText>(</w:delText>
              </w:r>
              <w:r w:rsidRPr="009D474F">
                <w:rPr>
                  <w:rFonts w:ascii="Times New Roman" w:hAnsi="Times New Roman" w:cs="Times New Roman"/>
                  <w:noProof/>
                  <w:kern w:val="0"/>
                  <w:sz w:val="20"/>
                  <w:szCs w:val="20"/>
                  <w:highlight w:val="cyan"/>
                  <w:rPrChange w:id="1085" w:author="Gao, Guan-Wei (高貫偉 ITC)" w:date="2012-05-28T15:34:00Z">
                    <w:rPr>
                      <w:rFonts w:ascii="Times New Roman" w:hAnsi="Times New Roman" w:cs="Times New Roman"/>
                      <w:strike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delText>@mb</w:delText>
              </w:r>
              <w:r w:rsidRPr="009D474F">
                <w:rPr>
                  <w:rFonts w:ascii="Times New Roman" w:hAnsi="Times New Roman" w:cs="Times New Roman"/>
                  <w:noProof/>
                  <w:color w:val="808080"/>
                  <w:kern w:val="0"/>
                  <w:sz w:val="20"/>
                  <w:szCs w:val="20"/>
                  <w:highlight w:val="cyan"/>
                  <w:rPrChange w:id="1086" w:author="Gao, Guan-Wei (高貫偉 ITC)" w:date="2012-05-28T15:34:00Z">
                    <w:rPr>
                      <w:rFonts w:ascii="Times New Roman" w:hAnsi="Times New Roman" w:cs="Times New Roman"/>
                      <w:strike/>
                      <w:noProof/>
                      <w:color w:val="808080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delText>),</w:delText>
              </w:r>
              <w:r w:rsidRPr="009D474F">
                <w:rPr>
                  <w:rFonts w:ascii="Times New Roman" w:hAnsi="Times New Roman" w:cs="Times New Roman"/>
                  <w:noProof/>
                  <w:kern w:val="0"/>
                  <w:sz w:val="20"/>
                  <w:szCs w:val="20"/>
                  <w:highlight w:val="cyan"/>
                  <w:rPrChange w:id="1087" w:author="Gao, Guan-Wei (高貫偉 ITC)" w:date="2012-05-28T15:34:00Z">
                    <w:rPr>
                      <w:rFonts w:ascii="Times New Roman" w:hAnsi="Times New Roman" w:cs="Times New Roman"/>
                      <w:strike/>
                      <w:noProof/>
                      <w:color w:val="0000FF" w:themeColor="hyperlink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delText>4</w:delText>
              </w:r>
              <w:r w:rsidRPr="009D474F">
                <w:rPr>
                  <w:rFonts w:ascii="Times New Roman" w:hAnsi="Times New Roman" w:cs="Times New Roman"/>
                  <w:noProof/>
                  <w:color w:val="808080"/>
                  <w:kern w:val="0"/>
                  <w:sz w:val="20"/>
                  <w:szCs w:val="20"/>
                  <w:highlight w:val="cyan"/>
                  <w:rPrChange w:id="1088" w:author="Gao, Guan-Wei (高貫偉 ITC)" w:date="2012-05-28T15:34:00Z">
                    <w:rPr>
                      <w:rFonts w:ascii="Times New Roman" w:hAnsi="Times New Roman" w:cs="Times New Roman"/>
                      <w:strike/>
                      <w:noProof/>
                      <w:color w:val="808080"/>
                      <w:kern w:val="0"/>
                      <w:sz w:val="20"/>
                      <w:szCs w:val="20"/>
                      <w:u w:val="single"/>
                    </w:rPr>
                  </w:rPrChange>
                </w:rPr>
                <w:delText>)</w:delText>
              </w:r>
            </w:del>
          </w:p>
          <w:p w:rsidR="00386292" w:rsidRPr="00F83BCF" w:rsidRDefault="009D474F" w:rsidP="0068583A">
            <w:pPr>
              <w:jc w:val="left"/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  <w:highlight w:val="cyan"/>
                <w:rPrChange w:id="1089" w:author="Gao, Guan-Wei (高貫偉 ITC)" w:date="2012-05-28T15:34:00Z">
                  <w:rPr>
                    <w:rFonts w:ascii="Times New Roman" w:hAnsi="Times New Roman" w:cs="Times New Roman"/>
                    <w:strike/>
                    <w:noProof/>
                    <w:color w:val="808080"/>
                    <w:kern w:val="0"/>
                    <w:sz w:val="20"/>
                    <w:szCs w:val="20"/>
                  </w:rPr>
                </w:rPrChange>
              </w:rPr>
            </w:pPr>
            <w:r w:rsidRPr="009D474F">
              <w:rPr>
                <w:rFonts w:ascii="Times New Roman" w:hAnsi="Times New Roman" w:cs="Times New Roman"/>
                <w:noProof/>
                <w:color w:val="808080"/>
                <w:kern w:val="0"/>
                <w:sz w:val="20"/>
                <w:szCs w:val="20"/>
                <w:highlight w:val="cyan"/>
                <w:rPrChange w:id="1090" w:author="Gao, Guan-Wei (高貫偉 ITC)" w:date="2012-05-28T15:34:00Z">
                  <w:rPr>
                    <w:rFonts w:ascii="Times New Roman" w:hAnsi="Times New Roman" w:cs="Times New Roman"/>
                    <w:strike/>
                    <w:noProof/>
                    <w:color w:val="808080"/>
                    <w:kern w:val="0"/>
                    <w:sz w:val="20"/>
                    <w:szCs w:val="20"/>
                    <w:u w:val="single"/>
                  </w:rPr>
                </w:rPrChange>
              </w:rPr>
              <w:t>Insert into PCBInfo values (NewMB,’ReInput’,@MBCode)</w:t>
            </w:r>
          </w:p>
          <w:p w:rsidR="00F83BCF" w:rsidRPr="00F83BCF" w:rsidRDefault="009D474F" w:rsidP="0068583A">
            <w:pPr>
              <w:jc w:val="left"/>
              <w:rPr>
                <w:rFonts w:ascii="Times New Roman" w:eastAsia="SimSun" w:hAnsi="Times New Roman" w:cs="Times New Roman"/>
                <w:rPrChange w:id="1091" w:author="Gao, Guan-Wei (高貫偉 ITC)" w:date="2012-05-28T15:36:00Z">
                  <w:rPr>
                    <w:rFonts w:ascii="Times New Roman" w:hAnsi="Times New Roman" w:cs="Times New Roman"/>
                    <w:strike/>
                  </w:rPr>
                </w:rPrChange>
              </w:rPr>
            </w:pPr>
            <w:r w:rsidRPr="009D474F">
              <w:rPr>
                <w:rFonts w:ascii="Times New Roman" w:hAnsi="Times New Roman" w:cs="Times New Roman"/>
                <w:highlight w:val="cyan"/>
                <w:rPrChange w:id="1092" w:author="Gao, Guan-Wei (高貫偉 ITC)" w:date="2012-05-28T15:34:00Z">
                  <w:rPr>
                    <w:rFonts w:ascii="Times New Roman" w:hAnsi="Times New Roman" w:cs="Times New Roman"/>
                    <w:strike/>
                    <w:color w:val="0000FF" w:themeColor="hyperlink"/>
                    <w:u w:val="single"/>
                  </w:rPr>
                </w:rPrChange>
              </w:rPr>
              <w:t xml:space="preserve">Update </w:t>
            </w:r>
            <w:proofErr w:type="spellStart"/>
            <w:r w:rsidRPr="009D474F">
              <w:rPr>
                <w:rFonts w:ascii="Times New Roman" w:hAnsi="Times New Roman" w:cs="Times New Roman"/>
                <w:highlight w:val="cyan"/>
                <w:rPrChange w:id="1093" w:author="Gao, Guan-Wei (高貫偉 ITC)" w:date="2012-05-28T15:34:00Z">
                  <w:rPr>
                    <w:rFonts w:ascii="Times New Roman" w:hAnsi="Times New Roman" w:cs="Times New Roman"/>
                    <w:strike/>
                    <w:color w:val="0000FF" w:themeColor="hyperlink"/>
                    <w:u w:val="single"/>
                  </w:rPr>
                </w:rPrChange>
              </w:rPr>
              <w:t>PCBStatus</w:t>
            </w:r>
            <w:proofErr w:type="spellEnd"/>
            <w:r w:rsidRPr="009D474F">
              <w:rPr>
                <w:rFonts w:ascii="Times New Roman" w:hAnsi="Times New Roman" w:cs="Times New Roman"/>
                <w:highlight w:val="cyan"/>
                <w:rPrChange w:id="1094" w:author="Gao, Guan-Wei (高貫偉 ITC)" w:date="2012-05-28T15:34:00Z">
                  <w:rPr>
                    <w:rFonts w:ascii="Times New Roman" w:hAnsi="Times New Roman" w:cs="Times New Roman"/>
                    <w:strike/>
                    <w:color w:val="0000FF" w:themeColor="hyperlink"/>
                    <w:u w:val="single"/>
                  </w:rPr>
                </w:rPrChange>
              </w:rPr>
              <w:t xml:space="preserve"> set WC=’10’, Status=</w:t>
            </w:r>
            <w:del w:id="1095" w:author="Gao, Guan-Wei (高貫偉 ITC)" w:date="2012-05-28T15:35:00Z">
              <w:r w:rsidRPr="009D474F">
                <w:rPr>
                  <w:rFonts w:ascii="Times New Roman" w:hAnsi="Times New Roman" w:cs="Times New Roman"/>
                  <w:highlight w:val="cyan"/>
                  <w:rPrChange w:id="1096" w:author="Gao, Guan-Wei (高貫偉 ITC)" w:date="2012-05-28T15:34:00Z">
                    <w:rPr>
                      <w:rFonts w:ascii="Times New Roman" w:hAnsi="Times New Roman" w:cs="Times New Roman"/>
                      <w:strike/>
                      <w:color w:val="0000FF" w:themeColor="hyperlink"/>
                      <w:u w:val="single"/>
                    </w:rPr>
                  </w:rPrChange>
                </w:rPr>
                <w:delText xml:space="preserve">2 </w:delText>
              </w:r>
            </w:del>
            <w:ins w:id="1097" w:author="Gao, Guan-Wei (高貫偉 ITC)" w:date="2012-05-28T15:35:00Z">
              <w:r w:rsidR="00F83BCF">
                <w:rPr>
                  <w:rFonts w:ascii="Times New Roman" w:eastAsia="SimSun" w:hAnsi="Times New Roman" w:cs="Times New Roman" w:hint="eastAsia"/>
                  <w:highlight w:val="cyan"/>
                </w:rPr>
                <w:t>1</w:t>
              </w:r>
              <w:r w:rsidRPr="009D474F">
                <w:rPr>
                  <w:rFonts w:ascii="Times New Roman" w:hAnsi="Times New Roman" w:cs="Times New Roman"/>
                  <w:highlight w:val="cyan"/>
                  <w:rPrChange w:id="1098" w:author="Gao, Guan-Wei (高貫偉 ITC)" w:date="2012-05-28T15:34:00Z">
                    <w:rPr>
                      <w:rFonts w:ascii="Times New Roman" w:hAnsi="Times New Roman" w:cs="Times New Roman"/>
                      <w:strike/>
                      <w:color w:val="0000FF" w:themeColor="hyperlink"/>
                      <w:u w:val="single"/>
                    </w:rPr>
                  </w:rPrChange>
                </w:rPr>
                <w:t xml:space="preserve"> </w:t>
              </w:r>
            </w:ins>
            <w:r w:rsidRPr="009D474F">
              <w:rPr>
                <w:rFonts w:ascii="Times New Roman" w:hAnsi="Times New Roman" w:cs="Times New Roman"/>
                <w:highlight w:val="cyan"/>
                <w:rPrChange w:id="1099" w:author="Gao, Guan-Wei (高貫偉 ITC)" w:date="2012-05-28T15:34:00Z">
                  <w:rPr>
                    <w:rFonts w:ascii="Times New Roman" w:hAnsi="Times New Roman" w:cs="Times New Roman"/>
                    <w:strike/>
                    <w:color w:val="0000FF" w:themeColor="hyperlink"/>
                    <w:u w:val="single"/>
                  </w:rPr>
                </w:rPrChange>
              </w:rPr>
              <w:t xml:space="preserve">where </w:t>
            </w:r>
            <w:proofErr w:type="spellStart"/>
            <w:r w:rsidRPr="009D474F">
              <w:rPr>
                <w:rFonts w:ascii="Times New Roman" w:hAnsi="Times New Roman" w:cs="Times New Roman"/>
                <w:highlight w:val="cyan"/>
                <w:rPrChange w:id="1100" w:author="Gao, Guan-Wei (高貫偉 ITC)" w:date="2012-05-28T15:34:00Z">
                  <w:rPr>
                    <w:rFonts w:ascii="Times New Roman" w:hAnsi="Times New Roman" w:cs="Times New Roman"/>
                    <w:strike/>
                    <w:color w:val="0000FF" w:themeColor="hyperlink"/>
                    <w:u w:val="single"/>
                  </w:rPr>
                </w:rPrChange>
              </w:rPr>
              <w:t>PCBNo</w:t>
            </w:r>
            <w:proofErr w:type="spellEnd"/>
            <w:r w:rsidRPr="009D474F">
              <w:rPr>
                <w:rFonts w:ascii="Times New Roman" w:hAnsi="Times New Roman" w:cs="Times New Roman"/>
                <w:highlight w:val="cyan"/>
                <w:rPrChange w:id="1101" w:author="Gao, Guan-Wei (高貫偉 ITC)" w:date="2012-05-28T15:34:00Z">
                  <w:rPr>
                    <w:rFonts w:ascii="Times New Roman" w:hAnsi="Times New Roman" w:cs="Times New Roman"/>
                    <w:strike/>
                    <w:color w:val="0000FF" w:themeColor="hyperlink"/>
                    <w:u w:val="single"/>
                  </w:rPr>
                </w:rPrChange>
              </w:rPr>
              <w:t>=@MB</w:t>
            </w:r>
          </w:p>
          <w:p w:rsidR="00386292" w:rsidRPr="00F74768" w:rsidRDefault="00386292" w:rsidP="00386292">
            <w:pPr>
              <w:pStyle w:val="a9"/>
              <w:numPr>
                <w:ilvl w:val="0"/>
                <w:numId w:val="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74768">
              <w:rPr>
                <w:rFonts w:ascii="Times New Roman" w:hAnsiTheme="minorEastAsia" w:cs="Times New Roman"/>
              </w:rPr>
              <w:t>非</w:t>
            </w:r>
            <w:r w:rsidRPr="00F74768">
              <w:rPr>
                <w:rFonts w:ascii="Times New Roman" w:hAnsi="Times New Roman" w:cs="Times New Roman"/>
              </w:rPr>
              <w:t>RCTO</w:t>
            </w:r>
            <w:r w:rsidR="004B78FF">
              <w:rPr>
                <w:rFonts w:ascii="Times New Roman" w:hAnsi="Times New Roman" w:cs="Times New Roman" w:hint="eastAsia"/>
              </w:rPr>
              <w:t>（</w:t>
            </w:r>
            <w:proofErr w:type="spellStart"/>
            <w:r w:rsidR="004B78FF">
              <w:rPr>
                <w:rFonts w:ascii="Times New Roman" w:hAnsi="Times New Roman" w:cs="Times New Roman" w:hint="eastAsia"/>
              </w:rPr>
              <w:t>MBSno</w:t>
            </w:r>
            <w:proofErr w:type="spellEnd"/>
            <w:r w:rsidR="004B78FF">
              <w:rPr>
                <w:rFonts w:ascii="Times New Roman" w:hAnsi="Times New Roman" w:cs="Times New Roman" w:hint="eastAsia"/>
              </w:rPr>
              <w:t>第六位不为</w:t>
            </w:r>
            <w:r w:rsidR="004B78FF">
              <w:rPr>
                <w:rFonts w:ascii="Times New Roman" w:hAnsi="Times New Roman" w:cs="Times New Roman" w:hint="eastAsia"/>
              </w:rPr>
              <w:t>R</w:t>
            </w:r>
            <w:r w:rsidR="004B78FF">
              <w:rPr>
                <w:rFonts w:ascii="Times New Roman" w:hAnsi="Times New Roman" w:cs="Times New Roman" w:hint="eastAsia"/>
              </w:rPr>
              <w:t>）</w:t>
            </w:r>
          </w:p>
          <w:p w:rsidR="00386292" w:rsidRPr="00F74768" w:rsidRDefault="00591F82" w:rsidP="00386292">
            <w:pPr>
              <w:pStyle w:val="a9"/>
              <w:numPr>
                <w:ilvl w:val="0"/>
                <w:numId w:val="2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Theme="minorEastAsia" w:cs="Times New Roman" w:hint="eastAsia"/>
              </w:rPr>
              <w:t xml:space="preserve">Update </w:t>
            </w:r>
            <w:proofErr w:type="spellStart"/>
            <w:r>
              <w:rPr>
                <w:rFonts w:ascii="Times New Roman" w:hAnsiTheme="minorEastAsia" w:cs="Times New Roman" w:hint="eastAsia"/>
              </w:rPr>
              <w:t>PCBStatus</w:t>
            </w:r>
            <w:proofErr w:type="spellEnd"/>
            <w:r>
              <w:rPr>
                <w:rFonts w:ascii="Times New Roman" w:hAnsiTheme="minorEastAsia" w:cs="Times New Roman" w:hint="eastAsia"/>
              </w:rPr>
              <w:t>/PCB</w:t>
            </w:r>
          </w:p>
          <w:p w:rsidR="00386292" w:rsidRPr="0099459C" w:rsidRDefault="00591F82" w:rsidP="0099459C">
            <w:pPr>
              <w:pStyle w:val="a9"/>
              <w:numPr>
                <w:ilvl w:val="0"/>
                <w:numId w:val="25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Theme="minorEastAsia" w:cs="Times New Roman" w:hint="eastAsia"/>
              </w:rPr>
              <w:t xml:space="preserve">Insert </w:t>
            </w:r>
            <w:proofErr w:type="spellStart"/>
            <w:r>
              <w:rPr>
                <w:rFonts w:ascii="Times New Roman" w:hAnsiTheme="minorEastAsia" w:cs="Times New Roman" w:hint="eastAsia"/>
              </w:rPr>
              <w:t>PCBLog</w:t>
            </w:r>
            <w:proofErr w:type="spellEnd"/>
          </w:p>
          <w:p w:rsidR="00386292" w:rsidRPr="00F74768" w:rsidRDefault="00386292" w:rsidP="0068583A">
            <w:pPr>
              <w:jc w:val="left"/>
              <w:rPr>
                <w:rFonts w:ascii="Times New Roman" w:hAnsi="Times New Roman" w:cs="Times New Roman"/>
              </w:rPr>
            </w:pPr>
            <w:r w:rsidRPr="00F74768">
              <w:rPr>
                <w:rFonts w:ascii="Times New Roman" w:hAnsiTheme="minorEastAsia" w:cs="Times New Roman"/>
              </w:rPr>
              <w:t>参考方法：</w:t>
            </w:r>
          </w:p>
          <w:p w:rsidR="00386292" w:rsidRDefault="00386292" w:rsidP="00386292">
            <w:pPr>
              <w:pStyle w:val="a9"/>
              <w:numPr>
                <w:ilvl w:val="0"/>
                <w:numId w:val="26"/>
              </w:numPr>
              <w:ind w:firstLineChars="0"/>
              <w:jc w:val="left"/>
              <w:rPr>
                <w:rFonts w:ascii="Times New Roman" w:hAnsi="Times New Roman" w:cs="Times New Roman"/>
                <w:i/>
              </w:rPr>
            </w:pPr>
            <w:r w:rsidRPr="00974A7F">
              <w:rPr>
                <w:rFonts w:ascii="Times New Roman" w:hAnsi="Times New Roman" w:cs="Times New Roman"/>
                <w:i/>
              </w:rPr>
              <w:t xml:space="preserve">Update </w:t>
            </w:r>
            <w:proofErr w:type="spellStart"/>
            <w:r w:rsidRPr="00974A7F">
              <w:rPr>
                <w:rFonts w:ascii="Times New Roman" w:hAnsi="Times New Roman" w:cs="Times New Roman"/>
                <w:i/>
              </w:rPr>
              <w:t>PCBStatus</w:t>
            </w:r>
            <w:proofErr w:type="spellEnd"/>
            <w:r w:rsidRPr="00974A7F">
              <w:rPr>
                <w:rFonts w:ascii="Times New Roman" w:hAnsi="Times New Roman" w:cs="Times New Roman"/>
                <w:i/>
              </w:rPr>
              <w:t xml:space="preserve"> set </w:t>
            </w:r>
            <w:r w:rsidR="008B7AB6">
              <w:rPr>
                <w:rFonts w:ascii="Times New Roman" w:hAnsi="Times New Roman" w:cs="Times New Roman" w:hint="eastAsia"/>
                <w:i/>
              </w:rPr>
              <w:t>Station</w:t>
            </w:r>
            <w:r w:rsidRPr="00974A7F">
              <w:rPr>
                <w:rFonts w:ascii="Times New Roman" w:hAnsi="Times New Roman" w:cs="Times New Roman"/>
                <w:i/>
              </w:rPr>
              <w:t>=’10’, Status=</w:t>
            </w:r>
            <w:r w:rsidR="00591F82">
              <w:rPr>
                <w:rFonts w:ascii="Times New Roman" w:hAnsi="Times New Roman" w:cs="Times New Roman" w:hint="eastAsia"/>
                <w:i/>
              </w:rPr>
              <w:t>1</w:t>
            </w:r>
            <w:r w:rsidR="00BD51B8" w:rsidRPr="00974A7F">
              <w:rPr>
                <w:rFonts w:ascii="Times New Roman" w:hAnsi="Times New Roman" w:cs="Times New Roman"/>
                <w:i/>
              </w:rPr>
              <w:t>,Udt=</w:t>
            </w:r>
            <w:proofErr w:type="spellStart"/>
            <w:r w:rsidR="00BD51B8" w:rsidRPr="00974A7F">
              <w:rPr>
                <w:rFonts w:ascii="Times New Roman" w:hAnsi="Times New Roman" w:cs="Times New Roman"/>
                <w:i/>
              </w:rPr>
              <w:t>GetDate</w:t>
            </w:r>
            <w:proofErr w:type="spellEnd"/>
            <w:r w:rsidR="00BD51B8" w:rsidRPr="00974A7F">
              <w:rPr>
                <w:rFonts w:ascii="Times New Roman" w:hAnsi="Times New Roman" w:cs="Times New Roman"/>
                <w:i/>
              </w:rPr>
              <w:t>()</w:t>
            </w:r>
            <w:r w:rsidRPr="00974A7F">
              <w:rPr>
                <w:rFonts w:ascii="Times New Roman" w:hAnsi="Times New Roman" w:cs="Times New Roman"/>
                <w:i/>
              </w:rPr>
              <w:t xml:space="preserve"> where </w:t>
            </w:r>
            <w:proofErr w:type="spellStart"/>
            <w:r w:rsidRPr="00974A7F">
              <w:rPr>
                <w:rFonts w:ascii="Times New Roman" w:hAnsi="Times New Roman" w:cs="Times New Roman"/>
                <w:i/>
              </w:rPr>
              <w:t>PCBNo</w:t>
            </w:r>
            <w:proofErr w:type="spellEnd"/>
            <w:r w:rsidRPr="00974A7F">
              <w:rPr>
                <w:rFonts w:ascii="Times New Roman" w:hAnsi="Times New Roman" w:cs="Times New Roman"/>
                <w:i/>
              </w:rPr>
              <w:t>=@</w:t>
            </w:r>
            <w:proofErr w:type="spellStart"/>
            <w:r w:rsidRPr="00974A7F">
              <w:rPr>
                <w:rFonts w:ascii="Times New Roman" w:hAnsi="Times New Roman" w:cs="Times New Roman"/>
                <w:i/>
              </w:rPr>
              <w:t>MB</w:t>
            </w:r>
            <w:r w:rsidR="0020198C">
              <w:rPr>
                <w:rFonts w:ascii="Times New Roman" w:hAnsi="Times New Roman" w:cs="Times New Roman" w:hint="eastAsia"/>
                <w:i/>
              </w:rPr>
              <w:t>Sno</w:t>
            </w:r>
            <w:proofErr w:type="spellEnd"/>
          </w:p>
          <w:p w:rsidR="0020198C" w:rsidRPr="00974A7F" w:rsidRDefault="0020198C" w:rsidP="0020198C">
            <w:pPr>
              <w:pStyle w:val="a9"/>
              <w:ind w:left="360" w:firstLineChars="0" w:firstLine="0"/>
              <w:jc w:val="lef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 xml:space="preserve">Update PCB set </w:t>
            </w:r>
            <w:proofErr w:type="spellStart"/>
            <w:r>
              <w:rPr>
                <w:rFonts w:ascii="Times New Roman" w:hAnsi="Times New Roman" w:cs="Times New Roman" w:hint="eastAsia"/>
                <w:i/>
              </w:rPr>
              <w:t>Udt</w:t>
            </w:r>
            <w:proofErr w:type="spellEnd"/>
            <w:r>
              <w:rPr>
                <w:rFonts w:ascii="Times New Roman" w:hAnsi="Times New Roman" w:cs="Times New Roman" w:hint="eastAsia"/>
                <w:i/>
              </w:rPr>
              <w:t>=</w:t>
            </w:r>
            <w:proofErr w:type="spellStart"/>
            <w:r>
              <w:rPr>
                <w:rFonts w:ascii="Times New Roman" w:hAnsi="Times New Roman" w:cs="Times New Roman" w:hint="eastAsia"/>
                <w:i/>
              </w:rPr>
              <w:t>GetDate</w:t>
            </w:r>
            <w:proofErr w:type="spellEnd"/>
            <w:r>
              <w:rPr>
                <w:rFonts w:ascii="Times New Roman" w:hAnsi="Times New Roman" w:cs="Times New Roman" w:hint="eastAsia"/>
                <w:i/>
              </w:rPr>
              <w:t xml:space="preserve">() where </w:t>
            </w:r>
            <w:proofErr w:type="spellStart"/>
            <w:r>
              <w:rPr>
                <w:rFonts w:ascii="Times New Roman" w:hAnsi="Times New Roman" w:cs="Times New Roman" w:hint="eastAsia"/>
                <w:i/>
              </w:rPr>
              <w:t>PCBNo</w:t>
            </w:r>
            <w:proofErr w:type="spellEnd"/>
            <w:r>
              <w:rPr>
                <w:rFonts w:ascii="Times New Roman" w:hAnsi="Times New Roman" w:cs="Times New Roman" w:hint="eastAsia"/>
                <w:i/>
              </w:rPr>
              <w:t>=@</w:t>
            </w:r>
            <w:proofErr w:type="spellStart"/>
            <w:r>
              <w:rPr>
                <w:rFonts w:ascii="Times New Roman" w:hAnsi="Times New Roman" w:cs="Times New Roman" w:hint="eastAsia"/>
                <w:i/>
              </w:rPr>
              <w:t>MBSno</w:t>
            </w:r>
            <w:proofErr w:type="spellEnd"/>
          </w:p>
          <w:p w:rsidR="00386292" w:rsidRDefault="00386292" w:rsidP="00386292">
            <w:pPr>
              <w:pStyle w:val="a9"/>
              <w:numPr>
                <w:ilvl w:val="0"/>
                <w:numId w:val="26"/>
              </w:numPr>
              <w:ind w:firstLineChars="0"/>
              <w:jc w:val="left"/>
              <w:rPr>
                <w:rFonts w:ascii="Times New Roman" w:hAnsi="Times New Roman" w:cs="Times New Roman"/>
                <w:i/>
              </w:rPr>
            </w:pPr>
            <w:r w:rsidRPr="00974A7F">
              <w:rPr>
                <w:rFonts w:ascii="Times New Roman" w:hAnsi="Times New Roman" w:cs="Times New Roman"/>
                <w:i/>
              </w:rPr>
              <w:t xml:space="preserve">Insert </w:t>
            </w:r>
            <w:proofErr w:type="spellStart"/>
            <w:r w:rsidRPr="00974A7F">
              <w:rPr>
                <w:rFonts w:ascii="Times New Roman" w:hAnsi="Times New Roman" w:cs="Times New Roman"/>
                <w:i/>
              </w:rPr>
              <w:t>PCBLog</w:t>
            </w:r>
            <w:proofErr w:type="spellEnd"/>
          </w:p>
          <w:p w:rsidR="00EB34D0" w:rsidRDefault="00EB34D0" w:rsidP="00EB34D0">
            <w:pPr>
              <w:pStyle w:val="a9"/>
              <w:ind w:left="360" w:firstLineChars="0" w:firstLine="0"/>
              <w:jc w:val="lef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Line=</w:t>
            </w:r>
            <w:proofErr w:type="spellStart"/>
            <w:r>
              <w:rPr>
                <w:rFonts w:ascii="Times New Roman" w:hAnsi="Times New Roman" w:cs="Times New Roman" w:hint="eastAsia"/>
                <w:i/>
              </w:rPr>
              <w:t>PdLine+</w:t>
            </w:r>
            <w:r>
              <w:rPr>
                <w:rFonts w:ascii="Times New Roman" w:hAnsi="Times New Roman" w:cs="Times New Roman"/>
                <w:i/>
              </w:rPr>
              <w:t>’</w:t>
            </w:r>
            <w:r w:rsidR="0099459C">
              <w:rPr>
                <w:rFonts w:ascii="Times New Roman" w:hAnsi="Times New Roman" w:cs="Times New Roman" w:hint="eastAsia"/>
                <w:i/>
              </w:rPr>
              <w:t>~MBReI</w:t>
            </w:r>
            <w:r w:rsidR="00DF6428">
              <w:rPr>
                <w:rFonts w:ascii="Times New Roman" w:hAnsi="Times New Roman" w:cs="Times New Roman" w:hint="eastAsia"/>
                <w:i/>
              </w:rPr>
              <w:t>nput</w:t>
            </w:r>
            <w:proofErr w:type="spellEnd"/>
            <w:r>
              <w:rPr>
                <w:rFonts w:ascii="Times New Roman" w:hAnsi="Times New Roman" w:cs="Times New Roman"/>
                <w:i/>
              </w:rPr>
              <w:t>’</w:t>
            </w:r>
          </w:p>
          <w:p w:rsidR="00B56F1E" w:rsidRDefault="0020198C">
            <w:pPr>
              <w:pStyle w:val="a9"/>
              <w:ind w:left="360" w:firstLineChars="0" w:firstLine="0"/>
              <w:jc w:val="left"/>
              <w:rPr>
                <w:ins w:id="1102" w:author="Gao, Guan-Wei (高貫偉 ITC)" w:date="2012-07-11T08:16:00Z"/>
                <w:rFonts w:ascii="Times New Roman" w:eastAsia="SimSu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Status=1</w:t>
            </w:r>
          </w:p>
          <w:p w:rsidR="00000000" w:rsidRDefault="007228A3">
            <w:pPr>
              <w:jc w:val="left"/>
              <w:rPr>
                <w:ins w:id="1103" w:author="Gao, Guan-Wei (高貫偉 ITC)" w:date="2012-07-11T08:19:00Z"/>
                <w:rFonts w:ascii="Times New Roman" w:eastAsia="SimSun" w:hAnsi="Times New Roman" w:cs="Times New Roman"/>
                <w:i/>
              </w:rPr>
              <w:pPrChange w:id="1104" w:author="Gao, Guan-Wei (高貫偉 ITC)" w:date="2012-07-11T08:16:00Z">
                <w:pPr>
                  <w:pStyle w:val="a9"/>
                  <w:ind w:left="360" w:firstLineChars="0" w:firstLine="0"/>
                  <w:jc w:val="left"/>
                </w:pPr>
              </w:pPrChange>
            </w:pPr>
          </w:p>
          <w:p w:rsidR="00000000" w:rsidRDefault="00FB2ABD">
            <w:pPr>
              <w:jc w:val="left"/>
              <w:rPr>
                <w:ins w:id="1105" w:author="Gao, Guan-Wei (高貫偉 ITC)" w:date="2012-07-11T08:18:00Z"/>
                <w:rFonts w:ascii="Times New Roman" w:eastAsia="SimSun" w:hAnsi="Times New Roman" w:cs="Times New Roman"/>
                <w:i/>
              </w:rPr>
              <w:pPrChange w:id="1106" w:author="Gao, Guan-Wei (高貫偉 ITC)" w:date="2012-07-11T08:16:00Z">
                <w:pPr>
                  <w:pStyle w:val="a9"/>
                  <w:ind w:left="360" w:firstLineChars="0" w:firstLine="0"/>
                  <w:jc w:val="left"/>
                </w:pPr>
              </w:pPrChange>
            </w:pPr>
            <w:ins w:id="1107" w:author="Gao, Guan-Wei (高貫偉 ITC)" w:date="2012-07-11T08:19:00Z">
              <w:r>
                <w:rPr>
                  <w:rFonts w:ascii="Times New Roman" w:eastAsia="SimSun" w:hAnsi="Times New Roman" w:cs="Times New Roman" w:hint="eastAsia"/>
                  <w:i/>
                </w:rPr>
                <w:t>[2012-7-11</w:t>
              </w:r>
              <w:r w:rsidR="00C92329">
                <w:rPr>
                  <w:rFonts w:ascii="Times New Roman" w:eastAsia="SimSun" w:hAnsi="Times New Roman" w:cs="Times New Roman" w:hint="eastAsia"/>
                  <w:i/>
                </w:rPr>
                <w:t xml:space="preserve"> Add</w:t>
              </w:r>
              <w:r>
                <w:rPr>
                  <w:rFonts w:ascii="Times New Roman" w:eastAsia="SimSun" w:hAnsi="Times New Roman" w:cs="Times New Roman" w:hint="eastAsia"/>
                  <w:i/>
                </w:rPr>
                <w:t>]</w:t>
              </w:r>
            </w:ins>
          </w:p>
          <w:p w:rsidR="00000000" w:rsidRDefault="00060798">
            <w:pPr>
              <w:pStyle w:val="a9"/>
              <w:numPr>
                <w:ilvl w:val="0"/>
                <w:numId w:val="26"/>
              </w:numPr>
              <w:ind w:firstLineChars="0"/>
              <w:jc w:val="left"/>
              <w:rPr>
                <w:ins w:id="1108" w:author="Gao, Guan-Wei (高貫偉 ITC)" w:date="2012-07-11T08:18:00Z"/>
                <w:rFonts w:ascii="Times New Roman" w:eastAsia="SimSun" w:hAnsi="Times New Roman" w:cs="Times New Roman"/>
              </w:rPr>
              <w:pPrChange w:id="1109" w:author="Gao, Guan-Wei (高貫偉 ITC)" w:date="2012-07-11T08:18:00Z">
                <w:pPr>
                  <w:pStyle w:val="a9"/>
                  <w:ind w:left="720" w:firstLineChars="0" w:firstLine="0"/>
                  <w:jc w:val="left"/>
                </w:pPr>
              </w:pPrChange>
            </w:pPr>
            <w:ins w:id="1110" w:author="Gao, Guan-Wei (高貫偉 ITC)" w:date="2012-07-11T08:18:00Z">
              <w:r>
                <w:rPr>
                  <w:rFonts w:ascii="Times New Roman" w:eastAsia="SimSun" w:hAnsi="Times New Roman" w:cs="Times New Roman" w:hint="eastAsia"/>
                </w:rPr>
                <w:t xml:space="preserve">Update </w:t>
              </w:r>
              <w:proofErr w:type="spellStart"/>
              <w:r>
                <w:rPr>
                  <w:rFonts w:ascii="Times New Roman" w:eastAsia="SimSun" w:hAnsi="Times New Roman" w:cs="Times New Roman" w:hint="eastAsia"/>
                </w:rPr>
                <w:t>LotNo</w:t>
              </w:r>
              <w:proofErr w:type="spellEnd"/>
            </w:ins>
          </w:p>
          <w:p w:rsidR="00060798" w:rsidRDefault="00060798" w:rsidP="00060798">
            <w:pPr>
              <w:pStyle w:val="a9"/>
              <w:ind w:left="720" w:firstLineChars="0" w:firstLine="0"/>
              <w:jc w:val="left"/>
              <w:rPr>
                <w:ins w:id="1111" w:author="Gao, Guan-Wei (高貫偉 ITC)" w:date="2012-07-11T08:18:00Z"/>
                <w:rFonts w:ascii="Times New Roman" w:eastAsia="SimSun" w:hAnsi="Times New Roman" w:cs="Times New Roman"/>
              </w:rPr>
            </w:pPr>
            <w:ins w:id="1112" w:author="Gao, Guan-Wei (高貫偉 ITC)" w:date="2012-07-11T08:18:00Z">
              <w:r>
                <w:rPr>
                  <w:rFonts w:ascii="Times New Roman" w:eastAsia="SimSun" w:hAnsi="Times New Roman" w:cs="Times New Roman"/>
                </w:rPr>
                <w:t>T</w:t>
              </w:r>
              <w:r>
                <w:rPr>
                  <w:rFonts w:ascii="Times New Roman" w:eastAsia="SimSun" w:hAnsi="Times New Roman" w:cs="Times New Roman" w:hint="eastAsia"/>
                </w:rPr>
                <w:t>op 1 @</w:t>
              </w:r>
              <w:proofErr w:type="spellStart"/>
              <w:r>
                <w:rPr>
                  <w:rFonts w:ascii="Times New Roman" w:eastAsia="SimSun" w:hAnsi="Times New Roman" w:cs="Times New Roman" w:hint="eastAsia"/>
                </w:rPr>
                <w:t>LotNo</w:t>
              </w:r>
              <w:proofErr w:type="spellEnd"/>
              <w:r>
                <w:rPr>
                  <w:rFonts w:ascii="Times New Roman" w:eastAsia="SimSun" w:hAnsi="Times New Roman" w:cs="Times New Roman" w:hint="eastAsia"/>
                </w:rPr>
                <w:t xml:space="preserve"> = </w:t>
              </w:r>
              <w:proofErr w:type="spellStart"/>
              <w:r>
                <w:rPr>
                  <w:rFonts w:ascii="Times New Roman" w:eastAsia="SimSun" w:hAnsi="Times New Roman" w:cs="Times New Roman" w:hint="eastAsia"/>
                </w:rPr>
                <w:t>PCBLot.LotNo</w:t>
              </w:r>
              <w:proofErr w:type="spellEnd"/>
              <w:r>
                <w:rPr>
                  <w:rFonts w:ascii="Times New Roman" w:eastAsia="SimSun" w:hAnsi="Times New Roman" w:cs="Times New Roman" w:hint="eastAsia"/>
                </w:rPr>
                <w:t xml:space="preserve"> where </w:t>
              </w:r>
              <w:proofErr w:type="spellStart"/>
              <w:r>
                <w:rPr>
                  <w:rFonts w:ascii="Times New Roman" w:eastAsia="SimSun" w:hAnsi="Times New Roman" w:cs="Times New Roman" w:hint="eastAsia"/>
                </w:rPr>
                <w:t>PCBNo</w:t>
              </w:r>
              <w:proofErr w:type="spellEnd"/>
              <w:r>
                <w:rPr>
                  <w:rFonts w:ascii="Times New Roman" w:eastAsia="SimSun" w:hAnsi="Times New Roman" w:cs="Times New Roman" w:hint="eastAsia"/>
                </w:rPr>
                <w:t xml:space="preserve"> = @</w:t>
              </w:r>
              <w:proofErr w:type="spellStart"/>
              <w:r>
                <w:rPr>
                  <w:rFonts w:ascii="Times New Roman" w:eastAsia="SimSun" w:hAnsi="Times New Roman" w:cs="Times New Roman" w:hint="eastAsia"/>
                </w:rPr>
                <w:t>OldMB</w:t>
              </w:r>
              <w:proofErr w:type="spellEnd"/>
              <w:r>
                <w:rPr>
                  <w:rFonts w:ascii="Times New Roman" w:eastAsia="SimSun" w:hAnsi="Times New Roman" w:cs="Times New Roman" w:hint="eastAsia"/>
                </w:rPr>
                <w:t xml:space="preserve"> and Status=</w:t>
              </w:r>
              <w:r>
                <w:rPr>
                  <w:rFonts w:ascii="Times New Roman" w:eastAsia="SimSun" w:hAnsi="Times New Roman" w:cs="Times New Roman"/>
                </w:rPr>
                <w:t>’</w:t>
              </w:r>
              <w:r>
                <w:rPr>
                  <w:rFonts w:ascii="Times New Roman" w:eastAsia="SimSun" w:hAnsi="Times New Roman" w:cs="Times New Roman" w:hint="eastAsia"/>
                </w:rPr>
                <w:t>1</w:t>
              </w:r>
              <w:r>
                <w:rPr>
                  <w:rFonts w:ascii="Times New Roman" w:eastAsia="SimSun" w:hAnsi="Times New Roman" w:cs="Times New Roman"/>
                </w:rPr>
                <w:t>’</w:t>
              </w:r>
              <w:r>
                <w:rPr>
                  <w:rFonts w:ascii="Times New Roman" w:eastAsia="SimSun" w:hAnsi="Times New Roman" w:cs="Times New Roman" w:hint="eastAsia"/>
                </w:rPr>
                <w:t xml:space="preserve"> order by </w:t>
              </w:r>
              <w:proofErr w:type="spellStart"/>
              <w:r>
                <w:rPr>
                  <w:rFonts w:ascii="Times New Roman" w:eastAsia="SimSun" w:hAnsi="Times New Roman" w:cs="Times New Roman" w:hint="eastAsia"/>
                </w:rPr>
                <w:t>Cdt</w:t>
              </w:r>
              <w:proofErr w:type="spellEnd"/>
              <w:r>
                <w:rPr>
                  <w:rFonts w:ascii="Times New Roman" w:eastAsia="SimSun" w:hAnsi="Times New Roman" w:cs="Times New Roman" w:hint="eastAsia"/>
                </w:rPr>
                <w:t xml:space="preserve"> </w:t>
              </w:r>
              <w:proofErr w:type="spellStart"/>
              <w:r>
                <w:rPr>
                  <w:rFonts w:ascii="Times New Roman" w:eastAsia="SimSun" w:hAnsi="Times New Roman" w:cs="Times New Roman" w:hint="eastAsia"/>
                </w:rPr>
                <w:t>desc</w:t>
              </w:r>
              <w:proofErr w:type="spellEnd"/>
            </w:ins>
          </w:p>
          <w:p w:rsidR="00060798" w:rsidRDefault="00060798" w:rsidP="00060798">
            <w:pPr>
              <w:pStyle w:val="a9"/>
              <w:ind w:left="720" w:firstLineChars="0" w:firstLine="0"/>
              <w:jc w:val="left"/>
              <w:rPr>
                <w:ins w:id="1113" w:author="Gao, Guan-Wei (高貫偉 ITC)" w:date="2012-07-11T08:18:00Z"/>
                <w:rFonts w:ascii="Times New Roman" w:eastAsia="SimSun" w:hAnsi="Times New Roman" w:cs="Times New Roman"/>
              </w:rPr>
            </w:pPr>
            <w:ins w:id="1114" w:author="Gao, Guan-Wei (高貫偉 ITC)" w:date="2012-07-11T08:18:00Z">
              <w:r>
                <w:rPr>
                  <w:rFonts w:ascii="Times New Roman" w:eastAsia="SimSun" w:hAnsi="Times New Roman" w:cs="Times New Roman" w:hint="eastAsia"/>
                </w:rPr>
                <w:lastRenderedPageBreak/>
                <w:t>若</w:t>
              </w:r>
              <w:r>
                <w:rPr>
                  <w:rFonts w:ascii="Times New Roman" w:eastAsia="SimSun" w:hAnsi="Times New Roman" w:cs="Times New Roman" w:hint="eastAsia"/>
                </w:rPr>
                <w:t>@</w:t>
              </w:r>
              <w:proofErr w:type="spellStart"/>
              <w:r>
                <w:rPr>
                  <w:rFonts w:ascii="Times New Roman" w:eastAsia="SimSun" w:hAnsi="Times New Roman" w:cs="Times New Roman" w:hint="eastAsia"/>
                </w:rPr>
                <w:t>LotNo</w:t>
              </w:r>
              <w:proofErr w:type="spellEnd"/>
              <w:r>
                <w:rPr>
                  <w:rFonts w:ascii="Times New Roman" w:eastAsia="SimSun" w:hAnsi="Times New Roman" w:cs="Times New Roman" w:hint="eastAsia"/>
                </w:rPr>
                <w:t>为空或者</w:t>
              </w:r>
              <w:r>
                <w:rPr>
                  <w:rFonts w:ascii="Times New Roman" w:eastAsia="SimSun" w:hAnsi="Times New Roman" w:cs="Times New Roman" w:hint="eastAsia"/>
                </w:rPr>
                <w:t>NULL</w:t>
              </w:r>
              <w:r>
                <w:rPr>
                  <w:rFonts w:ascii="Times New Roman" w:eastAsia="SimSun" w:hAnsi="Times New Roman" w:cs="Times New Roman" w:hint="eastAsia"/>
                </w:rPr>
                <w:t>，则不需要进行下面的操作</w:t>
              </w:r>
            </w:ins>
          </w:p>
          <w:p w:rsidR="00F6591F" w:rsidRDefault="00060798">
            <w:pPr>
              <w:pStyle w:val="a9"/>
              <w:numPr>
                <w:ilvl w:val="0"/>
                <w:numId w:val="43"/>
              </w:numPr>
              <w:ind w:firstLineChars="0"/>
              <w:jc w:val="left"/>
              <w:rPr>
                <w:ins w:id="1115" w:author="Gao, Guan-Wei (高貫偉 ITC)" w:date="2012-07-11T08:18:00Z"/>
                <w:rFonts w:ascii="Times New Roman" w:eastAsia="SimSun" w:hAnsi="Times New Roman" w:cs="Times New Roman"/>
              </w:rPr>
            </w:pPr>
            <w:ins w:id="1116" w:author="Gao, Guan-Wei (高貫偉 ITC)" w:date="2012-07-11T08:18:00Z">
              <w:r w:rsidRPr="0039053C">
                <w:rPr>
                  <w:rFonts w:ascii="Times New Roman" w:hAnsi="Times New Roman" w:cs="Times New Roman" w:hint="eastAsia"/>
                </w:rPr>
                <w:t xml:space="preserve">Update </w:t>
              </w:r>
              <w:proofErr w:type="spellStart"/>
              <w:r w:rsidRPr="0039053C">
                <w:rPr>
                  <w:rFonts w:ascii="Times New Roman" w:hAnsi="Times New Roman" w:cs="Times New Roman" w:hint="eastAsia"/>
                </w:rPr>
                <w:t>Lot.Qty</w:t>
              </w:r>
              <w:proofErr w:type="spellEnd"/>
              <w:r w:rsidRPr="0039053C">
                <w:rPr>
                  <w:rFonts w:ascii="Times New Roman" w:hAnsi="Times New Roman" w:cs="Times New Roman" w:hint="eastAsia"/>
                </w:rPr>
                <w:t xml:space="preserve">=Qty-1 where </w:t>
              </w:r>
              <w:proofErr w:type="spellStart"/>
              <w:r w:rsidRPr="0039053C">
                <w:rPr>
                  <w:rFonts w:ascii="Times New Roman" w:hAnsi="Times New Roman" w:cs="Times New Roman" w:hint="eastAsia"/>
                </w:rPr>
                <w:t>LotNo</w:t>
              </w:r>
              <w:proofErr w:type="spellEnd"/>
              <w:r w:rsidRPr="0039053C">
                <w:rPr>
                  <w:rFonts w:ascii="Times New Roman" w:hAnsi="Times New Roman" w:cs="Times New Roman" w:hint="eastAsia"/>
                </w:rPr>
                <w:t xml:space="preserve"> =</w:t>
              </w:r>
              <w:r w:rsidRPr="0039053C">
                <w:rPr>
                  <w:rFonts w:ascii="Times New Roman" w:eastAsia="SimSun" w:hAnsi="Times New Roman" w:cs="Times New Roman" w:hint="eastAsia"/>
                </w:rPr>
                <w:t>@</w:t>
              </w:r>
              <w:proofErr w:type="spellStart"/>
              <w:r w:rsidRPr="0039053C">
                <w:rPr>
                  <w:rFonts w:ascii="Times New Roman" w:eastAsia="SimSun" w:hAnsi="Times New Roman" w:cs="Times New Roman" w:hint="eastAsia"/>
                </w:rPr>
                <w:t>LotNo</w:t>
              </w:r>
              <w:proofErr w:type="spellEnd"/>
            </w:ins>
          </w:p>
          <w:p w:rsidR="00060798" w:rsidRDefault="00060798" w:rsidP="00060798">
            <w:pPr>
              <w:pStyle w:val="a9"/>
              <w:numPr>
                <w:ilvl w:val="0"/>
                <w:numId w:val="43"/>
              </w:numPr>
              <w:ind w:firstLineChars="0"/>
              <w:jc w:val="left"/>
              <w:rPr>
                <w:ins w:id="1117" w:author="Gao, Guan-Wei (高貫偉 ITC)" w:date="2012-07-11T08:18:00Z"/>
                <w:rFonts w:ascii="Times New Roman" w:eastAsia="SimSun" w:hAnsi="Times New Roman" w:cs="Times New Roman"/>
              </w:rPr>
            </w:pPr>
            <w:ins w:id="1118" w:author="Gao, Guan-Wei (高貫偉 ITC)" w:date="2012-07-11T08:18:00Z">
              <w:r w:rsidRPr="00507CFC">
                <w:rPr>
                  <w:rFonts w:ascii="Times New Roman" w:hAnsi="Times New Roman" w:cs="Times New Roman" w:hint="eastAsia"/>
                </w:rPr>
                <w:t xml:space="preserve">Update </w:t>
              </w:r>
              <w:proofErr w:type="spellStart"/>
              <w:r w:rsidRPr="00507CFC">
                <w:rPr>
                  <w:rFonts w:ascii="Times New Roman" w:hAnsi="Times New Roman" w:cs="Times New Roman" w:hint="eastAsia"/>
                </w:rPr>
                <w:t>PCBLot.Status</w:t>
              </w:r>
              <w:proofErr w:type="spellEnd"/>
              <w:r w:rsidRPr="00507CFC">
                <w:rPr>
                  <w:rFonts w:ascii="Times New Roman" w:hAnsi="Times New Roman" w:cs="Times New Roman" w:hint="eastAsia"/>
                </w:rPr>
                <w:t>=0</w:t>
              </w:r>
              <w:r w:rsidRPr="00507CFC">
                <w:rPr>
                  <w:rFonts w:ascii="Times New Roman" w:eastAsia="SimSun" w:hAnsi="Times New Roman" w:cs="Times New Roman" w:hint="eastAsia"/>
                </w:rPr>
                <w:t xml:space="preserve">, </w:t>
              </w:r>
              <w:proofErr w:type="spellStart"/>
              <w:r w:rsidRPr="00507CFC">
                <w:rPr>
                  <w:rFonts w:ascii="Times New Roman" w:eastAsia="SimSun" w:hAnsi="Times New Roman" w:cs="Times New Roman" w:hint="eastAsia"/>
                </w:rPr>
                <w:t>Udt</w:t>
              </w:r>
              <w:proofErr w:type="spellEnd"/>
              <w:r w:rsidRPr="00507CFC">
                <w:rPr>
                  <w:rFonts w:ascii="Times New Roman" w:eastAsia="SimSun" w:hAnsi="Times New Roman" w:cs="Times New Roman" w:hint="eastAsia"/>
                </w:rPr>
                <w:t>=</w:t>
              </w:r>
              <w:proofErr w:type="spellStart"/>
              <w:r w:rsidRPr="00507CFC">
                <w:rPr>
                  <w:rFonts w:ascii="Times New Roman" w:eastAsia="SimSun" w:hAnsi="Times New Roman" w:cs="Times New Roman" w:hint="eastAsia"/>
                </w:rPr>
                <w:t>GetDate</w:t>
              </w:r>
              <w:proofErr w:type="spellEnd"/>
              <w:r w:rsidRPr="00507CFC">
                <w:rPr>
                  <w:rFonts w:ascii="Times New Roman" w:eastAsia="SimSun" w:hAnsi="Times New Roman" w:cs="Times New Roman" w:hint="eastAsia"/>
                </w:rPr>
                <w:t>()</w:t>
              </w:r>
              <w:r w:rsidRPr="00507CFC">
                <w:rPr>
                  <w:rFonts w:ascii="Times New Roman" w:hAnsi="Times New Roman" w:cs="Times New Roman" w:hint="eastAsia"/>
                </w:rPr>
                <w:t xml:space="preserve"> where Status=1 and </w:t>
              </w:r>
              <w:proofErr w:type="spellStart"/>
              <w:r w:rsidRPr="00507CFC">
                <w:rPr>
                  <w:rFonts w:ascii="Times New Roman" w:hAnsi="Times New Roman" w:cs="Times New Roman" w:hint="eastAsia"/>
                </w:rPr>
                <w:t>PCBNo</w:t>
              </w:r>
              <w:proofErr w:type="spellEnd"/>
              <w:r w:rsidRPr="00507CFC">
                <w:rPr>
                  <w:rFonts w:ascii="Times New Roman" w:hAnsi="Times New Roman" w:cs="Times New Roman" w:hint="eastAsia"/>
                </w:rPr>
                <w:t>=@</w:t>
              </w:r>
            </w:ins>
            <w:proofErr w:type="spellStart"/>
            <w:ins w:id="1119" w:author="Gao, Guan-Wei (高貫偉 ITC)" w:date="2012-07-11T09:24:00Z">
              <w:r w:rsidR="00625D15">
                <w:rPr>
                  <w:rFonts w:ascii="Times New Roman" w:eastAsia="SimSun" w:hAnsi="Times New Roman" w:cs="Times New Roman" w:hint="eastAsia"/>
                </w:rPr>
                <w:t>OldMB</w:t>
              </w:r>
            </w:ins>
            <w:proofErr w:type="spellEnd"/>
          </w:p>
          <w:p w:rsidR="00060798" w:rsidRDefault="00060798" w:rsidP="00060798">
            <w:pPr>
              <w:jc w:val="left"/>
              <w:rPr>
                <w:ins w:id="1120" w:author="Gao, Guan-Wei (高貫偉 ITC)" w:date="2012-07-11T08:18:00Z"/>
                <w:rFonts w:ascii="Times New Roman" w:eastAsia="SimSun" w:hAnsi="Times New Roman" w:cs="Times New Roman"/>
              </w:rPr>
            </w:pPr>
            <w:ins w:id="1121" w:author="Gao, Guan-Wei (高貫偉 ITC)" w:date="2012-07-11T08:18:00Z">
              <w:r>
                <w:rPr>
                  <w:rFonts w:ascii="Times New Roman" w:eastAsia="SimSun" w:hAnsi="Times New Roman" w:cs="Times New Roman" w:hint="eastAsia"/>
                </w:rPr>
                <w:t>Note</w:t>
              </w:r>
              <w:r>
                <w:rPr>
                  <w:rFonts w:ascii="Times New Roman" w:eastAsia="SimSun" w:hAnsi="Times New Roman" w:cs="Times New Roman" w:hint="eastAsia"/>
                </w:rPr>
                <w:t>：</w:t>
              </w:r>
            </w:ins>
          </w:p>
          <w:p w:rsidR="00000000" w:rsidRDefault="00060798">
            <w:pPr>
              <w:jc w:val="left"/>
              <w:rPr>
                <w:ins w:id="1122" w:author="Gao, Guan-Wei (高貫偉 ITC)" w:date="2012-05-28T15:36:00Z"/>
                <w:rFonts w:ascii="Times New Roman" w:eastAsia="SimSun" w:hAnsi="Times New Roman" w:cs="Times New Roman"/>
                <w:i/>
              </w:rPr>
              <w:pPrChange w:id="1123" w:author="Gao, Guan-Wei (高貫偉 ITC)" w:date="2012-05-28T15:36:00Z">
                <w:pPr>
                  <w:pStyle w:val="a9"/>
                  <w:ind w:left="360" w:firstLineChars="0" w:firstLine="0"/>
                  <w:jc w:val="left"/>
                </w:pPr>
              </w:pPrChange>
            </w:pPr>
            <w:ins w:id="1124" w:author="Gao, Guan-Wei (高貫偉 ITC)" w:date="2012-07-11T08:18:00Z">
              <w:r>
                <w:rPr>
                  <w:rFonts w:ascii="Courier New" w:eastAsia="SimSun" w:hAnsi="Courier New" w:cs="Courier New" w:hint="eastAsia"/>
                  <w:noProof/>
                  <w:kern w:val="0"/>
                  <w:sz w:val="20"/>
                  <w:szCs w:val="20"/>
                </w:rPr>
                <w:t>1</w:t>
              </w:r>
              <w:r>
                <w:rPr>
                  <w:rFonts w:ascii="Courier New" w:eastAsia="SimSun" w:hAnsi="Courier New" w:cs="Courier New" w:hint="eastAsia"/>
                  <w:noProof/>
                  <w:kern w:val="0"/>
                  <w:sz w:val="20"/>
                  <w:szCs w:val="20"/>
                </w:rPr>
                <w:t>．</w:t>
              </w:r>
              <w:r>
                <w:rPr>
                  <w:rFonts w:ascii="Courier New" w:eastAsia="SimSun" w:hAnsi="Courier New" w:cs="Courier New" w:hint="eastAsia"/>
                  <w:noProof/>
                  <w:kern w:val="0"/>
                  <w:sz w:val="20"/>
                  <w:szCs w:val="20"/>
                </w:rPr>
                <w:t xml:space="preserve"> 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>Lot</w:t>
              </w:r>
              <w:r>
                <w:rPr>
                  <w:rFonts w:ascii="Courier New" w:hAnsi="Courier New" w:cs="Courier New" w:hint="eastAsia"/>
                  <w:noProof/>
                  <w:kern w:val="0"/>
                  <w:sz w:val="20"/>
                  <w:szCs w:val="20"/>
                </w:rPr>
                <w:t>的更新，可参考《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>CI-MES12-SPEC-SA-UC PCA Test Station For Lot</w:t>
              </w:r>
              <w:r>
                <w:rPr>
                  <w:rFonts w:ascii="Courier New" w:hAnsi="Courier New" w:cs="Courier New" w:hint="eastAsia"/>
                  <w:noProof/>
                  <w:kern w:val="0"/>
                  <w:sz w:val="20"/>
                  <w:szCs w:val="20"/>
                </w:rPr>
                <w:t>》</w:t>
              </w:r>
              <w:r>
                <w:rPr>
                  <w:rFonts w:ascii="Courier New" w:hAnsi="Courier New" w:cs="Courier New"/>
                  <w:noProof/>
                  <w:kern w:val="0"/>
                  <w:sz w:val="20"/>
                  <w:szCs w:val="20"/>
                </w:rPr>
                <w:t xml:space="preserve"> 16</w:t>
              </w:r>
            </w:ins>
          </w:p>
          <w:p w:rsidR="00000000" w:rsidRDefault="00060798">
            <w:pPr>
              <w:jc w:val="left"/>
              <w:rPr>
                <w:rFonts w:ascii="Times New Roman" w:eastAsia="SimSun" w:hAnsi="Times New Roman" w:cs="Times New Roman"/>
                <w:i/>
                <w:rPrChange w:id="1125" w:author="Gao, Guan-Wei (高貫偉 ITC)" w:date="2012-05-28T15:36:00Z">
                  <w:rPr>
                    <w:rFonts w:ascii="Times New Roman" w:hAnsi="Times New Roman" w:cs="Times New Roman"/>
                    <w:i/>
                  </w:rPr>
                </w:rPrChange>
              </w:rPr>
              <w:pPrChange w:id="1126" w:author="Gao, Guan-Wei (高貫偉 ITC)" w:date="2012-05-28T15:36:00Z">
                <w:pPr>
                  <w:pStyle w:val="a9"/>
                  <w:ind w:left="360" w:firstLineChars="0" w:firstLine="0"/>
                  <w:jc w:val="left"/>
                </w:pPr>
              </w:pPrChange>
            </w:pPr>
            <w:ins w:id="1127" w:author="Gao, Guan-Wei (高貫偉 ITC)" w:date="2012-07-11T08:18:00Z">
              <w:r>
                <w:rPr>
                  <w:rFonts w:ascii="Times New Roman" w:eastAsia="SimSun" w:hAnsi="Times New Roman" w:cs="Times New Roman" w:hint="eastAsia"/>
                  <w:highlight w:val="cyan"/>
                </w:rPr>
                <w:t>2</w:t>
              </w:r>
              <w:r>
                <w:rPr>
                  <w:rFonts w:ascii="Times New Roman" w:eastAsia="SimSun" w:hAnsi="Times New Roman" w:cs="Times New Roman" w:hint="eastAsia"/>
                  <w:highlight w:val="cyan"/>
                </w:rPr>
                <w:t>．</w:t>
              </w:r>
              <w:r>
                <w:rPr>
                  <w:rFonts w:ascii="Times New Roman" w:eastAsia="SimSun" w:hAnsi="Times New Roman" w:cs="Times New Roman" w:hint="eastAsia"/>
                  <w:highlight w:val="cyan"/>
                </w:rPr>
                <w:t xml:space="preserve"> </w:t>
              </w:r>
            </w:ins>
            <w:ins w:id="1128" w:author="Gao, Guan-Wei (高貫偉 ITC)" w:date="2012-05-28T15:36:00Z">
              <w:r w:rsidR="009D474F" w:rsidRPr="009D474F">
                <w:rPr>
                  <w:rFonts w:ascii="Times New Roman" w:eastAsia="SimSun" w:hAnsi="Times New Roman" w:cs="Times New Roman" w:hint="eastAsia"/>
                  <w:highlight w:val="cyan"/>
                  <w:rPrChange w:id="1129" w:author="Gao, Guan-Wei (高貫偉 ITC)" w:date="2012-05-28T15:37:00Z">
                    <w:rPr>
                      <w:rFonts w:ascii="Times New Roman" w:eastAsia="SimSun" w:hAnsi="Times New Roman" w:cs="Times New Roman" w:hint="eastAsia"/>
                      <w:i/>
                      <w:color w:val="0000FF" w:themeColor="hyperlink"/>
                      <w:u w:val="single"/>
                    </w:rPr>
                  </w:rPrChange>
                </w:rPr>
                <w:t>请补齐</w:t>
              </w:r>
              <w:r w:rsidR="009D474F" w:rsidRPr="009D474F">
                <w:rPr>
                  <w:rFonts w:ascii="Times New Roman" w:eastAsia="SimSun" w:hAnsi="Times New Roman" w:cs="Times New Roman"/>
                  <w:highlight w:val="cyan"/>
                  <w:rPrChange w:id="1130" w:author="Gao, Guan-Wei (高貫偉 ITC)" w:date="2012-05-28T15:37:00Z">
                    <w:rPr>
                      <w:rFonts w:ascii="Times New Roman" w:eastAsia="SimSun" w:hAnsi="Times New Roman" w:cs="Times New Roman"/>
                      <w:i/>
                      <w:color w:val="0000FF" w:themeColor="hyperlink"/>
                      <w:u w:val="single"/>
                    </w:rPr>
                  </w:rPrChange>
                </w:rPr>
                <w:t>Editor/</w:t>
              </w:r>
              <w:proofErr w:type="spellStart"/>
              <w:r w:rsidR="009D474F" w:rsidRPr="009D474F">
                <w:rPr>
                  <w:rFonts w:ascii="Times New Roman" w:eastAsia="SimSun" w:hAnsi="Times New Roman" w:cs="Times New Roman"/>
                  <w:highlight w:val="cyan"/>
                  <w:rPrChange w:id="1131" w:author="Gao, Guan-Wei (高貫偉 ITC)" w:date="2012-05-28T15:37:00Z">
                    <w:rPr>
                      <w:rFonts w:ascii="Times New Roman" w:eastAsia="SimSun" w:hAnsi="Times New Roman" w:cs="Times New Roman"/>
                      <w:i/>
                      <w:color w:val="0000FF" w:themeColor="hyperlink"/>
                      <w:u w:val="single"/>
                    </w:rPr>
                  </w:rPrChange>
                </w:rPr>
                <w:t>Cdt</w:t>
              </w:r>
              <w:proofErr w:type="spellEnd"/>
              <w:r w:rsidR="009D474F" w:rsidRPr="009D474F">
                <w:rPr>
                  <w:rFonts w:ascii="Times New Roman" w:eastAsia="SimSun" w:hAnsi="Times New Roman" w:cs="Times New Roman"/>
                  <w:highlight w:val="cyan"/>
                  <w:rPrChange w:id="1132" w:author="Gao, Guan-Wei (高貫偉 ITC)" w:date="2012-05-28T15:37:00Z">
                    <w:rPr>
                      <w:rFonts w:ascii="Times New Roman" w:eastAsia="SimSun" w:hAnsi="Times New Roman" w:cs="Times New Roman"/>
                      <w:i/>
                      <w:color w:val="0000FF" w:themeColor="hyperlink"/>
                      <w:u w:val="single"/>
                    </w:rPr>
                  </w:rPrChange>
                </w:rPr>
                <w:t>/</w:t>
              </w:r>
              <w:proofErr w:type="spellStart"/>
              <w:r w:rsidR="009D474F" w:rsidRPr="009D474F">
                <w:rPr>
                  <w:rFonts w:ascii="Times New Roman" w:eastAsia="SimSun" w:hAnsi="Times New Roman" w:cs="Times New Roman"/>
                  <w:highlight w:val="cyan"/>
                  <w:rPrChange w:id="1133" w:author="Gao, Guan-Wei (高貫偉 ITC)" w:date="2012-05-28T15:37:00Z">
                    <w:rPr>
                      <w:rFonts w:ascii="Times New Roman" w:eastAsia="SimSun" w:hAnsi="Times New Roman" w:cs="Times New Roman"/>
                      <w:i/>
                      <w:color w:val="0000FF" w:themeColor="hyperlink"/>
                      <w:u w:val="single"/>
                    </w:rPr>
                  </w:rPrChange>
                </w:rPr>
                <w:t>Udt</w:t>
              </w:r>
              <w:proofErr w:type="spellEnd"/>
              <w:r w:rsidR="009D474F" w:rsidRPr="009D474F">
                <w:rPr>
                  <w:rFonts w:ascii="Times New Roman" w:eastAsia="SimSun" w:hAnsi="Times New Roman" w:cs="Times New Roman"/>
                  <w:highlight w:val="cyan"/>
                  <w:rPrChange w:id="1134" w:author="Gao, Guan-Wei (高貫偉 ITC)" w:date="2012-05-28T15:37:00Z">
                    <w:rPr>
                      <w:rFonts w:ascii="Times New Roman" w:eastAsia="SimSun" w:hAnsi="Times New Roman" w:cs="Times New Roman"/>
                      <w:i/>
                      <w:color w:val="0000FF" w:themeColor="hyperlink"/>
                      <w:u w:val="single"/>
                    </w:rPr>
                  </w:rPrChange>
                </w:rPr>
                <w:t>/Line</w:t>
              </w:r>
              <w:r w:rsidR="009D474F" w:rsidRPr="009D474F">
                <w:rPr>
                  <w:rFonts w:ascii="Times New Roman" w:eastAsia="SimSun" w:hAnsi="Times New Roman" w:cs="Times New Roman" w:hint="eastAsia"/>
                  <w:highlight w:val="cyan"/>
                  <w:rPrChange w:id="1135" w:author="Gao, Guan-Wei (高貫偉 ITC)" w:date="2012-05-28T15:37:00Z">
                    <w:rPr>
                      <w:rFonts w:ascii="Times New Roman" w:eastAsia="SimSun" w:hAnsi="Times New Roman" w:cs="Times New Roman" w:hint="eastAsia"/>
                      <w:i/>
                      <w:color w:val="0000FF" w:themeColor="hyperlink"/>
                      <w:u w:val="single"/>
                    </w:rPr>
                  </w:rPrChange>
                </w:rPr>
                <w:t>等栏位值</w:t>
              </w:r>
            </w:ins>
          </w:p>
        </w:tc>
      </w:tr>
      <w:tr w:rsidR="00386292" w:rsidRPr="00F74768" w:rsidTr="0068583A">
        <w:tc>
          <w:tcPr>
            <w:tcW w:w="2786" w:type="dxa"/>
          </w:tcPr>
          <w:p w:rsidR="00386292" w:rsidRPr="00F74768" w:rsidRDefault="00386292" w:rsidP="0068583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386292" w:rsidRPr="00F74768" w:rsidRDefault="00386292" w:rsidP="0068583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386292" w:rsidRPr="00C56864" w:rsidRDefault="00386292" w:rsidP="00386292">
      <w:pPr>
        <w:ind w:firstLineChars="200" w:firstLine="420"/>
        <w:jc w:val="left"/>
      </w:pPr>
    </w:p>
    <w:p w:rsidR="00386292" w:rsidRDefault="00386292" w:rsidP="00386292">
      <w:pPr>
        <w:widowControl/>
        <w:jc w:val="left"/>
      </w:pPr>
      <w:r>
        <w:br w:type="page"/>
      </w:r>
    </w:p>
    <w:p w:rsidR="00386292" w:rsidRDefault="00386292" w:rsidP="00590B4C">
      <w:pPr>
        <w:pStyle w:val="1"/>
        <w:numPr>
          <w:ilvl w:val="0"/>
          <w:numId w:val="1"/>
        </w:numPr>
        <w:spacing w:line="240" w:lineRule="auto"/>
      </w:pPr>
      <w:bookmarkStart w:id="1136" w:name="_Toc248283801"/>
      <w:bookmarkStart w:id="1137" w:name="_Toc376766408"/>
      <w:r>
        <w:lastRenderedPageBreak/>
        <w:t>A</w:t>
      </w:r>
      <w:r>
        <w:rPr>
          <w:rFonts w:hint="eastAsia"/>
        </w:rPr>
        <w:t>ppendix</w:t>
      </w:r>
      <w:bookmarkEnd w:id="1136"/>
      <w:bookmarkEnd w:id="1137"/>
    </w:p>
    <w:p w:rsidR="00363EA2" w:rsidRDefault="00363EA2" w:rsidP="00590B4C">
      <w:pPr>
        <w:pStyle w:val="2"/>
        <w:numPr>
          <w:ilvl w:val="1"/>
          <w:numId w:val="1"/>
        </w:numPr>
        <w:spacing w:before="0" w:after="0" w:line="240" w:lineRule="auto"/>
        <w:rPr>
          <w:rFonts w:ascii="Times New Roman" w:eastAsia="SimHei" w:hAnsi="Times New Roman"/>
          <w:sz w:val="28"/>
          <w:szCs w:val="28"/>
        </w:rPr>
      </w:pPr>
      <w:bookmarkStart w:id="1138" w:name="_Toc376766409"/>
      <w:r w:rsidRPr="00590B4C">
        <w:rPr>
          <w:rFonts w:ascii="Times New Roman" w:eastAsia="SimHei" w:hAnsi="Times New Roman" w:hint="eastAsia"/>
          <w:sz w:val="28"/>
          <w:szCs w:val="28"/>
        </w:rPr>
        <w:t>Question</w:t>
      </w:r>
      <w:bookmarkEnd w:id="1138"/>
    </w:p>
    <w:p w:rsidR="00385A8E" w:rsidRPr="00385A8E" w:rsidRDefault="00385A8E" w:rsidP="00385A8E">
      <w:pPr>
        <w:pStyle w:val="a9"/>
        <w:numPr>
          <w:ilvl w:val="0"/>
          <w:numId w:val="1"/>
        </w:numPr>
        <w:ind w:firstLineChars="0"/>
        <w:jc w:val="left"/>
        <w:rPr>
          <w:rFonts w:ascii="Arial" w:eastAsia="SimSun" w:hAnsi="Arial" w:cs="Arial"/>
          <w:b/>
          <w:noProof/>
          <w:kern w:val="0"/>
          <w:sz w:val="28"/>
          <w:szCs w:val="28"/>
          <w:lang w:val="es-ES"/>
        </w:rPr>
      </w:pPr>
      <w:bookmarkStart w:id="1139" w:name="OLE_LINK1"/>
      <w:bookmarkStart w:id="1140" w:name="OLE_LINK2"/>
      <w:r w:rsidRPr="00385A8E">
        <w:rPr>
          <w:rFonts w:ascii="Arial" w:eastAsia="SimSun" w:hAnsi="Arial" w:cs="Arial" w:hint="eastAsia"/>
          <w:b/>
          <w:noProof/>
          <w:kern w:val="0"/>
          <w:sz w:val="28"/>
          <w:szCs w:val="28"/>
          <w:lang w:val="es-ES"/>
        </w:rPr>
        <w:t>1</w:t>
      </w:r>
      <w:r w:rsidRPr="00385A8E">
        <w:rPr>
          <w:rFonts w:ascii="Arial" w:hAnsi="Arial" w:cs="Arial" w:hint="eastAsia"/>
          <w:b/>
          <w:noProof/>
          <w:kern w:val="0"/>
          <w:sz w:val="28"/>
          <w:szCs w:val="28"/>
          <w:lang w:val="es-ES"/>
        </w:rPr>
        <w:t>.</w:t>
      </w:r>
      <w:r w:rsidRPr="00385A8E">
        <w:rPr>
          <w:rFonts w:ascii="Arial" w:hAnsi="Arial" w:cs="Arial" w:hint="eastAsia"/>
          <w:b/>
          <w:noProof/>
          <w:kern w:val="0"/>
          <w:sz w:val="28"/>
          <w:szCs w:val="28"/>
          <w:lang w:val="es-ES"/>
        </w:rPr>
        <w:t>新需求</w:t>
      </w:r>
      <w:r w:rsidRPr="00385A8E">
        <w:rPr>
          <w:rFonts w:ascii="Arial" w:hAnsi="Arial" w:cs="Arial" w:hint="eastAsia"/>
          <w:b/>
          <w:noProof/>
          <w:kern w:val="0"/>
          <w:sz w:val="28"/>
          <w:szCs w:val="28"/>
          <w:lang w:val="es-ES"/>
        </w:rPr>
        <w:t xml:space="preserve">: </w:t>
      </w:r>
      <w:r w:rsidRPr="00385A8E">
        <w:rPr>
          <w:rFonts w:ascii="Arial" w:hAnsi="Arial" w:cs="Arial" w:hint="eastAsia"/>
          <w:noProof/>
          <w:kern w:val="0"/>
          <w:lang w:val="es-ES"/>
        </w:rPr>
        <w:t>(</w:t>
      </w:r>
      <w:r w:rsidRPr="00385A8E">
        <w:rPr>
          <w:rFonts w:ascii="Arial" w:hAnsi="Arial" w:cs="Arial" w:hint="eastAsia"/>
          <w:noProof/>
          <w:kern w:val="0"/>
          <w:lang w:val="es-ES"/>
        </w:rPr>
        <w:t>修改日期：</w:t>
      </w:r>
      <w:r w:rsidRPr="00385A8E">
        <w:rPr>
          <w:rFonts w:ascii="Arial" w:hAnsi="Arial" w:cs="Arial" w:hint="eastAsia"/>
          <w:noProof/>
          <w:kern w:val="0"/>
          <w:lang w:val="es-ES"/>
        </w:rPr>
        <w:t>2013\</w:t>
      </w:r>
      <w:r>
        <w:rPr>
          <w:rFonts w:ascii="Arial" w:eastAsia="SimSun" w:hAnsi="Arial" w:cs="Arial" w:hint="eastAsia"/>
          <w:noProof/>
          <w:kern w:val="0"/>
          <w:lang w:val="es-ES"/>
        </w:rPr>
        <w:t>03</w:t>
      </w:r>
      <w:r w:rsidRPr="00385A8E">
        <w:rPr>
          <w:rFonts w:ascii="Arial" w:hAnsi="Arial" w:cs="Arial" w:hint="eastAsia"/>
          <w:noProof/>
          <w:kern w:val="0"/>
          <w:lang w:val="es-ES"/>
        </w:rPr>
        <w:t>\</w:t>
      </w:r>
      <w:r>
        <w:rPr>
          <w:rFonts w:ascii="Arial" w:eastAsia="SimSun" w:hAnsi="Arial" w:cs="Arial" w:hint="eastAsia"/>
          <w:noProof/>
          <w:kern w:val="0"/>
          <w:lang w:val="es-ES"/>
        </w:rPr>
        <w:t>15</w:t>
      </w:r>
      <w:r w:rsidRPr="00385A8E">
        <w:rPr>
          <w:rFonts w:ascii="Arial" w:hAnsi="Arial" w:cs="Arial" w:hint="eastAsia"/>
          <w:noProof/>
          <w:kern w:val="0"/>
          <w:lang w:val="es-ES"/>
        </w:rPr>
        <w:t>,</w:t>
      </w:r>
      <w:r w:rsidRPr="00385A8E">
        <w:rPr>
          <w:rFonts w:ascii="Arial" w:hAnsi="Arial" w:cs="Arial" w:hint="eastAsia"/>
          <w:noProof/>
          <w:kern w:val="0"/>
          <w:lang w:val="es-ES"/>
        </w:rPr>
        <w:t>修改页码：第</w:t>
      </w:r>
      <w:r w:rsidR="00EB2A26">
        <w:rPr>
          <w:rFonts w:ascii="Arial" w:eastAsia="SimSun" w:hAnsi="Arial" w:cs="Arial" w:hint="eastAsia"/>
          <w:noProof/>
          <w:kern w:val="0"/>
          <w:lang w:val="es-ES"/>
        </w:rPr>
        <w:t>2</w:t>
      </w:r>
      <w:r w:rsidR="005C2F90">
        <w:rPr>
          <w:rFonts w:ascii="Arial" w:eastAsia="SimSun" w:hAnsi="Arial" w:cs="Arial" w:hint="eastAsia"/>
          <w:noProof/>
          <w:kern w:val="0"/>
          <w:lang w:val="es-ES"/>
        </w:rPr>
        <w:t>3</w:t>
      </w:r>
      <w:r w:rsidRPr="00385A8E">
        <w:rPr>
          <w:rFonts w:ascii="Arial" w:hAnsi="Arial" w:cs="Arial" w:hint="eastAsia"/>
          <w:noProof/>
          <w:kern w:val="0"/>
          <w:lang w:val="es-ES"/>
        </w:rPr>
        <w:t>页</w:t>
      </w:r>
      <w:r w:rsidRPr="00385A8E">
        <w:rPr>
          <w:rFonts w:ascii="Arial" w:hAnsi="Arial" w:cs="Arial" w:hint="eastAsia"/>
          <w:noProof/>
          <w:kern w:val="0"/>
          <w:lang w:val="es-ES"/>
        </w:rPr>
        <w:t>)</w:t>
      </w:r>
    </w:p>
    <w:p w:rsidR="00EB2A26" w:rsidRDefault="00385A8E" w:rsidP="00EB2A26">
      <w:pPr>
        <w:pStyle w:val="a9"/>
        <w:numPr>
          <w:ilvl w:val="0"/>
          <w:numId w:val="1"/>
        </w:numPr>
        <w:ind w:firstLineChars="0"/>
        <w:rPr>
          <w:rFonts w:ascii="Arial" w:eastAsia="SimSun" w:hAnsi="Arial" w:cs="Arial"/>
          <w:b/>
          <w:noProof/>
          <w:kern w:val="0"/>
          <w:lang w:val="es-ES"/>
        </w:rPr>
      </w:pPr>
      <w:r w:rsidRPr="00385A8E">
        <w:rPr>
          <w:rFonts w:ascii="Arial" w:hAnsi="Arial" w:cs="Arial" w:hint="eastAsia"/>
          <w:b/>
          <w:noProof/>
          <w:kern w:val="0"/>
          <w:lang w:val="es-ES"/>
        </w:rPr>
        <w:t>新增的需求：</w:t>
      </w:r>
      <w:r w:rsidRPr="00385A8E">
        <w:rPr>
          <w:rFonts w:ascii="Arial" w:eastAsia="SimSun" w:hAnsi="Arial" w:cs="Arial" w:hint="eastAsia"/>
          <w:b/>
          <w:noProof/>
          <w:kern w:val="0"/>
          <w:lang w:val="es-ES"/>
        </w:rPr>
        <w:t>(</w:t>
      </w:r>
      <w:r w:rsidRPr="00385A8E">
        <w:rPr>
          <w:rFonts w:ascii="Arial" w:eastAsia="SimSun" w:hAnsi="Arial" w:cs="Arial" w:hint="eastAsia"/>
          <w:b/>
          <w:noProof/>
          <w:kern w:val="0"/>
          <w:lang w:val="es-ES"/>
        </w:rPr>
        <w:t>增加绿色标注部分</w:t>
      </w:r>
      <w:r w:rsidRPr="00385A8E">
        <w:rPr>
          <w:rFonts w:ascii="Arial" w:eastAsia="SimSun" w:hAnsi="Arial" w:cs="Arial" w:hint="eastAsia"/>
          <w:b/>
          <w:noProof/>
          <w:kern w:val="0"/>
          <w:lang w:val="es-ES"/>
        </w:rPr>
        <w:t xml:space="preserve">) </w:t>
      </w:r>
    </w:p>
    <w:p w:rsidR="00EB2A26" w:rsidRPr="00EB2A26" w:rsidRDefault="00EB2A26" w:rsidP="00EB2A26">
      <w:pPr>
        <w:rPr>
          <w:rFonts w:ascii="Arial" w:eastAsia="SimSun" w:hAnsi="Arial" w:cs="Arial"/>
          <w:b/>
          <w:noProof/>
          <w:kern w:val="0"/>
          <w:lang w:val="es-ES"/>
        </w:rPr>
      </w:pPr>
      <w:r w:rsidRPr="00EB2A26">
        <w:rPr>
          <w:rFonts w:ascii="Arial" w:eastAsia="SimSun" w:hAnsi="Arial" w:cs="Arial" w:hint="eastAsia"/>
          <w:b/>
          <w:noProof/>
          <w:kern w:val="0"/>
          <w:lang w:val="es-ES"/>
        </w:rPr>
        <w:t>2.15</w:t>
      </w:r>
      <w:r>
        <w:rPr>
          <w:rFonts w:ascii="Arial" w:eastAsia="SimSun" w:hAnsi="Arial" w:cs="Arial" w:hint="eastAsia"/>
          <w:b/>
          <w:noProof/>
          <w:kern w:val="0"/>
          <w:lang w:val="es-ES"/>
        </w:rPr>
        <w:t xml:space="preserve"> </w:t>
      </w:r>
      <w:r>
        <w:rPr>
          <w:rFonts w:ascii="Arial" w:eastAsia="SimSun" w:hAnsi="Arial" w:cs="Arial" w:hint="eastAsia"/>
          <w:b/>
          <w:noProof/>
          <w:kern w:val="0"/>
          <w:lang w:val="es-ES"/>
        </w:rPr>
        <w:t>业务规则</w:t>
      </w:r>
    </w:p>
    <w:p w:rsidR="00EB2A26" w:rsidRPr="005C2F90" w:rsidRDefault="00EB2A26" w:rsidP="005C2F90">
      <w:pPr>
        <w:rPr>
          <w:rFonts w:ascii="Arial" w:eastAsia="SimSun" w:hAnsi="Arial" w:cs="Arial"/>
          <w:b/>
          <w:noProof/>
          <w:kern w:val="0"/>
          <w:lang w:val="es-ES"/>
        </w:rPr>
      </w:pPr>
      <w:r>
        <w:rPr>
          <w:rFonts w:ascii="Arial" w:eastAsia="SimSun" w:hAnsi="Arial" w:cs="Arial" w:hint="eastAsia"/>
          <w:b/>
          <w:noProof/>
          <w:kern w:val="0"/>
          <w:lang w:val="es-ES"/>
        </w:rPr>
        <w:t>20.Print</w:t>
      </w:r>
    </w:p>
    <w:bookmarkEnd w:id="1139"/>
    <w:bookmarkEnd w:id="1140"/>
    <w:p w:rsidR="00B81516" w:rsidRPr="00B81516" w:rsidRDefault="00B81516" w:rsidP="00B81516">
      <w:pPr>
        <w:autoSpaceDE w:val="0"/>
        <w:autoSpaceDN w:val="0"/>
        <w:adjustRightInd w:val="0"/>
        <w:jc w:val="left"/>
        <w:rPr>
          <w:rFonts w:ascii="Verdana" w:eastAsia="SimSun" w:hAnsi="Verdana"/>
          <w:color w:val="000000"/>
          <w:sz w:val="20"/>
          <w:szCs w:val="20"/>
          <w:highlight w:val="green"/>
          <w:lang w:val="es-ES"/>
        </w:rPr>
      </w:pPr>
      <w:r w:rsidRPr="00B81516">
        <w:rPr>
          <w:rFonts w:ascii="Times New Roman" w:eastAsia="SimSun" w:hAnsi="Times New Roman" w:cs="Times New Roman" w:hint="eastAsia"/>
          <w:noProof/>
          <w:color w:val="0000FF"/>
          <w:kern w:val="0"/>
          <w:sz w:val="20"/>
          <w:szCs w:val="20"/>
          <w:highlight w:val="green"/>
          <w:lang w:val="es-ES"/>
        </w:rPr>
        <w:t>4.</w:t>
      </w:r>
      <w:r w:rsidRPr="00E01C20">
        <w:rPr>
          <w:rFonts w:ascii="Times New Roman" w:eastAsia="SimSun" w:hAnsi="Times New Roman" w:cs="Times New Roman" w:hint="eastAsia"/>
          <w:noProof/>
          <w:color w:val="0000FF"/>
          <w:kern w:val="0"/>
          <w:sz w:val="20"/>
          <w:szCs w:val="20"/>
          <w:highlight w:val="green"/>
        </w:rPr>
        <w:t>判断若是</w:t>
      </w:r>
      <w:r w:rsidRPr="00B81516">
        <w:rPr>
          <w:rFonts w:ascii="Verdana" w:eastAsia="SimSun" w:hAnsi="Verdana"/>
          <w:color w:val="000000"/>
          <w:sz w:val="20"/>
          <w:szCs w:val="20"/>
          <w:highlight w:val="green"/>
          <w:lang w:val="es-ES"/>
        </w:rPr>
        <w:t>’’</w:t>
      </w:r>
      <w:r w:rsidRPr="00B81516">
        <w:rPr>
          <w:rFonts w:ascii="Verdana" w:hAnsi="Verdana"/>
          <w:color w:val="000000"/>
          <w:sz w:val="20"/>
          <w:szCs w:val="20"/>
          <w:highlight w:val="green"/>
          <w:lang w:val="es-ES"/>
        </w:rPr>
        <w:t>Jamestown</w:t>
      </w:r>
      <w:r w:rsidRPr="00B81516">
        <w:rPr>
          <w:rFonts w:ascii="Verdana" w:eastAsia="SimSun" w:hAnsi="Verdana"/>
          <w:color w:val="000000"/>
          <w:sz w:val="20"/>
          <w:szCs w:val="20"/>
          <w:highlight w:val="green"/>
          <w:lang w:val="es-ES"/>
        </w:rPr>
        <w:t>’’</w:t>
      </w:r>
      <w:r w:rsidRPr="00B81516">
        <w:rPr>
          <w:rFonts w:ascii="Verdana" w:hAnsi="Verdana"/>
          <w:color w:val="000000"/>
          <w:sz w:val="20"/>
          <w:szCs w:val="20"/>
          <w:highlight w:val="green"/>
          <w:lang w:val="es-ES"/>
        </w:rPr>
        <w:t xml:space="preserve"> </w:t>
      </w:r>
      <w:r w:rsidRPr="00E01C20">
        <w:rPr>
          <w:rFonts w:ascii="Verdana" w:eastAsia="SimSun" w:hAnsi="Verdana" w:hint="eastAsia"/>
          <w:color w:val="000000"/>
          <w:sz w:val="20"/>
          <w:szCs w:val="20"/>
          <w:highlight w:val="green"/>
        </w:rPr>
        <w:t>的</w:t>
      </w:r>
      <w:r w:rsidRPr="00E01C20">
        <w:rPr>
          <w:rFonts w:ascii="Verdana" w:hAnsi="Verdana"/>
          <w:color w:val="000000"/>
          <w:sz w:val="20"/>
          <w:szCs w:val="20"/>
          <w:highlight w:val="green"/>
        </w:rPr>
        <w:t>新机型时</w:t>
      </w:r>
      <w:r w:rsidRPr="00B81516">
        <w:rPr>
          <w:rFonts w:ascii="Verdana" w:eastAsia="SimSun" w:hAnsi="Verdana" w:hint="eastAsia"/>
          <w:color w:val="000000"/>
          <w:sz w:val="20"/>
          <w:szCs w:val="20"/>
          <w:highlight w:val="green"/>
          <w:lang w:val="es-ES"/>
        </w:rPr>
        <w:t>，</w:t>
      </w:r>
      <w:r w:rsidRPr="00E01C20">
        <w:rPr>
          <w:rFonts w:ascii="Verdana" w:eastAsia="SimSun" w:hAnsi="Verdana" w:hint="eastAsia"/>
          <w:color w:val="000000"/>
          <w:sz w:val="20"/>
          <w:szCs w:val="20"/>
          <w:highlight w:val="green"/>
        </w:rPr>
        <w:t>就同时</w:t>
      </w:r>
      <w:r w:rsidRPr="00E01C20">
        <w:rPr>
          <w:rFonts w:ascii="Verdana" w:hAnsi="Verdana"/>
          <w:color w:val="000000"/>
          <w:sz w:val="20"/>
          <w:szCs w:val="20"/>
          <w:highlight w:val="green"/>
        </w:rPr>
        <w:t>调取</w:t>
      </w:r>
      <w:r w:rsidRPr="00B81516">
        <w:rPr>
          <w:rFonts w:ascii="Verdana" w:hAnsi="Verdana"/>
          <w:color w:val="000000"/>
          <w:sz w:val="20"/>
          <w:szCs w:val="20"/>
          <w:highlight w:val="green"/>
          <w:lang w:val="es-ES"/>
        </w:rPr>
        <w:t>2</w:t>
      </w:r>
      <w:r w:rsidRPr="00E01C20">
        <w:rPr>
          <w:rFonts w:ascii="Verdana" w:hAnsi="Verdana"/>
          <w:color w:val="000000"/>
          <w:sz w:val="20"/>
          <w:szCs w:val="20"/>
          <w:highlight w:val="green"/>
        </w:rPr>
        <w:t>个</w:t>
      </w:r>
      <w:r w:rsidRPr="00B81516">
        <w:rPr>
          <w:rFonts w:ascii="Verdana" w:eastAsia="SimSun" w:hAnsi="Verdana" w:hint="eastAsia"/>
          <w:color w:val="000000"/>
          <w:sz w:val="20"/>
          <w:szCs w:val="20"/>
          <w:highlight w:val="green"/>
          <w:lang w:val="es-ES"/>
        </w:rPr>
        <w:t>(</w:t>
      </w:r>
      <w:r w:rsidRPr="00B81516">
        <w:rPr>
          <w:rFonts w:ascii="Verdana" w:hAnsi="Verdana"/>
          <w:color w:val="000000"/>
          <w:sz w:val="20"/>
          <w:szCs w:val="20"/>
          <w:highlight w:val="green"/>
          <w:lang w:val="es-ES"/>
        </w:rPr>
        <w:t xml:space="preserve">'PCA Label','ECR </w:t>
      </w:r>
      <w:r w:rsidRPr="00B81516">
        <w:rPr>
          <w:rFonts w:ascii="Verdana" w:eastAsia="SimSun" w:hAnsi="Verdana" w:hint="eastAsia"/>
          <w:color w:val="000000"/>
          <w:sz w:val="20"/>
          <w:szCs w:val="20"/>
          <w:highlight w:val="green"/>
          <w:lang w:val="es-ES"/>
        </w:rPr>
        <w:t xml:space="preserve"> </w:t>
      </w:r>
      <w:r w:rsidRPr="00B81516">
        <w:rPr>
          <w:rFonts w:ascii="Verdana" w:hAnsi="Verdana"/>
          <w:color w:val="000000"/>
          <w:sz w:val="20"/>
          <w:szCs w:val="20"/>
          <w:highlight w:val="green"/>
          <w:lang w:val="es-ES"/>
        </w:rPr>
        <w:t>LABLE'</w:t>
      </w:r>
      <w:r w:rsidRPr="00B81516">
        <w:rPr>
          <w:rFonts w:ascii="Verdana" w:eastAsia="SimSun" w:hAnsi="Verdana" w:hint="eastAsia"/>
          <w:color w:val="000000"/>
          <w:sz w:val="20"/>
          <w:szCs w:val="20"/>
          <w:highlight w:val="green"/>
          <w:lang w:val="es-ES"/>
        </w:rPr>
        <w:t>)</w:t>
      </w:r>
      <w:r w:rsidRPr="00E01C20">
        <w:rPr>
          <w:rFonts w:ascii="Verdana" w:hAnsi="Verdana"/>
          <w:color w:val="000000"/>
          <w:sz w:val="20"/>
          <w:szCs w:val="20"/>
          <w:highlight w:val="green"/>
        </w:rPr>
        <w:t>模板打印</w:t>
      </w:r>
    </w:p>
    <w:p w:rsidR="00B81516" w:rsidRPr="00B81516" w:rsidRDefault="00B81516" w:rsidP="00B81516">
      <w:pPr>
        <w:autoSpaceDE w:val="0"/>
        <w:autoSpaceDN w:val="0"/>
        <w:adjustRightInd w:val="0"/>
        <w:ind w:firstLineChars="50" w:firstLine="100"/>
        <w:jc w:val="left"/>
        <w:rPr>
          <w:rFonts w:ascii="Verdana" w:eastAsia="SimSun" w:hAnsi="Verdana"/>
          <w:color w:val="000000"/>
          <w:sz w:val="20"/>
          <w:szCs w:val="20"/>
          <w:highlight w:val="green"/>
          <w:lang w:val="es-ES"/>
        </w:rPr>
      </w:pPr>
      <w:r w:rsidRPr="00E01C20">
        <w:rPr>
          <w:rFonts w:ascii="Times New Roman" w:eastAsia="SimSun" w:hAnsi="Times New Roman" w:cs="Times New Roman" w:hint="eastAsia"/>
          <w:noProof/>
          <w:color w:val="0000FF"/>
          <w:kern w:val="0"/>
          <w:sz w:val="20"/>
          <w:szCs w:val="20"/>
          <w:highlight w:val="green"/>
        </w:rPr>
        <w:t>判断</w:t>
      </w:r>
      <w:r w:rsidRPr="00B81516">
        <w:rPr>
          <w:rFonts w:ascii="Verdana" w:eastAsia="SimSun" w:hAnsi="Verdana"/>
          <w:color w:val="000000"/>
          <w:sz w:val="20"/>
          <w:szCs w:val="20"/>
          <w:highlight w:val="green"/>
          <w:lang w:val="es-ES"/>
        </w:rPr>
        <w:t>’’</w:t>
      </w:r>
      <w:r w:rsidRPr="00B81516">
        <w:rPr>
          <w:rFonts w:ascii="Verdana" w:hAnsi="Verdana"/>
          <w:color w:val="000000"/>
          <w:sz w:val="20"/>
          <w:szCs w:val="20"/>
          <w:highlight w:val="green"/>
          <w:lang w:val="es-ES"/>
        </w:rPr>
        <w:t>Jamestown</w:t>
      </w:r>
      <w:r w:rsidRPr="00B81516">
        <w:rPr>
          <w:rFonts w:ascii="Verdana" w:eastAsia="SimSun" w:hAnsi="Verdana"/>
          <w:color w:val="000000"/>
          <w:sz w:val="20"/>
          <w:szCs w:val="20"/>
          <w:highlight w:val="green"/>
          <w:lang w:val="es-ES"/>
        </w:rPr>
        <w:t>’’</w:t>
      </w:r>
      <w:r w:rsidRPr="00B81516">
        <w:rPr>
          <w:rFonts w:ascii="Verdana" w:hAnsi="Verdana"/>
          <w:color w:val="000000"/>
          <w:sz w:val="20"/>
          <w:szCs w:val="20"/>
          <w:highlight w:val="green"/>
          <w:lang w:val="es-ES"/>
        </w:rPr>
        <w:t xml:space="preserve"> </w:t>
      </w:r>
      <w:r w:rsidRPr="00E01C20">
        <w:rPr>
          <w:rFonts w:ascii="Verdana" w:eastAsia="SimSun" w:hAnsi="Verdana" w:hint="eastAsia"/>
          <w:color w:val="000000"/>
          <w:sz w:val="20"/>
          <w:szCs w:val="20"/>
          <w:highlight w:val="green"/>
        </w:rPr>
        <w:t>的</w:t>
      </w:r>
      <w:r w:rsidRPr="00E01C20">
        <w:rPr>
          <w:rFonts w:ascii="Verdana" w:hAnsi="Verdana"/>
          <w:color w:val="000000"/>
          <w:sz w:val="20"/>
          <w:szCs w:val="20"/>
          <w:highlight w:val="green"/>
        </w:rPr>
        <w:t>机型</w:t>
      </w:r>
      <w:r w:rsidRPr="00E01C20">
        <w:rPr>
          <w:rFonts w:ascii="Verdana" w:eastAsia="SimSun" w:hAnsi="Verdana" w:hint="eastAsia"/>
          <w:color w:val="000000"/>
          <w:sz w:val="20"/>
          <w:szCs w:val="20"/>
          <w:highlight w:val="green"/>
        </w:rPr>
        <w:t>规则</w:t>
      </w:r>
      <w:r w:rsidRPr="00B81516">
        <w:rPr>
          <w:rFonts w:ascii="Verdana" w:eastAsia="SimSun" w:hAnsi="Verdana" w:hint="eastAsia"/>
          <w:color w:val="000000"/>
          <w:sz w:val="20"/>
          <w:szCs w:val="20"/>
          <w:highlight w:val="green"/>
          <w:lang w:val="es-ES"/>
        </w:rPr>
        <w:t>：</w:t>
      </w:r>
    </w:p>
    <w:p w:rsidR="00B81516" w:rsidRPr="00B81516" w:rsidRDefault="00B81516" w:rsidP="00B81516">
      <w:pPr>
        <w:autoSpaceDE w:val="0"/>
        <w:autoSpaceDN w:val="0"/>
        <w:adjustRightInd w:val="0"/>
        <w:ind w:firstLineChars="50" w:firstLine="80"/>
        <w:jc w:val="left"/>
        <w:rPr>
          <w:rFonts w:ascii="Verdana" w:eastAsia="SimSun" w:hAnsi="Verdana"/>
          <w:color w:val="000000"/>
          <w:sz w:val="16"/>
          <w:szCs w:val="16"/>
          <w:highlight w:val="green"/>
          <w:lang w:val="es-ES"/>
        </w:rPr>
      </w:pPr>
      <w:r w:rsidRPr="00B81516">
        <w:rPr>
          <w:rFonts w:ascii="Verdana" w:hAnsi="Verdana"/>
          <w:color w:val="000000"/>
          <w:sz w:val="16"/>
          <w:szCs w:val="16"/>
          <w:highlight w:val="green"/>
          <w:lang w:val="es-ES"/>
        </w:rPr>
        <w:t>Select</w:t>
      </w:r>
      <w:r w:rsidRPr="00B81516">
        <w:rPr>
          <w:rFonts w:ascii="Verdana" w:eastAsia="SimSun" w:hAnsi="Verdana" w:hint="eastAsia"/>
          <w:color w:val="000000"/>
          <w:sz w:val="16"/>
          <w:szCs w:val="16"/>
          <w:highlight w:val="green"/>
          <w:lang w:val="es-ES"/>
        </w:rPr>
        <w:t xml:space="preserve">  </w:t>
      </w:r>
      <w:r w:rsidRPr="00B81516">
        <w:rPr>
          <w:rFonts w:ascii="Verdana" w:hAnsi="Verdana"/>
          <w:color w:val="000000"/>
          <w:sz w:val="16"/>
          <w:szCs w:val="16"/>
          <w:highlight w:val="green"/>
          <w:lang w:val="es-ES"/>
        </w:rPr>
        <w:t>*</w:t>
      </w:r>
      <w:r w:rsidRPr="00B81516">
        <w:rPr>
          <w:rFonts w:ascii="Verdana" w:eastAsia="SimSun" w:hAnsi="Verdana" w:hint="eastAsia"/>
          <w:color w:val="000000"/>
          <w:sz w:val="16"/>
          <w:szCs w:val="16"/>
          <w:highlight w:val="green"/>
          <w:lang w:val="es-ES"/>
        </w:rPr>
        <w:t xml:space="preserve">  </w:t>
      </w:r>
      <w:r w:rsidRPr="00B81516">
        <w:rPr>
          <w:rFonts w:ascii="Verdana" w:hAnsi="Verdana"/>
          <w:color w:val="000000"/>
          <w:sz w:val="16"/>
          <w:szCs w:val="16"/>
          <w:highlight w:val="green"/>
          <w:lang w:val="es-ES"/>
        </w:rPr>
        <w:t xml:space="preserve">from </w:t>
      </w:r>
      <w:r w:rsidRPr="00B81516">
        <w:rPr>
          <w:rFonts w:ascii="Verdana" w:eastAsia="SimSun" w:hAnsi="Verdana" w:hint="eastAsia"/>
          <w:color w:val="000000"/>
          <w:sz w:val="16"/>
          <w:szCs w:val="16"/>
          <w:highlight w:val="green"/>
          <w:lang w:val="es-ES"/>
        </w:rPr>
        <w:t xml:space="preserve"> </w:t>
      </w:r>
      <w:r w:rsidRPr="00B81516">
        <w:rPr>
          <w:rFonts w:ascii="Verdana" w:hAnsi="Verdana"/>
          <w:color w:val="000000"/>
          <w:sz w:val="16"/>
          <w:szCs w:val="16"/>
          <w:highlight w:val="green"/>
          <w:lang w:val="es-ES"/>
        </w:rPr>
        <w:t>Part</w:t>
      </w:r>
      <w:r w:rsidRPr="00B81516">
        <w:rPr>
          <w:rFonts w:ascii="Verdana" w:eastAsia="SimSun" w:hAnsi="Verdana" w:hint="eastAsia"/>
          <w:color w:val="000000"/>
          <w:sz w:val="16"/>
          <w:szCs w:val="16"/>
          <w:highlight w:val="green"/>
          <w:lang w:val="es-ES"/>
        </w:rPr>
        <w:t xml:space="preserve"> </w:t>
      </w:r>
      <w:r w:rsidRPr="00B81516">
        <w:rPr>
          <w:rFonts w:ascii="Verdana" w:hAnsi="Verdana"/>
          <w:color w:val="000000"/>
          <w:sz w:val="16"/>
          <w:szCs w:val="16"/>
          <w:highlight w:val="green"/>
          <w:lang w:val="es-ES"/>
        </w:rPr>
        <w:t xml:space="preserve"> WHERE Descr like 'Jam</w:t>
      </w:r>
      <w:r w:rsidRPr="00B81516">
        <w:rPr>
          <w:rFonts w:ascii="Verdana" w:eastAsia="SimSun" w:hAnsi="Verdana" w:hint="eastAsia"/>
          <w:color w:val="000000"/>
          <w:sz w:val="16"/>
          <w:szCs w:val="16"/>
          <w:highlight w:val="green"/>
          <w:lang w:val="es-ES"/>
        </w:rPr>
        <w:t>es</w:t>
      </w:r>
      <w:r w:rsidRPr="00B81516">
        <w:rPr>
          <w:rFonts w:ascii="Verdana" w:hAnsi="Verdana"/>
          <w:color w:val="000000"/>
          <w:sz w:val="16"/>
          <w:szCs w:val="16"/>
          <w:highlight w:val="green"/>
          <w:lang w:val="es-ES"/>
        </w:rPr>
        <w:t>%'</w:t>
      </w:r>
    </w:p>
    <w:p w:rsidR="00385A8E" w:rsidRPr="00B81516" w:rsidRDefault="00385A8E" w:rsidP="00385A8E">
      <w:pPr>
        <w:pStyle w:val="a9"/>
        <w:ind w:left="425" w:firstLineChars="0" w:firstLine="0"/>
        <w:jc w:val="left"/>
        <w:rPr>
          <w:lang w:val="es-ES"/>
        </w:rPr>
      </w:pPr>
    </w:p>
    <w:p w:rsidR="00385A8E" w:rsidRPr="00B81516" w:rsidRDefault="00385A8E" w:rsidP="00385A8E">
      <w:pPr>
        <w:rPr>
          <w:rFonts w:eastAsia="SimSun"/>
          <w:lang w:val="es-ES"/>
        </w:rPr>
      </w:pPr>
    </w:p>
    <w:sectPr w:rsidR="00385A8E" w:rsidRPr="00B81516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28A3" w:rsidRDefault="007228A3" w:rsidP="000127C3">
      <w:r>
        <w:separator/>
      </w:r>
    </w:p>
  </w:endnote>
  <w:endnote w:type="continuationSeparator" w:id="0">
    <w:p w:rsidR="007228A3" w:rsidRDefault="007228A3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9C0" w:rsidRDefault="005D09C0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047ADC">
            <w:rPr>
              <w:noProof/>
            </w:rPr>
            <w:t>25</w:t>
          </w:r>
        </w:fldSimple>
        <w:r>
          <w:rPr>
            <w:lang w:val="zh-CN"/>
          </w:rPr>
          <w:t xml:space="preserve"> </w:t>
        </w:r>
        <w:r>
          <w:rPr>
            <w:lang w:val="zh-CN"/>
          </w:rPr>
          <w:t xml:space="preserve">/ </w:t>
        </w:r>
        <w:fldSimple w:instr=" NUMPAGES  ">
          <w:r w:rsidR="00047ADC">
            <w:rPr>
              <w:noProof/>
            </w:rPr>
            <w:t>30</w:t>
          </w:r>
        </w:fldSimple>
      </w:sdtContent>
    </w:sdt>
  </w:p>
  <w:p w:rsidR="005D09C0" w:rsidRDefault="005D09C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28A3" w:rsidRDefault="007228A3" w:rsidP="000127C3">
      <w:r>
        <w:separator/>
      </w:r>
    </w:p>
  </w:footnote>
  <w:footnote w:type="continuationSeparator" w:id="0">
    <w:p w:rsidR="007228A3" w:rsidRDefault="007228A3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9C0" w:rsidRPr="000127C3" w:rsidRDefault="005D09C0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>
      <w:rPr>
        <w:rFonts w:ascii="Times New Roman" w:hAnsi="Times New Roman" w:cs="Times New Roman" w:hint="eastAsia"/>
        <w:b/>
        <w:sz w:val="28"/>
        <w:szCs w:val="28"/>
      </w:rPr>
      <w:t xml:space="preserve">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5D09C0" w:rsidRPr="00DE0AE1" w:rsidRDefault="005D09C0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8F139E">
      <w:t>CI-MES12-SPEC-</w:t>
    </w:r>
    <w:r>
      <w:rPr>
        <w:rFonts w:hint="eastAsia"/>
      </w:rPr>
      <w:t>SA</w:t>
    </w:r>
    <w:r w:rsidRPr="008F139E">
      <w:t xml:space="preserve">-UC </w:t>
    </w:r>
    <w:r>
      <w:t>PCA ICT Input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B7E24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8E6854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68B3301"/>
    <w:multiLevelType w:val="hybridMultilevel"/>
    <w:tmpl w:val="F9B66C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212862"/>
    <w:multiLevelType w:val="hybridMultilevel"/>
    <w:tmpl w:val="9DD45670"/>
    <w:lvl w:ilvl="0" w:tplc="98103392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9942AB6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BA61E1C"/>
    <w:multiLevelType w:val="hybridMultilevel"/>
    <w:tmpl w:val="91141B6A"/>
    <w:lvl w:ilvl="0" w:tplc="0824CA2E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46078B"/>
    <w:multiLevelType w:val="hybridMultilevel"/>
    <w:tmpl w:val="4036DF1A"/>
    <w:lvl w:ilvl="0" w:tplc="58842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03D2E54"/>
    <w:multiLevelType w:val="hybridMultilevel"/>
    <w:tmpl w:val="BAB41A5C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4175B8F"/>
    <w:multiLevelType w:val="hybridMultilevel"/>
    <w:tmpl w:val="CE786DF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A8926E9"/>
    <w:multiLevelType w:val="hybridMultilevel"/>
    <w:tmpl w:val="6346D962"/>
    <w:lvl w:ilvl="0" w:tplc="8C923A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D9B04B1"/>
    <w:multiLevelType w:val="hybridMultilevel"/>
    <w:tmpl w:val="9D2E5494"/>
    <w:lvl w:ilvl="0" w:tplc="BEFE8D64">
      <w:start w:val="1"/>
      <w:numFmt w:val="decimal"/>
      <w:lvlText w:val="%1、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0F17038"/>
    <w:multiLevelType w:val="hybridMultilevel"/>
    <w:tmpl w:val="9DD45670"/>
    <w:lvl w:ilvl="0" w:tplc="98103392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5376E3F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F2F61BD"/>
    <w:multiLevelType w:val="hybridMultilevel"/>
    <w:tmpl w:val="F9106FB8"/>
    <w:lvl w:ilvl="0" w:tplc="F98CF4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399B34D8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D2873BA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D534E68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2A15112"/>
    <w:multiLevelType w:val="multilevel"/>
    <w:tmpl w:val="2312B698"/>
    <w:lvl w:ilvl="0"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9">
    <w:nsid w:val="47BC3F04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D49240A"/>
    <w:multiLevelType w:val="hybridMultilevel"/>
    <w:tmpl w:val="9C2EFD0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52473BE9"/>
    <w:multiLevelType w:val="hybridMultilevel"/>
    <w:tmpl w:val="BAB41A5C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5530771"/>
    <w:multiLevelType w:val="hybridMultilevel"/>
    <w:tmpl w:val="17C422D2"/>
    <w:lvl w:ilvl="0" w:tplc="486E014E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58B97836"/>
    <w:multiLevelType w:val="hybridMultilevel"/>
    <w:tmpl w:val="7768460A"/>
    <w:lvl w:ilvl="0" w:tplc="41501CFA">
      <w:start w:val="1"/>
      <w:numFmt w:val="lowerLetter"/>
      <w:lvlText w:val="%1)"/>
      <w:lvlJc w:val="left"/>
      <w:pPr>
        <w:ind w:left="108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F965A35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09501BF"/>
    <w:multiLevelType w:val="hybridMultilevel"/>
    <w:tmpl w:val="BAB41A5C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523306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7B010EF"/>
    <w:multiLevelType w:val="hybridMultilevel"/>
    <w:tmpl w:val="13A2909C"/>
    <w:lvl w:ilvl="0" w:tplc="EBC6B2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C5B36CF"/>
    <w:multiLevelType w:val="hybridMultilevel"/>
    <w:tmpl w:val="3840790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D4A0744"/>
    <w:multiLevelType w:val="hybridMultilevel"/>
    <w:tmpl w:val="BAB41A5C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DCA26CB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E82500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F50181E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1855DEF"/>
    <w:multiLevelType w:val="hybridMultilevel"/>
    <w:tmpl w:val="60F407A2"/>
    <w:lvl w:ilvl="0" w:tplc="11F8B124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4B34926"/>
    <w:multiLevelType w:val="hybridMultilevel"/>
    <w:tmpl w:val="0D3AE4DC"/>
    <w:lvl w:ilvl="0" w:tplc="0674E6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9B27766"/>
    <w:multiLevelType w:val="hybridMultilevel"/>
    <w:tmpl w:val="97983FD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A24180E"/>
    <w:multiLevelType w:val="hybridMultilevel"/>
    <w:tmpl w:val="80D05034"/>
    <w:lvl w:ilvl="0" w:tplc="C9AAF1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7DEC0C2D"/>
    <w:multiLevelType w:val="hybridMultilevel"/>
    <w:tmpl w:val="BAB41A5C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31"/>
  </w:num>
  <w:num w:numId="3">
    <w:abstractNumId w:val="5"/>
  </w:num>
  <w:num w:numId="4">
    <w:abstractNumId w:val="20"/>
  </w:num>
  <w:num w:numId="5">
    <w:abstractNumId w:val="8"/>
  </w:num>
  <w:num w:numId="6">
    <w:abstractNumId w:val="36"/>
  </w:num>
  <w:num w:numId="7">
    <w:abstractNumId w:val="26"/>
  </w:num>
  <w:num w:numId="8">
    <w:abstractNumId w:val="22"/>
  </w:num>
  <w:num w:numId="9">
    <w:abstractNumId w:val="25"/>
  </w:num>
  <w:num w:numId="10">
    <w:abstractNumId w:val="24"/>
  </w:num>
  <w:num w:numId="11">
    <w:abstractNumId w:val="30"/>
  </w:num>
  <w:num w:numId="12">
    <w:abstractNumId w:val="32"/>
  </w:num>
  <w:num w:numId="13">
    <w:abstractNumId w:val="7"/>
  </w:num>
  <w:num w:numId="14">
    <w:abstractNumId w:val="6"/>
  </w:num>
  <w:num w:numId="15">
    <w:abstractNumId w:val="35"/>
  </w:num>
  <w:num w:numId="16">
    <w:abstractNumId w:val="0"/>
  </w:num>
  <w:num w:numId="17">
    <w:abstractNumId w:val="2"/>
  </w:num>
  <w:num w:numId="18">
    <w:abstractNumId w:val="33"/>
  </w:num>
  <w:num w:numId="19">
    <w:abstractNumId w:val="1"/>
  </w:num>
  <w:num w:numId="20">
    <w:abstractNumId w:val="28"/>
  </w:num>
  <w:num w:numId="21">
    <w:abstractNumId w:val="19"/>
  </w:num>
  <w:num w:numId="22">
    <w:abstractNumId w:val="15"/>
  </w:num>
  <w:num w:numId="23">
    <w:abstractNumId w:val="17"/>
  </w:num>
  <w:num w:numId="24">
    <w:abstractNumId w:val="12"/>
  </w:num>
  <w:num w:numId="25">
    <w:abstractNumId w:val="16"/>
  </w:num>
  <w:num w:numId="26">
    <w:abstractNumId w:val="4"/>
  </w:num>
  <w:num w:numId="27">
    <w:abstractNumId w:val="18"/>
  </w:num>
  <w:num w:numId="28">
    <w:abstractNumId w:val="18"/>
  </w:num>
  <w:num w:numId="29">
    <w:abstractNumId w:val="18"/>
  </w:num>
  <w:num w:numId="30">
    <w:abstractNumId w:val="18"/>
  </w:num>
  <w:num w:numId="31">
    <w:abstractNumId w:val="18"/>
  </w:num>
  <w:num w:numId="32">
    <w:abstractNumId w:val="18"/>
  </w:num>
  <w:num w:numId="33">
    <w:abstractNumId w:val="29"/>
  </w:num>
  <w:num w:numId="34">
    <w:abstractNumId w:val="37"/>
  </w:num>
  <w:num w:numId="35">
    <w:abstractNumId w:val="21"/>
  </w:num>
  <w:num w:numId="36">
    <w:abstractNumId w:val="10"/>
  </w:num>
  <w:num w:numId="37">
    <w:abstractNumId w:val="13"/>
  </w:num>
  <w:num w:numId="38">
    <w:abstractNumId w:val="9"/>
  </w:num>
  <w:num w:numId="39">
    <w:abstractNumId w:val="27"/>
  </w:num>
  <w:num w:numId="40">
    <w:abstractNumId w:val="34"/>
  </w:num>
  <w:num w:numId="41">
    <w:abstractNumId w:val="11"/>
  </w:num>
  <w:num w:numId="42">
    <w:abstractNumId w:val="3"/>
  </w:num>
  <w:num w:numId="43">
    <w:abstractNumId w:val="2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1BBC"/>
    <w:rsid w:val="00002BEC"/>
    <w:rsid w:val="000035CC"/>
    <w:rsid w:val="00003960"/>
    <w:rsid w:val="00003989"/>
    <w:rsid w:val="000044CD"/>
    <w:rsid w:val="00004BBE"/>
    <w:rsid w:val="0000593B"/>
    <w:rsid w:val="00007ACE"/>
    <w:rsid w:val="00010B1F"/>
    <w:rsid w:val="0001184D"/>
    <w:rsid w:val="000119DF"/>
    <w:rsid w:val="0001214B"/>
    <w:rsid w:val="000127C3"/>
    <w:rsid w:val="000137D7"/>
    <w:rsid w:val="00013FD4"/>
    <w:rsid w:val="000144DF"/>
    <w:rsid w:val="00014EDD"/>
    <w:rsid w:val="0001525F"/>
    <w:rsid w:val="00015433"/>
    <w:rsid w:val="000154BC"/>
    <w:rsid w:val="00015B21"/>
    <w:rsid w:val="000164B8"/>
    <w:rsid w:val="000167A4"/>
    <w:rsid w:val="00017416"/>
    <w:rsid w:val="00017748"/>
    <w:rsid w:val="000204E4"/>
    <w:rsid w:val="000205B2"/>
    <w:rsid w:val="0002062C"/>
    <w:rsid w:val="00020759"/>
    <w:rsid w:val="000214CF"/>
    <w:rsid w:val="00021A3A"/>
    <w:rsid w:val="000234FC"/>
    <w:rsid w:val="00023A8B"/>
    <w:rsid w:val="0002402E"/>
    <w:rsid w:val="0002672E"/>
    <w:rsid w:val="000267CB"/>
    <w:rsid w:val="000271FD"/>
    <w:rsid w:val="000304FB"/>
    <w:rsid w:val="000306FF"/>
    <w:rsid w:val="00030A39"/>
    <w:rsid w:val="00030B71"/>
    <w:rsid w:val="00030D62"/>
    <w:rsid w:val="00030DF9"/>
    <w:rsid w:val="00031520"/>
    <w:rsid w:val="00031ED5"/>
    <w:rsid w:val="0003224F"/>
    <w:rsid w:val="00033BCF"/>
    <w:rsid w:val="000343D8"/>
    <w:rsid w:val="00035779"/>
    <w:rsid w:val="0003761E"/>
    <w:rsid w:val="00040145"/>
    <w:rsid w:val="00042BC5"/>
    <w:rsid w:val="00042E99"/>
    <w:rsid w:val="0004402F"/>
    <w:rsid w:val="0004427F"/>
    <w:rsid w:val="00044E84"/>
    <w:rsid w:val="00045110"/>
    <w:rsid w:val="000464D3"/>
    <w:rsid w:val="00046E0E"/>
    <w:rsid w:val="00047ADC"/>
    <w:rsid w:val="00047C1F"/>
    <w:rsid w:val="00047DD0"/>
    <w:rsid w:val="000510EB"/>
    <w:rsid w:val="00051EC6"/>
    <w:rsid w:val="00053539"/>
    <w:rsid w:val="000542C9"/>
    <w:rsid w:val="00054F04"/>
    <w:rsid w:val="000559F4"/>
    <w:rsid w:val="00055F15"/>
    <w:rsid w:val="00060063"/>
    <w:rsid w:val="00060798"/>
    <w:rsid w:val="00060BE2"/>
    <w:rsid w:val="00060D36"/>
    <w:rsid w:val="00061B87"/>
    <w:rsid w:val="00061FE0"/>
    <w:rsid w:val="000621FD"/>
    <w:rsid w:val="00062A70"/>
    <w:rsid w:val="00062E85"/>
    <w:rsid w:val="00064BB0"/>
    <w:rsid w:val="000651B7"/>
    <w:rsid w:val="00065268"/>
    <w:rsid w:val="00065B5C"/>
    <w:rsid w:val="00065C5A"/>
    <w:rsid w:val="000709C2"/>
    <w:rsid w:val="00070BFE"/>
    <w:rsid w:val="00070C13"/>
    <w:rsid w:val="000723EF"/>
    <w:rsid w:val="00072A50"/>
    <w:rsid w:val="00073619"/>
    <w:rsid w:val="000739D6"/>
    <w:rsid w:val="00074C0E"/>
    <w:rsid w:val="00075188"/>
    <w:rsid w:val="000773C5"/>
    <w:rsid w:val="00077B3E"/>
    <w:rsid w:val="000815C9"/>
    <w:rsid w:val="00081CCF"/>
    <w:rsid w:val="00081EC7"/>
    <w:rsid w:val="00082E08"/>
    <w:rsid w:val="00084424"/>
    <w:rsid w:val="00084CC9"/>
    <w:rsid w:val="00084D0D"/>
    <w:rsid w:val="000852AE"/>
    <w:rsid w:val="00085721"/>
    <w:rsid w:val="00087D83"/>
    <w:rsid w:val="00090BF1"/>
    <w:rsid w:val="00091CAC"/>
    <w:rsid w:val="0009259F"/>
    <w:rsid w:val="00092932"/>
    <w:rsid w:val="00095726"/>
    <w:rsid w:val="00095D93"/>
    <w:rsid w:val="00095DFC"/>
    <w:rsid w:val="0009613E"/>
    <w:rsid w:val="000962D7"/>
    <w:rsid w:val="00096601"/>
    <w:rsid w:val="00096979"/>
    <w:rsid w:val="00097024"/>
    <w:rsid w:val="00097F4A"/>
    <w:rsid w:val="00097F84"/>
    <w:rsid w:val="000A03EB"/>
    <w:rsid w:val="000A129C"/>
    <w:rsid w:val="000A26FB"/>
    <w:rsid w:val="000A2939"/>
    <w:rsid w:val="000A34D2"/>
    <w:rsid w:val="000A3555"/>
    <w:rsid w:val="000A36BA"/>
    <w:rsid w:val="000A3D04"/>
    <w:rsid w:val="000A4A0A"/>
    <w:rsid w:val="000A592D"/>
    <w:rsid w:val="000A614B"/>
    <w:rsid w:val="000A6664"/>
    <w:rsid w:val="000A7428"/>
    <w:rsid w:val="000A7C39"/>
    <w:rsid w:val="000A7DF0"/>
    <w:rsid w:val="000B0553"/>
    <w:rsid w:val="000B06EA"/>
    <w:rsid w:val="000B0D88"/>
    <w:rsid w:val="000B1BBF"/>
    <w:rsid w:val="000B2835"/>
    <w:rsid w:val="000B2CFE"/>
    <w:rsid w:val="000B40D6"/>
    <w:rsid w:val="000B48DB"/>
    <w:rsid w:val="000B5BC2"/>
    <w:rsid w:val="000B6745"/>
    <w:rsid w:val="000B6886"/>
    <w:rsid w:val="000B7E17"/>
    <w:rsid w:val="000B7E68"/>
    <w:rsid w:val="000C025A"/>
    <w:rsid w:val="000C0C27"/>
    <w:rsid w:val="000C11E8"/>
    <w:rsid w:val="000C22DE"/>
    <w:rsid w:val="000C3125"/>
    <w:rsid w:val="000C319E"/>
    <w:rsid w:val="000C3ABE"/>
    <w:rsid w:val="000C4424"/>
    <w:rsid w:val="000C4847"/>
    <w:rsid w:val="000C5E03"/>
    <w:rsid w:val="000D0988"/>
    <w:rsid w:val="000D1121"/>
    <w:rsid w:val="000D1ACB"/>
    <w:rsid w:val="000D2836"/>
    <w:rsid w:val="000D2AF1"/>
    <w:rsid w:val="000D3166"/>
    <w:rsid w:val="000D3913"/>
    <w:rsid w:val="000D3AD0"/>
    <w:rsid w:val="000D4145"/>
    <w:rsid w:val="000D51AC"/>
    <w:rsid w:val="000D5C2A"/>
    <w:rsid w:val="000D65E6"/>
    <w:rsid w:val="000E113B"/>
    <w:rsid w:val="000E1F23"/>
    <w:rsid w:val="000E2517"/>
    <w:rsid w:val="000E30A8"/>
    <w:rsid w:val="000E564D"/>
    <w:rsid w:val="000E576D"/>
    <w:rsid w:val="000E5A71"/>
    <w:rsid w:val="000E6785"/>
    <w:rsid w:val="000E67B8"/>
    <w:rsid w:val="000F0180"/>
    <w:rsid w:val="000F0B19"/>
    <w:rsid w:val="000F189A"/>
    <w:rsid w:val="000F1ABF"/>
    <w:rsid w:val="000F2400"/>
    <w:rsid w:val="000F2D1D"/>
    <w:rsid w:val="000F2F6D"/>
    <w:rsid w:val="000F361E"/>
    <w:rsid w:val="000F366C"/>
    <w:rsid w:val="000F4492"/>
    <w:rsid w:val="000F5116"/>
    <w:rsid w:val="000F56C7"/>
    <w:rsid w:val="000F574D"/>
    <w:rsid w:val="000F7A41"/>
    <w:rsid w:val="000F7BBC"/>
    <w:rsid w:val="000F7FEF"/>
    <w:rsid w:val="001007F6"/>
    <w:rsid w:val="00102090"/>
    <w:rsid w:val="00102D88"/>
    <w:rsid w:val="001033D3"/>
    <w:rsid w:val="00104C6A"/>
    <w:rsid w:val="00105279"/>
    <w:rsid w:val="00106243"/>
    <w:rsid w:val="00106278"/>
    <w:rsid w:val="0010643F"/>
    <w:rsid w:val="00106EE4"/>
    <w:rsid w:val="0010785D"/>
    <w:rsid w:val="00107B2C"/>
    <w:rsid w:val="00107BBD"/>
    <w:rsid w:val="00107FB7"/>
    <w:rsid w:val="00110605"/>
    <w:rsid w:val="00110C7B"/>
    <w:rsid w:val="00111547"/>
    <w:rsid w:val="00112340"/>
    <w:rsid w:val="00112C01"/>
    <w:rsid w:val="00113D43"/>
    <w:rsid w:val="0011433E"/>
    <w:rsid w:val="001149AC"/>
    <w:rsid w:val="00117896"/>
    <w:rsid w:val="00117BF8"/>
    <w:rsid w:val="00120489"/>
    <w:rsid w:val="0012099A"/>
    <w:rsid w:val="0012130E"/>
    <w:rsid w:val="00123CF2"/>
    <w:rsid w:val="001253A9"/>
    <w:rsid w:val="0013059B"/>
    <w:rsid w:val="001308C9"/>
    <w:rsid w:val="00133394"/>
    <w:rsid w:val="00133E61"/>
    <w:rsid w:val="0013475D"/>
    <w:rsid w:val="0013480E"/>
    <w:rsid w:val="00135707"/>
    <w:rsid w:val="00136E63"/>
    <w:rsid w:val="001400F2"/>
    <w:rsid w:val="001404A7"/>
    <w:rsid w:val="001407DD"/>
    <w:rsid w:val="0014179B"/>
    <w:rsid w:val="0014180F"/>
    <w:rsid w:val="00141A20"/>
    <w:rsid w:val="00142E33"/>
    <w:rsid w:val="001435E1"/>
    <w:rsid w:val="00144122"/>
    <w:rsid w:val="001468A3"/>
    <w:rsid w:val="0014744B"/>
    <w:rsid w:val="00147921"/>
    <w:rsid w:val="00147A25"/>
    <w:rsid w:val="00147CDB"/>
    <w:rsid w:val="00147DF8"/>
    <w:rsid w:val="00150A2F"/>
    <w:rsid w:val="00150DF2"/>
    <w:rsid w:val="00151D43"/>
    <w:rsid w:val="00151FF5"/>
    <w:rsid w:val="001522C9"/>
    <w:rsid w:val="00152B7D"/>
    <w:rsid w:val="00154FE2"/>
    <w:rsid w:val="00155CC0"/>
    <w:rsid w:val="00155CCB"/>
    <w:rsid w:val="00156809"/>
    <w:rsid w:val="00156ED7"/>
    <w:rsid w:val="00156F09"/>
    <w:rsid w:val="0016083A"/>
    <w:rsid w:val="001616B5"/>
    <w:rsid w:val="0016256B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00F4"/>
    <w:rsid w:val="00170CA6"/>
    <w:rsid w:val="0017130F"/>
    <w:rsid w:val="00171CB7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0DD9"/>
    <w:rsid w:val="00182A3B"/>
    <w:rsid w:val="00182C89"/>
    <w:rsid w:val="001831F9"/>
    <w:rsid w:val="0018391F"/>
    <w:rsid w:val="001841EB"/>
    <w:rsid w:val="001845AA"/>
    <w:rsid w:val="00184B9D"/>
    <w:rsid w:val="001865C9"/>
    <w:rsid w:val="00190246"/>
    <w:rsid w:val="001905A5"/>
    <w:rsid w:val="00190947"/>
    <w:rsid w:val="0019098B"/>
    <w:rsid w:val="00192B2A"/>
    <w:rsid w:val="00192F45"/>
    <w:rsid w:val="00193F8F"/>
    <w:rsid w:val="001945F8"/>
    <w:rsid w:val="001947A6"/>
    <w:rsid w:val="00195CE9"/>
    <w:rsid w:val="00195DA1"/>
    <w:rsid w:val="00195F6F"/>
    <w:rsid w:val="001978F8"/>
    <w:rsid w:val="0019794A"/>
    <w:rsid w:val="001A1237"/>
    <w:rsid w:val="001A1A94"/>
    <w:rsid w:val="001A4DB9"/>
    <w:rsid w:val="001A5BDF"/>
    <w:rsid w:val="001A6551"/>
    <w:rsid w:val="001A70C2"/>
    <w:rsid w:val="001A7C47"/>
    <w:rsid w:val="001A7D69"/>
    <w:rsid w:val="001B08AF"/>
    <w:rsid w:val="001B0ADC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B7C38"/>
    <w:rsid w:val="001C0BE5"/>
    <w:rsid w:val="001C16A7"/>
    <w:rsid w:val="001C17DC"/>
    <w:rsid w:val="001C187C"/>
    <w:rsid w:val="001C1D07"/>
    <w:rsid w:val="001C25CB"/>
    <w:rsid w:val="001C2686"/>
    <w:rsid w:val="001C36F0"/>
    <w:rsid w:val="001C3F07"/>
    <w:rsid w:val="001C62A6"/>
    <w:rsid w:val="001C6F4C"/>
    <w:rsid w:val="001C7AEF"/>
    <w:rsid w:val="001D070F"/>
    <w:rsid w:val="001D1016"/>
    <w:rsid w:val="001D2CAF"/>
    <w:rsid w:val="001D3759"/>
    <w:rsid w:val="001D70CD"/>
    <w:rsid w:val="001D76A9"/>
    <w:rsid w:val="001D76F8"/>
    <w:rsid w:val="001D7DB7"/>
    <w:rsid w:val="001E074E"/>
    <w:rsid w:val="001E2831"/>
    <w:rsid w:val="001E3FFE"/>
    <w:rsid w:val="001E4013"/>
    <w:rsid w:val="001E51AC"/>
    <w:rsid w:val="001E5BD6"/>
    <w:rsid w:val="001E75A7"/>
    <w:rsid w:val="001E7A57"/>
    <w:rsid w:val="001E7E0F"/>
    <w:rsid w:val="001F01E0"/>
    <w:rsid w:val="001F02EF"/>
    <w:rsid w:val="001F0CB0"/>
    <w:rsid w:val="001F256E"/>
    <w:rsid w:val="001F3092"/>
    <w:rsid w:val="001F32F2"/>
    <w:rsid w:val="001F3909"/>
    <w:rsid w:val="001F3B27"/>
    <w:rsid w:val="001F3DA7"/>
    <w:rsid w:val="001F4076"/>
    <w:rsid w:val="001F5D44"/>
    <w:rsid w:val="001F7793"/>
    <w:rsid w:val="002006F6"/>
    <w:rsid w:val="00201272"/>
    <w:rsid w:val="0020198C"/>
    <w:rsid w:val="00201B6C"/>
    <w:rsid w:val="00201CC5"/>
    <w:rsid w:val="00202075"/>
    <w:rsid w:val="00202EB7"/>
    <w:rsid w:val="0020335A"/>
    <w:rsid w:val="002037D3"/>
    <w:rsid w:val="00204206"/>
    <w:rsid w:val="00205311"/>
    <w:rsid w:val="0020559C"/>
    <w:rsid w:val="0020695F"/>
    <w:rsid w:val="00207029"/>
    <w:rsid w:val="00211FEA"/>
    <w:rsid w:val="002132F4"/>
    <w:rsid w:val="0021399E"/>
    <w:rsid w:val="002141C2"/>
    <w:rsid w:val="0021468A"/>
    <w:rsid w:val="00214D20"/>
    <w:rsid w:val="00215F69"/>
    <w:rsid w:val="002161A0"/>
    <w:rsid w:val="00217855"/>
    <w:rsid w:val="00217B9C"/>
    <w:rsid w:val="00217CA5"/>
    <w:rsid w:val="002208AF"/>
    <w:rsid w:val="00220F17"/>
    <w:rsid w:val="00221D41"/>
    <w:rsid w:val="002244D6"/>
    <w:rsid w:val="00224501"/>
    <w:rsid w:val="0022475C"/>
    <w:rsid w:val="00225A88"/>
    <w:rsid w:val="002300E8"/>
    <w:rsid w:val="00230A53"/>
    <w:rsid w:val="00231582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40836"/>
    <w:rsid w:val="00240AB8"/>
    <w:rsid w:val="00240BB6"/>
    <w:rsid w:val="00240E92"/>
    <w:rsid w:val="00241157"/>
    <w:rsid w:val="00241BC0"/>
    <w:rsid w:val="00242178"/>
    <w:rsid w:val="0024428E"/>
    <w:rsid w:val="0024466B"/>
    <w:rsid w:val="00244EA0"/>
    <w:rsid w:val="0024539C"/>
    <w:rsid w:val="0024670F"/>
    <w:rsid w:val="00246EAC"/>
    <w:rsid w:val="00247BC8"/>
    <w:rsid w:val="00250538"/>
    <w:rsid w:val="00250BA0"/>
    <w:rsid w:val="00251DBF"/>
    <w:rsid w:val="00251F36"/>
    <w:rsid w:val="002525D3"/>
    <w:rsid w:val="002533A8"/>
    <w:rsid w:val="002538AB"/>
    <w:rsid w:val="00254A23"/>
    <w:rsid w:val="00254B3F"/>
    <w:rsid w:val="00254CA2"/>
    <w:rsid w:val="00254CD8"/>
    <w:rsid w:val="00256116"/>
    <w:rsid w:val="00256B5E"/>
    <w:rsid w:val="00257870"/>
    <w:rsid w:val="00257E35"/>
    <w:rsid w:val="00260537"/>
    <w:rsid w:val="00260CBB"/>
    <w:rsid w:val="00261342"/>
    <w:rsid w:val="002617B1"/>
    <w:rsid w:val="00261AA3"/>
    <w:rsid w:val="00262328"/>
    <w:rsid w:val="00262D7D"/>
    <w:rsid w:val="00262EE0"/>
    <w:rsid w:val="0026380C"/>
    <w:rsid w:val="00264033"/>
    <w:rsid w:val="00265A0B"/>
    <w:rsid w:val="002660C9"/>
    <w:rsid w:val="00266251"/>
    <w:rsid w:val="00266F88"/>
    <w:rsid w:val="00267964"/>
    <w:rsid w:val="00270D30"/>
    <w:rsid w:val="00270EBC"/>
    <w:rsid w:val="0027189B"/>
    <w:rsid w:val="00271991"/>
    <w:rsid w:val="00272D25"/>
    <w:rsid w:val="00272D4E"/>
    <w:rsid w:val="00273C51"/>
    <w:rsid w:val="0027419A"/>
    <w:rsid w:val="00274232"/>
    <w:rsid w:val="0027469D"/>
    <w:rsid w:val="00274B53"/>
    <w:rsid w:val="00275170"/>
    <w:rsid w:val="0027534E"/>
    <w:rsid w:val="00275BE1"/>
    <w:rsid w:val="00275D20"/>
    <w:rsid w:val="002816D4"/>
    <w:rsid w:val="00282350"/>
    <w:rsid w:val="00282352"/>
    <w:rsid w:val="002829A4"/>
    <w:rsid w:val="0028353E"/>
    <w:rsid w:val="00283B71"/>
    <w:rsid w:val="00283BC0"/>
    <w:rsid w:val="002845B7"/>
    <w:rsid w:val="00284B7F"/>
    <w:rsid w:val="002879A3"/>
    <w:rsid w:val="00290CE1"/>
    <w:rsid w:val="00291BFA"/>
    <w:rsid w:val="00292BEF"/>
    <w:rsid w:val="00295264"/>
    <w:rsid w:val="00295399"/>
    <w:rsid w:val="00295961"/>
    <w:rsid w:val="002959EB"/>
    <w:rsid w:val="00296877"/>
    <w:rsid w:val="002973DB"/>
    <w:rsid w:val="00297A4D"/>
    <w:rsid w:val="002A11F9"/>
    <w:rsid w:val="002A1221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0BF9"/>
    <w:rsid w:val="002B22F1"/>
    <w:rsid w:val="002B25A7"/>
    <w:rsid w:val="002B2603"/>
    <w:rsid w:val="002B2640"/>
    <w:rsid w:val="002B2DF0"/>
    <w:rsid w:val="002B317B"/>
    <w:rsid w:val="002B31C1"/>
    <w:rsid w:val="002B39E4"/>
    <w:rsid w:val="002B3A73"/>
    <w:rsid w:val="002B4B6D"/>
    <w:rsid w:val="002B6963"/>
    <w:rsid w:val="002C00B3"/>
    <w:rsid w:val="002C00D4"/>
    <w:rsid w:val="002C1AC3"/>
    <w:rsid w:val="002C1F1C"/>
    <w:rsid w:val="002C2EC0"/>
    <w:rsid w:val="002C35EB"/>
    <w:rsid w:val="002C3EE8"/>
    <w:rsid w:val="002C6798"/>
    <w:rsid w:val="002C6CA2"/>
    <w:rsid w:val="002C7654"/>
    <w:rsid w:val="002C78B8"/>
    <w:rsid w:val="002C7A2D"/>
    <w:rsid w:val="002C7E1E"/>
    <w:rsid w:val="002D1110"/>
    <w:rsid w:val="002D1476"/>
    <w:rsid w:val="002D1B43"/>
    <w:rsid w:val="002D245E"/>
    <w:rsid w:val="002D454C"/>
    <w:rsid w:val="002D4583"/>
    <w:rsid w:val="002D4EDE"/>
    <w:rsid w:val="002D575F"/>
    <w:rsid w:val="002D598C"/>
    <w:rsid w:val="002D5DA1"/>
    <w:rsid w:val="002D62F9"/>
    <w:rsid w:val="002D7196"/>
    <w:rsid w:val="002E022C"/>
    <w:rsid w:val="002E0700"/>
    <w:rsid w:val="002E123A"/>
    <w:rsid w:val="002E15F8"/>
    <w:rsid w:val="002E1C67"/>
    <w:rsid w:val="002E2311"/>
    <w:rsid w:val="002E2363"/>
    <w:rsid w:val="002E23C8"/>
    <w:rsid w:val="002E303A"/>
    <w:rsid w:val="002E395D"/>
    <w:rsid w:val="002E577E"/>
    <w:rsid w:val="002E5EAC"/>
    <w:rsid w:val="002E739C"/>
    <w:rsid w:val="002E789D"/>
    <w:rsid w:val="002E7E38"/>
    <w:rsid w:val="002E7EBD"/>
    <w:rsid w:val="002F05D4"/>
    <w:rsid w:val="002F0EB3"/>
    <w:rsid w:val="002F1383"/>
    <w:rsid w:val="002F2B0F"/>
    <w:rsid w:val="002F3E82"/>
    <w:rsid w:val="002F3FA4"/>
    <w:rsid w:val="002F5273"/>
    <w:rsid w:val="002F5330"/>
    <w:rsid w:val="002F6120"/>
    <w:rsid w:val="002F6A23"/>
    <w:rsid w:val="00300311"/>
    <w:rsid w:val="0030185C"/>
    <w:rsid w:val="003018DB"/>
    <w:rsid w:val="003030DD"/>
    <w:rsid w:val="00303645"/>
    <w:rsid w:val="0030371B"/>
    <w:rsid w:val="00304F91"/>
    <w:rsid w:val="003054CF"/>
    <w:rsid w:val="00306D70"/>
    <w:rsid w:val="0031047E"/>
    <w:rsid w:val="00310D36"/>
    <w:rsid w:val="00312BB1"/>
    <w:rsid w:val="00313CEE"/>
    <w:rsid w:val="003157D9"/>
    <w:rsid w:val="00316234"/>
    <w:rsid w:val="00316747"/>
    <w:rsid w:val="003171BA"/>
    <w:rsid w:val="003175F2"/>
    <w:rsid w:val="003208F1"/>
    <w:rsid w:val="003229B7"/>
    <w:rsid w:val="0032347E"/>
    <w:rsid w:val="0032362B"/>
    <w:rsid w:val="00323EE8"/>
    <w:rsid w:val="0032551D"/>
    <w:rsid w:val="00325BF5"/>
    <w:rsid w:val="00325D25"/>
    <w:rsid w:val="003264EA"/>
    <w:rsid w:val="00326E70"/>
    <w:rsid w:val="0032785D"/>
    <w:rsid w:val="00327C37"/>
    <w:rsid w:val="00327C7D"/>
    <w:rsid w:val="00331473"/>
    <w:rsid w:val="00331E7E"/>
    <w:rsid w:val="003324EC"/>
    <w:rsid w:val="003326BF"/>
    <w:rsid w:val="00332E79"/>
    <w:rsid w:val="00333C61"/>
    <w:rsid w:val="003347FC"/>
    <w:rsid w:val="003348C3"/>
    <w:rsid w:val="003349EA"/>
    <w:rsid w:val="0033528C"/>
    <w:rsid w:val="0033528F"/>
    <w:rsid w:val="00335B7F"/>
    <w:rsid w:val="00336F54"/>
    <w:rsid w:val="0034042D"/>
    <w:rsid w:val="003427C1"/>
    <w:rsid w:val="00342EF6"/>
    <w:rsid w:val="003436BD"/>
    <w:rsid w:val="003436D0"/>
    <w:rsid w:val="0034391E"/>
    <w:rsid w:val="00344923"/>
    <w:rsid w:val="0034644B"/>
    <w:rsid w:val="00346876"/>
    <w:rsid w:val="00346AAA"/>
    <w:rsid w:val="00350882"/>
    <w:rsid w:val="003509F5"/>
    <w:rsid w:val="003515E7"/>
    <w:rsid w:val="0035212E"/>
    <w:rsid w:val="00353193"/>
    <w:rsid w:val="003537B7"/>
    <w:rsid w:val="0035437C"/>
    <w:rsid w:val="00354F8C"/>
    <w:rsid w:val="00356054"/>
    <w:rsid w:val="00357478"/>
    <w:rsid w:val="00357641"/>
    <w:rsid w:val="003604F3"/>
    <w:rsid w:val="0036066F"/>
    <w:rsid w:val="00360A92"/>
    <w:rsid w:val="00360D08"/>
    <w:rsid w:val="00360DE7"/>
    <w:rsid w:val="0036128F"/>
    <w:rsid w:val="0036129C"/>
    <w:rsid w:val="003614A1"/>
    <w:rsid w:val="00361D7A"/>
    <w:rsid w:val="003620B6"/>
    <w:rsid w:val="00362ACF"/>
    <w:rsid w:val="00363EA2"/>
    <w:rsid w:val="00364968"/>
    <w:rsid w:val="00365051"/>
    <w:rsid w:val="00365134"/>
    <w:rsid w:val="00365311"/>
    <w:rsid w:val="00366877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E1C"/>
    <w:rsid w:val="00376A63"/>
    <w:rsid w:val="0037767A"/>
    <w:rsid w:val="0037789E"/>
    <w:rsid w:val="003819CC"/>
    <w:rsid w:val="00381BB4"/>
    <w:rsid w:val="003820F7"/>
    <w:rsid w:val="00382499"/>
    <w:rsid w:val="00382A0A"/>
    <w:rsid w:val="00383818"/>
    <w:rsid w:val="00384429"/>
    <w:rsid w:val="00384850"/>
    <w:rsid w:val="00385A8E"/>
    <w:rsid w:val="00386292"/>
    <w:rsid w:val="00386B40"/>
    <w:rsid w:val="00386FC9"/>
    <w:rsid w:val="00386FED"/>
    <w:rsid w:val="003870DA"/>
    <w:rsid w:val="00387F19"/>
    <w:rsid w:val="003927A3"/>
    <w:rsid w:val="0039332A"/>
    <w:rsid w:val="00393A98"/>
    <w:rsid w:val="00393FB3"/>
    <w:rsid w:val="0039411E"/>
    <w:rsid w:val="00394498"/>
    <w:rsid w:val="0039464F"/>
    <w:rsid w:val="0039483B"/>
    <w:rsid w:val="00394A25"/>
    <w:rsid w:val="00395074"/>
    <w:rsid w:val="0039535E"/>
    <w:rsid w:val="00395473"/>
    <w:rsid w:val="00396820"/>
    <w:rsid w:val="00396F13"/>
    <w:rsid w:val="00397083"/>
    <w:rsid w:val="00397FCA"/>
    <w:rsid w:val="003A24FF"/>
    <w:rsid w:val="003A4EBD"/>
    <w:rsid w:val="003A5184"/>
    <w:rsid w:val="003A5AE1"/>
    <w:rsid w:val="003A6B91"/>
    <w:rsid w:val="003A70D6"/>
    <w:rsid w:val="003B00B5"/>
    <w:rsid w:val="003B0BE7"/>
    <w:rsid w:val="003B158A"/>
    <w:rsid w:val="003B2218"/>
    <w:rsid w:val="003B2B78"/>
    <w:rsid w:val="003B2E68"/>
    <w:rsid w:val="003B39D4"/>
    <w:rsid w:val="003B418F"/>
    <w:rsid w:val="003B48B0"/>
    <w:rsid w:val="003B4EE1"/>
    <w:rsid w:val="003B697B"/>
    <w:rsid w:val="003B6CF0"/>
    <w:rsid w:val="003C02FC"/>
    <w:rsid w:val="003C176B"/>
    <w:rsid w:val="003C26D9"/>
    <w:rsid w:val="003C363A"/>
    <w:rsid w:val="003C4E73"/>
    <w:rsid w:val="003C4F9C"/>
    <w:rsid w:val="003C506D"/>
    <w:rsid w:val="003C5D6C"/>
    <w:rsid w:val="003C5E04"/>
    <w:rsid w:val="003C6CD4"/>
    <w:rsid w:val="003D0F42"/>
    <w:rsid w:val="003D1A3B"/>
    <w:rsid w:val="003D1EBB"/>
    <w:rsid w:val="003D2AAA"/>
    <w:rsid w:val="003D30D4"/>
    <w:rsid w:val="003D3206"/>
    <w:rsid w:val="003D5E27"/>
    <w:rsid w:val="003D6D7D"/>
    <w:rsid w:val="003D73D3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C6C"/>
    <w:rsid w:val="003E5E80"/>
    <w:rsid w:val="003E7349"/>
    <w:rsid w:val="003E7807"/>
    <w:rsid w:val="003F0173"/>
    <w:rsid w:val="003F0282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3F6530"/>
    <w:rsid w:val="003F6B75"/>
    <w:rsid w:val="004003DD"/>
    <w:rsid w:val="00400579"/>
    <w:rsid w:val="0040076F"/>
    <w:rsid w:val="004027D2"/>
    <w:rsid w:val="00403DE3"/>
    <w:rsid w:val="00403FB4"/>
    <w:rsid w:val="00405644"/>
    <w:rsid w:val="004063FA"/>
    <w:rsid w:val="00413F45"/>
    <w:rsid w:val="004141B2"/>
    <w:rsid w:val="004153A0"/>
    <w:rsid w:val="00415550"/>
    <w:rsid w:val="004174A3"/>
    <w:rsid w:val="004207D3"/>
    <w:rsid w:val="004210A4"/>
    <w:rsid w:val="00421612"/>
    <w:rsid w:val="004224BE"/>
    <w:rsid w:val="0042481B"/>
    <w:rsid w:val="004250A8"/>
    <w:rsid w:val="00425525"/>
    <w:rsid w:val="004263DC"/>
    <w:rsid w:val="00426B16"/>
    <w:rsid w:val="00427322"/>
    <w:rsid w:val="004279C4"/>
    <w:rsid w:val="00427F86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6EEC"/>
    <w:rsid w:val="00437603"/>
    <w:rsid w:val="00437EE4"/>
    <w:rsid w:val="004410B2"/>
    <w:rsid w:val="00443146"/>
    <w:rsid w:val="00444284"/>
    <w:rsid w:val="0044444D"/>
    <w:rsid w:val="004446BB"/>
    <w:rsid w:val="00445229"/>
    <w:rsid w:val="00445465"/>
    <w:rsid w:val="004454C2"/>
    <w:rsid w:val="00446154"/>
    <w:rsid w:val="00450BDC"/>
    <w:rsid w:val="00450D67"/>
    <w:rsid w:val="00450DC9"/>
    <w:rsid w:val="0045293F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366"/>
    <w:rsid w:val="0046555A"/>
    <w:rsid w:val="004663B9"/>
    <w:rsid w:val="00466681"/>
    <w:rsid w:val="00466BE3"/>
    <w:rsid w:val="004670E2"/>
    <w:rsid w:val="004675A4"/>
    <w:rsid w:val="00467649"/>
    <w:rsid w:val="00470508"/>
    <w:rsid w:val="00470BF3"/>
    <w:rsid w:val="00472F15"/>
    <w:rsid w:val="00472F48"/>
    <w:rsid w:val="00473930"/>
    <w:rsid w:val="004756D7"/>
    <w:rsid w:val="00476FF1"/>
    <w:rsid w:val="004770BF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5EA"/>
    <w:rsid w:val="00484612"/>
    <w:rsid w:val="004846B7"/>
    <w:rsid w:val="00485BC0"/>
    <w:rsid w:val="00485C0B"/>
    <w:rsid w:val="0048609E"/>
    <w:rsid w:val="004877F5"/>
    <w:rsid w:val="004903F7"/>
    <w:rsid w:val="0049210C"/>
    <w:rsid w:val="004924BD"/>
    <w:rsid w:val="004928EB"/>
    <w:rsid w:val="004932A9"/>
    <w:rsid w:val="004939C3"/>
    <w:rsid w:val="0049517A"/>
    <w:rsid w:val="004967FE"/>
    <w:rsid w:val="00496AE3"/>
    <w:rsid w:val="0049773D"/>
    <w:rsid w:val="00497CEC"/>
    <w:rsid w:val="004A0074"/>
    <w:rsid w:val="004A089C"/>
    <w:rsid w:val="004A0D27"/>
    <w:rsid w:val="004A1205"/>
    <w:rsid w:val="004A280C"/>
    <w:rsid w:val="004A2FD2"/>
    <w:rsid w:val="004A41C8"/>
    <w:rsid w:val="004A4BB8"/>
    <w:rsid w:val="004A5978"/>
    <w:rsid w:val="004A5C0B"/>
    <w:rsid w:val="004A7C90"/>
    <w:rsid w:val="004B0070"/>
    <w:rsid w:val="004B0AAD"/>
    <w:rsid w:val="004B10C3"/>
    <w:rsid w:val="004B1B64"/>
    <w:rsid w:val="004B2478"/>
    <w:rsid w:val="004B301A"/>
    <w:rsid w:val="004B31CE"/>
    <w:rsid w:val="004B357D"/>
    <w:rsid w:val="004B35F2"/>
    <w:rsid w:val="004B3796"/>
    <w:rsid w:val="004B44B4"/>
    <w:rsid w:val="004B4953"/>
    <w:rsid w:val="004B5203"/>
    <w:rsid w:val="004B6F18"/>
    <w:rsid w:val="004B724E"/>
    <w:rsid w:val="004B74C7"/>
    <w:rsid w:val="004B78FF"/>
    <w:rsid w:val="004C1260"/>
    <w:rsid w:val="004C1ABC"/>
    <w:rsid w:val="004C24DE"/>
    <w:rsid w:val="004C2F16"/>
    <w:rsid w:val="004C463E"/>
    <w:rsid w:val="004C4E75"/>
    <w:rsid w:val="004C51D4"/>
    <w:rsid w:val="004C7411"/>
    <w:rsid w:val="004D006D"/>
    <w:rsid w:val="004D1D4C"/>
    <w:rsid w:val="004D1F7C"/>
    <w:rsid w:val="004D244C"/>
    <w:rsid w:val="004D25D2"/>
    <w:rsid w:val="004D2638"/>
    <w:rsid w:val="004D3663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D5"/>
    <w:rsid w:val="004E2CF4"/>
    <w:rsid w:val="004E43A8"/>
    <w:rsid w:val="004E518A"/>
    <w:rsid w:val="004E6858"/>
    <w:rsid w:val="004F12A4"/>
    <w:rsid w:val="004F144A"/>
    <w:rsid w:val="004F21CF"/>
    <w:rsid w:val="004F2DCE"/>
    <w:rsid w:val="004F2EDA"/>
    <w:rsid w:val="004F3342"/>
    <w:rsid w:val="004F339B"/>
    <w:rsid w:val="004F33CD"/>
    <w:rsid w:val="004F42F5"/>
    <w:rsid w:val="004F4E98"/>
    <w:rsid w:val="004F541D"/>
    <w:rsid w:val="004F56F4"/>
    <w:rsid w:val="004F5EDA"/>
    <w:rsid w:val="004F635F"/>
    <w:rsid w:val="00500321"/>
    <w:rsid w:val="005006AA"/>
    <w:rsid w:val="00500E6D"/>
    <w:rsid w:val="00501F9C"/>
    <w:rsid w:val="00502664"/>
    <w:rsid w:val="005027AB"/>
    <w:rsid w:val="0050294F"/>
    <w:rsid w:val="005048E8"/>
    <w:rsid w:val="005051B8"/>
    <w:rsid w:val="00505481"/>
    <w:rsid w:val="0050592E"/>
    <w:rsid w:val="0050592F"/>
    <w:rsid w:val="00506AD1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325"/>
    <w:rsid w:val="00521CD6"/>
    <w:rsid w:val="00522772"/>
    <w:rsid w:val="0052283B"/>
    <w:rsid w:val="0052289B"/>
    <w:rsid w:val="005237F7"/>
    <w:rsid w:val="00525EB1"/>
    <w:rsid w:val="00526AB5"/>
    <w:rsid w:val="00526AEE"/>
    <w:rsid w:val="00527218"/>
    <w:rsid w:val="005314CE"/>
    <w:rsid w:val="00532002"/>
    <w:rsid w:val="00533109"/>
    <w:rsid w:val="005338A3"/>
    <w:rsid w:val="00533998"/>
    <w:rsid w:val="00533C05"/>
    <w:rsid w:val="00534DB4"/>
    <w:rsid w:val="005359D2"/>
    <w:rsid w:val="005366DE"/>
    <w:rsid w:val="00536ECB"/>
    <w:rsid w:val="00537EB5"/>
    <w:rsid w:val="0054056C"/>
    <w:rsid w:val="005412F1"/>
    <w:rsid w:val="00542298"/>
    <w:rsid w:val="00543C9F"/>
    <w:rsid w:val="00544AAF"/>
    <w:rsid w:val="00544F33"/>
    <w:rsid w:val="00546679"/>
    <w:rsid w:val="00551CE7"/>
    <w:rsid w:val="00553D09"/>
    <w:rsid w:val="00553DE9"/>
    <w:rsid w:val="005548EF"/>
    <w:rsid w:val="00554D88"/>
    <w:rsid w:val="0055575E"/>
    <w:rsid w:val="0055581C"/>
    <w:rsid w:val="0055642D"/>
    <w:rsid w:val="0055724A"/>
    <w:rsid w:val="00557341"/>
    <w:rsid w:val="005573A9"/>
    <w:rsid w:val="00560FBB"/>
    <w:rsid w:val="005617DE"/>
    <w:rsid w:val="00561BCF"/>
    <w:rsid w:val="00561D17"/>
    <w:rsid w:val="0056359F"/>
    <w:rsid w:val="00563A9A"/>
    <w:rsid w:val="005642E5"/>
    <w:rsid w:val="0056598F"/>
    <w:rsid w:val="00566232"/>
    <w:rsid w:val="0056628E"/>
    <w:rsid w:val="005665B2"/>
    <w:rsid w:val="00566BCB"/>
    <w:rsid w:val="0056732B"/>
    <w:rsid w:val="005723CC"/>
    <w:rsid w:val="00575D87"/>
    <w:rsid w:val="00576501"/>
    <w:rsid w:val="0057677D"/>
    <w:rsid w:val="00577227"/>
    <w:rsid w:val="0057794C"/>
    <w:rsid w:val="00577CB5"/>
    <w:rsid w:val="005819F0"/>
    <w:rsid w:val="00581B38"/>
    <w:rsid w:val="00583FC9"/>
    <w:rsid w:val="0058431D"/>
    <w:rsid w:val="005863F0"/>
    <w:rsid w:val="00590B4C"/>
    <w:rsid w:val="005917C2"/>
    <w:rsid w:val="00591F82"/>
    <w:rsid w:val="005923C7"/>
    <w:rsid w:val="00592FC5"/>
    <w:rsid w:val="0059347B"/>
    <w:rsid w:val="0059396D"/>
    <w:rsid w:val="00593EC4"/>
    <w:rsid w:val="00595466"/>
    <w:rsid w:val="00595FC6"/>
    <w:rsid w:val="00596B40"/>
    <w:rsid w:val="005979F9"/>
    <w:rsid w:val="005A057B"/>
    <w:rsid w:val="005A06FF"/>
    <w:rsid w:val="005A09E3"/>
    <w:rsid w:val="005A126A"/>
    <w:rsid w:val="005A207B"/>
    <w:rsid w:val="005A2451"/>
    <w:rsid w:val="005A283A"/>
    <w:rsid w:val="005A354A"/>
    <w:rsid w:val="005A522E"/>
    <w:rsid w:val="005A5A48"/>
    <w:rsid w:val="005A5B00"/>
    <w:rsid w:val="005A64C4"/>
    <w:rsid w:val="005B16A4"/>
    <w:rsid w:val="005B219E"/>
    <w:rsid w:val="005B2360"/>
    <w:rsid w:val="005B267E"/>
    <w:rsid w:val="005B402C"/>
    <w:rsid w:val="005B460A"/>
    <w:rsid w:val="005B512E"/>
    <w:rsid w:val="005B6BAC"/>
    <w:rsid w:val="005B6C10"/>
    <w:rsid w:val="005B70EE"/>
    <w:rsid w:val="005B7497"/>
    <w:rsid w:val="005C058B"/>
    <w:rsid w:val="005C0870"/>
    <w:rsid w:val="005C08E4"/>
    <w:rsid w:val="005C1AA7"/>
    <w:rsid w:val="005C1FF5"/>
    <w:rsid w:val="005C2031"/>
    <w:rsid w:val="005C2F90"/>
    <w:rsid w:val="005C4052"/>
    <w:rsid w:val="005C4243"/>
    <w:rsid w:val="005C4C87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09C0"/>
    <w:rsid w:val="005D15CE"/>
    <w:rsid w:val="005D1A3E"/>
    <w:rsid w:val="005D1ACC"/>
    <w:rsid w:val="005D2828"/>
    <w:rsid w:val="005D51F9"/>
    <w:rsid w:val="005D57D9"/>
    <w:rsid w:val="005D5D27"/>
    <w:rsid w:val="005D63FF"/>
    <w:rsid w:val="005D6414"/>
    <w:rsid w:val="005D6D84"/>
    <w:rsid w:val="005D71ED"/>
    <w:rsid w:val="005D729B"/>
    <w:rsid w:val="005D756E"/>
    <w:rsid w:val="005D76E3"/>
    <w:rsid w:val="005E00C6"/>
    <w:rsid w:val="005E05E8"/>
    <w:rsid w:val="005E0D2C"/>
    <w:rsid w:val="005E1B75"/>
    <w:rsid w:val="005E2807"/>
    <w:rsid w:val="005E2E83"/>
    <w:rsid w:val="005E3793"/>
    <w:rsid w:val="005E5323"/>
    <w:rsid w:val="005E6B5C"/>
    <w:rsid w:val="005E79D1"/>
    <w:rsid w:val="005F1D60"/>
    <w:rsid w:val="005F2D69"/>
    <w:rsid w:val="005F3471"/>
    <w:rsid w:val="005F39CA"/>
    <w:rsid w:val="005F431E"/>
    <w:rsid w:val="005F4D58"/>
    <w:rsid w:val="005F5FCC"/>
    <w:rsid w:val="005F6136"/>
    <w:rsid w:val="005F6EF7"/>
    <w:rsid w:val="005F7E47"/>
    <w:rsid w:val="00601733"/>
    <w:rsid w:val="006019D3"/>
    <w:rsid w:val="00602A3D"/>
    <w:rsid w:val="00604DA3"/>
    <w:rsid w:val="00604F0F"/>
    <w:rsid w:val="00605921"/>
    <w:rsid w:val="00605BE5"/>
    <w:rsid w:val="006060E7"/>
    <w:rsid w:val="00606D35"/>
    <w:rsid w:val="00607014"/>
    <w:rsid w:val="00610341"/>
    <w:rsid w:val="00610513"/>
    <w:rsid w:val="00610D56"/>
    <w:rsid w:val="00610F81"/>
    <w:rsid w:val="00611286"/>
    <w:rsid w:val="006120DA"/>
    <w:rsid w:val="006121B3"/>
    <w:rsid w:val="006127B9"/>
    <w:rsid w:val="0061362E"/>
    <w:rsid w:val="0061391C"/>
    <w:rsid w:val="0061494F"/>
    <w:rsid w:val="00616DBA"/>
    <w:rsid w:val="00616E72"/>
    <w:rsid w:val="006174AC"/>
    <w:rsid w:val="006202C8"/>
    <w:rsid w:val="00620618"/>
    <w:rsid w:val="006232C9"/>
    <w:rsid w:val="006233AA"/>
    <w:rsid w:val="00624890"/>
    <w:rsid w:val="0062581F"/>
    <w:rsid w:val="00625D15"/>
    <w:rsid w:val="00625DFC"/>
    <w:rsid w:val="00625DFD"/>
    <w:rsid w:val="00626B37"/>
    <w:rsid w:val="00626EC6"/>
    <w:rsid w:val="006308AE"/>
    <w:rsid w:val="00631506"/>
    <w:rsid w:val="0063186E"/>
    <w:rsid w:val="0063189F"/>
    <w:rsid w:val="00631C98"/>
    <w:rsid w:val="0063342A"/>
    <w:rsid w:val="006345E1"/>
    <w:rsid w:val="0063552B"/>
    <w:rsid w:val="00635A88"/>
    <w:rsid w:val="0063628D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4010"/>
    <w:rsid w:val="00644305"/>
    <w:rsid w:val="00644337"/>
    <w:rsid w:val="00652555"/>
    <w:rsid w:val="0065258E"/>
    <w:rsid w:val="00652837"/>
    <w:rsid w:val="0065651E"/>
    <w:rsid w:val="00657042"/>
    <w:rsid w:val="006575AE"/>
    <w:rsid w:val="00657B06"/>
    <w:rsid w:val="00657F72"/>
    <w:rsid w:val="006601E6"/>
    <w:rsid w:val="006612ED"/>
    <w:rsid w:val="0066209F"/>
    <w:rsid w:val="006638BC"/>
    <w:rsid w:val="006639EE"/>
    <w:rsid w:val="00663B13"/>
    <w:rsid w:val="00663EEB"/>
    <w:rsid w:val="006649C3"/>
    <w:rsid w:val="00664AFC"/>
    <w:rsid w:val="00664E46"/>
    <w:rsid w:val="00665036"/>
    <w:rsid w:val="006658AC"/>
    <w:rsid w:val="006663D8"/>
    <w:rsid w:val="006667F9"/>
    <w:rsid w:val="00671B0B"/>
    <w:rsid w:val="0067492F"/>
    <w:rsid w:val="00674998"/>
    <w:rsid w:val="006756E2"/>
    <w:rsid w:val="00675CBE"/>
    <w:rsid w:val="00676593"/>
    <w:rsid w:val="00676CD6"/>
    <w:rsid w:val="00676F5E"/>
    <w:rsid w:val="00677DC0"/>
    <w:rsid w:val="006808AF"/>
    <w:rsid w:val="00682978"/>
    <w:rsid w:val="006839D9"/>
    <w:rsid w:val="0068583A"/>
    <w:rsid w:val="00685BA4"/>
    <w:rsid w:val="00690015"/>
    <w:rsid w:val="00690126"/>
    <w:rsid w:val="00691B0E"/>
    <w:rsid w:val="0069370B"/>
    <w:rsid w:val="00693958"/>
    <w:rsid w:val="006946A4"/>
    <w:rsid w:val="00696F92"/>
    <w:rsid w:val="0069715B"/>
    <w:rsid w:val="00697365"/>
    <w:rsid w:val="0069766A"/>
    <w:rsid w:val="006A06F7"/>
    <w:rsid w:val="006A1538"/>
    <w:rsid w:val="006A2938"/>
    <w:rsid w:val="006A42F1"/>
    <w:rsid w:val="006A4449"/>
    <w:rsid w:val="006A5367"/>
    <w:rsid w:val="006A55FF"/>
    <w:rsid w:val="006A5ABE"/>
    <w:rsid w:val="006A5F95"/>
    <w:rsid w:val="006A6DF7"/>
    <w:rsid w:val="006A72D7"/>
    <w:rsid w:val="006A7DD0"/>
    <w:rsid w:val="006A7EA7"/>
    <w:rsid w:val="006B1760"/>
    <w:rsid w:val="006B265C"/>
    <w:rsid w:val="006B28A7"/>
    <w:rsid w:val="006B44C7"/>
    <w:rsid w:val="006B68A8"/>
    <w:rsid w:val="006B7CA6"/>
    <w:rsid w:val="006C0895"/>
    <w:rsid w:val="006C1120"/>
    <w:rsid w:val="006C18DE"/>
    <w:rsid w:val="006C1D88"/>
    <w:rsid w:val="006C3FD7"/>
    <w:rsid w:val="006C4D8E"/>
    <w:rsid w:val="006C5D0B"/>
    <w:rsid w:val="006D07BB"/>
    <w:rsid w:val="006D1B4E"/>
    <w:rsid w:val="006D4687"/>
    <w:rsid w:val="006D4B88"/>
    <w:rsid w:val="006D4F83"/>
    <w:rsid w:val="006D4F92"/>
    <w:rsid w:val="006D57BA"/>
    <w:rsid w:val="006D5A04"/>
    <w:rsid w:val="006D5B88"/>
    <w:rsid w:val="006D5EF0"/>
    <w:rsid w:val="006D76F1"/>
    <w:rsid w:val="006D7EF2"/>
    <w:rsid w:val="006E0A73"/>
    <w:rsid w:val="006E173E"/>
    <w:rsid w:val="006E1831"/>
    <w:rsid w:val="006E24D9"/>
    <w:rsid w:val="006E39C2"/>
    <w:rsid w:val="006E5126"/>
    <w:rsid w:val="006E650F"/>
    <w:rsid w:val="006E67DE"/>
    <w:rsid w:val="006E7067"/>
    <w:rsid w:val="006E7BFF"/>
    <w:rsid w:val="006F06BD"/>
    <w:rsid w:val="006F0A43"/>
    <w:rsid w:val="006F0EA5"/>
    <w:rsid w:val="006F0FA9"/>
    <w:rsid w:val="006F1079"/>
    <w:rsid w:val="006F154E"/>
    <w:rsid w:val="006F2AD6"/>
    <w:rsid w:val="006F488C"/>
    <w:rsid w:val="006F4AB2"/>
    <w:rsid w:val="006F4ADA"/>
    <w:rsid w:val="006F4CDA"/>
    <w:rsid w:val="006F57E6"/>
    <w:rsid w:val="006F5822"/>
    <w:rsid w:val="006F646C"/>
    <w:rsid w:val="006F6C7A"/>
    <w:rsid w:val="006F701C"/>
    <w:rsid w:val="00701490"/>
    <w:rsid w:val="00702037"/>
    <w:rsid w:val="00702081"/>
    <w:rsid w:val="0070272B"/>
    <w:rsid w:val="00702A7B"/>
    <w:rsid w:val="00702D64"/>
    <w:rsid w:val="00702E8E"/>
    <w:rsid w:val="007030F6"/>
    <w:rsid w:val="00704372"/>
    <w:rsid w:val="00704AD6"/>
    <w:rsid w:val="00705197"/>
    <w:rsid w:val="00705828"/>
    <w:rsid w:val="007062F9"/>
    <w:rsid w:val="00710395"/>
    <w:rsid w:val="0071076B"/>
    <w:rsid w:val="007109FB"/>
    <w:rsid w:val="00711E5A"/>
    <w:rsid w:val="007132CD"/>
    <w:rsid w:val="00714398"/>
    <w:rsid w:val="007160B3"/>
    <w:rsid w:val="0071612F"/>
    <w:rsid w:val="00716809"/>
    <w:rsid w:val="007173D0"/>
    <w:rsid w:val="00717CE4"/>
    <w:rsid w:val="007228A3"/>
    <w:rsid w:val="00723272"/>
    <w:rsid w:val="007261CA"/>
    <w:rsid w:val="0072690B"/>
    <w:rsid w:val="007269B7"/>
    <w:rsid w:val="00726A90"/>
    <w:rsid w:val="00726BE8"/>
    <w:rsid w:val="007317EB"/>
    <w:rsid w:val="00732029"/>
    <w:rsid w:val="0073235D"/>
    <w:rsid w:val="00732683"/>
    <w:rsid w:val="00732EFB"/>
    <w:rsid w:val="0073384F"/>
    <w:rsid w:val="00735DD6"/>
    <w:rsid w:val="00736D66"/>
    <w:rsid w:val="00736E21"/>
    <w:rsid w:val="007370C4"/>
    <w:rsid w:val="00737383"/>
    <w:rsid w:val="00737EA9"/>
    <w:rsid w:val="00740550"/>
    <w:rsid w:val="007408CA"/>
    <w:rsid w:val="007424F6"/>
    <w:rsid w:val="007435E2"/>
    <w:rsid w:val="00743745"/>
    <w:rsid w:val="00743CE9"/>
    <w:rsid w:val="007462BF"/>
    <w:rsid w:val="00746C63"/>
    <w:rsid w:val="0074763D"/>
    <w:rsid w:val="007509A2"/>
    <w:rsid w:val="0075111E"/>
    <w:rsid w:val="007511C3"/>
    <w:rsid w:val="00752998"/>
    <w:rsid w:val="00753DC2"/>
    <w:rsid w:val="00756967"/>
    <w:rsid w:val="007570A7"/>
    <w:rsid w:val="00757BC6"/>
    <w:rsid w:val="00760344"/>
    <w:rsid w:val="00760E71"/>
    <w:rsid w:val="00760F2E"/>
    <w:rsid w:val="00761023"/>
    <w:rsid w:val="0076287D"/>
    <w:rsid w:val="007635F4"/>
    <w:rsid w:val="00763E28"/>
    <w:rsid w:val="007649F1"/>
    <w:rsid w:val="0076514E"/>
    <w:rsid w:val="007662F5"/>
    <w:rsid w:val="00766595"/>
    <w:rsid w:val="00766AEA"/>
    <w:rsid w:val="00767F8D"/>
    <w:rsid w:val="00770124"/>
    <w:rsid w:val="0077155A"/>
    <w:rsid w:val="00771729"/>
    <w:rsid w:val="00772003"/>
    <w:rsid w:val="00772B2B"/>
    <w:rsid w:val="007748A7"/>
    <w:rsid w:val="00774A35"/>
    <w:rsid w:val="00775857"/>
    <w:rsid w:val="00775E1D"/>
    <w:rsid w:val="007769B3"/>
    <w:rsid w:val="00776CD4"/>
    <w:rsid w:val="007770DB"/>
    <w:rsid w:val="0077773A"/>
    <w:rsid w:val="007779CE"/>
    <w:rsid w:val="00780D9E"/>
    <w:rsid w:val="00780DDB"/>
    <w:rsid w:val="00781317"/>
    <w:rsid w:val="00781CAE"/>
    <w:rsid w:val="00781F83"/>
    <w:rsid w:val="00782708"/>
    <w:rsid w:val="007831A1"/>
    <w:rsid w:val="00783688"/>
    <w:rsid w:val="00783D0D"/>
    <w:rsid w:val="007842B7"/>
    <w:rsid w:val="00785020"/>
    <w:rsid w:val="00785681"/>
    <w:rsid w:val="007856A7"/>
    <w:rsid w:val="007869FA"/>
    <w:rsid w:val="00787977"/>
    <w:rsid w:val="0079113D"/>
    <w:rsid w:val="007917AA"/>
    <w:rsid w:val="00791B73"/>
    <w:rsid w:val="0079236D"/>
    <w:rsid w:val="00792A4B"/>
    <w:rsid w:val="007930FD"/>
    <w:rsid w:val="00793433"/>
    <w:rsid w:val="00794007"/>
    <w:rsid w:val="00794DBE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0ADD"/>
    <w:rsid w:val="007A3C15"/>
    <w:rsid w:val="007A47F2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530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A7B"/>
    <w:rsid w:val="007C1E2F"/>
    <w:rsid w:val="007C2EA6"/>
    <w:rsid w:val="007C3C1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1AD5"/>
    <w:rsid w:val="007D3B99"/>
    <w:rsid w:val="007D4174"/>
    <w:rsid w:val="007D4A2A"/>
    <w:rsid w:val="007D5719"/>
    <w:rsid w:val="007D5933"/>
    <w:rsid w:val="007D5C7F"/>
    <w:rsid w:val="007D716F"/>
    <w:rsid w:val="007D7611"/>
    <w:rsid w:val="007D7632"/>
    <w:rsid w:val="007D7A15"/>
    <w:rsid w:val="007E0C13"/>
    <w:rsid w:val="007E2449"/>
    <w:rsid w:val="007E35FF"/>
    <w:rsid w:val="007E3827"/>
    <w:rsid w:val="007E3C61"/>
    <w:rsid w:val="007E475E"/>
    <w:rsid w:val="007E4B1D"/>
    <w:rsid w:val="007E4E0F"/>
    <w:rsid w:val="007E68E9"/>
    <w:rsid w:val="007E6D6B"/>
    <w:rsid w:val="007E7819"/>
    <w:rsid w:val="007F05EA"/>
    <w:rsid w:val="007F0899"/>
    <w:rsid w:val="007F0AA7"/>
    <w:rsid w:val="007F1A90"/>
    <w:rsid w:val="007F1BB1"/>
    <w:rsid w:val="007F235A"/>
    <w:rsid w:val="007F2488"/>
    <w:rsid w:val="007F2ADF"/>
    <w:rsid w:val="007F3523"/>
    <w:rsid w:val="007F35EA"/>
    <w:rsid w:val="007F4143"/>
    <w:rsid w:val="007F4991"/>
    <w:rsid w:val="007F4E54"/>
    <w:rsid w:val="007F4E95"/>
    <w:rsid w:val="007F5146"/>
    <w:rsid w:val="007F581E"/>
    <w:rsid w:val="007F621F"/>
    <w:rsid w:val="0080063B"/>
    <w:rsid w:val="00800A28"/>
    <w:rsid w:val="0080135E"/>
    <w:rsid w:val="008014C9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21DA"/>
    <w:rsid w:val="00812AE3"/>
    <w:rsid w:val="00813469"/>
    <w:rsid w:val="0081376B"/>
    <w:rsid w:val="0081413B"/>
    <w:rsid w:val="00815128"/>
    <w:rsid w:val="0081516C"/>
    <w:rsid w:val="00815789"/>
    <w:rsid w:val="00815C43"/>
    <w:rsid w:val="00817A0B"/>
    <w:rsid w:val="00820828"/>
    <w:rsid w:val="00823045"/>
    <w:rsid w:val="00823880"/>
    <w:rsid w:val="00824B3E"/>
    <w:rsid w:val="00827549"/>
    <w:rsid w:val="00827C28"/>
    <w:rsid w:val="00831580"/>
    <w:rsid w:val="0083165C"/>
    <w:rsid w:val="00832D47"/>
    <w:rsid w:val="00833264"/>
    <w:rsid w:val="008346E0"/>
    <w:rsid w:val="00834C42"/>
    <w:rsid w:val="00837767"/>
    <w:rsid w:val="00837818"/>
    <w:rsid w:val="00837A87"/>
    <w:rsid w:val="008408C5"/>
    <w:rsid w:val="008412CD"/>
    <w:rsid w:val="0084242E"/>
    <w:rsid w:val="00842FB2"/>
    <w:rsid w:val="008434E5"/>
    <w:rsid w:val="00843C91"/>
    <w:rsid w:val="0084438F"/>
    <w:rsid w:val="0084534E"/>
    <w:rsid w:val="0084583E"/>
    <w:rsid w:val="00845A08"/>
    <w:rsid w:val="0084726B"/>
    <w:rsid w:val="00847AD2"/>
    <w:rsid w:val="00847E63"/>
    <w:rsid w:val="00850138"/>
    <w:rsid w:val="00851E33"/>
    <w:rsid w:val="0085226D"/>
    <w:rsid w:val="008524D6"/>
    <w:rsid w:val="00853A51"/>
    <w:rsid w:val="00853C8B"/>
    <w:rsid w:val="008544FE"/>
    <w:rsid w:val="00854F7A"/>
    <w:rsid w:val="00854FFB"/>
    <w:rsid w:val="00855790"/>
    <w:rsid w:val="00860A2D"/>
    <w:rsid w:val="0086161E"/>
    <w:rsid w:val="00862BCF"/>
    <w:rsid w:val="00862D1E"/>
    <w:rsid w:val="008631F4"/>
    <w:rsid w:val="0086486B"/>
    <w:rsid w:val="00864A8D"/>
    <w:rsid w:val="0086500F"/>
    <w:rsid w:val="00865A61"/>
    <w:rsid w:val="008667C0"/>
    <w:rsid w:val="00866E22"/>
    <w:rsid w:val="00867F09"/>
    <w:rsid w:val="008701C9"/>
    <w:rsid w:val="008705C1"/>
    <w:rsid w:val="0087063A"/>
    <w:rsid w:val="008706C1"/>
    <w:rsid w:val="00871F6B"/>
    <w:rsid w:val="008729A4"/>
    <w:rsid w:val="008735BD"/>
    <w:rsid w:val="008744BD"/>
    <w:rsid w:val="00874E28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8B6"/>
    <w:rsid w:val="00886941"/>
    <w:rsid w:val="0088714F"/>
    <w:rsid w:val="00892A54"/>
    <w:rsid w:val="00892DD8"/>
    <w:rsid w:val="00894446"/>
    <w:rsid w:val="00894528"/>
    <w:rsid w:val="00894FE1"/>
    <w:rsid w:val="00895173"/>
    <w:rsid w:val="00895475"/>
    <w:rsid w:val="00895FB3"/>
    <w:rsid w:val="00896D6D"/>
    <w:rsid w:val="00897368"/>
    <w:rsid w:val="008973E2"/>
    <w:rsid w:val="008A0840"/>
    <w:rsid w:val="008A18E3"/>
    <w:rsid w:val="008A1AFA"/>
    <w:rsid w:val="008A2793"/>
    <w:rsid w:val="008A36B7"/>
    <w:rsid w:val="008A3BE6"/>
    <w:rsid w:val="008A4636"/>
    <w:rsid w:val="008A4B4B"/>
    <w:rsid w:val="008A5227"/>
    <w:rsid w:val="008A6517"/>
    <w:rsid w:val="008A6534"/>
    <w:rsid w:val="008A67D7"/>
    <w:rsid w:val="008B02F8"/>
    <w:rsid w:val="008B0661"/>
    <w:rsid w:val="008B1774"/>
    <w:rsid w:val="008B2960"/>
    <w:rsid w:val="008B41F4"/>
    <w:rsid w:val="008B44DB"/>
    <w:rsid w:val="008B5BDD"/>
    <w:rsid w:val="008B7AB6"/>
    <w:rsid w:val="008B7BA7"/>
    <w:rsid w:val="008B7F57"/>
    <w:rsid w:val="008C0049"/>
    <w:rsid w:val="008C0625"/>
    <w:rsid w:val="008C152B"/>
    <w:rsid w:val="008C15F8"/>
    <w:rsid w:val="008C2188"/>
    <w:rsid w:val="008C47E6"/>
    <w:rsid w:val="008C4A5B"/>
    <w:rsid w:val="008C5E9E"/>
    <w:rsid w:val="008C6967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ED6"/>
    <w:rsid w:val="008D7C0C"/>
    <w:rsid w:val="008D7EF7"/>
    <w:rsid w:val="008E0092"/>
    <w:rsid w:val="008E128B"/>
    <w:rsid w:val="008E2973"/>
    <w:rsid w:val="008E3083"/>
    <w:rsid w:val="008E3235"/>
    <w:rsid w:val="008E48E4"/>
    <w:rsid w:val="008E5420"/>
    <w:rsid w:val="008E55F6"/>
    <w:rsid w:val="008E60A4"/>
    <w:rsid w:val="008E672D"/>
    <w:rsid w:val="008E6925"/>
    <w:rsid w:val="008E75D3"/>
    <w:rsid w:val="008F020B"/>
    <w:rsid w:val="008F139E"/>
    <w:rsid w:val="008F1F3D"/>
    <w:rsid w:val="008F296B"/>
    <w:rsid w:val="008F2C2B"/>
    <w:rsid w:val="008F33AA"/>
    <w:rsid w:val="008F52D3"/>
    <w:rsid w:val="008F5B9F"/>
    <w:rsid w:val="008F7F8C"/>
    <w:rsid w:val="008F7F94"/>
    <w:rsid w:val="009005E0"/>
    <w:rsid w:val="009012FF"/>
    <w:rsid w:val="00902451"/>
    <w:rsid w:val="00902A2F"/>
    <w:rsid w:val="00902E2B"/>
    <w:rsid w:val="009033FE"/>
    <w:rsid w:val="0090427A"/>
    <w:rsid w:val="0090434F"/>
    <w:rsid w:val="00904B0B"/>
    <w:rsid w:val="009056A7"/>
    <w:rsid w:val="00906983"/>
    <w:rsid w:val="00907300"/>
    <w:rsid w:val="00907C5C"/>
    <w:rsid w:val="0091009B"/>
    <w:rsid w:val="00912213"/>
    <w:rsid w:val="00912C10"/>
    <w:rsid w:val="00913F36"/>
    <w:rsid w:val="00914832"/>
    <w:rsid w:val="009158C4"/>
    <w:rsid w:val="00915ADD"/>
    <w:rsid w:val="00917051"/>
    <w:rsid w:val="00917F50"/>
    <w:rsid w:val="009203DE"/>
    <w:rsid w:val="009204C6"/>
    <w:rsid w:val="0092056F"/>
    <w:rsid w:val="009208E1"/>
    <w:rsid w:val="00922571"/>
    <w:rsid w:val="009226BF"/>
    <w:rsid w:val="00922AAF"/>
    <w:rsid w:val="00923886"/>
    <w:rsid w:val="00924003"/>
    <w:rsid w:val="009242E4"/>
    <w:rsid w:val="0092448A"/>
    <w:rsid w:val="00924A84"/>
    <w:rsid w:val="00926F74"/>
    <w:rsid w:val="009278DF"/>
    <w:rsid w:val="00931093"/>
    <w:rsid w:val="00931456"/>
    <w:rsid w:val="00931E7F"/>
    <w:rsid w:val="00933497"/>
    <w:rsid w:val="009354F0"/>
    <w:rsid w:val="00937629"/>
    <w:rsid w:val="00940396"/>
    <w:rsid w:val="0094080C"/>
    <w:rsid w:val="00941C8E"/>
    <w:rsid w:val="0094241B"/>
    <w:rsid w:val="00942FAE"/>
    <w:rsid w:val="00943295"/>
    <w:rsid w:val="009434E2"/>
    <w:rsid w:val="00943B6E"/>
    <w:rsid w:val="00943C75"/>
    <w:rsid w:val="00943EB6"/>
    <w:rsid w:val="009446D2"/>
    <w:rsid w:val="00944F00"/>
    <w:rsid w:val="00945B5F"/>
    <w:rsid w:val="0094646D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3026"/>
    <w:rsid w:val="0095338D"/>
    <w:rsid w:val="00953A80"/>
    <w:rsid w:val="00953B72"/>
    <w:rsid w:val="00953D9D"/>
    <w:rsid w:val="00953E26"/>
    <w:rsid w:val="00955B0E"/>
    <w:rsid w:val="0095706F"/>
    <w:rsid w:val="0096093E"/>
    <w:rsid w:val="00962F47"/>
    <w:rsid w:val="00963C0E"/>
    <w:rsid w:val="009660A5"/>
    <w:rsid w:val="00966349"/>
    <w:rsid w:val="00966B32"/>
    <w:rsid w:val="00966DF9"/>
    <w:rsid w:val="009675F5"/>
    <w:rsid w:val="00967990"/>
    <w:rsid w:val="0097066E"/>
    <w:rsid w:val="00970946"/>
    <w:rsid w:val="00971F1B"/>
    <w:rsid w:val="00973259"/>
    <w:rsid w:val="00974A7F"/>
    <w:rsid w:val="00974C2B"/>
    <w:rsid w:val="009761C4"/>
    <w:rsid w:val="00981FB5"/>
    <w:rsid w:val="00982FF1"/>
    <w:rsid w:val="00985F71"/>
    <w:rsid w:val="00987F25"/>
    <w:rsid w:val="00990508"/>
    <w:rsid w:val="00990728"/>
    <w:rsid w:val="009917BC"/>
    <w:rsid w:val="0099248C"/>
    <w:rsid w:val="009927F5"/>
    <w:rsid w:val="0099459C"/>
    <w:rsid w:val="009953BF"/>
    <w:rsid w:val="009961B5"/>
    <w:rsid w:val="00996808"/>
    <w:rsid w:val="00996E97"/>
    <w:rsid w:val="009971EE"/>
    <w:rsid w:val="009975EE"/>
    <w:rsid w:val="00997600"/>
    <w:rsid w:val="00997CC1"/>
    <w:rsid w:val="009A0758"/>
    <w:rsid w:val="009A19E4"/>
    <w:rsid w:val="009A23FF"/>
    <w:rsid w:val="009A2509"/>
    <w:rsid w:val="009A29E0"/>
    <w:rsid w:val="009A31C7"/>
    <w:rsid w:val="009A556A"/>
    <w:rsid w:val="009A56E9"/>
    <w:rsid w:val="009A579E"/>
    <w:rsid w:val="009A7C20"/>
    <w:rsid w:val="009B02D8"/>
    <w:rsid w:val="009B18BD"/>
    <w:rsid w:val="009B239F"/>
    <w:rsid w:val="009B3198"/>
    <w:rsid w:val="009B4570"/>
    <w:rsid w:val="009B52CF"/>
    <w:rsid w:val="009B5AE3"/>
    <w:rsid w:val="009B5D40"/>
    <w:rsid w:val="009B5EC5"/>
    <w:rsid w:val="009B70FB"/>
    <w:rsid w:val="009B71C4"/>
    <w:rsid w:val="009B7A75"/>
    <w:rsid w:val="009C03CC"/>
    <w:rsid w:val="009C05F4"/>
    <w:rsid w:val="009C0A19"/>
    <w:rsid w:val="009C13C4"/>
    <w:rsid w:val="009C1812"/>
    <w:rsid w:val="009C181D"/>
    <w:rsid w:val="009C19C2"/>
    <w:rsid w:val="009C3A43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623"/>
    <w:rsid w:val="009C7E66"/>
    <w:rsid w:val="009D07AE"/>
    <w:rsid w:val="009D2291"/>
    <w:rsid w:val="009D3817"/>
    <w:rsid w:val="009D3829"/>
    <w:rsid w:val="009D3BDB"/>
    <w:rsid w:val="009D474F"/>
    <w:rsid w:val="009E133B"/>
    <w:rsid w:val="009E1A42"/>
    <w:rsid w:val="009E2C36"/>
    <w:rsid w:val="009E2F54"/>
    <w:rsid w:val="009E3BAD"/>
    <w:rsid w:val="009E4274"/>
    <w:rsid w:val="009E6FCD"/>
    <w:rsid w:val="009E74EC"/>
    <w:rsid w:val="009F077C"/>
    <w:rsid w:val="009F1689"/>
    <w:rsid w:val="009F1D73"/>
    <w:rsid w:val="009F3204"/>
    <w:rsid w:val="009F4021"/>
    <w:rsid w:val="009F6256"/>
    <w:rsid w:val="009F6301"/>
    <w:rsid w:val="009F6669"/>
    <w:rsid w:val="00A00B2D"/>
    <w:rsid w:val="00A00C41"/>
    <w:rsid w:val="00A01003"/>
    <w:rsid w:val="00A02222"/>
    <w:rsid w:val="00A02A07"/>
    <w:rsid w:val="00A02B43"/>
    <w:rsid w:val="00A034AD"/>
    <w:rsid w:val="00A03994"/>
    <w:rsid w:val="00A03A58"/>
    <w:rsid w:val="00A03DCB"/>
    <w:rsid w:val="00A046F6"/>
    <w:rsid w:val="00A047E7"/>
    <w:rsid w:val="00A061D4"/>
    <w:rsid w:val="00A06204"/>
    <w:rsid w:val="00A06381"/>
    <w:rsid w:val="00A064FD"/>
    <w:rsid w:val="00A072DC"/>
    <w:rsid w:val="00A07D08"/>
    <w:rsid w:val="00A10B28"/>
    <w:rsid w:val="00A10B8C"/>
    <w:rsid w:val="00A1146F"/>
    <w:rsid w:val="00A122B7"/>
    <w:rsid w:val="00A129A1"/>
    <w:rsid w:val="00A12F44"/>
    <w:rsid w:val="00A13503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3F34"/>
    <w:rsid w:val="00A241A6"/>
    <w:rsid w:val="00A24553"/>
    <w:rsid w:val="00A249C9"/>
    <w:rsid w:val="00A262E0"/>
    <w:rsid w:val="00A26304"/>
    <w:rsid w:val="00A2648D"/>
    <w:rsid w:val="00A268C0"/>
    <w:rsid w:val="00A26904"/>
    <w:rsid w:val="00A26FEA"/>
    <w:rsid w:val="00A33213"/>
    <w:rsid w:val="00A3336A"/>
    <w:rsid w:val="00A33EC3"/>
    <w:rsid w:val="00A34FCB"/>
    <w:rsid w:val="00A36117"/>
    <w:rsid w:val="00A3753D"/>
    <w:rsid w:val="00A402B4"/>
    <w:rsid w:val="00A4031A"/>
    <w:rsid w:val="00A415F5"/>
    <w:rsid w:val="00A41687"/>
    <w:rsid w:val="00A421D3"/>
    <w:rsid w:val="00A42429"/>
    <w:rsid w:val="00A432F2"/>
    <w:rsid w:val="00A44283"/>
    <w:rsid w:val="00A442A1"/>
    <w:rsid w:val="00A442B7"/>
    <w:rsid w:val="00A446A4"/>
    <w:rsid w:val="00A464A0"/>
    <w:rsid w:val="00A46AF2"/>
    <w:rsid w:val="00A46B84"/>
    <w:rsid w:val="00A46C76"/>
    <w:rsid w:val="00A46E39"/>
    <w:rsid w:val="00A47AF4"/>
    <w:rsid w:val="00A5018F"/>
    <w:rsid w:val="00A5070B"/>
    <w:rsid w:val="00A50A79"/>
    <w:rsid w:val="00A50C81"/>
    <w:rsid w:val="00A510C7"/>
    <w:rsid w:val="00A514E2"/>
    <w:rsid w:val="00A516C6"/>
    <w:rsid w:val="00A51EDC"/>
    <w:rsid w:val="00A535C8"/>
    <w:rsid w:val="00A5398B"/>
    <w:rsid w:val="00A544FC"/>
    <w:rsid w:val="00A546E2"/>
    <w:rsid w:val="00A54E6B"/>
    <w:rsid w:val="00A56061"/>
    <w:rsid w:val="00A56754"/>
    <w:rsid w:val="00A57B28"/>
    <w:rsid w:val="00A60514"/>
    <w:rsid w:val="00A60C1C"/>
    <w:rsid w:val="00A61A27"/>
    <w:rsid w:val="00A6387B"/>
    <w:rsid w:val="00A638AC"/>
    <w:rsid w:val="00A63E74"/>
    <w:rsid w:val="00A707B0"/>
    <w:rsid w:val="00A70877"/>
    <w:rsid w:val="00A70A86"/>
    <w:rsid w:val="00A70C06"/>
    <w:rsid w:val="00A70F41"/>
    <w:rsid w:val="00A7134D"/>
    <w:rsid w:val="00A722CC"/>
    <w:rsid w:val="00A72E77"/>
    <w:rsid w:val="00A7379F"/>
    <w:rsid w:val="00A73C75"/>
    <w:rsid w:val="00A7491F"/>
    <w:rsid w:val="00A75D9A"/>
    <w:rsid w:val="00A769A0"/>
    <w:rsid w:val="00A773A7"/>
    <w:rsid w:val="00A77B26"/>
    <w:rsid w:val="00A77BAF"/>
    <w:rsid w:val="00A80611"/>
    <w:rsid w:val="00A812C8"/>
    <w:rsid w:val="00A81563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87651"/>
    <w:rsid w:val="00A904DE"/>
    <w:rsid w:val="00A917A3"/>
    <w:rsid w:val="00A91D88"/>
    <w:rsid w:val="00A92499"/>
    <w:rsid w:val="00A924D0"/>
    <w:rsid w:val="00A92B5A"/>
    <w:rsid w:val="00A92B73"/>
    <w:rsid w:val="00A94078"/>
    <w:rsid w:val="00A9465D"/>
    <w:rsid w:val="00A94CD1"/>
    <w:rsid w:val="00A94DC7"/>
    <w:rsid w:val="00A9617B"/>
    <w:rsid w:val="00A97485"/>
    <w:rsid w:val="00AA1702"/>
    <w:rsid w:val="00AA199A"/>
    <w:rsid w:val="00AA1D39"/>
    <w:rsid w:val="00AA1E62"/>
    <w:rsid w:val="00AA2D82"/>
    <w:rsid w:val="00AA4CAE"/>
    <w:rsid w:val="00AA7908"/>
    <w:rsid w:val="00AB000B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558F"/>
    <w:rsid w:val="00AB799A"/>
    <w:rsid w:val="00AB7CD5"/>
    <w:rsid w:val="00AC011A"/>
    <w:rsid w:val="00AC054D"/>
    <w:rsid w:val="00AC2E6E"/>
    <w:rsid w:val="00AC3967"/>
    <w:rsid w:val="00AC4C71"/>
    <w:rsid w:val="00AC595B"/>
    <w:rsid w:val="00AC60C8"/>
    <w:rsid w:val="00AC6779"/>
    <w:rsid w:val="00AC7D8B"/>
    <w:rsid w:val="00AD0253"/>
    <w:rsid w:val="00AD090C"/>
    <w:rsid w:val="00AD2418"/>
    <w:rsid w:val="00AD27DA"/>
    <w:rsid w:val="00AD2F2D"/>
    <w:rsid w:val="00AD396D"/>
    <w:rsid w:val="00AD54DA"/>
    <w:rsid w:val="00AD5973"/>
    <w:rsid w:val="00AD5BED"/>
    <w:rsid w:val="00AD66F7"/>
    <w:rsid w:val="00AD715E"/>
    <w:rsid w:val="00AD760B"/>
    <w:rsid w:val="00AD77DB"/>
    <w:rsid w:val="00AD7F93"/>
    <w:rsid w:val="00AE051B"/>
    <w:rsid w:val="00AE1749"/>
    <w:rsid w:val="00AE26EF"/>
    <w:rsid w:val="00AE4322"/>
    <w:rsid w:val="00AE53AA"/>
    <w:rsid w:val="00AE5761"/>
    <w:rsid w:val="00AE5DBF"/>
    <w:rsid w:val="00AE6A17"/>
    <w:rsid w:val="00AE722E"/>
    <w:rsid w:val="00AF095B"/>
    <w:rsid w:val="00AF0973"/>
    <w:rsid w:val="00AF17A1"/>
    <w:rsid w:val="00AF1B8E"/>
    <w:rsid w:val="00AF20DB"/>
    <w:rsid w:val="00AF22A1"/>
    <w:rsid w:val="00AF2647"/>
    <w:rsid w:val="00AF2AD2"/>
    <w:rsid w:val="00AF2C0A"/>
    <w:rsid w:val="00AF3869"/>
    <w:rsid w:val="00AF3D24"/>
    <w:rsid w:val="00AF447E"/>
    <w:rsid w:val="00AF64C2"/>
    <w:rsid w:val="00AF7992"/>
    <w:rsid w:val="00B010BE"/>
    <w:rsid w:val="00B010F3"/>
    <w:rsid w:val="00B0133B"/>
    <w:rsid w:val="00B0255C"/>
    <w:rsid w:val="00B02646"/>
    <w:rsid w:val="00B02808"/>
    <w:rsid w:val="00B03165"/>
    <w:rsid w:val="00B0442B"/>
    <w:rsid w:val="00B0502E"/>
    <w:rsid w:val="00B05066"/>
    <w:rsid w:val="00B06956"/>
    <w:rsid w:val="00B1214B"/>
    <w:rsid w:val="00B12E9A"/>
    <w:rsid w:val="00B13DEF"/>
    <w:rsid w:val="00B1670E"/>
    <w:rsid w:val="00B16D98"/>
    <w:rsid w:val="00B179B8"/>
    <w:rsid w:val="00B17E33"/>
    <w:rsid w:val="00B21059"/>
    <w:rsid w:val="00B21D18"/>
    <w:rsid w:val="00B224AD"/>
    <w:rsid w:val="00B22DEB"/>
    <w:rsid w:val="00B2311E"/>
    <w:rsid w:val="00B24508"/>
    <w:rsid w:val="00B24786"/>
    <w:rsid w:val="00B257FF"/>
    <w:rsid w:val="00B260FD"/>
    <w:rsid w:val="00B26B47"/>
    <w:rsid w:val="00B27511"/>
    <w:rsid w:val="00B30015"/>
    <w:rsid w:val="00B3032C"/>
    <w:rsid w:val="00B30C15"/>
    <w:rsid w:val="00B317E8"/>
    <w:rsid w:val="00B32492"/>
    <w:rsid w:val="00B326D7"/>
    <w:rsid w:val="00B34749"/>
    <w:rsid w:val="00B35077"/>
    <w:rsid w:val="00B361A9"/>
    <w:rsid w:val="00B3636F"/>
    <w:rsid w:val="00B36C97"/>
    <w:rsid w:val="00B372BA"/>
    <w:rsid w:val="00B372BC"/>
    <w:rsid w:val="00B4033B"/>
    <w:rsid w:val="00B4038F"/>
    <w:rsid w:val="00B42801"/>
    <w:rsid w:val="00B43DE9"/>
    <w:rsid w:val="00B44CA4"/>
    <w:rsid w:val="00B4664D"/>
    <w:rsid w:val="00B46E9B"/>
    <w:rsid w:val="00B474A0"/>
    <w:rsid w:val="00B51705"/>
    <w:rsid w:val="00B522C5"/>
    <w:rsid w:val="00B532AC"/>
    <w:rsid w:val="00B5369E"/>
    <w:rsid w:val="00B54456"/>
    <w:rsid w:val="00B5495F"/>
    <w:rsid w:val="00B55158"/>
    <w:rsid w:val="00B5673F"/>
    <w:rsid w:val="00B56F1E"/>
    <w:rsid w:val="00B608D7"/>
    <w:rsid w:val="00B60BE7"/>
    <w:rsid w:val="00B60D00"/>
    <w:rsid w:val="00B61036"/>
    <w:rsid w:val="00B629C9"/>
    <w:rsid w:val="00B62D86"/>
    <w:rsid w:val="00B62D93"/>
    <w:rsid w:val="00B63155"/>
    <w:rsid w:val="00B632E0"/>
    <w:rsid w:val="00B632FD"/>
    <w:rsid w:val="00B63F77"/>
    <w:rsid w:val="00B64E36"/>
    <w:rsid w:val="00B64EA9"/>
    <w:rsid w:val="00B64F8D"/>
    <w:rsid w:val="00B65609"/>
    <w:rsid w:val="00B66903"/>
    <w:rsid w:val="00B67402"/>
    <w:rsid w:val="00B67950"/>
    <w:rsid w:val="00B67F1E"/>
    <w:rsid w:val="00B704B1"/>
    <w:rsid w:val="00B71136"/>
    <w:rsid w:val="00B71555"/>
    <w:rsid w:val="00B72B07"/>
    <w:rsid w:val="00B73A6E"/>
    <w:rsid w:val="00B7535E"/>
    <w:rsid w:val="00B760AC"/>
    <w:rsid w:val="00B77EEA"/>
    <w:rsid w:val="00B80D8A"/>
    <w:rsid w:val="00B80F20"/>
    <w:rsid w:val="00B81516"/>
    <w:rsid w:val="00B815CA"/>
    <w:rsid w:val="00B81A52"/>
    <w:rsid w:val="00B81B3B"/>
    <w:rsid w:val="00B831C0"/>
    <w:rsid w:val="00B837A8"/>
    <w:rsid w:val="00B841B4"/>
    <w:rsid w:val="00B852C9"/>
    <w:rsid w:val="00B85F52"/>
    <w:rsid w:val="00B86424"/>
    <w:rsid w:val="00B875BB"/>
    <w:rsid w:val="00B87606"/>
    <w:rsid w:val="00B9069C"/>
    <w:rsid w:val="00B90E5B"/>
    <w:rsid w:val="00B9122C"/>
    <w:rsid w:val="00B9225E"/>
    <w:rsid w:val="00B92502"/>
    <w:rsid w:val="00B933A6"/>
    <w:rsid w:val="00B94BCC"/>
    <w:rsid w:val="00B9583B"/>
    <w:rsid w:val="00B9583F"/>
    <w:rsid w:val="00B9649E"/>
    <w:rsid w:val="00B968E9"/>
    <w:rsid w:val="00B96F49"/>
    <w:rsid w:val="00B97624"/>
    <w:rsid w:val="00B9782F"/>
    <w:rsid w:val="00B979F1"/>
    <w:rsid w:val="00BA101B"/>
    <w:rsid w:val="00BA14F8"/>
    <w:rsid w:val="00BA1BEC"/>
    <w:rsid w:val="00BA2C84"/>
    <w:rsid w:val="00BA399C"/>
    <w:rsid w:val="00BA6200"/>
    <w:rsid w:val="00BA6284"/>
    <w:rsid w:val="00BA62A9"/>
    <w:rsid w:val="00BB013B"/>
    <w:rsid w:val="00BB03BF"/>
    <w:rsid w:val="00BB03F7"/>
    <w:rsid w:val="00BB1012"/>
    <w:rsid w:val="00BB1509"/>
    <w:rsid w:val="00BB25C7"/>
    <w:rsid w:val="00BB27C3"/>
    <w:rsid w:val="00BB2B2D"/>
    <w:rsid w:val="00BB2BB7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C0658"/>
    <w:rsid w:val="00BC1828"/>
    <w:rsid w:val="00BC1C1E"/>
    <w:rsid w:val="00BC3A61"/>
    <w:rsid w:val="00BC3C17"/>
    <w:rsid w:val="00BC4D8D"/>
    <w:rsid w:val="00BC4DB5"/>
    <w:rsid w:val="00BC50F3"/>
    <w:rsid w:val="00BC5269"/>
    <w:rsid w:val="00BC55F9"/>
    <w:rsid w:val="00BC5F55"/>
    <w:rsid w:val="00BD142C"/>
    <w:rsid w:val="00BD2407"/>
    <w:rsid w:val="00BD265E"/>
    <w:rsid w:val="00BD2816"/>
    <w:rsid w:val="00BD2CE7"/>
    <w:rsid w:val="00BD3119"/>
    <w:rsid w:val="00BD3993"/>
    <w:rsid w:val="00BD3F10"/>
    <w:rsid w:val="00BD45AB"/>
    <w:rsid w:val="00BD51B8"/>
    <w:rsid w:val="00BD53A3"/>
    <w:rsid w:val="00BD5860"/>
    <w:rsid w:val="00BD7BDB"/>
    <w:rsid w:val="00BE145C"/>
    <w:rsid w:val="00BE2B15"/>
    <w:rsid w:val="00BE35DA"/>
    <w:rsid w:val="00BE3B5B"/>
    <w:rsid w:val="00BE4FC5"/>
    <w:rsid w:val="00BE555D"/>
    <w:rsid w:val="00BE5DB2"/>
    <w:rsid w:val="00BE65D9"/>
    <w:rsid w:val="00BE6F41"/>
    <w:rsid w:val="00BE7001"/>
    <w:rsid w:val="00BE7152"/>
    <w:rsid w:val="00BF0085"/>
    <w:rsid w:val="00BF06E1"/>
    <w:rsid w:val="00BF0F2F"/>
    <w:rsid w:val="00BF197C"/>
    <w:rsid w:val="00BF1D6A"/>
    <w:rsid w:val="00BF385A"/>
    <w:rsid w:val="00BF7DE5"/>
    <w:rsid w:val="00C00E43"/>
    <w:rsid w:val="00C030E3"/>
    <w:rsid w:val="00C03397"/>
    <w:rsid w:val="00C03991"/>
    <w:rsid w:val="00C06107"/>
    <w:rsid w:val="00C06E10"/>
    <w:rsid w:val="00C06FEF"/>
    <w:rsid w:val="00C0715E"/>
    <w:rsid w:val="00C10574"/>
    <w:rsid w:val="00C10B23"/>
    <w:rsid w:val="00C13DFC"/>
    <w:rsid w:val="00C1415B"/>
    <w:rsid w:val="00C148CC"/>
    <w:rsid w:val="00C150D1"/>
    <w:rsid w:val="00C158DA"/>
    <w:rsid w:val="00C163E4"/>
    <w:rsid w:val="00C17504"/>
    <w:rsid w:val="00C17C02"/>
    <w:rsid w:val="00C20FCB"/>
    <w:rsid w:val="00C215C3"/>
    <w:rsid w:val="00C2207A"/>
    <w:rsid w:val="00C22304"/>
    <w:rsid w:val="00C245D3"/>
    <w:rsid w:val="00C25312"/>
    <w:rsid w:val="00C25C9E"/>
    <w:rsid w:val="00C27373"/>
    <w:rsid w:val="00C277AE"/>
    <w:rsid w:val="00C3027B"/>
    <w:rsid w:val="00C3185D"/>
    <w:rsid w:val="00C31F1F"/>
    <w:rsid w:val="00C32646"/>
    <w:rsid w:val="00C32AB5"/>
    <w:rsid w:val="00C34C2A"/>
    <w:rsid w:val="00C3549C"/>
    <w:rsid w:val="00C3561E"/>
    <w:rsid w:val="00C359FF"/>
    <w:rsid w:val="00C36591"/>
    <w:rsid w:val="00C3740F"/>
    <w:rsid w:val="00C404A0"/>
    <w:rsid w:val="00C40C83"/>
    <w:rsid w:val="00C41593"/>
    <w:rsid w:val="00C41A5C"/>
    <w:rsid w:val="00C424E9"/>
    <w:rsid w:val="00C43087"/>
    <w:rsid w:val="00C4393D"/>
    <w:rsid w:val="00C43B53"/>
    <w:rsid w:val="00C44FF3"/>
    <w:rsid w:val="00C453DB"/>
    <w:rsid w:val="00C462DE"/>
    <w:rsid w:val="00C5001E"/>
    <w:rsid w:val="00C501E1"/>
    <w:rsid w:val="00C54AD2"/>
    <w:rsid w:val="00C55A50"/>
    <w:rsid w:val="00C55F4F"/>
    <w:rsid w:val="00C5622F"/>
    <w:rsid w:val="00C56617"/>
    <w:rsid w:val="00C56DCE"/>
    <w:rsid w:val="00C56FE1"/>
    <w:rsid w:val="00C6018A"/>
    <w:rsid w:val="00C60EE3"/>
    <w:rsid w:val="00C611DE"/>
    <w:rsid w:val="00C618E9"/>
    <w:rsid w:val="00C61963"/>
    <w:rsid w:val="00C6291F"/>
    <w:rsid w:val="00C62B52"/>
    <w:rsid w:val="00C63A3F"/>
    <w:rsid w:val="00C6489D"/>
    <w:rsid w:val="00C657B2"/>
    <w:rsid w:val="00C65AEF"/>
    <w:rsid w:val="00C66058"/>
    <w:rsid w:val="00C6691F"/>
    <w:rsid w:val="00C66C7D"/>
    <w:rsid w:val="00C67888"/>
    <w:rsid w:val="00C6788A"/>
    <w:rsid w:val="00C67DF1"/>
    <w:rsid w:val="00C70D53"/>
    <w:rsid w:val="00C70F38"/>
    <w:rsid w:val="00C71EB5"/>
    <w:rsid w:val="00C72BCE"/>
    <w:rsid w:val="00C730A6"/>
    <w:rsid w:val="00C73224"/>
    <w:rsid w:val="00C73946"/>
    <w:rsid w:val="00C74E41"/>
    <w:rsid w:val="00C7547A"/>
    <w:rsid w:val="00C756B9"/>
    <w:rsid w:val="00C75962"/>
    <w:rsid w:val="00C76CDA"/>
    <w:rsid w:val="00C771E6"/>
    <w:rsid w:val="00C7799D"/>
    <w:rsid w:val="00C77E51"/>
    <w:rsid w:val="00C8015F"/>
    <w:rsid w:val="00C8029A"/>
    <w:rsid w:val="00C80F07"/>
    <w:rsid w:val="00C817FA"/>
    <w:rsid w:val="00C8199A"/>
    <w:rsid w:val="00C83213"/>
    <w:rsid w:val="00C8381A"/>
    <w:rsid w:val="00C857ED"/>
    <w:rsid w:val="00C85854"/>
    <w:rsid w:val="00C85C42"/>
    <w:rsid w:val="00C8788B"/>
    <w:rsid w:val="00C87C22"/>
    <w:rsid w:val="00C87E1D"/>
    <w:rsid w:val="00C900A9"/>
    <w:rsid w:val="00C903FA"/>
    <w:rsid w:val="00C91EF5"/>
    <w:rsid w:val="00C92329"/>
    <w:rsid w:val="00C9269D"/>
    <w:rsid w:val="00C95C4E"/>
    <w:rsid w:val="00C97D20"/>
    <w:rsid w:val="00CA012C"/>
    <w:rsid w:val="00CA21AA"/>
    <w:rsid w:val="00CA27A9"/>
    <w:rsid w:val="00CA28F3"/>
    <w:rsid w:val="00CA2FC3"/>
    <w:rsid w:val="00CA373F"/>
    <w:rsid w:val="00CA4286"/>
    <w:rsid w:val="00CA42DE"/>
    <w:rsid w:val="00CA51C2"/>
    <w:rsid w:val="00CA645A"/>
    <w:rsid w:val="00CA6767"/>
    <w:rsid w:val="00CA6C2D"/>
    <w:rsid w:val="00CA6C85"/>
    <w:rsid w:val="00CA6CD4"/>
    <w:rsid w:val="00CA6CFD"/>
    <w:rsid w:val="00CA6EEA"/>
    <w:rsid w:val="00CB014A"/>
    <w:rsid w:val="00CB0C55"/>
    <w:rsid w:val="00CB0C9A"/>
    <w:rsid w:val="00CB11E0"/>
    <w:rsid w:val="00CB1F6E"/>
    <w:rsid w:val="00CB31C5"/>
    <w:rsid w:val="00CB3831"/>
    <w:rsid w:val="00CB55CE"/>
    <w:rsid w:val="00CB6164"/>
    <w:rsid w:val="00CB61AB"/>
    <w:rsid w:val="00CB66B8"/>
    <w:rsid w:val="00CB79B9"/>
    <w:rsid w:val="00CC07B4"/>
    <w:rsid w:val="00CC0DCD"/>
    <w:rsid w:val="00CC33FB"/>
    <w:rsid w:val="00CC3494"/>
    <w:rsid w:val="00CC3ACE"/>
    <w:rsid w:val="00CC3FFD"/>
    <w:rsid w:val="00CC48AD"/>
    <w:rsid w:val="00CC61F6"/>
    <w:rsid w:val="00CC624B"/>
    <w:rsid w:val="00CC6D9B"/>
    <w:rsid w:val="00CC701B"/>
    <w:rsid w:val="00CC71A8"/>
    <w:rsid w:val="00CD058E"/>
    <w:rsid w:val="00CD0DD6"/>
    <w:rsid w:val="00CD14D5"/>
    <w:rsid w:val="00CD1AAA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4B0"/>
    <w:rsid w:val="00CE3592"/>
    <w:rsid w:val="00CE4DEC"/>
    <w:rsid w:val="00CE4F90"/>
    <w:rsid w:val="00CE64AC"/>
    <w:rsid w:val="00CE76B6"/>
    <w:rsid w:val="00CF00E4"/>
    <w:rsid w:val="00CF05EC"/>
    <w:rsid w:val="00CF0D83"/>
    <w:rsid w:val="00CF121D"/>
    <w:rsid w:val="00CF37E2"/>
    <w:rsid w:val="00CF381F"/>
    <w:rsid w:val="00CF6981"/>
    <w:rsid w:val="00CF7E8A"/>
    <w:rsid w:val="00D009F6"/>
    <w:rsid w:val="00D029EE"/>
    <w:rsid w:val="00D02D1C"/>
    <w:rsid w:val="00D03EFF"/>
    <w:rsid w:val="00D04484"/>
    <w:rsid w:val="00D04605"/>
    <w:rsid w:val="00D04A4F"/>
    <w:rsid w:val="00D04D00"/>
    <w:rsid w:val="00D051DD"/>
    <w:rsid w:val="00D05556"/>
    <w:rsid w:val="00D05699"/>
    <w:rsid w:val="00D06D0B"/>
    <w:rsid w:val="00D07405"/>
    <w:rsid w:val="00D07C8F"/>
    <w:rsid w:val="00D10ED7"/>
    <w:rsid w:val="00D112C2"/>
    <w:rsid w:val="00D112DF"/>
    <w:rsid w:val="00D11793"/>
    <w:rsid w:val="00D12498"/>
    <w:rsid w:val="00D13259"/>
    <w:rsid w:val="00D1488F"/>
    <w:rsid w:val="00D16169"/>
    <w:rsid w:val="00D16A18"/>
    <w:rsid w:val="00D17B1E"/>
    <w:rsid w:val="00D17D91"/>
    <w:rsid w:val="00D20901"/>
    <w:rsid w:val="00D210A0"/>
    <w:rsid w:val="00D21162"/>
    <w:rsid w:val="00D215AE"/>
    <w:rsid w:val="00D21CBE"/>
    <w:rsid w:val="00D2247E"/>
    <w:rsid w:val="00D22CC5"/>
    <w:rsid w:val="00D233F3"/>
    <w:rsid w:val="00D23556"/>
    <w:rsid w:val="00D2389A"/>
    <w:rsid w:val="00D2407F"/>
    <w:rsid w:val="00D241DD"/>
    <w:rsid w:val="00D24AB8"/>
    <w:rsid w:val="00D24ECD"/>
    <w:rsid w:val="00D24EEC"/>
    <w:rsid w:val="00D25394"/>
    <w:rsid w:val="00D25668"/>
    <w:rsid w:val="00D25805"/>
    <w:rsid w:val="00D25FC0"/>
    <w:rsid w:val="00D27698"/>
    <w:rsid w:val="00D27865"/>
    <w:rsid w:val="00D31E0C"/>
    <w:rsid w:val="00D3203C"/>
    <w:rsid w:val="00D326CF"/>
    <w:rsid w:val="00D327C2"/>
    <w:rsid w:val="00D34B6F"/>
    <w:rsid w:val="00D35A39"/>
    <w:rsid w:val="00D36369"/>
    <w:rsid w:val="00D363A6"/>
    <w:rsid w:val="00D401C2"/>
    <w:rsid w:val="00D40468"/>
    <w:rsid w:val="00D40477"/>
    <w:rsid w:val="00D405E2"/>
    <w:rsid w:val="00D40697"/>
    <w:rsid w:val="00D40DEF"/>
    <w:rsid w:val="00D41043"/>
    <w:rsid w:val="00D41206"/>
    <w:rsid w:val="00D41B0A"/>
    <w:rsid w:val="00D41B63"/>
    <w:rsid w:val="00D41DF5"/>
    <w:rsid w:val="00D4237A"/>
    <w:rsid w:val="00D44A23"/>
    <w:rsid w:val="00D45DB3"/>
    <w:rsid w:val="00D46247"/>
    <w:rsid w:val="00D46279"/>
    <w:rsid w:val="00D462B5"/>
    <w:rsid w:val="00D46FB3"/>
    <w:rsid w:val="00D47102"/>
    <w:rsid w:val="00D47342"/>
    <w:rsid w:val="00D474D6"/>
    <w:rsid w:val="00D51752"/>
    <w:rsid w:val="00D51A2B"/>
    <w:rsid w:val="00D51CEE"/>
    <w:rsid w:val="00D51F28"/>
    <w:rsid w:val="00D52AFC"/>
    <w:rsid w:val="00D53195"/>
    <w:rsid w:val="00D53A34"/>
    <w:rsid w:val="00D53DDF"/>
    <w:rsid w:val="00D53DFF"/>
    <w:rsid w:val="00D53E8D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3193"/>
    <w:rsid w:val="00D63218"/>
    <w:rsid w:val="00D6363F"/>
    <w:rsid w:val="00D63E5B"/>
    <w:rsid w:val="00D65401"/>
    <w:rsid w:val="00D6656F"/>
    <w:rsid w:val="00D66B8E"/>
    <w:rsid w:val="00D67BBF"/>
    <w:rsid w:val="00D7045B"/>
    <w:rsid w:val="00D7079E"/>
    <w:rsid w:val="00D70C89"/>
    <w:rsid w:val="00D71EBA"/>
    <w:rsid w:val="00D72092"/>
    <w:rsid w:val="00D72C8D"/>
    <w:rsid w:val="00D72D6D"/>
    <w:rsid w:val="00D73840"/>
    <w:rsid w:val="00D74383"/>
    <w:rsid w:val="00D7494B"/>
    <w:rsid w:val="00D74C4B"/>
    <w:rsid w:val="00D7539C"/>
    <w:rsid w:val="00D76CC6"/>
    <w:rsid w:val="00D7780A"/>
    <w:rsid w:val="00D82DFE"/>
    <w:rsid w:val="00D83213"/>
    <w:rsid w:val="00D83BEC"/>
    <w:rsid w:val="00D83E9C"/>
    <w:rsid w:val="00D84BF8"/>
    <w:rsid w:val="00D85228"/>
    <w:rsid w:val="00D85913"/>
    <w:rsid w:val="00D8682B"/>
    <w:rsid w:val="00D871AE"/>
    <w:rsid w:val="00D871C0"/>
    <w:rsid w:val="00D9043D"/>
    <w:rsid w:val="00D90590"/>
    <w:rsid w:val="00D9268E"/>
    <w:rsid w:val="00D92DDE"/>
    <w:rsid w:val="00D94D67"/>
    <w:rsid w:val="00D95466"/>
    <w:rsid w:val="00D95C9B"/>
    <w:rsid w:val="00D95E00"/>
    <w:rsid w:val="00D9629F"/>
    <w:rsid w:val="00D96593"/>
    <w:rsid w:val="00D965F8"/>
    <w:rsid w:val="00D965F9"/>
    <w:rsid w:val="00DA000F"/>
    <w:rsid w:val="00DA063D"/>
    <w:rsid w:val="00DA1AE5"/>
    <w:rsid w:val="00DA3937"/>
    <w:rsid w:val="00DA4745"/>
    <w:rsid w:val="00DA4CC1"/>
    <w:rsid w:val="00DA5158"/>
    <w:rsid w:val="00DA5FBC"/>
    <w:rsid w:val="00DA6382"/>
    <w:rsid w:val="00DA6DA1"/>
    <w:rsid w:val="00DA7D13"/>
    <w:rsid w:val="00DB06A2"/>
    <w:rsid w:val="00DB0996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06E0"/>
    <w:rsid w:val="00DC2B8B"/>
    <w:rsid w:val="00DC384B"/>
    <w:rsid w:val="00DC3C11"/>
    <w:rsid w:val="00DC3F95"/>
    <w:rsid w:val="00DC473F"/>
    <w:rsid w:val="00DC4FA4"/>
    <w:rsid w:val="00DC501B"/>
    <w:rsid w:val="00DC52FE"/>
    <w:rsid w:val="00DC577B"/>
    <w:rsid w:val="00DC5EC3"/>
    <w:rsid w:val="00DC606A"/>
    <w:rsid w:val="00DC6565"/>
    <w:rsid w:val="00DC707E"/>
    <w:rsid w:val="00DC70A6"/>
    <w:rsid w:val="00DC7AF1"/>
    <w:rsid w:val="00DD049E"/>
    <w:rsid w:val="00DD1718"/>
    <w:rsid w:val="00DD17DF"/>
    <w:rsid w:val="00DD483F"/>
    <w:rsid w:val="00DD5730"/>
    <w:rsid w:val="00DD619B"/>
    <w:rsid w:val="00DD6AA3"/>
    <w:rsid w:val="00DD7245"/>
    <w:rsid w:val="00DE09BA"/>
    <w:rsid w:val="00DE0AE1"/>
    <w:rsid w:val="00DE1394"/>
    <w:rsid w:val="00DE3A92"/>
    <w:rsid w:val="00DE4BA0"/>
    <w:rsid w:val="00DE60E7"/>
    <w:rsid w:val="00DE63F0"/>
    <w:rsid w:val="00DE6CE9"/>
    <w:rsid w:val="00DE7189"/>
    <w:rsid w:val="00DE7558"/>
    <w:rsid w:val="00DE7568"/>
    <w:rsid w:val="00DE7760"/>
    <w:rsid w:val="00DE7DB1"/>
    <w:rsid w:val="00DF14DC"/>
    <w:rsid w:val="00DF16D7"/>
    <w:rsid w:val="00DF269A"/>
    <w:rsid w:val="00DF41F4"/>
    <w:rsid w:val="00DF4931"/>
    <w:rsid w:val="00DF497D"/>
    <w:rsid w:val="00DF4D44"/>
    <w:rsid w:val="00DF5297"/>
    <w:rsid w:val="00DF56E4"/>
    <w:rsid w:val="00DF5951"/>
    <w:rsid w:val="00DF5B1A"/>
    <w:rsid w:val="00DF6428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1C20"/>
    <w:rsid w:val="00E01FF5"/>
    <w:rsid w:val="00E021F0"/>
    <w:rsid w:val="00E022BE"/>
    <w:rsid w:val="00E02FAD"/>
    <w:rsid w:val="00E0303F"/>
    <w:rsid w:val="00E033BA"/>
    <w:rsid w:val="00E048E0"/>
    <w:rsid w:val="00E049B9"/>
    <w:rsid w:val="00E05C5C"/>
    <w:rsid w:val="00E067E5"/>
    <w:rsid w:val="00E07022"/>
    <w:rsid w:val="00E10377"/>
    <w:rsid w:val="00E104AB"/>
    <w:rsid w:val="00E10A55"/>
    <w:rsid w:val="00E12918"/>
    <w:rsid w:val="00E12FDE"/>
    <w:rsid w:val="00E13517"/>
    <w:rsid w:val="00E14CA5"/>
    <w:rsid w:val="00E1501E"/>
    <w:rsid w:val="00E1532F"/>
    <w:rsid w:val="00E1540F"/>
    <w:rsid w:val="00E17A7B"/>
    <w:rsid w:val="00E207EC"/>
    <w:rsid w:val="00E2175B"/>
    <w:rsid w:val="00E21C0E"/>
    <w:rsid w:val="00E224B0"/>
    <w:rsid w:val="00E24B2C"/>
    <w:rsid w:val="00E2545A"/>
    <w:rsid w:val="00E2552B"/>
    <w:rsid w:val="00E25D31"/>
    <w:rsid w:val="00E272D6"/>
    <w:rsid w:val="00E278D8"/>
    <w:rsid w:val="00E27DEA"/>
    <w:rsid w:val="00E27FE1"/>
    <w:rsid w:val="00E30019"/>
    <w:rsid w:val="00E304B6"/>
    <w:rsid w:val="00E31283"/>
    <w:rsid w:val="00E31541"/>
    <w:rsid w:val="00E31CCA"/>
    <w:rsid w:val="00E335D4"/>
    <w:rsid w:val="00E3456B"/>
    <w:rsid w:val="00E348BA"/>
    <w:rsid w:val="00E35628"/>
    <w:rsid w:val="00E36362"/>
    <w:rsid w:val="00E3653A"/>
    <w:rsid w:val="00E3799D"/>
    <w:rsid w:val="00E40087"/>
    <w:rsid w:val="00E401E7"/>
    <w:rsid w:val="00E403E5"/>
    <w:rsid w:val="00E42036"/>
    <w:rsid w:val="00E4299E"/>
    <w:rsid w:val="00E429B7"/>
    <w:rsid w:val="00E43EDA"/>
    <w:rsid w:val="00E4487C"/>
    <w:rsid w:val="00E45A7F"/>
    <w:rsid w:val="00E46017"/>
    <w:rsid w:val="00E466EB"/>
    <w:rsid w:val="00E46B6E"/>
    <w:rsid w:val="00E46BB5"/>
    <w:rsid w:val="00E50157"/>
    <w:rsid w:val="00E504DC"/>
    <w:rsid w:val="00E50641"/>
    <w:rsid w:val="00E51DEB"/>
    <w:rsid w:val="00E52776"/>
    <w:rsid w:val="00E52BF6"/>
    <w:rsid w:val="00E53D5E"/>
    <w:rsid w:val="00E53E73"/>
    <w:rsid w:val="00E53F1A"/>
    <w:rsid w:val="00E54725"/>
    <w:rsid w:val="00E547D2"/>
    <w:rsid w:val="00E549F2"/>
    <w:rsid w:val="00E549FC"/>
    <w:rsid w:val="00E54DDE"/>
    <w:rsid w:val="00E56232"/>
    <w:rsid w:val="00E566E1"/>
    <w:rsid w:val="00E5757A"/>
    <w:rsid w:val="00E57BC4"/>
    <w:rsid w:val="00E57F40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B3B"/>
    <w:rsid w:val="00E70BAD"/>
    <w:rsid w:val="00E71950"/>
    <w:rsid w:val="00E71CA5"/>
    <w:rsid w:val="00E71CCD"/>
    <w:rsid w:val="00E721B4"/>
    <w:rsid w:val="00E729EF"/>
    <w:rsid w:val="00E7370A"/>
    <w:rsid w:val="00E738FC"/>
    <w:rsid w:val="00E73D92"/>
    <w:rsid w:val="00E75034"/>
    <w:rsid w:val="00E75656"/>
    <w:rsid w:val="00E763FF"/>
    <w:rsid w:val="00E77D70"/>
    <w:rsid w:val="00E800FD"/>
    <w:rsid w:val="00E8110C"/>
    <w:rsid w:val="00E81A6F"/>
    <w:rsid w:val="00E8280C"/>
    <w:rsid w:val="00E82995"/>
    <w:rsid w:val="00E8306F"/>
    <w:rsid w:val="00E83604"/>
    <w:rsid w:val="00E841C8"/>
    <w:rsid w:val="00E84D9A"/>
    <w:rsid w:val="00E864D5"/>
    <w:rsid w:val="00E868B0"/>
    <w:rsid w:val="00E868DC"/>
    <w:rsid w:val="00E86F72"/>
    <w:rsid w:val="00E87C53"/>
    <w:rsid w:val="00E87CAA"/>
    <w:rsid w:val="00E87FA8"/>
    <w:rsid w:val="00E90B11"/>
    <w:rsid w:val="00E914F2"/>
    <w:rsid w:val="00E92654"/>
    <w:rsid w:val="00E933CD"/>
    <w:rsid w:val="00E933D0"/>
    <w:rsid w:val="00E9409B"/>
    <w:rsid w:val="00E943A5"/>
    <w:rsid w:val="00E94987"/>
    <w:rsid w:val="00E94E79"/>
    <w:rsid w:val="00E9638F"/>
    <w:rsid w:val="00E96C78"/>
    <w:rsid w:val="00E96D6C"/>
    <w:rsid w:val="00E96E5F"/>
    <w:rsid w:val="00E9719E"/>
    <w:rsid w:val="00E9771D"/>
    <w:rsid w:val="00E9793D"/>
    <w:rsid w:val="00EA13D4"/>
    <w:rsid w:val="00EA267B"/>
    <w:rsid w:val="00EA47D0"/>
    <w:rsid w:val="00EA4A2F"/>
    <w:rsid w:val="00EA521E"/>
    <w:rsid w:val="00EA6CE8"/>
    <w:rsid w:val="00EA7352"/>
    <w:rsid w:val="00EB2627"/>
    <w:rsid w:val="00EB293C"/>
    <w:rsid w:val="00EB2A26"/>
    <w:rsid w:val="00EB34D0"/>
    <w:rsid w:val="00EB357C"/>
    <w:rsid w:val="00EB37DD"/>
    <w:rsid w:val="00EB3AFA"/>
    <w:rsid w:val="00EB3D67"/>
    <w:rsid w:val="00EB420A"/>
    <w:rsid w:val="00EB51D3"/>
    <w:rsid w:val="00EB5312"/>
    <w:rsid w:val="00EB5465"/>
    <w:rsid w:val="00EB5854"/>
    <w:rsid w:val="00EB6A08"/>
    <w:rsid w:val="00EC048F"/>
    <w:rsid w:val="00EC166A"/>
    <w:rsid w:val="00EC2415"/>
    <w:rsid w:val="00EC2B51"/>
    <w:rsid w:val="00EC3426"/>
    <w:rsid w:val="00EC3F5C"/>
    <w:rsid w:val="00EC455E"/>
    <w:rsid w:val="00EC4C05"/>
    <w:rsid w:val="00EC5440"/>
    <w:rsid w:val="00EC5677"/>
    <w:rsid w:val="00EC64BE"/>
    <w:rsid w:val="00EC6A24"/>
    <w:rsid w:val="00EC72B9"/>
    <w:rsid w:val="00EC7CA3"/>
    <w:rsid w:val="00ED10B4"/>
    <w:rsid w:val="00ED1E3E"/>
    <w:rsid w:val="00ED38C7"/>
    <w:rsid w:val="00ED3F40"/>
    <w:rsid w:val="00ED5192"/>
    <w:rsid w:val="00ED594B"/>
    <w:rsid w:val="00ED5ACB"/>
    <w:rsid w:val="00ED6099"/>
    <w:rsid w:val="00ED6503"/>
    <w:rsid w:val="00ED6802"/>
    <w:rsid w:val="00ED712D"/>
    <w:rsid w:val="00EE1223"/>
    <w:rsid w:val="00EE1A30"/>
    <w:rsid w:val="00EE2A15"/>
    <w:rsid w:val="00EE329E"/>
    <w:rsid w:val="00EE3416"/>
    <w:rsid w:val="00EE3EE5"/>
    <w:rsid w:val="00EE557C"/>
    <w:rsid w:val="00EE560B"/>
    <w:rsid w:val="00EE5852"/>
    <w:rsid w:val="00EE690A"/>
    <w:rsid w:val="00EE7340"/>
    <w:rsid w:val="00EE7866"/>
    <w:rsid w:val="00EE7FCE"/>
    <w:rsid w:val="00EF03BC"/>
    <w:rsid w:val="00EF0B7D"/>
    <w:rsid w:val="00EF2472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859"/>
    <w:rsid w:val="00F00E91"/>
    <w:rsid w:val="00F02DDF"/>
    <w:rsid w:val="00F031D4"/>
    <w:rsid w:val="00F032EC"/>
    <w:rsid w:val="00F03A56"/>
    <w:rsid w:val="00F05887"/>
    <w:rsid w:val="00F0641F"/>
    <w:rsid w:val="00F069CF"/>
    <w:rsid w:val="00F06A43"/>
    <w:rsid w:val="00F06F7E"/>
    <w:rsid w:val="00F07C35"/>
    <w:rsid w:val="00F1015C"/>
    <w:rsid w:val="00F110A4"/>
    <w:rsid w:val="00F133AC"/>
    <w:rsid w:val="00F13B9E"/>
    <w:rsid w:val="00F13EE0"/>
    <w:rsid w:val="00F14012"/>
    <w:rsid w:val="00F14763"/>
    <w:rsid w:val="00F1499D"/>
    <w:rsid w:val="00F15833"/>
    <w:rsid w:val="00F1754A"/>
    <w:rsid w:val="00F175CA"/>
    <w:rsid w:val="00F177CD"/>
    <w:rsid w:val="00F206C2"/>
    <w:rsid w:val="00F20949"/>
    <w:rsid w:val="00F20CAE"/>
    <w:rsid w:val="00F2166C"/>
    <w:rsid w:val="00F217C1"/>
    <w:rsid w:val="00F21861"/>
    <w:rsid w:val="00F21B26"/>
    <w:rsid w:val="00F221B9"/>
    <w:rsid w:val="00F2370C"/>
    <w:rsid w:val="00F24062"/>
    <w:rsid w:val="00F24ABE"/>
    <w:rsid w:val="00F274AA"/>
    <w:rsid w:val="00F303AD"/>
    <w:rsid w:val="00F306BD"/>
    <w:rsid w:val="00F30824"/>
    <w:rsid w:val="00F31340"/>
    <w:rsid w:val="00F330F3"/>
    <w:rsid w:val="00F34BA2"/>
    <w:rsid w:val="00F34CE4"/>
    <w:rsid w:val="00F35725"/>
    <w:rsid w:val="00F35C33"/>
    <w:rsid w:val="00F366AF"/>
    <w:rsid w:val="00F36E37"/>
    <w:rsid w:val="00F402A1"/>
    <w:rsid w:val="00F404A9"/>
    <w:rsid w:val="00F40865"/>
    <w:rsid w:val="00F40A7F"/>
    <w:rsid w:val="00F4113C"/>
    <w:rsid w:val="00F41633"/>
    <w:rsid w:val="00F41F68"/>
    <w:rsid w:val="00F421B8"/>
    <w:rsid w:val="00F428E5"/>
    <w:rsid w:val="00F43493"/>
    <w:rsid w:val="00F4491A"/>
    <w:rsid w:val="00F45B45"/>
    <w:rsid w:val="00F45B75"/>
    <w:rsid w:val="00F460CA"/>
    <w:rsid w:val="00F47351"/>
    <w:rsid w:val="00F47B3C"/>
    <w:rsid w:val="00F511BD"/>
    <w:rsid w:val="00F51A66"/>
    <w:rsid w:val="00F520E3"/>
    <w:rsid w:val="00F5218F"/>
    <w:rsid w:val="00F53F1B"/>
    <w:rsid w:val="00F55940"/>
    <w:rsid w:val="00F5603D"/>
    <w:rsid w:val="00F5724E"/>
    <w:rsid w:val="00F57DF2"/>
    <w:rsid w:val="00F57E1B"/>
    <w:rsid w:val="00F6023F"/>
    <w:rsid w:val="00F6136F"/>
    <w:rsid w:val="00F61ED4"/>
    <w:rsid w:val="00F62AC6"/>
    <w:rsid w:val="00F62B60"/>
    <w:rsid w:val="00F6336F"/>
    <w:rsid w:val="00F63C35"/>
    <w:rsid w:val="00F63E55"/>
    <w:rsid w:val="00F6437E"/>
    <w:rsid w:val="00F647D3"/>
    <w:rsid w:val="00F64BCB"/>
    <w:rsid w:val="00F64E6A"/>
    <w:rsid w:val="00F65286"/>
    <w:rsid w:val="00F65631"/>
    <w:rsid w:val="00F6591F"/>
    <w:rsid w:val="00F65C83"/>
    <w:rsid w:val="00F66277"/>
    <w:rsid w:val="00F665D5"/>
    <w:rsid w:val="00F66A43"/>
    <w:rsid w:val="00F67688"/>
    <w:rsid w:val="00F67A16"/>
    <w:rsid w:val="00F705CF"/>
    <w:rsid w:val="00F70F00"/>
    <w:rsid w:val="00F7188D"/>
    <w:rsid w:val="00F71D52"/>
    <w:rsid w:val="00F73825"/>
    <w:rsid w:val="00F742D0"/>
    <w:rsid w:val="00F74768"/>
    <w:rsid w:val="00F75F8C"/>
    <w:rsid w:val="00F7672F"/>
    <w:rsid w:val="00F775CF"/>
    <w:rsid w:val="00F81612"/>
    <w:rsid w:val="00F82D91"/>
    <w:rsid w:val="00F83799"/>
    <w:rsid w:val="00F83BCF"/>
    <w:rsid w:val="00F83DD2"/>
    <w:rsid w:val="00F84A18"/>
    <w:rsid w:val="00F85C6C"/>
    <w:rsid w:val="00F85DA0"/>
    <w:rsid w:val="00F868A2"/>
    <w:rsid w:val="00F8799C"/>
    <w:rsid w:val="00F87E76"/>
    <w:rsid w:val="00F90A8E"/>
    <w:rsid w:val="00F91103"/>
    <w:rsid w:val="00F91C6B"/>
    <w:rsid w:val="00F929FD"/>
    <w:rsid w:val="00F92B87"/>
    <w:rsid w:val="00F92CC1"/>
    <w:rsid w:val="00F932B5"/>
    <w:rsid w:val="00F939A5"/>
    <w:rsid w:val="00F944A5"/>
    <w:rsid w:val="00F94FA7"/>
    <w:rsid w:val="00F94FC2"/>
    <w:rsid w:val="00F95156"/>
    <w:rsid w:val="00F95389"/>
    <w:rsid w:val="00F958C1"/>
    <w:rsid w:val="00F95D7E"/>
    <w:rsid w:val="00F96628"/>
    <w:rsid w:val="00F96705"/>
    <w:rsid w:val="00FA0E59"/>
    <w:rsid w:val="00FA0F04"/>
    <w:rsid w:val="00FA186B"/>
    <w:rsid w:val="00FA1B80"/>
    <w:rsid w:val="00FA4353"/>
    <w:rsid w:val="00FA5039"/>
    <w:rsid w:val="00FA56CA"/>
    <w:rsid w:val="00FA5C62"/>
    <w:rsid w:val="00FA7371"/>
    <w:rsid w:val="00FA7B4E"/>
    <w:rsid w:val="00FB1227"/>
    <w:rsid w:val="00FB163F"/>
    <w:rsid w:val="00FB16F8"/>
    <w:rsid w:val="00FB1F87"/>
    <w:rsid w:val="00FB1FA5"/>
    <w:rsid w:val="00FB20BA"/>
    <w:rsid w:val="00FB2462"/>
    <w:rsid w:val="00FB2ABD"/>
    <w:rsid w:val="00FB2C8D"/>
    <w:rsid w:val="00FB30AA"/>
    <w:rsid w:val="00FB3677"/>
    <w:rsid w:val="00FB37A5"/>
    <w:rsid w:val="00FB5270"/>
    <w:rsid w:val="00FB54F1"/>
    <w:rsid w:val="00FB5F25"/>
    <w:rsid w:val="00FB6099"/>
    <w:rsid w:val="00FB6A93"/>
    <w:rsid w:val="00FB7AF7"/>
    <w:rsid w:val="00FC1C1F"/>
    <w:rsid w:val="00FC264B"/>
    <w:rsid w:val="00FC2D67"/>
    <w:rsid w:val="00FC3255"/>
    <w:rsid w:val="00FC330E"/>
    <w:rsid w:val="00FC33A6"/>
    <w:rsid w:val="00FC3D4B"/>
    <w:rsid w:val="00FC5762"/>
    <w:rsid w:val="00FC68D6"/>
    <w:rsid w:val="00FD048A"/>
    <w:rsid w:val="00FD0805"/>
    <w:rsid w:val="00FD1CAE"/>
    <w:rsid w:val="00FD3841"/>
    <w:rsid w:val="00FD3AA9"/>
    <w:rsid w:val="00FD3F3C"/>
    <w:rsid w:val="00FD4068"/>
    <w:rsid w:val="00FD4E59"/>
    <w:rsid w:val="00FD58EA"/>
    <w:rsid w:val="00FD7190"/>
    <w:rsid w:val="00FE1222"/>
    <w:rsid w:val="00FE19D2"/>
    <w:rsid w:val="00FE2065"/>
    <w:rsid w:val="00FE2E38"/>
    <w:rsid w:val="00FE3604"/>
    <w:rsid w:val="00FE43C8"/>
    <w:rsid w:val="00FE43D2"/>
    <w:rsid w:val="00FE4C89"/>
    <w:rsid w:val="00FE5F81"/>
    <w:rsid w:val="00FE638D"/>
    <w:rsid w:val="00FE71E5"/>
    <w:rsid w:val="00FE7226"/>
    <w:rsid w:val="00FE769D"/>
    <w:rsid w:val="00FE7783"/>
    <w:rsid w:val="00FE7DDD"/>
    <w:rsid w:val="00FF0D16"/>
    <w:rsid w:val="00FF15AF"/>
    <w:rsid w:val="00FF2E92"/>
    <w:rsid w:val="00FF32D9"/>
    <w:rsid w:val="00FF3ACA"/>
    <w:rsid w:val="00FF3E41"/>
    <w:rsid w:val="00FF48DE"/>
    <w:rsid w:val="00FF4CBB"/>
    <w:rsid w:val="00FF60BC"/>
    <w:rsid w:val="00FF67FC"/>
    <w:rsid w:val="00FF70EB"/>
    <w:rsid w:val="00FF71CE"/>
    <w:rsid w:val="00FF77E7"/>
    <w:rsid w:val="00FF7E4C"/>
    <w:rsid w:val="00FF7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C0B"/>
    <w:pPr>
      <w:keepNext/>
      <w:keepLines/>
      <w:numPr>
        <w:numId w:val="2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C0B"/>
    <w:pPr>
      <w:keepNext/>
      <w:keepLines/>
      <w:numPr>
        <w:ilvl w:val="1"/>
        <w:numId w:val="2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semiHidden/>
    <w:rsid w:val="000127C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semiHidden/>
    <w:rsid w:val="000127C3"/>
    <w:rPr>
      <w:sz w:val="18"/>
      <w:szCs w:val="18"/>
    </w:rPr>
  </w:style>
  <w:style w:type="character" w:styleId="a7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2370C"/>
  </w:style>
  <w:style w:type="paragraph" w:styleId="21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8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485C0B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271991"/>
    <w:rPr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71991"/>
    <w:rPr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ad">
    <w:name w:val="文件引導模式 字元"/>
    <w:basedOn w:val="a0"/>
    <w:link w:val="ac"/>
    <w:uiPriority w:val="99"/>
    <w:semiHidden/>
    <w:rsid w:val="00794DBE"/>
    <w:rPr>
      <w:rFonts w:ascii="SimSun" w:eastAsia="SimSun"/>
      <w:sz w:val="18"/>
      <w:szCs w:val="18"/>
    </w:rPr>
  </w:style>
  <w:style w:type="character" w:styleId="ae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  <w:style w:type="paragraph" w:styleId="af">
    <w:name w:val="annotation text"/>
    <w:basedOn w:val="a"/>
    <w:link w:val="af0"/>
    <w:uiPriority w:val="99"/>
    <w:semiHidden/>
    <w:unhideWhenUsed/>
    <w:rsid w:val="00A047E7"/>
    <w:pPr>
      <w:jc w:val="left"/>
    </w:pPr>
  </w:style>
  <w:style w:type="character" w:customStyle="1" w:styleId="af0">
    <w:name w:val="註解文字 字元"/>
    <w:basedOn w:val="a0"/>
    <w:link w:val="af"/>
    <w:uiPriority w:val="99"/>
    <w:semiHidden/>
    <w:rsid w:val="00A047E7"/>
  </w:style>
  <w:style w:type="character" w:customStyle="1" w:styleId="htmlnon1">
    <w:name w:val="html_non1"/>
    <w:basedOn w:val="a0"/>
    <w:rsid w:val="00386292"/>
    <w:rPr>
      <w:i/>
      <w:iCs/>
      <w:color w:val="000000"/>
    </w:rPr>
  </w:style>
  <w:style w:type="character" w:customStyle="1" w:styleId="apple-converted-space">
    <w:name w:val="apple-converted-space"/>
    <w:basedOn w:val="a0"/>
    <w:rsid w:val="00E448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1EED1-4C14-4DD8-8518-2B4AF1662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4053</Words>
  <Characters>23107</Characters>
  <Application>Microsoft Office Word</Application>
  <DocSecurity>0</DocSecurity>
  <Lines>192</Lines>
  <Paragraphs>54</Paragraphs>
  <ScaleCrop>false</ScaleCrop>
  <Company>英业达(天津）电子技术有限公司</Company>
  <LinksUpToDate>false</LinksUpToDate>
  <CharactersWithSpaces>27106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Ivy (陳素貞 IEC1)</dc:creator>
  <cp:lastModifiedBy>Chen, Ivy (陳素貞 IEC1)</cp:lastModifiedBy>
  <cp:revision>5</cp:revision>
  <dcterms:created xsi:type="dcterms:W3CDTF">2014-01-06T02:09:00Z</dcterms:created>
  <dcterms:modified xsi:type="dcterms:W3CDTF">2014-01-06T02:11:00Z</dcterms:modified>
</cp:coreProperties>
</file>