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725DE0" w:rsidP="00371BF0">
      <w:pPr>
        <w:jc w:val="left"/>
      </w:pPr>
      <w:r>
        <w:rPr>
          <w:rFonts w:hint="eastAsia"/>
        </w:rPr>
        <w:tab/>
      </w: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F90C09" w:rsidRDefault="00C73C6E" w:rsidP="000442E4">
      <w:pPr>
        <w:wordWrap w:val="0"/>
        <w:jc w:val="right"/>
        <w:rPr>
          <w:rFonts w:ascii="Times New Roman" w:eastAsia="SimSu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 xml:space="preserve">Label </w:t>
      </w:r>
      <w:r w:rsidR="009E77A6">
        <w:rPr>
          <w:rFonts w:ascii="Times New Roman" w:hAnsi="Times New Roman" w:cs="Times New Roman" w:hint="eastAsia"/>
          <w:b/>
          <w:sz w:val="84"/>
          <w:szCs w:val="84"/>
        </w:rPr>
        <w:t>Light Guide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F84835">
        <w:rPr>
          <w:rFonts w:ascii="SimHei" w:eastAsia="SimHei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8"/>
        <w:gridCol w:w="952"/>
        <w:gridCol w:w="1302"/>
        <w:gridCol w:w="3457"/>
        <w:gridCol w:w="1291"/>
        <w:gridCol w:w="742"/>
      </w:tblGrid>
      <w:tr w:rsidR="00F84835" w:rsidRPr="00DA0C6B" w:rsidTr="0089511E">
        <w:trPr>
          <w:trHeight w:val="313"/>
          <w:jc w:val="center"/>
        </w:trPr>
        <w:tc>
          <w:tcPr>
            <w:tcW w:w="48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59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699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28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9D0598" w:rsidRPr="00DA0C6B" w:rsidTr="0089511E">
        <w:trPr>
          <w:jc w:val="center"/>
        </w:trPr>
        <w:tc>
          <w:tcPr>
            <w:tcW w:w="489" w:type="pct"/>
          </w:tcPr>
          <w:p w:rsidR="009D0598" w:rsidRPr="00F84835" w:rsidRDefault="003F062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过程描述</w:t>
            </w:r>
          </w:p>
        </w:tc>
        <w:tc>
          <w:tcPr>
            <w:tcW w:w="591" w:type="pct"/>
          </w:tcPr>
          <w:p w:rsidR="003F0628" w:rsidRDefault="003F0628" w:rsidP="003F0628">
            <w:pPr>
              <w:jc w:val="left"/>
            </w:pPr>
            <w:r>
              <w:rPr>
                <w:rFonts w:eastAsia="SimSun" w:hint="eastAsia"/>
              </w:rPr>
              <w:t>2</w:t>
            </w:r>
            <w:r>
              <w:rPr>
                <w:rFonts w:hint="eastAsia"/>
              </w:rPr>
              <w:t>初始化串口</w:t>
            </w:r>
          </w:p>
          <w:p w:rsidR="009D0598" w:rsidRPr="00F84835" w:rsidRDefault="009D059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99" w:type="pct"/>
          </w:tcPr>
          <w:p w:rsidR="009D0598" w:rsidRPr="00F84835" w:rsidRDefault="003F062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需求明确</w:t>
            </w:r>
          </w:p>
        </w:tc>
        <w:tc>
          <w:tcPr>
            <w:tcW w:w="2028" w:type="pct"/>
          </w:tcPr>
          <w:p w:rsidR="003F0628" w:rsidRDefault="003F0628" w:rsidP="003F062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eastAsia="SimSun" w:hint="eastAsia"/>
              </w:rPr>
              <w:t>读取</w:t>
            </w:r>
            <w:r>
              <w:rPr>
                <w:rFonts w:ascii="Arial" w:eastAsia="SimSun" w:hAnsi="Arial" w:cs="Arial" w:hint="eastAsia"/>
              </w:rPr>
              <w:t>配置信息参考《</w:t>
            </w:r>
            <w:r w:rsidRPr="003F0628">
              <w:rPr>
                <w:rFonts w:ascii="Arial" w:eastAsia="SimSun" w:hAnsi="Arial" w:cs="Arial"/>
              </w:rPr>
              <w:t>CI-MES12-SPEC-PAK-DATA MAINTAIN</w:t>
            </w:r>
            <w:r>
              <w:rPr>
                <w:rFonts w:ascii="Arial" w:eastAsia="SimSun" w:hAnsi="Arial" w:cs="Arial" w:hint="eastAsia"/>
              </w:rPr>
              <w:t>》</w:t>
            </w:r>
            <w:r>
              <w:rPr>
                <w:rFonts w:ascii="Arial" w:eastAsia="SimSun" w:hAnsi="Arial" w:cs="Arial" w:hint="eastAsia"/>
              </w:rPr>
              <w:t>Com Setting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[Name]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[CommPort]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[RThreshold]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[BaudRate]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[Handshaking]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[SThreshold]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[Editor]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[Cdt]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[Udt]</w:t>
            </w:r>
          </w:p>
          <w:p w:rsidR="003F0628" w:rsidRDefault="003F0628" w:rsidP="003F0628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[HPIMES]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Setting]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 where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Name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Pr="003F062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ClientComputerName#</w:t>
            </w:r>
          </w:p>
          <w:p w:rsidR="009D0598" w:rsidRPr="00F84835" w:rsidRDefault="003F0628" w:rsidP="003F0628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3F062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ClientComputerName#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为客户端电脑名</w:t>
            </w:r>
          </w:p>
        </w:tc>
        <w:tc>
          <w:tcPr>
            <w:tcW w:w="757" w:type="pct"/>
          </w:tcPr>
          <w:p w:rsidR="009D0598" w:rsidRPr="003F0628" w:rsidRDefault="003F062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2012-02-20</w:t>
            </w:r>
          </w:p>
        </w:tc>
        <w:tc>
          <w:tcPr>
            <w:tcW w:w="435" w:type="pct"/>
          </w:tcPr>
          <w:p w:rsidR="009D0598" w:rsidRPr="00F84835" w:rsidRDefault="009D059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4F2AD7" w:rsidRPr="00DA0C6B" w:rsidTr="0089511E">
        <w:trPr>
          <w:jc w:val="center"/>
        </w:trPr>
        <w:tc>
          <w:tcPr>
            <w:tcW w:w="489" w:type="pct"/>
          </w:tcPr>
          <w:p w:rsidR="004F2AD7" w:rsidRPr="00D43C57" w:rsidRDefault="00D43C57" w:rsidP="005D7EA5">
            <w:pPr>
              <w:jc w:val="left"/>
              <w:rPr>
                <w:rFonts w:ascii="Arial" w:eastAsia="SimSun" w:hAnsi="Arial" w:cs="Times New Roman"/>
                <w:szCs w:val="18"/>
                <w:rPrChange w:id="0" w:author="Gao, Guan-Wei (高貫偉 ITC)" w:date="2012-04-05T16:32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1" w:author="Gao, Guan-Wei (高貫偉 ITC)" w:date="2012-04-05T16:32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591" w:type="pct"/>
          </w:tcPr>
          <w:p w:rsidR="004F2AD7" w:rsidRPr="00D43C57" w:rsidRDefault="00D43C57" w:rsidP="005D7EA5">
            <w:pPr>
              <w:jc w:val="left"/>
              <w:rPr>
                <w:rFonts w:ascii="Arial" w:eastAsia="SimSun" w:hAnsi="Arial" w:cs="Times New Roman"/>
                <w:szCs w:val="18"/>
                <w:rPrChange w:id="2" w:author="Gao, Guan-Wei (高貫偉 ITC)" w:date="2012-04-05T16:32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3" w:author="Gao, Guan-Wei (高貫偉 ITC)" w:date="2012-04-05T16:32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699" w:type="pct"/>
          </w:tcPr>
          <w:p w:rsidR="004F2AD7" w:rsidRPr="00D43C57" w:rsidRDefault="00D43C57" w:rsidP="005D7EA5">
            <w:pPr>
              <w:jc w:val="left"/>
              <w:rPr>
                <w:rFonts w:ascii="Arial" w:eastAsia="SimSun" w:hAnsi="Arial" w:cs="Times New Roman"/>
                <w:szCs w:val="18"/>
                <w:rPrChange w:id="4" w:author="Gao, Guan-Wei (高貫偉 ITC)" w:date="2012-04-05T16:32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5" w:author="Gao, Guan-Wei (高貫偉 ITC)" w:date="2012-04-05T16:32:00Z">
              <w:r>
                <w:rPr>
                  <w:rFonts w:ascii="Arial" w:eastAsia="SimSun" w:hAnsi="Arial" w:cs="Times New Roman" w:hint="eastAsia"/>
                  <w:szCs w:val="18"/>
                </w:rPr>
                <w:t>需求变更</w:t>
              </w:r>
            </w:ins>
          </w:p>
        </w:tc>
        <w:tc>
          <w:tcPr>
            <w:tcW w:w="2028" w:type="pct"/>
          </w:tcPr>
          <w:p w:rsidR="004F2AD7" w:rsidRPr="00D43C57" w:rsidRDefault="00D43C57" w:rsidP="005D7EA5">
            <w:pPr>
              <w:jc w:val="left"/>
              <w:rPr>
                <w:rFonts w:ascii="Arial" w:eastAsia="SimSun" w:hAnsi="Arial" w:cs="Times New Roman"/>
                <w:szCs w:val="18"/>
                <w:rPrChange w:id="6" w:author="Gao, Guan-Wei (高貫偉 ITC)" w:date="2012-04-05T16:33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7" w:author="Gao, Guan-Wei (高貫偉 ITC)" w:date="2012-04-05T16:33:00Z">
              <w:r>
                <w:rPr>
                  <w:rFonts w:ascii="Arial" w:eastAsia="SimSun" w:hAnsi="Arial" w:cs="Times New Roman" w:hint="eastAsia"/>
                  <w:szCs w:val="18"/>
                </w:rPr>
                <w:t>Prd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已过该站，则不需要更新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Station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和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Status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，不需要插入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Log</w:t>
              </w:r>
            </w:ins>
          </w:p>
        </w:tc>
        <w:tc>
          <w:tcPr>
            <w:tcW w:w="757" w:type="pct"/>
          </w:tcPr>
          <w:p w:rsidR="004F2AD7" w:rsidRPr="00D43C57" w:rsidRDefault="00D43C57" w:rsidP="005D7EA5">
            <w:pPr>
              <w:jc w:val="left"/>
              <w:rPr>
                <w:rFonts w:ascii="Arial" w:eastAsia="SimSun" w:hAnsi="Arial"/>
                <w:szCs w:val="18"/>
                <w:rPrChange w:id="8" w:author="Gao, Guan-Wei (高貫偉 ITC)" w:date="2012-04-05T16:33:00Z">
                  <w:rPr>
                    <w:rFonts w:ascii="Arial" w:hAnsi="Arial"/>
                    <w:szCs w:val="18"/>
                  </w:rPr>
                </w:rPrChange>
              </w:rPr>
            </w:pPr>
            <w:ins w:id="9" w:author="Gao, Guan-Wei (高貫偉 ITC)" w:date="2012-04-05T16:33:00Z">
              <w:r>
                <w:rPr>
                  <w:rFonts w:ascii="Arial" w:eastAsia="SimSun" w:hAnsi="Arial" w:hint="eastAsia"/>
                  <w:szCs w:val="18"/>
                </w:rPr>
                <w:t>2012-4-5</w:t>
              </w:r>
            </w:ins>
          </w:p>
        </w:tc>
        <w:tc>
          <w:tcPr>
            <w:tcW w:w="435" w:type="pct"/>
          </w:tcPr>
          <w:p w:rsidR="004F2AD7" w:rsidRPr="00D43C57" w:rsidRDefault="00D43C57" w:rsidP="005D7EA5">
            <w:pPr>
              <w:jc w:val="left"/>
              <w:rPr>
                <w:rFonts w:ascii="Arial" w:eastAsia="SimSun" w:hAnsi="Arial" w:cs="Times New Roman"/>
                <w:szCs w:val="18"/>
                <w:rPrChange w:id="10" w:author="Gao, Guan-Wei (高貫偉 ITC)" w:date="2012-04-05T16:33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11" w:author="Gao, Guan-Wei (高貫偉 ITC)" w:date="2012-04-05T16:33:00Z">
              <w:r>
                <w:rPr>
                  <w:rFonts w:ascii="Arial" w:eastAsia="SimSun" w:hAnsi="Arial" w:cs="Times New Roman" w:hint="eastAsia"/>
                  <w:szCs w:val="18"/>
                </w:rPr>
                <w:t>0.01a</w:t>
              </w:r>
            </w:ins>
          </w:p>
        </w:tc>
      </w:tr>
      <w:tr w:rsidR="0089511E" w:rsidRPr="00DA0C6B" w:rsidTr="0089511E">
        <w:trPr>
          <w:jc w:val="center"/>
        </w:trPr>
        <w:tc>
          <w:tcPr>
            <w:tcW w:w="489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  <w:ins w:id="12" w:author="Gao, Guan-Wei (高貫偉 ITC)" w:date="2012-04-17T10:41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591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  <w:ins w:id="13" w:author="Gao, Guan-Wei (高貫偉 ITC)" w:date="2012-04-17T10:41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  <w:ins w:id="14" w:author="Gao, Guan-Wei (高貫偉 ITC)" w:date="2012-04-17T10:41:00Z">
              <w:r>
                <w:rPr>
                  <w:rFonts w:ascii="Arial" w:eastAsia="SimSun" w:hAnsi="Arial" w:cs="Times New Roman" w:hint="eastAsia"/>
                  <w:szCs w:val="18"/>
                </w:rPr>
                <w:t>客户要求修改</w:t>
              </w:r>
            </w:ins>
          </w:p>
        </w:tc>
        <w:tc>
          <w:tcPr>
            <w:tcW w:w="2028" w:type="pct"/>
            <w:tcBorders>
              <w:bottom w:val="single" w:sz="4" w:space="0" w:color="auto"/>
            </w:tcBorders>
          </w:tcPr>
          <w:p w:rsidR="00000000" w:rsidRDefault="0089511E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  <w:rPrChange w:id="15" w:author="Gao, Guan-Wei (高貫偉 ITC)" w:date="2012-04-17T10:42:00Z">
                  <w:rPr>
                    <w:rFonts w:ascii="Arial" w:hAnsi="Arial" w:cs="Times New Roman"/>
                    <w:szCs w:val="18"/>
                  </w:rPr>
                </w:rPrChange>
              </w:rPr>
              <w:pPrChange w:id="16" w:author="Gao, Guan-Wei (高貫偉 ITC)" w:date="2012-04-17T11:03:00Z">
                <w:pPr>
                  <w:jc w:val="left"/>
                </w:pPr>
              </w:pPrChange>
            </w:pPr>
            <w:ins w:id="17" w:author="Gao, Guan-Wei (高貫偉 ITC)" w:date="2012-04-17T10:42:00Z"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若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ProductLog</w:t>
              </w:r>
              <w:r w:rsidR="00840760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中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存在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Station=64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的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Log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，且最近的一次过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64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站时间段之间，没有（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Station=6A and Status=0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）的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Log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记录，则不进行任何操作。</w:t>
              </w:r>
            </w:ins>
          </w:p>
        </w:tc>
        <w:tc>
          <w:tcPr>
            <w:tcW w:w="757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/>
                <w:szCs w:val="18"/>
              </w:rPr>
            </w:pPr>
            <w:ins w:id="18" w:author="Gao, Guan-Wei (高貫偉 ITC)" w:date="2012-04-17T10:41:00Z">
              <w:r>
                <w:rPr>
                  <w:rFonts w:ascii="Arial" w:eastAsia="SimSun" w:hAnsi="Arial" w:hint="eastAsia"/>
                  <w:szCs w:val="18"/>
                </w:rPr>
                <w:t>2012-4-</w:t>
              </w:r>
            </w:ins>
            <w:ins w:id="19" w:author="Gao, Guan-Wei (高貫偉 ITC)" w:date="2012-04-17T10:42:00Z">
              <w:r>
                <w:rPr>
                  <w:rFonts w:ascii="Arial" w:eastAsia="SimSun" w:hAnsi="Arial" w:hint="eastAsia"/>
                  <w:szCs w:val="18"/>
                </w:rPr>
                <w:t>17</w:t>
              </w:r>
            </w:ins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  <w:ins w:id="20" w:author="Gao, Guan-Wei (高貫偉 ITC)" w:date="2012-04-17T10:41:00Z">
              <w:r>
                <w:rPr>
                  <w:rFonts w:ascii="Arial" w:eastAsia="SimSun" w:hAnsi="Arial" w:cs="Times New Roman" w:hint="eastAsia"/>
                  <w:szCs w:val="18"/>
                </w:rPr>
                <w:t>0.01a</w:t>
              </w:r>
            </w:ins>
          </w:p>
        </w:tc>
      </w:tr>
      <w:tr w:rsidR="0089511E" w:rsidRPr="00E1031D" w:rsidTr="0089511E">
        <w:tblPrEx>
          <w:tblLook w:val="04A0"/>
        </w:tblPrEx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B551B1" w:rsidRDefault="00B551B1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1" w:author="Gao, Guan-Wei (高貫偉 ITC)" w:date="2012-04-21T10:15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B551B1" w:rsidRDefault="00B551B1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2" w:author="Gao, Guan-Wei (高貫偉 ITC)" w:date="2012-04-21T10:15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B551B1" w:rsidRDefault="00B551B1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3" w:author="Gao, Guan-Wei (高貫偉 ITC)" w:date="2012-04-21T10:16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6B3" w:rsidRDefault="002F34E1">
            <w:pPr>
              <w:jc w:val="left"/>
              <w:rPr>
                <w:ins w:id="24" w:author="Gao, Guan-Wei (高貫偉 ITC)" w:date="2012-04-21T10:30:00Z"/>
                <w:rFonts w:ascii="Arial" w:eastAsia="SimSun" w:hAnsi="Arial" w:cs="Times New Roman"/>
                <w:szCs w:val="18"/>
              </w:rPr>
            </w:pPr>
            <w:ins w:id="25" w:author="Gao, Guan-Wei (高貫偉 ITC)" w:date="2012-04-21T10:30:00Z">
              <w:r>
                <w:rPr>
                  <w:rFonts w:ascii="Arial" w:eastAsia="SimSun" w:hAnsi="Arial" w:cs="Times New Roman" w:hint="eastAsia"/>
                  <w:szCs w:val="18"/>
                </w:rPr>
                <w:t>1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、</w:t>
              </w:r>
            </w:ins>
            <w:ins w:id="26" w:author="Gao, Guan-Wei (高貫偉 ITC)" w:date="2012-04-21T10:16:00Z">
              <w:r w:rsidR="00B551B1">
                <w:rPr>
                  <w:rFonts w:ascii="Arial" w:eastAsia="SimSun" w:hAnsi="Arial" w:cs="Times New Roman" w:hint="eastAsia"/>
                  <w:szCs w:val="18"/>
                </w:rPr>
                <w:t>增加</w:t>
              </w:r>
              <w:r w:rsidR="00B551B1">
                <w:rPr>
                  <w:rFonts w:ascii="Arial" w:eastAsia="SimSun" w:hAnsi="Arial" w:cs="Times New Roman" w:hint="eastAsia"/>
                  <w:szCs w:val="18"/>
                </w:rPr>
                <w:t>Query CheckBox</w:t>
              </w:r>
            </w:ins>
          </w:p>
          <w:p w:rsidR="007E06B3" w:rsidRDefault="002F34E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7" w:author="Gao, Guan-Wei (高貫偉 ITC)" w:date="2012-04-21T10:30:00Z">
              <w:r>
                <w:rPr>
                  <w:rFonts w:ascii="Arial" w:eastAsia="SimSun" w:hAnsi="Arial" w:cs="Times New Roman" w:hint="eastAsia"/>
                  <w:szCs w:val="18"/>
                </w:rPr>
                <w:t>2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、若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Query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被选中，则不进行卡站，不更新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Status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和不插入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Log</w:t>
              </w:r>
            </w:ins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B551B1" w:rsidRDefault="00B551B1" w:rsidP="00C669EC">
            <w:pPr>
              <w:jc w:val="left"/>
              <w:rPr>
                <w:rFonts w:ascii="Arial" w:eastAsia="SimSun" w:hAnsi="Arial"/>
                <w:szCs w:val="18"/>
              </w:rPr>
            </w:pPr>
            <w:ins w:id="28" w:author="Gao, Guan-Wei (高貫偉 ITC)" w:date="2012-04-21T10:16:00Z">
              <w:r>
                <w:rPr>
                  <w:rFonts w:ascii="Arial" w:eastAsia="SimSun" w:hAnsi="Arial" w:hint="eastAsia"/>
                  <w:szCs w:val="18"/>
                </w:rPr>
                <w:t>2012-4-21</w:t>
              </w:r>
            </w:ins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E1031D" w:rsidRDefault="0089511E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511E" w:rsidRPr="00DA0C6B" w:rsidTr="0089511E">
        <w:trPr>
          <w:jc w:val="center"/>
        </w:trPr>
        <w:tc>
          <w:tcPr>
            <w:tcW w:w="489" w:type="pct"/>
          </w:tcPr>
          <w:p w:rsidR="0089511E" w:rsidRPr="00226FA9" w:rsidRDefault="00226FA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9" w:author="Gao, Guan-Wei (高貫偉 ITC)" w:date="2012-04-24T10:30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591" w:type="pct"/>
          </w:tcPr>
          <w:p w:rsidR="0089511E" w:rsidRPr="00226FA9" w:rsidRDefault="00226FA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0" w:author="Gao, Guan-Wei (高貫偉 ITC)" w:date="2012-04-24T10:30:00Z">
              <w:r>
                <w:rPr>
                  <w:rFonts w:ascii="Arial" w:eastAsia="SimSun" w:hAnsi="Arial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699" w:type="pct"/>
          </w:tcPr>
          <w:p w:rsidR="0089511E" w:rsidRPr="00226FA9" w:rsidRDefault="00226FA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1" w:author="Gao, Guan-Wei (高貫偉 ITC)" w:date="2012-04-24T10:30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028" w:type="pct"/>
          </w:tcPr>
          <w:p w:rsidR="0089511E" w:rsidRPr="00226FA9" w:rsidRDefault="00226FA9" w:rsidP="00A72AC5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2" w:author="Gao, Guan-Wei (高貫偉 ITC)" w:date="2012-04-24T10:30:00Z">
              <w:r>
                <w:rPr>
                  <w:rFonts w:ascii="Arial" w:eastAsia="SimSun" w:hAnsi="Arial" w:cs="Times New Roman" w:hint="eastAsia"/>
                  <w:szCs w:val="18"/>
                </w:rPr>
                <w:t>增加了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Defect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站别</w:t>
              </w:r>
            </w:ins>
            <w:ins w:id="33" w:author="Gao, Guan-Wei (高貫偉 ITC)" w:date="2012-04-24T10:31:00Z">
              <w:r>
                <w:rPr>
                  <w:rFonts w:ascii="Arial" w:eastAsia="SimSun" w:hAnsi="Arial" w:cs="Times New Roman" w:hint="eastAsia"/>
                  <w:szCs w:val="18"/>
                </w:rPr>
                <w:t>，去除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Save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中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ProductLog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的</w:t>
              </w:r>
            </w:ins>
            <w:ins w:id="34" w:author="Gao, Guan-Wei (高貫偉 ITC)" w:date="2012-04-24T10:33:00Z">
              <w:r>
                <w:rPr>
                  <w:rFonts w:ascii="Arial" w:eastAsia="SimSun" w:hAnsi="Arial" w:cs="Times New Roman" w:hint="eastAsia"/>
                  <w:szCs w:val="18"/>
                </w:rPr>
                <w:t>判断</w:t>
              </w:r>
            </w:ins>
            <w:ins w:id="35" w:author="Gao, Guan-Wei (高貫偉 ITC)" w:date="2012-04-24T10:31:00Z">
              <w:r>
                <w:rPr>
                  <w:rFonts w:ascii="Arial" w:eastAsia="SimSun" w:hAnsi="Arial" w:cs="Times New Roman" w:hint="eastAsia"/>
                  <w:szCs w:val="18"/>
                </w:rPr>
                <w:t>逻辑</w:t>
              </w:r>
            </w:ins>
          </w:p>
        </w:tc>
        <w:tc>
          <w:tcPr>
            <w:tcW w:w="757" w:type="pct"/>
          </w:tcPr>
          <w:p w:rsidR="0089511E" w:rsidRPr="00226FA9" w:rsidRDefault="00226FA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6" w:author="Gao, Guan-Wei (高貫偉 ITC)" w:date="2012-04-24T10:31:00Z">
              <w:r>
                <w:rPr>
                  <w:rFonts w:ascii="Arial" w:eastAsia="SimSun" w:hAnsi="Arial" w:cs="Times New Roman" w:hint="eastAsia"/>
                  <w:szCs w:val="18"/>
                </w:rPr>
                <w:t>2012-4-24</w:t>
              </w:r>
            </w:ins>
          </w:p>
        </w:tc>
        <w:tc>
          <w:tcPr>
            <w:tcW w:w="435" w:type="pct"/>
          </w:tcPr>
          <w:p w:rsidR="0089511E" w:rsidRPr="00A72AC5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511E" w:rsidRPr="00DA0C6B" w:rsidTr="0089511E">
        <w:trPr>
          <w:jc w:val="center"/>
        </w:trPr>
        <w:tc>
          <w:tcPr>
            <w:tcW w:w="489" w:type="pct"/>
          </w:tcPr>
          <w:p w:rsidR="0089511E" w:rsidRDefault="000F111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7" w:author="Gao, Guan-Wei (高貫偉 ITC)" w:date="2012-07-18T19:09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591" w:type="pct"/>
          </w:tcPr>
          <w:p w:rsidR="0089511E" w:rsidRDefault="000F111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8" w:author="Gao, Guan-Wei (高貫偉 ITC)" w:date="2012-07-18T19:09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699" w:type="pct"/>
          </w:tcPr>
          <w:p w:rsidR="0089511E" w:rsidRDefault="000F111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9" w:author="Gao, Guan-Wei (高貫偉 ITC)" w:date="2012-07-18T19:09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028" w:type="pct"/>
          </w:tcPr>
          <w:p w:rsidR="0089511E" w:rsidRPr="002325D2" w:rsidRDefault="00185759" w:rsidP="00FA1A19">
            <w:pPr>
              <w:jc w:val="left"/>
              <w:rPr>
                <w:rFonts w:ascii="Arial" w:eastAsia="SimSun" w:hAnsi="Arial" w:cs="Times New Roman"/>
                <w:szCs w:val="18"/>
                <w:highlight w:val="magenta"/>
                <w:rPrChange w:id="40" w:author="Gao, Guan-Wei (高貫偉 ITC)" w:date="2012-07-18T19:10:00Z">
                  <w:rPr>
                    <w:rFonts w:ascii="Arial" w:eastAsia="SimSun" w:hAnsi="Arial" w:cs="Times New Roman"/>
                    <w:szCs w:val="18"/>
                  </w:rPr>
                </w:rPrChange>
              </w:rPr>
            </w:pPr>
            <w:ins w:id="41" w:author="Gao, Guan-Wei (高貫偉 ITC)" w:date="2012-07-18T19:09:00Z">
              <w:r w:rsidRPr="00185759">
                <w:rPr>
                  <w:rFonts w:ascii="Arial" w:eastAsia="SimSun" w:hAnsi="Arial" w:cs="Times New Roman" w:hint="eastAsia"/>
                  <w:szCs w:val="18"/>
                  <w:highlight w:val="magenta"/>
                  <w:rPrChange w:id="42" w:author="Gao, Guan-Wei (高貫偉 ITC)" w:date="2012-07-18T19:10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只能刷入</w:t>
              </w:r>
              <w:r w:rsidRPr="00185759">
                <w:rPr>
                  <w:rFonts w:ascii="Arial" w:eastAsia="SimSun" w:hAnsi="Arial" w:cs="Times New Roman"/>
                  <w:szCs w:val="18"/>
                  <w:highlight w:val="magenta"/>
                  <w:rPrChange w:id="43" w:author="Gao, Guan-Wei (高貫偉 ITC)" w:date="2012-07-18T19:10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CustSN</w:t>
              </w:r>
            </w:ins>
          </w:p>
        </w:tc>
        <w:tc>
          <w:tcPr>
            <w:tcW w:w="757" w:type="pct"/>
          </w:tcPr>
          <w:p w:rsidR="0089511E" w:rsidRDefault="000F1112" w:rsidP="00371BF0">
            <w:pPr>
              <w:jc w:val="left"/>
              <w:rPr>
                <w:rFonts w:ascii="Arial" w:eastAsia="SimSun" w:hAnsi="Arial"/>
                <w:szCs w:val="18"/>
              </w:rPr>
            </w:pPr>
            <w:ins w:id="44" w:author="Gao, Guan-Wei (高貫偉 ITC)" w:date="2012-07-18T19:09:00Z">
              <w:r>
                <w:rPr>
                  <w:rFonts w:ascii="Arial" w:eastAsia="SimSun" w:hAnsi="Arial" w:hint="eastAsia"/>
                  <w:szCs w:val="18"/>
                </w:rPr>
                <w:t>2012-</w:t>
              </w:r>
            </w:ins>
            <w:ins w:id="45" w:author="Gao, Guan-Wei (高貫偉 ITC)" w:date="2012-07-18T19:10:00Z">
              <w:r>
                <w:rPr>
                  <w:rFonts w:ascii="Arial" w:eastAsia="SimSun" w:hAnsi="Arial" w:hint="eastAsia"/>
                  <w:szCs w:val="18"/>
                </w:rPr>
                <w:t>7-18</w:t>
              </w:r>
            </w:ins>
          </w:p>
        </w:tc>
        <w:tc>
          <w:tcPr>
            <w:tcW w:w="435" w:type="pct"/>
          </w:tcPr>
          <w:p w:rsidR="0089511E" w:rsidRDefault="000F111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46" w:author="Gao, Guan-Wei (高貫偉 ITC)" w:date="2012-07-18T19:10:00Z">
              <w:r>
                <w:rPr>
                  <w:rFonts w:ascii="Arial" w:eastAsia="SimSun" w:hAnsi="Arial" w:cs="Times New Roman" w:hint="eastAsia"/>
                  <w:szCs w:val="18"/>
                </w:rPr>
                <w:t>0.03a</w:t>
              </w:r>
            </w:ins>
          </w:p>
        </w:tc>
      </w:tr>
      <w:tr w:rsidR="0089511E" w:rsidRPr="00DA0C6B" w:rsidTr="0089511E">
        <w:trPr>
          <w:jc w:val="center"/>
        </w:trPr>
        <w:tc>
          <w:tcPr>
            <w:tcW w:w="489" w:type="pct"/>
          </w:tcPr>
          <w:p w:rsidR="0089511E" w:rsidRPr="00A54FC8" w:rsidRDefault="00425AF6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ins w:id="47" w:author="Gao, Guan-Wei (高貫偉 ITC)" w:date="2012-04-24T10:30:00Z">
              <w:r w:rsidRPr="00A54FC8">
                <w:rPr>
                  <w:rFonts w:ascii="Arial" w:eastAsia="SimSun" w:hAnsi="Arial" w:cs="Times New Roman" w:hint="eastAsia"/>
                  <w:szCs w:val="18"/>
                  <w:highlight w:val="green"/>
                </w:rPr>
                <w:t>过程描述</w:t>
              </w:r>
            </w:ins>
          </w:p>
        </w:tc>
        <w:tc>
          <w:tcPr>
            <w:tcW w:w="591" w:type="pct"/>
          </w:tcPr>
          <w:p w:rsidR="0089511E" w:rsidRPr="00A54FC8" w:rsidRDefault="00425AF6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ins w:id="48" w:author="Gao, Guan-Wei (高貫偉 ITC)" w:date="2012-04-24T10:30:00Z">
              <w:r w:rsidRPr="00A54FC8">
                <w:rPr>
                  <w:rFonts w:ascii="Arial" w:eastAsia="SimSun" w:hAnsi="Arial" w:cs="Times New Roman" w:hint="eastAsia"/>
                  <w:szCs w:val="18"/>
                  <w:highlight w:val="green"/>
                </w:rPr>
                <w:t>过程描述</w:t>
              </w:r>
            </w:ins>
          </w:p>
        </w:tc>
        <w:tc>
          <w:tcPr>
            <w:tcW w:w="699" w:type="pct"/>
          </w:tcPr>
          <w:p w:rsidR="0089511E" w:rsidRPr="00A54FC8" w:rsidRDefault="00425AF6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r w:rsidRPr="00A54FC8">
              <w:rPr>
                <w:rFonts w:ascii="Arial" w:eastAsia="SimSun" w:hAnsi="Arial" w:cs="Times New Roman" w:hint="eastAsia"/>
                <w:szCs w:val="18"/>
                <w:highlight w:val="green"/>
              </w:rPr>
              <w:t>新需求</w:t>
            </w:r>
          </w:p>
        </w:tc>
        <w:tc>
          <w:tcPr>
            <w:tcW w:w="2028" w:type="pct"/>
          </w:tcPr>
          <w:p w:rsidR="0089511E" w:rsidRPr="00A54FC8" w:rsidRDefault="00425AF6" w:rsidP="00466597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r w:rsidRPr="00A54FC8">
              <w:rPr>
                <w:rFonts w:ascii="Arial" w:eastAsia="SimSun" w:hAnsi="Arial" w:cs="Times New Roman" w:hint="eastAsia"/>
                <w:szCs w:val="18"/>
                <w:highlight w:val="green"/>
              </w:rPr>
              <w:t>1.</w:t>
            </w:r>
            <w:r w:rsidRPr="00A54FC8">
              <w:rPr>
                <w:rFonts w:eastAsia="SimSun" w:hint="eastAsia"/>
                <w:highlight w:val="green"/>
              </w:rPr>
              <w:t xml:space="preserve"> </w:t>
            </w:r>
            <w:ins w:id="49" w:author="ies12cn74" w:date="2013-04-09T13:56:00Z">
              <w:r w:rsidRPr="00A54FC8">
                <w:rPr>
                  <w:rFonts w:eastAsia="SimSun" w:hint="eastAsia"/>
                  <w:highlight w:val="green"/>
                </w:rPr>
                <w:t>.</w:t>
              </w:r>
            </w:ins>
            <w:ins w:id="50" w:author="ies12cn74" w:date="2013-04-09T14:07:00Z">
              <w:r w:rsidRPr="00A54FC8">
                <w:rPr>
                  <w:rFonts w:eastAsia="SimSun" w:hint="eastAsia"/>
                  <w:highlight w:val="green"/>
                </w:rPr>
                <w:t>根据</w:t>
              </w:r>
              <w:r w:rsidRPr="00A54FC8">
                <w:rPr>
                  <w:rFonts w:eastAsia="SimSun" w:hint="eastAsia"/>
                  <w:highlight w:val="green"/>
                </w:rPr>
                <w:t>label</w:t>
              </w:r>
            </w:ins>
            <w:ins w:id="51" w:author="ies12cn74" w:date="2013-04-09T14:08:00Z">
              <w:r w:rsidRPr="00A54FC8">
                <w:rPr>
                  <w:rFonts w:eastAsia="SimSun" w:hint="eastAsia"/>
                  <w:highlight w:val="green"/>
                </w:rPr>
                <w:t>No List</w:t>
              </w:r>
              <w:r w:rsidRPr="00A54FC8">
                <w:rPr>
                  <w:rFonts w:eastAsia="SimSun" w:hint="eastAsia"/>
                  <w:highlight w:val="green"/>
                </w:rPr>
                <w:t>中的</w:t>
              </w:r>
              <w:r w:rsidRPr="00A54FC8">
                <w:rPr>
                  <w:rFonts w:eastAsia="SimSun" w:hint="eastAsia"/>
                  <w:highlight w:val="green"/>
                </w:rPr>
                <w:t>60</w:t>
              </w:r>
              <w:r w:rsidRPr="00A54FC8">
                <w:rPr>
                  <w:rFonts w:eastAsia="SimSun" w:hint="eastAsia"/>
                  <w:highlight w:val="green"/>
                </w:rPr>
                <w:t>料号</w:t>
              </w:r>
              <w:r w:rsidRPr="00A54FC8">
                <w:rPr>
                  <w:rFonts w:eastAsia="SimSun" w:hint="eastAsia"/>
                  <w:highlight w:val="green"/>
                </w:rPr>
                <w:t>(PartNo),</w:t>
              </w:r>
              <w:r w:rsidRPr="00A54FC8">
                <w:rPr>
                  <w:rFonts w:eastAsia="SimSun" w:hint="eastAsia"/>
                  <w:highlight w:val="green"/>
                </w:rPr>
                <w:t>调取显示相应的料号</w:t>
              </w:r>
            </w:ins>
            <w:ins w:id="52" w:author="ies12cn74" w:date="2013-04-09T14:09:00Z">
              <w:r w:rsidRPr="00A54FC8">
                <w:rPr>
                  <w:rFonts w:eastAsia="SimSun" w:hint="eastAsia"/>
                  <w:highlight w:val="green"/>
                </w:rPr>
                <w:t>图片</w:t>
              </w:r>
              <w:r w:rsidRPr="00A54FC8">
                <w:rPr>
                  <w:rFonts w:eastAsia="SimSun" w:hint="eastAsia"/>
                  <w:highlight w:val="green"/>
                </w:rPr>
                <w:t>.</w:t>
              </w:r>
            </w:ins>
          </w:p>
        </w:tc>
        <w:tc>
          <w:tcPr>
            <w:tcW w:w="757" w:type="pct"/>
          </w:tcPr>
          <w:p w:rsidR="0089511E" w:rsidRPr="00A54FC8" w:rsidRDefault="00425AF6" w:rsidP="00371BF0">
            <w:pPr>
              <w:jc w:val="left"/>
              <w:rPr>
                <w:rFonts w:ascii="Arial" w:eastAsia="SimSun" w:hAnsi="Arial"/>
                <w:szCs w:val="18"/>
                <w:highlight w:val="green"/>
              </w:rPr>
            </w:pPr>
            <w:r w:rsidRPr="00A54FC8">
              <w:rPr>
                <w:rFonts w:ascii="Arial" w:eastAsia="SimSun" w:hAnsi="Arial" w:hint="eastAsia"/>
                <w:szCs w:val="18"/>
                <w:highlight w:val="green"/>
              </w:rPr>
              <w:t>2013</w:t>
            </w:r>
            <w:r w:rsidR="00EC6CF5">
              <w:rPr>
                <w:rFonts w:ascii="Arial" w:eastAsia="SimSun" w:hAnsi="Arial" w:hint="eastAsia"/>
                <w:szCs w:val="18"/>
                <w:highlight w:val="green"/>
              </w:rPr>
              <w:t>-</w:t>
            </w:r>
            <w:r w:rsidRPr="00A54FC8">
              <w:rPr>
                <w:rFonts w:ascii="Arial" w:eastAsia="SimSun" w:hAnsi="Arial" w:hint="eastAsia"/>
                <w:szCs w:val="18"/>
                <w:highlight w:val="green"/>
              </w:rPr>
              <w:t>04</w:t>
            </w:r>
            <w:r w:rsidR="00EC6CF5">
              <w:rPr>
                <w:rFonts w:ascii="Arial" w:eastAsia="SimSun" w:hAnsi="Arial" w:hint="eastAsia"/>
                <w:szCs w:val="18"/>
                <w:highlight w:val="green"/>
              </w:rPr>
              <w:t>-</w:t>
            </w:r>
            <w:r w:rsidRPr="00A54FC8">
              <w:rPr>
                <w:rFonts w:ascii="Arial" w:eastAsia="SimSun" w:hAnsi="Arial" w:hint="eastAsia"/>
                <w:szCs w:val="18"/>
                <w:highlight w:val="green"/>
              </w:rPr>
              <w:t>09</w:t>
            </w:r>
          </w:p>
        </w:tc>
        <w:tc>
          <w:tcPr>
            <w:tcW w:w="435" w:type="pct"/>
          </w:tcPr>
          <w:p w:rsidR="0089511E" w:rsidRPr="00A54FC8" w:rsidRDefault="00425AF6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r w:rsidRPr="00A54FC8">
              <w:rPr>
                <w:rFonts w:ascii="Arial" w:eastAsia="SimSun" w:hAnsi="Arial" w:cs="Times New Roman" w:hint="eastAsia"/>
                <w:szCs w:val="18"/>
                <w:highlight w:val="green"/>
              </w:rPr>
              <w:t>0.03a</w:t>
            </w:r>
          </w:p>
        </w:tc>
      </w:tr>
      <w:tr w:rsidR="0089511E" w:rsidRPr="00DA0C6B" w:rsidTr="0089511E">
        <w:trPr>
          <w:jc w:val="center"/>
        </w:trPr>
        <w:tc>
          <w:tcPr>
            <w:tcW w:w="489" w:type="pct"/>
          </w:tcPr>
          <w:p w:rsidR="0089511E" w:rsidRDefault="000847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过程描述</w:t>
            </w:r>
          </w:p>
        </w:tc>
        <w:tc>
          <w:tcPr>
            <w:tcW w:w="591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99" w:type="pct"/>
          </w:tcPr>
          <w:p w:rsidR="0089511E" w:rsidRDefault="000847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Mantis1789</w:t>
            </w:r>
          </w:p>
        </w:tc>
        <w:tc>
          <w:tcPr>
            <w:tcW w:w="2028" w:type="pct"/>
          </w:tcPr>
          <w:p w:rsidR="00084766" w:rsidRPr="00084766" w:rsidRDefault="00084766" w:rsidP="00084766">
            <w:pPr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r w:rsidRPr="00084766">
              <w:rPr>
                <w:rFonts w:ascii="Arial" w:eastAsia="SimSun" w:hAnsi="Arial" w:cs="Times New Roman" w:hint="eastAsia"/>
                <w:sz w:val="20"/>
                <w:szCs w:val="20"/>
                <w:highlight w:val="yellow"/>
              </w:rPr>
              <w:t>新增</w:t>
            </w:r>
            <w:r w:rsidRPr="00084766">
              <w:rPr>
                <w:rFonts w:ascii="Arial" w:eastAsia="SimSun" w:hAnsi="Arial" w:cs="Times New Roman" w:hint="eastAsia"/>
                <w:color w:val="000000" w:themeColor="text1"/>
                <w:sz w:val="20"/>
                <w:szCs w:val="20"/>
                <w:highlight w:val="yellow"/>
              </w:rPr>
              <w:t>如下卡站</w:t>
            </w:r>
            <w:r>
              <w:rPr>
                <w:rFonts w:ascii="Arial" w:eastAsia="SimSun" w:hAnsi="Arial" w:cs="Times New Roman" w:hint="eastAsia"/>
                <w:color w:val="000000" w:themeColor="text1"/>
                <w:sz w:val="20"/>
                <w:szCs w:val="20"/>
                <w:highlight w:val="yellow"/>
              </w:rPr>
              <w:t>，</w:t>
            </w:r>
            <w:r w:rsidRPr="00084766">
              <w:rPr>
                <w:rFonts w:ascii="Arial" w:eastAsia="SimSun" w:hAnsi="Arial" w:cs="Times New Roman" w:hint="eastAsia"/>
                <w:color w:val="000000" w:themeColor="text1"/>
                <w:sz w:val="20"/>
                <w:szCs w:val="20"/>
                <w:highlight w:val="yellow"/>
              </w:rPr>
              <w:t>可以按线别维护：</w:t>
            </w:r>
            <w:r w:rsidRPr="00084766">
              <w:rPr>
                <w:rFonts w:ascii="Arial" w:hAnsi="Arial" w:cs="Arial"/>
                <w:b/>
                <w:bCs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 xml:space="preserve">ProductLog </w:t>
            </w:r>
            <w:r w:rsidRPr="00084766">
              <w:rPr>
                <w:rFonts w:ascii="Arial" w:hAnsi="Arial" w:cs="Arial" w:hint="eastAsia"/>
                <w:b/>
                <w:bCs/>
                <w:color w:val="000000" w:themeColor="text1"/>
                <w:kern w:val="0"/>
                <w:sz w:val="20"/>
                <w:szCs w:val="20"/>
                <w:highlight w:val="yellow"/>
                <w:lang w:val="zh-TW" w:eastAsia="zh-TW"/>
              </w:rPr>
              <w:t>表</w:t>
            </w:r>
            <w:r w:rsidRPr="00084766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latest record WC=66, IsPass=</w:t>
            </w:r>
            <w:r w:rsidRPr="00084766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</w:t>
            </w:r>
          </w:p>
          <w:p w:rsidR="0089511E" w:rsidRDefault="00084766" w:rsidP="00084766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084766">
              <w:rPr>
                <w:rFonts w:ascii="Arial" w:eastAsia="SimSun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  <w:lang w:val="zh-TW"/>
              </w:rPr>
              <w:t>如不存在则</w:t>
            </w:r>
            <w:r w:rsidRPr="00084766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  <w:lang w:val="zh-TW" w:eastAsia="zh-TW"/>
              </w:rPr>
              <w:t>提示</w:t>
            </w:r>
            <w:r w:rsidRPr="00084766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“</w:t>
            </w:r>
            <w:r w:rsidRPr="0008476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请先进行</w:t>
            </w:r>
            <w:r w:rsidRPr="0008476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Image DownLoad</w:t>
            </w:r>
            <w:r w:rsidRPr="0008476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”</w:t>
            </w:r>
            <w:r w:rsidRPr="00084766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若有维护，则卡站，反</w:t>
            </w:r>
            <w:r w:rsidRPr="00084766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lastRenderedPageBreak/>
              <w:t>之不卡站，并且页面提示报错信息</w:t>
            </w:r>
          </w:p>
        </w:tc>
        <w:tc>
          <w:tcPr>
            <w:tcW w:w="757" w:type="pct"/>
          </w:tcPr>
          <w:p w:rsidR="0089511E" w:rsidRDefault="00084766" w:rsidP="00371BF0">
            <w:pPr>
              <w:jc w:val="left"/>
              <w:rPr>
                <w:rFonts w:ascii="Arial" w:eastAsia="SimSun" w:hAnsi="Arial"/>
                <w:szCs w:val="18"/>
              </w:rPr>
            </w:pPr>
            <w:r>
              <w:rPr>
                <w:rFonts w:ascii="Arial" w:eastAsia="SimSun" w:hAnsi="Arial" w:hint="eastAsia"/>
                <w:szCs w:val="18"/>
              </w:rPr>
              <w:lastRenderedPageBreak/>
              <w:t>2013-5-29</w:t>
            </w:r>
          </w:p>
        </w:tc>
        <w:tc>
          <w:tcPr>
            <w:tcW w:w="435" w:type="pct"/>
          </w:tcPr>
          <w:p w:rsidR="0089511E" w:rsidRDefault="000847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89511E" w:rsidRPr="00DA0C6B" w:rsidTr="0089511E">
        <w:trPr>
          <w:jc w:val="center"/>
        </w:trPr>
        <w:tc>
          <w:tcPr>
            <w:tcW w:w="489" w:type="pct"/>
          </w:tcPr>
          <w:p w:rsidR="0089511E" w:rsidRDefault="0089511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591" w:type="pct"/>
          </w:tcPr>
          <w:p w:rsidR="0089511E" w:rsidRDefault="0089511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99" w:type="pct"/>
          </w:tcPr>
          <w:p w:rsidR="0089511E" w:rsidRDefault="0089511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28" w:type="pct"/>
          </w:tcPr>
          <w:p w:rsidR="0089511E" w:rsidRDefault="0089511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89511E" w:rsidRDefault="0089511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35" w:type="pct"/>
          </w:tcPr>
          <w:p w:rsidR="0089511E" w:rsidRDefault="0089511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544951" w:rsidRDefault="00185759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8781967" w:history="1">
        <w:r w:rsidR="00544951" w:rsidRPr="0069209A">
          <w:rPr>
            <w:rStyle w:val="a9"/>
            <w:rFonts w:ascii="Times New Roman" w:eastAsia="SimHei" w:hAnsi="Times New Roman" w:cs="Times New Roman"/>
            <w:noProof/>
          </w:rPr>
          <w:t>0</w:t>
        </w:r>
        <w:r w:rsidR="00544951">
          <w:rPr>
            <w:noProof/>
          </w:rPr>
          <w:tab/>
        </w:r>
        <w:r w:rsidR="00544951" w:rsidRPr="0069209A">
          <w:rPr>
            <w:rStyle w:val="a9"/>
            <w:rFonts w:ascii="Times New Roman" w:eastAsia="SimHei" w:hint="eastAsia"/>
            <w:noProof/>
          </w:rPr>
          <w:t>前言</w:t>
        </w:r>
        <w:r w:rsidR="00544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951">
          <w:rPr>
            <w:noProof/>
            <w:webHidden/>
          </w:rPr>
          <w:instrText xml:space="preserve"> PAGEREF _Toc308781967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9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951" w:rsidRDefault="0018575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781968" w:history="1">
        <w:r w:rsidR="00544951" w:rsidRPr="0069209A">
          <w:rPr>
            <w:rStyle w:val="a9"/>
            <w:rFonts w:ascii="Times New Roman" w:eastAsia="SimHei" w:hAnsi="Times New Roman" w:cs="Times New Roman"/>
            <w:noProof/>
          </w:rPr>
          <w:t>0.1</w:t>
        </w:r>
        <w:r w:rsidR="00544951">
          <w:rPr>
            <w:noProof/>
          </w:rPr>
          <w:tab/>
        </w:r>
        <w:r w:rsidR="00544951" w:rsidRPr="0069209A">
          <w:rPr>
            <w:rStyle w:val="a9"/>
            <w:rFonts w:ascii="Times New Roman" w:eastAsia="SimHei" w:hAnsi="Times New Roman"/>
            <w:noProof/>
          </w:rPr>
          <w:t>Introduction</w:t>
        </w:r>
        <w:r w:rsidR="00544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951">
          <w:rPr>
            <w:noProof/>
            <w:webHidden/>
          </w:rPr>
          <w:instrText xml:space="preserve"> PAGEREF _Toc308781968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9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951" w:rsidRDefault="0018575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781969" w:history="1">
        <w:r w:rsidR="00544951" w:rsidRPr="0069209A">
          <w:rPr>
            <w:rStyle w:val="a9"/>
            <w:rFonts w:ascii="Times New Roman" w:eastAsia="SimHei" w:hAnsi="Times New Roman" w:cs="Times New Roman"/>
            <w:noProof/>
          </w:rPr>
          <w:t>0.2</w:t>
        </w:r>
        <w:r w:rsidR="00544951">
          <w:rPr>
            <w:noProof/>
          </w:rPr>
          <w:tab/>
        </w:r>
        <w:r w:rsidR="00544951" w:rsidRPr="0069209A">
          <w:rPr>
            <w:rStyle w:val="a9"/>
            <w:rFonts w:ascii="Times New Roman" w:eastAsia="SimHei" w:hAnsi="Times New Roman"/>
            <w:noProof/>
          </w:rPr>
          <w:t>References</w:t>
        </w:r>
        <w:r w:rsidR="00544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951">
          <w:rPr>
            <w:noProof/>
            <w:webHidden/>
          </w:rPr>
          <w:instrText xml:space="preserve"> PAGEREF _Toc308781969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9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951" w:rsidRDefault="0018575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8781970" w:history="1">
        <w:r w:rsidR="00544951" w:rsidRPr="0069209A">
          <w:rPr>
            <w:rStyle w:val="a9"/>
            <w:rFonts w:ascii="Times New Roman" w:eastAsia="SimHei" w:hAnsi="Times New Roman" w:cs="Times New Roman"/>
            <w:noProof/>
          </w:rPr>
          <w:t>1</w:t>
        </w:r>
        <w:r w:rsidR="00544951">
          <w:rPr>
            <w:noProof/>
          </w:rPr>
          <w:tab/>
        </w:r>
        <w:r w:rsidR="00544951" w:rsidRPr="0069209A">
          <w:rPr>
            <w:rStyle w:val="a9"/>
            <w:rFonts w:ascii="Times New Roman" w:eastAsia="SimHei"/>
            <w:noProof/>
          </w:rPr>
          <w:t>Use Cases</w:t>
        </w:r>
        <w:r w:rsidR="00544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951">
          <w:rPr>
            <w:noProof/>
            <w:webHidden/>
          </w:rPr>
          <w:instrText xml:space="preserve"> PAGEREF _Toc308781970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9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951" w:rsidRDefault="0018575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781971" w:history="1">
        <w:r w:rsidR="00544951" w:rsidRPr="0069209A">
          <w:rPr>
            <w:rStyle w:val="a9"/>
            <w:rFonts w:ascii="Times New Roman" w:eastAsia="SimHei" w:hAnsi="Times New Roman" w:cs="Times New Roman"/>
            <w:noProof/>
          </w:rPr>
          <w:t>1.1</w:t>
        </w:r>
        <w:r w:rsidR="00544951">
          <w:rPr>
            <w:noProof/>
          </w:rPr>
          <w:tab/>
        </w:r>
        <w:r w:rsidR="00544951" w:rsidRPr="0069209A">
          <w:rPr>
            <w:rStyle w:val="a9"/>
            <w:rFonts w:ascii="Times New Roman" w:eastAsia="SimHei" w:hAnsi="Times New Roman"/>
            <w:noProof/>
          </w:rPr>
          <w:t>UC-FA-LG-0</w:t>
        </w:r>
        <w:r w:rsidR="00544951" w:rsidRPr="0069209A">
          <w:rPr>
            <w:rStyle w:val="a9"/>
            <w:rFonts w:ascii="Times New Roman" w:hAnsi="Times New Roman"/>
            <w:noProof/>
          </w:rPr>
          <w:t>2</w:t>
        </w:r>
        <w:r w:rsidR="00544951" w:rsidRPr="0069209A">
          <w:rPr>
            <w:rStyle w:val="a9"/>
            <w:rFonts w:ascii="Times New Roman" w:eastAsia="SimHei" w:hAnsi="Times New Roman"/>
            <w:noProof/>
          </w:rPr>
          <w:t xml:space="preserve"> </w:t>
        </w:r>
        <w:r w:rsidR="00544951" w:rsidRPr="0069209A">
          <w:rPr>
            <w:rStyle w:val="a9"/>
            <w:rFonts w:ascii="Times New Roman" w:hAnsi="Times New Roman"/>
            <w:noProof/>
          </w:rPr>
          <w:t>Query by ProdID</w:t>
        </w:r>
        <w:r w:rsidR="00544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951">
          <w:rPr>
            <w:noProof/>
            <w:webHidden/>
          </w:rPr>
          <w:instrText xml:space="preserve"> PAGEREF _Toc308781971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9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951" w:rsidRDefault="0018575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8781972" w:history="1">
        <w:r w:rsidR="00544951" w:rsidRPr="0069209A">
          <w:rPr>
            <w:rStyle w:val="a9"/>
            <w:rFonts w:ascii="Times New Roman" w:hAnsi="Times New Roman" w:cs="Times New Roman"/>
            <w:noProof/>
          </w:rPr>
          <w:t>2</w:t>
        </w:r>
        <w:r w:rsidR="00544951">
          <w:rPr>
            <w:noProof/>
          </w:rPr>
          <w:tab/>
        </w:r>
        <w:r w:rsidR="00544951" w:rsidRPr="0069209A">
          <w:rPr>
            <w:rStyle w:val="a9"/>
            <w:noProof/>
          </w:rPr>
          <w:t>Appendix</w:t>
        </w:r>
        <w:r w:rsidR="00544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951">
          <w:rPr>
            <w:noProof/>
            <w:webHidden/>
          </w:rPr>
          <w:instrText xml:space="preserve"> PAGEREF _Toc308781972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9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3F16" w:rsidRDefault="00185759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53" w:name="_Toc308781967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53"/>
    </w:p>
    <w:p w:rsidR="00213744" w:rsidRPr="00AC5EBB" w:rsidRDefault="00213744" w:rsidP="00AC5EBB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="009C1113" w:rsidRPr="00AC5EBB">
        <w:rPr>
          <w:rFonts w:ascii="Arial" w:eastAsia="SimSun" w:hAnsi="Arial" w:hint="eastAsia"/>
        </w:rPr>
        <w:t>[</w:t>
      </w:r>
      <w:r w:rsidR="009E77A6">
        <w:rPr>
          <w:rFonts w:ascii="Arial" w:eastAsia="SimSun" w:hAnsi="Arial"/>
        </w:rPr>
        <w:t>Light Guide</w:t>
      </w:r>
      <w:r w:rsidR="009C1113" w:rsidRPr="00AC5EBB">
        <w:rPr>
          <w:rFonts w:ascii="Arial" w:eastAsia="SimSun" w:hAnsi="Arial" w:hint="eastAsia"/>
        </w:rPr>
        <w:t>]</w:t>
      </w:r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r w:rsidR="009C1113" w:rsidRPr="00AC5EBB">
        <w:rPr>
          <w:rFonts w:ascii="Arial" w:eastAsia="SimSun" w:hAnsi="Arial" w:hint="eastAsia"/>
        </w:rPr>
        <w:t xml:space="preserve">iMES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AC5EBB" w:rsidRDefault="00AC5EBB" w:rsidP="00AC5EBB">
      <w:pPr>
        <w:ind w:firstLineChars="200" w:firstLine="420"/>
        <w:jc w:val="left"/>
        <w:rPr>
          <w:rFonts w:ascii="Arial" w:eastAsia="SimSun" w:hAnsi="Arial"/>
        </w:rPr>
      </w:pPr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54" w:name="_Toc308781968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54"/>
    </w:p>
    <w:p w:rsidR="00681525" w:rsidRDefault="00F1097E" w:rsidP="00F1097E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[</w:t>
      </w:r>
      <w:r w:rsidR="009E77A6">
        <w:rPr>
          <w:rFonts w:ascii="Arial" w:eastAsia="SimSun" w:hAnsi="Arial" w:hint="eastAsia"/>
        </w:rPr>
        <w:t>Light Guide</w:t>
      </w:r>
      <w:r>
        <w:rPr>
          <w:rFonts w:ascii="Arial" w:eastAsia="SimSun" w:hAnsi="Arial" w:hint="eastAsia"/>
        </w:rPr>
        <w:t>]</w:t>
      </w:r>
      <w:r w:rsidR="00681525">
        <w:rPr>
          <w:rFonts w:ascii="Arial" w:eastAsia="SimSun" w:hAnsi="Arial" w:hint="eastAsia"/>
        </w:rPr>
        <w:t xml:space="preserve"> </w:t>
      </w:r>
      <w:r w:rsidR="00681525">
        <w:rPr>
          <w:rFonts w:ascii="Arial" w:eastAsia="SimSun" w:hAnsi="Arial" w:hint="eastAsia"/>
        </w:rPr>
        <w:t>实现如下功能：</w:t>
      </w:r>
    </w:p>
    <w:p w:rsidR="00082077" w:rsidRDefault="009E77A6" w:rsidP="00E86049">
      <w:pPr>
        <w:pStyle w:val="aa"/>
        <w:numPr>
          <w:ilvl w:val="0"/>
          <w:numId w:val="3"/>
        </w:numPr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基于</w:t>
      </w:r>
      <w:r w:rsidR="003D335B">
        <w:rPr>
          <w:rFonts w:ascii="Arial" w:hAnsi="Arial" w:hint="eastAsia"/>
        </w:rPr>
        <w:t>ProdID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查询料位信息</w:t>
      </w:r>
    </w:p>
    <w:p w:rsidR="009E77A6" w:rsidRDefault="009E77A6" w:rsidP="009E77A6">
      <w:pPr>
        <w:jc w:val="left"/>
        <w:rPr>
          <w:rFonts w:ascii="Arial" w:hAnsi="Arial"/>
        </w:rPr>
      </w:pPr>
    </w:p>
    <w:p w:rsidR="009E77A6" w:rsidRDefault="009E77A6" w:rsidP="009E77A6">
      <w:pPr>
        <w:ind w:left="420"/>
        <w:jc w:val="left"/>
        <w:rPr>
          <w:rFonts w:ascii="Arial" w:hAnsi="Arial"/>
        </w:rPr>
      </w:pPr>
      <w:r>
        <w:rPr>
          <w:rFonts w:ascii="Arial" w:hAnsi="Arial" w:hint="eastAsia"/>
        </w:rPr>
        <w:t>经客户确认，</w:t>
      </w:r>
      <w:r>
        <w:rPr>
          <w:rFonts w:ascii="Arial" w:hAnsi="Arial" w:hint="eastAsia"/>
        </w:rPr>
        <w:t xml:space="preserve"> </w:t>
      </w:r>
    </w:p>
    <w:p w:rsidR="00EF5486" w:rsidRDefault="00EF5486" w:rsidP="00EF5486">
      <w:pPr>
        <w:ind w:left="420"/>
        <w:jc w:val="left"/>
        <w:rPr>
          <w:rFonts w:ascii="Arial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55" w:name="_Toc308781969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55"/>
    </w:p>
    <w:p w:rsidR="00FB02F8" w:rsidRPr="00AC5EBB" w:rsidRDefault="00FB02F8" w:rsidP="00AC5EBB">
      <w:pPr>
        <w:ind w:firstLineChars="200" w:firstLine="420"/>
        <w:jc w:val="left"/>
        <w:rPr>
          <w:rFonts w:ascii="Arial" w:eastAsia="SimSun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56" w:name="_Toc308781970"/>
      <w:r w:rsidRPr="009739C9">
        <w:rPr>
          <w:rFonts w:ascii="Times New Roman" w:eastAsia="SimHei" w:hint="eastAsia"/>
          <w:sz w:val="30"/>
        </w:rPr>
        <w:t>Use Cases</w:t>
      </w:r>
      <w:bookmarkEnd w:id="56"/>
    </w:p>
    <w:p w:rsidR="004E5BBB" w:rsidRPr="00A00E0F" w:rsidRDefault="004E5BBB" w:rsidP="009E77A6">
      <w:pPr>
        <w:ind w:firstLineChars="200" w:firstLine="420"/>
        <w:jc w:val="left"/>
        <w:rPr>
          <w:rFonts w:ascii="Arial" w:eastAsia="SimSun" w:hAnsi="Arial"/>
        </w:rPr>
      </w:pPr>
    </w:p>
    <w:p w:rsidR="00CE54F8" w:rsidRDefault="00CE54F8" w:rsidP="00F0271C">
      <w:pPr>
        <w:ind w:firstLineChars="200" w:firstLine="420"/>
        <w:jc w:val="left"/>
      </w:pPr>
    </w:p>
    <w:p w:rsidR="00CD3FA2" w:rsidRPr="00A00E0F" w:rsidRDefault="00CD3FA2" w:rsidP="00CD3FA2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57" w:name="_Toc308781971"/>
      <w:r>
        <w:rPr>
          <w:rFonts w:ascii="Times New Roman" w:eastAsia="SimHei" w:hAnsi="Times New Roman"/>
          <w:sz w:val="28"/>
          <w:szCs w:val="28"/>
        </w:rPr>
        <w:t>UC-FA-LG-</w:t>
      </w:r>
      <w:r w:rsidRPr="00A00E0F">
        <w:rPr>
          <w:rFonts w:ascii="Times New Roman" w:eastAsia="SimHei" w:hAnsi="Times New Roman"/>
          <w:sz w:val="28"/>
          <w:szCs w:val="28"/>
        </w:rPr>
        <w:t>0</w:t>
      </w:r>
      <w:r w:rsidR="001765EC">
        <w:rPr>
          <w:rFonts w:ascii="Times New Roman" w:eastAsiaTheme="minorEastAsia" w:hAnsi="Times New Roman" w:hint="eastAsia"/>
          <w:sz w:val="28"/>
          <w:szCs w:val="28"/>
        </w:rPr>
        <w:t>2</w:t>
      </w:r>
      <w:r w:rsidRPr="00A00E0F">
        <w:rPr>
          <w:rFonts w:ascii="Times New Roman" w:eastAsia="SimHei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Query by </w:t>
      </w:r>
      <w:bookmarkEnd w:id="57"/>
      <w:r w:rsidR="001062CF">
        <w:rPr>
          <w:rFonts w:ascii="Times New Roman" w:eastAsia="SimSun" w:hAnsi="Times New Roman" w:hint="eastAsia"/>
          <w:sz w:val="28"/>
          <w:szCs w:val="28"/>
        </w:rPr>
        <w:t>SN</w:t>
      </w:r>
    </w:p>
    <w:p w:rsidR="00CD3FA2" w:rsidRPr="00A00E0F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A8187C" w:rsidRDefault="00CD3FA2" w:rsidP="00CD3FA2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CD3FA2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623F11" w:rsidRDefault="00CD3FA2" w:rsidP="00CD3FA2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基于</w:t>
      </w:r>
      <w:r w:rsidR="001062CF">
        <w:rPr>
          <w:rFonts w:ascii="Times New Roman" w:eastAsia="SimSun" w:hAnsi="Times New Roman" w:hint="eastAsia"/>
          <w:sz w:val="28"/>
          <w:szCs w:val="28"/>
        </w:rPr>
        <w:t>SN</w:t>
      </w:r>
      <w:r>
        <w:rPr>
          <w:rFonts w:ascii="Arial" w:hAnsi="Arial" w:hint="eastAsia"/>
        </w:rPr>
        <w:t>查询料位信息</w:t>
      </w:r>
    </w:p>
    <w:p w:rsidR="00CD3FA2" w:rsidRPr="00D3354C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A8187C" w:rsidRDefault="00CD3FA2" w:rsidP="00CD3FA2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CD3FA2" w:rsidRPr="001062CF" w:rsidRDefault="001062CF" w:rsidP="001062CF">
      <w:pPr>
        <w:ind w:firstLineChars="200" w:firstLine="420"/>
        <w:jc w:val="left"/>
        <w:rPr>
          <w:rFonts w:ascii="Arial" w:hAnsi="Arial"/>
        </w:rPr>
      </w:pPr>
      <w:r w:rsidRPr="001062CF">
        <w:rPr>
          <w:rFonts w:ascii="Arial" w:hAnsi="Arial" w:hint="eastAsia"/>
        </w:rPr>
        <w:t>机器通过</w:t>
      </w:r>
      <w:r w:rsidRPr="001062CF">
        <w:rPr>
          <w:rFonts w:ascii="Arial" w:hAnsi="Arial" w:hint="eastAsia"/>
        </w:rPr>
        <w:t>PAK Cosmetic</w:t>
      </w:r>
    </w:p>
    <w:p w:rsidR="00CD3FA2" w:rsidRPr="001062CF" w:rsidRDefault="001062CF" w:rsidP="001062CF">
      <w:pPr>
        <w:ind w:firstLineChars="200" w:firstLine="420"/>
        <w:jc w:val="left"/>
        <w:rPr>
          <w:rFonts w:ascii="Arial" w:hAnsi="Arial"/>
        </w:rPr>
      </w:pPr>
      <w:r w:rsidRPr="001062CF">
        <w:rPr>
          <w:rFonts w:ascii="Arial" w:hAnsi="Arial" w:hint="eastAsia"/>
        </w:rPr>
        <w:t>库位进行</w:t>
      </w:r>
      <w:r w:rsidRPr="001062CF">
        <w:rPr>
          <w:rFonts w:ascii="Arial" w:hAnsi="Arial" w:hint="eastAsia"/>
        </w:rPr>
        <w:t>maintain label</w:t>
      </w:r>
      <w:r w:rsidRPr="001062CF">
        <w:rPr>
          <w:rFonts w:ascii="Arial" w:hAnsi="Arial" w:hint="eastAsia"/>
        </w:rPr>
        <w:t>料号与库位的对应关系</w:t>
      </w:r>
    </w:p>
    <w:p w:rsidR="00CD3FA2" w:rsidRPr="00A8187C" w:rsidRDefault="00CD3FA2" w:rsidP="00CD3FA2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CD3FA2" w:rsidRPr="001062CF" w:rsidRDefault="001062CF" w:rsidP="00CD3FA2">
      <w:pPr>
        <w:ind w:firstLineChars="200" w:firstLine="420"/>
        <w:jc w:val="left"/>
        <w:rPr>
          <w:rFonts w:ascii="Arial" w:eastAsia="SimSun" w:hAnsi="Arial"/>
        </w:rPr>
      </w:pPr>
      <w:r w:rsidRPr="001062CF">
        <w:rPr>
          <w:rFonts w:ascii="Arial" w:hAnsi="Arial" w:hint="eastAsia"/>
        </w:rPr>
        <w:t>进入</w:t>
      </w:r>
      <w:r w:rsidRPr="001062CF">
        <w:rPr>
          <w:rFonts w:ascii="Arial" w:hAnsi="Arial" w:hint="eastAsia"/>
        </w:rPr>
        <w:t>C</w:t>
      </w:r>
      <w:r w:rsidRPr="001062CF">
        <w:rPr>
          <w:rFonts w:ascii="Arial" w:hAnsi="Arial"/>
        </w:rPr>
        <w:t>o</w:t>
      </w:r>
      <w:r w:rsidRPr="001062CF">
        <w:rPr>
          <w:rFonts w:ascii="Arial" w:hAnsi="Arial" w:hint="eastAsia"/>
        </w:rPr>
        <w:t>o</w:t>
      </w:r>
      <w:r w:rsidRPr="001062CF">
        <w:rPr>
          <w:rFonts w:ascii="Arial" w:hAnsi="Arial" w:hint="eastAsia"/>
        </w:rPr>
        <w:t>界面进行结合</w:t>
      </w:r>
      <w:r>
        <w:rPr>
          <w:rFonts w:ascii="Arial" w:hAnsi="Arial" w:hint="eastAsia"/>
        </w:rPr>
        <w:t>船</w:t>
      </w:r>
      <w:r>
        <w:rPr>
          <w:rFonts w:ascii="Arial" w:eastAsia="SimSun" w:hAnsi="Arial" w:hint="eastAsia"/>
        </w:rPr>
        <w:t>务</w:t>
      </w:r>
    </w:p>
    <w:p w:rsidR="00CD3FA2" w:rsidRPr="00A00E0F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A8187C" w:rsidRDefault="00CD3FA2" w:rsidP="00CD3FA2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CD3FA2" w:rsidRDefault="00CD3FA2" w:rsidP="00CD3FA2">
      <w:pPr>
        <w:ind w:firstLineChars="200" w:firstLine="420"/>
        <w:jc w:val="left"/>
      </w:pPr>
    </w:p>
    <w:tbl>
      <w:tblPr>
        <w:tblStyle w:val="ac"/>
        <w:tblW w:w="0" w:type="auto"/>
        <w:tblLook w:val="04A0"/>
      </w:tblPr>
      <w:tblGrid>
        <w:gridCol w:w="2786"/>
        <w:gridCol w:w="5576"/>
      </w:tblGrid>
      <w:tr w:rsidR="00CD3FA2" w:rsidTr="006D7B52">
        <w:tc>
          <w:tcPr>
            <w:tcW w:w="2786" w:type="dxa"/>
            <w:shd w:val="clear" w:color="auto" w:fill="92D050"/>
          </w:tcPr>
          <w:p w:rsidR="00CD3FA2" w:rsidRPr="00806C02" w:rsidRDefault="00CD3FA2" w:rsidP="006D7B5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CD3FA2" w:rsidRPr="00806C02" w:rsidRDefault="00CD3FA2" w:rsidP="006D7B5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BE2830" w:rsidTr="006D7B52">
        <w:tc>
          <w:tcPr>
            <w:tcW w:w="2786" w:type="dxa"/>
          </w:tcPr>
          <w:p w:rsidR="00BE2830" w:rsidRDefault="00BE2830" w:rsidP="00BE2830">
            <w:pPr>
              <w:jc w:val="left"/>
            </w:pPr>
          </w:p>
        </w:tc>
        <w:tc>
          <w:tcPr>
            <w:tcW w:w="5576" w:type="dxa"/>
          </w:tcPr>
          <w:p w:rsidR="00BE2830" w:rsidRPr="00BE2830" w:rsidRDefault="00BE2830" w:rsidP="00BE2830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E2830">
              <w:rPr>
                <w:rFonts w:ascii="Arial" w:eastAsia="SimSun" w:hAnsi="Arial" w:cs="Arial" w:hint="eastAsia"/>
              </w:rPr>
              <w:t>Get PdLine</w:t>
            </w:r>
            <w:r w:rsidRPr="00BE2830">
              <w:rPr>
                <w:rFonts w:ascii="Arial" w:eastAsia="SimSun" w:hAnsi="Arial" w:cs="Arial" w:hint="eastAsia"/>
              </w:rPr>
              <w:t>，</w:t>
            </w:r>
            <w:r w:rsidR="007737FC">
              <w:rPr>
                <w:rFonts w:ascii="Arial" w:eastAsia="SimSun" w:hAnsi="Arial" w:cs="Arial" w:hint="eastAsia"/>
              </w:rPr>
              <w:t xml:space="preserve">Light Code </w:t>
            </w:r>
            <w:r w:rsidRPr="00BE2830">
              <w:rPr>
                <w:rFonts w:ascii="Arial" w:eastAsia="SimSun" w:hAnsi="Arial" w:cs="Arial" w:hint="eastAsia"/>
              </w:rPr>
              <w:t>then display</w:t>
            </w:r>
          </w:p>
          <w:p w:rsidR="00BE2830" w:rsidRDefault="00BE2830" w:rsidP="00BE28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>.\Common\</w:t>
            </w:r>
            <w:r>
              <w:t xml:space="preserve"> </w:t>
            </w:r>
            <w:r w:rsidRPr="00952BE2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  <w:p w:rsidR="00BE2830" w:rsidRPr="00DE34C1" w:rsidRDefault="00BE2830" w:rsidP="006D7B52">
            <w:pPr>
              <w:jc w:val="left"/>
            </w:pPr>
          </w:p>
        </w:tc>
      </w:tr>
      <w:tr w:rsidR="00BE2830" w:rsidTr="006D7B52">
        <w:tc>
          <w:tcPr>
            <w:tcW w:w="2786" w:type="dxa"/>
          </w:tcPr>
          <w:p w:rsidR="00BE2830" w:rsidRDefault="00BE2830" w:rsidP="00BE2830">
            <w:pPr>
              <w:jc w:val="left"/>
            </w:pPr>
          </w:p>
        </w:tc>
        <w:tc>
          <w:tcPr>
            <w:tcW w:w="5576" w:type="dxa"/>
          </w:tcPr>
          <w:p w:rsidR="00BE2830" w:rsidRDefault="00BE2830" w:rsidP="00BE2830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初始化串口</w:t>
            </w:r>
          </w:p>
          <w:p w:rsidR="00BE2830" w:rsidRDefault="00BE2830" w:rsidP="00BE2830">
            <w:pPr>
              <w:pStyle w:val="aa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设置串口通讯参数，打开串口准备给亮灯系统发出指令</w:t>
            </w:r>
          </w:p>
          <w:p w:rsidR="00BE2830" w:rsidRDefault="00BE2830" w:rsidP="00BE28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下文中以</w:t>
            </w:r>
            <w:r>
              <w:rPr>
                <w:rFonts w:ascii="Arial" w:eastAsia="SimSun" w:hAnsi="Arial" w:cs="Arial" w:hint="eastAsia"/>
              </w:rPr>
              <w:t xml:space="preserve">Microsoft Comm Control </w:t>
            </w:r>
            <w:r>
              <w:rPr>
                <w:rFonts w:ascii="Arial" w:eastAsia="SimSun" w:hAnsi="Arial" w:cs="Arial" w:hint="eastAsia"/>
              </w:rPr>
              <w:t>（下文的</w:t>
            </w:r>
            <w:r>
              <w:rPr>
                <w:rFonts w:ascii="Arial" w:eastAsia="SimSun" w:hAnsi="Arial" w:cs="Arial" w:hint="eastAsia"/>
              </w:rPr>
              <w:t xml:space="preserve">MSComm1 </w:t>
            </w:r>
            <w:r>
              <w:rPr>
                <w:rFonts w:ascii="Arial" w:eastAsia="SimSun" w:hAnsi="Arial" w:cs="Arial" w:hint="eastAsia"/>
              </w:rPr>
              <w:t>为一个</w:t>
            </w:r>
            <w:r>
              <w:rPr>
                <w:rFonts w:ascii="Arial" w:eastAsia="SimSun" w:hAnsi="Arial" w:cs="Arial" w:hint="eastAsia"/>
              </w:rPr>
              <w:t xml:space="preserve">Microsoft Comm Control </w:t>
            </w:r>
            <w:r>
              <w:rPr>
                <w:rFonts w:ascii="Arial" w:eastAsia="SimSun" w:hAnsi="Arial" w:cs="Arial" w:hint="eastAsia"/>
              </w:rPr>
              <w:t>对象）为例，进行说明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MSComm1.CommPort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MSComm1.Settings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  <w:r w:rsidRPr="006F5F1F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9600,n,8,1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</w:p>
          <w:p w:rsidR="00BE2830" w:rsidRPr="006A5FB9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MSComm1.RThreshold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MSComm1.Handshaking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comNone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MSComm1.PortOpen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True</w:t>
            </w:r>
          </w:p>
          <w:p w:rsidR="00BE2830" w:rsidRPr="007C3E27" w:rsidRDefault="00BE2830" w:rsidP="00BE28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前面示例中红色字体内容均需可配置，这些配置是针对每个</w:t>
            </w:r>
            <w:r>
              <w:rPr>
                <w:rFonts w:ascii="Arial" w:eastAsia="SimSun" w:hAnsi="Arial" w:cs="Arial" w:hint="eastAsia"/>
              </w:rPr>
              <w:t>Client</w:t>
            </w:r>
            <w:r>
              <w:rPr>
                <w:rFonts w:ascii="Arial" w:eastAsia="SimSun" w:hAnsi="Arial" w:cs="Arial" w:hint="eastAsia"/>
              </w:rPr>
              <w:t>进行的，上述配置为缺省配置</w:t>
            </w:r>
          </w:p>
          <w:p w:rsidR="00BE2830" w:rsidRDefault="003F0628" w:rsidP="006D7B5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eastAsia="SimSun" w:hint="eastAsia"/>
              </w:rPr>
              <w:t>读取</w:t>
            </w:r>
            <w:r>
              <w:rPr>
                <w:rFonts w:ascii="Arial" w:eastAsia="SimSun" w:hAnsi="Arial" w:cs="Arial" w:hint="eastAsia"/>
              </w:rPr>
              <w:t>配置信息参考《</w:t>
            </w:r>
            <w:r w:rsidRPr="003F0628">
              <w:rPr>
                <w:rFonts w:ascii="Arial" w:eastAsia="SimSun" w:hAnsi="Arial" w:cs="Arial"/>
              </w:rPr>
              <w:t>CI-MES12-SPEC-PAK-DATA MAINTAIN</w:t>
            </w:r>
            <w:r>
              <w:rPr>
                <w:rFonts w:ascii="Arial" w:eastAsia="SimSun" w:hAnsi="Arial" w:cs="Arial" w:hint="eastAsia"/>
              </w:rPr>
              <w:t>》</w:t>
            </w:r>
            <w:r>
              <w:rPr>
                <w:rFonts w:ascii="Arial" w:eastAsia="SimSun" w:hAnsi="Arial" w:cs="Arial" w:hint="eastAsia"/>
              </w:rPr>
              <w:t>Com Setting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[Name]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[CommPort]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[RThreshold]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[BaudRate]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[Handshaking]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[SThreshold]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[Editor]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[Cdt]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[Udt]</w:t>
            </w:r>
          </w:p>
          <w:p w:rsidR="003F0628" w:rsidRDefault="003F0628" w:rsidP="003F0628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[HPIMES]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Setting]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 where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Name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="00166F2A" w:rsidRPr="003F062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ClientComputerName#</w:t>
            </w:r>
          </w:p>
          <w:p w:rsidR="003F0628" w:rsidRPr="003F0628" w:rsidRDefault="003F0628" w:rsidP="003F0628">
            <w:pPr>
              <w:jc w:val="left"/>
              <w:rPr>
                <w:rFonts w:eastAsia="SimSun"/>
              </w:rPr>
            </w:pPr>
            <w:r w:rsidRPr="003F062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ClientComputerName#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为客户端电脑名</w:t>
            </w:r>
          </w:p>
        </w:tc>
      </w:tr>
      <w:tr w:rsidR="007737FC" w:rsidTr="006D7B52">
        <w:tc>
          <w:tcPr>
            <w:tcW w:w="2786" w:type="dxa"/>
          </w:tcPr>
          <w:p w:rsidR="007737FC" w:rsidRDefault="007737FC" w:rsidP="002A683C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Select PDLine</w:t>
            </w:r>
          </w:p>
        </w:tc>
        <w:tc>
          <w:tcPr>
            <w:tcW w:w="5576" w:type="dxa"/>
          </w:tcPr>
          <w:p w:rsidR="007737FC" w:rsidRPr="007255FD" w:rsidRDefault="007737FC" w:rsidP="006D7B52">
            <w:pPr>
              <w:jc w:val="left"/>
              <w:rPr>
                <w:rFonts w:eastAsia="SimSun"/>
                <w:rPrChange w:id="58" w:author="Gao, Guan-Wei (高貫偉 ITC)" w:date="2012-04-20T21:41:00Z">
                  <w:rPr/>
                </w:rPrChange>
              </w:rPr>
            </w:pPr>
          </w:p>
        </w:tc>
      </w:tr>
      <w:tr w:rsidR="007255FD" w:rsidTr="006D7B52">
        <w:tc>
          <w:tcPr>
            <w:tcW w:w="2786" w:type="dxa"/>
          </w:tcPr>
          <w:p w:rsidR="007255FD" w:rsidRDefault="007255FD" w:rsidP="002A683C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Select Light Code</w:t>
            </w:r>
          </w:p>
        </w:tc>
        <w:tc>
          <w:tcPr>
            <w:tcW w:w="5576" w:type="dxa"/>
          </w:tcPr>
          <w:p w:rsidR="007255FD" w:rsidRPr="00DE34C1" w:rsidRDefault="007255FD" w:rsidP="007255FD">
            <w:pPr>
              <w:jc w:val="left"/>
            </w:pPr>
          </w:p>
        </w:tc>
      </w:tr>
      <w:tr w:rsidR="004075F1" w:rsidTr="006D7B52">
        <w:tc>
          <w:tcPr>
            <w:tcW w:w="2786" w:type="dxa"/>
          </w:tcPr>
          <w:p w:rsidR="004075F1" w:rsidRDefault="004075F1" w:rsidP="004075F1">
            <w:pPr>
              <w:pStyle w:val="aa"/>
              <w:ind w:left="360" w:firstLineChars="0" w:firstLine="0"/>
              <w:jc w:val="left"/>
            </w:pPr>
          </w:p>
        </w:tc>
        <w:tc>
          <w:tcPr>
            <w:tcW w:w="5576" w:type="dxa"/>
          </w:tcPr>
          <w:p w:rsidR="004075F1" w:rsidRDefault="004075F1" w:rsidP="007255F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卡站：</w:t>
            </w:r>
          </w:p>
          <w:p w:rsidR="004075F1" w:rsidRPr="00381750" w:rsidRDefault="004075F1" w:rsidP="004075F1">
            <w:pPr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若在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ConstValue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页面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Type=</w:t>
            </w:r>
            <w:r w:rsidRPr="007C6DD8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="00383B30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DL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Check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Station</w:t>
            </w:r>
            <w:r w:rsidRPr="007C6DD8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中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有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维护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Name=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Line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,Value=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64</w:t>
            </w:r>
            <w:r w:rsidR="00AE1F87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~6A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</w:p>
          <w:p w:rsidR="004075F1" w:rsidRPr="007C6DD8" w:rsidRDefault="004075F1" w:rsidP="004075F1">
            <w:pPr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则在维护的线体上程式进行如下检查，反之则不进行检查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,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并且页面提示报错：‘请联系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IE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维护</w:t>
            </w:r>
            <w:r w:rsidR="00383B30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DL</w:t>
            </w:r>
            <w:r w:rsidR="00383B30"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Check</w:t>
            </w:r>
            <w:r w:rsidR="00383B3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Station</w:t>
            </w:r>
            <w:r w:rsidR="00383B30" w:rsidRPr="007C6DD8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</w:p>
          <w:p w:rsidR="004075F1" w:rsidRPr="007C6DD8" w:rsidRDefault="004075F1" w:rsidP="004075F1">
            <w:pPr>
              <w:pStyle w:val="aa"/>
              <w:ind w:left="360" w:firstLineChars="0" w:firstLine="0"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  <w:highlight w:val="yellow"/>
              </w:rPr>
            </w:pPr>
            <w:r w:rsidRPr="007C6DD8">
              <w:rPr>
                <w:rFonts w:ascii="Arial" w:hAnsi="Arial" w:cs="Arial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 xml:space="preserve">ProductLog </w:t>
            </w:r>
            <w:r w:rsidRPr="007C6DD8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 w:eastAsia="zh-TW"/>
              </w:rPr>
              <w:t>表</w:t>
            </w:r>
            <w:r w:rsidRPr="007C6DD8">
              <w:rPr>
                <w:rFonts w:ascii="Arial" w:hAnsi="Arial" w:cs="Arial"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latest record WC=66, IsPass=</w:t>
            </w:r>
            <w:r w:rsidRPr="007C6DD8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highlight w:val="yellow"/>
              </w:rPr>
              <w:t>1</w:t>
            </w:r>
          </w:p>
          <w:p w:rsidR="004075F1" w:rsidRPr="004075F1" w:rsidRDefault="004075F1" w:rsidP="004075F1">
            <w:pPr>
              <w:jc w:val="left"/>
              <w:rPr>
                <w:rFonts w:eastAsia="SimSun"/>
              </w:rPr>
            </w:pPr>
            <w:r w:rsidRPr="007C6DD8">
              <w:rPr>
                <w:rFonts w:ascii="Arial" w:eastAsia="SimSun" w:hAnsi="Arial" w:cs="Arial" w:hint="eastAsia"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如不存在则</w:t>
            </w:r>
            <w:r w:rsidRPr="007C6DD8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highlight w:val="yellow"/>
                <w:lang w:val="zh-TW" w:eastAsia="zh-TW"/>
              </w:rPr>
              <w:t>提示</w:t>
            </w:r>
            <w:r w:rsidRPr="00AE1F87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“</w:t>
            </w:r>
            <w:r w:rsidRPr="007C6DD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请先进行</w:t>
            </w:r>
            <w:r w:rsidRPr="007C6DD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Image DownLoad</w:t>
            </w:r>
            <w:r w:rsidRPr="007C6DD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”</w:t>
            </w:r>
          </w:p>
        </w:tc>
      </w:tr>
      <w:tr w:rsidR="005D7EA5" w:rsidTr="006D7B52">
        <w:trPr>
          <w:ins w:id="59" w:author="Gao, Guan-Wei (高貫偉 ITC)" w:date="2012-04-21T10:16:00Z"/>
        </w:trPr>
        <w:tc>
          <w:tcPr>
            <w:tcW w:w="2786" w:type="dxa"/>
          </w:tcPr>
          <w:p w:rsidR="005D7EA5" w:rsidRPr="005D7EA5" w:rsidRDefault="005D7EA5" w:rsidP="002A683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ins w:id="60" w:author="Gao, Guan-Wei (高貫偉 ITC)" w:date="2012-04-21T10:21:00Z"/>
                <w:rPrChange w:id="61" w:author="Gao, Guan-Wei (高貫偉 ITC)" w:date="2012-04-21T10:21:00Z">
                  <w:rPr>
                    <w:ins w:id="62" w:author="Gao, Guan-Wei (高貫偉 ITC)" w:date="2012-04-21T10:21:00Z"/>
                    <w:rFonts w:eastAsia="SimSun"/>
                  </w:rPr>
                </w:rPrChange>
              </w:rPr>
            </w:pPr>
            <w:ins w:id="63" w:author="Gao, Guan-Wei (高貫偉 ITC)" w:date="2012-04-21T10:17:00Z">
              <w:r>
                <w:rPr>
                  <w:rFonts w:eastAsia="SimSun" w:hint="eastAsia"/>
                </w:rPr>
                <w:t>Check [Query]-Option</w:t>
              </w:r>
            </w:ins>
          </w:p>
          <w:p w:rsidR="00000000" w:rsidRDefault="00185759">
            <w:pPr>
              <w:ind w:left="360"/>
              <w:jc w:val="left"/>
              <w:rPr>
                <w:ins w:id="64" w:author="Gao, Guan-Wei (高貫偉 ITC)" w:date="2012-04-21T10:16:00Z"/>
                <w:rFonts w:eastAsia="SimSun"/>
                <w:color w:val="FF0000"/>
                <w:rPrChange w:id="65" w:author="Gao, Guan-Wei (高貫偉 ITC)" w:date="2012-04-21T10:29:00Z">
                  <w:rPr>
                    <w:ins w:id="66" w:author="Gao, Guan-Wei (高貫偉 ITC)" w:date="2012-04-21T10:16:00Z"/>
                  </w:rPr>
                </w:rPrChange>
              </w:rPr>
              <w:pPrChange w:id="67" w:author="Gao, Guan-Wei (高貫偉 ITC)" w:date="2012-04-21T10:21:00Z">
                <w:pPr>
                  <w:pStyle w:val="aa"/>
                  <w:numPr>
                    <w:numId w:val="5"/>
                  </w:numPr>
                  <w:ind w:left="360" w:firstLineChars="0" w:hanging="360"/>
                  <w:jc w:val="left"/>
                </w:pPr>
              </w:pPrChange>
            </w:pPr>
            <w:ins w:id="68" w:author="Gao, Guan-Wei (高貫偉 ITC)" w:date="2012-04-21T10:21:00Z">
              <w:r w:rsidRPr="00185759">
                <w:rPr>
                  <w:rFonts w:eastAsia="SimSun"/>
                  <w:color w:val="FF0000"/>
                  <w:highlight w:val="yellow"/>
                  <w:rPrChange w:id="69" w:author="Gao, Guan-Wei (高貫偉 ITC)" w:date="2012-04-21T10:29:00Z">
                    <w:rPr>
                      <w:rFonts w:eastAsia="SimSun"/>
                    </w:rPr>
                  </w:rPrChange>
                </w:rPr>
                <w:t>2012-4-21 Add</w:t>
              </w:r>
            </w:ins>
          </w:p>
        </w:tc>
        <w:tc>
          <w:tcPr>
            <w:tcW w:w="5576" w:type="dxa"/>
          </w:tcPr>
          <w:p w:rsidR="005D7EA5" w:rsidRPr="005D7EA5" w:rsidRDefault="005D7EA5" w:rsidP="007255FD">
            <w:pPr>
              <w:jc w:val="left"/>
              <w:rPr>
                <w:ins w:id="70" w:author="Gao, Guan-Wei (高貫偉 ITC)" w:date="2012-04-21T10:16:00Z"/>
                <w:rFonts w:eastAsia="SimSun"/>
                <w:rPrChange w:id="71" w:author="Gao, Guan-Wei (高貫偉 ITC)" w:date="2012-04-21T10:17:00Z">
                  <w:rPr>
                    <w:ins w:id="72" w:author="Gao, Guan-Wei (高貫偉 ITC)" w:date="2012-04-21T10:16:00Z"/>
                  </w:rPr>
                </w:rPrChange>
              </w:rPr>
            </w:pPr>
            <w:ins w:id="73" w:author="Gao, Guan-Wei (高貫偉 ITC)" w:date="2012-04-21T10:17:00Z">
              <w:r>
                <w:rPr>
                  <w:rFonts w:eastAsia="SimSun" w:hint="eastAsia"/>
                </w:rPr>
                <w:t>可选择是否选中</w:t>
              </w:r>
              <w:r>
                <w:rPr>
                  <w:rFonts w:eastAsia="SimSun" w:hint="eastAsia"/>
                </w:rPr>
                <w:t>[Query/</w:t>
              </w:r>
              <w:r>
                <w:rPr>
                  <w:rFonts w:eastAsia="SimSun" w:hint="eastAsia"/>
                </w:rPr>
                <w:t>查询</w:t>
              </w:r>
              <w:r>
                <w:rPr>
                  <w:rFonts w:eastAsia="SimSun" w:hint="eastAsia"/>
                </w:rPr>
                <w:t>]</w:t>
              </w:r>
            </w:ins>
          </w:p>
        </w:tc>
      </w:tr>
      <w:tr w:rsidR="007255FD" w:rsidTr="006D7B52">
        <w:tc>
          <w:tcPr>
            <w:tcW w:w="2786" w:type="dxa"/>
          </w:tcPr>
          <w:p w:rsidR="007255FD" w:rsidRPr="00EF5486" w:rsidRDefault="007255FD" w:rsidP="002A683C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Input </w:t>
            </w:r>
            <w:ins w:id="74" w:author="Gao, Guan-Wei (高貫偉 ITC)" w:date="2012-07-18T19:10:00Z">
              <w:r w:rsidR="002325D2">
                <w:rPr>
                  <w:rFonts w:eastAsia="SimSun" w:hint="eastAsia"/>
                </w:rPr>
                <w:t>[CustSN</w:t>
              </w:r>
            </w:ins>
            <w:del w:id="75" w:author="Gao, Guan-Wei (高貫偉 ITC)" w:date="2012-07-18T19:10:00Z">
              <w:r w:rsidDel="002325D2">
                <w:rPr>
                  <w:rFonts w:hint="eastAsia"/>
                </w:rPr>
                <w:delText>[ProdID</w:delText>
              </w:r>
            </w:del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7255FD" w:rsidRPr="002325D2" w:rsidRDefault="002325D2" w:rsidP="006D7B52">
            <w:pPr>
              <w:jc w:val="left"/>
              <w:rPr>
                <w:rFonts w:eastAsia="SimSun"/>
                <w:rPrChange w:id="76" w:author="Gao, Guan-Wei (高貫偉 ITC)" w:date="2012-07-18T19:11:00Z">
                  <w:rPr/>
                </w:rPrChange>
              </w:rPr>
            </w:pPr>
            <w:ins w:id="77" w:author="Gao, Guan-Wei (高貫偉 ITC)" w:date="2012-07-18T19:11:00Z">
              <w:r>
                <w:rPr>
                  <w:rFonts w:eastAsia="SimSun" w:hint="eastAsia"/>
                </w:rPr>
                <w:t>根据</w:t>
              </w:r>
              <w:r>
                <w:rPr>
                  <w:rFonts w:eastAsia="SimSun" w:hint="eastAsia"/>
                </w:rPr>
                <w:t>CustSN</w:t>
              </w:r>
              <w:r>
                <w:rPr>
                  <w:rFonts w:eastAsia="SimSun" w:hint="eastAsia"/>
                </w:rPr>
                <w:t>获取</w:t>
              </w:r>
              <w:r>
                <w:rPr>
                  <w:rFonts w:eastAsia="SimSun" w:hint="eastAsia"/>
                </w:rPr>
                <w:t>ProductID</w:t>
              </w:r>
              <w:r>
                <w:rPr>
                  <w:rFonts w:eastAsia="SimSun" w:hint="eastAsia"/>
                </w:rPr>
                <w:t>，若</w:t>
              </w:r>
              <w:r>
                <w:rPr>
                  <w:rFonts w:eastAsia="SimSun" w:hint="eastAsia"/>
                </w:rPr>
                <w:t>ProductID</w:t>
              </w:r>
              <w:r>
                <w:rPr>
                  <w:rFonts w:eastAsia="SimSun" w:hint="eastAsia"/>
                </w:rPr>
                <w:t>不存在，则报错：“错误的</w:t>
              </w:r>
              <w:r>
                <w:rPr>
                  <w:rFonts w:eastAsia="SimSun" w:hint="eastAsia"/>
                </w:rPr>
                <w:t>CustSN</w:t>
              </w:r>
              <w:r>
                <w:rPr>
                  <w:rFonts w:eastAsia="SimSun" w:hint="eastAsia"/>
                </w:rPr>
                <w:t>：</w:t>
              </w:r>
              <w:r>
                <w:rPr>
                  <w:rFonts w:eastAsia="SimSun" w:hint="eastAsia"/>
                </w:rPr>
                <w:t>XXX</w:t>
              </w:r>
              <w:r>
                <w:rPr>
                  <w:rFonts w:eastAsia="SimSun" w:hint="eastAsia"/>
                </w:rPr>
                <w:t>”</w:t>
              </w:r>
            </w:ins>
          </w:p>
        </w:tc>
      </w:tr>
      <w:tr w:rsidR="007255FD" w:rsidRPr="00EC088F" w:rsidTr="006D7B52">
        <w:tc>
          <w:tcPr>
            <w:tcW w:w="2786" w:type="dxa"/>
          </w:tcPr>
          <w:p w:rsidR="007255FD" w:rsidRDefault="007255FD" w:rsidP="00EC088F">
            <w:pPr>
              <w:jc w:val="left"/>
            </w:pPr>
          </w:p>
        </w:tc>
        <w:tc>
          <w:tcPr>
            <w:tcW w:w="5576" w:type="dxa"/>
          </w:tcPr>
          <w:p w:rsidR="00000000" w:rsidRDefault="00185759">
            <w:pPr>
              <w:jc w:val="left"/>
              <w:rPr>
                <w:del w:id="78" w:author="Gao, Guan-Wei (高貫偉 ITC)" w:date="2012-04-21T10:20:00Z"/>
                <w:strike/>
                <w:rPrChange w:id="79" w:author="Gao, Guan-Wei (高貫偉 ITC)" w:date="2012-04-21T10:20:00Z">
                  <w:rPr>
                    <w:del w:id="80" w:author="Gao, Guan-Wei (高貫偉 ITC)" w:date="2012-04-21T10:20:00Z"/>
                  </w:rPr>
                </w:rPrChange>
              </w:rPr>
              <w:pPrChange w:id="81" w:author="Gao, Guan-Wei (高貫偉 ITC)" w:date="2012-04-21T10:20:00Z">
                <w:pPr>
                  <w:pStyle w:val="aa"/>
                  <w:numPr>
                    <w:numId w:val="5"/>
                  </w:numPr>
                  <w:ind w:left="360" w:firstLineChars="0" w:hanging="360"/>
                  <w:jc w:val="left"/>
                </w:pPr>
              </w:pPrChange>
            </w:pPr>
            <w:del w:id="82" w:author="Gao, Guan-Wei (高貫偉 ITC)" w:date="2012-04-21T10:20:00Z">
              <w:r w:rsidRPr="00185759">
                <w:rPr>
                  <w:strike/>
                  <w:rPrChange w:id="83" w:author="Gao, Guan-Wei (高貫偉 ITC)" w:date="2012-04-21T10:20:00Z">
                    <w:rPr/>
                  </w:rPrChange>
                </w:rPr>
                <w:delText>Check Input – Pass</w:delText>
              </w:r>
            </w:del>
          </w:p>
          <w:p w:rsidR="00000000" w:rsidRDefault="007255FD">
            <w:pPr>
              <w:rPr>
                <w:del w:id="84" w:author="Gao, Guan-Wei (高貫偉 ITC)" w:date="2012-04-21T10:20:00Z"/>
              </w:rPr>
              <w:pPrChange w:id="85" w:author="Gao, Guan-Wei (高貫偉 ITC)" w:date="2012-04-21T10:20:00Z">
                <w:pPr>
                  <w:jc w:val="left"/>
                </w:pPr>
              </w:pPrChange>
            </w:pPr>
            <w:del w:id="86" w:author="Gao, Guan-Wei (高貫偉 ITC)" w:date="2012-04-21T10:20:00Z">
              <w:r w:rsidRPr="006059CC" w:rsidDel="005D7EA5">
                <w:rPr>
                  <w:rFonts w:hint="eastAsia"/>
                </w:rPr>
                <w:delText>异常情况：</w:delText>
              </w:r>
            </w:del>
          </w:p>
          <w:p w:rsidR="00000000" w:rsidRDefault="007255FD">
            <w:pPr>
              <w:rPr>
                <w:del w:id="87" w:author="Gao, Guan-Wei (高貫偉 ITC)" w:date="2012-04-21T10:20:00Z"/>
              </w:rPr>
              <w:pPrChange w:id="88" w:author="Gao, Guan-Wei (高貫偉 ITC)" w:date="2012-04-21T10:20:00Z">
                <w:pPr>
                  <w:pStyle w:val="aa"/>
                  <w:numPr>
                    <w:numId w:val="6"/>
                  </w:numPr>
                  <w:ind w:left="360" w:firstLineChars="0" w:hanging="360"/>
                  <w:jc w:val="left"/>
                </w:pPr>
              </w:pPrChange>
            </w:pPr>
            <w:del w:id="89" w:author="Gao, Guan-Wei (高貫偉 ITC)" w:date="2012-04-21T10:20:00Z">
              <w:r w:rsidRPr="006059CC" w:rsidDel="005D7EA5">
                <w:rPr>
                  <w:rFonts w:hint="eastAsia"/>
                </w:rPr>
                <w:delText>如果在</w:delText>
              </w:r>
              <w:r w:rsidRPr="006059CC" w:rsidDel="005D7EA5">
                <w:rPr>
                  <w:rFonts w:hint="eastAsia"/>
                </w:rPr>
                <w:delText xml:space="preserve">IMES_GetData..Product </w:delText>
              </w:r>
              <w:r w:rsidRPr="006059CC" w:rsidDel="005D7EA5">
                <w:rPr>
                  <w:rFonts w:hint="eastAsia"/>
                </w:rPr>
                <w:delText>表中不存在，则报告错误：“系统中不存在该</w:delText>
              </w:r>
              <w:r w:rsidRPr="006059CC" w:rsidDel="005D7EA5">
                <w:rPr>
                  <w:rFonts w:hint="eastAsia"/>
                </w:rPr>
                <w:delText>ProdID</w:delText>
              </w:r>
              <w:r w:rsidRPr="006059CC" w:rsidDel="005D7EA5">
                <w:rPr>
                  <w:rFonts w:hint="eastAsia"/>
                </w:rPr>
                <w:delText>！”</w:delText>
              </w:r>
            </w:del>
          </w:p>
          <w:p w:rsidR="00000000" w:rsidRDefault="00185759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ins w:id="90" w:author="Gao, Guan-Wei (高貫偉 ITC)" w:date="2012-04-21T10:21:00Z"/>
                <w:rFonts w:eastAsia="SimSun"/>
                <w:color w:val="FF0000"/>
                <w:rPrChange w:id="91" w:author="Gao, Guan-Wei (高貫偉 ITC)" w:date="2012-04-21T10:21:00Z">
                  <w:rPr>
                    <w:ins w:id="92" w:author="Gao, Guan-Wei (高貫偉 ITC)" w:date="2012-04-21T10:21:00Z"/>
                    <w:rFonts w:ascii="SimSun" w:eastAsia="SimSun" w:hAnsi="SimSun" w:cs="SimSun"/>
                    <w:color w:val="FF0000"/>
                  </w:rPr>
                </w:rPrChange>
              </w:rPr>
              <w:pPrChange w:id="93" w:author="Gao, Guan-Wei (高貫偉 ITC)" w:date="2012-04-21T10:20:00Z">
                <w:pPr>
                  <w:pStyle w:val="aa"/>
                  <w:ind w:left="360" w:firstLineChars="0" w:firstLine="0"/>
                  <w:jc w:val="left"/>
                </w:pPr>
              </w:pPrChange>
            </w:pPr>
            <w:del w:id="94" w:author="Gao, Guan-Wei (高貫偉 ITC)" w:date="2012-04-21T10:20:00Z">
              <w:r w:rsidRPr="00185759">
                <w:rPr>
                  <w:rFonts w:eastAsia="SimSun"/>
                  <w:color w:val="FF0000"/>
                  <w:rPrChange w:id="95" w:author="Gao, Guan-Wei (高貫偉 ITC)" w:date="2012-04-21T10:20:00Z">
                    <w:rPr/>
                  </w:rPrChange>
                </w:rPr>
                <w:delText xml:space="preserve">6 </w:delText>
              </w:r>
            </w:del>
            <w:r w:rsidRPr="00185759">
              <w:rPr>
                <w:rFonts w:ascii="SimSun" w:eastAsia="SimSun" w:hAnsi="SimSun" w:cs="SimSun" w:hint="eastAsia"/>
                <w:color w:val="FF0000"/>
                <w:rPrChange w:id="96" w:author="Gao, Guan-Wei (高貫偉 ITC)" w:date="2012-04-21T10:20:00Z">
                  <w:rPr>
                    <w:rFonts w:ascii="SimSun" w:eastAsia="SimSun" w:hAnsi="SimSun" w:cs="SimSun" w:hint="eastAsia"/>
                  </w:rPr>
                </w:rPrChange>
              </w:rPr>
              <w:t>卡站</w:t>
            </w:r>
          </w:p>
          <w:p w:rsidR="00000000" w:rsidRDefault="00185759">
            <w:pPr>
              <w:jc w:val="left"/>
              <w:rPr>
                <w:ins w:id="97" w:author="Gao, Guan-Wei (高貫偉 ITC)" w:date="2012-04-21T10:21:00Z"/>
                <w:rFonts w:eastAsia="SimSun"/>
                <w:color w:val="FF0000"/>
              </w:rPr>
              <w:pPrChange w:id="98" w:author="Gao, Guan-Wei (高貫偉 ITC)" w:date="2012-04-21T10:21:00Z">
                <w:pPr>
                  <w:pStyle w:val="aa"/>
                  <w:ind w:left="360" w:firstLineChars="0" w:firstLine="0"/>
                  <w:jc w:val="left"/>
                </w:pPr>
              </w:pPrChange>
            </w:pPr>
            <w:ins w:id="99" w:author="Gao, Guan-Wei (高貫偉 ITC)" w:date="2012-04-21T10:21:00Z">
              <w:r w:rsidRPr="00185759">
                <w:rPr>
                  <w:rFonts w:eastAsia="SimSun"/>
                  <w:color w:val="FF0000"/>
                  <w:highlight w:val="yellow"/>
                  <w:rPrChange w:id="100" w:author="Gao, Guan-Wei (高貫偉 ITC)" w:date="2012-04-21T10:21:00Z">
                    <w:rPr>
                      <w:rFonts w:eastAsia="SimSun"/>
                      <w:color w:val="FF0000"/>
                    </w:rPr>
                  </w:rPrChange>
                </w:rPr>
                <w:t>2012-4-21 Add</w:t>
              </w:r>
            </w:ins>
          </w:p>
          <w:p w:rsidR="00000000" w:rsidRDefault="005D7EA5">
            <w:pPr>
              <w:jc w:val="left"/>
              <w:rPr>
                <w:rFonts w:eastAsia="SimSun"/>
                <w:color w:val="FF0000"/>
                <w:rPrChange w:id="101" w:author="Gao, Guan-Wei (高貫偉 ITC)" w:date="2012-04-21T10:21:00Z">
                  <w:rPr/>
                </w:rPrChange>
              </w:rPr>
              <w:pPrChange w:id="102" w:author="Gao, Guan-Wei (高貫偉 ITC)" w:date="2012-04-21T10:21:00Z">
                <w:pPr>
                  <w:pStyle w:val="aa"/>
                  <w:ind w:left="360" w:firstLineChars="0" w:firstLine="0"/>
                  <w:jc w:val="left"/>
                </w:pPr>
              </w:pPrChange>
            </w:pPr>
            <w:ins w:id="103" w:author="Gao, Guan-Wei (高貫偉 ITC)" w:date="2012-04-21T10:21:00Z">
              <w:r>
                <w:rPr>
                  <w:rFonts w:eastAsia="SimSun" w:hint="eastAsia"/>
                  <w:color w:val="FF0000"/>
                </w:rPr>
                <w:t>若</w:t>
              </w:r>
              <w:r>
                <w:rPr>
                  <w:rFonts w:eastAsia="SimSun" w:hint="eastAsia"/>
                  <w:color w:val="FF0000"/>
                </w:rPr>
                <w:t>[Query]</w:t>
              </w:r>
            </w:ins>
            <w:ins w:id="104" w:author="Gao, Guan-Wei (高貫偉 ITC)" w:date="2012-04-21T10:22:00Z">
              <w:r>
                <w:rPr>
                  <w:rFonts w:eastAsia="SimSun" w:hint="eastAsia"/>
                  <w:color w:val="FF0000"/>
                </w:rPr>
                <w:t xml:space="preserve"> Checked</w:t>
              </w:r>
              <w:r>
                <w:rPr>
                  <w:rFonts w:eastAsia="SimSun" w:hint="eastAsia"/>
                  <w:color w:val="FF0000"/>
                </w:rPr>
                <w:t>，则</w:t>
              </w:r>
              <w:r w:rsidR="00185759" w:rsidRPr="00185759">
                <w:rPr>
                  <w:rFonts w:eastAsia="SimSun" w:hint="eastAsia"/>
                  <w:color w:val="FF0000"/>
                  <w:highlight w:val="yellow"/>
                  <w:rPrChange w:id="105" w:author="Gao, Guan-Wei (高貫偉 ITC)" w:date="2012-04-21T10:22:00Z">
                    <w:rPr>
                      <w:rFonts w:eastAsia="SimSun" w:hint="eastAsia"/>
                      <w:color w:val="FF0000"/>
                    </w:rPr>
                  </w:rPrChange>
                </w:rPr>
                <w:t>不</w:t>
              </w:r>
              <w:r>
                <w:rPr>
                  <w:rFonts w:eastAsia="SimSun" w:hint="eastAsia"/>
                  <w:color w:val="FF0000"/>
                </w:rPr>
                <w:t>进行卡站</w:t>
              </w:r>
            </w:ins>
          </w:p>
          <w:p w:rsidR="007255FD" w:rsidRPr="006059CC" w:rsidRDefault="007255FD" w:rsidP="006059CC">
            <w:pPr>
              <w:pStyle w:val="aa"/>
              <w:ind w:left="360" w:firstLineChars="0" w:firstLine="0"/>
              <w:jc w:val="left"/>
            </w:pPr>
            <w:r w:rsidRPr="006059CC">
              <w:rPr>
                <w:rFonts w:ascii="SimSun" w:eastAsia="SimSun" w:hAnsi="SimSun" w:cs="SimSun" w:hint="eastAsia"/>
                <w:color w:val="FF0000"/>
              </w:rPr>
              <w:t>参考《</w:t>
            </w:r>
            <w:r w:rsidRPr="006059CC">
              <w:rPr>
                <w:rFonts w:eastAsia="SimSun"/>
                <w:color w:val="FF0000"/>
              </w:rPr>
              <w:t>CI-MES12-SPEC-000-SFC</w:t>
            </w:r>
            <w:r w:rsidRPr="006059CC">
              <w:rPr>
                <w:rFonts w:ascii="SimSun" w:eastAsia="SimSun" w:hAnsi="SimSun" w:cs="SimSun" w:hint="eastAsia"/>
                <w:color w:val="FF0000"/>
              </w:rPr>
              <w:t>》</w:t>
            </w:r>
          </w:p>
        </w:tc>
      </w:tr>
      <w:tr w:rsidR="007255FD" w:rsidTr="006D7B52">
        <w:tc>
          <w:tcPr>
            <w:tcW w:w="2786" w:type="dxa"/>
          </w:tcPr>
          <w:p w:rsidR="007255FD" w:rsidRPr="00EF5486" w:rsidRDefault="007255FD" w:rsidP="006D7B52">
            <w:pPr>
              <w:jc w:val="left"/>
            </w:pPr>
          </w:p>
        </w:tc>
        <w:tc>
          <w:tcPr>
            <w:tcW w:w="5576" w:type="dxa"/>
          </w:tcPr>
          <w:p w:rsidR="007255FD" w:rsidRPr="00EA7207" w:rsidRDefault="007255FD" w:rsidP="00E86049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Display ProdID,Model, CPQSNO</w:t>
            </w:r>
          </w:p>
        </w:tc>
      </w:tr>
      <w:tr w:rsidR="007255FD" w:rsidTr="00AB0125">
        <w:trPr>
          <w:trHeight w:val="480"/>
        </w:trPr>
        <w:tc>
          <w:tcPr>
            <w:tcW w:w="2786" w:type="dxa"/>
            <w:tcBorders>
              <w:bottom w:val="single" w:sz="4" w:space="0" w:color="auto"/>
            </w:tcBorders>
          </w:tcPr>
          <w:p w:rsidR="007255FD" w:rsidRPr="00EA7207" w:rsidRDefault="007255FD" w:rsidP="006D7B52">
            <w:pPr>
              <w:jc w:val="left"/>
            </w:pPr>
          </w:p>
        </w:tc>
        <w:tc>
          <w:tcPr>
            <w:tcW w:w="5576" w:type="dxa"/>
            <w:tcBorders>
              <w:bottom w:val="single" w:sz="4" w:space="0" w:color="auto"/>
            </w:tcBorders>
          </w:tcPr>
          <w:p w:rsidR="00AB0125" w:rsidRPr="00AB0125" w:rsidRDefault="007255FD" w:rsidP="00AB0125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</w:rPr>
              <w:t>料位信息</w:t>
            </w:r>
            <w:r>
              <w:rPr>
                <w:rFonts w:hint="eastAsia"/>
              </w:rPr>
              <w:t xml:space="preserve"> By [Code] and [ProdID], then Display</w:t>
            </w:r>
          </w:p>
        </w:tc>
      </w:tr>
      <w:tr w:rsidR="00AB0125" w:rsidTr="00AB0125">
        <w:trPr>
          <w:trHeight w:val="450"/>
        </w:trPr>
        <w:tc>
          <w:tcPr>
            <w:tcW w:w="2786" w:type="dxa"/>
            <w:tcBorders>
              <w:top w:val="single" w:sz="4" w:space="0" w:color="auto"/>
            </w:tcBorders>
          </w:tcPr>
          <w:p w:rsidR="00AB0125" w:rsidRPr="00A54FC8" w:rsidRDefault="00AB0125" w:rsidP="006D7B52">
            <w:pPr>
              <w:jc w:val="left"/>
            </w:pPr>
          </w:p>
        </w:tc>
        <w:tc>
          <w:tcPr>
            <w:tcW w:w="5576" w:type="dxa"/>
            <w:tcBorders>
              <w:top w:val="single" w:sz="4" w:space="0" w:color="auto"/>
            </w:tcBorders>
          </w:tcPr>
          <w:p w:rsidR="00AB0125" w:rsidRPr="00A54FC8" w:rsidRDefault="00AB0125" w:rsidP="00AB0125">
            <w:pPr>
              <w:jc w:val="left"/>
              <w:rPr>
                <w:rFonts w:eastAsia="SimSun"/>
                <w:rPrChange w:id="106" w:author="ies12cn74" w:date="2013-04-09T13:56:00Z">
                  <w:rPr/>
                </w:rPrChange>
              </w:rPr>
            </w:pPr>
            <w:ins w:id="107" w:author="ies12cn74" w:date="2013-04-09T13:56:00Z">
              <w:r w:rsidRPr="00A54FC8">
                <w:rPr>
                  <w:rFonts w:eastAsia="SimSun" w:hint="eastAsia"/>
                  <w:highlight w:val="green"/>
                </w:rPr>
                <w:t>10.</w:t>
              </w:r>
            </w:ins>
            <w:ins w:id="108" w:author="ies12cn74" w:date="2013-04-09T14:07:00Z">
              <w:r w:rsidR="00425AF6" w:rsidRPr="00A54FC8">
                <w:rPr>
                  <w:rFonts w:eastAsia="SimSun" w:hint="eastAsia"/>
                  <w:highlight w:val="green"/>
                </w:rPr>
                <w:t>根据</w:t>
              </w:r>
              <w:r w:rsidR="00425AF6" w:rsidRPr="00A54FC8">
                <w:rPr>
                  <w:rFonts w:eastAsia="SimSun" w:hint="eastAsia"/>
                  <w:highlight w:val="green"/>
                </w:rPr>
                <w:t>label</w:t>
              </w:r>
            </w:ins>
            <w:ins w:id="109" w:author="ies12cn74" w:date="2013-04-09T14:08:00Z">
              <w:r w:rsidR="00425AF6" w:rsidRPr="00A54FC8">
                <w:rPr>
                  <w:rFonts w:eastAsia="SimSun" w:hint="eastAsia"/>
                  <w:highlight w:val="green"/>
                </w:rPr>
                <w:t>No List</w:t>
              </w:r>
              <w:r w:rsidR="00425AF6" w:rsidRPr="00A54FC8">
                <w:rPr>
                  <w:rFonts w:eastAsia="SimSun" w:hint="eastAsia"/>
                  <w:highlight w:val="green"/>
                </w:rPr>
                <w:t>中的</w:t>
              </w:r>
              <w:r w:rsidR="00425AF6" w:rsidRPr="00A54FC8">
                <w:rPr>
                  <w:rFonts w:eastAsia="SimSun" w:hint="eastAsia"/>
                  <w:highlight w:val="green"/>
                </w:rPr>
                <w:t>60</w:t>
              </w:r>
              <w:r w:rsidR="00425AF6" w:rsidRPr="00A54FC8">
                <w:rPr>
                  <w:rFonts w:eastAsia="SimSun" w:hint="eastAsia"/>
                  <w:highlight w:val="green"/>
                </w:rPr>
                <w:t>料号</w:t>
              </w:r>
              <w:r w:rsidR="00425AF6" w:rsidRPr="00A54FC8">
                <w:rPr>
                  <w:rFonts w:eastAsia="SimSun" w:hint="eastAsia"/>
                  <w:highlight w:val="green"/>
                </w:rPr>
                <w:t>(PartNo),</w:t>
              </w:r>
              <w:r w:rsidR="00425AF6" w:rsidRPr="00A54FC8">
                <w:rPr>
                  <w:rFonts w:eastAsia="SimSun" w:hint="eastAsia"/>
                  <w:highlight w:val="green"/>
                </w:rPr>
                <w:t>调取显示相应的料号</w:t>
              </w:r>
            </w:ins>
            <w:ins w:id="110" w:author="ies12cn74" w:date="2013-04-09T14:09:00Z">
              <w:r w:rsidR="00425AF6" w:rsidRPr="00A54FC8">
                <w:rPr>
                  <w:rFonts w:eastAsia="SimSun" w:hint="eastAsia"/>
                  <w:highlight w:val="green"/>
                </w:rPr>
                <w:t>图片</w:t>
              </w:r>
              <w:r w:rsidR="00425AF6" w:rsidRPr="00A54FC8">
                <w:rPr>
                  <w:rFonts w:eastAsia="SimSun" w:hint="eastAsia"/>
                  <w:highlight w:val="green"/>
                </w:rPr>
                <w:t>.</w:t>
              </w:r>
            </w:ins>
          </w:p>
        </w:tc>
      </w:tr>
      <w:tr w:rsidR="007255FD" w:rsidTr="006D7B52">
        <w:tc>
          <w:tcPr>
            <w:tcW w:w="2786" w:type="dxa"/>
          </w:tcPr>
          <w:p w:rsidR="007255FD" w:rsidRPr="00EA7207" w:rsidRDefault="007255FD" w:rsidP="00544951">
            <w:pPr>
              <w:pStyle w:val="aa"/>
              <w:ind w:left="360" w:firstLineChars="0" w:firstLine="0"/>
              <w:jc w:val="left"/>
            </w:pPr>
          </w:p>
        </w:tc>
        <w:tc>
          <w:tcPr>
            <w:tcW w:w="5576" w:type="dxa"/>
          </w:tcPr>
          <w:p w:rsidR="007255FD" w:rsidRDefault="007255FD" w:rsidP="007737FC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 w:rsidRPr="00544951">
              <w:rPr>
                <w:rFonts w:hint="eastAsia"/>
              </w:rPr>
              <w:t>将</w:t>
            </w:r>
            <w:r w:rsidRPr="00544951">
              <w:rPr>
                <w:rFonts w:hint="eastAsia"/>
              </w:rPr>
              <w:t>bom</w:t>
            </w:r>
            <w:r w:rsidRPr="00544951">
              <w:rPr>
                <w:rFonts w:hint="eastAsia"/>
              </w:rPr>
              <w:t>中需要检料的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，通过串口传送给亮灯系统</w:t>
            </w:r>
          </w:p>
        </w:tc>
      </w:tr>
      <w:tr w:rsidR="007255FD" w:rsidTr="006D7B52">
        <w:tc>
          <w:tcPr>
            <w:tcW w:w="2786" w:type="dxa"/>
          </w:tcPr>
          <w:p w:rsidR="007255FD" w:rsidRDefault="007255FD" w:rsidP="003B1839">
            <w:pPr>
              <w:jc w:val="left"/>
            </w:pPr>
          </w:p>
        </w:tc>
        <w:tc>
          <w:tcPr>
            <w:tcW w:w="5576" w:type="dxa"/>
          </w:tcPr>
          <w:p w:rsidR="00411651" w:rsidRDefault="007255FD" w:rsidP="00425AF6">
            <w:pPr>
              <w:jc w:val="left"/>
              <w:rPr>
                <w:color w:val="FF0000"/>
              </w:rPr>
            </w:pPr>
            <w:del w:id="111" w:author="Gao, Guan-Wei (高貫偉 ITC)" w:date="2012-04-21T10:22:00Z">
              <w:r w:rsidRPr="0014271F" w:rsidDel="005D7EA5">
                <w:rPr>
                  <w:rFonts w:ascii="Arial" w:eastAsia="SimSun" w:hAnsi="Arial" w:hint="eastAsia"/>
                  <w:color w:val="FF0000"/>
                  <w:sz w:val="22"/>
                </w:rPr>
                <w:delText>10.</w:delText>
              </w:r>
            </w:del>
            <w:r w:rsidRPr="0014271F">
              <w:rPr>
                <w:rFonts w:ascii="SimSun" w:eastAsia="SimSun" w:hAnsi="SimSun" w:cs="SimSun" w:hint="eastAsia"/>
                <w:color w:val="FF0000"/>
                <w:sz w:val="22"/>
              </w:rPr>
              <w:t>更新</w:t>
            </w:r>
            <w:r w:rsidRPr="0014271F">
              <w:rPr>
                <w:rFonts w:ascii="Arial" w:eastAsia="SimSun" w:hAnsi="Arial" w:hint="eastAsia"/>
                <w:color w:val="FF0000"/>
                <w:sz w:val="22"/>
              </w:rPr>
              <w:t>ProductStatus</w:t>
            </w:r>
            <w:r w:rsidRPr="0014271F">
              <w:rPr>
                <w:rFonts w:ascii="SimSun" w:eastAsia="SimSun" w:hAnsi="SimSun" w:cs="SimSun" w:hint="eastAsia"/>
                <w:color w:val="FF0000"/>
                <w:sz w:val="22"/>
              </w:rPr>
              <w:t>和</w:t>
            </w:r>
            <w:r w:rsidRPr="0014271F">
              <w:rPr>
                <w:rFonts w:ascii="Arial" w:eastAsia="SimSun" w:hAnsi="Arial" w:hint="eastAsia"/>
                <w:color w:val="FF0000"/>
                <w:sz w:val="22"/>
              </w:rPr>
              <w:t>ProductLog</w:t>
            </w:r>
          </w:p>
        </w:tc>
      </w:tr>
      <w:tr w:rsidR="007255FD" w:rsidDel="005D7EA5" w:rsidTr="006D7B52">
        <w:trPr>
          <w:del w:id="112" w:author="Gao, Guan-Wei (高貫偉 ITC)" w:date="2012-04-21T10:22:00Z"/>
        </w:trPr>
        <w:tc>
          <w:tcPr>
            <w:tcW w:w="2786" w:type="dxa"/>
          </w:tcPr>
          <w:p w:rsidR="00411651" w:rsidRPr="00425AF6" w:rsidRDefault="00411651" w:rsidP="00425AF6">
            <w:pPr>
              <w:pStyle w:val="aa"/>
              <w:ind w:left="360" w:firstLineChars="0" w:firstLine="0"/>
              <w:jc w:val="left"/>
              <w:rPr>
                <w:del w:id="113" w:author="Gao, Guan-Wei (高貫偉 ITC)" w:date="2012-04-21T10:22:00Z"/>
              </w:rPr>
            </w:pPr>
          </w:p>
        </w:tc>
        <w:tc>
          <w:tcPr>
            <w:tcW w:w="5576" w:type="dxa"/>
          </w:tcPr>
          <w:p w:rsidR="007255FD" w:rsidDel="005D7EA5" w:rsidRDefault="007255FD" w:rsidP="007255FD">
            <w:pPr>
              <w:jc w:val="left"/>
              <w:rPr>
                <w:del w:id="114" w:author="Gao, Guan-Wei (高貫偉 ITC)" w:date="2012-04-21T10:22:00Z"/>
              </w:rPr>
            </w:pPr>
          </w:p>
        </w:tc>
      </w:tr>
      <w:tr w:rsidR="007255FD" w:rsidTr="006D7B52">
        <w:tc>
          <w:tcPr>
            <w:tcW w:w="2786" w:type="dxa"/>
          </w:tcPr>
          <w:p w:rsidR="007255FD" w:rsidRDefault="007255FD" w:rsidP="005D7EA5">
            <w:pPr>
              <w:jc w:val="left"/>
            </w:pPr>
          </w:p>
        </w:tc>
        <w:tc>
          <w:tcPr>
            <w:tcW w:w="5576" w:type="dxa"/>
          </w:tcPr>
          <w:p w:rsidR="00411651" w:rsidRDefault="002F34E1" w:rsidP="00425AF6">
            <w:pPr>
              <w:jc w:val="left"/>
              <w:rPr>
                <w:ins w:id="115" w:author="Gao, Guan-Wei (高貫偉 ITC)" w:date="2012-04-21T10:28:00Z"/>
                <w:rFonts w:eastAsia="SimSun"/>
              </w:rPr>
            </w:pPr>
            <w:ins w:id="116" w:author="Gao, Guan-Wei (高貫偉 ITC)" w:date="2012-04-21T10:28:00Z">
              <w:r>
                <w:rPr>
                  <w:rFonts w:eastAsia="SimSun" w:hint="eastAsia"/>
                </w:rPr>
                <w:t>Unchecked [Query]</w:t>
              </w:r>
            </w:ins>
          </w:p>
          <w:p w:rsidR="007E06B3" w:rsidRDefault="002F34E1">
            <w:pPr>
              <w:jc w:val="left"/>
              <w:rPr>
                <w:ins w:id="117" w:author="Gao, Guan-Wei (高貫偉 ITC)" w:date="2012-04-21T10:29:00Z"/>
                <w:rFonts w:eastAsia="SimSun"/>
              </w:rPr>
            </w:pPr>
            <w:ins w:id="118" w:author="Gao, Guan-Wei (高貫偉 ITC)" w:date="2012-04-21T10:28:00Z">
              <w:r>
                <w:rPr>
                  <w:rFonts w:eastAsia="SimSun" w:hint="eastAsia"/>
                </w:rPr>
                <w:t>若</w:t>
              </w:r>
              <w:r>
                <w:rPr>
                  <w:rFonts w:eastAsia="SimSun" w:hint="eastAsia"/>
                </w:rPr>
                <w:t>[Query]</w:t>
              </w:r>
            </w:ins>
            <w:ins w:id="119" w:author="Gao, Guan-Wei (高貫偉 ITC)" w:date="2012-04-21T10:29:00Z">
              <w:r>
                <w:rPr>
                  <w:rFonts w:eastAsia="SimSun" w:hint="eastAsia"/>
                </w:rPr>
                <w:t>为</w:t>
              </w:r>
            </w:ins>
            <w:ins w:id="120" w:author="Gao, Guan-Wei (高貫偉 ITC)" w:date="2012-04-21T10:28:00Z">
              <w:r>
                <w:rPr>
                  <w:rFonts w:eastAsia="SimSun" w:hint="eastAsia"/>
                </w:rPr>
                <w:t>选中状态，则置为非选择状态</w:t>
              </w:r>
            </w:ins>
          </w:p>
          <w:p w:rsidR="007E06B3" w:rsidRDefault="007E06B3">
            <w:pPr>
              <w:jc w:val="left"/>
              <w:rPr>
                <w:ins w:id="121" w:author="Gao, Guan-Wei (高貫偉 ITC)" w:date="2012-04-21T10:29:00Z"/>
                <w:rFonts w:eastAsia="SimSun"/>
              </w:rPr>
            </w:pPr>
          </w:p>
          <w:p w:rsidR="007E06B3" w:rsidRPr="00425AF6" w:rsidRDefault="002F34E1">
            <w:pPr>
              <w:jc w:val="left"/>
            </w:pPr>
            <w:ins w:id="122" w:author="Gao, Guan-Wei (高貫偉 ITC)" w:date="2012-04-21T10:29:00Z">
              <w:r w:rsidRPr="005D7EA5">
                <w:rPr>
                  <w:rFonts w:eastAsia="SimSun" w:hint="eastAsia"/>
                  <w:color w:val="FF0000"/>
                  <w:highlight w:val="yellow"/>
                </w:rPr>
                <w:t>2012-4-21 Add</w:t>
              </w:r>
            </w:ins>
          </w:p>
        </w:tc>
      </w:tr>
    </w:tbl>
    <w:p w:rsidR="00CD3FA2" w:rsidRDefault="00CD3FA2" w:rsidP="00CD3FA2">
      <w:pPr>
        <w:ind w:firstLineChars="200" w:firstLine="420"/>
        <w:jc w:val="left"/>
      </w:pPr>
    </w:p>
    <w:p w:rsidR="00CD3FA2" w:rsidRDefault="00CD3FA2" w:rsidP="00CD3FA2">
      <w:pPr>
        <w:ind w:firstLineChars="200" w:firstLine="420"/>
        <w:jc w:val="left"/>
      </w:pPr>
    </w:p>
    <w:p w:rsidR="00CD3FA2" w:rsidRPr="00A8187C" w:rsidRDefault="00CD3FA2" w:rsidP="00CD3FA2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过程数据变化</w:t>
      </w:r>
    </w:p>
    <w:p w:rsidR="00CD3FA2" w:rsidRDefault="00CD3FA2" w:rsidP="00CD3FA2">
      <w:pPr>
        <w:ind w:firstLineChars="200" w:firstLine="420"/>
        <w:jc w:val="left"/>
      </w:pPr>
    </w:p>
    <w:p w:rsidR="00CD3FA2" w:rsidRDefault="00CD3FA2" w:rsidP="00CD3FA2">
      <w:pPr>
        <w:ind w:firstLineChars="200" w:firstLine="420"/>
        <w:jc w:val="left"/>
      </w:pPr>
    </w:p>
    <w:p w:rsidR="00CD3FA2" w:rsidRPr="00A8187C" w:rsidRDefault="00CD3FA2" w:rsidP="00CD3FA2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p w:rsidR="00CD3FA2" w:rsidRDefault="00CD3FA2" w:rsidP="00CD3FA2">
      <w:pPr>
        <w:ind w:firstLineChars="200" w:firstLine="420"/>
        <w:jc w:val="left"/>
        <w:rPr>
          <w:rFonts w:eastAsia="SimSun"/>
        </w:rPr>
      </w:pPr>
    </w:p>
    <w:tbl>
      <w:tblPr>
        <w:tblStyle w:val="ac"/>
        <w:tblW w:w="0" w:type="auto"/>
        <w:tblLayout w:type="fixed"/>
        <w:tblLook w:val="04A0"/>
      </w:tblPr>
      <w:tblGrid>
        <w:gridCol w:w="2786"/>
        <w:gridCol w:w="5576"/>
      </w:tblGrid>
      <w:tr w:rsidR="00CD3FA2" w:rsidTr="006D7B52">
        <w:tc>
          <w:tcPr>
            <w:tcW w:w="2786" w:type="dxa"/>
            <w:shd w:val="clear" w:color="auto" w:fill="92D050"/>
          </w:tcPr>
          <w:p w:rsidR="00CD3FA2" w:rsidRPr="007A2F7F" w:rsidRDefault="00CD3FA2" w:rsidP="006D7B5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CD3FA2" w:rsidRPr="007A2F7F" w:rsidRDefault="00CD3FA2" w:rsidP="006D7B5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7737FC" w:rsidTr="006D7B52">
        <w:tc>
          <w:tcPr>
            <w:tcW w:w="2786" w:type="dxa"/>
          </w:tcPr>
          <w:p w:rsidR="007737FC" w:rsidRDefault="007737FC" w:rsidP="00BB41F5">
            <w:pPr>
              <w:jc w:val="left"/>
            </w:pPr>
            <w:r>
              <w:rPr>
                <w:rFonts w:hint="eastAsia"/>
              </w:rPr>
              <w:t>1.get  Light Code</w:t>
            </w:r>
          </w:p>
        </w:tc>
        <w:tc>
          <w:tcPr>
            <w:tcW w:w="5576" w:type="dxa"/>
          </w:tcPr>
          <w:p w:rsidR="007737FC" w:rsidRDefault="007737FC" w:rsidP="007737FC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7737FC" w:rsidRDefault="007737FC" w:rsidP="005A1140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>LabelKitting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FA Label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Order By Code</w:t>
            </w:r>
          </w:p>
        </w:tc>
      </w:tr>
      <w:tr w:rsidR="00CD3FA2" w:rsidTr="006D7B52">
        <w:tc>
          <w:tcPr>
            <w:tcW w:w="2786" w:type="dxa"/>
          </w:tcPr>
          <w:p w:rsidR="00CD3FA2" w:rsidRPr="00205E0E" w:rsidRDefault="007F44A0" w:rsidP="00BB41F5">
            <w:pPr>
              <w:jc w:val="left"/>
            </w:pPr>
            <w:del w:id="123" w:author="Gao, Guan-Wei (高貫偉 ITC)" w:date="2012-04-21T10:22:00Z">
              <w:r w:rsidDel="005D7EA5">
                <w:rPr>
                  <w:rFonts w:hint="eastAsia"/>
                </w:rPr>
                <w:delText>5</w:delText>
              </w:r>
            </w:del>
            <w:ins w:id="124" w:author="Gao, Guan-Wei (高貫偉 ITC)" w:date="2012-04-21T10:22:00Z">
              <w:r w:rsidR="005D7EA5">
                <w:rPr>
                  <w:rFonts w:eastAsia="SimSun" w:hint="eastAsia"/>
                </w:rPr>
                <w:t>6</w:t>
              </w:r>
            </w:ins>
            <w:r w:rsidR="006D7B52">
              <w:rPr>
                <w:rFonts w:hint="eastAsia"/>
              </w:rPr>
              <w:t>. Input [</w:t>
            </w:r>
            <w:r w:rsidR="009C38C1">
              <w:rPr>
                <w:rFonts w:hint="eastAsia"/>
              </w:rPr>
              <w:t>ProdID</w:t>
            </w:r>
            <w:r w:rsidR="00BB41F5">
              <w:rPr>
                <w:rFonts w:hint="eastAsia"/>
              </w:rPr>
              <w:t>]</w:t>
            </w:r>
            <w:r w:rsidR="006D7B52">
              <w:rPr>
                <w:rFonts w:hint="eastAsia"/>
              </w:rPr>
              <w:t xml:space="preserve"> in [Data Entry]</w:t>
            </w:r>
          </w:p>
        </w:tc>
        <w:tc>
          <w:tcPr>
            <w:tcW w:w="5576" w:type="dxa"/>
          </w:tcPr>
          <w:p w:rsidR="00CD3FA2" w:rsidRDefault="006D7B52" w:rsidP="006D7B52">
            <w:pPr>
              <w:jc w:val="left"/>
            </w:pPr>
            <w:r>
              <w:rPr>
                <w:rFonts w:hint="eastAsia"/>
              </w:rPr>
              <w:t>客户要求在同一输入框（</w:t>
            </w:r>
            <w:r>
              <w:rPr>
                <w:rFonts w:hint="eastAsia"/>
              </w:rPr>
              <w:t>[Data Entry]</w:t>
            </w:r>
            <w:r>
              <w:rPr>
                <w:rFonts w:hint="eastAsia"/>
              </w:rPr>
              <w:t>）中输入</w:t>
            </w:r>
            <w:r w:rsidR="009C38C1">
              <w:rPr>
                <w:rFonts w:hint="eastAsia"/>
              </w:rPr>
              <w:t>[ProdID]</w:t>
            </w:r>
            <w:r>
              <w:rPr>
                <w:rFonts w:hint="eastAsia"/>
              </w:rPr>
              <w:t>，按照如下规则进行识别：</w:t>
            </w:r>
          </w:p>
          <w:p w:rsidR="006D7B52" w:rsidRPr="00297C06" w:rsidRDefault="006D7B52" w:rsidP="009C38C1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用户没有输入</w:t>
            </w:r>
            <w:r w:rsidR="009C38C1">
              <w:rPr>
                <w:rFonts w:hint="eastAsia"/>
              </w:rPr>
              <w:t>ProdID</w:t>
            </w:r>
            <w:r w:rsidR="00002BB6">
              <w:rPr>
                <w:rFonts w:hint="eastAsia"/>
              </w:rPr>
              <w:t>时</w:t>
            </w:r>
            <w:r w:rsidR="00D946AC">
              <w:rPr>
                <w:rFonts w:hint="eastAsia"/>
              </w:rPr>
              <w:t>，如果输入的是非</w:t>
            </w:r>
            <w:ins w:id="125" w:author="Gao, Guan-Wei (高貫偉 ITC)" w:date="2012-04-21T10:22:00Z">
              <w:r w:rsidR="005D7EA5">
                <w:rPr>
                  <w:rFonts w:eastAsia="SimSun" w:hint="eastAsia"/>
                </w:rPr>
                <w:t>9/</w:t>
              </w:r>
            </w:ins>
            <w:r w:rsidR="00D946AC">
              <w:rPr>
                <w:rFonts w:hint="eastAsia"/>
              </w:rPr>
              <w:t>1</w:t>
            </w:r>
            <w:r w:rsidR="009C38C1">
              <w:rPr>
                <w:rFonts w:hint="eastAsia"/>
              </w:rPr>
              <w:t>0</w:t>
            </w:r>
            <w:r w:rsidR="00D946AC">
              <w:rPr>
                <w:rFonts w:hint="eastAsia"/>
              </w:rPr>
              <w:t xml:space="preserve"> </w:t>
            </w:r>
            <w:r w:rsidR="00D946AC">
              <w:rPr>
                <w:rFonts w:hint="eastAsia"/>
              </w:rPr>
              <w:t>位</w:t>
            </w:r>
            <w:r w:rsidR="00002BB6">
              <w:rPr>
                <w:rFonts w:hint="eastAsia"/>
              </w:rPr>
              <w:t>长度的</w:t>
            </w:r>
            <w:r w:rsidR="00D946AC">
              <w:rPr>
                <w:rFonts w:hint="eastAsia"/>
              </w:rPr>
              <w:t>字符串，则提示用户：“请输入</w:t>
            </w:r>
            <w:r w:rsidR="009C38C1">
              <w:rPr>
                <w:rFonts w:hint="eastAsia"/>
              </w:rPr>
              <w:t>ProdID</w:t>
            </w:r>
            <w:r w:rsidR="00D946AC">
              <w:rPr>
                <w:rFonts w:hint="eastAsia"/>
              </w:rPr>
              <w:t>!</w:t>
            </w:r>
            <w:r w:rsidR="00D946AC">
              <w:rPr>
                <w:rFonts w:hint="eastAsia"/>
              </w:rPr>
              <w:t>”</w:t>
            </w:r>
          </w:p>
        </w:tc>
      </w:tr>
      <w:tr w:rsidR="00EB188C" w:rsidTr="00425AF6">
        <w:trPr>
          <w:trHeight w:val="1485"/>
        </w:trPr>
        <w:tc>
          <w:tcPr>
            <w:tcW w:w="2786" w:type="dxa"/>
            <w:tcBorders>
              <w:bottom w:val="single" w:sz="4" w:space="0" w:color="auto"/>
            </w:tcBorders>
          </w:tcPr>
          <w:p w:rsidR="00EB188C" w:rsidRDefault="007F44A0" w:rsidP="00F679E6">
            <w:pPr>
              <w:jc w:val="left"/>
            </w:pPr>
            <w:del w:id="126" w:author="Gao, Guan-Wei (高貫偉 ITC)" w:date="2012-04-21T10:23:00Z">
              <w:r w:rsidDel="005D7EA5">
                <w:rPr>
                  <w:rFonts w:hint="eastAsia"/>
                </w:rPr>
                <w:delText>8</w:delText>
              </w:r>
            </w:del>
            <w:ins w:id="127" w:author="Gao, Guan-Wei (高貫偉 ITC)" w:date="2012-04-21T10:23:00Z">
              <w:r w:rsidR="005D7EA5">
                <w:rPr>
                  <w:rFonts w:eastAsia="SimSun" w:hint="eastAsia"/>
                </w:rPr>
                <w:t>9</w:t>
              </w:r>
            </w:ins>
            <w:r w:rsidR="00EB188C">
              <w:rPr>
                <w:rFonts w:hint="eastAsia"/>
              </w:rPr>
              <w:t xml:space="preserve">. </w:t>
            </w:r>
            <w:r w:rsidR="00F909B0">
              <w:rPr>
                <w:rFonts w:hint="eastAsia"/>
              </w:rPr>
              <w:t xml:space="preserve">Get </w:t>
            </w:r>
            <w:r w:rsidR="00F909B0">
              <w:rPr>
                <w:rFonts w:hint="eastAsia"/>
              </w:rPr>
              <w:t>料位信息</w:t>
            </w:r>
            <w:r w:rsidR="00F909B0">
              <w:rPr>
                <w:rFonts w:hint="eastAsia"/>
              </w:rPr>
              <w:t xml:space="preserve"> By [Code] and [</w:t>
            </w:r>
            <w:r w:rsidR="00F679E6">
              <w:rPr>
                <w:rFonts w:hint="eastAsia"/>
              </w:rPr>
              <w:t>ProdID</w:t>
            </w:r>
            <w:r w:rsidR="00F909B0">
              <w:rPr>
                <w:rFonts w:hint="eastAsia"/>
              </w:rPr>
              <w:t>]</w:t>
            </w:r>
          </w:p>
        </w:tc>
        <w:tc>
          <w:tcPr>
            <w:tcW w:w="5576" w:type="dxa"/>
            <w:tcBorders>
              <w:bottom w:val="single" w:sz="4" w:space="0" w:color="auto"/>
            </w:tcBorders>
          </w:tcPr>
          <w:p w:rsidR="003A41A5" w:rsidRPr="0058507B" w:rsidRDefault="003A41A5" w:rsidP="003A41A5">
            <w:pPr>
              <w:rPr>
                <w:rFonts w:ascii="Arial" w:eastAsia="SimSun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 xml:space="preserve">. 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r w:rsidRPr="0058507B">
              <w:rPr>
                <w:rFonts w:ascii="Arial" w:eastAsia="SimSun" w:hAnsi="Arial" w:hint="eastAsia"/>
                <w:sz w:val="20"/>
              </w:rPr>
              <w:t>中维护且在</w:t>
            </w:r>
            <w:r w:rsidRPr="0058507B">
              <w:rPr>
                <w:rFonts w:ascii="Arial" w:eastAsia="SimSun" w:hAnsi="Arial"/>
                <w:sz w:val="20"/>
              </w:rPr>
              <w:t>WipBuffer</w:t>
            </w:r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</w:t>
            </w:r>
            <w:r>
              <w:rPr>
                <w:rFonts w:ascii="Arial" w:eastAsia="SimSun" w:hAnsi="Arial" w:hint="eastAsia"/>
                <w:sz w:val="20"/>
              </w:rPr>
              <w:t>和料位信息</w:t>
            </w:r>
          </w:p>
          <w:p w:rsidR="003A41A5" w:rsidRPr="001C38B2" w:rsidRDefault="003A41A5" w:rsidP="001C38B2">
            <w:pPr>
              <w:ind w:firstLineChars="150" w:firstLine="300"/>
              <w:rPr>
                <w:rFonts w:ascii="Arial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>参见</w:t>
            </w:r>
            <w:r w:rsidRPr="0058507B">
              <w:rPr>
                <w:rFonts w:ascii="Arial" w:eastAsia="SimSun" w:hAnsi="Arial" w:hint="eastAsia"/>
                <w:sz w:val="20"/>
              </w:rPr>
              <w:t>[</w:t>
            </w:r>
            <w:r w:rsidRPr="0058507B">
              <w:rPr>
                <w:rFonts w:ascii="Arial" w:eastAsia="SimSun" w:hAnsi="Arial"/>
                <w:sz w:val="20"/>
              </w:rPr>
              <w:t>CI-MES</w:t>
            </w:r>
            <w:r w:rsidRPr="0058507B">
              <w:rPr>
                <w:rFonts w:ascii="Arial" w:eastAsia="SimSun" w:hAnsi="Arial" w:hint="eastAsia"/>
                <w:sz w:val="20"/>
              </w:rPr>
              <w:t>12</w:t>
            </w:r>
            <w:r w:rsidRPr="0058507B">
              <w:rPr>
                <w:rFonts w:ascii="Arial" w:eastAsia="SimSun" w:hAnsi="Arial"/>
                <w:sz w:val="20"/>
              </w:rPr>
              <w:t>-SPEC-</w:t>
            </w:r>
            <w:r w:rsidRPr="0058507B">
              <w:rPr>
                <w:rFonts w:ascii="Arial" w:eastAsia="SimSun" w:hAnsi="Arial" w:hint="eastAsia"/>
                <w:sz w:val="20"/>
              </w:rPr>
              <w:t>Common</w:t>
            </w:r>
            <w:r w:rsidRPr="0058507B">
              <w:rPr>
                <w:rFonts w:ascii="Arial" w:eastAsia="SimSun" w:hAnsi="Arial"/>
                <w:sz w:val="20"/>
              </w:rPr>
              <w:t>-Get</w:t>
            </w:r>
            <w:r>
              <w:rPr>
                <w:rFonts w:ascii="Arial" w:eastAsia="SimSun" w:hAnsi="Arial" w:hint="eastAsia"/>
                <w:sz w:val="20"/>
              </w:rPr>
              <w:t>Data</w:t>
            </w:r>
            <w:r w:rsidRPr="0058507B">
              <w:rPr>
                <w:rFonts w:ascii="Arial" w:eastAsia="SimSun" w:hAnsi="Arial"/>
                <w:sz w:val="20"/>
              </w:rPr>
              <w:t>.docx</w:t>
            </w:r>
            <w:r w:rsidRPr="0058507B">
              <w:rPr>
                <w:rFonts w:ascii="Arial" w:eastAsia="SimSun" w:hAnsi="Arial" w:hint="eastAsia"/>
                <w:sz w:val="20"/>
              </w:rPr>
              <w:t>]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r w:rsidRPr="0058507B">
              <w:rPr>
                <w:rFonts w:ascii="Arial" w:eastAsia="SimSun" w:hAnsi="Arial" w:hint="eastAsia"/>
                <w:sz w:val="20"/>
              </w:rPr>
              <w:t>，与</w:t>
            </w:r>
            <w:r w:rsidRPr="0058507B">
              <w:rPr>
                <w:rFonts w:ascii="Arial" w:eastAsia="SimSun" w:hAnsi="Arial" w:hint="eastAsia"/>
                <w:sz w:val="20"/>
              </w:rPr>
              <w:t>WipBuffer</w:t>
            </w:r>
            <w:r>
              <w:rPr>
                <w:rFonts w:ascii="Arial" w:eastAsia="SimSun" w:hAnsi="Arial" w:hint="eastAsia"/>
                <w:sz w:val="20"/>
              </w:rPr>
              <w:t>(</w:t>
            </w:r>
            <w:r w:rsidR="005A1140" w:rsidRPr="005A114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KittingType</w:t>
            </w:r>
            <w:r>
              <w:rPr>
                <w:rFonts w:ascii="Arial" w:eastAsia="SimSun" w:hAnsi="Arial" w:hint="eastAsia"/>
                <w:sz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FA Label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Arial" w:eastAsia="SimSun" w:hAnsi="Arial" w:hint="eastAsia"/>
                <w:sz w:val="20"/>
              </w:rPr>
              <w:t>)</w:t>
            </w:r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parts</w:t>
            </w:r>
            <w:r w:rsidRPr="0058507B">
              <w:rPr>
                <w:rFonts w:ascii="Arial" w:eastAsia="SimSun" w:hAnsi="Arial" w:hint="eastAsia"/>
                <w:sz w:val="20"/>
              </w:rPr>
              <w:t>交集</w:t>
            </w:r>
            <w:bookmarkStart w:id="128" w:name="_GoBack"/>
            <w:bookmarkEnd w:id="128"/>
          </w:p>
          <w:p w:rsidR="00425AF6" w:rsidRPr="00425AF6" w:rsidRDefault="00425AF6" w:rsidP="006D7B52">
            <w:pPr>
              <w:jc w:val="left"/>
              <w:rPr>
                <w:rFonts w:eastAsia="SimSun"/>
              </w:rPr>
            </w:pPr>
          </w:p>
        </w:tc>
      </w:tr>
      <w:tr w:rsidR="00425AF6" w:rsidTr="00A54FC8">
        <w:trPr>
          <w:trHeight w:val="1100"/>
        </w:trPr>
        <w:tc>
          <w:tcPr>
            <w:tcW w:w="2786" w:type="dxa"/>
            <w:tcBorders>
              <w:top w:val="single" w:sz="4" w:space="0" w:color="auto"/>
            </w:tcBorders>
          </w:tcPr>
          <w:p w:rsidR="00425AF6" w:rsidRPr="00425AF6" w:rsidDel="005D7EA5" w:rsidRDefault="00425AF6" w:rsidP="00F679E6">
            <w:pPr>
              <w:jc w:val="left"/>
              <w:rPr>
                <w:rFonts w:eastAsia="SimSun"/>
              </w:rPr>
            </w:pPr>
            <w:r w:rsidRPr="00A54FC8">
              <w:rPr>
                <w:rFonts w:eastAsia="SimSun" w:hint="eastAsia"/>
                <w:highlight w:val="green"/>
              </w:rPr>
              <w:lastRenderedPageBreak/>
              <w:t>10.</w:t>
            </w:r>
            <w:r w:rsidRPr="00A54FC8">
              <w:rPr>
                <w:rFonts w:eastAsia="SimSun" w:hint="eastAsia"/>
                <w:highlight w:val="green"/>
              </w:rPr>
              <w:t>显示</w:t>
            </w:r>
            <w:r w:rsidRPr="00A54FC8">
              <w:rPr>
                <w:rFonts w:eastAsia="SimSun" w:hint="eastAsia"/>
                <w:highlight w:val="green"/>
              </w:rPr>
              <w:t>60</w:t>
            </w:r>
            <w:r w:rsidRPr="00A54FC8">
              <w:rPr>
                <w:rFonts w:eastAsia="SimSun" w:hint="eastAsia"/>
                <w:highlight w:val="green"/>
              </w:rPr>
              <w:t>料号的图片</w:t>
            </w:r>
            <w:r w:rsidRPr="00A54FC8">
              <w:rPr>
                <w:rFonts w:eastAsia="SimSun" w:hint="eastAsia"/>
                <w:highlight w:val="green"/>
              </w:rPr>
              <w:t>by[partNo]</w:t>
            </w:r>
          </w:p>
        </w:tc>
        <w:tc>
          <w:tcPr>
            <w:tcW w:w="5576" w:type="dxa"/>
            <w:tcBorders>
              <w:top w:val="single" w:sz="4" w:space="0" w:color="auto"/>
            </w:tcBorders>
          </w:tcPr>
          <w:p w:rsidR="00A54FC8" w:rsidRDefault="00680F17" w:rsidP="006D7B52">
            <w:pPr>
              <w:jc w:val="left"/>
              <w:rPr>
                <w:rFonts w:eastAsia="SimSun"/>
              </w:rPr>
            </w:pPr>
            <w:r w:rsidRPr="00680F17">
              <w:rPr>
                <w:rFonts w:ascii="Arial" w:eastAsia="SimSun" w:hAnsi="Arial" w:cs="Arial" w:hint="eastAsia"/>
              </w:rPr>
              <w:t xml:space="preserve">    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根据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label  List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中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60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料号的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(PartNo),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调取显示相应料号的图片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(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详情参见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 xml:space="preserve">AFT MVS 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页面</w:t>
            </w:r>
            <w:r w:rsidRPr="00680F17">
              <w:rPr>
                <w:rFonts w:ascii="Arial" w:eastAsia="SimSun" w:hAnsi="Arial" w:cs="Arial"/>
                <w:highlight w:val="green"/>
              </w:rPr>
              <w:t>’’</w:t>
            </w:r>
            <w:r w:rsidRPr="00680F17">
              <w:rPr>
                <w:rFonts w:ascii="Arial" w:eastAsia="SimSun" w:hAnsi="Arial" w:cs="Arial"/>
                <w:highlight w:val="green"/>
              </w:rPr>
              <w:t>显示标签的</w:t>
            </w:r>
            <w:r w:rsidRPr="00680F17">
              <w:rPr>
                <w:rFonts w:ascii="Arial" w:eastAsia="SimSun" w:hAnsi="Arial" w:cs="Arial"/>
                <w:highlight w:val="green"/>
              </w:rPr>
              <w:t>ESOP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逻辑</w:t>
            </w:r>
            <w:r w:rsidRPr="00680F17">
              <w:rPr>
                <w:rFonts w:ascii="Arial" w:eastAsia="SimSun" w:hAnsi="Arial" w:cs="Arial"/>
                <w:highlight w:val="green"/>
              </w:rPr>
              <w:t>’’</w:t>
            </w:r>
            <w:r w:rsidRPr="00680F17">
              <w:rPr>
                <w:rFonts w:ascii="Arial" w:eastAsia="SimSun" w:hAnsi="Arial" w:cs="Arial" w:hint="eastAsia"/>
                <w:highlight w:val="green"/>
              </w:rPr>
              <w:t>)</w:t>
            </w:r>
          </w:p>
          <w:p w:rsidR="00425AF6" w:rsidRPr="0058507B" w:rsidRDefault="00425AF6" w:rsidP="006D7B52">
            <w:pPr>
              <w:jc w:val="left"/>
              <w:rPr>
                <w:rFonts w:ascii="Arial" w:eastAsia="SimSun" w:hAnsi="Arial"/>
                <w:sz w:val="20"/>
              </w:rPr>
            </w:pPr>
          </w:p>
        </w:tc>
      </w:tr>
      <w:tr w:rsidR="00441EF1" w:rsidTr="006D7B52">
        <w:tc>
          <w:tcPr>
            <w:tcW w:w="2786" w:type="dxa"/>
          </w:tcPr>
          <w:p w:rsidR="00441EF1" w:rsidRDefault="00C25AE4" w:rsidP="00A54FC8">
            <w:pPr>
              <w:jc w:val="left"/>
            </w:pPr>
            <w:del w:id="129" w:author="Gao, Guan-Wei (高貫偉 ITC)" w:date="2012-04-21T10:23:00Z">
              <w:r w:rsidDel="005D7EA5">
                <w:rPr>
                  <w:rFonts w:hint="eastAsia"/>
                </w:rPr>
                <w:delText>9</w:delText>
              </w:r>
            </w:del>
            <w:r w:rsidR="00A54FC8">
              <w:rPr>
                <w:rFonts w:eastAsia="SimSun" w:hint="eastAsia"/>
              </w:rPr>
              <w:t>11</w:t>
            </w:r>
            <w:r w:rsidR="00E76A4A">
              <w:rPr>
                <w:rFonts w:hint="eastAsia"/>
              </w:rPr>
              <w:t>.</w:t>
            </w:r>
            <w:r w:rsidR="00E76A4A" w:rsidRPr="00544951">
              <w:rPr>
                <w:rFonts w:hint="eastAsia"/>
              </w:rPr>
              <w:t xml:space="preserve"> </w:t>
            </w:r>
            <w:r w:rsidR="00E76A4A" w:rsidRPr="00544951">
              <w:rPr>
                <w:rFonts w:hint="eastAsia"/>
              </w:rPr>
              <w:t>将</w:t>
            </w:r>
            <w:r w:rsidR="00E76A4A" w:rsidRPr="00544951">
              <w:rPr>
                <w:rFonts w:hint="eastAsia"/>
              </w:rPr>
              <w:t>bom</w:t>
            </w:r>
            <w:r w:rsidR="00E76A4A" w:rsidRPr="00544951">
              <w:rPr>
                <w:rFonts w:hint="eastAsia"/>
              </w:rPr>
              <w:t>中需要检料的</w:t>
            </w:r>
            <w:r w:rsidR="00E76A4A">
              <w:rPr>
                <w:rFonts w:hint="eastAsia"/>
              </w:rPr>
              <w:t>Lable</w:t>
            </w:r>
            <w:r w:rsidR="00E76A4A" w:rsidRPr="00544951">
              <w:rPr>
                <w:rFonts w:hint="eastAsia"/>
              </w:rPr>
              <w:t>rt</w:t>
            </w:r>
            <w:r w:rsidR="00E76A4A" w:rsidRPr="00544951">
              <w:rPr>
                <w:rFonts w:hint="eastAsia"/>
              </w:rPr>
              <w:t>通过</w:t>
            </w:r>
            <w:r w:rsidR="007F44A0">
              <w:rPr>
                <w:rFonts w:hint="eastAsia"/>
              </w:rPr>
              <w:t>串口传给亮灯系统</w:t>
            </w:r>
          </w:p>
        </w:tc>
        <w:tc>
          <w:tcPr>
            <w:tcW w:w="5576" w:type="dxa"/>
          </w:tcPr>
          <w:p w:rsidR="0058507B" w:rsidRPr="0058507B" w:rsidRDefault="0058507B" w:rsidP="0058507B">
            <w:pPr>
              <w:rPr>
                <w:rFonts w:ascii="Arial" w:eastAsia="SimSun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 xml:space="preserve">A. 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r w:rsidRPr="0058507B">
              <w:rPr>
                <w:rFonts w:ascii="Arial" w:eastAsia="SimSun" w:hAnsi="Arial" w:hint="eastAsia"/>
                <w:sz w:val="20"/>
              </w:rPr>
              <w:t>中维护且在</w:t>
            </w:r>
            <w:r w:rsidRPr="0058507B">
              <w:rPr>
                <w:rFonts w:ascii="Arial" w:eastAsia="SimSun" w:hAnsi="Arial"/>
                <w:sz w:val="20"/>
              </w:rPr>
              <w:t>WipBuffer</w:t>
            </w:r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</w:t>
            </w:r>
            <w:r w:rsidR="003A41A5">
              <w:rPr>
                <w:rFonts w:ascii="Arial" w:eastAsia="SimSun" w:hAnsi="Arial" w:hint="eastAsia"/>
                <w:sz w:val="20"/>
              </w:rPr>
              <w:t>和料位信息</w:t>
            </w:r>
          </w:p>
          <w:p w:rsidR="0058507B" w:rsidRPr="0058507B" w:rsidRDefault="0058507B" w:rsidP="0058507B">
            <w:pPr>
              <w:ind w:firstLineChars="150" w:firstLine="300"/>
              <w:rPr>
                <w:rFonts w:ascii="Arial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>参见</w:t>
            </w:r>
            <w:r w:rsidRPr="0058507B">
              <w:rPr>
                <w:rFonts w:ascii="Arial" w:eastAsia="SimSun" w:hAnsi="Arial" w:hint="eastAsia"/>
                <w:sz w:val="20"/>
              </w:rPr>
              <w:t>[</w:t>
            </w:r>
            <w:r w:rsidRPr="0058507B">
              <w:rPr>
                <w:rFonts w:ascii="Arial" w:eastAsia="SimSun" w:hAnsi="Arial"/>
                <w:sz w:val="20"/>
              </w:rPr>
              <w:t>CI-MES</w:t>
            </w:r>
            <w:r w:rsidRPr="0058507B">
              <w:rPr>
                <w:rFonts w:ascii="Arial" w:eastAsia="SimSun" w:hAnsi="Arial" w:hint="eastAsia"/>
                <w:sz w:val="20"/>
              </w:rPr>
              <w:t>12</w:t>
            </w:r>
            <w:r w:rsidRPr="0058507B">
              <w:rPr>
                <w:rFonts w:ascii="Arial" w:eastAsia="SimSun" w:hAnsi="Arial"/>
                <w:sz w:val="20"/>
              </w:rPr>
              <w:t>-SPEC-</w:t>
            </w:r>
            <w:r w:rsidRPr="0058507B">
              <w:rPr>
                <w:rFonts w:ascii="Arial" w:eastAsia="SimSun" w:hAnsi="Arial" w:hint="eastAsia"/>
                <w:sz w:val="20"/>
              </w:rPr>
              <w:t>Common</w:t>
            </w:r>
            <w:r w:rsidRPr="0058507B">
              <w:rPr>
                <w:rFonts w:ascii="Arial" w:eastAsia="SimSun" w:hAnsi="Arial"/>
                <w:sz w:val="20"/>
              </w:rPr>
              <w:t>-Get</w:t>
            </w:r>
            <w:r w:rsidR="003A41A5">
              <w:rPr>
                <w:rFonts w:ascii="Arial" w:eastAsia="SimSun" w:hAnsi="Arial" w:hint="eastAsia"/>
                <w:sz w:val="20"/>
              </w:rPr>
              <w:t>Data</w:t>
            </w:r>
            <w:r w:rsidRPr="0058507B">
              <w:rPr>
                <w:rFonts w:ascii="Arial" w:eastAsia="SimSun" w:hAnsi="Arial"/>
                <w:sz w:val="20"/>
              </w:rPr>
              <w:t>.docx</w:t>
            </w:r>
            <w:r w:rsidRPr="0058507B">
              <w:rPr>
                <w:rFonts w:ascii="Arial" w:eastAsia="SimSun" w:hAnsi="Arial" w:hint="eastAsia"/>
                <w:sz w:val="20"/>
              </w:rPr>
              <w:t>]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r w:rsidRPr="0058507B">
              <w:rPr>
                <w:rFonts w:ascii="Arial" w:eastAsia="SimSun" w:hAnsi="Arial" w:hint="eastAsia"/>
                <w:sz w:val="20"/>
              </w:rPr>
              <w:t>，与</w:t>
            </w:r>
            <w:r w:rsidRPr="0058507B">
              <w:rPr>
                <w:rFonts w:ascii="Arial" w:eastAsia="SimSun" w:hAnsi="Arial" w:hint="eastAsia"/>
                <w:sz w:val="20"/>
              </w:rPr>
              <w:t>WipBuffer</w:t>
            </w:r>
            <w:r w:rsidR="003A41A5">
              <w:rPr>
                <w:rFonts w:ascii="Arial" w:eastAsia="SimSun" w:hAnsi="Arial" w:hint="eastAsia"/>
                <w:sz w:val="20"/>
              </w:rPr>
              <w:t>(</w:t>
            </w:r>
            <w:r w:rsidR="005A1140" w:rsidRPr="005A114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KittingType</w:t>
            </w:r>
            <w:r w:rsidR="005A1140">
              <w:rPr>
                <w:rFonts w:ascii="Arial" w:eastAsia="SimSun" w:hAnsi="Arial" w:hint="eastAsia"/>
                <w:sz w:val="20"/>
              </w:rPr>
              <w:t xml:space="preserve"> </w:t>
            </w:r>
            <w:r w:rsidR="003A41A5">
              <w:rPr>
                <w:rFonts w:ascii="Arial" w:eastAsia="SimSun" w:hAnsi="Arial" w:hint="eastAsia"/>
                <w:sz w:val="20"/>
              </w:rPr>
              <w:t>=</w:t>
            </w:r>
            <w:r w:rsidR="003A41A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3A41A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FA Label</w:t>
            </w:r>
            <w:r w:rsidR="003A41A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3A41A5">
              <w:rPr>
                <w:rFonts w:ascii="Arial" w:eastAsia="SimSun" w:hAnsi="Arial" w:hint="eastAsia"/>
                <w:sz w:val="20"/>
              </w:rPr>
              <w:t>)</w:t>
            </w:r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parts</w:t>
            </w:r>
            <w:r w:rsidRPr="0058507B">
              <w:rPr>
                <w:rFonts w:ascii="Arial" w:eastAsia="SimSun" w:hAnsi="Arial" w:hint="eastAsia"/>
                <w:sz w:val="20"/>
              </w:rPr>
              <w:t>交集</w:t>
            </w:r>
          </w:p>
          <w:p w:rsidR="0058507B" w:rsidRPr="0058507B" w:rsidRDefault="0058507B" w:rsidP="0058507B">
            <w:pPr>
              <w:ind w:firstLineChars="150" w:firstLine="300"/>
              <w:rPr>
                <w:rFonts w:ascii="Arial" w:hAnsi="Arial"/>
                <w:sz w:val="20"/>
              </w:rPr>
            </w:pPr>
          </w:p>
          <w:p w:rsidR="0058507B" w:rsidRPr="0058507B" w:rsidRDefault="0058507B" w:rsidP="0058507B">
            <w:pPr>
              <w:rPr>
                <w:rFonts w:ascii="Arial" w:eastAsia="SimSun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>B.</w:t>
            </w:r>
            <w:r w:rsidRPr="0058507B">
              <w:rPr>
                <w:rFonts w:ascii="Arial" w:eastAsia="SimSun" w:hAnsi="Arial" w:hint="eastAsia"/>
                <w:sz w:val="20"/>
              </w:rPr>
              <w:t>亮灯系统</w:t>
            </w:r>
            <w:r w:rsidR="00476598">
              <w:rPr>
                <w:rFonts w:ascii="Arial" w:eastAsia="SimSun" w:hAnsi="Arial" w:hint="eastAsia"/>
                <w:sz w:val="20"/>
              </w:rPr>
              <w:t>处理</w:t>
            </w:r>
          </w:p>
          <w:p w:rsidR="0058507B" w:rsidRDefault="00476598" w:rsidP="0058507B">
            <w:pPr>
              <w:ind w:firstLineChars="150" w:firstLine="301"/>
              <w:rPr>
                <w:rFonts w:ascii="Arial" w:eastAsia="SimSun" w:hAnsi="Arial"/>
                <w:b/>
                <w:sz w:val="20"/>
              </w:rPr>
            </w:pPr>
            <w:r>
              <w:rPr>
                <w:rFonts w:ascii="Arial" w:eastAsia="SimSun" w:hAnsi="Arial" w:hint="eastAsia"/>
                <w:b/>
                <w:sz w:val="20"/>
              </w:rPr>
              <w:t>串口</w:t>
            </w:r>
            <w:r w:rsidR="0058507B" w:rsidRPr="0058507B">
              <w:rPr>
                <w:rFonts w:ascii="Arial" w:eastAsia="SimSun" w:hAnsi="Arial" w:hint="eastAsia"/>
                <w:b/>
                <w:sz w:val="20"/>
              </w:rPr>
              <w:t>亮灯系统处理方法：</w:t>
            </w:r>
          </w:p>
          <w:p w:rsidR="00C25AE4" w:rsidRDefault="00C25AE4" w:rsidP="00C25AE4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亮灯系统控制器，是同过</w:t>
            </w:r>
            <w:r w:rsidRPr="000F60B8">
              <w:rPr>
                <w:rFonts w:ascii="Arial" w:eastAsia="SimSun" w:hAnsi="Arial" w:cs="Arial" w:hint="eastAsia"/>
              </w:rPr>
              <w:t xml:space="preserve">RS232 </w:t>
            </w:r>
            <w:r w:rsidRPr="000F60B8">
              <w:rPr>
                <w:rFonts w:ascii="Arial" w:eastAsia="SimSun" w:hAnsi="Arial" w:cs="Arial" w:hint="eastAsia"/>
              </w:rPr>
              <w:t>链接到计算机的</w:t>
            </w:r>
            <w:r w:rsidRPr="000F60B8">
              <w:rPr>
                <w:rFonts w:ascii="Arial" w:eastAsia="SimSun" w:hAnsi="Arial" w:cs="Arial" w:hint="eastAsia"/>
              </w:rPr>
              <w:t xml:space="preserve">COM </w:t>
            </w:r>
            <w:r w:rsidRPr="000F60B8">
              <w:rPr>
                <w:rFonts w:ascii="Arial" w:eastAsia="SimSun" w:hAnsi="Arial" w:cs="Arial" w:hint="eastAsia"/>
              </w:rPr>
              <w:t>口</w:t>
            </w:r>
          </w:p>
          <w:p w:rsidR="00C25AE4" w:rsidRPr="000F60B8" w:rsidRDefault="00C25AE4" w:rsidP="00C25AE4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通讯参数的设定参考前文</w:t>
            </w:r>
            <w:r>
              <w:rPr>
                <w:rFonts w:ascii="Arial" w:eastAsia="SimSun" w:hAnsi="Arial" w:cs="Arial" w:hint="eastAsia"/>
              </w:rPr>
              <w:t xml:space="preserve">Initial UI </w:t>
            </w:r>
            <w:r>
              <w:rPr>
                <w:rFonts w:ascii="Arial" w:eastAsia="SimSun" w:hAnsi="Arial" w:cs="Arial" w:hint="eastAsia"/>
              </w:rPr>
              <w:t>部分的描述</w:t>
            </w:r>
          </w:p>
          <w:p w:rsidR="00C25AE4" w:rsidRPr="000F60B8" w:rsidRDefault="00C25AE4" w:rsidP="00C25AE4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每个计算机连接的</w:t>
            </w:r>
            <w:r w:rsidRPr="000F60B8">
              <w:rPr>
                <w:rFonts w:ascii="Arial" w:eastAsia="SimSun" w:hAnsi="Arial" w:cs="Arial" w:hint="eastAsia"/>
              </w:rPr>
              <w:t>亮灯系统共有</w:t>
            </w:r>
            <w:r w:rsidRPr="000F60B8">
              <w:rPr>
                <w:rFonts w:ascii="Arial" w:eastAsia="SimSun" w:hAnsi="Arial" w:cs="Arial" w:hint="eastAsia"/>
              </w:rPr>
              <w:t xml:space="preserve">192 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>Lights</w:t>
            </w:r>
          </w:p>
          <w:p w:rsidR="00C25AE4" w:rsidRPr="000F60B8" w:rsidRDefault="00C25AE4" w:rsidP="00C25AE4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亮灯系统</w:t>
            </w:r>
            <w:r>
              <w:rPr>
                <w:rFonts w:ascii="Arial" w:eastAsia="SimSun" w:hAnsi="Arial" w:cs="Arial" w:hint="eastAsia"/>
              </w:rPr>
              <w:t>使用</w:t>
            </w:r>
            <w:r w:rsidRPr="000F60B8">
              <w:rPr>
                <w:rFonts w:ascii="Arial" w:eastAsia="SimSun" w:hAnsi="Arial" w:cs="Arial" w:hint="eastAsia"/>
              </w:rPr>
              <w:t xml:space="preserve">24 </w:t>
            </w:r>
            <w:r w:rsidRPr="000F60B8">
              <w:rPr>
                <w:rFonts w:ascii="Arial" w:eastAsia="SimSun" w:hAnsi="Arial" w:cs="Arial" w:hint="eastAsia"/>
              </w:rPr>
              <w:t>字节的命令字来控制相应的</w:t>
            </w:r>
            <w:r w:rsidRPr="000F60B8">
              <w:rPr>
                <w:rFonts w:ascii="Arial" w:eastAsia="SimSun" w:hAnsi="Arial" w:cs="Arial" w:hint="eastAsia"/>
              </w:rPr>
              <w:t xml:space="preserve">Light </w:t>
            </w:r>
            <w:r w:rsidRPr="000F60B8">
              <w:rPr>
                <w:rFonts w:ascii="Arial" w:eastAsia="SimSun" w:hAnsi="Arial" w:cs="Arial" w:hint="eastAsia"/>
              </w:rPr>
              <w:t>亮灯或者灭灯</w:t>
            </w:r>
          </w:p>
          <w:p w:rsidR="00C25AE4" w:rsidRPr="000F60B8" w:rsidRDefault="00C25AE4" w:rsidP="00C25AE4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 xml:space="preserve">24 </w:t>
            </w:r>
            <w:r w:rsidRPr="000F60B8">
              <w:rPr>
                <w:rFonts w:ascii="Arial" w:eastAsia="SimSun" w:hAnsi="Arial" w:cs="Arial" w:hint="eastAsia"/>
              </w:rPr>
              <w:t>个字节的命令字，从左到右，分别控制的是</w:t>
            </w:r>
            <w:r w:rsidRPr="000F60B8">
              <w:rPr>
                <w:rFonts w:ascii="Arial" w:eastAsia="SimSun" w:hAnsi="Arial" w:cs="Arial" w:hint="eastAsia"/>
              </w:rPr>
              <w:t>1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>8 / 9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 xml:space="preserve">16 / </w:t>
            </w:r>
            <w:r w:rsidRPr="000F60B8">
              <w:rPr>
                <w:rFonts w:ascii="Arial" w:eastAsia="SimSun" w:hAnsi="Arial" w:cs="Arial"/>
              </w:rPr>
              <w:t>…</w:t>
            </w:r>
            <w:r w:rsidRPr="000F60B8">
              <w:rPr>
                <w:rFonts w:ascii="Arial" w:eastAsia="SimSun" w:hAnsi="Arial" w:cs="Arial" w:hint="eastAsia"/>
              </w:rPr>
              <w:t xml:space="preserve"> / 185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 xml:space="preserve">192 </w:t>
            </w:r>
            <w:r w:rsidRPr="000F60B8">
              <w:rPr>
                <w:rFonts w:ascii="Arial" w:eastAsia="SimSun" w:hAnsi="Arial" w:cs="Arial" w:hint="eastAsia"/>
              </w:rPr>
              <w:t>号</w:t>
            </w:r>
            <w:r w:rsidRPr="000F60B8">
              <w:rPr>
                <w:rFonts w:ascii="Arial" w:eastAsia="SimSun" w:hAnsi="Arial" w:cs="Arial" w:hint="eastAsia"/>
              </w:rPr>
              <w:t>Light</w:t>
            </w:r>
          </w:p>
          <w:p w:rsidR="00C25AE4" w:rsidRDefault="00C25AE4" w:rsidP="00C25AE4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每个字节的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 xml:space="preserve">Bit </w:t>
            </w:r>
            <w:r w:rsidRPr="000F60B8">
              <w:rPr>
                <w:rFonts w:ascii="Arial" w:eastAsia="SimSun" w:hAnsi="Arial" w:cs="Arial" w:hint="eastAsia"/>
              </w:rPr>
              <w:t>控制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>Light</w:t>
            </w:r>
            <w:r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>从低位到高位</w:t>
            </w:r>
            <w:r w:rsidRPr="000F60B8">
              <w:rPr>
                <w:rFonts w:ascii="Arial" w:eastAsia="SimSun" w:hAnsi="Arial" w:cs="Arial" w:hint="eastAsia"/>
              </w:rPr>
              <w:t xml:space="preserve"> </w:t>
            </w:r>
            <w:r w:rsidRPr="000F60B8">
              <w:rPr>
                <w:rFonts w:ascii="Arial" w:eastAsia="SimSun" w:hAnsi="Arial" w:cs="Arial" w:hint="eastAsia"/>
              </w:rPr>
              <w:t>对应从小到大排列的</w:t>
            </w:r>
            <w:r w:rsidRPr="000F60B8">
              <w:rPr>
                <w:rFonts w:ascii="Arial" w:eastAsia="SimSun" w:hAnsi="Arial" w:cs="Arial" w:hint="eastAsia"/>
              </w:rPr>
              <w:t>Light No</w:t>
            </w:r>
            <w:r w:rsidRPr="000F60B8">
              <w:rPr>
                <w:rFonts w:ascii="Arial" w:eastAsia="SimSun" w:hAnsi="Arial" w:cs="Arial" w:hint="eastAsia"/>
              </w:rPr>
              <w:t>，例如第一个字节为</w:t>
            </w:r>
            <w:r w:rsidRPr="000F60B8">
              <w:rPr>
                <w:rFonts w:ascii="Arial" w:eastAsia="SimSun" w:hAnsi="Arial" w:cs="Arial" w:hint="eastAsia"/>
              </w:rPr>
              <w:t>11111110</w:t>
            </w:r>
            <w:r w:rsidRPr="000F60B8"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 xml:space="preserve">0 </w:t>
            </w:r>
            <w:r w:rsidRPr="000F60B8">
              <w:rPr>
                <w:rFonts w:ascii="Arial" w:eastAsia="SimSun" w:hAnsi="Arial" w:cs="Arial" w:hint="eastAsia"/>
              </w:rPr>
              <w:t>控制的</w:t>
            </w:r>
            <w:r w:rsidRPr="000F60B8">
              <w:rPr>
                <w:rFonts w:ascii="Arial" w:eastAsia="SimSun" w:hAnsi="Arial" w:cs="Arial" w:hint="eastAsia"/>
              </w:rPr>
              <w:t xml:space="preserve">Light No </w:t>
            </w:r>
            <w:r w:rsidRPr="000F60B8">
              <w:rPr>
                <w:rFonts w:ascii="Arial" w:eastAsia="SimSun" w:hAnsi="Arial" w:cs="Arial" w:hint="eastAsia"/>
              </w:rPr>
              <w:t>为</w:t>
            </w:r>
            <w:r w:rsidRPr="000F60B8">
              <w:rPr>
                <w:rFonts w:ascii="Arial" w:eastAsia="SimSun" w:hAnsi="Arial" w:cs="Arial" w:hint="eastAsia"/>
              </w:rPr>
              <w:t>1</w:t>
            </w:r>
            <w:r w:rsidRPr="000F60B8"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 xml:space="preserve">1111111 </w:t>
            </w:r>
            <w:r w:rsidRPr="000F60B8">
              <w:rPr>
                <w:rFonts w:ascii="Arial" w:eastAsia="SimSun" w:hAnsi="Arial" w:cs="Arial" w:hint="eastAsia"/>
              </w:rPr>
              <w:t>控制的</w:t>
            </w:r>
            <w:r w:rsidRPr="000F60B8">
              <w:rPr>
                <w:rFonts w:ascii="Arial" w:eastAsia="SimSun" w:hAnsi="Arial" w:cs="Arial" w:hint="eastAsia"/>
              </w:rPr>
              <w:t xml:space="preserve">Light No </w:t>
            </w:r>
            <w:r w:rsidRPr="000F60B8">
              <w:rPr>
                <w:rFonts w:ascii="Arial" w:eastAsia="SimSun" w:hAnsi="Arial" w:cs="Arial" w:hint="eastAsia"/>
              </w:rPr>
              <w:t>为</w:t>
            </w:r>
            <w:r w:rsidRPr="000F60B8">
              <w:rPr>
                <w:rFonts w:ascii="Arial" w:eastAsia="SimSun" w:hAnsi="Arial" w:cs="Arial" w:hint="eastAsia"/>
              </w:rPr>
              <w:t>2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 xml:space="preserve">  </w:t>
            </w:r>
            <w:r>
              <w:rPr>
                <w:rFonts w:ascii="Arial" w:eastAsia="SimSun" w:hAnsi="Arial" w:cs="Arial" w:hint="eastAsia"/>
              </w:rPr>
              <w:t>每个</w:t>
            </w:r>
            <w:r>
              <w:rPr>
                <w:rFonts w:ascii="Arial" w:eastAsia="SimSun" w:hAnsi="Arial" w:cs="Arial" w:hint="eastAsia"/>
              </w:rPr>
              <w:t xml:space="preserve">Bit </w:t>
            </w:r>
            <w:r>
              <w:rPr>
                <w:rFonts w:ascii="Arial" w:eastAsia="SimSun" w:hAnsi="Arial" w:cs="Arial" w:hint="eastAsia"/>
              </w:rPr>
              <w:t>是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>的话，表示亮灯；是</w:t>
            </w:r>
            <w:r>
              <w:rPr>
                <w:rFonts w:ascii="Arial" w:eastAsia="SimSun" w:hAnsi="Arial" w:cs="Arial" w:hint="eastAsia"/>
              </w:rPr>
              <w:t>0</w:t>
            </w:r>
            <w:r>
              <w:rPr>
                <w:rFonts w:ascii="Arial" w:eastAsia="SimSun" w:hAnsi="Arial" w:cs="Arial" w:hint="eastAsia"/>
              </w:rPr>
              <w:t>表示灭灯</w:t>
            </w:r>
          </w:p>
          <w:p w:rsidR="00C25AE4" w:rsidRPr="00C25AE4" w:rsidRDefault="00C25AE4" w:rsidP="00C25AE4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把步骤</w:t>
            </w:r>
            <w:r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>得到的数据进行串口亮灯系统处理</w:t>
            </w:r>
          </w:p>
          <w:p w:rsidR="00C25AE4" w:rsidRDefault="00C25AE4" w:rsidP="00C25AE4">
            <w:pPr>
              <w:ind w:firstLineChars="150" w:firstLine="315"/>
              <w:rPr>
                <w:rFonts w:ascii="Arial" w:eastAsia="SimSun" w:hAnsi="Arial" w:cs="Arial"/>
              </w:rPr>
            </w:pPr>
          </w:p>
          <w:p w:rsidR="00C25AE4" w:rsidRPr="00C25AE4" w:rsidRDefault="00C25AE4" w:rsidP="00C25AE4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附件为旧</w:t>
            </w:r>
            <w:r>
              <w:rPr>
                <w:rFonts w:ascii="Arial" w:eastAsia="SimSun" w:hAnsi="Arial" w:cs="Arial" w:hint="eastAsia"/>
              </w:rPr>
              <w:t>FIS</w:t>
            </w:r>
            <w:r>
              <w:rPr>
                <w:rFonts w:ascii="Arial" w:eastAsia="SimSun" w:hAnsi="Arial" w:cs="Arial" w:hint="eastAsia"/>
              </w:rPr>
              <w:t>串口操作代码请参考</w:t>
            </w:r>
          </w:p>
          <w:p w:rsidR="00C25AE4" w:rsidRDefault="00C25AE4" w:rsidP="00C25AE4">
            <w:pPr>
              <w:rPr>
                <w:rFonts w:ascii="Arial" w:eastAsia="SimSun" w:hAnsi="Arial" w:cs="Arial"/>
              </w:rPr>
            </w:pPr>
          </w:p>
          <w:p w:rsidR="00C25AE4" w:rsidRPr="0058507B" w:rsidRDefault="00C25AE4" w:rsidP="00C25AE4">
            <w:pPr>
              <w:ind w:firstLineChars="150" w:firstLine="301"/>
              <w:rPr>
                <w:rFonts w:ascii="Arial" w:eastAsia="SimSun" w:hAnsi="Arial"/>
                <w:b/>
                <w:sz w:val="20"/>
              </w:rPr>
            </w:pPr>
          </w:p>
          <w:p w:rsidR="00441EF1" w:rsidRPr="0058507B" w:rsidRDefault="00476598" w:rsidP="0058507B">
            <w:pPr>
              <w:jc w:val="left"/>
              <w:rPr>
                <w:sz w:val="20"/>
              </w:rPr>
            </w:pPr>
            <w:r>
              <w:rPr>
                <w:rFonts w:ascii="Arial" w:eastAsia="SimSun" w:hAnsi="Arial" w:hint="eastAsia"/>
                <w:sz w:val="20"/>
              </w:rPr>
              <w:t>、</w:t>
            </w:r>
          </w:p>
        </w:tc>
      </w:tr>
      <w:tr w:rsidR="00C3069C" w:rsidTr="006D7B52">
        <w:tc>
          <w:tcPr>
            <w:tcW w:w="2786" w:type="dxa"/>
          </w:tcPr>
          <w:p w:rsidR="00C3069C" w:rsidRPr="0014271F" w:rsidRDefault="00C3069C" w:rsidP="00A54FC8">
            <w:pPr>
              <w:jc w:val="left"/>
              <w:rPr>
                <w:rFonts w:ascii="Arial" w:eastAsia="SimSun" w:hAnsi="Arial"/>
                <w:color w:val="FF0000"/>
                <w:sz w:val="22"/>
              </w:rPr>
            </w:pPr>
            <w:del w:id="130" w:author="Gao, Guan-Wei (高貫偉 ITC)" w:date="2012-04-21T10:23:00Z">
              <w:r w:rsidRPr="0014271F" w:rsidDel="005D7EA5">
                <w:rPr>
                  <w:rFonts w:ascii="Arial" w:eastAsia="SimSun" w:hAnsi="Arial" w:hint="eastAsia"/>
                  <w:color w:val="FF0000"/>
                  <w:sz w:val="22"/>
                </w:rPr>
                <w:delText>10</w:delText>
              </w:r>
            </w:del>
            <w:r w:rsidR="00A54FC8">
              <w:rPr>
                <w:rFonts w:ascii="Arial" w:eastAsia="SimSun" w:hAnsi="Arial" w:hint="eastAsia"/>
                <w:color w:val="FF0000"/>
                <w:sz w:val="22"/>
              </w:rPr>
              <w:t>12</w:t>
            </w:r>
            <w:r w:rsidRPr="0014271F">
              <w:rPr>
                <w:rFonts w:ascii="Arial" w:eastAsia="SimSun" w:hAnsi="Arial" w:hint="eastAsia"/>
                <w:color w:val="FF0000"/>
                <w:sz w:val="22"/>
              </w:rPr>
              <w:t>.</w:t>
            </w:r>
            <w:r w:rsidRPr="0014271F">
              <w:rPr>
                <w:rFonts w:ascii="Arial" w:eastAsia="SimSun" w:hAnsi="Arial" w:hint="eastAsia"/>
                <w:color w:val="FF0000"/>
                <w:sz w:val="22"/>
              </w:rPr>
              <w:t>更新</w:t>
            </w:r>
            <w:r w:rsidRPr="0014271F">
              <w:rPr>
                <w:rFonts w:ascii="Arial" w:eastAsia="SimSun" w:hAnsi="Arial" w:hint="eastAsia"/>
                <w:color w:val="FF0000"/>
                <w:sz w:val="22"/>
              </w:rPr>
              <w:t>ProductStatus</w:t>
            </w:r>
            <w:r w:rsidRPr="0014271F">
              <w:rPr>
                <w:rFonts w:ascii="Arial" w:eastAsia="SimSun" w:hAnsi="Arial" w:hint="eastAsia"/>
                <w:color w:val="FF0000"/>
                <w:sz w:val="22"/>
              </w:rPr>
              <w:t>和</w:t>
            </w:r>
            <w:r w:rsidRPr="0014271F">
              <w:rPr>
                <w:rFonts w:ascii="Arial" w:eastAsia="SimSun" w:hAnsi="Arial" w:hint="eastAsia"/>
                <w:color w:val="FF0000"/>
                <w:sz w:val="22"/>
              </w:rPr>
              <w:t>ProductLog</w:t>
            </w:r>
          </w:p>
        </w:tc>
        <w:tc>
          <w:tcPr>
            <w:tcW w:w="5576" w:type="dxa"/>
          </w:tcPr>
          <w:p w:rsidR="005D7EA5" w:rsidRDefault="00185759" w:rsidP="005D7EA5">
            <w:pPr>
              <w:rPr>
                <w:ins w:id="131" w:author="Gao, Guan-Wei (高貫偉 ITC)" w:date="2012-04-21T10:24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ins w:id="132" w:author="Gao, Guan-Wei (高貫偉 ITC)" w:date="2012-04-21T10:24:00Z">
              <w:r w:rsidRPr="00185759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33" w:author="Gao, Guan-Wei (高貫偉 ITC)" w:date="2012-04-21T10:2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2012-4-21 Add</w:t>
              </w:r>
            </w:ins>
          </w:p>
          <w:p w:rsidR="005D7EA5" w:rsidRDefault="00575938" w:rsidP="005D7EA5">
            <w:pPr>
              <w:rPr>
                <w:ins w:id="134" w:author="Gao, Guan-Wei (高貫偉 ITC)" w:date="2012-04-21T10:24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ins w:id="135" w:author="Gao, Guan-Wei (高貫偉 ITC)" w:date="2012-04-21T10:27:00Z"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1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、</w:t>
              </w:r>
            </w:ins>
            <w:ins w:id="136" w:author="Gao, Guan-Wei (高貫偉 ITC)" w:date="2012-04-21T10:24:00Z">
              <w:r w:rsidR="005D7EA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若</w:t>
              </w:r>
              <w:r w:rsidR="005D7EA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[Query] Checked</w:t>
              </w:r>
              <w:r w:rsidR="005D7EA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，则不</w:t>
              </w:r>
            </w:ins>
            <w:ins w:id="137" w:author="Gao, Guan-Wei (高貫偉 ITC)" w:date="2012-04-21T10:25:00Z">
              <w:r w:rsidR="005D7EA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更新</w:t>
              </w:r>
              <w:r w:rsidR="005D7EA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ProductStatus</w:t>
              </w:r>
              <w:r w:rsidR="005D7EA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和插入</w:t>
              </w:r>
              <w:r w:rsidR="005D7EA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ProductLog</w:t>
              </w:r>
            </w:ins>
          </w:p>
          <w:p w:rsidR="005D7EA5" w:rsidRDefault="00185759" w:rsidP="005D7EA5">
            <w:pPr>
              <w:rPr>
                <w:ins w:id="138" w:author="Gao, Guan-Wei (高貫偉 ITC)" w:date="2012-04-21T10:23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ins w:id="139" w:author="Gao, Guan-Wei (高貫偉 ITC)" w:date="2012-04-21T10:24:00Z">
              <w:r w:rsidRPr="00185759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40" w:author="Gao, Guan-Wei (高貫偉 ITC)" w:date="2012-04-21T10:2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2012-4-21 Add End</w:t>
              </w:r>
            </w:ins>
          </w:p>
          <w:p w:rsidR="00A63A30" w:rsidRPr="00226FA9" w:rsidRDefault="00185759" w:rsidP="005D7EA5">
            <w:pPr>
              <w:rPr>
                <w:ins w:id="141" w:author="Gao, Guan-Wei (高貫偉 ITC)" w:date="2012-04-21T10:27:00Z"/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42" w:author="Gao, Guan-Wei (高貫偉 ITC)" w:date="2012-04-24T10:34:00Z">
                  <w:rPr>
                    <w:ins w:id="143" w:author="Gao, Guan-Wei (高貫偉 ITC)" w:date="2012-04-21T10:27:00Z"/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</w:pPr>
            <w:ins w:id="144" w:author="Gao, Guan-Wei (高貫偉 ITC)" w:date="2012-04-21T10:27:00Z">
              <w:r w:rsidRPr="00185759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2"/>
                  <w:lang w:val="es-ES"/>
                  <w:rPrChange w:id="145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2</w:t>
              </w:r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46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、</w:t>
              </w:r>
            </w:ins>
            <w:ins w:id="147" w:author="Gao, Guan-Wei (高貫偉 ITC)" w:date="2012-04-05T16:34:00Z"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48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若</w:t>
              </w:r>
              <w:r w:rsidRPr="00185759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2"/>
                  <w:lang w:val="es-ES"/>
                  <w:rPrChange w:id="149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ProductLog</w:t>
              </w:r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50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中存在</w:t>
              </w:r>
            </w:ins>
            <w:ins w:id="151" w:author="Gao, Guan-Wei (高貫偉 ITC)" w:date="2012-04-17T10:36:00Z">
              <w:r w:rsidRPr="00185759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2"/>
                  <w:lang w:val="es-ES"/>
                  <w:rPrChange w:id="152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Station=64</w:t>
              </w:r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53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的</w:t>
              </w:r>
              <w:r w:rsidRPr="00185759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2"/>
                  <w:lang w:val="es-ES"/>
                  <w:rPrChange w:id="154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Log</w:t>
              </w:r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55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，</w:t>
              </w:r>
            </w:ins>
            <w:ins w:id="156" w:author="Gao, Guan-Wei (高貫偉 ITC)" w:date="2012-04-17T11:33:00Z">
              <w:r w:rsidRPr="00185759">
                <w:rPr>
                  <w:rFonts w:ascii="SimSun" w:eastAsia="SimSun" w:cs="SimSun" w:hint="eastAsia"/>
                  <w:strike/>
                  <w:color w:val="FF0000"/>
                  <w:kern w:val="0"/>
                  <w:sz w:val="22"/>
                  <w:lang w:val="zh-CN"/>
                  <w:rPrChange w:id="157" w:author="Gao, Guan-Wei (高貫偉 ITC)" w:date="2012-04-24T10:34:00Z">
                    <w:rPr>
                      <w:rFonts w:ascii="SimSun" w:eastAsia="SimSun" w:cs="SimSun" w:hint="eastAsia"/>
                      <w:color w:val="FF0000"/>
                      <w:kern w:val="0"/>
                      <w:sz w:val="22"/>
                      <w:lang w:val="zh-CN"/>
                    </w:rPr>
                  </w:rPrChange>
                </w:rPr>
                <w:t>且最近的一次过</w:t>
              </w:r>
              <w:r w:rsidRPr="00185759">
                <w:rPr>
                  <w:rFonts w:ascii="Courier New" w:eastAsia="SimSun" w:hAnsi="Courier New" w:cs="Courier New"/>
                  <w:strike/>
                  <w:color w:val="FF0000"/>
                  <w:kern w:val="0"/>
                  <w:sz w:val="22"/>
                  <w:lang w:val="es-ES"/>
                  <w:rPrChange w:id="158" w:author="Gao, Guan-Wei (高貫偉 ITC)" w:date="2012-04-24T10:34:00Z">
                    <w:rPr>
                      <w:rFonts w:ascii="Courier New" w:eastAsia="SimSun" w:hAnsi="Courier New" w:cs="Courier New"/>
                      <w:color w:val="FF0000"/>
                      <w:kern w:val="0"/>
                      <w:sz w:val="22"/>
                    </w:rPr>
                  </w:rPrChange>
                </w:rPr>
                <w:t>64</w:t>
              </w:r>
              <w:r w:rsidRPr="00185759">
                <w:rPr>
                  <w:rFonts w:ascii="SimSun" w:eastAsia="SimSun" w:hAnsi="Courier New" w:cs="SimSun" w:hint="eastAsia"/>
                  <w:strike/>
                  <w:color w:val="FF0000"/>
                  <w:kern w:val="0"/>
                  <w:sz w:val="22"/>
                  <w:lang w:val="zh-CN"/>
                  <w:rPrChange w:id="159" w:author="Gao, Guan-Wei (高貫偉 ITC)" w:date="2012-04-24T10:34:00Z">
                    <w:rPr>
                      <w:rFonts w:ascii="SimSun" w:eastAsia="SimSun" w:hAnsi="Courier New" w:cs="SimSun" w:hint="eastAsia"/>
                      <w:color w:val="FF0000"/>
                      <w:kern w:val="0"/>
                      <w:sz w:val="22"/>
                      <w:lang w:val="zh-CN"/>
                    </w:rPr>
                  </w:rPrChange>
                </w:rPr>
                <w:t>站之后</w:t>
              </w:r>
            </w:ins>
            <w:ins w:id="160" w:author="Gao, Guan-Wei (高貫偉 ITC)" w:date="2012-04-17T10:37:00Z"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61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，没有（</w:t>
              </w:r>
            </w:ins>
            <w:ins w:id="162" w:author="Gao, Guan-Wei (高貫偉 ITC)" w:date="2012-04-17T10:38:00Z">
              <w:r w:rsidRPr="00185759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2"/>
                  <w:lang w:val="es-ES"/>
                  <w:rPrChange w:id="163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Station=6A and Status=0</w:t>
              </w:r>
            </w:ins>
            <w:ins w:id="164" w:author="Gao, Guan-Wei (高貫偉 ITC)" w:date="2012-04-17T10:37:00Z"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65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）</w:t>
              </w:r>
            </w:ins>
            <w:ins w:id="166" w:author="Gao, Guan-Wei (高貫偉 ITC)" w:date="2012-04-17T10:38:00Z"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67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的</w:t>
              </w:r>
              <w:r w:rsidRPr="00185759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2"/>
                  <w:lang w:val="es-ES"/>
                  <w:rPrChange w:id="168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Log</w:t>
              </w:r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69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记录</w:t>
              </w:r>
            </w:ins>
            <w:ins w:id="170" w:author="Gao, Guan-Wei (高貫偉 ITC)" w:date="2012-04-05T16:39:00Z">
              <w:r w:rsidRPr="00185759">
                <w:rPr>
                  <w:rFonts w:ascii="Courier New" w:eastAsia="SimSun" w:hAnsi="Courier New" w:cs="Courier New" w:hint="eastAsia"/>
                  <w:strike/>
                  <w:noProof/>
                  <w:color w:val="FF0000"/>
                  <w:kern w:val="0"/>
                  <w:sz w:val="22"/>
                  <w:lang w:val="es-ES"/>
                  <w:rPrChange w:id="171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，则不进行任何操作。</w:t>
              </w:r>
            </w:ins>
          </w:p>
          <w:p w:rsidR="00575938" w:rsidRPr="00226FA9" w:rsidRDefault="00185759" w:rsidP="005D7EA5">
            <w:pPr>
              <w:rPr>
                <w:ins w:id="172" w:author="Gao, Guan-Wei (高貫偉 ITC)" w:date="2012-04-05T16:34:00Z"/>
                <w:rFonts w:ascii="Courier New" w:eastAsia="SimSun" w:hAnsi="Courier New" w:cs="Courier New"/>
                <w:b/>
                <w:strike/>
                <w:noProof/>
                <w:color w:val="FF0000"/>
                <w:kern w:val="0"/>
                <w:sz w:val="22"/>
                <w:lang w:val="es-ES"/>
                <w:rPrChange w:id="173" w:author="Gao, Guan-Wei (高貫偉 ITC)" w:date="2012-04-24T10:34:00Z">
                  <w:rPr>
                    <w:ins w:id="174" w:author="Gao, Guan-Wei (高貫偉 ITC)" w:date="2012-04-05T16:34:00Z"/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</w:pPr>
            <w:ins w:id="175" w:author="Gao, Guan-Wei (高貫偉 ITC)" w:date="2012-04-21T10:27:00Z">
              <w:r w:rsidRPr="00185759">
                <w:rPr>
                  <w:rFonts w:ascii="Courier New" w:eastAsia="SimSun" w:hAnsi="Courier New" w:cs="Courier New" w:hint="eastAsia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76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满足</w:t>
              </w:r>
              <w:r w:rsidRPr="00185759">
                <w:rPr>
                  <w:rFonts w:ascii="Courier New" w:eastAsia="SimSun" w:hAnsi="Courier New" w:cs="Courier New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77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1</w:t>
              </w:r>
              <w:r w:rsidRPr="00185759">
                <w:rPr>
                  <w:rFonts w:ascii="Courier New" w:eastAsia="SimSun" w:hAnsi="Courier New" w:cs="Courier New" w:hint="eastAsia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78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和</w:t>
              </w:r>
              <w:r w:rsidRPr="00185759">
                <w:rPr>
                  <w:rFonts w:ascii="Courier New" w:eastAsia="SimSun" w:hAnsi="Courier New" w:cs="Courier New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79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2</w:t>
              </w:r>
              <w:r w:rsidRPr="00185759">
                <w:rPr>
                  <w:rFonts w:ascii="Courier New" w:eastAsia="SimSun" w:hAnsi="Courier New" w:cs="Courier New" w:hint="eastAsia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80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条件中的任何一个，则不更新</w:t>
              </w:r>
              <w:r w:rsidRPr="00185759">
                <w:rPr>
                  <w:rFonts w:ascii="Courier New" w:eastAsia="SimSun" w:hAnsi="Courier New" w:cs="Courier New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81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ProductStatus</w:t>
              </w:r>
              <w:r w:rsidRPr="00185759">
                <w:rPr>
                  <w:rFonts w:ascii="Courier New" w:eastAsia="SimSun" w:hAnsi="Courier New" w:cs="Courier New" w:hint="eastAsia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82" w:author="Gao, Guan-Wei (高貫偉 ITC)" w:date="2012-04-24T10:34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和插入</w:t>
              </w:r>
              <w:r w:rsidRPr="00185759">
                <w:rPr>
                  <w:rFonts w:ascii="Courier New" w:eastAsia="SimSun" w:hAnsi="Courier New" w:cs="Courier New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183" w:author="Gao, Guan-Wei (高貫偉 ITC)" w:date="2012-04-24T10:34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ProductLog</w:t>
              </w:r>
            </w:ins>
          </w:p>
          <w:p w:rsidR="00C3069C" w:rsidRPr="0014271F" w:rsidRDefault="00C3069C" w:rsidP="005D7EA5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1427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A.</w:t>
            </w:r>
            <w:r w:rsidRPr="001427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纪录</w:t>
            </w:r>
            <w:r w:rsidRPr="001427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Log</w:t>
            </w:r>
          </w:p>
          <w:p w:rsidR="00C3069C" w:rsidRPr="0014271F" w:rsidRDefault="00C3069C" w:rsidP="005D7EA5">
            <w:pPr>
              <w:ind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14271F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Insert ProductLog</w:t>
            </w:r>
          </w:p>
          <w:p w:rsidR="00C3069C" w:rsidRPr="0014271F" w:rsidRDefault="00C3069C" w:rsidP="005D7EA5">
            <w:pPr>
              <w:ind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14271F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</w:t>
            </w:r>
            <w:r w:rsidR="00C50CE8" w:rsidRPr="0014271F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64</w:t>
            </w:r>
          </w:p>
          <w:p w:rsidR="00C3069C" w:rsidRPr="0014271F" w:rsidRDefault="00C3069C" w:rsidP="005D7EA5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1427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lastRenderedPageBreak/>
              <w:t>B.</w:t>
            </w:r>
            <w:r w:rsidRPr="001427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更新</w:t>
            </w:r>
            <w:r w:rsidRPr="001427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sno</w:t>
            </w:r>
            <w:r w:rsidRPr="001427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状态</w:t>
            </w:r>
          </w:p>
          <w:p w:rsidR="00C3069C" w:rsidRPr="0014271F" w:rsidRDefault="00C3069C" w:rsidP="005D7EA5">
            <w:pPr>
              <w:ind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14271F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Update ProductStatus</w:t>
            </w:r>
          </w:p>
          <w:p w:rsidR="00C3069C" w:rsidRPr="0014271F" w:rsidRDefault="00C3069C" w:rsidP="005D7EA5">
            <w:pPr>
              <w:ind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14271F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</w:t>
            </w:r>
            <w:r w:rsidR="00C50CE8" w:rsidRPr="0014271F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64</w:t>
            </w:r>
          </w:p>
          <w:p w:rsidR="00000000" w:rsidRDefault="00865FF1">
            <w:pPr>
              <w:rPr>
                <w:ins w:id="184" w:author="Gao, Guan-Wei (高貫偉 ITC)" w:date="2012-04-17T11:04:00Z"/>
                <w:rFonts w:ascii="Arial" w:eastAsia="SimSun" w:hAnsi="Arial"/>
                <w:color w:val="FF0000"/>
                <w:sz w:val="22"/>
                <w:lang w:val="es-ES"/>
                <w:rPrChange w:id="185" w:author="Gao, Guan-Wei (高貫偉 ITC)" w:date="2012-04-17T11:33:00Z">
                  <w:rPr>
                    <w:ins w:id="186" w:author="Gao, Guan-Wei (高貫偉 ITC)" w:date="2012-04-17T11:04:00Z"/>
                    <w:rFonts w:ascii="Arial" w:eastAsia="SimSun" w:hAnsi="Arial"/>
                    <w:color w:val="FF0000"/>
                    <w:sz w:val="22"/>
                  </w:rPr>
                </w:rPrChange>
              </w:rPr>
              <w:pPrChange w:id="187" w:author="Gao, Guan-Wei (高貫偉 ITC)" w:date="2012-04-17T11:03:00Z">
                <w:pPr>
                  <w:ind w:firstLineChars="100" w:firstLine="220"/>
                </w:pPr>
              </w:pPrChange>
            </w:pPr>
          </w:p>
          <w:p w:rsidR="00000000" w:rsidRDefault="00865FF1">
            <w:pPr>
              <w:rPr>
                <w:ins w:id="188" w:author="Gao, Guan-Wei (高貫偉 ITC)" w:date="2012-04-17T11:09:00Z"/>
                <w:rFonts w:ascii="Arial" w:eastAsia="SimSun" w:hAnsi="Arial"/>
                <w:color w:val="FF0000"/>
                <w:sz w:val="22"/>
                <w:lang w:val="es-ES"/>
                <w:rPrChange w:id="189" w:author="Gao, Guan-Wei (高貫偉 ITC)" w:date="2012-04-17T11:33:00Z">
                  <w:rPr>
                    <w:ins w:id="190" w:author="Gao, Guan-Wei (高貫偉 ITC)" w:date="2012-04-17T11:09:00Z"/>
                    <w:rFonts w:ascii="Arial" w:eastAsia="SimSun" w:hAnsi="Arial"/>
                    <w:color w:val="FF0000"/>
                    <w:sz w:val="22"/>
                  </w:rPr>
                </w:rPrChange>
              </w:rPr>
              <w:pPrChange w:id="191" w:author="Gao, Guan-Wei (高貫偉 ITC)" w:date="2012-04-17T11:03:00Z">
                <w:pPr>
                  <w:ind w:firstLineChars="100" w:firstLine="220"/>
                </w:pPr>
              </w:pPrChange>
            </w:pPr>
          </w:p>
          <w:p w:rsidR="00000000" w:rsidRDefault="00865FF1">
            <w:pPr>
              <w:rPr>
                <w:ins w:id="192" w:author="Gao, Guan-Wei (高貫偉 ITC)" w:date="2012-04-17T11:09:00Z"/>
                <w:rFonts w:ascii="Arial" w:eastAsia="SimSun" w:hAnsi="Arial"/>
                <w:color w:val="FF0000"/>
                <w:sz w:val="22"/>
                <w:lang w:val="es-ES"/>
                <w:rPrChange w:id="193" w:author="Gao, Guan-Wei (高貫偉 ITC)" w:date="2012-04-17T11:33:00Z">
                  <w:rPr>
                    <w:ins w:id="194" w:author="Gao, Guan-Wei (高貫偉 ITC)" w:date="2012-04-17T11:09:00Z"/>
                    <w:rFonts w:ascii="Arial" w:eastAsia="SimSun" w:hAnsi="Arial"/>
                    <w:color w:val="FF0000"/>
                    <w:sz w:val="22"/>
                  </w:rPr>
                </w:rPrChange>
              </w:rPr>
              <w:pPrChange w:id="195" w:author="Gao, Guan-Wei (高貫偉 ITC)" w:date="2012-04-17T11:03:00Z">
                <w:pPr>
                  <w:ind w:firstLineChars="100" w:firstLine="220"/>
                </w:pPr>
              </w:pPrChange>
            </w:pPr>
          </w:p>
          <w:p w:rsidR="004A0070" w:rsidRPr="00561CE9" w:rsidRDefault="00185759" w:rsidP="004A0070">
            <w:pPr>
              <w:autoSpaceDE w:val="0"/>
              <w:autoSpaceDN w:val="0"/>
              <w:adjustRightInd w:val="0"/>
              <w:jc w:val="left"/>
              <w:rPr>
                <w:ins w:id="196" w:author="Gao, Guan-Wei (高貫偉 ITC)" w:date="2012-04-17T11:09:00Z"/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  <w:rPrChange w:id="197" w:author="Gao, Guan-Wei (高貫偉 ITC)" w:date="2012-04-17T11:33:00Z">
                  <w:rPr>
                    <w:ins w:id="198" w:author="Gao, Guan-Wei (高貫偉 ITC)" w:date="2012-04-17T11:09:00Z"/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</w:pPr>
            <w:ins w:id="199" w:author="Gao, Guan-Wei (高貫偉 ITC)" w:date="2012-04-17T11:09:00Z"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00" w:author="Gao, Guan-Wei (高貫偉 ITC)" w:date="2012-04-17T11:33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Declare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01" w:author="Gao, Guan-Wei (高貫偉 ITC)" w:date="2012-04-17T11:33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@Prd </w:t>
              </w:r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02" w:author="Gao, Guan-Wei (高貫偉 ITC)" w:date="2012-04-17T11:33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char</w:t>
              </w:r>
              <w:r w:rsidRPr="00185759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lang w:val="es-ES"/>
                  <w:rPrChange w:id="203" w:author="Gao, Guan-Wei (高貫偉 ITC)" w:date="2012-04-17T11:33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(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04" w:author="Gao, Guan-Wei (高貫偉 ITC)" w:date="2012-04-17T11:33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9</w:t>
              </w:r>
              <w:r w:rsidRPr="00185759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lang w:val="es-ES"/>
                  <w:rPrChange w:id="205" w:author="Gao, Guan-Wei (高貫偉 ITC)" w:date="2012-04-17T11:33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)</w:t>
              </w:r>
            </w:ins>
          </w:p>
          <w:p w:rsidR="004A0070" w:rsidRPr="00561CE9" w:rsidRDefault="00185759" w:rsidP="004A0070">
            <w:pPr>
              <w:autoSpaceDE w:val="0"/>
              <w:autoSpaceDN w:val="0"/>
              <w:adjustRightInd w:val="0"/>
              <w:jc w:val="left"/>
              <w:rPr>
                <w:ins w:id="206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  <w:rPrChange w:id="207" w:author="Gao, Guan-Wei (高貫偉 ITC)" w:date="2012-04-17T11:33:00Z">
                  <w:rPr>
                    <w:ins w:id="208" w:author="Gao, Guan-Wei (高貫偉 ITC)" w:date="2012-04-17T11:09:00Z"/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</w:pPr>
            <w:ins w:id="209" w:author="Gao, Guan-Wei (高貫偉 ITC)" w:date="2012-04-17T11:09:00Z"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10" w:author="Gao, Guan-Wei (高貫偉 ITC)" w:date="2012-04-17T11:33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Declare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11" w:author="Gao, Guan-Wei (高貫偉 ITC)" w:date="2012-04-17T11:33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@Cdt </w:t>
              </w:r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12" w:author="Gao, Guan-Wei (高貫偉 ITC)" w:date="2012-04-17T11:33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datetime</w:t>
              </w:r>
            </w:ins>
          </w:p>
          <w:p w:rsidR="004A0070" w:rsidRPr="00561CE9" w:rsidRDefault="00185759" w:rsidP="004A0070">
            <w:pPr>
              <w:autoSpaceDE w:val="0"/>
              <w:autoSpaceDN w:val="0"/>
              <w:adjustRightInd w:val="0"/>
              <w:jc w:val="left"/>
              <w:rPr>
                <w:ins w:id="213" w:author="Gao, Guan-Wei (高貫偉 ITC)" w:date="2012-04-17T11:09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  <w:rPrChange w:id="214" w:author="Gao, Guan-Wei (高貫偉 ITC)" w:date="2012-04-17T11:33:00Z">
                  <w:rPr>
                    <w:ins w:id="215" w:author="Gao, Guan-Wei (高貫偉 ITC)" w:date="2012-04-17T11:09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216" w:author="Gao, Guan-Wei (高貫偉 ITC)" w:date="2012-04-17T11:09:00Z"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17" w:author="Gao, Guan-Wei (高貫偉 ITC)" w:date="2012-04-17T11:33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Set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18" w:author="Gao, Guan-Wei (高貫偉 ITC)" w:date="2012-04-17T11:33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@Prd </w:t>
              </w:r>
              <w:r w:rsidRPr="00185759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lang w:val="es-ES"/>
                  <w:rPrChange w:id="219" w:author="Gao, Guan-Wei (高貫偉 ITC)" w:date="2012-04-17T11:33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20" w:author="Gao, Guan-Wei (高貫偉 ITC)" w:date="2012-04-17T11:33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185759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lang w:val="es-ES"/>
                  <w:rPrChange w:id="221" w:author="Gao, Guan-Wei (高貫偉 ITC)" w:date="2012-04-17T11:33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''</w:t>
              </w:r>
            </w:ins>
          </w:p>
          <w:p w:rsidR="004A0070" w:rsidRPr="00226FA9" w:rsidRDefault="00185759" w:rsidP="004A0070">
            <w:pPr>
              <w:autoSpaceDE w:val="0"/>
              <w:autoSpaceDN w:val="0"/>
              <w:adjustRightInd w:val="0"/>
              <w:jc w:val="left"/>
              <w:rPr>
                <w:ins w:id="222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  <w:rPrChange w:id="223" w:author="Gao, Guan-Wei (高貫偉 ITC)" w:date="2012-04-24T10:30:00Z">
                  <w:rPr>
                    <w:ins w:id="224" w:author="Gao, Guan-Wei (高貫偉 ITC)" w:date="2012-04-17T11:09:00Z"/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</w:pPr>
            <w:ins w:id="225" w:author="Gao, Guan-Wei (高貫偉 ITC)" w:date="2012-04-17T11:09:00Z"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26" w:author="Gao, Guan-Wei (高貫偉 ITC)" w:date="2012-04-24T10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select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27" w:author="Gao, Guan-Wei (高貫偉 ITC)" w:date="2012-04-24T10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28" w:author="Gao, Guan-Wei (高貫偉 ITC)" w:date="2012-04-24T10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top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29" w:author="Gao, Guan-Wei (高貫偉 ITC)" w:date="2012-04-24T10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1 @Cdt </w:t>
              </w:r>
              <w:r w:rsidRPr="00185759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lang w:val="es-ES"/>
                  <w:rPrChange w:id="230" w:author="Gao, Guan-Wei (高貫偉 ITC)" w:date="2012-04-24T10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31" w:author="Gao, Guan-Wei (高貫偉 ITC)" w:date="2012-04-24T10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Cdt  </w:t>
              </w:r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32" w:author="Gao, Guan-Wei (高貫偉 ITC)" w:date="2012-04-24T10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from</w:t>
              </w:r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33" w:author="Gao, Guan-Wei (高貫偉 ITC)" w:date="2012-04-24T10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ProductLog </w:t>
              </w:r>
              <w:r w:rsidRPr="00185759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lang w:val="es-ES"/>
                  <w:rPrChange w:id="234" w:author="Gao, Guan-Wei (高貫偉 ITC)" w:date="2012-04-24T10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nolock</w:t>
              </w:r>
            </w:ins>
          </w:p>
          <w:p w:rsidR="004A0070" w:rsidRDefault="00185759" w:rsidP="004A0070">
            <w:pPr>
              <w:autoSpaceDE w:val="0"/>
              <w:autoSpaceDN w:val="0"/>
              <w:adjustRightInd w:val="0"/>
              <w:jc w:val="left"/>
              <w:rPr>
                <w:ins w:id="235" w:author="Gao, Guan-Wei (高貫偉 ITC)" w:date="2012-04-17T11:09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236" w:author="Gao, Guan-Wei (高貫偉 ITC)" w:date="2012-04-17T11:09:00Z">
              <w:r w:rsidRPr="00185759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  <w:rPrChange w:id="237" w:author="Gao, Guan-Wei (高貫偉 ITC)" w:date="2012-04-24T10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 </w:t>
              </w:r>
              <w:r w:rsidR="004A007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 w:rsidR="004A007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Station </w:t>
              </w:r>
              <w:r w:rsidR="004A007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 w:rsidR="004A007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4A007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'64'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38" w:author="Gao, Guan-Wei (高貫偉 ITC)" w:date="2012-04-17T11:09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239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  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ProductID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@Prd 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40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ins w:id="241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  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order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by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Cdt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desc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42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ins w:id="243" w:author="Gao, Guan-Wei (高貫偉 ITC)" w:date="2012-04-17T11:09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if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exists(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*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ProductLog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nolock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44" w:author="Gao, Guan-Wei (高貫偉 ITC)" w:date="2012-04-17T11:09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245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Station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'64'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46" w:author="Gao, Guan-Wei (高貫偉 ITC)" w:date="2012-04-17T11:09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247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ProductID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@Prd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48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ins w:id="249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not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exists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*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ProductLog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nolock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50" w:author="Gao, Guan-Wei (高貫偉 ITC)" w:date="2012-04-17T11:09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251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Station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'6A'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52" w:author="Gao, Guan-Wei (高貫偉 ITC)" w:date="2012-04-17T11:09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253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Status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'0'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54" w:author="Gao, Guan-Wei (高貫偉 ITC)" w:date="2012-04-17T11:09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255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ProductID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@Prd 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56" w:author="Gao, Guan-Wei (高貫偉 ITC)" w:date="2012-04-17T11:09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257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Cdt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@Cdt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58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ins w:id="259" w:author="Gao, Guan-Wei (高貫偉 ITC)" w:date="2012-04-17T11:09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begin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60" w:author="Gao, Guan-Wei (高貫偉 ITC)" w:date="2012-04-17T11:09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261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ab/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不执行操作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62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ins w:id="263" w:author="Gao, Guan-Wei (高貫偉 ITC)" w:date="2012-04-17T11:09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end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64" w:author="Gao, Guan-Wei (高貫偉 ITC)" w:date="2012-04-17T11:09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265" w:author="Gao, Guan-Wei (高貫偉 ITC)" w:date="2012-04-17T11:09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else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66" w:author="Gao, Guan-Wei (高貫偉 ITC)" w:date="2012-04-17T11:09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ins w:id="267" w:author="Gao, Guan-Wei (高貫偉 ITC)" w:date="2012-04-17T11:09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begin</w:t>
              </w:r>
            </w:ins>
          </w:p>
          <w:p w:rsidR="004A0070" w:rsidRDefault="004A0070" w:rsidP="004A0070">
            <w:pPr>
              <w:autoSpaceDE w:val="0"/>
              <w:autoSpaceDN w:val="0"/>
              <w:adjustRightInd w:val="0"/>
              <w:jc w:val="left"/>
              <w:rPr>
                <w:ins w:id="268" w:author="Gao, Guan-Wei (高貫偉 ITC)" w:date="2012-04-17T11:09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269" w:author="Gao, Guan-Wei (高貫偉 ITC)" w:date="2012-04-17T11:09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  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执行操作</w:t>
              </w:r>
            </w:ins>
          </w:p>
          <w:p w:rsidR="00000000" w:rsidRDefault="004A0070">
            <w:pPr>
              <w:rPr>
                <w:rFonts w:ascii="Arial" w:eastAsia="SimSun" w:hAnsi="Arial"/>
                <w:color w:val="FF0000"/>
                <w:sz w:val="22"/>
              </w:rPr>
              <w:pPrChange w:id="270" w:author="Gao, Guan-Wei (高貫偉 ITC)" w:date="2012-04-17T11:03:00Z">
                <w:pPr>
                  <w:ind w:firstLineChars="100" w:firstLine="200"/>
                </w:pPr>
              </w:pPrChange>
            </w:pPr>
            <w:ins w:id="271" w:author="Gao, Guan-Wei (高貫偉 ITC)" w:date="2012-04-17T11:09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end</w:t>
              </w:r>
            </w:ins>
          </w:p>
        </w:tc>
      </w:tr>
    </w:tbl>
    <w:p w:rsidR="003368B6" w:rsidRDefault="003368B6" w:rsidP="00F0271C">
      <w:pPr>
        <w:ind w:firstLineChars="200" w:firstLine="420"/>
        <w:jc w:val="left"/>
      </w:pPr>
    </w:p>
    <w:p w:rsidR="005859CC" w:rsidRDefault="005859CC" w:rsidP="00371BF0">
      <w:pPr>
        <w:pStyle w:val="1"/>
        <w:jc w:val="left"/>
      </w:pPr>
      <w:bookmarkStart w:id="272" w:name="_Toc308781972"/>
      <w:r>
        <w:t>A</w:t>
      </w:r>
      <w:r>
        <w:rPr>
          <w:rFonts w:hint="eastAsia"/>
        </w:rPr>
        <w:t>ppendix</w:t>
      </w:r>
      <w:bookmarkEnd w:id="272"/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>Function ConvertLTOA (LG)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  <w:t xml:space="preserve">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dim i,k,aaa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dim L(192)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dim cha(24) 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for i=1 to 192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   L(i)=int(Mid(LG,i,1))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next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  <w:lastRenderedPageBreak/>
        <w:t xml:space="preserve">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k=1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for i=1 to 192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if i Mod 8=1 then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aaa=0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if L(i)=1 then aaa=aaa+1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elseif i Mod 8=0 then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if L(i)=1 then aaa=aaa+2^7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   cha(k)=chr(aaa)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  <w:t xml:space="preserve">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   k=k+1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else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   if L(i)=1 then aaa=aaa+2^((i Mod 8)-1)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  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   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 xml:space="preserve">    end if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next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str=""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for i=1 to 24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str=str&amp;cha(i)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'</w:t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msgbox str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next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'msgbox str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MSComm1.OutPut=str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'msgbox MSComm1.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  <w:t>'return ConvertLTOA</w:t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ab/>
      </w:r>
    </w:p>
    <w:p w:rsidR="00701D67" w:rsidRPr="00701D67" w:rsidRDefault="00701D67" w:rsidP="00701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SimSun" w:hAnsi="Courier New" w:cs="Courier New"/>
          <w:i/>
          <w:color w:val="17365D" w:themeColor="text2" w:themeShade="BF"/>
          <w:kern w:val="0"/>
          <w:sz w:val="20"/>
          <w:szCs w:val="24"/>
        </w:rPr>
      </w:pPr>
      <w:r w:rsidRPr="00701D67">
        <w:rPr>
          <w:rFonts w:ascii="Courier New" w:eastAsia="SimSun" w:hAnsi="Courier New" w:cs="Courier New"/>
          <w:i/>
          <w:iCs/>
          <w:color w:val="17365D" w:themeColor="text2" w:themeShade="BF"/>
          <w:kern w:val="0"/>
          <w:sz w:val="20"/>
          <w:szCs w:val="24"/>
        </w:rPr>
        <w:t>End Function</w:t>
      </w:r>
    </w:p>
    <w:p w:rsidR="007D5F73" w:rsidRDefault="007D5F73" w:rsidP="007D5F73">
      <w:pPr>
        <w:jc w:val="left"/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</w:pPr>
      <w:r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  <w:t>1</w:t>
      </w:r>
      <w:r>
        <w:rPr>
          <w:rFonts w:ascii="Arial" w:hAnsi="Arial" w:cs="Arial"/>
          <w:b/>
          <w:noProof/>
          <w:kern w:val="0"/>
          <w:sz w:val="28"/>
          <w:szCs w:val="28"/>
          <w:lang w:val="es-ES"/>
        </w:rPr>
        <w:t>.</w:t>
      </w:r>
      <w:r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修改</w:t>
      </w:r>
      <w:r>
        <w:rPr>
          <w:rFonts w:ascii="Arial" w:hAnsi="Arial" w:cs="Arial"/>
          <w:b/>
          <w:noProof/>
          <w:kern w:val="0"/>
          <w:sz w:val="28"/>
          <w:szCs w:val="28"/>
          <w:lang w:val="es-ES"/>
        </w:rPr>
        <w:t xml:space="preserve">: </w:t>
      </w:r>
      <w:r>
        <w:rPr>
          <w:rFonts w:ascii="Arial" w:hAnsi="Arial" w:cs="Arial"/>
          <w:noProof/>
          <w:kern w:val="0"/>
          <w:lang w:val="es-ES"/>
        </w:rPr>
        <w:t>(</w:t>
      </w:r>
      <w:r>
        <w:rPr>
          <w:rFonts w:ascii="Arial" w:hAnsi="Arial" w:cs="Arial" w:hint="eastAsia"/>
          <w:noProof/>
          <w:kern w:val="0"/>
          <w:lang w:val="es-ES"/>
        </w:rPr>
        <w:t>修改日期：</w:t>
      </w:r>
      <w:r>
        <w:rPr>
          <w:rFonts w:ascii="Arial" w:hAnsi="Arial" w:cs="Arial"/>
          <w:noProof/>
          <w:kern w:val="0"/>
          <w:lang w:val="es-ES"/>
        </w:rPr>
        <w:t>2013\0</w:t>
      </w:r>
      <w:r>
        <w:rPr>
          <w:rFonts w:ascii="Arial" w:eastAsia="SimSun" w:hAnsi="Arial" w:cs="Arial" w:hint="eastAsia"/>
          <w:noProof/>
          <w:kern w:val="0"/>
          <w:lang w:val="es-ES"/>
        </w:rPr>
        <w:t>4</w:t>
      </w:r>
      <w:r>
        <w:rPr>
          <w:rFonts w:ascii="Arial" w:hAnsi="Arial" w:cs="Arial"/>
          <w:noProof/>
          <w:kern w:val="0"/>
          <w:lang w:val="es-ES"/>
        </w:rPr>
        <w:t>\</w:t>
      </w:r>
      <w:r>
        <w:rPr>
          <w:rFonts w:ascii="Arial" w:eastAsia="SimSun" w:hAnsi="Arial" w:cs="Arial" w:hint="eastAsia"/>
          <w:noProof/>
          <w:kern w:val="0"/>
          <w:lang w:val="es-ES"/>
        </w:rPr>
        <w:t>09</w:t>
      </w:r>
      <w:r>
        <w:rPr>
          <w:rFonts w:ascii="Arial" w:hAnsi="Arial" w:cs="Arial"/>
          <w:noProof/>
          <w:kern w:val="0"/>
          <w:lang w:val="es-ES"/>
        </w:rPr>
        <w:t>,</w:t>
      </w:r>
      <w:r>
        <w:rPr>
          <w:rFonts w:ascii="Arial" w:hAnsi="Arial" w:cs="Arial" w:hint="eastAsia"/>
          <w:noProof/>
          <w:kern w:val="0"/>
          <w:lang w:val="es-ES"/>
        </w:rPr>
        <w:t>修改页码：第</w:t>
      </w:r>
      <w:r>
        <w:rPr>
          <w:rFonts w:ascii="Arial" w:eastAsia="SimSun" w:hAnsi="Arial" w:cs="Arial" w:hint="eastAsia"/>
          <w:noProof/>
          <w:kern w:val="0"/>
          <w:lang w:val="es-ES"/>
        </w:rPr>
        <w:t>6</w:t>
      </w:r>
      <w:r>
        <w:rPr>
          <w:rFonts w:ascii="Arial" w:hAnsi="Arial" w:cs="Arial" w:hint="eastAsia"/>
          <w:noProof/>
          <w:kern w:val="0"/>
          <w:lang w:val="es-ES"/>
        </w:rPr>
        <w:t>页</w:t>
      </w:r>
      <w:r>
        <w:rPr>
          <w:rFonts w:ascii="Arial" w:hAnsi="Arial" w:cs="Arial"/>
          <w:noProof/>
          <w:kern w:val="0"/>
          <w:lang w:val="es-ES"/>
        </w:rPr>
        <w:t>)</w:t>
      </w:r>
    </w:p>
    <w:p w:rsidR="007D5F73" w:rsidRDefault="007D5F73" w:rsidP="007D5F73">
      <w:pPr>
        <w:ind w:leftChars="100" w:left="210"/>
        <w:rPr>
          <w:rFonts w:ascii="Arial" w:eastAsia="SimSun" w:hAnsi="Arial" w:cs="Arial"/>
          <w:b/>
          <w:noProof/>
          <w:kern w:val="0"/>
          <w:lang w:val="es-ES"/>
        </w:rPr>
      </w:pPr>
      <w:r>
        <w:rPr>
          <w:rFonts w:ascii="Arial" w:eastAsia="SimSun" w:hAnsi="Arial" w:cs="Arial" w:hint="eastAsia"/>
          <w:b/>
          <w:noProof/>
          <w:kern w:val="0"/>
          <w:lang w:val="es-ES"/>
        </w:rPr>
        <w:t>修改的</w:t>
      </w:r>
      <w:r>
        <w:rPr>
          <w:rFonts w:ascii="Arial" w:hAnsi="Arial" w:cs="Arial" w:hint="eastAsia"/>
          <w:b/>
          <w:noProof/>
          <w:kern w:val="0"/>
          <w:lang w:val="es-ES"/>
        </w:rPr>
        <w:t>需求：</w:t>
      </w:r>
      <w:r>
        <w:rPr>
          <w:rFonts w:ascii="Arial" w:eastAsia="SimSun" w:hAnsi="Arial" w:cs="Arial"/>
          <w:b/>
          <w:noProof/>
          <w:kern w:val="0"/>
          <w:lang w:val="es-ES"/>
        </w:rPr>
        <w:t>(</w:t>
      </w:r>
      <w:r>
        <w:rPr>
          <w:rFonts w:ascii="Arial" w:eastAsia="SimSun" w:hAnsi="Arial" w:cs="Arial" w:hint="eastAsia"/>
          <w:b/>
          <w:noProof/>
          <w:kern w:val="0"/>
          <w:highlight w:val="green"/>
          <w:lang w:val="es-ES"/>
        </w:rPr>
        <w:t>增加绿色标注部分</w:t>
      </w:r>
      <w:r>
        <w:rPr>
          <w:rFonts w:ascii="Arial" w:eastAsia="SimSun" w:hAnsi="Arial" w:cs="Arial"/>
          <w:b/>
          <w:noProof/>
          <w:kern w:val="0"/>
          <w:lang w:val="es-ES"/>
        </w:rPr>
        <w:t xml:space="preserve">) </w:t>
      </w:r>
    </w:p>
    <w:p w:rsidR="00423B05" w:rsidRPr="00A8187C" w:rsidRDefault="00423B05" w:rsidP="00423B05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423B05" w:rsidRDefault="00003399" w:rsidP="007D5F73">
      <w:pPr>
        <w:ind w:leftChars="100" w:left="210"/>
        <w:rPr>
          <w:rFonts w:ascii="Arial" w:eastAsia="SimSun" w:hAnsi="Arial" w:cs="Arial"/>
          <w:b/>
          <w:noProof/>
          <w:kern w:val="0"/>
          <w:lang w:val="es-ES"/>
        </w:rPr>
      </w:pPr>
      <w:ins w:id="273" w:author="ies12cn74" w:date="2013-04-09T13:56:00Z">
        <w:r w:rsidRPr="00A54FC8">
          <w:rPr>
            <w:rFonts w:eastAsia="SimSun" w:hint="eastAsia"/>
            <w:highlight w:val="green"/>
          </w:rPr>
          <w:lastRenderedPageBreak/>
          <w:t>10.</w:t>
        </w:r>
      </w:ins>
      <w:ins w:id="274" w:author="ies12cn74" w:date="2013-04-09T14:07:00Z">
        <w:r w:rsidRPr="00A54FC8">
          <w:rPr>
            <w:rFonts w:eastAsia="SimSun" w:hint="eastAsia"/>
            <w:highlight w:val="green"/>
          </w:rPr>
          <w:t>根据</w:t>
        </w:r>
        <w:r w:rsidRPr="00A54FC8">
          <w:rPr>
            <w:rFonts w:eastAsia="SimSun" w:hint="eastAsia"/>
            <w:highlight w:val="green"/>
          </w:rPr>
          <w:t>label</w:t>
        </w:r>
      </w:ins>
      <w:ins w:id="275" w:author="ies12cn74" w:date="2013-04-09T14:08:00Z">
        <w:r w:rsidRPr="00A54FC8">
          <w:rPr>
            <w:rFonts w:eastAsia="SimSun" w:hint="eastAsia"/>
            <w:highlight w:val="green"/>
          </w:rPr>
          <w:t>No List</w:t>
        </w:r>
        <w:r w:rsidRPr="00A54FC8">
          <w:rPr>
            <w:rFonts w:eastAsia="SimSun" w:hint="eastAsia"/>
            <w:highlight w:val="green"/>
          </w:rPr>
          <w:t>中的</w:t>
        </w:r>
        <w:r w:rsidRPr="00A54FC8">
          <w:rPr>
            <w:rFonts w:eastAsia="SimSun" w:hint="eastAsia"/>
            <w:highlight w:val="green"/>
          </w:rPr>
          <w:t>60</w:t>
        </w:r>
        <w:r w:rsidRPr="00A54FC8">
          <w:rPr>
            <w:rFonts w:eastAsia="SimSun" w:hint="eastAsia"/>
            <w:highlight w:val="green"/>
          </w:rPr>
          <w:t>料号</w:t>
        </w:r>
        <w:r w:rsidRPr="00A54FC8">
          <w:rPr>
            <w:rFonts w:eastAsia="SimSun" w:hint="eastAsia"/>
            <w:highlight w:val="green"/>
          </w:rPr>
          <w:t>(PartNo),</w:t>
        </w:r>
        <w:r w:rsidRPr="00A54FC8">
          <w:rPr>
            <w:rFonts w:eastAsia="SimSun" w:hint="eastAsia"/>
            <w:highlight w:val="green"/>
          </w:rPr>
          <w:t>调取显示相应的料号</w:t>
        </w:r>
      </w:ins>
      <w:ins w:id="276" w:author="ies12cn74" w:date="2013-04-09T14:09:00Z">
        <w:r w:rsidRPr="00A54FC8">
          <w:rPr>
            <w:rFonts w:eastAsia="SimSun" w:hint="eastAsia"/>
            <w:highlight w:val="green"/>
          </w:rPr>
          <w:t>图片</w:t>
        </w:r>
        <w:r w:rsidRPr="00A54FC8">
          <w:rPr>
            <w:rFonts w:eastAsia="SimSun" w:hint="eastAsia"/>
            <w:highlight w:val="green"/>
          </w:rPr>
          <w:t>.</w:t>
        </w:r>
      </w:ins>
    </w:p>
    <w:p w:rsidR="00423B05" w:rsidRDefault="00423B05" w:rsidP="00423B05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业务规则</w:t>
      </w:r>
    </w:p>
    <w:p w:rsidR="00680F17" w:rsidRPr="00680F17" w:rsidRDefault="00680F17" w:rsidP="00680F17">
      <w:pPr>
        <w:pStyle w:val="aa"/>
        <w:ind w:left="420" w:firstLineChars="0" w:firstLine="0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  <w:highlight w:val="green"/>
        </w:rPr>
        <w:t>10.</w:t>
      </w:r>
      <w:r w:rsidRPr="00680F17">
        <w:rPr>
          <w:rFonts w:ascii="Arial" w:eastAsia="SimSun" w:hAnsi="Arial" w:cs="Arial" w:hint="eastAsia"/>
          <w:highlight w:val="green"/>
        </w:rPr>
        <w:t>显示</w:t>
      </w:r>
      <w:r w:rsidRPr="00680F17">
        <w:rPr>
          <w:rFonts w:ascii="Arial" w:eastAsia="SimSun" w:hAnsi="Arial" w:cs="Arial" w:hint="eastAsia"/>
          <w:highlight w:val="green"/>
        </w:rPr>
        <w:t>60</w:t>
      </w:r>
      <w:r w:rsidRPr="00680F17">
        <w:rPr>
          <w:rFonts w:ascii="Arial" w:eastAsia="SimSun" w:hAnsi="Arial" w:cs="Arial" w:hint="eastAsia"/>
          <w:highlight w:val="green"/>
        </w:rPr>
        <w:t>料号的图片</w:t>
      </w:r>
      <w:r w:rsidRPr="00A54FC8">
        <w:rPr>
          <w:rFonts w:eastAsia="SimSun" w:hint="eastAsia"/>
          <w:highlight w:val="green"/>
        </w:rPr>
        <w:t>by[partNo]</w:t>
      </w:r>
    </w:p>
    <w:p w:rsidR="00680F17" w:rsidRPr="00680F17" w:rsidRDefault="00680F17" w:rsidP="00680F17">
      <w:pPr>
        <w:pStyle w:val="aa"/>
        <w:ind w:left="420" w:firstLineChars="0" w:firstLine="0"/>
        <w:rPr>
          <w:rFonts w:eastAsia="SimSun"/>
          <w:lang w:val="es-ES"/>
        </w:rPr>
      </w:pPr>
      <w:r w:rsidRPr="00680F17">
        <w:rPr>
          <w:rFonts w:ascii="Arial" w:eastAsia="SimSun" w:hAnsi="Arial" w:cs="Arial" w:hint="eastAsia"/>
        </w:rPr>
        <w:t xml:space="preserve">      </w:t>
      </w:r>
      <w:r w:rsidRPr="00680F17">
        <w:rPr>
          <w:rFonts w:ascii="Arial" w:eastAsia="SimSun" w:hAnsi="Arial" w:cs="Arial" w:hint="eastAsia"/>
          <w:highlight w:val="green"/>
        </w:rPr>
        <w:t>根据</w:t>
      </w:r>
      <w:r w:rsidRPr="00680F17">
        <w:rPr>
          <w:rFonts w:ascii="Arial" w:eastAsia="SimSun" w:hAnsi="Arial" w:cs="Arial" w:hint="eastAsia"/>
          <w:highlight w:val="green"/>
        </w:rPr>
        <w:t>label  List</w:t>
      </w:r>
      <w:r w:rsidRPr="00680F17">
        <w:rPr>
          <w:rFonts w:ascii="Arial" w:eastAsia="SimSun" w:hAnsi="Arial" w:cs="Arial" w:hint="eastAsia"/>
          <w:highlight w:val="green"/>
        </w:rPr>
        <w:t>中</w:t>
      </w:r>
      <w:r w:rsidRPr="00680F17">
        <w:rPr>
          <w:rFonts w:ascii="Arial" w:eastAsia="SimSun" w:hAnsi="Arial" w:cs="Arial" w:hint="eastAsia"/>
          <w:highlight w:val="green"/>
        </w:rPr>
        <w:t>60</w:t>
      </w:r>
      <w:r w:rsidRPr="00680F17">
        <w:rPr>
          <w:rFonts w:ascii="Arial" w:eastAsia="SimSun" w:hAnsi="Arial" w:cs="Arial" w:hint="eastAsia"/>
          <w:highlight w:val="green"/>
        </w:rPr>
        <w:t>料号的</w:t>
      </w:r>
      <w:r w:rsidRPr="00680F17">
        <w:rPr>
          <w:rFonts w:ascii="Arial" w:eastAsia="SimSun" w:hAnsi="Arial" w:cs="Arial" w:hint="eastAsia"/>
          <w:highlight w:val="green"/>
        </w:rPr>
        <w:t>(PartNo),</w:t>
      </w:r>
      <w:r w:rsidRPr="00680F17">
        <w:rPr>
          <w:rFonts w:ascii="Arial" w:eastAsia="SimSun" w:hAnsi="Arial" w:cs="Arial" w:hint="eastAsia"/>
          <w:highlight w:val="green"/>
        </w:rPr>
        <w:t>调取显示相应料号的图片</w:t>
      </w:r>
      <w:r w:rsidRPr="00680F17">
        <w:rPr>
          <w:rFonts w:ascii="Arial" w:eastAsia="SimSun" w:hAnsi="Arial" w:cs="Arial" w:hint="eastAsia"/>
          <w:highlight w:val="green"/>
        </w:rPr>
        <w:t>(</w:t>
      </w:r>
      <w:r w:rsidRPr="00680F17">
        <w:rPr>
          <w:rFonts w:ascii="Arial" w:eastAsia="SimSun" w:hAnsi="Arial" w:cs="Arial" w:hint="eastAsia"/>
          <w:highlight w:val="green"/>
        </w:rPr>
        <w:t>详情参见</w:t>
      </w:r>
      <w:r w:rsidRPr="00680F17">
        <w:rPr>
          <w:rFonts w:ascii="Arial" w:eastAsia="SimSun" w:hAnsi="Arial" w:cs="Arial" w:hint="eastAsia"/>
          <w:highlight w:val="green"/>
        </w:rPr>
        <w:t xml:space="preserve">AFT MVS </w:t>
      </w:r>
      <w:r w:rsidRPr="00680F17">
        <w:rPr>
          <w:rFonts w:ascii="Arial" w:eastAsia="SimSun" w:hAnsi="Arial" w:cs="Arial" w:hint="eastAsia"/>
          <w:highlight w:val="green"/>
        </w:rPr>
        <w:t>页面</w:t>
      </w:r>
      <w:r w:rsidRPr="00680F17">
        <w:rPr>
          <w:rFonts w:ascii="Arial" w:eastAsia="SimSun" w:hAnsi="Arial" w:cs="Arial"/>
          <w:highlight w:val="green"/>
        </w:rPr>
        <w:t>’’</w:t>
      </w:r>
      <w:r w:rsidRPr="00680F17">
        <w:rPr>
          <w:rFonts w:ascii="Arial" w:eastAsia="SimSun" w:hAnsi="Arial" w:cs="Arial"/>
          <w:highlight w:val="green"/>
        </w:rPr>
        <w:t>显示标签的</w:t>
      </w:r>
      <w:r w:rsidRPr="00680F17">
        <w:rPr>
          <w:rFonts w:ascii="Arial" w:eastAsia="SimSun" w:hAnsi="Arial" w:cs="Arial"/>
          <w:highlight w:val="green"/>
        </w:rPr>
        <w:t>ESOP</w:t>
      </w:r>
      <w:r w:rsidRPr="00680F17">
        <w:rPr>
          <w:rFonts w:ascii="Arial" w:eastAsia="SimSun" w:hAnsi="Arial" w:cs="Arial" w:hint="eastAsia"/>
          <w:highlight w:val="green"/>
        </w:rPr>
        <w:t>逻辑</w:t>
      </w:r>
      <w:r w:rsidRPr="00680F17">
        <w:rPr>
          <w:rFonts w:ascii="Arial" w:eastAsia="SimSun" w:hAnsi="Arial" w:cs="Arial"/>
          <w:highlight w:val="green"/>
        </w:rPr>
        <w:t>’’</w:t>
      </w:r>
      <w:r w:rsidRPr="00680F17">
        <w:rPr>
          <w:rFonts w:ascii="Arial" w:eastAsia="SimSun" w:hAnsi="Arial" w:cs="Arial" w:hint="eastAsia"/>
          <w:highlight w:val="green"/>
        </w:rPr>
        <w:t>)</w:t>
      </w:r>
    </w:p>
    <w:p w:rsidR="00680F17" w:rsidRPr="00A8187C" w:rsidRDefault="00680F17" w:rsidP="00680F17">
      <w:pPr>
        <w:pStyle w:val="aa"/>
        <w:ind w:left="420" w:firstLineChars="0" w:firstLine="0"/>
        <w:rPr>
          <w:rFonts w:eastAsia="SimHei"/>
          <w:sz w:val="24"/>
        </w:rPr>
      </w:pPr>
    </w:p>
    <w:p w:rsidR="007D5F73" w:rsidRPr="00680F17" w:rsidRDefault="007D5F73" w:rsidP="007D5F73">
      <w:pPr>
        <w:rPr>
          <w:rFonts w:ascii="Arial" w:eastAsia="SimSun" w:hAnsi="Arial" w:cs="Arial"/>
          <w:b/>
          <w:noProof/>
          <w:kern w:val="0"/>
          <w:sz w:val="22"/>
        </w:rPr>
      </w:pPr>
    </w:p>
    <w:p w:rsidR="00701D67" w:rsidRPr="005419EB" w:rsidRDefault="00701D67" w:rsidP="00701D67">
      <w:pPr>
        <w:rPr>
          <w:rFonts w:eastAsia="SimSun"/>
        </w:rPr>
      </w:pPr>
    </w:p>
    <w:sectPr w:rsidR="00701D67" w:rsidRPr="005419EB" w:rsidSect="001B33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FF1" w:rsidRDefault="00865FF1" w:rsidP="00F84835">
      <w:r>
        <w:separator/>
      </w:r>
    </w:p>
  </w:endnote>
  <w:endnote w:type="continuationSeparator" w:id="0">
    <w:p w:rsidR="00865FF1" w:rsidRDefault="00865FF1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4E1" w:rsidRDefault="002F34E1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18575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85759">
              <w:rPr>
                <w:b/>
                <w:sz w:val="24"/>
                <w:szCs w:val="24"/>
              </w:rPr>
              <w:fldChar w:fldCharType="separate"/>
            </w:r>
            <w:r w:rsidR="001062CF">
              <w:rPr>
                <w:b/>
                <w:noProof/>
              </w:rPr>
              <w:t>5</w:t>
            </w:r>
            <w:r w:rsidR="0018575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18575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85759">
              <w:rPr>
                <w:b/>
                <w:sz w:val="24"/>
                <w:szCs w:val="24"/>
              </w:rPr>
              <w:fldChar w:fldCharType="separate"/>
            </w:r>
            <w:r w:rsidR="001062CF">
              <w:rPr>
                <w:b/>
                <w:noProof/>
              </w:rPr>
              <w:t>11</w:t>
            </w:r>
            <w:r w:rsidR="00185759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2F34E1" w:rsidRDefault="002F34E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FF1" w:rsidRDefault="00865FF1" w:rsidP="00F84835">
      <w:r>
        <w:separator/>
      </w:r>
    </w:p>
  </w:footnote>
  <w:footnote w:type="continuationSeparator" w:id="0">
    <w:p w:rsidR="00865FF1" w:rsidRDefault="00865FF1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4E1" w:rsidRDefault="002F34E1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2F34E1" w:rsidTr="00817C97">
      <w:trPr>
        <w:cantSplit/>
        <w:trHeight w:val="233"/>
      </w:trPr>
      <w:tc>
        <w:tcPr>
          <w:tcW w:w="8522" w:type="dxa"/>
        </w:tcPr>
        <w:p w:rsidR="002F34E1" w:rsidRDefault="002F34E1" w:rsidP="00CB60DA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2F34E1" w:rsidTr="00817C97">
      <w:trPr>
        <w:cantSplit/>
        <w:trHeight w:val="232"/>
      </w:trPr>
      <w:tc>
        <w:tcPr>
          <w:tcW w:w="8522" w:type="dxa"/>
        </w:tcPr>
        <w:p w:rsidR="002F34E1" w:rsidRDefault="002F34E1" w:rsidP="00CB60DA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9E77A6">
            <w:rPr>
              <w:rFonts w:ascii="Arial" w:hAnsi="Arial" w:cs="Arial"/>
              <w:b/>
              <w:bCs/>
            </w:rPr>
            <w:t>CI-MES1</w:t>
          </w:r>
          <w:r>
            <w:rPr>
              <w:rFonts w:ascii="Arial" w:hAnsi="Arial" w:cs="Arial" w:hint="eastAsia"/>
              <w:b/>
              <w:bCs/>
            </w:rPr>
            <w:t>2-</w:t>
          </w:r>
          <w:r w:rsidRPr="009E77A6">
            <w:rPr>
              <w:rFonts w:ascii="Arial" w:hAnsi="Arial" w:cs="Arial"/>
              <w:b/>
              <w:bCs/>
            </w:rPr>
            <w:t>SPEC-</w:t>
          </w:r>
          <w:r>
            <w:rPr>
              <w:rFonts w:ascii="Arial" w:hAnsi="Arial" w:cs="Arial" w:hint="eastAsia"/>
              <w:b/>
              <w:bCs/>
            </w:rPr>
            <w:t>FA-</w:t>
          </w:r>
          <w:r w:rsidRPr="009E77A6">
            <w:rPr>
              <w:rFonts w:ascii="Arial" w:hAnsi="Arial" w:cs="Arial"/>
              <w:b/>
              <w:bCs/>
            </w:rPr>
            <w:t xml:space="preserve">UC </w:t>
          </w:r>
          <w:r>
            <w:rPr>
              <w:rFonts w:ascii="Arial" w:hAnsi="Arial" w:cs="Arial" w:hint="eastAsia"/>
              <w:b/>
              <w:bCs/>
            </w:rPr>
            <w:t xml:space="preserve">Label </w:t>
          </w:r>
          <w:r w:rsidRPr="009E77A6">
            <w:rPr>
              <w:rFonts w:ascii="Arial" w:hAnsi="Arial" w:cs="Arial"/>
              <w:b/>
              <w:bCs/>
            </w:rPr>
            <w:t>Light Guide.docx</w:t>
          </w:r>
        </w:p>
      </w:tc>
    </w:tr>
  </w:tbl>
  <w:p w:rsidR="002F34E1" w:rsidRDefault="002F34E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29E"/>
    <w:multiLevelType w:val="hybridMultilevel"/>
    <w:tmpl w:val="2D8494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900D4B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0783A"/>
    <w:multiLevelType w:val="hybridMultilevel"/>
    <w:tmpl w:val="305207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ED4762"/>
    <w:multiLevelType w:val="hybridMultilevel"/>
    <w:tmpl w:val="72A0C7D0"/>
    <w:lvl w:ilvl="0" w:tplc="9C6E9F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761401"/>
    <w:multiLevelType w:val="hybridMultilevel"/>
    <w:tmpl w:val="082CC94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981FE4"/>
    <w:multiLevelType w:val="hybridMultilevel"/>
    <w:tmpl w:val="6B785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A5362E"/>
    <w:multiLevelType w:val="hybridMultilevel"/>
    <w:tmpl w:val="AF7CB77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482E6174"/>
    <w:multiLevelType w:val="hybridMultilevel"/>
    <w:tmpl w:val="CE901A5C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FE2169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92266D"/>
    <w:multiLevelType w:val="hybridMultilevel"/>
    <w:tmpl w:val="AF7CB77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80216E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AC31AF"/>
    <w:multiLevelType w:val="hybridMultilevel"/>
    <w:tmpl w:val="7E028CC8"/>
    <w:lvl w:ilvl="0" w:tplc="B44A2E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87586B"/>
    <w:multiLevelType w:val="hybridMultilevel"/>
    <w:tmpl w:val="CFF4470A"/>
    <w:lvl w:ilvl="0" w:tplc="F7A41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8"/>
  </w:num>
  <w:num w:numId="7">
    <w:abstractNumId w:val="14"/>
  </w:num>
  <w:num w:numId="8">
    <w:abstractNumId w:val="5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  <w:num w:numId="16">
    <w:abstractNumId w:val="1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2BB6"/>
    <w:rsid w:val="00003399"/>
    <w:rsid w:val="0000399E"/>
    <w:rsid w:val="0000505D"/>
    <w:rsid w:val="00007953"/>
    <w:rsid w:val="00007ACE"/>
    <w:rsid w:val="00007C79"/>
    <w:rsid w:val="00007EED"/>
    <w:rsid w:val="00012028"/>
    <w:rsid w:val="000127D2"/>
    <w:rsid w:val="00016A31"/>
    <w:rsid w:val="00017416"/>
    <w:rsid w:val="00017B6F"/>
    <w:rsid w:val="000214CF"/>
    <w:rsid w:val="000219B7"/>
    <w:rsid w:val="000229D3"/>
    <w:rsid w:val="000234FC"/>
    <w:rsid w:val="00026547"/>
    <w:rsid w:val="0002668C"/>
    <w:rsid w:val="00030A02"/>
    <w:rsid w:val="00031AC2"/>
    <w:rsid w:val="00033610"/>
    <w:rsid w:val="0003436B"/>
    <w:rsid w:val="000360DA"/>
    <w:rsid w:val="00037C9D"/>
    <w:rsid w:val="00040145"/>
    <w:rsid w:val="00042BC5"/>
    <w:rsid w:val="000442E4"/>
    <w:rsid w:val="00045286"/>
    <w:rsid w:val="000505EE"/>
    <w:rsid w:val="00051000"/>
    <w:rsid w:val="00053539"/>
    <w:rsid w:val="000538A1"/>
    <w:rsid w:val="0005470F"/>
    <w:rsid w:val="000611DD"/>
    <w:rsid w:val="000614DD"/>
    <w:rsid w:val="00061FE0"/>
    <w:rsid w:val="000626F8"/>
    <w:rsid w:val="00064A27"/>
    <w:rsid w:val="00070BFE"/>
    <w:rsid w:val="0007280B"/>
    <w:rsid w:val="00073BBE"/>
    <w:rsid w:val="00076F8C"/>
    <w:rsid w:val="000772E3"/>
    <w:rsid w:val="0007741C"/>
    <w:rsid w:val="000777AD"/>
    <w:rsid w:val="000808F7"/>
    <w:rsid w:val="00080FFC"/>
    <w:rsid w:val="0008184E"/>
    <w:rsid w:val="00081BEC"/>
    <w:rsid w:val="00082077"/>
    <w:rsid w:val="0008340D"/>
    <w:rsid w:val="00084766"/>
    <w:rsid w:val="000851E4"/>
    <w:rsid w:val="00090119"/>
    <w:rsid w:val="0009146F"/>
    <w:rsid w:val="00091FDE"/>
    <w:rsid w:val="0009672E"/>
    <w:rsid w:val="00096CE7"/>
    <w:rsid w:val="00097F4A"/>
    <w:rsid w:val="000A03B1"/>
    <w:rsid w:val="000A07D3"/>
    <w:rsid w:val="000A15D7"/>
    <w:rsid w:val="000A1CEC"/>
    <w:rsid w:val="000A2298"/>
    <w:rsid w:val="000A42A9"/>
    <w:rsid w:val="000A4A0A"/>
    <w:rsid w:val="000A535B"/>
    <w:rsid w:val="000A59FE"/>
    <w:rsid w:val="000A614B"/>
    <w:rsid w:val="000A7428"/>
    <w:rsid w:val="000A7C39"/>
    <w:rsid w:val="000B050A"/>
    <w:rsid w:val="000B1B27"/>
    <w:rsid w:val="000B2835"/>
    <w:rsid w:val="000B5BC2"/>
    <w:rsid w:val="000B666C"/>
    <w:rsid w:val="000B6745"/>
    <w:rsid w:val="000B7E68"/>
    <w:rsid w:val="000C11E8"/>
    <w:rsid w:val="000C4847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5899"/>
    <w:rsid w:val="000D65E6"/>
    <w:rsid w:val="000D6909"/>
    <w:rsid w:val="000D709D"/>
    <w:rsid w:val="000D7D55"/>
    <w:rsid w:val="000E273A"/>
    <w:rsid w:val="000E5AD9"/>
    <w:rsid w:val="000E70A9"/>
    <w:rsid w:val="000F0928"/>
    <w:rsid w:val="000F1112"/>
    <w:rsid w:val="000F1ABF"/>
    <w:rsid w:val="000F361E"/>
    <w:rsid w:val="000F71A2"/>
    <w:rsid w:val="0010313E"/>
    <w:rsid w:val="001062CF"/>
    <w:rsid w:val="0010643F"/>
    <w:rsid w:val="00111216"/>
    <w:rsid w:val="00112340"/>
    <w:rsid w:val="001139F8"/>
    <w:rsid w:val="0011461B"/>
    <w:rsid w:val="0011559B"/>
    <w:rsid w:val="00116B00"/>
    <w:rsid w:val="00120820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71F"/>
    <w:rsid w:val="00142E33"/>
    <w:rsid w:val="0014597E"/>
    <w:rsid w:val="00147921"/>
    <w:rsid w:val="00154B96"/>
    <w:rsid w:val="00154FE2"/>
    <w:rsid w:val="00156F09"/>
    <w:rsid w:val="00157070"/>
    <w:rsid w:val="00160FA7"/>
    <w:rsid w:val="001616B5"/>
    <w:rsid w:val="00162C7C"/>
    <w:rsid w:val="00165C7A"/>
    <w:rsid w:val="001665AE"/>
    <w:rsid w:val="00166F2A"/>
    <w:rsid w:val="0017107C"/>
    <w:rsid w:val="00171FEF"/>
    <w:rsid w:val="00173D46"/>
    <w:rsid w:val="00173F0F"/>
    <w:rsid w:val="00174C02"/>
    <w:rsid w:val="001765EC"/>
    <w:rsid w:val="00177F86"/>
    <w:rsid w:val="00180A3D"/>
    <w:rsid w:val="001813F5"/>
    <w:rsid w:val="00181864"/>
    <w:rsid w:val="00182141"/>
    <w:rsid w:val="00182A3B"/>
    <w:rsid w:val="001845AA"/>
    <w:rsid w:val="00184B53"/>
    <w:rsid w:val="00185759"/>
    <w:rsid w:val="00190246"/>
    <w:rsid w:val="00193822"/>
    <w:rsid w:val="00195251"/>
    <w:rsid w:val="001964AB"/>
    <w:rsid w:val="001A0A62"/>
    <w:rsid w:val="001A6ED3"/>
    <w:rsid w:val="001B005C"/>
    <w:rsid w:val="001B05E7"/>
    <w:rsid w:val="001B1AAB"/>
    <w:rsid w:val="001B3313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110F"/>
    <w:rsid w:val="001C1F0E"/>
    <w:rsid w:val="001C2D15"/>
    <w:rsid w:val="001C38B2"/>
    <w:rsid w:val="001C3F8A"/>
    <w:rsid w:val="001D0C33"/>
    <w:rsid w:val="001D4405"/>
    <w:rsid w:val="001D6E94"/>
    <w:rsid w:val="001D76F8"/>
    <w:rsid w:val="001D7C36"/>
    <w:rsid w:val="001E1463"/>
    <w:rsid w:val="001E35EA"/>
    <w:rsid w:val="001F256E"/>
    <w:rsid w:val="001F47A9"/>
    <w:rsid w:val="001F5E91"/>
    <w:rsid w:val="002006F6"/>
    <w:rsid w:val="002027DB"/>
    <w:rsid w:val="00202EB7"/>
    <w:rsid w:val="002032D7"/>
    <w:rsid w:val="00204206"/>
    <w:rsid w:val="00205E0E"/>
    <w:rsid w:val="002060DF"/>
    <w:rsid w:val="00210A25"/>
    <w:rsid w:val="00211FEA"/>
    <w:rsid w:val="00213744"/>
    <w:rsid w:val="00213C02"/>
    <w:rsid w:val="00215F69"/>
    <w:rsid w:val="00222B59"/>
    <w:rsid w:val="00226FA9"/>
    <w:rsid w:val="00230A53"/>
    <w:rsid w:val="002325D2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213E"/>
    <w:rsid w:val="00252390"/>
    <w:rsid w:val="002525D3"/>
    <w:rsid w:val="00253434"/>
    <w:rsid w:val="00254B3F"/>
    <w:rsid w:val="00255189"/>
    <w:rsid w:val="00255D0F"/>
    <w:rsid w:val="00256B5E"/>
    <w:rsid w:val="00257E35"/>
    <w:rsid w:val="002612AD"/>
    <w:rsid w:val="00261645"/>
    <w:rsid w:val="00261B7B"/>
    <w:rsid w:val="00263D29"/>
    <w:rsid w:val="00264033"/>
    <w:rsid w:val="00264BF2"/>
    <w:rsid w:val="00266A59"/>
    <w:rsid w:val="00270D30"/>
    <w:rsid w:val="002728CE"/>
    <w:rsid w:val="00272D68"/>
    <w:rsid w:val="00273C79"/>
    <w:rsid w:val="002742F0"/>
    <w:rsid w:val="0027534E"/>
    <w:rsid w:val="002756C1"/>
    <w:rsid w:val="0027694A"/>
    <w:rsid w:val="00280D84"/>
    <w:rsid w:val="002816D4"/>
    <w:rsid w:val="002828B7"/>
    <w:rsid w:val="00283BC0"/>
    <w:rsid w:val="002846D9"/>
    <w:rsid w:val="0028558C"/>
    <w:rsid w:val="00287E5E"/>
    <w:rsid w:val="00291BFA"/>
    <w:rsid w:val="00292BEF"/>
    <w:rsid w:val="00293CDF"/>
    <w:rsid w:val="002950C4"/>
    <w:rsid w:val="002966B3"/>
    <w:rsid w:val="00297C06"/>
    <w:rsid w:val="002A0646"/>
    <w:rsid w:val="002A1F57"/>
    <w:rsid w:val="002A3609"/>
    <w:rsid w:val="002A4BBA"/>
    <w:rsid w:val="002A5CA3"/>
    <w:rsid w:val="002A683C"/>
    <w:rsid w:val="002A7974"/>
    <w:rsid w:val="002B0DFB"/>
    <w:rsid w:val="002B2640"/>
    <w:rsid w:val="002B39E4"/>
    <w:rsid w:val="002B3A73"/>
    <w:rsid w:val="002B3C70"/>
    <w:rsid w:val="002B4B63"/>
    <w:rsid w:val="002B4C7A"/>
    <w:rsid w:val="002B609E"/>
    <w:rsid w:val="002B761E"/>
    <w:rsid w:val="002C144A"/>
    <w:rsid w:val="002C1872"/>
    <w:rsid w:val="002C1F1C"/>
    <w:rsid w:val="002C503D"/>
    <w:rsid w:val="002C5CBF"/>
    <w:rsid w:val="002C64EB"/>
    <w:rsid w:val="002C6B71"/>
    <w:rsid w:val="002D0AED"/>
    <w:rsid w:val="002D0D51"/>
    <w:rsid w:val="002D245E"/>
    <w:rsid w:val="002D5DCF"/>
    <w:rsid w:val="002D62F9"/>
    <w:rsid w:val="002D7894"/>
    <w:rsid w:val="002E11EE"/>
    <w:rsid w:val="002E1C24"/>
    <w:rsid w:val="002E3345"/>
    <w:rsid w:val="002E3DEE"/>
    <w:rsid w:val="002E5BF3"/>
    <w:rsid w:val="002E5EAC"/>
    <w:rsid w:val="002F0CF0"/>
    <w:rsid w:val="002F34E1"/>
    <w:rsid w:val="002F7416"/>
    <w:rsid w:val="002F7523"/>
    <w:rsid w:val="00300031"/>
    <w:rsid w:val="00301C25"/>
    <w:rsid w:val="003030E5"/>
    <w:rsid w:val="00303142"/>
    <w:rsid w:val="00303473"/>
    <w:rsid w:val="00304735"/>
    <w:rsid w:val="003054CF"/>
    <w:rsid w:val="003067B7"/>
    <w:rsid w:val="0030680E"/>
    <w:rsid w:val="003157D9"/>
    <w:rsid w:val="00316DD8"/>
    <w:rsid w:val="00317CDC"/>
    <w:rsid w:val="003206FD"/>
    <w:rsid w:val="00320997"/>
    <w:rsid w:val="00322CB9"/>
    <w:rsid w:val="00323D9E"/>
    <w:rsid w:val="00325E41"/>
    <w:rsid w:val="0033014A"/>
    <w:rsid w:val="00331862"/>
    <w:rsid w:val="00331E7E"/>
    <w:rsid w:val="00334447"/>
    <w:rsid w:val="003348C3"/>
    <w:rsid w:val="003368B6"/>
    <w:rsid w:val="00336F6D"/>
    <w:rsid w:val="00337DC4"/>
    <w:rsid w:val="00341176"/>
    <w:rsid w:val="00341BA5"/>
    <w:rsid w:val="00342AEA"/>
    <w:rsid w:val="0034345B"/>
    <w:rsid w:val="003469AF"/>
    <w:rsid w:val="00350882"/>
    <w:rsid w:val="003515E7"/>
    <w:rsid w:val="0035670F"/>
    <w:rsid w:val="00360386"/>
    <w:rsid w:val="00360B90"/>
    <w:rsid w:val="00363BD9"/>
    <w:rsid w:val="00370826"/>
    <w:rsid w:val="00371BF0"/>
    <w:rsid w:val="00372777"/>
    <w:rsid w:val="00372BCE"/>
    <w:rsid w:val="00372D5E"/>
    <w:rsid w:val="00376954"/>
    <w:rsid w:val="003820F7"/>
    <w:rsid w:val="00383818"/>
    <w:rsid w:val="00383B30"/>
    <w:rsid w:val="00383EBF"/>
    <w:rsid w:val="00384510"/>
    <w:rsid w:val="00386E48"/>
    <w:rsid w:val="00386FC9"/>
    <w:rsid w:val="003901D0"/>
    <w:rsid w:val="003927A3"/>
    <w:rsid w:val="00392DC2"/>
    <w:rsid w:val="00393FB3"/>
    <w:rsid w:val="00395055"/>
    <w:rsid w:val="003958E7"/>
    <w:rsid w:val="00397714"/>
    <w:rsid w:val="003A0D81"/>
    <w:rsid w:val="003A40FB"/>
    <w:rsid w:val="003A41A5"/>
    <w:rsid w:val="003B1662"/>
    <w:rsid w:val="003B1839"/>
    <w:rsid w:val="003B279C"/>
    <w:rsid w:val="003B2B78"/>
    <w:rsid w:val="003B39D4"/>
    <w:rsid w:val="003B74A2"/>
    <w:rsid w:val="003C1394"/>
    <w:rsid w:val="003C2718"/>
    <w:rsid w:val="003C2F5B"/>
    <w:rsid w:val="003C3B60"/>
    <w:rsid w:val="003C48AC"/>
    <w:rsid w:val="003C506D"/>
    <w:rsid w:val="003C5D6C"/>
    <w:rsid w:val="003C5E04"/>
    <w:rsid w:val="003C6C13"/>
    <w:rsid w:val="003D199C"/>
    <w:rsid w:val="003D19C1"/>
    <w:rsid w:val="003D335B"/>
    <w:rsid w:val="003D40A1"/>
    <w:rsid w:val="003D4A8E"/>
    <w:rsid w:val="003D60D9"/>
    <w:rsid w:val="003D626E"/>
    <w:rsid w:val="003D6B56"/>
    <w:rsid w:val="003D6E89"/>
    <w:rsid w:val="003D7F49"/>
    <w:rsid w:val="003E0181"/>
    <w:rsid w:val="003E030C"/>
    <w:rsid w:val="003E0F9B"/>
    <w:rsid w:val="003E2773"/>
    <w:rsid w:val="003E27DC"/>
    <w:rsid w:val="003E2D7C"/>
    <w:rsid w:val="003E564F"/>
    <w:rsid w:val="003E5E80"/>
    <w:rsid w:val="003F0628"/>
    <w:rsid w:val="003F0CCA"/>
    <w:rsid w:val="003F11BF"/>
    <w:rsid w:val="003F3ED5"/>
    <w:rsid w:val="003F428C"/>
    <w:rsid w:val="003F5F2E"/>
    <w:rsid w:val="004003DD"/>
    <w:rsid w:val="00400579"/>
    <w:rsid w:val="004027D2"/>
    <w:rsid w:val="00403DE3"/>
    <w:rsid w:val="0040473C"/>
    <w:rsid w:val="00407446"/>
    <w:rsid w:val="004075F1"/>
    <w:rsid w:val="004103A7"/>
    <w:rsid w:val="00411651"/>
    <w:rsid w:val="004141B2"/>
    <w:rsid w:val="004153A0"/>
    <w:rsid w:val="00420A39"/>
    <w:rsid w:val="00422462"/>
    <w:rsid w:val="004225E4"/>
    <w:rsid w:val="00423B05"/>
    <w:rsid w:val="004250A8"/>
    <w:rsid w:val="004253B2"/>
    <w:rsid w:val="00425AF6"/>
    <w:rsid w:val="004263DC"/>
    <w:rsid w:val="00430426"/>
    <w:rsid w:val="004307B9"/>
    <w:rsid w:val="00431B58"/>
    <w:rsid w:val="0043467C"/>
    <w:rsid w:val="004352D7"/>
    <w:rsid w:val="0043537F"/>
    <w:rsid w:val="004361BA"/>
    <w:rsid w:val="00437603"/>
    <w:rsid w:val="0044013F"/>
    <w:rsid w:val="00441934"/>
    <w:rsid w:val="00441EF1"/>
    <w:rsid w:val="00443146"/>
    <w:rsid w:val="004446BB"/>
    <w:rsid w:val="00445229"/>
    <w:rsid w:val="00445465"/>
    <w:rsid w:val="00446BF8"/>
    <w:rsid w:val="00450D67"/>
    <w:rsid w:val="00451515"/>
    <w:rsid w:val="00451CDE"/>
    <w:rsid w:val="004531D0"/>
    <w:rsid w:val="00455B17"/>
    <w:rsid w:val="00455C79"/>
    <w:rsid w:val="00461520"/>
    <w:rsid w:val="00466597"/>
    <w:rsid w:val="00466BE3"/>
    <w:rsid w:val="00467649"/>
    <w:rsid w:val="004676BB"/>
    <w:rsid w:val="00467FAE"/>
    <w:rsid w:val="00470F47"/>
    <w:rsid w:val="0047178B"/>
    <w:rsid w:val="00472F15"/>
    <w:rsid w:val="00474D05"/>
    <w:rsid w:val="00475CD6"/>
    <w:rsid w:val="00476598"/>
    <w:rsid w:val="0047664D"/>
    <w:rsid w:val="00480CFF"/>
    <w:rsid w:val="00482310"/>
    <w:rsid w:val="00482874"/>
    <w:rsid w:val="00483308"/>
    <w:rsid w:val="00483AF7"/>
    <w:rsid w:val="00483E72"/>
    <w:rsid w:val="00484612"/>
    <w:rsid w:val="00486107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0070"/>
    <w:rsid w:val="004B1665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D1EFD"/>
    <w:rsid w:val="004D652C"/>
    <w:rsid w:val="004D68B5"/>
    <w:rsid w:val="004E0289"/>
    <w:rsid w:val="004E18D3"/>
    <w:rsid w:val="004E1B5C"/>
    <w:rsid w:val="004E2400"/>
    <w:rsid w:val="004E3893"/>
    <w:rsid w:val="004E42B3"/>
    <w:rsid w:val="004E43A8"/>
    <w:rsid w:val="004E518A"/>
    <w:rsid w:val="004E5BBB"/>
    <w:rsid w:val="004E6317"/>
    <w:rsid w:val="004F13AE"/>
    <w:rsid w:val="004F169E"/>
    <w:rsid w:val="004F2AD7"/>
    <w:rsid w:val="004F3342"/>
    <w:rsid w:val="004F42F5"/>
    <w:rsid w:val="004F5C58"/>
    <w:rsid w:val="004F752F"/>
    <w:rsid w:val="0050047D"/>
    <w:rsid w:val="00500F97"/>
    <w:rsid w:val="00500FFF"/>
    <w:rsid w:val="00501035"/>
    <w:rsid w:val="00501F9C"/>
    <w:rsid w:val="00502684"/>
    <w:rsid w:val="00502ACF"/>
    <w:rsid w:val="00504248"/>
    <w:rsid w:val="005048E8"/>
    <w:rsid w:val="00505481"/>
    <w:rsid w:val="00512DB6"/>
    <w:rsid w:val="00512FAA"/>
    <w:rsid w:val="005138CE"/>
    <w:rsid w:val="005145CA"/>
    <w:rsid w:val="00514A03"/>
    <w:rsid w:val="00516470"/>
    <w:rsid w:val="00516CCE"/>
    <w:rsid w:val="00517B8A"/>
    <w:rsid w:val="00520BCF"/>
    <w:rsid w:val="0052283B"/>
    <w:rsid w:val="00522C05"/>
    <w:rsid w:val="0052300E"/>
    <w:rsid w:val="00523950"/>
    <w:rsid w:val="0052509A"/>
    <w:rsid w:val="00525322"/>
    <w:rsid w:val="005307A2"/>
    <w:rsid w:val="00534FF6"/>
    <w:rsid w:val="005358FA"/>
    <w:rsid w:val="005369B7"/>
    <w:rsid w:val="005419EB"/>
    <w:rsid w:val="005424DC"/>
    <w:rsid w:val="00542E4C"/>
    <w:rsid w:val="00544951"/>
    <w:rsid w:val="00545D4F"/>
    <w:rsid w:val="00546D35"/>
    <w:rsid w:val="00552D9B"/>
    <w:rsid w:val="00553DE9"/>
    <w:rsid w:val="00555781"/>
    <w:rsid w:val="00557196"/>
    <w:rsid w:val="0056148A"/>
    <w:rsid w:val="005617DE"/>
    <w:rsid w:val="00561CE9"/>
    <w:rsid w:val="0056265F"/>
    <w:rsid w:val="00565117"/>
    <w:rsid w:val="0056605A"/>
    <w:rsid w:val="005672AB"/>
    <w:rsid w:val="00567702"/>
    <w:rsid w:val="00570A98"/>
    <w:rsid w:val="00570E8A"/>
    <w:rsid w:val="00572DD4"/>
    <w:rsid w:val="00575938"/>
    <w:rsid w:val="0058194A"/>
    <w:rsid w:val="00582749"/>
    <w:rsid w:val="00582C87"/>
    <w:rsid w:val="00583C81"/>
    <w:rsid w:val="00583FC9"/>
    <w:rsid w:val="0058431D"/>
    <w:rsid w:val="00584542"/>
    <w:rsid w:val="00584866"/>
    <w:rsid w:val="0058507B"/>
    <w:rsid w:val="005859CC"/>
    <w:rsid w:val="005863F0"/>
    <w:rsid w:val="0059286F"/>
    <w:rsid w:val="00595466"/>
    <w:rsid w:val="00595DB1"/>
    <w:rsid w:val="00595FC6"/>
    <w:rsid w:val="00596559"/>
    <w:rsid w:val="00597122"/>
    <w:rsid w:val="005A068E"/>
    <w:rsid w:val="005A06FF"/>
    <w:rsid w:val="005A1140"/>
    <w:rsid w:val="005A2451"/>
    <w:rsid w:val="005A2B75"/>
    <w:rsid w:val="005A2D22"/>
    <w:rsid w:val="005A522E"/>
    <w:rsid w:val="005A59EE"/>
    <w:rsid w:val="005A5A48"/>
    <w:rsid w:val="005A7F5C"/>
    <w:rsid w:val="005A7FD2"/>
    <w:rsid w:val="005B015F"/>
    <w:rsid w:val="005B2138"/>
    <w:rsid w:val="005B219E"/>
    <w:rsid w:val="005B2844"/>
    <w:rsid w:val="005B36FE"/>
    <w:rsid w:val="005B39DA"/>
    <w:rsid w:val="005B402C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D7EA5"/>
    <w:rsid w:val="005E2807"/>
    <w:rsid w:val="005E5E4D"/>
    <w:rsid w:val="005E7405"/>
    <w:rsid w:val="005F03B6"/>
    <w:rsid w:val="005F1C05"/>
    <w:rsid w:val="005F1D60"/>
    <w:rsid w:val="005F2D69"/>
    <w:rsid w:val="005F431E"/>
    <w:rsid w:val="00600A21"/>
    <w:rsid w:val="00600F40"/>
    <w:rsid w:val="006019D3"/>
    <w:rsid w:val="0060374E"/>
    <w:rsid w:val="00604DA3"/>
    <w:rsid w:val="00605921"/>
    <w:rsid w:val="006059CC"/>
    <w:rsid w:val="00607EC4"/>
    <w:rsid w:val="006116C4"/>
    <w:rsid w:val="00615464"/>
    <w:rsid w:val="00616BCE"/>
    <w:rsid w:val="00616D6E"/>
    <w:rsid w:val="00616E10"/>
    <w:rsid w:val="00620618"/>
    <w:rsid w:val="00623F11"/>
    <w:rsid w:val="0062504A"/>
    <w:rsid w:val="006262A3"/>
    <w:rsid w:val="0063151D"/>
    <w:rsid w:val="0063189F"/>
    <w:rsid w:val="00634CBD"/>
    <w:rsid w:val="0063628D"/>
    <w:rsid w:val="00640F5E"/>
    <w:rsid w:val="006415CF"/>
    <w:rsid w:val="00642D95"/>
    <w:rsid w:val="0064761C"/>
    <w:rsid w:val="006500FE"/>
    <w:rsid w:val="006502F4"/>
    <w:rsid w:val="00651CA5"/>
    <w:rsid w:val="00652555"/>
    <w:rsid w:val="00652942"/>
    <w:rsid w:val="00653365"/>
    <w:rsid w:val="006536E3"/>
    <w:rsid w:val="0065738F"/>
    <w:rsid w:val="006616F7"/>
    <w:rsid w:val="00664AFC"/>
    <w:rsid w:val="006725B7"/>
    <w:rsid w:val="00674198"/>
    <w:rsid w:val="00676CAF"/>
    <w:rsid w:val="00680E39"/>
    <w:rsid w:val="00680F17"/>
    <w:rsid w:val="00681525"/>
    <w:rsid w:val="006839D9"/>
    <w:rsid w:val="00690015"/>
    <w:rsid w:val="00690126"/>
    <w:rsid w:val="00690C05"/>
    <w:rsid w:val="006919B4"/>
    <w:rsid w:val="0069489F"/>
    <w:rsid w:val="0069715B"/>
    <w:rsid w:val="006A050E"/>
    <w:rsid w:val="006A080F"/>
    <w:rsid w:val="006A0AC5"/>
    <w:rsid w:val="006A0ED0"/>
    <w:rsid w:val="006A2938"/>
    <w:rsid w:val="006A7505"/>
    <w:rsid w:val="006B0CD4"/>
    <w:rsid w:val="006B1D1C"/>
    <w:rsid w:val="006B2F27"/>
    <w:rsid w:val="006B41E9"/>
    <w:rsid w:val="006B656E"/>
    <w:rsid w:val="006B68BC"/>
    <w:rsid w:val="006C0289"/>
    <w:rsid w:val="006C1C5C"/>
    <w:rsid w:val="006C2409"/>
    <w:rsid w:val="006C32DD"/>
    <w:rsid w:val="006C4960"/>
    <w:rsid w:val="006C6CAF"/>
    <w:rsid w:val="006C77CD"/>
    <w:rsid w:val="006C7FD0"/>
    <w:rsid w:val="006D07BB"/>
    <w:rsid w:val="006D2182"/>
    <w:rsid w:val="006D332F"/>
    <w:rsid w:val="006D5A04"/>
    <w:rsid w:val="006D5E61"/>
    <w:rsid w:val="006D5EF0"/>
    <w:rsid w:val="006D7AD7"/>
    <w:rsid w:val="006D7B52"/>
    <w:rsid w:val="006E0A73"/>
    <w:rsid w:val="006E1629"/>
    <w:rsid w:val="006E163E"/>
    <w:rsid w:val="006E2A7F"/>
    <w:rsid w:val="006E5126"/>
    <w:rsid w:val="006E62F9"/>
    <w:rsid w:val="006E650F"/>
    <w:rsid w:val="006F0B22"/>
    <w:rsid w:val="006F154E"/>
    <w:rsid w:val="006F2AE5"/>
    <w:rsid w:val="006F2E6D"/>
    <w:rsid w:val="006F36C2"/>
    <w:rsid w:val="006F58DD"/>
    <w:rsid w:val="006F610D"/>
    <w:rsid w:val="006F65FF"/>
    <w:rsid w:val="006F6C7A"/>
    <w:rsid w:val="006F7B83"/>
    <w:rsid w:val="007005ED"/>
    <w:rsid w:val="00701D67"/>
    <w:rsid w:val="0070272B"/>
    <w:rsid w:val="00702D64"/>
    <w:rsid w:val="00702E8E"/>
    <w:rsid w:val="007030A8"/>
    <w:rsid w:val="007050FC"/>
    <w:rsid w:val="007109FB"/>
    <w:rsid w:val="007162CE"/>
    <w:rsid w:val="007167CC"/>
    <w:rsid w:val="007179BB"/>
    <w:rsid w:val="00720555"/>
    <w:rsid w:val="00723693"/>
    <w:rsid w:val="007243FD"/>
    <w:rsid w:val="007254BA"/>
    <w:rsid w:val="007255FD"/>
    <w:rsid w:val="00725DE0"/>
    <w:rsid w:val="007276A5"/>
    <w:rsid w:val="007307F3"/>
    <w:rsid w:val="0073132C"/>
    <w:rsid w:val="007315FC"/>
    <w:rsid w:val="0073166F"/>
    <w:rsid w:val="0073235D"/>
    <w:rsid w:val="007325B4"/>
    <w:rsid w:val="00733F5C"/>
    <w:rsid w:val="007353E0"/>
    <w:rsid w:val="00736E21"/>
    <w:rsid w:val="007370C4"/>
    <w:rsid w:val="00737C07"/>
    <w:rsid w:val="00737EA9"/>
    <w:rsid w:val="007408CA"/>
    <w:rsid w:val="007419C2"/>
    <w:rsid w:val="0074310D"/>
    <w:rsid w:val="00744663"/>
    <w:rsid w:val="007451C1"/>
    <w:rsid w:val="007476B3"/>
    <w:rsid w:val="0075055E"/>
    <w:rsid w:val="0075111E"/>
    <w:rsid w:val="00753333"/>
    <w:rsid w:val="00753B63"/>
    <w:rsid w:val="00755A3F"/>
    <w:rsid w:val="00756200"/>
    <w:rsid w:val="00756FCA"/>
    <w:rsid w:val="007570A7"/>
    <w:rsid w:val="0075745F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66D14"/>
    <w:rsid w:val="007678FB"/>
    <w:rsid w:val="007715EC"/>
    <w:rsid w:val="00771DF1"/>
    <w:rsid w:val="0077248F"/>
    <w:rsid w:val="00772B2B"/>
    <w:rsid w:val="007737FC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987"/>
    <w:rsid w:val="00783D0D"/>
    <w:rsid w:val="007856A7"/>
    <w:rsid w:val="007864A2"/>
    <w:rsid w:val="00790CFB"/>
    <w:rsid w:val="007916CF"/>
    <w:rsid w:val="00791996"/>
    <w:rsid w:val="0079328E"/>
    <w:rsid w:val="00793297"/>
    <w:rsid w:val="00795CE6"/>
    <w:rsid w:val="00795D61"/>
    <w:rsid w:val="007964EE"/>
    <w:rsid w:val="00796555"/>
    <w:rsid w:val="00797202"/>
    <w:rsid w:val="007A1180"/>
    <w:rsid w:val="007A2F7F"/>
    <w:rsid w:val="007A3826"/>
    <w:rsid w:val="007A3E09"/>
    <w:rsid w:val="007A47F2"/>
    <w:rsid w:val="007A4EA0"/>
    <w:rsid w:val="007A4FA8"/>
    <w:rsid w:val="007A5078"/>
    <w:rsid w:val="007A7410"/>
    <w:rsid w:val="007A7540"/>
    <w:rsid w:val="007B0D0E"/>
    <w:rsid w:val="007B3C84"/>
    <w:rsid w:val="007B492A"/>
    <w:rsid w:val="007B76C1"/>
    <w:rsid w:val="007C1435"/>
    <w:rsid w:val="007C15B9"/>
    <w:rsid w:val="007C1F89"/>
    <w:rsid w:val="007C516E"/>
    <w:rsid w:val="007C59F3"/>
    <w:rsid w:val="007C6A27"/>
    <w:rsid w:val="007C7706"/>
    <w:rsid w:val="007C779D"/>
    <w:rsid w:val="007D0E6D"/>
    <w:rsid w:val="007D2022"/>
    <w:rsid w:val="007D26C0"/>
    <w:rsid w:val="007D3490"/>
    <w:rsid w:val="007D44BE"/>
    <w:rsid w:val="007D4A2A"/>
    <w:rsid w:val="007D5F73"/>
    <w:rsid w:val="007D6169"/>
    <w:rsid w:val="007D7030"/>
    <w:rsid w:val="007D716F"/>
    <w:rsid w:val="007D7632"/>
    <w:rsid w:val="007D7A15"/>
    <w:rsid w:val="007E06B3"/>
    <w:rsid w:val="007E184D"/>
    <w:rsid w:val="007E205E"/>
    <w:rsid w:val="007E2449"/>
    <w:rsid w:val="007E38D2"/>
    <w:rsid w:val="007E411E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4A0"/>
    <w:rsid w:val="007F4E95"/>
    <w:rsid w:val="00800A28"/>
    <w:rsid w:val="00803B8E"/>
    <w:rsid w:val="00804A80"/>
    <w:rsid w:val="00806467"/>
    <w:rsid w:val="00806C02"/>
    <w:rsid w:val="0080750E"/>
    <w:rsid w:val="00810696"/>
    <w:rsid w:val="008118C6"/>
    <w:rsid w:val="008129D0"/>
    <w:rsid w:val="00813469"/>
    <w:rsid w:val="00813F45"/>
    <w:rsid w:val="00815128"/>
    <w:rsid w:val="00815789"/>
    <w:rsid w:val="00816E45"/>
    <w:rsid w:val="00817C97"/>
    <w:rsid w:val="00820828"/>
    <w:rsid w:val="0082416B"/>
    <w:rsid w:val="00831580"/>
    <w:rsid w:val="00831FD8"/>
    <w:rsid w:val="00832D62"/>
    <w:rsid w:val="00833D32"/>
    <w:rsid w:val="00834506"/>
    <w:rsid w:val="008355A0"/>
    <w:rsid w:val="008358F8"/>
    <w:rsid w:val="00836E3E"/>
    <w:rsid w:val="00837767"/>
    <w:rsid w:val="00840760"/>
    <w:rsid w:val="008408C5"/>
    <w:rsid w:val="0084242E"/>
    <w:rsid w:val="00843F0A"/>
    <w:rsid w:val="00846EBA"/>
    <w:rsid w:val="0084726B"/>
    <w:rsid w:val="00847491"/>
    <w:rsid w:val="00851082"/>
    <w:rsid w:val="00851BEC"/>
    <w:rsid w:val="0085266D"/>
    <w:rsid w:val="00852879"/>
    <w:rsid w:val="00852ABE"/>
    <w:rsid w:val="00853F88"/>
    <w:rsid w:val="008540C4"/>
    <w:rsid w:val="00854B78"/>
    <w:rsid w:val="008552B9"/>
    <w:rsid w:val="00857F3E"/>
    <w:rsid w:val="00860120"/>
    <w:rsid w:val="00862CF8"/>
    <w:rsid w:val="00862D1E"/>
    <w:rsid w:val="008632FB"/>
    <w:rsid w:val="008643EE"/>
    <w:rsid w:val="00865FF1"/>
    <w:rsid w:val="00866602"/>
    <w:rsid w:val="008706C1"/>
    <w:rsid w:val="008729A4"/>
    <w:rsid w:val="00875220"/>
    <w:rsid w:val="008755FD"/>
    <w:rsid w:val="00876E13"/>
    <w:rsid w:val="00881CBB"/>
    <w:rsid w:val="00882821"/>
    <w:rsid w:val="00885D60"/>
    <w:rsid w:val="0088758D"/>
    <w:rsid w:val="008916FE"/>
    <w:rsid w:val="00892333"/>
    <w:rsid w:val="00893924"/>
    <w:rsid w:val="00894FE1"/>
    <w:rsid w:val="0089511E"/>
    <w:rsid w:val="00896C1A"/>
    <w:rsid w:val="008973E2"/>
    <w:rsid w:val="008A18E3"/>
    <w:rsid w:val="008A2897"/>
    <w:rsid w:val="008A4B4B"/>
    <w:rsid w:val="008A6534"/>
    <w:rsid w:val="008B0BAB"/>
    <w:rsid w:val="008B5BDD"/>
    <w:rsid w:val="008B5F5B"/>
    <w:rsid w:val="008B7F57"/>
    <w:rsid w:val="008C15F8"/>
    <w:rsid w:val="008C22BD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6E4"/>
    <w:rsid w:val="008D50A2"/>
    <w:rsid w:val="008D7913"/>
    <w:rsid w:val="008D793C"/>
    <w:rsid w:val="008E010B"/>
    <w:rsid w:val="008E56F0"/>
    <w:rsid w:val="008E672D"/>
    <w:rsid w:val="008F1F3D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1AB8"/>
    <w:rsid w:val="00913143"/>
    <w:rsid w:val="009166BC"/>
    <w:rsid w:val="00916CA7"/>
    <w:rsid w:val="009203DE"/>
    <w:rsid w:val="00922571"/>
    <w:rsid w:val="00923C55"/>
    <w:rsid w:val="00926734"/>
    <w:rsid w:val="00926F74"/>
    <w:rsid w:val="00931456"/>
    <w:rsid w:val="00933386"/>
    <w:rsid w:val="0093369C"/>
    <w:rsid w:val="009349BF"/>
    <w:rsid w:val="0093623C"/>
    <w:rsid w:val="00940746"/>
    <w:rsid w:val="009412B9"/>
    <w:rsid w:val="009434E2"/>
    <w:rsid w:val="00943C75"/>
    <w:rsid w:val="00943EB6"/>
    <w:rsid w:val="00944AE1"/>
    <w:rsid w:val="00946DC4"/>
    <w:rsid w:val="00950AAF"/>
    <w:rsid w:val="00951204"/>
    <w:rsid w:val="009516F8"/>
    <w:rsid w:val="00954914"/>
    <w:rsid w:val="00955411"/>
    <w:rsid w:val="0095706F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C8"/>
    <w:rsid w:val="009812EE"/>
    <w:rsid w:val="00984205"/>
    <w:rsid w:val="00984BFF"/>
    <w:rsid w:val="00986FCF"/>
    <w:rsid w:val="00990508"/>
    <w:rsid w:val="00990728"/>
    <w:rsid w:val="00996C3D"/>
    <w:rsid w:val="00997013"/>
    <w:rsid w:val="009974E9"/>
    <w:rsid w:val="009A19E4"/>
    <w:rsid w:val="009A23FF"/>
    <w:rsid w:val="009A31C7"/>
    <w:rsid w:val="009A3E1D"/>
    <w:rsid w:val="009A556A"/>
    <w:rsid w:val="009A5A4F"/>
    <w:rsid w:val="009A6823"/>
    <w:rsid w:val="009A7309"/>
    <w:rsid w:val="009B0CCD"/>
    <w:rsid w:val="009B11A5"/>
    <w:rsid w:val="009B18BD"/>
    <w:rsid w:val="009B3198"/>
    <w:rsid w:val="009B3560"/>
    <w:rsid w:val="009B41AC"/>
    <w:rsid w:val="009B4570"/>
    <w:rsid w:val="009B5264"/>
    <w:rsid w:val="009B5808"/>
    <w:rsid w:val="009B5AE3"/>
    <w:rsid w:val="009B6F68"/>
    <w:rsid w:val="009C1113"/>
    <w:rsid w:val="009C38C1"/>
    <w:rsid w:val="009C3B11"/>
    <w:rsid w:val="009C4B8B"/>
    <w:rsid w:val="009C531E"/>
    <w:rsid w:val="009D0598"/>
    <w:rsid w:val="009D2291"/>
    <w:rsid w:val="009D3BDB"/>
    <w:rsid w:val="009D4295"/>
    <w:rsid w:val="009D4450"/>
    <w:rsid w:val="009D525F"/>
    <w:rsid w:val="009D71B8"/>
    <w:rsid w:val="009E0E17"/>
    <w:rsid w:val="009E1A6A"/>
    <w:rsid w:val="009E1FD0"/>
    <w:rsid w:val="009E2F54"/>
    <w:rsid w:val="009E3E7F"/>
    <w:rsid w:val="009E4005"/>
    <w:rsid w:val="009E53A4"/>
    <w:rsid w:val="009E77A6"/>
    <w:rsid w:val="009F09C8"/>
    <w:rsid w:val="009F1055"/>
    <w:rsid w:val="009F24D2"/>
    <w:rsid w:val="009F41F6"/>
    <w:rsid w:val="009F6032"/>
    <w:rsid w:val="009F6256"/>
    <w:rsid w:val="00A00E0F"/>
    <w:rsid w:val="00A01EF8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6FEA"/>
    <w:rsid w:val="00A27F60"/>
    <w:rsid w:val="00A308DD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F94"/>
    <w:rsid w:val="00A451F7"/>
    <w:rsid w:val="00A51927"/>
    <w:rsid w:val="00A53DD4"/>
    <w:rsid w:val="00A53FF9"/>
    <w:rsid w:val="00A5444D"/>
    <w:rsid w:val="00A54BBC"/>
    <w:rsid w:val="00A54E6B"/>
    <w:rsid w:val="00A54FC8"/>
    <w:rsid w:val="00A600A3"/>
    <w:rsid w:val="00A6154B"/>
    <w:rsid w:val="00A63A30"/>
    <w:rsid w:val="00A66C89"/>
    <w:rsid w:val="00A72AC5"/>
    <w:rsid w:val="00A73C75"/>
    <w:rsid w:val="00A7652B"/>
    <w:rsid w:val="00A77467"/>
    <w:rsid w:val="00A80592"/>
    <w:rsid w:val="00A812C8"/>
    <w:rsid w:val="00A8187C"/>
    <w:rsid w:val="00A81BF5"/>
    <w:rsid w:val="00A84294"/>
    <w:rsid w:val="00A84649"/>
    <w:rsid w:val="00A909DC"/>
    <w:rsid w:val="00A936E7"/>
    <w:rsid w:val="00A94322"/>
    <w:rsid w:val="00A94DF5"/>
    <w:rsid w:val="00A9617B"/>
    <w:rsid w:val="00AA1702"/>
    <w:rsid w:val="00AA199A"/>
    <w:rsid w:val="00AA4B29"/>
    <w:rsid w:val="00AA5A8D"/>
    <w:rsid w:val="00AB000E"/>
    <w:rsid w:val="00AB0125"/>
    <w:rsid w:val="00AB028C"/>
    <w:rsid w:val="00AB140A"/>
    <w:rsid w:val="00AB29E0"/>
    <w:rsid w:val="00AB38D2"/>
    <w:rsid w:val="00AB3CD6"/>
    <w:rsid w:val="00AB416B"/>
    <w:rsid w:val="00AB441D"/>
    <w:rsid w:val="00AC0F5A"/>
    <w:rsid w:val="00AC1EA1"/>
    <w:rsid w:val="00AC3967"/>
    <w:rsid w:val="00AC5CFF"/>
    <w:rsid w:val="00AC5EBB"/>
    <w:rsid w:val="00AC6A0F"/>
    <w:rsid w:val="00AC711C"/>
    <w:rsid w:val="00AD06AB"/>
    <w:rsid w:val="00AD2235"/>
    <w:rsid w:val="00AD2418"/>
    <w:rsid w:val="00AD262E"/>
    <w:rsid w:val="00AD2FD4"/>
    <w:rsid w:val="00AD54DA"/>
    <w:rsid w:val="00AD77DB"/>
    <w:rsid w:val="00AE0DF1"/>
    <w:rsid w:val="00AE1638"/>
    <w:rsid w:val="00AE1F87"/>
    <w:rsid w:val="00AE2880"/>
    <w:rsid w:val="00AE5F7D"/>
    <w:rsid w:val="00AE64A3"/>
    <w:rsid w:val="00AF0DE2"/>
    <w:rsid w:val="00AF37D3"/>
    <w:rsid w:val="00AF447E"/>
    <w:rsid w:val="00AF5467"/>
    <w:rsid w:val="00AF63A3"/>
    <w:rsid w:val="00B0133B"/>
    <w:rsid w:val="00B02930"/>
    <w:rsid w:val="00B0589E"/>
    <w:rsid w:val="00B05A44"/>
    <w:rsid w:val="00B07B7A"/>
    <w:rsid w:val="00B13083"/>
    <w:rsid w:val="00B15C07"/>
    <w:rsid w:val="00B16E95"/>
    <w:rsid w:val="00B179B8"/>
    <w:rsid w:val="00B17E33"/>
    <w:rsid w:val="00B216C6"/>
    <w:rsid w:val="00B21D18"/>
    <w:rsid w:val="00B224AD"/>
    <w:rsid w:val="00B2367A"/>
    <w:rsid w:val="00B25859"/>
    <w:rsid w:val="00B260FD"/>
    <w:rsid w:val="00B267DC"/>
    <w:rsid w:val="00B30AF9"/>
    <w:rsid w:val="00B361A9"/>
    <w:rsid w:val="00B366B4"/>
    <w:rsid w:val="00B36C82"/>
    <w:rsid w:val="00B4038F"/>
    <w:rsid w:val="00B41681"/>
    <w:rsid w:val="00B4474F"/>
    <w:rsid w:val="00B551B1"/>
    <w:rsid w:val="00B57FBA"/>
    <w:rsid w:val="00B608D7"/>
    <w:rsid w:val="00B62D93"/>
    <w:rsid w:val="00B649E7"/>
    <w:rsid w:val="00B65CFA"/>
    <w:rsid w:val="00B66903"/>
    <w:rsid w:val="00B715FE"/>
    <w:rsid w:val="00B72B07"/>
    <w:rsid w:val="00B74EE0"/>
    <w:rsid w:val="00B80F20"/>
    <w:rsid w:val="00B816B3"/>
    <w:rsid w:val="00B831C0"/>
    <w:rsid w:val="00B8537C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2C4"/>
    <w:rsid w:val="00BB3C6E"/>
    <w:rsid w:val="00BB41F5"/>
    <w:rsid w:val="00BB481E"/>
    <w:rsid w:val="00BB4C8F"/>
    <w:rsid w:val="00BB5F26"/>
    <w:rsid w:val="00BC1DC0"/>
    <w:rsid w:val="00BC3DA4"/>
    <w:rsid w:val="00BD5E25"/>
    <w:rsid w:val="00BD6BA1"/>
    <w:rsid w:val="00BD7BDB"/>
    <w:rsid w:val="00BE2830"/>
    <w:rsid w:val="00BE65AC"/>
    <w:rsid w:val="00BE768C"/>
    <w:rsid w:val="00BE7BD7"/>
    <w:rsid w:val="00BF0085"/>
    <w:rsid w:val="00BF1203"/>
    <w:rsid w:val="00BF385A"/>
    <w:rsid w:val="00BF6DF6"/>
    <w:rsid w:val="00C00B46"/>
    <w:rsid w:val="00C01FB3"/>
    <w:rsid w:val="00C02960"/>
    <w:rsid w:val="00C02E0F"/>
    <w:rsid w:val="00C03397"/>
    <w:rsid w:val="00C071F3"/>
    <w:rsid w:val="00C13021"/>
    <w:rsid w:val="00C13DFC"/>
    <w:rsid w:val="00C148CC"/>
    <w:rsid w:val="00C1690C"/>
    <w:rsid w:val="00C17658"/>
    <w:rsid w:val="00C23686"/>
    <w:rsid w:val="00C245D3"/>
    <w:rsid w:val="00C25AE4"/>
    <w:rsid w:val="00C277AE"/>
    <w:rsid w:val="00C30241"/>
    <w:rsid w:val="00C3069C"/>
    <w:rsid w:val="00C30D5D"/>
    <w:rsid w:val="00C31668"/>
    <w:rsid w:val="00C32843"/>
    <w:rsid w:val="00C328E9"/>
    <w:rsid w:val="00C32956"/>
    <w:rsid w:val="00C330FD"/>
    <w:rsid w:val="00C341DB"/>
    <w:rsid w:val="00C356AF"/>
    <w:rsid w:val="00C3740F"/>
    <w:rsid w:val="00C415BE"/>
    <w:rsid w:val="00C4414C"/>
    <w:rsid w:val="00C445C4"/>
    <w:rsid w:val="00C45F1E"/>
    <w:rsid w:val="00C462DE"/>
    <w:rsid w:val="00C50CE8"/>
    <w:rsid w:val="00C522AA"/>
    <w:rsid w:val="00C55A50"/>
    <w:rsid w:val="00C56864"/>
    <w:rsid w:val="00C56DCE"/>
    <w:rsid w:val="00C618E9"/>
    <w:rsid w:val="00C6291F"/>
    <w:rsid w:val="00C64BDD"/>
    <w:rsid w:val="00C65C4B"/>
    <w:rsid w:val="00C6691F"/>
    <w:rsid w:val="00C669EC"/>
    <w:rsid w:val="00C67DF1"/>
    <w:rsid w:val="00C73224"/>
    <w:rsid w:val="00C73B17"/>
    <w:rsid w:val="00C73C6E"/>
    <w:rsid w:val="00C74F26"/>
    <w:rsid w:val="00C75962"/>
    <w:rsid w:val="00C76915"/>
    <w:rsid w:val="00C76C48"/>
    <w:rsid w:val="00C76E5C"/>
    <w:rsid w:val="00C82230"/>
    <w:rsid w:val="00C82E70"/>
    <w:rsid w:val="00C84B3F"/>
    <w:rsid w:val="00C903FA"/>
    <w:rsid w:val="00C90E23"/>
    <w:rsid w:val="00C9123E"/>
    <w:rsid w:val="00C926C0"/>
    <w:rsid w:val="00C92C1A"/>
    <w:rsid w:val="00C92CBF"/>
    <w:rsid w:val="00C95328"/>
    <w:rsid w:val="00C962C9"/>
    <w:rsid w:val="00C96CF9"/>
    <w:rsid w:val="00CA1029"/>
    <w:rsid w:val="00CA1225"/>
    <w:rsid w:val="00CA23F9"/>
    <w:rsid w:val="00CA28F3"/>
    <w:rsid w:val="00CA2B28"/>
    <w:rsid w:val="00CA42DE"/>
    <w:rsid w:val="00CA46E8"/>
    <w:rsid w:val="00CA6EEA"/>
    <w:rsid w:val="00CB08A9"/>
    <w:rsid w:val="00CB0C9A"/>
    <w:rsid w:val="00CB0F13"/>
    <w:rsid w:val="00CB3266"/>
    <w:rsid w:val="00CB4094"/>
    <w:rsid w:val="00CB5AEA"/>
    <w:rsid w:val="00CB60DA"/>
    <w:rsid w:val="00CB61AB"/>
    <w:rsid w:val="00CB79B9"/>
    <w:rsid w:val="00CC0551"/>
    <w:rsid w:val="00CC0DCD"/>
    <w:rsid w:val="00CC31EB"/>
    <w:rsid w:val="00CC4EEE"/>
    <w:rsid w:val="00CC61F6"/>
    <w:rsid w:val="00CC71A8"/>
    <w:rsid w:val="00CC7284"/>
    <w:rsid w:val="00CD0218"/>
    <w:rsid w:val="00CD07BC"/>
    <w:rsid w:val="00CD2990"/>
    <w:rsid w:val="00CD3FA2"/>
    <w:rsid w:val="00CD579D"/>
    <w:rsid w:val="00CD6870"/>
    <w:rsid w:val="00CD7F46"/>
    <w:rsid w:val="00CE0556"/>
    <w:rsid w:val="00CE23E8"/>
    <w:rsid w:val="00CE3534"/>
    <w:rsid w:val="00CE54F8"/>
    <w:rsid w:val="00CF36B6"/>
    <w:rsid w:val="00CF68BD"/>
    <w:rsid w:val="00D00263"/>
    <w:rsid w:val="00D00F8C"/>
    <w:rsid w:val="00D011B7"/>
    <w:rsid w:val="00D024B9"/>
    <w:rsid w:val="00D05556"/>
    <w:rsid w:val="00D112DF"/>
    <w:rsid w:val="00D11E67"/>
    <w:rsid w:val="00D12B33"/>
    <w:rsid w:val="00D13259"/>
    <w:rsid w:val="00D1447E"/>
    <w:rsid w:val="00D14E02"/>
    <w:rsid w:val="00D15917"/>
    <w:rsid w:val="00D15B87"/>
    <w:rsid w:val="00D17B1E"/>
    <w:rsid w:val="00D20CC1"/>
    <w:rsid w:val="00D21162"/>
    <w:rsid w:val="00D215AE"/>
    <w:rsid w:val="00D2176B"/>
    <w:rsid w:val="00D23556"/>
    <w:rsid w:val="00D2407F"/>
    <w:rsid w:val="00D2462D"/>
    <w:rsid w:val="00D25668"/>
    <w:rsid w:val="00D25805"/>
    <w:rsid w:val="00D259ED"/>
    <w:rsid w:val="00D25FC0"/>
    <w:rsid w:val="00D26CA8"/>
    <w:rsid w:val="00D27439"/>
    <w:rsid w:val="00D27FAA"/>
    <w:rsid w:val="00D326CF"/>
    <w:rsid w:val="00D32CFD"/>
    <w:rsid w:val="00D3354C"/>
    <w:rsid w:val="00D34E7E"/>
    <w:rsid w:val="00D41DF5"/>
    <w:rsid w:val="00D435D4"/>
    <w:rsid w:val="00D43C57"/>
    <w:rsid w:val="00D446B1"/>
    <w:rsid w:val="00D45C77"/>
    <w:rsid w:val="00D46247"/>
    <w:rsid w:val="00D469EE"/>
    <w:rsid w:val="00D46A79"/>
    <w:rsid w:val="00D47102"/>
    <w:rsid w:val="00D47342"/>
    <w:rsid w:val="00D47DED"/>
    <w:rsid w:val="00D51CEE"/>
    <w:rsid w:val="00D52AFC"/>
    <w:rsid w:val="00D53DFF"/>
    <w:rsid w:val="00D54603"/>
    <w:rsid w:val="00D54E44"/>
    <w:rsid w:val="00D56761"/>
    <w:rsid w:val="00D56B8B"/>
    <w:rsid w:val="00D57689"/>
    <w:rsid w:val="00D61F67"/>
    <w:rsid w:val="00D63483"/>
    <w:rsid w:val="00D6656F"/>
    <w:rsid w:val="00D6725C"/>
    <w:rsid w:val="00D7079E"/>
    <w:rsid w:val="00D71F04"/>
    <w:rsid w:val="00D73840"/>
    <w:rsid w:val="00D73F98"/>
    <w:rsid w:val="00D74C4B"/>
    <w:rsid w:val="00D8014F"/>
    <w:rsid w:val="00D820B9"/>
    <w:rsid w:val="00D83660"/>
    <w:rsid w:val="00D85803"/>
    <w:rsid w:val="00D87807"/>
    <w:rsid w:val="00D90590"/>
    <w:rsid w:val="00D906B2"/>
    <w:rsid w:val="00D91CDB"/>
    <w:rsid w:val="00D92370"/>
    <w:rsid w:val="00D92DDE"/>
    <w:rsid w:val="00D93CE1"/>
    <w:rsid w:val="00D94304"/>
    <w:rsid w:val="00D946AC"/>
    <w:rsid w:val="00D96593"/>
    <w:rsid w:val="00D965E1"/>
    <w:rsid w:val="00D965F9"/>
    <w:rsid w:val="00D97003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4FA4"/>
    <w:rsid w:val="00DC55D7"/>
    <w:rsid w:val="00DC6565"/>
    <w:rsid w:val="00DC6837"/>
    <w:rsid w:val="00DC6A70"/>
    <w:rsid w:val="00DC707E"/>
    <w:rsid w:val="00DC7372"/>
    <w:rsid w:val="00DD07F5"/>
    <w:rsid w:val="00DD17DF"/>
    <w:rsid w:val="00DD200A"/>
    <w:rsid w:val="00DD2E4E"/>
    <w:rsid w:val="00DD483F"/>
    <w:rsid w:val="00DD619B"/>
    <w:rsid w:val="00DD7245"/>
    <w:rsid w:val="00DD7E00"/>
    <w:rsid w:val="00DE21FF"/>
    <w:rsid w:val="00DE34C1"/>
    <w:rsid w:val="00DE4BA0"/>
    <w:rsid w:val="00DE6FB6"/>
    <w:rsid w:val="00DE7141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1BF"/>
    <w:rsid w:val="00E052D7"/>
    <w:rsid w:val="00E067E5"/>
    <w:rsid w:val="00E10EB9"/>
    <w:rsid w:val="00E12506"/>
    <w:rsid w:val="00E12918"/>
    <w:rsid w:val="00E12FDE"/>
    <w:rsid w:val="00E1379D"/>
    <w:rsid w:val="00E14CA5"/>
    <w:rsid w:val="00E15115"/>
    <w:rsid w:val="00E1540F"/>
    <w:rsid w:val="00E20755"/>
    <w:rsid w:val="00E20E31"/>
    <w:rsid w:val="00E24888"/>
    <w:rsid w:val="00E272D6"/>
    <w:rsid w:val="00E31513"/>
    <w:rsid w:val="00E32DE6"/>
    <w:rsid w:val="00E340E6"/>
    <w:rsid w:val="00E341B6"/>
    <w:rsid w:val="00E3456B"/>
    <w:rsid w:val="00E356D1"/>
    <w:rsid w:val="00E356F4"/>
    <w:rsid w:val="00E35806"/>
    <w:rsid w:val="00E40087"/>
    <w:rsid w:val="00E40DC4"/>
    <w:rsid w:val="00E414FD"/>
    <w:rsid w:val="00E4190D"/>
    <w:rsid w:val="00E429B7"/>
    <w:rsid w:val="00E430C4"/>
    <w:rsid w:val="00E4416C"/>
    <w:rsid w:val="00E44B90"/>
    <w:rsid w:val="00E44E1D"/>
    <w:rsid w:val="00E45199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03DA"/>
    <w:rsid w:val="00E6535F"/>
    <w:rsid w:val="00E700A1"/>
    <w:rsid w:val="00E71CA5"/>
    <w:rsid w:val="00E71FAE"/>
    <w:rsid w:val="00E721D9"/>
    <w:rsid w:val="00E738FC"/>
    <w:rsid w:val="00E73D92"/>
    <w:rsid w:val="00E757BD"/>
    <w:rsid w:val="00E75E4D"/>
    <w:rsid w:val="00E763FF"/>
    <w:rsid w:val="00E76A4A"/>
    <w:rsid w:val="00E77D70"/>
    <w:rsid w:val="00E822A0"/>
    <w:rsid w:val="00E82B84"/>
    <w:rsid w:val="00E86049"/>
    <w:rsid w:val="00E87918"/>
    <w:rsid w:val="00E87CAA"/>
    <w:rsid w:val="00E91138"/>
    <w:rsid w:val="00E92661"/>
    <w:rsid w:val="00E936E7"/>
    <w:rsid w:val="00E93A3D"/>
    <w:rsid w:val="00E93B14"/>
    <w:rsid w:val="00E96D6C"/>
    <w:rsid w:val="00E97B12"/>
    <w:rsid w:val="00EA4A2F"/>
    <w:rsid w:val="00EA5139"/>
    <w:rsid w:val="00EA5D72"/>
    <w:rsid w:val="00EA5F13"/>
    <w:rsid w:val="00EA6753"/>
    <w:rsid w:val="00EA7207"/>
    <w:rsid w:val="00EA77A0"/>
    <w:rsid w:val="00EA7FA2"/>
    <w:rsid w:val="00EB1124"/>
    <w:rsid w:val="00EB188C"/>
    <w:rsid w:val="00EB3023"/>
    <w:rsid w:val="00EB37DD"/>
    <w:rsid w:val="00EC0375"/>
    <w:rsid w:val="00EC088F"/>
    <w:rsid w:val="00EC1FC0"/>
    <w:rsid w:val="00EC2B51"/>
    <w:rsid w:val="00EC3F5C"/>
    <w:rsid w:val="00EC6185"/>
    <w:rsid w:val="00EC6A24"/>
    <w:rsid w:val="00EC6CF5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3712"/>
    <w:rsid w:val="00EE504D"/>
    <w:rsid w:val="00EE570C"/>
    <w:rsid w:val="00EE7340"/>
    <w:rsid w:val="00EF06F6"/>
    <w:rsid w:val="00EF23D9"/>
    <w:rsid w:val="00EF2666"/>
    <w:rsid w:val="00EF3755"/>
    <w:rsid w:val="00EF3C62"/>
    <w:rsid w:val="00EF5486"/>
    <w:rsid w:val="00EF759C"/>
    <w:rsid w:val="00F0271C"/>
    <w:rsid w:val="00F056F0"/>
    <w:rsid w:val="00F0758C"/>
    <w:rsid w:val="00F1097E"/>
    <w:rsid w:val="00F10CD0"/>
    <w:rsid w:val="00F110A4"/>
    <w:rsid w:val="00F13AE3"/>
    <w:rsid w:val="00F13C13"/>
    <w:rsid w:val="00F14763"/>
    <w:rsid w:val="00F207E9"/>
    <w:rsid w:val="00F21710"/>
    <w:rsid w:val="00F234CB"/>
    <w:rsid w:val="00F23837"/>
    <w:rsid w:val="00F24A02"/>
    <w:rsid w:val="00F272A0"/>
    <w:rsid w:val="00F30E1D"/>
    <w:rsid w:val="00F325B6"/>
    <w:rsid w:val="00F34560"/>
    <w:rsid w:val="00F34BA2"/>
    <w:rsid w:val="00F34CE4"/>
    <w:rsid w:val="00F37066"/>
    <w:rsid w:val="00F37B17"/>
    <w:rsid w:val="00F40E08"/>
    <w:rsid w:val="00F413E0"/>
    <w:rsid w:val="00F415A9"/>
    <w:rsid w:val="00F41633"/>
    <w:rsid w:val="00F41DC4"/>
    <w:rsid w:val="00F42353"/>
    <w:rsid w:val="00F4472E"/>
    <w:rsid w:val="00F44DB1"/>
    <w:rsid w:val="00F54484"/>
    <w:rsid w:val="00F5587C"/>
    <w:rsid w:val="00F5593C"/>
    <w:rsid w:val="00F56643"/>
    <w:rsid w:val="00F57C4B"/>
    <w:rsid w:val="00F57E1B"/>
    <w:rsid w:val="00F6136F"/>
    <w:rsid w:val="00F64E6A"/>
    <w:rsid w:val="00F66277"/>
    <w:rsid w:val="00F679E6"/>
    <w:rsid w:val="00F70E02"/>
    <w:rsid w:val="00F70F44"/>
    <w:rsid w:val="00F71D52"/>
    <w:rsid w:val="00F726EC"/>
    <w:rsid w:val="00F72754"/>
    <w:rsid w:val="00F7672F"/>
    <w:rsid w:val="00F81F8C"/>
    <w:rsid w:val="00F84835"/>
    <w:rsid w:val="00F909B0"/>
    <w:rsid w:val="00F90C09"/>
    <w:rsid w:val="00F90C55"/>
    <w:rsid w:val="00F91335"/>
    <w:rsid w:val="00F929FD"/>
    <w:rsid w:val="00F95D7E"/>
    <w:rsid w:val="00F96705"/>
    <w:rsid w:val="00FA1A19"/>
    <w:rsid w:val="00FA4353"/>
    <w:rsid w:val="00FA494C"/>
    <w:rsid w:val="00FA4E39"/>
    <w:rsid w:val="00FA5A3A"/>
    <w:rsid w:val="00FA7BEA"/>
    <w:rsid w:val="00FA7C32"/>
    <w:rsid w:val="00FB02F8"/>
    <w:rsid w:val="00FB1227"/>
    <w:rsid w:val="00FB1BD6"/>
    <w:rsid w:val="00FB21A8"/>
    <w:rsid w:val="00FB2462"/>
    <w:rsid w:val="00FB37A5"/>
    <w:rsid w:val="00FB4341"/>
    <w:rsid w:val="00FB4E80"/>
    <w:rsid w:val="00FB5F25"/>
    <w:rsid w:val="00FB6099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7FDF"/>
    <w:rsid w:val="00FE0238"/>
    <w:rsid w:val="00FE07D9"/>
    <w:rsid w:val="00FE19D2"/>
    <w:rsid w:val="00FE3407"/>
    <w:rsid w:val="00FE3604"/>
    <w:rsid w:val="00FE43C8"/>
    <w:rsid w:val="00FE43D2"/>
    <w:rsid w:val="00FF0352"/>
    <w:rsid w:val="00FF15AF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84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8483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4835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a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701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01D67"/>
    <w:rPr>
      <w:rFonts w:ascii="SimSun" w:eastAsia="SimSun" w:hAnsi="SimSun" w:cs="SimSun"/>
      <w:kern w:val="0"/>
      <w:sz w:val="24"/>
      <w:szCs w:val="24"/>
    </w:rPr>
  </w:style>
  <w:style w:type="character" w:customStyle="1" w:styleId="htmlnon1">
    <w:name w:val="html_non1"/>
    <w:basedOn w:val="a0"/>
    <w:rsid w:val="00701D67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7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4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7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7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6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0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5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4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6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71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88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7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8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8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7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FACE2-C364-4017-A57C-18D4F5BF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inventec</cp:lastModifiedBy>
  <cp:revision>112</cp:revision>
  <dcterms:created xsi:type="dcterms:W3CDTF">2011-09-10T07:34:00Z</dcterms:created>
  <dcterms:modified xsi:type="dcterms:W3CDTF">2014-01-15T10:46:00Z</dcterms:modified>
</cp:coreProperties>
</file>