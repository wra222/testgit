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1A3F6B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Repair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DF45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itc211017" w:date="2012-03-14T15:22:00Z">
              <w:r>
                <w:rPr>
                  <w:rFonts w:ascii="Courier New" w:eastAsia="SimSun" w:hAnsi="Courier New" w:cs="Times New Roman" w:hint="eastAsia"/>
                  <w:szCs w:val="18"/>
                </w:rPr>
                <w:t>2.1.4</w:t>
              </w:r>
            </w:ins>
          </w:p>
        </w:tc>
        <w:tc>
          <w:tcPr>
            <w:tcW w:w="1687" w:type="dxa"/>
          </w:tcPr>
          <w:p w:rsidR="006612ED" w:rsidRPr="006612ED" w:rsidRDefault="00DF45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3-14T15:22:00Z">
              <w:r>
                <w:rPr>
                  <w:rFonts w:ascii="Courier New" w:eastAsia="SimSun" w:hAnsi="Courier New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1345" w:type="dxa"/>
          </w:tcPr>
          <w:p w:rsidR="006612ED" w:rsidRPr="006612ED" w:rsidRDefault="00DF45A2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3-14T15:22:00Z">
              <w:r>
                <w:rPr>
                  <w:rFonts w:ascii="Courier New" w:eastAsia="SimSun" w:hAnsi="Courier New" w:cs="Times New Roman" w:hint="eastAsia"/>
                  <w:szCs w:val="18"/>
                </w:rPr>
                <w:t>客户要求</w:t>
              </w:r>
            </w:ins>
          </w:p>
        </w:tc>
        <w:tc>
          <w:tcPr>
            <w:tcW w:w="2185" w:type="dxa"/>
          </w:tcPr>
          <w:p w:rsidR="006612ED" w:rsidRPr="006612ED" w:rsidRDefault="00DF45A2" w:rsidP="00DF45A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proofErr w:type="spellStart"/>
            <w:ins w:id="3" w:author="itc211017" w:date="2012-03-14T15:23:00Z">
              <w:r>
                <w:rPr>
                  <w:rFonts w:ascii="Courier New" w:eastAsia="SimSun" w:hAnsi="Courier New" w:cs="Times New Roman" w:hint="eastAsia"/>
                  <w:szCs w:val="18"/>
                </w:rPr>
                <w:t>PdLine</w:t>
              </w:r>
              <w:proofErr w:type="spellEnd"/>
              <w:r>
                <w:rPr>
                  <w:rFonts w:ascii="Courier New" w:eastAsia="SimSun" w:hAnsi="Courier New" w:cs="Times New Roman" w:hint="eastAsia"/>
                  <w:szCs w:val="18"/>
                </w:rPr>
                <w:t>不需要选择，由刷入</w:t>
              </w:r>
            </w:ins>
            <w:ins w:id="4" w:author="itc211017" w:date="2012-03-14T15:24:00Z">
              <w:r>
                <w:rPr>
                  <w:rFonts w:ascii="Courier New" w:eastAsia="SimSun" w:hAnsi="Courier New" w:cs="Times New Roman" w:hint="eastAsia"/>
                  <w:szCs w:val="18"/>
                </w:rPr>
                <w:t>的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MBSN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自动带出</w:t>
              </w:r>
            </w:ins>
          </w:p>
        </w:tc>
        <w:tc>
          <w:tcPr>
            <w:tcW w:w="1374" w:type="dxa"/>
          </w:tcPr>
          <w:p w:rsidR="006612ED" w:rsidRPr="00DF45A2" w:rsidRDefault="00DF45A2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5" w:author="itc211017" w:date="2012-03-14T15:24:00Z">
              <w:r>
                <w:rPr>
                  <w:rFonts w:ascii="Courier New" w:eastAsia="SimSun" w:hAnsi="Courier New" w:cs="Times New Roman" w:hint="eastAsia"/>
                  <w:szCs w:val="18"/>
                </w:rPr>
                <w:t>2012-3-14</w:t>
              </w:r>
            </w:ins>
          </w:p>
        </w:tc>
        <w:tc>
          <w:tcPr>
            <w:tcW w:w="944" w:type="dxa"/>
          </w:tcPr>
          <w:p w:rsidR="006612ED" w:rsidRPr="006612ED" w:rsidRDefault="00757B5C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3-14T15:24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9914C0" w:rsidRPr="006612ED" w:rsidTr="00A047E7">
        <w:trPr>
          <w:jc w:val="center"/>
        </w:trPr>
        <w:tc>
          <w:tcPr>
            <w:tcW w:w="987" w:type="dxa"/>
          </w:tcPr>
          <w:p w:rsidR="009914C0" w:rsidRPr="00410DD2" w:rsidRDefault="009914C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" w:author="Gao, Guan-Wei (高貫偉 ITC)" w:date="2012-04-21T13:55:00Z">
              <w:r>
                <w:rPr>
                  <w:rFonts w:ascii="Courier New" w:eastAsia="SimSun" w:hAnsi="Courier New" w:cs="Times New Roman" w:hint="eastAsia"/>
                  <w:szCs w:val="18"/>
                </w:rPr>
                <w:t>2.1.4</w:t>
              </w:r>
            </w:ins>
          </w:p>
        </w:tc>
        <w:tc>
          <w:tcPr>
            <w:tcW w:w="1687" w:type="dxa"/>
          </w:tcPr>
          <w:p w:rsidR="009914C0" w:rsidRPr="00410DD2" w:rsidRDefault="009914C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8" w:author="Gao, Guan-Wei (高貫偉 ITC)" w:date="2012-04-21T13:56:00Z">
              <w:r>
                <w:rPr>
                  <w:rFonts w:ascii="Courier New" w:eastAsia="SimSun" w:hAnsi="Courier New" w:cs="Times New Roman" w:hint="eastAsia"/>
                  <w:szCs w:val="18"/>
                </w:rPr>
                <w:t>过程描述</w:t>
              </w:r>
            </w:ins>
          </w:p>
        </w:tc>
        <w:tc>
          <w:tcPr>
            <w:tcW w:w="1345" w:type="dxa"/>
          </w:tcPr>
          <w:p w:rsidR="009914C0" w:rsidRPr="00410DD2" w:rsidRDefault="009914C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9" w:author="Gao, Guan-Wei (高貫偉 ITC)" w:date="2012-04-21T13:56:00Z">
              <w:r>
                <w:rPr>
                  <w:rFonts w:ascii="Courier New" w:eastAsia="SimSun" w:hAnsi="Courier New" w:cs="Times New Roman" w:hint="eastAsia"/>
                  <w:szCs w:val="18"/>
                </w:rPr>
                <w:t>客户要求</w:t>
              </w:r>
            </w:ins>
          </w:p>
        </w:tc>
        <w:tc>
          <w:tcPr>
            <w:tcW w:w="2185" w:type="dxa"/>
          </w:tcPr>
          <w:p w:rsidR="009914C0" w:rsidRPr="00410DD2" w:rsidRDefault="009914C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0" w:author="Gao, Guan-Wei (高貫偉 ITC)" w:date="2012-04-21T13:56:00Z">
              <w:r>
                <w:rPr>
                  <w:rFonts w:ascii="Courier New" w:eastAsia="SimSun" w:hAnsi="Courier New" w:cs="Times New Roman" w:hint="eastAsia"/>
                  <w:szCs w:val="18"/>
                </w:rPr>
                <w:t>Site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不是必输项</w:t>
              </w:r>
            </w:ins>
          </w:p>
        </w:tc>
        <w:tc>
          <w:tcPr>
            <w:tcW w:w="1374" w:type="dxa"/>
          </w:tcPr>
          <w:p w:rsidR="009914C0" w:rsidRPr="00410DD2" w:rsidRDefault="009914C0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ins w:id="11" w:author="Gao, Guan-Wei (高貫偉 ITC)" w:date="2012-04-21T13:56:00Z">
              <w:r>
                <w:rPr>
                  <w:rFonts w:ascii="Courier New" w:eastAsia="SimSun" w:hAnsi="Courier New" w:hint="eastAsia"/>
                  <w:szCs w:val="18"/>
                </w:rPr>
                <w:t>2012-4-21</w:t>
              </w:r>
            </w:ins>
          </w:p>
        </w:tc>
        <w:tc>
          <w:tcPr>
            <w:tcW w:w="944" w:type="dxa"/>
          </w:tcPr>
          <w:p w:rsidR="009914C0" w:rsidRPr="006612ED" w:rsidRDefault="009914C0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2" w:author="Gao, Guan-Wei (高貫偉 ITC)" w:date="2012-06-14T13:15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9914C0" w:rsidRPr="006612ED" w:rsidTr="00A047E7">
        <w:trPr>
          <w:jc w:val="center"/>
        </w:trPr>
        <w:tc>
          <w:tcPr>
            <w:tcW w:w="987" w:type="dxa"/>
          </w:tcPr>
          <w:p w:rsidR="009914C0" w:rsidRPr="006612ED" w:rsidRDefault="009914C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3" w:author="Gao, Guan-Wei (高貫偉 ITC)" w:date="2012-05-18T08:47:00Z">
              <w:r>
                <w:rPr>
                  <w:rFonts w:ascii="Arial" w:eastAsia="SimSun" w:hAnsi="Arial" w:cs="Times New Roman"/>
                  <w:szCs w:val="18"/>
                </w:rPr>
                <w:t>ALL</w:t>
              </w:r>
            </w:ins>
          </w:p>
        </w:tc>
        <w:tc>
          <w:tcPr>
            <w:tcW w:w="1687" w:type="dxa"/>
          </w:tcPr>
          <w:p w:rsidR="009914C0" w:rsidRPr="006612ED" w:rsidRDefault="009914C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4" w:author="Gao, Guan-Wei (高貫偉 ITC)" w:date="2012-05-18T08:47:00Z">
              <w:r>
                <w:rPr>
                  <w:rFonts w:ascii="Arial" w:eastAsia="SimSun" w:hAnsi="Arial" w:cs="Times New Roman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9914C0" w:rsidRPr="006612ED" w:rsidRDefault="009914C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5" w:author="Gao, Guan-Wei (高貫偉 ITC)" w:date="2012-05-18T08:47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5" w:type="dxa"/>
          </w:tcPr>
          <w:p w:rsidR="009914C0" w:rsidRPr="00335B7F" w:rsidRDefault="009914C0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proofErr w:type="spellStart"/>
            <w:ins w:id="16" w:author="Gao, Guan-Wei (高貫偉 ITC)" w:date="2012-05-18T08:47:00Z">
              <w:r>
                <w:rPr>
                  <w:rFonts w:ascii="Arial" w:eastAsia="SimSun" w:hAnsi="Arial" w:cs="Times New Roman"/>
                  <w:sz w:val="20"/>
                  <w:szCs w:val="18"/>
                </w:rPr>
                <w:t>MBCode</w:t>
              </w:r>
              <w:proofErr w:type="spellEnd"/>
              <w:r>
                <w:rPr>
                  <w:rFonts w:ascii="Arial" w:eastAsia="SimSun" w:hAnsi="Arial" w:cs="Times New Roman" w:hint="eastAsia"/>
                  <w:sz w:val="20"/>
                  <w:szCs w:val="18"/>
                </w:rPr>
                <w:t>升级，统一修改</w:t>
              </w:r>
            </w:ins>
          </w:p>
        </w:tc>
        <w:tc>
          <w:tcPr>
            <w:tcW w:w="1374" w:type="dxa"/>
          </w:tcPr>
          <w:p w:rsidR="009914C0" w:rsidRPr="006612ED" w:rsidRDefault="009914C0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  <w:ins w:id="17" w:author="Gao, Guan-Wei (高貫偉 ITC)" w:date="2012-05-18T08:47:00Z">
              <w:r>
                <w:rPr>
                  <w:rFonts w:ascii="Arial" w:eastAsia="SimSun" w:hAnsi="Arial"/>
                  <w:szCs w:val="18"/>
                </w:rPr>
                <w:t>2012-5-18</w:t>
              </w:r>
            </w:ins>
          </w:p>
        </w:tc>
        <w:tc>
          <w:tcPr>
            <w:tcW w:w="944" w:type="dxa"/>
          </w:tcPr>
          <w:p w:rsidR="009914C0" w:rsidRPr="006612ED" w:rsidRDefault="009914C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8" w:author="Gao, Guan-Wei (高貫偉 ITC)" w:date="2012-06-14T13:15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826100" w:rsidRPr="006612ED" w:rsidTr="004C2147">
        <w:trPr>
          <w:jc w:val="center"/>
        </w:trPr>
        <w:tc>
          <w:tcPr>
            <w:tcW w:w="8522" w:type="dxa"/>
            <w:gridSpan w:val="6"/>
          </w:tcPr>
          <w:p w:rsidR="00826100" w:rsidRPr="006612ED" w:rsidRDefault="00826100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826100" w:rsidRPr="006612ED" w:rsidTr="00A047E7">
        <w:trPr>
          <w:jc w:val="center"/>
          <w:ins w:id="19" w:author="Gao, Guan-Wei (高貫偉 ITC)" w:date="2012-06-13T16:13:00Z"/>
        </w:trPr>
        <w:tc>
          <w:tcPr>
            <w:tcW w:w="987" w:type="dxa"/>
          </w:tcPr>
          <w:p w:rsidR="00826100" w:rsidRPr="00826100" w:rsidRDefault="00826100" w:rsidP="00372274">
            <w:pPr>
              <w:jc w:val="left"/>
              <w:rPr>
                <w:ins w:id="20" w:author="Gao, Guan-Wei (高貫偉 ITC)" w:date="2012-06-13T16:13:00Z"/>
                <w:rFonts w:ascii="Courier New" w:eastAsia="SimSun" w:hAnsi="Courier New" w:cs="Times New Roman"/>
                <w:szCs w:val="18"/>
              </w:rPr>
            </w:pPr>
            <w:ins w:id="21" w:author="Gao, Guan-Wei (高貫偉 ITC)" w:date="2012-06-13T16:13:00Z">
              <w:r>
                <w:rPr>
                  <w:rFonts w:ascii="Courier New" w:eastAsia="SimSun" w:hAnsi="Courier New" w:cs="Times New Roman" w:hint="eastAsia"/>
                  <w:szCs w:val="18"/>
                </w:rPr>
                <w:t>2.2/2.3</w:t>
              </w:r>
            </w:ins>
          </w:p>
        </w:tc>
        <w:tc>
          <w:tcPr>
            <w:tcW w:w="1687" w:type="dxa"/>
          </w:tcPr>
          <w:p w:rsidR="00826100" w:rsidRPr="00826100" w:rsidRDefault="00826100" w:rsidP="00372274">
            <w:pPr>
              <w:jc w:val="left"/>
              <w:rPr>
                <w:ins w:id="22" w:author="Gao, Guan-Wei (高貫偉 ITC)" w:date="2012-06-13T16:13:00Z"/>
                <w:rFonts w:ascii="Courier New" w:eastAsia="SimSun" w:hAnsi="Courier New" w:cs="Times New Roman"/>
                <w:szCs w:val="18"/>
              </w:rPr>
            </w:pPr>
            <w:ins w:id="23" w:author="Gao, Guan-Wei (高貫偉 ITC)" w:date="2012-06-13T16:13:00Z">
              <w:r>
                <w:rPr>
                  <w:rFonts w:ascii="Courier New" w:eastAsia="SimSun" w:hAnsi="Courier New" w:cs="Times New Roman" w:hint="eastAsia"/>
                  <w:szCs w:val="18"/>
                </w:rPr>
                <w:t>Editor/Add</w:t>
              </w:r>
            </w:ins>
          </w:p>
        </w:tc>
        <w:tc>
          <w:tcPr>
            <w:tcW w:w="1345" w:type="dxa"/>
          </w:tcPr>
          <w:p w:rsidR="00826100" w:rsidRPr="00826100" w:rsidRDefault="00826100" w:rsidP="00372274">
            <w:pPr>
              <w:jc w:val="left"/>
              <w:rPr>
                <w:ins w:id="24" w:author="Gao, Guan-Wei (高貫偉 ITC)" w:date="2012-06-13T16:13:00Z"/>
                <w:rFonts w:ascii="Courier New" w:eastAsia="SimSun" w:hAnsi="Courier New" w:cs="Times New Roman"/>
                <w:szCs w:val="18"/>
              </w:rPr>
            </w:pPr>
            <w:ins w:id="25" w:author="Gao, Guan-Wei (高貫偉 ITC)" w:date="2012-06-13T16:14:00Z">
              <w:r>
                <w:rPr>
                  <w:rFonts w:ascii="Courier New" w:eastAsia="SimSun" w:hAnsi="Courier New" w:cs="Times New Roman" w:hint="eastAsia"/>
                  <w:szCs w:val="18"/>
                </w:rPr>
                <w:t>客户要求修改</w:t>
              </w:r>
            </w:ins>
          </w:p>
        </w:tc>
        <w:tc>
          <w:tcPr>
            <w:tcW w:w="2185" w:type="dxa"/>
          </w:tcPr>
          <w:p w:rsidR="00826100" w:rsidRPr="00826100" w:rsidRDefault="00826100" w:rsidP="008E48E4">
            <w:pPr>
              <w:jc w:val="left"/>
              <w:rPr>
                <w:ins w:id="26" w:author="Gao, Guan-Wei (高貫偉 ITC)" w:date="2012-06-13T16:13:00Z"/>
                <w:rFonts w:ascii="Courier New" w:eastAsia="SimSun" w:hAnsi="Courier New" w:cs="Times New Roman"/>
                <w:szCs w:val="18"/>
              </w:rPr>
            </w:pPr>
            <w:ins w:id="27" w:author="Gao, Guan-Wei (高貫偉 ITC)" w:date="2012-06-13T16:15:00Z">
              <w:r>
                <w:rPr>
                  <w:rFonts w:ascii="Courier New" w:eastAsia="SimSun" w:hAnsi="Courier New" w:cs="Times New Roman" w:hint="eastAsia"/>
                  <w:szCs w:val="18"/>
                </w:rPr>
                <w:t>修改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Location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取值</w:t>
              </w:r>
            </w:ins>
          </w:p>
        </w:tc>
        <w:tc>
          <w:tcPr>
            <w:tcW w:w="1374" w:type="dxa"/>
          </w:tcPr>
          <w:p w:rsidR="00826100" w:rsidRPr="00826100" w:rsidRDefault="00826100" w:rsidP="00372274">
            <w:pPr>
              <w:jc w:val="left"/>
              <w:rPr>
                <w:ins w:id="28" w:author="Gao, Guan-Wei (高貫偉 ITC)" w:date="2012-06-13T16:13:00Z"/>
                <w:rFonts w:ascii="Courier New" w:eastAsia="SimSun" w:hAnsi="Courier New"/>
                <w:szCs w:val="18"/>
              </w:rPr>
            </w:pPr>
            <w:ins w:id="29" w:author="Gao, Guan-Wei (高貫偉 ITC)" w:date="2012-06-13T16:15:00Z">
              <w:r>
                <w:rPr>
                  <w:rFonts w:ascii="Courier New" w:eastAsia="SimSun" w:hAnsi="Courier New" w:hint="eastAsia"/>
                  <w:szCs w:val="18"/>
                </w:rPr>
                <w:t>2012</w:t>
              </w:r>
              <w:r>
                <w:rPr>
                  <w:rFonts w:ascii="Courier New" w:eastAsia="SimSun" w:hAnsi="Courier New"/>
                  <w:szCs w:val="18"/>
                </w:rPr>
                <w:t>—</w:t>
              </w:r>
              <w:r>
                <w:rPr>
                  <w:rFonts w:ascii="Courier New" w:eastAsia="SimSun" w:hAnsi="Courier New" w:hint="eastAsia"/>
                  <w:szCs w:val="18"/>
                </w:rPr>
                <w:t>6-13</w:t>
              </w:r>
            </w:ins>
          </w:p>
        </w:tc>
        <w:tc>
          <w:tcPr>
            <w:tcW w:w="944" w:type="dxa"/>
          </w:tcPr>
          <w:p w:rsidR="00826100" w:rsidRPr="00826100" w:rsidRDefault="00826100" w:rsidP="00372274">
            <w:pPr>
              <w:jc w:val="left"/>
              <w:rPr>
                <w:ins w:id="30" w:author="Gao, Guan-Wei (高貫偉 ITC)" w:date="2012-06-13T16:13:00Z"/>
                <w:rFonts w:ascii="Courier New" w:eastAsia="SimSun" w:hAnsi="Courier New" w:cs="Times New Roman"/>
                <w:szCs w:val="18"/>
              </w:rPr>
            </w:pPr>
            <w:ins w:id="31" w:author="Gao, Guan-Wei (高貫偉 ITC)" w:date="2012-06-13T16:15:00Z">
              <w:r>
                <w:rPr>
                  <w:rFonts w:ascii="Courier New" w:eastAsia="SimSun" w:hAnsi="Courier New" w:cs="Times New Roman" w:hint="eastAsia"/>
                  <w:szCs w:val="18"/>
                </w:rPr>
                <w:t>0.03a</w:t>
              </w:r>
            </w:ins>
          </w:p>
        </w:tc>
      </w:tr>
      <w:tr w:rsidR="00954C36" w:rsidRPr="006612ED" w:rsidTr="00A047E7">
        <w:trPr>
          <w:jc w:val="center"/>
          <w:ins w:id="32" w:author="Gao, Guan-Wei (高貫偉 ITC)" w:date="2012-06-14T13:13:00Z"/>
        </w:trPr>
        <w:tc>
          <w:tcPr>
            <w:tcW w:w="987" w:type="dxa"/>
          </w:tcPr>
          <w:p w:rsidR="00954C36" w:rsidRDefault="00954C36" w:rsidP="00372274">
            <w:pPr>
              <w:jc w:val="left"/>
              <w:rPr>
                <w:ins w:id="33" w:author="Gao, Guan-Wei (高貫偉 ITC)" w:date="2012-06-14T13:13:00Z"/>
                <w:rFonts w:ascii="Courier New" w:eastAsia="SimSun" w:hAnsi="Courier New" w:cs="Times New Roman"/>
                <w:szCs w:val="18"/>
              </w:rPr>
            </w:pPr>
            <w:ins w:id="34" w:author="Gao, Guan-Wei (高貫偉 ITC)" w:date="2012-06-14T13:13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954C36" w:rsidRDefault="00954C36" w:rsidP="00372274">
            <w:pPr>
              <w:jc w:val="left"/>
              <w:rPr>
                <w:ins w:id="35" w:author="Gao, Guan-Wei (高貫偉 ITC)" w:date="2012-06-14T13:13:00Z"/>
                <w:rFonts w:ascii="Courier New" w:eastAsia="SimSun" w:hAnsi="Courier New" w:cs="Times New Roman"/>
                <w:szCs w:val="18"/>
              </w:rPr>
            </w:pPr>
            <w:ins w:id="36" w:author="Gao, Guan-Wei (高貫偉 ITC)" w:date="2012-06-14T13:13:00Z">
              <w:r>
                <w:rPr>
                  <w:rFonts w:ascii="Courier New" w:eastAsia="SimSun" w:hAnsi="Courier New" w:cs="Times New Roman" w:hint="eastAsia"/>
                  <w:szCs w:val="18"/>
                </w:rPr>
                <w:t>显示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Line</w:t>
              </w:r>
            </w:ins>
          </w:p>
        </w:tc>
        <w:tc>
          <w:tcPr>
            <w:tcW w:w="1345" w:type="dxa"/>
          </w:tcPr>
          <w:p w:rsidR="00954C36" w:rsidRDefault="001C5FAB" w:rsidP="00372274">
            <w:pPr>
              <w:jc w:val="left"/>
              <w:rPr>
                <w:ins w:id="37" w:author="Gao, Guan-Wei (高貫偉 ITC)" w:date="2012-06-14T13:13:00Z"/>
                <w:rFonts w:ascii="Courier New" w:eastAsia="SimSun" w:hAnsi="Courier New" w:cs="Times New Roman"/>
                <w:szCs w:val="18"/>
              </w:rPr>
            </w:pPr>
            <w:ins w:id="38" w:author="Gao, Guan-Wei (高貫偉 ITC)" w:date="2012-06-14T13:18:00Z">
              <w:r>
                <w:rPr>
                  <w:rFonts w:ascii="Courier New" w:eastAsia="SimSun" w:hAnsi="Courier New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5" w:type="dxa"/>
          </w:tcPr>
          <w:p w:rsidR="00954C36" w:rsidRDefault="00954C36" w:rsidP="008E48E4">
            <w:pPr>
              <w:jc w:val="left"/>
              <w:rPr>
                <w:ins w:id="39" w:author="Gao, Guan-Wei (高貫偉 ITC)" w:date="2012-06-14T13:13:00Z"/>
                <w:rFonts w:ascii="Courier New" w:eastAsia="SimSun" w:hAnsi="Courier New" w:cs="Times New Roman"/>
                <w:szCs w:val="18"/>
              </w:rPr>
            </w:pPr>
            <w:proofErr w:type="spellStart"/>
            <w:ins w:id="40" w:author="Gao, Guan-Wei (高貫偉 ITC)" w:date="2012-06-14T13:14:00Z">
              <w:r>
                <w:rPr>
                  <w:rFonts w:ascii="Courier New" w:eastAsia="SimSun" w:hAnsi="Courier New" w:cs="Times New Roman" w:hint="eastAsia"/>
                  <w:szCs w:val="18"/>
                </w:rPr>
                <w:t>PdLine</w:t>
              </w:r>
              <w:proofErr w:type="spellEnd"/>
              <w:r>
                <w:rPr>
                  <w:rFonts w:ascii="Courier New" w:eastAsia="SimSun" w:hAnsi="Courier New" w:cs="Times New Roman" w:hint="eastAsia"/>
                  <w:szCs w:val="18"/>
                </w:rPr>
                <w:t>显示成</w:t>
              </w:r>
              <w:proofErr w:type="spellStart"/>
              <w:r>
                <w:rPr>
                  <w:rFonts w:ascii="Courier New" w:eastAsia="SimSun" w:hAnsi="Courier New" w:cs="Times New Roman" w:hint="eastAsia"/>
                  <w:szCs w:val="18"/>
                </w:rPr>
                <w:t>Line.Descr</w:t>
              </w:r>
            </w:ins>
            <w:proofErr w:type="spellEnd"/>
          </w:p>
        </w:tc>
        <w:tc>
          <w:tcPr>
            <w:tcW w:w="1374" w:type="dxa"/>
          </w:tcPr>
          <w:p w:rsidR="00954C36" w:rsidRDefault="00954C36" w:rsidP="00372274">
            <w:pPr>
              <w:jc w:val="left"/>
              <w:rPr>
                <w:ins w:id="41" w:author="Gao, Guan-Wei (高貫偉 ITC)" w:date="2012-06-14T13:13:00Z"/>
                <w:rFonts w:ascii="Courier New" w:eastAsia="SimSun" w:hAnsi="Courier New"/>
                <w:szCs w:val="18"/>
              </w:rPr>
            </w:pPr>
            <w:ins w:id="42" w:author="Gao, Guan-Wei (高貫偉 ITC)" w:date="2012-06-14T13:14:00Z">
              <w:r>
                <w:rPr>
                  <w:rFonts w:ascii="Courier New" w:eastAsia="SimSun" w:hAnsi="Courier New" w:hint="eastAsia"/>
                  <w:szCs w:val="18"/>
                </w:rPr>
                <w:t>2012-6-14</w:t>
              </w:r>
            </w:ins>
          </w:p>
        </w:tc>
        <w:tc>
          <w:tcPr>
            <w:tcW w:w="944" w:type="dxa"/>
          </w:tcPr>
          <w:p w:rsidR="00954C36" w:rsidRDefault="00954C36" w:rsidP="00372274">
            <w:pPr>
              <w:jc w:val="left"/>
              <w:rPr>
                <w:ins w:id="43" w:author="Gao, Guan-Wei (高貫偉 ITC)" w:date="2012-06-14T13:13:00Z"/>
                <w:rFonts w:ascii="Courier New" w:eastAsia="SimSun" w:hAnsi="Courier New" w:cs="Times New Roman"/>
                <w:szCs w:val="18"/>
              </w:rPr>
            </w:pPr>
            <w:ins w:id="44" w:author="Gao, Guan-Wei (高貫偉 ITC)" w:date="2012-06-14T13:14:00Z">
              <w:r>
                <w:rPr>
                  <w:rFonts w:ascii="Courier New" w:eastAsia="SimSun" w:hAnsi="Courier New" w:cs="Times New Roman" w:hint="eastAsia"/>
                  <w:szCs w:val="18"/>
                </w:rPr>
                <w:t>0.03a</w:t>
              </w:r>
            </w:ins>
          </w:p>
        </w:tc>
      </w:tr>
      <w:tr w:rsidR="00DF4A73" w:rsidRPr="006612ED" w:rsidTr="00A047E7">
        <w:trPr>
          <w:jc w:val="center"/>
          <w:ins w:id="45" w:author="Gao, Guan-Wei (高貫偉 ITC)" w:date="2012-09-18T13:33:00Z"/>
        </w:trPr>
        <w:tc>
          <w:tcPr>
            <w:tcW w:w="987" w:type="dxa"/>
          </w:tcPr>
          <w:p w:rsidR="00DF4A73" w:rsidRDefault="00DF4A73" w:rsidP="00372274">
            <w:pPr>
              <w:jc w:val="left"/>
              <w:rPr>
                <w:ins w:id="46" w:author="Gao, Guan-Wei (高貫偉 ITC)" w:date="2012-09-18T13:33:00Z"/>
                <w:rFonts w:ascii="Courier New" w:eastAsia="SimSun" w:hAnsi="Courier New" w:cs="Times New Roman" w:hint="eastAsia"/>
                <w:szCs w:val="18"/>
              </w:rPr>
            </w:pPr>
            <w:ins w:id="47" w:author="Gao, Guan-Wei (高貫偉 ITC)" w:date="2012-09-18T13:33:00Z">
              <w:r>
                <w:rPr>
                  <w:rFonts w:ascii="Courier New" w:eastAsia="SimSun" w:hAnsi="Courier New" w:cs="Times New Roman" w:hint="eastAsia"/>
                  <w:szCs w:val="18"/>
                </w:rPr>
                <w:t>2.2.5</w:t>
              </w:r>
            </w:ins>
          </w:p>
        </w:tc>
        <w:tc>
          <w:tcPr>
            <w:tcW w:w="1687" w:type="dxa"/>
          </w:tcPr>
          <w:p w:rsidR="00DF4A73" w:rsidRDefault="00DF4A73" w:rsidP="00372274">
            <w:pPr>
              <w:jc w:val="left"/>
              <w:rPr>
                <w:ins w:id="48" w:author="Gao, Guan-Wei (高貫偉 ITC)" w:date="2012-09-18T13:33:00Z"/>
                <w:rFonts w:ascii="Courier New" w:eastAsia="SimSun" w:hAnsi="Courier New" w:cs="Times New Roman" w:hint="eastAsia"/>
                <w:szCs w:val="18"/>
              </w:rPr>
            </w:pPr>
            <w:ins w:id="49" w:author="Gao, Guan-Wei (高貫偉 ITC)" w:date="2012-09-18T13:33:00Z">
              <w:r>
                <w:rPr>
                  <w:rFonts w:ascii="Courier New" w:eastAsia="SimSun" w:hAnsi="Courier New" w:cs="Times New Roman" w:hint="eastAsia"/>
                  <w:szCs w:val="18"/>
                </w:rPr>
                <w:t>Edit</w:t>
              </w:r>
            </w:ins>
          </w:p>
        </w:tc>
        <w:tc>
          <w:tcPr>
            <w:tcW w:w="1345" w:type="dxa"/>
          </w:tcPr>
          <w:p w:rsidR="00DF4A73" w:rsidRDefault="00DF4A73" w:rsidP="00372274">
            <w:pPr>
              <w:jc w:val="left"/>
              <w:rPr>
                <w:ins w:id="50" w:author="Gao, Guan-Wei (高貫偉 ITC)" w:date="2012-09-18T13:33:00Z"/>
                <w:rFonts w:ascii="Courier New" w:eastAsia="SimSun" w:hAnsi="Courier New" w:cs="Times New Roman" w:hint="eastAsia"/>
                <w:szCs w:val="18"/>
              </w:rPr>
            </w:pPr>
            <w:ins w:id="51" w:author="Gao, Guan-Wei (高貫偉 ITC)" w:date="2012-09-18T13:36:00Z">
              <w:r>
                <w:rPr>
                  <w:rFonts w:ascii="Courier New" w:eastAsia="SimSun" w:hAnsi="Courier New" w:cs="Times New Roman" w:hint="eastAsia"/>
                  <w:szCs w:val="18"/>
                </w:rPr>
                <w:t>客户要求</w:t>
              </w:r>
            </w:ins>
          </w:p>
        </w:tc>
        <w:tc>
          <w:tcPr>
            <w:tcW w:w="2185" w:type="dxa"/>
          </w:tcPr>
          <w:p w:rsidR="00DF4A73" w:rsidRDefault="00DF4A73" w:rsidP="008E48E4">
            <w:pPr>
              <w:jc w:val="left"/>
              <w:rPr>
                <w:ins w:id="52" w:author="Gao, Guan-Wei (高貫偉 ITC)" w:date="2012-09-18T13:33:00Z"/>
                <w:rFonts w:ascii="Courier New" w:eastAsia="SimSun" w:hAnsi="Courier New" w:cs="Times New Roman" w:hint="eastAsia"/>
                <w:szCs w:val="18"/>
              </w:rPr>
            </w:pPr>
            <w:ins w:id="53" w:author="Gao, Guan-Wei (高貫偉 ITC)" w:date="2012-09-18T13:36:00Z">
              <w:r>
                <w:rPr>
                  <w:rFonts w:ascii="Courier New" w:eastAsia="SimSun" w:hAnsi="Courier New" w:cs="Times New Roman" w:hint="eastAsia"/>
                  <w:szCs w:val="18"/>
                </w:rPr>
                <w:t>去掉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Site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长度限制</w:t>
              </w:r>
            </w:ins>
          </w:p>
        </w:tc>
        <w:tc>
          <w:tcPr>
            <w:tcW w:w="1374" w:type="dxa"/>
          </w:tcPr>
          <w:p w:rsidR="00DF4A73" w:rsidRDefault="00DF4A73" w:rsidP="00372274">
            <w:pPr>
              <w:jc w:val="left"/>
              <w:rPr>
                <w:ins w:id="54" w:author="Gao, Guan-Wei (高貫偉 ITC)" w:date="2012-09-18T13:33:00Z"/>
                <w:rFonts w:ascii="Courier New" w:eastAsia="SimSun" w:hAnsi="Courier New" w:hint="eastAsia"/>
                <w:szCs w:val="18"/>
              </w:rPr>
            </w:pPr>
            <w:ins w:id="55" w:author="Gao, Guan-Wei (高貫偉 ITC)" w:date="2012-09-18T13:36:00Z">
              <w:r>
                <w:rPr>
                  <w:rFonts w:ascii="Courier New" w:eastAsia="SimSun" w:hAnsi="Courier New" w:hint="eastAsia"/>
                  <w:szCs w:val="18"/>
                </w:rPr>
                <w:t>2012-9-18</w:t>
              </w:r>
            </w:ins>
          </w:p>
        </w:tc>
        <w:tc>
          <w:tcPr>
            <w:tcW w:w="944" w:type="dxa"/>
          </w:tcPr>
          <w:p w:rsidR="00DF4A73" w:rsidRDefault="00DF4A73" w:rsidP="00372274">
            <w:pPr>
              <w:jc w:val="left"/>
              <w:rPr>
                <w:ins w:id="56" w:author="Gao, Guan-Wei (高貫偉 ITC)" w:date="2012-09-18T13:33:00Z"/>
                <w:rFonts w:ascii="Courier New" w:eastAsia="SimSun" w:hAnsi="Courier New" w:cs="Times New Roman" w:hint="eastAsia"/>
                <w:szCs w:val="18"/>
              </w:rPr>
            </w:pPr>
            <w:ins w:id="57" w:author="Gao, Guan-Wei (高貫偉 ITC)" w:date="2012-09-18T13:36:00Z">
              <w:r>
                <w:rPr>
                  <w:rFonts w:ascii="Courier New" w:eastAsia="SimSun" w:hAnsi="Courier New" w:cs="Times New Roman" w:hint="eastAsia"/>
                  <w:szCs w:val="18"/>
                </w:rPr>
                <w:t>0.05a</w:t>
              </w:r>
            </w:ins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60E6F" w:rsidRDefault="00E70B0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650886" w:history="1">
        <w:r w:rsidR="00360E6F" w:rsidRPr="00FA2A56">
          <w:rPr>
            <w:rStyle w:val="a5"/>
            <w:rFonts w:ascii="Times New Roman" w:eastAsia="SimHei" w:hAnsi="Times New Roman"/>
            <w:noProof/>
          </w:rPr>
          <w:t>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0887" w:history="1">
        <w:r w:rsidR="00360E6F" w:rsidRPr="00FA2A56">
          <w:rPr>
            <w:rStyle w:val="a5"/>
            <w:rFonts w:ascii="Times New Roman" w:eastAsia="SimSun" w:hAnsi="Times New Roman"/>
            <w:noProof/>
          </w:rPr>
          <w:t>1.1.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Sun" w:hAnsi="Times New Roman"/>
            <w:noProof/>
          </w:rPr>
          <w:t>Introduce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0888" w:history="1">
        <w:r w:rsidR="00360E6F" w:rsidRPr="00FA2A56">
          <w:rPr>
            <w:rStyle w:val="a5"/>
            <w:rFonts w:ascii="Times New Roman" w:eastAsia="SimSun" w:hAnsi="Times New Roman"/>
            <w:noProof/>
          </w:rPr>
          <w:t>1.2.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Sun" w:hAnsi="Times New Roman"/>
            <w:noProof/>
          </w:rPr>
          <w:t>References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650889" w:history="1">
        <w:r w:rsidR="00360E6F" w:rsidRPr="00FA2A56">
          <w:rPr>
            <w:rStyle w:val="a5"/>
            <w:rFonts w:ascii="Times New Roman" w:eastAsia="SimHei" w:hAnsi="Times New Roman"/>
            <w:noProof/>
          </w:rPr>
          <w:t>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Ansi="Times New Roman"/>
            <w:noProof/>
          </w:rPr>
          <w:t>Use Cases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0890" w:history="1">
        <w:r w:rsidR="00360E6F" w:rsidRPr="00FA2A56">
          <w:rPr>
            <w:rStyle w:val="a5"/>
            <w:rFonts w:ascii="Times New Roman" w:eastAsia="SimSun" w:hAnsi="Times New Roman"/>
            <w:noProof/>
          </w:rPr>
          <w:t>2.1.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Sun" w:hAnsi="Times New Roman"/>
            <w:noProof/>
          </w:rPr>
          <w:t>UC-PCA Repair-01-Query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1" w:history="1">
        <w:r w:rsidR="00360E6F" w:rsidRPr="00FA2A56">
          <w:rPr>
            <w:rStyle w:val="a5"/>
            <w:rFonts w:ascii="Times New Roman" w:eastAsia="SimHei" w:hAnsi="Times New Roman"/>
            <w:noProof/>
          </w:rPr>
          <w:t>2.1.1.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功能及目标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2" w:history="1">
        <w:r w:rsidR="00360E6F" w:rsidRPr="00FA2A56">
          <w:rPr>
            <w:rStyle w:val="a5"/>
            <w:rFonts w:ascii="Times New Roman" w:eastAsia="SimHei"/>
            <w:noProof/>
          </w:rPr>
          <w:t>2.1.2.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前置条件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3" w:history="1">
        <w:r w:rsidR="00360E6F" w:rsidRPr="00FA2A56">
          <w:rPr>
            <w:rStyle w:val="a5"/>
            <w:rFonts w:ascii="Times New Roman" w:eastAsia="SimHei"/>
            <w:noProof/>
          </w:rPr>
          <w:t>2.1.3.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后置条件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4" w:history="1">
        <w:r w:rsidR="00360E6F" w:rsidRPr="00FA2A56">
          <w:rPr>
            <w:rStyle w:val="a5"/>
            <w:rFonts w:ascii="Times New Roman" w:eastAsia="SimHei"/>
            <w:noProof/>
          </w:rPr>
          <w:t>2.1.4.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过程描述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5" w:history="1">
        <w:r w:rsidR="00360E6F" w:rsidRPr="00FA2A56">
          <w:rPr>
            <w:rStyle w:val="a5"/>
            <w:rFonts w:ascii="Times New Roman" w:eastAsia="SimHei"/>
            <w:noProof/>
          </w:rPr>
          <w:t>2.1.5.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业务规则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0896" w:history="1">
        <w:r w:rsidR="00360E6F" w:rsidRPr="00FA2A56">
          <w:rPr>
            <w:rStyle w:val="a5"/>
            <w:rFonts w:ascii="Times New Roman" w:eastAsia="SimSun" w:hAnsi="Times New Roman"/>
            <w:noProof/>
          </w:rPr>
          <w:t>2.2.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Sun" w:hAnsi="Times New Roman"/>
            <w:noProof/>
          </w:rPr>
          <w:t>UC-PCA Repair-02-Edit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7" w:history="1">
        <w:r w:rsidR="00360E6F" w:rsidRPr="00FA2A56">
          <w:rPr>
            <w:rStyle w:val="a5"/>
            <w:rFonts w:ascii="Times New Roman" w:eastAsia="SimHei"/>
            <w:noProof/>
          </w:rPr>
          <w:t>2.2.1.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功能及目标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8" w:history="1">
        <w:r w:rsidR="00360E6F" w:rsidRPr="00FA2A56">
          <w:rPr>
            <w:rStyle w:val="a5"/>
            <w:rFonts w:ascii="Times New Roman" w:eastAsia="SimHei"/>
            <w:noProof/>
          </w:rPr>
          <w:t>2.2.2.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前置条件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899" w:history="1">
        <w:r w:rsidR="00360E6F" w:rsidRPr="00FA2A56">
          <w:rPr>
            <w:rStyle w:val="a5"/>
            <w:rFonts w:ascii="Times New Roman" w:eastAsia="SimHei"/>
            <w:noProof/>
          </w:rPr>
          <w:t>2.2.3.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后置条件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0" w:history="1">
        <w:r w:rsidR="00360E6F" w:rsidRPr="00FA2A56">
          <w:rPr>
            <w:rStyle w:val="a5"/>
            <w:rFonts w:ascii="Times New Roman" w:eastAsia="SimHei"/>
            <w:noProof/>
          </w:rPr>
          <w:t>2.2.4.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过程描述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1" w:history="1">
        <w:r w:rsidR="00360E6F" w:rsidRPr="00FA2A56">
          <w:rPr>
            <w:rStyle w:val="a5"/>
            <w:rFonts w:ascii="Times New Roman" w:eastAsia="SimHei"/>
            <w:noProof/>
          </w:rPr>
          <w:t>2.2.5.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业务规则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0902" w:history="1">
        <w:r w:rsidR="00360E6F" w:rsidRPr="00FA2A56">
          <w:rPr>
            <w:rStyle w:val="a5"/>
            <w:rFonts w:ascii="Times New Roman" w:eastAsia="SimSun" w:hAnsi="Times New Roman"/>
            <w:noProof/>
          </w:rPr>
          <w:t>2.3.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Sun" w:hAnsi="Times New Roman"/>
            <w:noProof/>
          </w:rPr>
          <w:t>UC-PCA Repair-03-Add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3" w:history="1">
        <w:r w:rsidR="00360E6F" w:rsidRPr="00FA2A56">
          <w:rPr>
            <w:rStyle w:val="a5"/>
            <w:rFonts w:ascii="Times New Roman" w:eastAsia="SimHei" w:hAnsi="Times New Roman"/>
            <w:noProof/>
          </w:rPr>
          <w:t>2.3.1.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功能及目标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4" w:history="1">
        <w:r w:rsidR="00360E6F" w:rsidRPr="00FA2A56">
          <w:rPr>
            <w:rStyle w:val="a5"/>
            <w:rFonts w:ascii="Times New Roman" w:eastAsia="SimHei"/>
            <w:noProof/>
          </w:rPr>
          <w:t>2.3.2.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前置条件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5" w:history="1">
        <w:r w:rsidR="00360E6F" w:rsidRPr="00FA2A56">
          <w:rPr>
            <w:rStyle w:val="a5"/>
            <w:rFonts w:ascii="Times New Roman" w:eastAsia="SimHei"/>
            <w:noProof/>
          </w:rPr>
          <w:t>2.3.3.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后置条件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6" w:history="1">
        <w:r w:rsidR="00360E6F" w:rsidRPr="00FA2A56">
          <w:rPr>
            <w:rStyle w:val="a5"/>
            <w:rFonts w:ascii="Times New Roman" w:eastAsia="SimHei"/>
            <w:noProof/>
          </w:rPr>
          <w:t>2.3.4.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过程描述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7" w:history="1">
        <w:r w:rsidR="00360E6F" w:rsidRPr="00FA2A56">
          <w:rPr>
            <w:rStyle w:val="a5"/>
            <w:rFonts w:ascii="Times New Roman" w:eastAsia="SimHei"/>
            <w:noProof/>
          </w:rPr>
          <w:t>2.3.5.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业务规则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650908" w:history="1">
        <w:r w:rsidR="00360E6F" w:rsidRPr="00FA2A56">
          <w:rPr>
            <w:rStyle w:val="a5"/>
            <w:rFonts w:ascii="Times New Roman" w:eastAsia="SimSun" w:hAnsi="Times New Roman"/>
            <w:noProof/>
          </w:rPr>
          <w:t>2.4.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Sun" w:hAnsi="Times New Roman"/>
            <w:noProof/>
          </w:rPr>
          <w:t>UC-PCA Repair-04-Save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09" w:history="1">
        <w:r w:rsidR="00360E6F" w:rsidRPr="00FA2A56">
          <w:rPr>
            <w:rStyle w:val="a5"/>
            <w:rFonts w:ascii="Times New Roman" w:eastAsia="SimHei" w:hAnsi="Times New Roman"/>
            <w:noProof/>
          </w:rPr>
          <w:t>2.4.1.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功能及目标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10" w:history="1">
        <w:r w:rsidR="00360E6F" w:rsidRPr="00FA2A56">
          <w:rPr>
            <w:rStyle w:val="a5"/>
            <w:rFonts w:ascii="Times New Roman" w:eastAsia="SimHei"/>
            <w:noProof/>
          </w:rPr>
          <w:t>2.4.2.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前置条件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11" w:history="1">
        <w:r w:rsidR="00360E6F" w:rsidRPr="00FA2A56">
          <w:rPr>
            <w:rStyle w:val="a5"/>
            <w:rFonts w:ascii="Times New Roman" w:eastAsia="SimHei"/>
            <w:noProof/>
          </w:rPr>
          <w:t>2.4.3.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后置条件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12" w:history="1">
        <w:r w:rsidR="00360E6F" w:rsidRPr="00FA2A56">
          <w:rPr>
            <w:rStyle w:val="a5"/>
            <w:rFonts w:ascii="Times New Roman" w:eastAsia="SimHei"/>
            <w:noProof/>
          </w:rPr>
          <w:t>2.4.4.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过程描述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650913" w:history="1">
        <w:r w:rsidR="00360E6F" w:rsidRPr="00FA2A56">
          <w:rPr>
            <w:rStyle w:val="a5"/>
            <w:rFonts w:ascii="Times New Roman" w:eastAsia="SimHei"/>
            <w:noProof/>
          </w:rPr>
          <w:t>2.4.5.</w:t>
        </w:r>
        <w:r w:rsidR="00360E6F">
          <w:rPr>
            <w:noProof/>
          </w:rPr>
          <w:tab/>
        </w:r>
        <w:r w:rsidR="00360E6F" w:rsidRPr="00FA2A56">
          <w:rPr>
            <w:rStyle w:val="a5"/>
            <w:rFonts w:ascii="Times New Roman" w:eastAsia="SimHei" w:hint="eastAsia"/>
            <w:noProof/>
          </w:rPr>
          <w:t>业务规则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10"/>
        <w:tabs>
          <w:tab w:val="right" w:leader="dot" w:pos="8296"/>
        </w:tabs>
        <w:rPr>
          <w:noProof/>
        </w:rPr>
      </w:pPr>
      <w:hyperlink w:anchor="_Toc309650914" w:history="1">
        <w:r w:rsidR="00360E6F" w:rsidRPr="00FA2A56">
          <w:rPr>
            <w:rStyle w:val="a5"/>
            <w:rFonts w:ascii="Times New Roman" w:eastAsia="SimHei" w:hAnsi="Times New Roman"/>
            <w:noProof/>
          </w:rPr>
          <w:t>Appendix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0E6F" w:rsidRDefault="00E70B05">
      <w:pPr>
        <w:pStyle w:val="20"/>
        <w:tabs>
          <w:tab w:val="right" w:leader="dot" w:pos="8296"/>
        </w:tabs>
        <w:rPr>
          <w:noProof/>
        </w:rPr>
      </w:pPr>
      <w:hyperlink w:anchor="_Toc309650915" w:history="1">
        <w:r w:rsidR="00360E6F" w:rsidRPr="00FA2A56">
          <w:rPr>
            <w:rStyle w:val="a5"/>
            <w:noProof/>
          </w:rPr>
          <w:t>Question</w:t>
        </w:r>
        <w:r w:rsidR="00360E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60E6F">
          <w:rPr>
            <w:noProof/>
            <w:webHidden/>
          </w:rPr>
          <w:instrText xml:space="preserve"> PAGEREF _Toc309650915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0E6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2370C" w:rsidRDefault="00E70B05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58" w:name="_Toc30965088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58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59" w:name="_Toc309650887"/>
      <w:r w:rsidRPr="00A722CC">
        <w:rPr>
          <w:rFonts w:ascii="Times New Roman" w:eastAsia="SimSun" w:hAnsi="Times New Roman" w:hint="eastAsia"/>
        </w:rPr>
        <w:t>Introduce</w:t>
      </w:r>
      <w:bookmarkEnd w:id="59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1A3F6B">
        <w:rPr>
          <w:rFonts w:ascii="Courier New" w:eastAsia="SimSun" w:hAnsi="Courier New" w:hint="eastAsia"/>
        </w:rPr>
        <w:t>PCA Repair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60" w:name="_Toc309650888"/>
      <w:r w:rsidRPr="00A722CC">
        <w:rPr>
          <w:rFonts w:ascii="Times New Roman" w:eastAsia="SimSun" w:hAnsi="Times New Roman"/>
        </w:rPr>
        <w:t>References</w:t>
      </w:r>
      <w:bookmarkEnd w:id="60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61" w:name="_Toc309650889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61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62" w:name="_Toc309650890"/>
      <w:r w:rsidRPr="00C43B53">
        <w:rPr>
          <w:rFonts w:ascii="Times New Roman" w:eastAsia="SimSun" w:hAnsi="Times New Roman" w:hint="eastAsia"/>
        </w:rPr>
        <w:t>UC</w:t>
      </w:r>
      <w:r w:rsidR="00320FBE">
        <w:rPr>
          <w:rFonts w:ascii="Times New Roman" w:eastAsia="SimSun" w:hAnsi="Times New Roman" w:hint="eastAsia"/>
        </w:rPr>
        <w:t>-</w:t>
      </w:r>
      <w:r w:rsidR="001A3F6B">
        <w:rPr>
          <w:rFonts w:ascii="Times New Roman" w:eastAsia="SimSun" w:hAnsi="Times New Roman" w:hint="eastAsia"/>
        </w:rPr>
        <w:t>PCA Repair</w:t>
      </w:r>
      <w:r w:rsidR="00320FBE">
        <w:rPr>
          <w:rFonts w:ascii="Times New Roman" w:eastAsia="SimSun" w:hAnsi="Times New Roman" w:hint="eastAsia"/>
        </w:rPr>
        <w:t>-01-Query</w:t>
      </w:r>
      <w:bookmarkEnd w:id="62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63" w:name="_Toc309650891"/>
      <w:r w:rsidRPr="00A722CC">
        <w:rPr>
          <w:rFonts w:ascii="Times New Roman" w:eastAsia="SimHei" w:hint="eastAsia"/>
          <w:sz w:val="28"/>
        </w:rPr>
        <w:t>功能及目标</w:t>
      </w:r>
      <w:bookmarkEnd w:id="63"/>
    </w:p>
    <w:p w:rsidR="00333BF6" w:rsidRPr="00A047E7" w:rsidRDefault="00320FBE" w:rsidP="00A047E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查询并显示</w:t>
      </w:r>
      <w:r>
        <w:rPr>
          <w:rFonts w:ascii="Arial" w:hAnsi="Arial" w:hint="eastAsia"/>
        </w:rPr>
        <w:t>MB</w:t>
      </w:r>
      <w:r>
        <w:rPr>
          <w:rFonts w:ascii="Arial" w:hAnsi="Arial" w:hint="eastAsia"/>
        </w:rPr>
        <w:t>当前需要维修的记录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4" w:name="_Toc309650892"/>
      <w:r w:rsidRPr="00A722CC">
        <w:rPr>
          <w:rFonts w:ascii="Times New Roman" w:eastAsia="SimHei" w:hint="eastAsia"/>
          <w:sz w:val="28"/>
        </w:rPr>
        <w:t>前置条件</w:t>
      </w:r>
      <w:bookmarkEnd w:id="64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5" w:name="_Toc309650893"/>
      <w:r w:rsidRPr="00A722CC">
        <w:rPr>
          <w:rFonts w:ascii="Times New Roman" w:eastAsia="SimHei" w:hint="eastAsia"/>
          <w:sz w:val="28"/>
        </w:rPr>
        <w:t>后置条件</w:t>
      </w:r>
      <w:bookmarkEnd w:id="65"/>
    </w:p>
    <w:p w:rsidR="00F2370C" w:rsidRPr="0000593B" w:rsidRDefault="00320FBE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针对</w:t>
      </w:r>
      <w:r>
        <w:rPr>
          <w:rFonts w:ascii="Arial" w:eastAsia="SimSun" w:hAnsi="Arial" w:hint="eastAsia"/>
        </w:rPr>
        <w:t>Defect</w:t>
      </w:r>
      <w:r>
        <w:rPr>
          <w:rFonts w:ascii="Arial" w:eastAsia="SimSun" w:hAnsi="Arial" w:hint="eastAsia"/>
        </w:rPr>
        <w:t>进行维修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6" w:name="_Toc309650894"/>
      <w:r w:rsidRPr="00A722CC">
        <w:rPr>
          <w:rFonts w:ascii="Times New Roman" w:eastAsia="SimHei" w:hint="eastAsia"/>
          <w:sz w:val="28"/>
        </w:rPr>
        <w:t>过程描述</w:t>
      </w:r>
      <w:bookmarkEnd w:id="66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2B0CC2" w:rsidTr="00320FBE">
        <w:tc>
          <w:tcPr>
            <w:tcW w:w="2786" w:type="dxa"/>
            <w:shd w:val="clear" w:color="auto" w:fill="92D050"/>
          </w:tcPr>
          <w:p w:rsidR="00BD142C" w:rsidRPr="002B0CC2" w:rsidRDefault="00BD142C" w:rsidP="00320F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2B0CC2" w:rsidRDefault="00BD142C" w:rsidP="00320F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20FBE" w:rsidRPr="002B0CC2" w:rsidTr="00320FBE">
        <w:tc>
          <w:tcPr>
            <w:tcW w:w="2786" w:type="dxa"/>
          </w:tcPr>
          <w:p w:rsidR="00320FBE" w:rsidRPr="002D572D" w:rsidRDefault="00320FBE" w:rsidP="002D572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20FBE" w:rsidRPr="002B0CC2" w:rsidRDefault="002D572D" w:rsidP="00594E07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  <w:r w:rsidR="00594E07">
              <w:rPr>
                <w:rFonts w:ascii="Times New Roman" w:hAnsi="Times New Roman" w:cs="Times New Roman" w:hint="eastAsia"/>
              </w:rPr>
              <w:t xml:space="preserve"> [Repair Station]</w:t>
            </w:r>
            <w:r w:rsidR="00594E07"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PdLine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  <w:tr w:rsidR="002D572D" w:rsidRPr="002B0CC2" w:rsidTr="00320FBE">
        <w:tc>
          <w:tcPr>
            <w:tcW w:w="2786" w:type="dxa"/>
          </w:tcPr>
          <w:p w:rsidR="002D572D" w:rsidRDefault="002D572D" w:rsidP="00320FB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Select [Repair Station]</w:t>
            </w:r>
            <w:r w:rsidR="00E70B05" w:rsidRPr="00E70B05">
              <w:rPr>
                <w:rFonts w:ascii="Times New Roman" w:hAnsi="Times New Roman" w:cs="Times New Roman" w:hint="eastAsia"/>
                <w:strike/>
                <w:rPrChange w:id="67" w:author="itc211017" w:date="2012-03-14T15:24:00Z">
                  <w:rPr>
                    <w:rFonts w:ascii="Times New Roman" w:hAnsi="Times New Roman" w:cs="Times New Roman" w:hint="eastAsia"/>
                  </w:rPr>
                </w:rPrChange>
              </w:rPr>
              <w:t>、</w:t>
            </w:r>
            <w:r w:rsidR="00E70B05" w:rsidRPr="00E70B05">
              <w:rPr>
                <w:rFonts w:ascii="Times New Roman" w:hAnsi="Times New Roman" w:cs="Times New Roman"/>
                <w:strike/>
                <w:rPrChange w:id="68" w:author="itc211017" w:date="2012-03-14T15:24:00Z">
                  <w:rPr>
                    <w:rFonts w:ascii="Times New Roman" w:hAnsi="Times New Roman" w:cs="Times New Roman"/>
                  </w:rPr>
                </w:rPrChange>
              </w:rPr>
              <w:t>[</w:t>
            </w:r>
            <w:proofErr w:type="spellStart"/>
            <w:r w:rsidR="00E70B05" w:rsidRPr="00E70B05">
              <w:rPr>
                <w:rFonts w:ascii="Times New Roman" w:hAnsi="Times New Roman" w:cs="Times New Roman"/>
                <w:strike/>
                <w:rPrChange w:id="69" w:author="itc211017" w:date="2012-03-14T15:24:00Z">
                  <w:rPr>
                    <w:rFonts w:ascii="Times New Roman" w:hAnsi="Times New Roman" w:cs="Times New Roman"/>
                  </w:rPr>
                </w:rPrChange>
              </w:rPr>
              <w:t>PdLine</w:t>
            </w:r>
            <w:proofErr w:type="spellEnd"/>
            <w:r w:rsidR="00E70B05" w:rsidRPr="00E70B05">
              <w:rPr>
                <w:rFonts w:ascii="Times New Roman" w:hAnsi="Times New Roman" w:cs="Times New Roman"/>
                <w:strike/>
                <w:rPrChange w:id="70" w:author="itc211017" w:date="2012-03-14T15:24:00Z">
                  <w:rPr>
                    <w:rFonts w:ascii="Times New Roman" w:hAnsi="Times New Roman" w:cs="Times New Roman"/>
                  </w:rPr>
                </w:rPrChange>
              </w:rPr>
              <w:t>]</w:t>
            </w:r>
          </w:p>
        </w:tc>
        <w:tc>
          <w:tcPr>
            <w:tcW w:w="5576" w:type="dxa"/>
          </w:tcPr>
          <w:p w:rsidR="002D572D" w:rsidRPr="0038278B" w:rsidRDefault="002D572D" w:rsidP="00320F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62103F" w:rsidRPr="002B0CC2" w:rsidTr="00320FBE">
        <w:tc>
          <w:tcPr>
            <w:tcW w:w="2786" w:type="dxa"/>
          </w:tcPr>
          <w:p w:rsidR="0062103F" w:rsidRPr="002B0CC2" w:rsidRDefault="0062103F" w:rsidP="00320FB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B0CC2">
              <w:rPr>
                <w:rFonts w:ascii="Times New Roman" w:eastAsia="SimSun" w:hAnsi="Times New Roman" w:cs="Times New Roman"/>
              </w:rPr>
              <w:t xml:space="preserve">Input [MB </w:t>
            </w:r>
            <w:proofErr w:type="spellStart"/>
            <w:r w:rsidRPr="002B0CC2">
              <w:rPr>
                <w:rFonts w:ascii="Times New Roman" w:eastAsia="SimSun" w:hAnsi="Times New Roman" w:cs="Times New Roman"/>
              </w:rPr>
              <w:t>S</w:t>
            </w:r>
            <w:r w:rsidRPr="002B0CC2">
              <w:rPr>
                <w:rFonts w:ascii="Times New Roman" w:hAnsi="Times New Roman" w:cs="Times New Roman"/>
              </w:rPr>
              <w:t>n</w:t>
            </w:r>
            <w:r w:rsidRPr="002B0CC2">
              <w:rPr>
                <w:rFonts w:ascii="Times New Roman" w:eastAsia="SimSun" w:hAnsi="Times New Roman" w:cs="Times New Roman"/>
              </w:rPr>
              <w:t>o</w:t>
            </w:r>
            <w:proofErr w:type="spellEnd"/>
            <w:r w:rsidRPr="002B0CC2">
              <w:rPr>
                <w:rFonts w:ascii="Times New Roman" w:eastAsia="SimSu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62103F" w:rsidRPr="002B0CC2" w:rsidRDefault="0062103F" w:rsidP="00320F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320FBE" w:rsidRPr="002B0CC2" w:rsidTr="00320FBE">
        <w:tc>
          <w:tcPr>
            <w:tcW w:w="2786" w:type="dxa"/>
          </w:tcPr>
          <w:p w:rsidR="00320FBE" w:rsidRPr="002B0CC2" w:rsidRDefault="00320FBE" w:rsidP="00320F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320FBE" w:rsidRPr="000B73C7" w:rsidRDefault="00320FBE" w:rsidP="00320FB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B0CC2">
              <w:rPr>
                <w:rFonts w:ascii="Times New Roman" w:eastAsia="SimSun" w:hAnsi="Times New Roman" w:cs="Times New Roman"/>
              </w:rPr>
              <w:t>SFC</w:t>
            </w:r>
          </w:p>
          <w:p w:rsidR="000B73C7" w:rsidRDefault="000B73C7" w:rsidP="000B73C7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参考站别</w:t>
            </w:r>
            <w:proofErr w:type="gramEnd"/>
            <w:r>
              <w:rPr>
                <w:rFonts w:ascii="Times New Roman" w:hAnsi="Times New Roman" w:cs="Times New Roman" w:hint="eastAsia"/>
              </w:rPr>
              <w:t>：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10 ICT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22 BGA Output</w:t>
            </w:r>
          </w:p>
          <w:p w:rsidR="000B73C7" w:rsidRPr="00183B6A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183B6A">
              <w:rPr>
                <w:rFonts w:ascii="Courier New" w:hAnsi="Courier New" w:cs="Courier New"/>
                <w:b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Station: 14 ICT Online Repair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15 SA1 Test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16 SA2 Test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17 SA3 Test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19 PCA Cosmetic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1M PCA Cosmatic</w:t>
            </w:r>
          </w:p>
          <w:p w:rsidR="000B73C7" w:rsidRPr="00183B6A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183B6A">
              <w:rPr>
                <w:rFonts w:ascii="Courier New" w:hAnsi="Courier New" w:cs="Courier New"/>
                <w:b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Station: 18 SA Online Repair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20 PCA Repair Input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22 BGA Output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27 Supplier Output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37 MB FA Fail</w:t>
            </w:r>
          </w:p>
          <w:p w:rsidR="000B73C7" w:rsidRPr="000B73C7" w:rsidRDefault="000B73C7" w:rsidP="000B7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 w:rsidRPr="000B73C7">
              <w:rPr>
                <w:rFonts w:ascii="Courier New" w:hAnsi="Courier New" w:cs="Courier New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PStation: S9 PCA PQC Test</w:t>
            </w:r>
          </w:p>
          <w:p w:rsidR="000B73C7" w:rsidRPr="00183B6A" w:rsidRDefault="000B73C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183B6A">
              <w:rPr>
                <w:rFonts w:ascii="Courier New" w:hAnsi="Courier New" w:cs="Courier New"/>
                <w:b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  <w:t>Station: 23 PCA Repair</w:t>
            </w:r>
          </w:p>
        </w:tc>
      </w:tr>
      <w:tr w:rsidR="00320FBE" w:rsidRPr="002B0CC2" w:rsidTr="00320FBE">
        <w:tc>
          <w:tcPr>
            <w:tcW w:w="2786" w:type="dxa"/>
          </w:tcPr>
          <w:p w:rsidR="00320FBE" w:rsidRPr="002B0CC2" w:rsidRDefault="00320FBE" w:rsidP="00320F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320FBE" w:rsidRPr="00ED105B" w:rsidRDefault="00320FBE" w:rsidP="00CF1F0F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B0CC2">
              <w:rPr>
                <w:rFonts w:ascii="Times New Roman" w:eastAsia="SimSun" w:hAnsi="Times New Roman" w:cs="Times New Roman"/>
              </w:rPr>
              <w:t>Get</w:t>
            </w:r>
            <w:r w:rsidR="000307E8" w:rsidRPr="002B0CC2">
              <w:rPr>
                <w:rFonts w:ascii="Times New Roman" w:hAnsi="Times New Roman" w:cs="Times New Roman"/>
              </w:rPr>
              <w:t xml:space="preserve"> </w:t>
            </w:r>
            <w:r w:rsidR="00CF1F0F">
              <w:rPr>
                <w:rFonts w:ascii="Times New Roman" w:hAnsi="Times New Roman" w:cs="Times New Roman" w:hint="eastAsia"/>
              </w:rPr>
              <w:t>Information</w:t>
            </w:r>
            <w:r w:rsidR="000307E8" w:rsidRPr="002B0CC2">
              <w:rPr>
                <w:rFonts w:ascii="Times New Roman" w:hAnsi="Times New Roman" w:cs="Times New Roman"/>
              </w:rPr>
              <w:t xml:space="preserve"> By [</w:t>
            </w:r>
            <w:proofErr w:type="spellStart"/>
            <w:r w:rsidR="000307E8" w:rsidRPr="002B0CC2">
              <w:rPr>
                <w:rFonts w:ascii="Times New Roman" w:hAnsi="Times New Roman" w:cs="Times New Roman"/>
              </w:rPr>
              <w:t>MBSno</w:t>
            </w:r>
            <w:proofErr w:type="spellEnd"/>
            <w:r w:rsidR="000307E8" w:rsidRPr="002B0CC2">
              <w:rPr>
                <w:rFonts w:ascii="Times New Roman" w:hAnsi="Times New Roman" w:cs="Times New Roman"/>
              </w:rPr>
              <w:t>]</w:t>
            </w:r>
          </w:p>
          <w:p w:rsidR="00ED105B" w:rsidRDefault="00ED105B" w:rsidP="00ED10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异常情况：</w:t>
            </w:r>
          </w:p>
          <w:p w:rsidR="00ED105B" w:rsidRPr="00ED105B" w:rsidRDefault="00ED105B" w:rsidP="00ED105B">
            <w:pPr>
              <w:pStyle w:val="a7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若未选择</w:t>
            </w:r>
            <w:r>
              <w:rPr>
                <w:rFonts w:ascii="Times New Roman" w:hAnsi="Times New Roman" w:cs="Times New Roman" w:hint="eastAsia"/>
              </w:rPr>
              <w:t>[Repair Station]</w:t>
            </w:r>
            <w:r>
              <w:rPr>
                <w:rFonts w:ascii="Times New Roman" w:hAnsi="Times New Roman" w:cs="Times New Roman" w:hint="eastAsia"/>
              </w:rPr>
              <w:t>，则报错：“请选择</w:t>
            </w:r>
            <w:r>
              <w:rPr>
                <w:rFonts w:ascii="Times New Roman" w:hAnsi="Times New Roman" w:cs="Times New Roman" w:hint="eastAsia"/>
              </w:rPr>
              <w:t>Repair Station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</w:tr>
      <w:tr w:rsidR="00320FBE" w:rsidRPr="002B0CC2" w:rsidTr="00320FBE">
        <w:tc>
          <w:tcPr>
            <w:tcW w:w="2786" w:type="dxa"/>
          </w:tcPr>
          <w:p w:rsidR="00320FBE" w:rsidRPr="002B0CC2" w:rsidRDefault="00320FBE" w:rsidP="00320F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320FBE" w:rsidRPr="002B0CC2" w:rsidRDefault="0093575F" w:rsidP="00320FBE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B0CC2">
              <w:rPr>
                <w:rFonts w:ascii="Times New Roman" w:eastAsia="SimSun" w:hAnsi="Times New Roman" w:cs="Times New Roman"/>
              </w:rPr>
              <w:t xml:space="preserve">Get </w:t>
            </w:r>
            <w:r w:rsidRPr="002B0CC2">
              <w:rPr>
                <w:rFonts w:ascii="Times New Roman" w:hAnsi="Times New Roman" w:cs="Times New Roman"/>
              </w:rPr>
              <w:t>[</w:t>
            </w:r>
            <w:r w:rsidRPr="002B0CC2">
              <w:rPr>
                <w:rFonts w:ascii="Times New Roman" w:eastAsia="SimSun" w:hAnsi="Times New Roman" w:cs="Times New Roman"/>
              </w:rPr>
              <w:t>Repair Log</w:t>
            </w:r>
            <w:r w:rsidRPr="002B0CC2">
              <w:rPr>
                <w:rFonts w:ascii="Times New Roman" w:hAnsi="Times New Roman" w:cs="Times New Roman"/>
              </w:rPr>
              <w:t>]</w:t>
            </w:r>
            <w:r w:rsidRPr="002B0CC2">
              <w:rPr>
                <w:rFonts w:ascii="Times New Roman" w:eastAsia="SimSun" w:hAnsi="Times New Roman" w:cs="Times New Roman"/>
              </w:rPr>
              <w:t xml:space="preserve"> by </w:t>
            </w:r>
            <w:r w:rsidRPr="002B0CC2">
              <w:rPr>
                <w:rFonts w:ascii="Times New Roman" w:hAnsi="Times New Roman" w:cs="Times New Roman"/>
              </w:rPr>
              <w:t>[</w:t>
            </w:r>
            <w:r w:rsidRPr="002B0CC2">
              <w:rPr>
                <w:rFonts w:ascii="Times New Roman" w:eastAsia="SimSun" w:hAnsi="Times New Roman" w:cs="Times New Roman"/>
              </w:rPr>
              <w:t xml:space="preserve">MB </w:t>
            </w:r>
            <w:proofErr w:type="spellStart"/>
            <w:r w:rsidRPr="002B0CC2">
              <w:rPr>
                <w:rFonts w:ascii="Times New Roman" w:eastAsia="SimSun" w:hAnsi="Times New Roman" w:cs="Times New Roman"/>
              </w:rPr>
              <w:t>S</w:t>
            </w:r>
            <w:r w:rsidRPr="002B0CC2">
              <w:rPr>
                <w:rFonts w:ascii="Times New Roman" w:hAnsi="Times New Roman" w:cs="Times New Roman"/>
              </w:rPr>
              <w:t>n</w:t>
            </w:r>
            <w:r w:rsidRPr="002B0CC2">
              <w:rPr>
                <w:rFonts w:ascii="Times New Roman" w:eastAsia="SimSun" w:hAnsi="Times New Roman" w:cs="Times New Roman"/>
              </w:rPr>
              <w:t>o</w:t>
            </w:r>
            <w:proofErr w:type="spellEnd"/>
            <w:r w:rsidRPr="002B0CC2">
              <w:rPr>
                <w:rFonts w:ascii="Times New Roman" w:hAnsi="Times New Roman" w:cs="Times New Roman"/>
              </w:rPr>
              <w:t>]</w:t>
            </w:r>
            <w:r w:rsidR="00760D36" w:rsidRPr="002B0CC2">
              <w:rPr>
                <w:rFonts w:ascii="Times New Roman" w:cs="Times New Roman"/>
              </w:rPr>
              <w:t>，</w:t>
            </w:r>
            <w:r w:rsidR="00760D36" w:rsidRPr="002B0CC2">
              <w:rPr>
                <w:rFonts w:ascii="Times New Roman" w:hAnsi="Times New Roman" w:cs="Times New Roman"/>
              </w:rPr>
              <w:t>then Display</w:t>
            </w:r>
          </w:p>
        </w:tc>
      </w:tr>
      <w:tr w:rsidR="00320FBE" w:rsidRPr="002B0CC2" w:rsidTr="00320FBE">
        <w:tc>
          <w:tcPr>
            <w:tcW w:w="2786" w:type="dxa"/>
          </w:tcPr>
          <w:p w:rsidR="00D2056A" w:rsidRDefault="00D2056A" w:rsidP="00D2056A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可选择</w:t>
            </w:r>
          </w:p>
          <w:p w:rsidR="00D2056A" w:rsidRPr="00D2056A" w:rsidRDefault="00D2056A" w:rsidP="00D2056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Input 7777</w:t>
            </w:r>
            <w:r>
              <w:rPr>
                <w:rFonts w:ascii="Times New Roman" w:hAnsi="Times New Roman" w:cs="Times New Roman" w:hint="eastAsia"/>
              </w:rPr>
              <w:t>，清空界面</w:t>
            </w:r>
          </w:p>
        </w:tc>
        <w:tc>
          <w:tcPr>
            <w:tcW w:w="5576" w:type="dxa"/>
          </w:tcPr>
          <w:p w:rsidR="00531D85" w:rsidRPr="00D2056A" w:rsidRDefault="00531D85" w:rsidP="00D2056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1" w:name="_Toc309650895"/>
      <w:r w:rsidRPr="00A722CC">
        <w:rPr>
          <w:rFonts w:ascii="Times New Roman" w:eastAsia="SimHei" w:hint="eastAsia"/>
          <w:sz w:val="28"/>
        </w:rPr>
        <w:t>业务规则</w:t>
      </w:r>
      <w:bookmarkEnd w:id="71"/>
    </w:p>
    <w:p w:rsidR="005B79C9" w:rsidRPr="005B79C9" w:rsidRDefault="005B79C9" w:rsidP="005B79C9"/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387B2D" w:rsidTr="00CF1F0F">
        <w:tc>
          <w:tcPr>
            <w:tcW w:w="2802" w:type="dxa"/>
            <w:shd w:val="clear" w:color="auto" w:fill="D6E3BC" w:themeFill="accent3" w:themeFillTint="66"/>
          </w:tcPr>
          <w:p w:rsidR="00BD142C" w:rsidRPr="00387B2D" w:rsidRDefault="00BD142C" w:rsidP="00320FBE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87B2D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387B2D" w:rsidRDefault="00BD142C" w:rsidP="00320FBE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387B2D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CF1F0F" w:rsidRPr="00387B2D" w:rsidTr="00CF1F0F">
        <w:tc>
          <w:tcPr>
            <w:tcW w:w="2802" w:type="dxa"/>
          </w:tcPr>
          <w:p w:rsidR="00CF1F0F" w:rsidRPr="00D07C43" w:rsidRDefault="00531D85" w:rsidP="002D1E3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保护措施：</w:t>
            </w:r>
          </w:p>
        </w:tc>
        <w:tc>
          <w:tcPr>
            <w:tcW w:w="5720" w:type="dxa"/>
          </w:tcPr>
          <w:p w:rsidR="002D1E3A" w:rsidRPr="00531D85" w:rsidRDefault="00531D85" w:rsidP="00531D85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531D85">
              <w:rPr>
                <w:rFonts w:ascii="Times New Roman" w:hAnsi="Times New Roman" w:cs="Times New Roman" w:hint="eastAsia"/>
              </w:rPr>
              <w:t>刷入</w:t>
            </w:r>
            <w:r w:rsidRPr="00531D85">
              <w:rPr>
                <w:rFonts w:ascii="Times New Roman" w:hAnsi="Times New Roman" w:cs="Times New Roman" w:hint="eastAsia"/>
              </w:rPr>
              <w:t>MBSN</w:t>
            </w:r>
            <w:r w:rsidR="002121C4">
              <w:rPr>
                <w:rFonts w:ascii="Times New Roman" w:hAnsi="Times New Roman" w:cs="Times New Roman" w:hint="eastAsia"/>
              </w:rPr>
              <w:t>，获取</w:t>
            </w:r>
            <w:r w:rsidR="002121C4" w:rsidRPr="002B0CC2">
              <w:rPr>
                <w:rFonts w:ascii="Times New Roman" w:hAnsi="Times New Roman" w:cs="Times New Roman"/>
              </w:rPr>
              <w:t>[</w:t>
            </w:r>
            <w:r w:rsidR="002121C4" w:rsidRPr="002B0CC2">
              <w:rPr>
                <w:rFonts w:ascii="Times New Roman" w:eastAsia="SimSun" w:hAnsi="Times New Roman" w:cs="Times New Roman"/>
              </w:rPr>
              <w:t>Repair Log</w:t>
            </w:r>
            <w:r w:rsidR="002121C4" w:rsidRPr="002B0CC2">
              <w:rPr>
                <w:rFonts w:ascii="Times New Roman" w:hAnsi="Times New Roman" w:cs="Times New Roman"/>
              </w:rPr>
              <w:t>]</w:t>
            </w:r>
            <w:r w:rsidR="002121C4">
              <w:rPr>
                <w:rFonts w:ascii="Times New Roman" w:hAnsi="Times New Roman" w:cs="Times New Roman" w:hint="eastAsia"/>
              </w:rPr>
              <w:t>后</w:t>
            </w:r>
            <w:r w:rsidRPr="00531D85">
              <w:rPr>
                <w:rFonts w:ascii="Times New Roman" w:hAnsi="Times New Roman" w:cs="Times New Roman" w:hint="eastAsia"/>
              </w:rPr>
              <w:t>，锁定</w:t>
            </w:r>
            <w:r w:rsidRPr="00531D85">
              <w:rPr>
                <w:rFonts w:ascii="Times New Roman" w:hAnsi="Times New Roman" w:cs="Times New Roman" w:hint="eastAsia"/>
              </w:rPr>
              <w:t>[Repair Station]</w:t>
            </w:r>
          </w:p>
          <w:p w:rsidR="002121C4" w:rsidRPr="002121C4" w:rsidRDefault="00531D85" w:rsidP="002121C4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刷入</w:t>
            </w:r>
            <w:r>
              <w:rPr>
                <w:rFonts w:ascii="Times New Roman" w:hAnsi="Times New Roman" w:cs="Times New Roman" w:hint="eastAsia"/>
              </w:rPr>
              <w:t>7777</w:t>
            </w:r>
            <w:r>
              <w:rPr>
                <w:rFonts w:ascii="Times New Roman" w:hAnsi="Times New Roman" w:cs="Times New Roman" w:hint="eastAsia"/>
              </w:rPr>
              <w:t>，清空页面，</w:t>
            </w:r>
            <w:r>
              <w:rPr>
                <w:rFonts w:ascii="Times New Roman" w:hAnsi="Times New Roman" w:cs="Times New Roman" w:hint="eastAsia"/>
              </w:rPr>
              <w:t>[Repair Station]</w:t>
            </w:r>
            <w:r>
              <w:rPr>
                <w:rFonts w:ascii="Times New Roman" w:hAnsi="Times New Roman" w:cs="Times New Roman" w:hint="eastAsia"/>
              </w:rPr>
              <w:t>解锁</w:t>
            </w:r>
          </w:p>
          <w:p w:rsidR="00531D85" w:rsidRPr="00531D85" w:rsidRDefault="00D31707" w:rsidP="00531D85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</w:t>
            </w:r>
            <w:r>
              <w:rPr>
                <w:rFonts w:ascii="Times New Roman" w:hAnsi="Times New Roman" w:cs="Times New Roman" w:hint="eastAsia"/>
              </w:rPr>
              <w:t>后，</w:t>
            </w:r>
            <w:r>
              <w:rPr>
                <w:rFonts w:ascii="Times New Roman" w:hAnsi="Times New Roman" w:cs="Times New Roman" w:hint="eastAsia"/>
              </w:rPr>
              <w:t>[Repair Station]</w:t>
            </w:r>
            <w:r>
              <w:rPr>
                <w:rFonts w:ascii="Times New Roman" w:hAnsi="Times New Roman" w:cs="Times New Roman" w:hint="eastAsia"/>
              </w:rPr>
              <w:t>解锁</w:t>
            </w:r>
          </w:p>
        </w:tc>
      </w:tr>
      <w:tr w:rsidR="00531D85" w:rsidRPr="00387B2D" w:rsidTr="00CF1F0F">
        <w:tc>
          <w:tcPr>
            <w:tcW w:w="2802" w:type="dxa"/>
          </w:tcPr>
          <w:p w:rsidR="00531D85" w:rsidRPr="00D07C43" w:rsidRDefault="00531D85" w:rsidP="009D7079">
            <w:pPr>
              <w:jc w:val="left"/>
              <w:rPr>
                <w:rFonts w:ascii="Times New Roman" w:hAnsi="Times New Roman" w:cs="Times New Roman"/>
              </w:rPr>
            </w:pPr>
            <w:r w:rsidRPr="00D15AEE">
              <w:rPr>
                <w:rFonts w:ascii="Times New Roman" w:hAnsi="Times New Roman" w:cs="Times New Roman" w:hint="eastAsia"/>
              </w:rPr>
              <w:t>1.</w:t>
            </w:r>
            <w:r w:rsidRPr="00D15AEE">
              <w:rPr>
                <w:rFonts w:ascii="Times New Roman" w:hAnsi="Times New Roman" w:cs="Times New Roman" w:hint="eastAsia"/>
              </w:rPr>
              <w:tab/>
              <w:t>Get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15AEE">
              <w:rPr>
                <w:rFonts w:ascii="Times New Roman" w:hAnsi="Times New Roman" w:cs="Times New Roman" w:hint="eastAsia"/>
              </w:rPr>
              <w:t>[Repair Station]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D15AEE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Pr="00D15AEE">
              <w:rPr>
                <w:rFonts w:ascii="Times New Roman" w:hAnsi="Times New Roman" w:cs="Times New Roman" w:hint="eastAsia"/>
              </w:rPr>
              <w:t>PdLine</w:t>
            </w:r>
            <w:proofErr w:type="spellEnd"/>
            <w:r w:rsidRPr="00D15AEE"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5720" w:type="dxa"/>
          </w:tcPr>
          <w:p w:rsidR="00531D85" w:rsidRPr="00D15AEE" w:rsidRDefault="00531D85" w:rsidP="009D7079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 w:rsidRPr="00D15AEE">
              <w:rPr>
                <w:rFonts w:ascii="Times New Roman" w:hAnsi="Times New Roman" w:cs="Times New Roman" w:hint="eastAsia"/>
                <w:b/>
              </w:rPr>
              <w:t>、</w:t>
            </w:r>
            <w:r w:rsidRPr="00D15AEE">
              <w:rPr>
                <w:rFonts w:ascii="Times New Roman" w:hAnsi="Times New Roman" w:cs="Times New Roman" w:hint="eastAsia"/>
                <w:b/>
              </w:rPr>
              <w:t>[Repair Station]</w:t>
            </w:r>
          </w:p>
          <w:p w:rsidR="00531D85" w:rsidRDefault="00531D85" w:rsidP="009D7079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</w:rPr>
              <w:t>GetData</w:t>
            </w:r>
            <w:proofErr w:type="spellEnd"/>
            <w:r>
              <w:rPr>
                <w:rFonts w:ascii="Times New Roman" w:hAnsi="Times New Roman" w:cs="Times New Roman" w:hint="eastAsia"/>
              </w:rPr>
              <w:t>..Station</w:t>
            </w: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Station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 xml:space="preserve">Station, </w:t>
            </w:r>
            <w:proofErr w:type="spellStart"/>
            <w:r>
              <w:rPr>
                <w:rFonts w:ascii="Times New Roman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 w:hint="eastAsia"/>
              </w:rPr>
              <w:t>GetData</w:t>
            </w:r>
            <w:proofErr w:type="spellEnd"/>
            <w:proofErr w:type="gramStart"/>
            <w:r>
              <w:rPr>
                <w:rFonts w:ascii="Times New Roman" w:hAnsi="Times New Roman" w:cs="Times New Roman" w:hint="eastAsia"/>
              </w:rPr>
              <w:t>..</w:t>
            </w:r>
            <w:proofErr w:type="gramEnd"/>
            <w:r>
              <w:rPr>
                <w:rFonts w:ascii="Times New Roman" w:hAnsi="Times New Roman" w:cs="Times New Roman" w:hint="eastAsia"/>
              </w:rPr>
              <w:t>Station</w:t>
            </w:r>
            <w:r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Condition</w:t>
            </w:r>
            <w:r>
              <w:rPr>
                <w:rFonts w:ascii="Times New Roman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hAnsi="Times New Roman" w:cs="Times New Roman" w:hint="eastAsia"/>
              </w:rPr>
              <w:t>StationType</w:t>
            </w:r>
            <w:proofErr w:type="spellEnd"/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’</w:t>
            </w:r>
            <w:proofErr w:type="spellStart"/>
            <w:r>
              <w:rPr>
                <w:rFonts w:ascii="Times New Roman" w:hAnsi="Times New Roman" w:cs="Times New Roman" w:hint="eastAsia"/>
              </w:rPr>
              <w:t>SARepair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order by </w:t>
            </w:r>
            <w:proofErr w:type="spellStart"/>
            <w:r>
              <w:rPr>
                <w:rFonts w:ascii="Times New Roman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  <w:p w:rsidR="00531D85" w:rsidRDefault="00531D85" w:rsidP="009D7079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显示格式：</w:t>
            </w:r>
            <w:r>
              <w:rPr>
                <w:rFonts w:ascii="Times New Roman" w:hAnsi="Times New Roman" w:cs="Times New Roman" w:hint="eastAsia"/>
              </w:rPr>
              <w:t>Text=Station+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>Value=Station</w:t>
            </w:r>
          </w:p>
          <w:p w:rsidR="00531D85" w:rsidRPr="00D15AEE" w:rsidRDefault="00531D85" w:rsidP="009D7079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 w:rsidRPr="00D15AEE">
              <w:rPr>
                <w:rFonts w:ascii="Times New Roman" w:hAnsi="Times New Roman" w:cs="Times New Roman" w:hint="eastAsia"/>
                <w:b/>
              </w:rPr>
              <w:t>、</w:t>
            </w:r>
            <w:r w:rsidRPr="00D15AEE">
              <w:rPr>
                <w:rFonts w:ascii="Times New Roman" w:hAnsi="Times New Roman" w:cs="Times New Roman" w:hint="eastAsia"/>
                <w:b/>
              </w:rPr>
              <w:t>[</w:t>
            </w:r>
            <w:proofErr w:type="spellStart"/>
            <w:r w:rsidRPr="00D15AEE">
              <w:rPr>
                <w:rFonts w:ascii="Times New Roman" w:hAnsi="Times New Roman" w:cs="Times New Roman" w:hint="eastAsia"/>
                <w:b/>
              </w:rPr>
              <w:t>PdLine</w:t>
            </w:r>
            <w:proofErr w:type="spellEnd"/>
            <w:r w:rsidRPr="00D15AEE">
              <w:rPr>
                <w:rFonts w:ascii="Times New Roman" w:hAnsi="Times New Roman" w:cs="Times New Roman" w:hint="eastAsia"/>
                <w:b/>
              </w:rPr>
              <w:t>]</w:t>
            </w:r>
          </w:p>
          <w:p w:rsidR="00531D85" w:rsidRPr="00387B2D" w:rsidRDefault="00531D85" w:rsidP="009D7079">
            <w:pPr>
              <w:jc w:val="left"/>
              <w:rPr>
                <w:rFonts w:ascii="Times New Roman" w:hAnsi="Times New Roman" w:cs="Times New Roman"/>
              </w:rPr>
            </w:pPr>
            <w:r w:rsidRPr="00CA6998">
              <w:rPr>
                <w:rFonts w:ascii="Times New Roman" w:hAnsiTheme="minorEastAsia" w:cs="Times New Roman"/>
              </w:rPr>
              <w:t>请参考</w:t>
            </w:r>
            <w:r w:rsidRPr="00CA6998">
              <w:rPr>
                <w:rFonts w:ascii="Times New Roman" w:hAnsi="Times New Roman" w:cs="Times New Roman"/>
              </w:rPr>
              <w:t>&lt;&lt; CI-MES12-SPEC-000-UC Common Rule.docx&gt;&gt;</w:t>
            </w:r>
          </w:p>
        </w:tc>
      </w:tr>
      <w:tr w:rsidR="00531D85" w:rsidRPr="00387B2D" w:rsidTr="00CF1F0F">
        <w:tc>
          <w:tcPr>
            <w:tcW w:w="2802" w:type="dxa"/>
          </w:tcPr>
          <w:p w:rsidR="00531D85" w:rsidRPr="00D07C43" w:rsidRDefault="00531D85" w:rsidP="009D707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5. </w:t>
            </w:r>
            <w:r w:rsidRPr="00D07C43">
              <w:rPr>
                <w:rFonts w:ascii="Times New Roman" w:hAnsi="Times New Roman" w:cs="Times New Roman"/>
              </w:rPr>
              <w:t>Get Information By [</w:t>
            </w:r>
            <w:proofErr w:type="spellStart"/>
            <w:r w:rsidRPr="00D07C43">
              <w:rPr>
                <w:rFonts w:ascii="Times New Roman" w:hAnsi="Times New Roman" w:cs="Times New Roman"/>
              </w:rPr>
              <w:t>MBSno</w:t>
            </w:r>
            <w:proofErr w:type="spellEnd"/>
            <w:r w:rsidRPr="00D07C4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720" w:type="dxa"/>
          </w:tcPr>
          <w:p w:rsidR="00531D85" w:rsidRPr="00C249DC" w:rsidRDefault="00531D85" w:rsidP="009D7079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249DC">
              <w:rPr>
                <w:rFonts w:ascii="Times New Roman" w:hAnsi="Times New Roman" w:cs="Times New Roman"/>
                <w:b/>
              </w:rPr>
              <w:t>1</w:t>
            </w:r>
            <w:r w:rsidRPr="00C249DC">
              <w:rPr>
                <w:rFonts w:ascii="Times New Roman" w:hAnsiTheme="minorEastAsia" w:cs="Times New Roman"/>
                <w:b/>
              </w:rPr>
              <w:t>、获取</w:t>
            </w:r>
            <w:r w:rsidRPr="00C249DC">
              <w:rPr>
                <w:rFonts w:ascii="Times New Roman" w:hAnsi="Times New Roman" w:cs="Times New Roman"/>
                <w:b/>
              </w:rPr>
              <w:t>Family</w:t>
            </w:r>
            <w:r w:rsidRPr="00C249DC">
              <w:rPr>
                <w:rFonts w:ascii="Times New Roman" w:hAnsiTheme="minorEastAsia" w:cs="Times New Roman"/>
                <w:b/>
              </w:rPr>
              <w:t>、</w:t>
            </w:r>
            <w:r w:rsidRPr="00C249DC">
              <w:rPr>
                <w:rFonts w:ascii="Times New Roman" w:hAnsi="Times New Roman" w:cs="Times New Roman"/>
                <w:b/>
              </w:rPr>
              <w:t>Model</w:t>
            </w:r>
          </w:p>
          <w:p w:rsidR="00531D85" w:rsidRPr="00387B2D" w:rsidRDefault="00531D85" w:rsidP="009D7079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Theme="minorEastAsia" w:cs="Times New Roman"/>
              </w:rPr>
              <w:t>参考方法：</w:t>
            </w:r>
          </w:p>
          <w:p w:rsidR="00531D85" w:rsidRPr="00387B2D" w:rsidRDefault="00531D85" w:rsidP="009D7079">
            <w:pPr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PartNo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Descr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Family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IMES_GetData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Part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PartNo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PCBModelID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@MBSno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31D85" w:rsidRPr="00C249DC" w:rsidRDefault="00531D85" w:rsidP="009D7079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249DC">
              <w:rPr>
                <w:rFonts w:ascii="Times New Roman" w:hAnsi="Times New Roman" w:cs="Times New Roman"/>
                <w:b/>
              </w:rPr>
              <w:t>2</w:t>
            </w:r>
            <w:r w:rsidRPr="00C249DC">
              <w:rPr>
                <w:rFonts w:ascii="Times New Roman" w:hAnsiTheme="minorEastAsia" w:cs="Times New Roman"/>
                <w:b/>
              </w:rPr>
              <w:t>、获取</w:t>
            </w:r>
            <w:r>
              <w:rPr>
                <w:rFonts w:ascii="Times New Roman" w:hAnsiTheme="minorEastAsia" w:cs="Times New Roman" w:hint="eastAsia"/>
                <w:b/>
              </w:rPr>
              <w:t xml:space="preserve">Test </w:t>
            </w:r>
            <w:r w:rsidRPr="00C249DC">
              <w:rPr>
                <w:rFonts w:ascii="Times New Roman" w:hAnsi="Times New Roman" w:cs="Times New Roman"/>
                <w:b/>
              </w:rPr>
              <w:t>Station</w:t>
            </w:r>
          </w:p>
          <w:p w:rsidR="00531D85" w:rsidRPr="00387B2D" w:rsidRDefault="00531D85" w:rsidP="009D7079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Theme="minorEastAsia" w:cs="Times New Roman"/>
              </w:rPr>
              <w:t>参考方法：</w:t>
            </w:r>
          </w:p>
          <w:p w:rsidR="00531D85" w:rsidRPr="00387B2D" w:rsidRDefault="00531D85" w:rsidP="009D707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Station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a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Descr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IMES_GetData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Station a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PCBStatus b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531D85" w:rsidRDefault="00531D85" w:rsidP="009D7079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    </w:t>
            </w:r>
            <w:r w:rsidRPr="00387B2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Station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Station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PCBNo </w:t>
            </w:r>
            <w:r w:rsidRPr="00387B2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31D85" w:rsidRDefault="00531D85" w:rsidP="00F41C5D">
            <w:pPr>
              <w:ind w:firstLineChars="200" w:firstLine="400"/>
              <w:jc w:val="left"/>
              <w:rPr>
                <w:ins w:id="72" w:author="itc211017" w:date="2012-03-14T15:31:00Z"/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显示格式：</w: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Station + ‘ ‘ +</w:t>
            </w:r>
            <w:r w:rsidRPr="00387B2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Descr</w:t>
            </w:r>
          </w:p>
          <w:p w:rsidR="009D7079" w:rsidRPr="00C249DC" w:rsidRDefault="009D7079" w:rsidP="009D7079">
            <w:pPr>
              <w:jc w:val="left"/>
              <w:rPr>
                <w:ins w:id="73" w:author="itc211017" w:date="2012-03-14T15:31:00Z"/>
                <w:rFonts w:ascii="Times New Roman" w:hAnsi="Times New Roman" w:cs="Times New Roman"/>
                <w:b/>
              </w:rPr>
            </w:pPr>
            <w:ins w:id="74" w:author="itc211017" w:date="2012-03-14T15:31:00Z">
              <w:r>
                <w:rPr>
                  <w:rFonts w:ascii="Times New Roman" w:hAnsi="Times New Roman" w:cs="Times New Roman" w:hint="eastAsia"/>
                  <w:b/>
                </w:rPr>
                <w:t>3</w:t>
              </w:r>
              <w:r w:rsidRPr="00C249DC">
                <w:rPr>
                  <w:rFonts w:ascii="Times New Roman" w:hAnsiTheme="minorEastAsia" w:cs="Times New Roman"/>
                  <w:b/>
                </w:rPr>
                <w:t>、获取</w:t>
              </w:r>
            </w:ins>
            <w:ins w:id="75" w:author="itc211017" w:date="2012-03-14T15:32:00Z">
              <w:r>
                <w:rPr>
                  <w:rFonts w:ascii="Times New Roman" w:hAnsiTheme="minorEastAsia" w:cs="Times New Roman" w:hint="eastAsia"/>
                  <w:b/>
                </w:rPr>
                <w:t>MB</w:t>
              </w:r>
              <w:r>
                <w:rPr>
                  <w:rFonts w:ascii="Times New Roman" w:hAnsiTheme="minorEastAsia" w:cs="Times New Roman" w:hint="eastAsia"/>
                  <w:b/>
                </w:rPr>
                <w:t>上一站的</w:t>
              </w:r>
              <w:proofErr w:type="spellStart"/>
              <w:r>
                <w:rPr>
                  <w:rFonts w:ascii="Times New Roman" w:hAnsiTheme="minorEastAsia" w:cs="Times New Roman" w:hint="eastAsia"/>
                  <w:b/>
                </w:rPr>
                <w:t>PdLine</w:t>
              </w:r>
            </w:ins>
            <w:proofErr w:type="spellEnd"/>
            <w:ins w:id="76" w:author="itc211017" w:date="2012-03-14T15:36:00Z">
              <w:r w:rsidR="005F5A8C">
                <w:rPr>
                  <w:rFonts w:ascii="Times New Roman" w:hAnsiTheme="minorEastAsia" w:cs="Times New Roman" w:hint="eastAsia"/>
                  <w:b/>
                </w:rPr>
                <w:t>，并显示在</w:t>
              </w:r>
              <w:r w:rsidR="005F5A8C">
                <w:rPr>
                  <w:rFonts w:ascii="Times New Roman" w:hAnsiTheme="minorEastAsia" w:cs="Times New Roman" w:hint="eastAsia"/>
                  <w:b/>
                </w:rPr>
                <w:t>[</w:t>
              </w:r>
              <w:proofErr w:type="spellStart"/>
              <w:r w:rsidR="005F5A8C">
                <w:rPr>
                  <w:rFonts w:ascii="Times New Roman" w:hAnsiTheme="minorEastAsia" w:cs="Times New Roman" w:hint="eastAsia"/>
                  <w:b/>
                </w:rPr>
                <w:t>PdLine</w:t>
              </w:r>
              <w:proofErr w:type="spellEnd"/>
              <w:r w:rsidR="005F5A8C">
                <w:rPr>
                  <w:rFonts w:ascii="Times New Roman" w:hAnsiTheme="minorEastAsia" w:cs="Times New Roman" w:hint="eastAsia"/>
                  <w:b/>
                </w:rPr>
                <w:t>]</w:t>
              </w:r>
            </w:ins>
            <w:ins w:id="77" w:author="itc211017" w:date="2012-03-14T15:37:00Z">
              <w:r w:rsidR="005F5A8C">
                <w:rPr>
                  <w:rFonts w:ascii="Times New Roman" w:hAnsiTheme="minorEastAsia" w:cs="Times New Roman" w:hint="eastAsia"/>
                  <w:b/>
                </w:rPr>
                <w:t>，并置灰</w:t>
              </w:r>
            </w:ins>
          </w:p>
          <w:p w:rsidR="009D7079" w:rsidDel="003C61C8" w:rsidRDefault="005F5A8C" w:rsidP="005F5A8C">
            <w:pPr>
              <w:ind w:firstLineChars="200" w:firstLine="420"/>
              <w:jc w:val="left"/>
              <w:rPr>
                <w:ins w:id="78" w:author="itc211017" w:date="2012-03-14T15:34:00Z"/>
                <w:del w:id="79" w:author="Gao, Guan-Wei (高貫偉 ITC)" w:date="2012-06-14T13:13:00Z"/>
                <w:rFonts w:ascii="Times New Roman" w:hAnsi="Times New Roman" w:cs="Times New Roman"/>
              </w:rPr>
            </w:pPr>
            <w:ins w:id="80" w:author="itc211017" w:date="2012-03-14T15:32:00Z">
              <w:r>
                <w:rPr>
                  <w:rFonts w:ascii="Times New Roman" w:hAnsi="Times New Roman" w:cs="Times New Roman" w:hint="eastAsia"/>
                </w:rPr>
                <w:t>获取</w:t>
              </w:r>
              <w:del w:id="81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PCBStatus</w:delText>
                </w:r>
              </w:del>
            </w:ins>
            <w:proofErr w:type="spellStart"/>
            <w:ins w:id="82" w:author="Gao, Guan-Wei (高貫偉 ITC)" w:date="2012-06-14T13:13:00Z">
              <w:r w:rsidR="003C61C8">
                <w:rPr>
                  <w:rFonts w:ascii="Times New Roman" w:eastAsia="SimSun" w:hAnsi="Times New Roman" w:cs="Times New Roman" w:hint="eastAsia"/>
                </w:rPr>
                <w:t>Line</w:t>
              </w:r>
            </w:ins>
            <w:ins w:id="83" w:author="itc211017" w:date="2012-03-14T15:32:00Z">
              <w:r>
                <w:rPr>
                  <w:rFonts w:ascii="Times New Roman" w:hAnsi="Times New Roman" w:cs="Times New Roman" w:hint="eastAsia"/>
                </w:rPr>
                <w:t>.</w:t>
              </w:r>
              <w:del w:id="84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Lin</w:delText>
                </w:r>
              </w:del>
            </w:ins>
            <w:ins w:id="85" w:author="itc211017" w:date="2012-03-14T15:33:00Z">
              <w:del w:id="86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e</w:delText>
                </w:r>
              </w:del>
            </w:ins>
            <w:ins w:id="87" w:author="Gao, Guan-Wei (高貫偉 ITC)" w:date="2012-06-14T13:13:00Z">
              <w:r w:rsidR="003C61C8">
                <w:rPr>
                  <w:rFonts w:ascii="Times New Roman" w:eastAsia="SimSun" w:hAnsi="Times New Roman" w:cs="Times New Roman" w:hint="eastAsia"/>
                </w:rPr>
                <w:t>Descr</w:t>
              </w:r>
            </w:ins>
            <w:proofErr w:type="spellEnd"/>
            <w:ins w:id="88" w:author="itc211017" w:date="2012-03-14T15:33:00Z">
              <w:r>
                <w:rPr>
                  <w:rFonts w:ascii="Times New Roman" w:hAnsi="Times New Roman" w:cs="Times New Roman" w:hint="eastAsia"/>
                </w:rPr>
                <w:t>(</w:t>
              </w:r>
              <w:proofErr w:type="spellStart"/>
              <w:r>
                <w:rPr>
                  <w:rFonts w:ascii="Times New Roman" w:hAnsi="Times New Roman" w:cs="Times New Roman" w:hint="eastAsia"/>
                </w:rPr>
                <w:t>Condtion</w:t>
              </w:r>
              <w:proofErr w:type="spellEnd"/>
              <w:r>
                <w:rPr>
                  <w:rFonts w:ascii="Times New Roman" w:hAnsi="Times New Roman" w:cs="Times New Roman" w:hint="eastAsia"/>
                </w:rPr>
                <w:t xml:space="preserve">: </w:t>
              </w:r>
            </w:ins>
            <w:proofErr w:type="spellStart"/>
            <w:ins w:id="89" w:author="itc211017" w:date="2012-03-14T15:34:00Z">
              <w:r>
                <w:rPr>
                  <w:rFonts w:ascii="Times New Roman" w:hAnsi="Times New Roman" w:cs="Times New Roman" w:hint="eastAsia"/>
                </w:rPr>
                <w:t>PCBStatus.</w:t>
              </w:r>
            </w:ins>
            <w:ins w:id="90" w:author="itc211017" w:date="2012-03-14T15:33:00Z">
              <w:r>
                <w:rPr>
                  <w:rFonts w:ascii="Times New Roman" w:hAnsi="Times New Roman" w:cs="Times New Roman" w:hint="eastAsia"/>
                </w:rPr>
                <w:t>PCBNo</w:t>
              </w:r>
            </w:ins>
            <w:proofErr w:type="spellEnd"/>
            <w:ins w:id="91" w:author="itc211017" w:date="2012-03-14T15:34:00Z">
              <w:r>
                <w:rPr>
                  <w:rFonts w:ascii="Times New Roman" w:hAnsi="Times New Roman" w:cs="Times New Roman" w:hint="eastAsia"/>
                </w:rPr>
                <w:t xml:space="preserve"> </w:t>
              </w:r>
            </w:ins>
            <w:ins w:id="92" w:author="itc211017" w:date="2012-03-14T15:33:00Z">
              <w:r>
                <w:rPr>
                  <w:rFonts w:ascii="Times New Roman" w:hAnsi="Times New Roman" w:cs="Times New Roman" w:hint="eastAsia"/>
                </w:rPr>
                <w:t>=</w:t>
              </w:r>
            </w:ins>
            <w:ins w:id="93" w:author="itc211017" w:date="2012-03-14T15:34:00Z">
              <w:r>
                <w:rPr>
                  <w:rFonts w:ascii="Times New Roman" w:hAnsi="Times New Roman" w:cs="Times New Roman" w:hint="eastAsia"/>
                </w:rPr>
                <w:t xml:space="preserve"> </w:t>
              </w:r>
            </w:ins>
            <w:ins w:id="94" w:author="itc211017" w:date="2012-03-14T15:33:00Z">
              <w:r>
                <w:rPr>
                  <w:rFonts w:ascii="Times New Roman" w:hAnsi="Times New Roman" w:cs="Times New Roman" w:hint="eastAsia"/>
                </w:rPr>
                <w:t>@</w:t>
              </w:r>
              <w:proofErr w:type="spellStart"/>
              <w:r>
                <w:rPr>
                  <w:rFonts w:ascii="Times New Roman" w:hAnsi="Times New Roman" w:cs="Times New Roman" w:hint="eastAsia"/>
                </w:rPr>
                <w:t>MBSno</w:t>
              </w:r>
            </w:ins>
            <w:proofErr w:type="spellEnd"/>
            <w:ins w:id="95" w:author="Gao, Guan-Wei (高貫偉 ITC)" w:date="2012-06-14T13:13:00Z">
              <w:r w:rsidR="003C61C8">
                <w:rPr>
                  <w:rFonts w:ascii="Times New Roman" w:eastAsia="SimSun" w:hAnsi="Times New Roman" w:cs="Times New Roman" w:hint="eastAsia"/>
                </w:rPr>
                <w:t xml:space="preserve"> and </w:t>
              </w:r>
              <w:proofErr w:type="spellStart"/>
              <w:r w:rsidR="003C61C8">
                <w:rPr>
                  <w:rFonts w:ascii="Times New Roman" w:eastAsia="SimSun" w:hAnsi="Times New Roman" w:cs="Times New Roman" w:hint="eastAsia"/>
                </w:rPr>
                <w:t>PCBStatus.Line</w:t>
              </w:r>
              <w:proofErr w:type="spellEnd"/>
              <w:r w:rsidR="003C61C8">
                <w:rPr>
                  <w:rFonts w:ascii="Times New Roman" w:eastAsia="SimSun" w:hAnsi="Times New Roman" w:cs="Times New Roman" w:hint="eastAsia"/>
                </w:rPr>
                <w:t>=</w:t>
              </w:r>
              <w:proofErr w:type="spellStart"/>
              <w:r w:rsidR="003C61C8">
                <w:rPr>
                  <w:rFonts w:ascii="Times New Roman" w:eastAsia="SimSun" w:hAnsi="Times New Roman" w:cs="Times New Roman" w:hint="eastAsia"/>
                </w:rPr>
                <w:t>Line.Line</w:t>
              </w:r>
            </w:ins>
            <w:proofErr w:type="spellEnd"/>
            <w:ins w:id="96" w:author="itc211017" w:date="2012-03-14T15:33:00Z">
              <w:r>
                <w:rPr>
                  <w:rFonts w:ascii="Times New Roman" w:hAnsi="Times New Roman" w:cs="Times New Roman" w:hint="eastAsia"/>
                </w:rPr>
                <w:t>)</w:t>
              </w:r>
              <w:r>
                <w:rPr>
                  <w:rFonts w:ascii="Times New Roman" w:hAnsi="Times New Roman" w:cs="Times New Roman" w:hint="eastAsia"/>
                </w:rPr>
                <w:t>，</w:t>
              </w:r>
            </w:ins>
            <w:ins w:id="97" w:author="itc211017" w:date="2012-03-14T15:34:00Z">
              <w:r>
                <w:rPr>
                  <w:rFonts w:ascii="Times New Roman" w:hAnsi="Times New Roman" w:cs="Times New Roman" w:hint="eastAsia"/>
                </w:rPr>
                <w:t>显示在</w:t>
              </w:r>
              <w:r>
                <w:rPr>
                  <w:rFonts w:ascii="Times New Roman" w:hAnsi="Times New Roman" w:cs="Times New Roman" w:hint="eastAsia"/>
                </w:rPr>
                <w:t>[</w:t>
              </w:r>
              <w:proofErr w:type="spellStart"/>
              <w:r>
                <w:rPr>
                  <w:rFonts w:ascii="Times New Roman" w:hAnsi="Times New Roman" w:cs="Times New Roman" w:hint="eastAsia"/>
                </w:rPr>
                <w:t>PdLine</w:t>
              </w:r>
              <w:proofErr w:type="spellEnd"/>
              <w:r>
                <w:rPr>
                  <w:rFonts w:ascii="Times New Roman" w:hAnsi="Times New Roman" w:cs="Times New Roman" w:hint="eastAsia"/>
                </w:rPr>
                <w:t>]</w:t>
              </w:r>
              <w:r>
                <w:rPr>
                  <w:rFonts w:ascii="Times New Roman" w:hAnsi="Times New Roman" w:cs="Times New Roman" w:hint="eastAsia"/>
                </w:rPr>
                <w:t>；</w:t>
              </w:r>
            </w:ins>
          </w:p>
          <w:p w:rsidR="00AD718C" w:rsidRDefault="005F5A8C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ins w:id="98" w:author="itc211017" w:date="2012-03-14T15:34:00Z">
              <w:del w:id="99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若</w:delText>
                </w:r>
                <w:r w:rsidDel="003C61C8">
                  <w:rPr>
                    <w:rFonts w:ascii="Times New Roman" w:hAnsi="Times New Roman" w:cs="Times New Roman" w:hint="eastAsia"/>
                  </w:rPr>
                  <w:delText>[PdLine]</w:delText>
                </w:r>
                <w:r w:rsidDel="003C61C8">
                  <w:rPr>
                    <w:rFonts w:ascii="Times New Roman" w:hAnsi="Times New Roman" w:cs="Times New Roman" w:hint="eastAsia"/>
                  </w:rPr>
                  <w:delText>不包含</w:delText>
                </w:r>
                <w:r w:rsidDel="003C61C8">
                  <w:rPr>
                    <w:rFonts w:ascii="Times New Roman" w:hAnsi="Times New Roman" w:cs="Times New Roman" w:hint="eastAsia"/>
                  </w:rPr>
                  <w:delText>PCBStatus.Line</w:delText>
                </w:r>
                <w:r w:rsidDel="003C61C8">
                  <w:rPr>
                    <w:rFonts w:ascii="Times New Roman" w:hAnsi="Times New Roman" w:cs="Times New Roman" w:hint="eastAsia"/>
                  </w:rPr>
                  <w:delText>，则</w:delText>
                </w:r>
              </w:del>
            </w:ins>
            <w:ins w:id="100" w:author="itc211017" w:date="2012-03-14T15:35:00Z">
              <w:del w:id="101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从数据表</w:delText>
                </w:r>
                <w:r w:rsidDel="003C61C8">
                  <w:rPr>
                    <w:rFonts w:ascii="Times New Roman" w:hAnsi="Times New Roman" w:cs="Times New Roman" w:hint="eastAsia"/>
                  </w:rPr>
                  <w:delText>Line</w:delText>
                </w:r>
              </w:del>
            </w:ins>
            <w:ins w:id="102" w:author="itc211017" w:date="2012-03-14T15:36:00Z">
              <w:del w:id="103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(Condition: Line.Line = PCBStatus.Line)</w:delText>
                </w:r>
              </w:del>
            </w:ins>
            <w:ins w:id="104" w:author="itc211017" w:date="2012-03-14T15:35:00Z">
              <w:del w:id="105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中获取，并显示在</w:delText>
                </w:r>
              </w:del>
            </w:ins>
            <w:ins w:id="106" w:author="itc211017" w:date="2012-03-14T15:36:00Z">
              <w:del w:id="107" w:author="Gao, Guan-Wei (高貫偉 ITC)" w:date="2012-06-14T13:13:00Z">
                <w:r w:rsidDel="003C61C8">
                  <w:rPr>
                    <w:rFonts w:ascii="Times New Roman" w:hAnsi="Times New Roman" w:cs="Times New Roman" w:hint="eastAsia"/>
                  </w:rPr>
                  <w:delText>[PdLine]</w:delText>
                </w:r>
              </w:del>
            </w:ins>
          </w:p>
        </w:tc>
      </w:tr>
      <w:tr w:rsidR="00531D85" w:rsidRPr="00387B2D" w:rsidTr="00CF1F0F">
        <w:tc>
          <w:tcPr>
            <w:tcW w:w="2802" w:type="dxa"/>
          </w:tcPr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Pr="00387B2D">
              <w:rPr>
                <w:rFonts w:ascii="Times New Roman" w:hAnsi="Times New Roman" w:cs="Times New Roman"/>
              </w:rPr>
              <w:t xml:space="preserve">. Get Repair Log by MB </w:t>
            </w:r>
            <w:proofErr w:type="spellStart"/>
            <w:r w:rsidRPr="00387B2D">
              <w:rPr>
                <w:rFonts w:ascii="Times New Roman" w:hAnsi="Times New Roman" w:cs="Times New Roman"/>
              </w:rPr>
              <w:t>SNo</w:t>
            </w:r>
            <w:proofErr w:type="spellEnd"/>
          </w:p>
        </w:tc>
        <w:tc>
          <w:tcPr>
            <w:tcW w:w="5720" w:type="dxa"/>
          </w:tcPr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387B2D">
              <w:rPr>
                <w:rFonts w:ascii="Times New Roman" w:hAnsi="Times New Roman" w:cs="Times New Roman"/>
                <w:b/>
              </w:rPr>
              <w:t>1</w:t>
            </w:r>
            <w:r w:rsidRPr="00387B2D">
              <w:rPr>
                <w:rFonts w:ascii="Times New Roman" w:hAnsiTheme="minorEastAsia" w:cs="Times New Roman"/>
                <w:b/>
              </w:rPr>
              <w:t>、基于</w:t>
            </w:r>
            <w:r w:rsidRPr="00387B2D">
              <w:rPr>
                <w:rFonts w:ascii="Times New Roman" w:hAnsi="Times New Roman" w:cs="Times New Roman"/>
                <w:b/>
              </w:rPr>
              <w:t xml:space="preserve">Test Log </w:t>
            </w:r>
            <w:r w:rsidRPr="00387B2D">
              <w:rPr>
                <w:rFonts w:ascii="Times New Roman" w:hAnsiTheme="minorEastAsia" w:cs="Times New Roman"/>
                <w:b/>
              </w:rPr>
              <w:t>生成</w:t>
            </w:r>
            <w:r w:rsidRPr="00387B2D">
              <w:rPr>
                <w:rFonts w:ascii="Times New Roman" w:hAnsi="Times New Roman" w:cs="Times New Roman"/>
                <w:b/>
              </w:rPr>
              <w:t xml:space="preserve"> Repair Record</w:t>
            </w:r>
          </w:p>
          <w:p w:rsidR="00531D85" w:rsidRDefault="00531D85" w:rsidP="00320FBE">
            <w:pPr>
              <w:jc w:val="left"/>
              <w:rPr>
                <w:rFonts w:ascii="Times New Roman" w:hAnsiTheme="minorEastAsia" w:cs="Times New Roman"/>
                <w:noProof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a. 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若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PCBRepair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存在</w:t>
            </w:r>
            <w:r w:rsidRPr="005A4DAE"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未维修完成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（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Count&gt;0; Condition </w:t>
            </w:r>
            <w:r w:rsidRPr="00F60552"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PCBRepair.PCBNo=@MBSno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and PCBRepair.Status=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‘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’）的记录，则</w:t>
            </w:r>
            <w:r w:rsidRPr="005A4DAE"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不执行</w:t>
            </w:r>
            <w:r w:rsidRPr="005A4DAE"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step b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；若不存在，则</w:t>
            </w:r>
            <w:r w:rsidRPr="005A4DAE"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执行</w:t>
            </w:r>
            <w:r w:rsidRPr="005A4DAE"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Step b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.</w:t>
            </w: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b. </w:t>
            </w:r>
            <w:r w:rsidRPr="00387B2D">
              <w:rPr>
                <w:rFonts w:ascii="Times New Roman" w:hAnsiTheme="minorEastAsia" w:cs="Times New Roman"/>
                <w:noProof/>
                <w:color w:val="000000" w:themeColor="text1"/>
                <w:kern w:val="0"/>
                <w:sz w:val="20"/>
                <w:szCs w:val="20"/>
              </w:rPr>
              <w:t>检查是否存在需要提取的</w:t>
            </w:r>
            <w:r w:rsidRPr="00387B2D">
              <w:rPr>
                <w:rFonts w:ascii="Times New Roma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Log</w:t>
            </w:r>
            <w:r>
              <w:rPr>
                <w:rFonts w:ascii="Times New Roman" w:hAnsiTheme="minorEastAsia" w:cs="Times New Roman"/>
                <w:noProof/>
                <w:color w:val="000000" w:themeColor="text1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Theme="minorEastAsia" w:cs="Times New Roman" w:hint="eastAsia"/>
                <w:noProof/>
                <w:color w:val="000000" w:themeColor="text1"/>
                <w:kern w:val="0"/>
                <w:sz w:val="20"/>
                <w:szCs w:val="20"/>
              </w:rPr>
              <w:t>若</w:t>
            </w:r>
            <w:r w:rsidRPr="00387B2D">
              <w:rPr>
                <w:rFonts w:ascii="Times New Roman" w:hAnsiTheme="minorEastAsia" w:cs="Times New Roman"/>
                <w:noProof/>
                <w:color w:val="000000" w:themeColor="text1"/>
                <w:kern w:val="0"/>
                <w:sz w:val="20"/>
                <w:szCs w:val="20"/>
              </w:rPr>
              <w:t>存在，则基于</w:t>
            </w:r>
            <w:r w:rsidRPr="00387B2D">
              <w:rPr>
                <w:rFonts w:ascii="Times New Roma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>Test Log</w:t>
            </w:r>
            <w:r w:rsidRPr="00387B2D">
              <w:rPr>
                <w:rFonts w:ascii="Times New Roman" w:hAnsiTheme="minorEastAsia" w:cs="Times New Roman"/>
                <w:noProof/>
                <w:color w:val="000000" w:themeColor="text1"/>
                <w:kern w:val="0"/>
                <w:sz w:val="20"/>
                <w:szCs w:val="20"/>
              </w:rPr>
              <w:t>生成</w:t>
            </w:r>
            <w:r w:rsidRPr="00387B2D">
              <w:rPr>
                <w:rFonts w:ascii="Times New Roman" w:hAnsi="Times New Roman" w:cs="Times New Roman"/>
                <w:noProof/>
                <w:color w:val="000000" w:themeColor="text1"/>
                <w:kern w:val="0"/>
                <w:sz w:val="20"/>
                <w:szCs w:val="20"/>
              </w:rPr>
              <w:t xml:space="preserve"> Repair</w:t>
            </w:r>
            <w:r w:rsidRPr="00387B2D">
              <w:rPr>
                <w:rFonts w:ascii="Times New Roman" w:hAnsi="Times New Roman" w:cs="Times New Roman"/>
                <w:color w:val="000000" w:themeColor="text1"/>
              </w:rPr>
              <w:t xml:space="preserve">  Record</w:t>
            </w: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87B2D">
              <w:rPr>
                <w:rFonts w:ascii="Times New Roman" w:hAnsiTheme="minorEastAsia" w:cs="Times New Roman"/>
                <w:color w:val="000000" w:themeColor="text1"/>
              </w:rPr>
              <w:t>参考方法：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'M501M015SK'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页面刷入的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MBSno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PCBTestLog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PCBTestLog_DefectInfo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PCBTestLogID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 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PCBTestLog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31D85" w:rsidRDefault="00531D85" w:rsidP="00E270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DefectCodeID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DefectCode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PCBRepair_DefectInfo 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)inner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PCARepairID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531D85" w:rsidRPr="00E27017" w:rsidRDefault="00531D85" w:rsidP="004D06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Theme="minorEastAsia" w:cs="Times New Roman"/>
              </w:rPr>
              <w:t>参考下列</w:t>
            </w:r>
            <w:r w:rsidRPr="00387B2D">
              <w:rPr>
                <w:rFonts w:ascii="Times New Roman" w:hAnsi="Times New Roman" w:cs="Times New Roman"/>
              </w:rPr>
              <w:t>Tables:</w:t>
            </w:r>
          </w:p>
          <w:p w:rsidR="00531D85" w:rsidRPr="00387B2D" w:rsidRDefault="00531D85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387B2D">
              <w:rPr>
                <w:rFonts w:ascii="Times New Roman" w:hAnsi="Times New Roman" w:cs="Times New Roman"/>
              </w:rPr>
              <w:t>PCBTestLog</w:t>
            </w:r>
            <w:proofErr w:type="spellEnd"/>
            <w:r w:rsidRPr="00387B2D">
              <w:rPr>
                <w:rFonts w:ascii="Times New Roman" w:hAnsi="Times New Roman" w:cs="Times New Roman"/>
              </w:rPr>
              <w:t>/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PCBTestLog_DefectInfo</w:t>
            </w:r>
            <w:proofErr w:type="spellEnd"/>
          </w:p>
          <w:p w:rsidR="00531D85" w:rsidRDefault="00531D85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387B2D">
              <w:rPr>
                <w:rFonts w:ascii="Times New Roman" w:hAnsi="Times New Roman" w:cs="Times New Roman"/>
              </w:rPr>
              <w:t>PCBRepair</w:t>
            </w:r>
            <w:proofErr w:type="spellEnd"/>
            <w:r w:rsidRPr="00387B2D">
              <w:rPr>
                <w:rFonts w:ascii="Times New Roman" w:hAnsi="Times New Roman" w:cs="Times New Roman"/>
              </w:rPr>
              <w:t>/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PCBRepair_DefectInfo</w:t>
            </w:r>
            <w:proofErr w:type="spellEnd"/>
          </w:p>
          <w:p w:rsidR="00531D85" w:rsidRPr="00030455" w:rsidRDefault="00531D85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030455">
              <w:rPr>
                <w:rFonts w:hint="eastAsia"/>
              </w:rPr>
              <w:t>MTA_Mark</w:t>
            </w:r>
            <w:proofErr w:type="spellEnd"/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="Times New Roman" w:cs="Times New Roman"/>
              </w:rPr>
              <w:t>[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PCBRepair</w:t>
            </w:r>
            <w:proofErr w:type="spellEnd"/>
            <w:r w:rsidRPr="00387B2D">
              <w:rPr>
                <w:rFonts w:ascii="Times New Roman" w:hAnsi="Times New Roman" w:cs="Times New Roman"/>
              </w:rPr>
              <w:t>]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31D85" w:rsidRPr="00387B2D" w:rsidTr="00320FBE">
              <w:tc>
                <w:tcPr>
                  <w:tcW w:w="2672" w:type="dxa"/>
                  <w:shd w:val="clear" w:color="auto" w:fill="C4BC96" w:themeFill="background2" w:themeFillShade="BF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PCBRepair</w:t>
                  </w:r>
                  <w:proofErr w:type="spellEnd"/>
                </w:p>
              </w:tc>
              <w:tc>
                <w:tcPr>
                  <w:tcW w:w="2673" w:type="dxa"/>
                  <w:shd w:val="clear" w:color="auto" w:fill="C4BC96" w:themeFill="background2" w:themeFillShade="BF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Line</w:t>
                  </w:r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PCBTestLog.Line</w:t>
                  </w:r>
                  <w:proofErr w:type="spellEnd"/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lang w:eastAsia="zh-TW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Station</w:t>
                  </w:r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PCBTestLog.Station</w:t>
                  </w:r>
                  <w:proofErr w:type="spellEnd"/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Status</w:t>
                  </w:r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= 0</w:t>
                  </w:r>
                </w:p>
              </w:tc>
            </w:tr>
            <w:tr w:rsidR="00A5716B" w:rsidRPr="00387B2D" w:rsidTr="00320FBE">
              <w:tc>
                <w:tcPr>
                  <w:tcW w:w="2672" w:type="dxa"/>
                </w:tcPr>
                <w:p w:rsidR="00A5716B" w:rsidRPr="00387B2D" w:rsidRDefault="00A5716B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TestLogID</w:t>
                  </w:r>
                  <w:proofErr w:type="spellEnd"/>
                </w:p>
              </w:tc>
              <w:tc>
                <w:tcPr>
                  <w:tcW w:w="2673" w:type="dxa"/>
                </w:tcPr>
                <w:p w:rsidR="00A5716B" w:rsidRPr="00387B2D" w:rsidRDefault="00A5716B" w:rsidP="00A5716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PCBTestLog.</w:t>
                  </w:r>
                  <w:r>
                    <w:rPr>
                      <w:rFonts w:ascii="Times New Roman" w:hAnsi="Times New Roman" w:cs="Times New Roman" w:hint="eastAsia"/>
                    </w:rPr>
                    <w:t>ID</w:t>
                  </w:r>
                </w:p>
              </w:tc>
            </w:tr>
            <w:tr w:rsidR="00A5716B" w:rsidRPr="00387B2D" w:rsidTr="00320FBE">
              <w:tc>
                <w:tcPr>
                  <w:tcW w:w="2672" w:type="dxa"/>
                </w:tcPr>
                <w:p w:rsidR="00A5716B" w:rsidRDefault="00A5716B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LogID</w:t>
                  </w:r>
                  <w:proofErr w:type="spellEnd"/>
                </w:p>
              </w:tc>
              <w:tc>
                <w:tcPr>
                  <w:tcW w:w="2673" w:type="dxa"/>
                </w:tcPr>
                <w:p w:rsidR="00A5716B" w:rsidRDefault="00A5716B" w:rsidP="009D707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PCBLog.ID </w:t>
                  </w:r>
                </w:p>
                <w:p w:rsidR="00A5716B" w:rsidRPr="00387B2D" w:rsidRDefault="00A5716B" w:rsidP="009D707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Condition</w:t>
                  </w:r>
                  <w:r>
                    <w:rPr>
                      <w:rFonts w:ascii="Times New Roman" w:hAnsi="Times New Roman" w:cs="Times New Roman" w:hint="eastAsia"/>
                    </w:rPr>
                    <w:t>：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PCBNo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=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MBSno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and Status=0 Order By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Cdt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Desc</w:t>
                  </w:r>
                  <w:proofErr w:type="spellEnd"/>
                </w:p>
              </w:tc>
            </w:tr>
          </w:tbl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="Times New Roman" w:cs="Times New Roman"/>
              </w:rPr>
              <w:t>[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PCBRepair_DefectInfo</w:t>
            </w:r>
            <w:proofErr w:type="spellEnd"/>
            <w:r w:rsidRPr="00387B2D">
              <w:rPr>
                <w:rFonts w:ascii="Times New Roman" w:hAnsi="Times New Roman" w:cs="Times New Roman"/>
              </w:rPr>
              <w:t>]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31D85" w:rsidRPr="00387B2D" w:rsidTr="00320FBE">
              <w:tc>
                <w:tcPr>
                  <w:tcW w:w="2672" w:type="dxa"/>
                  <w:shd w:val="clear" w:color="auto" w:fill="C4BC96" w:themeFill="background2" w:themeFillShade="BF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PCBRepair</w:t>
                  </w:r>
                  <w:proofErr w:type="spellEnd"/>
                </w:p>
              </w:tc>
              <w:tc>
                <w:tcPr>
                  <w:tcW w:w="2673" w:type="dxa"/>
                  <w:shd w:val="clear" w:color="auto" w:fill="C4BC96" w:themeFill="background2" w:themeFillShade="BF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PCBRepairID</w:t>
                  </w:r>
                  <w:proofErr w:type="spellEnd"/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PCBRepair</w:t>
                  </w:r>
                  <w:proofErr w:type="spellEnd"/>
                  <w:r w:rsidRPr="00387B2D">
                    <w:rPr>
                      <w:rFonts w:ascii="Times New Roman" w:hAnsi="Times New Roman" w:cs="Times New Roman"/>
                    </w:rPr>
                    <w:t>].ID</w:t>
                  </w:r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lang w:eastAsia="zh-TW"/>
                    </w:rPr>
                  </w:pP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DefectCode</w:t>
                  </w:r>
                  <w:proofErr w:type="spellEnd"/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PCBTestLog_DefectInfo</w:t>
                  </w:r>
                  <w:proofErr w:type="spellEnd"/>
                  <w:r w:rsidRPr="00387B2D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DefectCodeID</w:t>
                  </w:r>
                  <w:proofErr w:type="spellEnd"/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Mark</w:t>
                  </w:r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=0</w:t>
                  </w:r>
                </w:p>
              </w:tc>
            </w:tr>
            <w:tr w:rsidR="00531D85" w:rsidRPr="00387B2D" w:rsidTr="00320FBE">
              <w:tc>
                <w:tcPr>
                  <w:tcW w:w="267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3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31D85" w:rsidRDefault="00531D85" w:rsidP="00030455">
            <w:pPr>
              <w:jc w:val="left"/>
              <w:rPr>
                <w:rFonts w:ascii="Times New Roman" w:hAnsi="Times New Roman" w:cs="Times New Roman"/>
              </w:rPr>
            </w:pPr>
          </w:p>
          <w:p w:rsidR="00531D85" w:rsidRPr="00030455" w:rsidRDefault="00531D85" w:rsidP="00030455">
            <w:pPr>
              <w:jc w:val="left"/>
              <w:rPr>
                <w:rFonts w:ascii="Times New Roman" w:hAnsi="Times New Roman" w:cs="Times New Roman"/>
              </w:rPr>
            </w:pPr>
            <w:r w:rsidRPr="00030455">
              <w:rPr>
                <w:rFonts w:ascii="Times New Roman" w:hAnsi="Times New Roman" w:cs="Times New Roman"/>
              </w:rPr>
              <w:t>[</w:t>
            </w:r>
            <w:proofErr w:type="spellStart"/>
            <w:r w:rsidRPr="00030455">
              <w:rPr>
                <w:rFonts w:hint="eastAsia"/>
              </w:rPr>
              <w:t>MTA_Mark</w:t>
            </w:r>
            <w:proofErr w:type="spellEnd"/>
            <w:r w:rsidRPr="00030455">
              <w:rPr>
                <w:rFonts w:ascii="Times New Roman" w:hAnsi="Times New Roman" w:cs="Times New Roman"/>
              </w:rPr>
              <w:t>]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531D85" w:rsidRPr="00387B2D" w:rsidTr="00010F26">
              <w:tc>
                <w:tcPr>
                  <w:tcW w:w="2672" w:type="dxa"/>
                  <w:shd w:val="clear" w:color="auto" w:fill="C4BC96" w:themeFill="background2" w:themeFillShade="BF"/>
                </w:tcPr>
                <w:p w:rsidR="00531D85" w:rsidRPr="00387B2D" w:rsidRDefault="00531D85" w:rsidP="00010F26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0455">
                    <w:rPr>
                      <w:rFonts w:hint="eastAsia"/>
                    </w:rPr>
                    <w:t>MTA_Mark</w:t>
                  </w:r>
                  <w:proofErr w:type="spellEnd"/>
                </w:p>
              </w:tc>
              <w:tc>
                <w:tcPr>
                  <w:tcW w:w="2673" w:type="dxa"/>
                  <w:shd w:val="clear" w:color="auto" w:fill="C4BC96" w:themeFill="background2" w:themeFillShade="BF"/>
                </w:tcPr>
                <w:p w:rsidR="00531D85" w:rsidRPr="00387B2D" w:rsidRDefault="00531D85" w:rsidP="00010F26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531D85" w:rsidRPr="00387B2D" w:rsidTr="00010F26">
              <w:tc>
                <w:tcPr>
                  <w:tcW w:w="2672" w:type="dxa"/>
                </w:tcPr>
                <w:p w:rsidR="00531D85" w:rsidRPr="00030455" w:rsidRDefault="00531D85" w:rsidP="00030455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30455">
                    <w:rPr>
                      <w:rFonts w:hint="eastAsia"/>
                    </w:rPr>
                    <w:t>Rep_Id</w:t>
                  </w:r>
                  <w:proofErr w:type="spellEnd"/>
                  <w:r w:rsidRPr="00030455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2673" w:type="dxa"/>
                </w:tcPr>
                <w:p w:rsidR="00531D85" w:rsidRPr="00030455" w:rsidRDefault="00531D85" w:rsidP="00010F26">
                  <w:pPr>
                    <w:jc w:val="lef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30455">
                    <w:rPr>
                      <w:rFonts w:ascii="Times New Roman" w:hAnsi="Times New Roman" w:cs="Times New Roman" w:hint="eastAsia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PCBRepair</w:t>
                  </w:r>
                  <w:proofErr w:type="spellEnd"/>
                  <w:r w:rsidRPr="00030455">
                    <w:rPr>
                      <w:rFonts w:hint="eastAsia"/>
                      <w:sz w:val="18"/>
                      <w:szCs w:val="18"/>
                    </w:rPr>
                    <w:t xml:space="preserve"> _</w:t>
                  </w:r>
                  <w:proofErr w:type="spellStart"/>
                  <w:r w:rsidRPr="00030455">
                    <w:rPr>
                      <w:rFonts w:hint="eastAsia"/>
                      <w:sz w:val="18"/>
                      <w:szCs w:val="18"/>
                    </w:rPr>
                    <w:t>DefectInfo</w:t>
                  </w:r>
                  <w:proofErr w:type="spellEnd"/>
                  <w:r w:rsidRPr="00030455">
                    <w:rPr>
                      <w:rFonts w:hint="eastAsia"/>
                      <w:sz w:val="18"/>
                      <w:szCs w:val="18"/>
                    </w:rPr>
                    <w:t>].ID</w:t>
                  </w:r>
                </w:p>
              </w:tc>
            </w:tr>
            <w:tr w:rsidR="00531D85" w:rsidRPr="00387B2D" w:rsidTr="00010F26">
              <w:tc>
                <w:tcPr>
                  <w:tcW w:w="2672" w:type="dxa"/>
                </w:tcPr>
                <w:p w:rsidR="00531D85" w:rsidRPr="00387B2D" w:rsidRDefault="00531D85" w:rsidP="00010F26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Mark</w:t>
                  </w:r>
                </w:p>
              </w:tc>
              <w:tc>
                <w:tcPr>
                  <w:tcW w:w="2673" w:type="dxa"/>
                </w:tcPr>
                <w:p w:rsidR="00531D85" w:rsidRPr="00387B2D" w:rsidRDefault="00531D85" w:rsidP="00010F26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=0</w:t>
                  </w:r>
                </w:p>
              </w:tc>
            </w:tr>
            <w:tr w:rsidR="00531D85" w:rsidRPr="00387B2D" w:rsidTr="00010F26">
              <w:tc>
                <w:tcPr>
                  <w:tcW w:w="2672" w:type="dxa"/>
                </w:tcPr>
                <w:p w:rsidR="00531D85" w:rsidRPr="00387B2D" w:rsidRDefault="00531D85" w:rsidP="00010F26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73" w:type="dxa"/>
                </w:tcPr>
                <w:p w:rsidR="00531D85" w:rsidRPr="00387B2D" w:rsidRDefault="00531D85" w:rsidP="00010F26">
                  <w:pPr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531D85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87B2D">
              <w:rPr>
                <w:rFonts w:ascii="Times New Roman" w:hAnsi="Times New Roman" w:cs="Times New Roman"/>
                <w:b/>
                <w:color w:val="000000" w:themeColor="text1"/>
              </w:rPr>
              <w:t>2.</w:t>
            </w:r>
            <w:r w:rsidRPr="00387B2D">
              <w:rPr>
                <w:rFonts w:ascii="Times New Roman" w:hAnsiTheme="minorEastAsia" w:cs="Times New Roman"/>
                <w:b/>
                <w:color w:val="000000" w:themeColor="text1"/>
              </w:rPr>
              <w:t>、</w:t>
            </w:r>
            <w:r w:rsidRPr="00387B2D">
              <w:rPr>
                <w:rFonts w:ascii="Times New Roman" w:hAnsi="Times New Roman" w:cs="Times New Roman"/>
                <w:b/>
                <w:color w:val="000000" w:themeColor="text1"/>
              </w:rPr>
              <w:t xml:space="preserve">Get Repair Log by MB </w:t>
            </w:r>
            <w:proofErr w:type="spellStart"/>
            <w:r w:rsidRPr="00387B2D">
              <w:rPr>
                <w:rFonts w:ascii="Times New Roman" w:hAnsi="Times New Roman" w:cs="Times New Roman"/>
                <w:b/>
                <w:color w:val="000000" w:themeColor="text1"/>
              </w:rPr>
              <w:t>SNo</w:t>
            </w:r>
            <w:proofErr w:type="spellEnd"/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Theme="minorEastAsia" w:cs="Times New Roman"/>
              </w:rPr>
              <w:t>仅需获取尚未维修完毕的记录（</w:t>
            </w:r>
            <w:r w:rsidRPr="00387B2D">
              <w:rPr>
                <w:rFonts w:ascii="Times New Roman" w:hAnsi="Times New Roman" w:cs="Times New Roman"/>
              </w:rPr>
              <w:t>[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PCBRepair</w:t>
            </w:r>
            <w:proofErr w:type="spellEnd"/>
            <w:r w:rsidRPr="00387B2D">
              <w:rPr>
                <w:rFonts w:ascii="Times New Roman" w:hAnsi="Times New Roman" w:cs="Times New Roman"/>
              </w:rPr>
              <w:t xml:space="preserve">].Status = 0 </w:t>
            </w:r>
            <w:r w:rsidRPr="00387B2D">
              <w:rPr>
                <w:rFonts w:ascii="Times New Roman" w:hAnsiTheme="minorEastAsia" w:cs="Times New Roman"/>
              </w:rPr>
              <w:t>及其相关</w:t>
            </w:r>
            <w:r w:rsidRPr="00387B2D">
              <w:rPr>
                <w:rFonts w:ascii="Times New Roman" w:hAnsi="Times New Roman" w:cs="Times New Roman"/>
              </w:rPr>
              <w:t>[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PCBRepair_DefectInfo</w:t>
            </w:r>
            <w:proofErr w:type="spellEnd"/>
            <w:r w:rsidRPr="00387B2D">
              <w:rPr>
                <w:rFonts w:ascii="Times New Roman" w:hAnsi="Times New Roman" w:cs="Times New Roman"/>
              </w:rPr>
              <w:t>]</w:t>
            </w:r>
            <w:r w:rsidRPr="00387B2D">
              <w:rPr>
                <w:rFonts w:ascii="Times New Roman" w:hAnsiTheme="minorEastAsia" w:cs="Times New Roman"/>
              </w:rPr>
              <w:t>记录）</w:t>
            </w:r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 w:rsidRPr="00387B2D">
              <w:rPr>
                <w:rFonts w:ascii="Times New Roman" w:hAnsiTheme="minorEastAsia" w:cs="Times New Roman"/>
              </w:rPr>
              <w:t>参考下列</w:t>
            </w:r>
            <w:r w:rsidRPr="00387B2D">
              <w:rPr>
                <w:rFonts w:ascii="Times New Roman" w:hAnsi="Times New Roman" w:cs="Times New Roman"/>
              </w:rPr>
              <w:t>Tables:</w:t>
            </w:r>
          </w:p>
          <w:p w:rsidR="00531D85" w:rsidRPr="00387B2D" w:rsidRDefault="00531D85" w:rsidP="00320FBE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387B2D">
              <w:rPr>
                <w:rFonts w:ascii="Times New Roman" w:hAnsi="Times New Roman" w:cs="Times New Roman"/>
              </w:rPr>
              <w:t>PCBRepair</w:t>
            </w:r>
            <w:proofErr w:type="spellEnd"/>
            <w:r w:rsidRPr="00387B2D">
              <w:rPr>
                <w:rFonts w:ascii="Times New Roman" w:hAnsi="Times New Roman" w:cs="Times New Roman"/>
              </w:rPr>
              <w:t>/</w:t>
            </w:r>
            <w:proofErr w:type="spellStart"/>
            <w:r w:rsidRPr="00387B2D">
              <w:rPr>
                <w:rFonts w:ascii="Times New Roman" w:hAnsi="Times New Roman" w:cs="Times New Roman"/>
              </w:rPr>
              <w:t>PCBRepair_DefectInfo</w:t>
            </w:r>
            <w:proofErr w:type="spellEnd"/>
          </w:p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531D85" w:rsidRPr="00387B2D" w:rsidTr="00CF1F0F">
        <w:tc>
          <w:tcPr>
            <w:tcW w:w="2802" w:type="dxa"/>
          </w:tcPr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Pr="00387B2D">
              <w:rPr>
                <w:rFonts w:ascii="Times New Roman" w:hAnsi="Times New Roman" w:cs="Times New Roman"/>
              </w:rPr>
              <w:t>.1 Display Items of Repair Log</w:t>
            </w:r>
          </w:p>
        </w:tc>
        <w:tc>
          <w:tcPr>
            <w:tcW w:w="5720" w:type="dxa"/>
          </w:tcPr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531D85" w:rsidRPr="00387B2D" w:rsidTr="00320FBE">
              <w:tc>
                <w:tcPr>
                  <w:tcW w:w="1562" w:type="dxa"/>
                  <w:shd w:val="clear" w:color="auto" w:fill="C4BC96" w:themeFill="background2" w:themeFillShade="BF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Definition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PdLi</w:t>
                  </w:r>
                  <w:r>
                    <w:rPr>
                      <w:rFonts w:ascii="Times New Roman" w:hAnsi="Times New Roman" w:cs="Times New Roman" w:hint="eastAsia"/>
                    </w:rPr>
                    <w:t>n</w:t>
                  </w:r>
                  <w:r w:rsidRPr="00387B2D">
                    <w:rPr>
                      <w:rFonts w:ascii="Times New Roman" w:hAnsi="Times New Roman" w:cs="Times New Roman"/>
                    </w:rPr>
                    <w:t>e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[PCBRepair].Line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 xml:space="preserve">Test </w:t>
                  </w:r>
                  <w:proofErr w:type="spellStart"/>
                  <w:r w:rsidRPr="00387B2D">
                    <w:rPr>
                      <w:rFonts w:ascii="Times New Roman" w:hAnsi="Times New Roman" w:cs="Times New Roman"/>
                    </w:rPr>
                    <w:t>Stn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[PCBRepair].Station + ‘ ‘ + [Station].Descr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 xml:space="preserve">[PCBRepair_DefectInfo].DefectCode + </w:t>
                  </w:r>
                  <w:r w:rsidRPr="00387B2D">
                    <w:rPr>
                      <w:rFonts w:ascii="Times New Roman" w:hAnsi="Times New Roman" w:cs="Times New Roman"/>
                      <w:noProof/>
                      <w:color w:val="FF0000"/>
                      <w:kern w:val="0"/>
                      <w:sz w:val="20"/>
                      <w:szCs w:val="20"/>
                    </w:rPr>
                    <w:t>' '</w:t>
                  </w: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 xml:space="preserve"> +  GetData..[DefectCode].Descr </w:t>
                  </w:r>
                </w:p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</w:pPr>
                </w:p>
                <w:p w:rsidR="00531D85" w:rsidRPr="00CE2A3A" w:rsidRDefault="00531D85" w:rsidP="00320FBE">
                  <w:pPr>
                    <w:jc w:val="left"/>
                    <w:rPr>
                      <w:rFonts w:ascii="Times New Roman" w:hAnsi="Times New Roman" w:cs="Times New Roman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CE2A3A">
                    <w:rPr>
                      <w:rFonts w:ascii="Times New Roman" w:hAnsi="Times New Roman" w:cs="Times New Roman"/>
                      <w:b/>
                      <w:strike/>
                      <w:noProof/>
                      <w:kern w:val="0"/>
                      <w:sz w:val="20"/>
                      <w:szCs w:val="20"/>
                      <w:u w:val="single"/>
                    </w:rPr>
                    <w:t>Note</w:t>
                  </w:r>
                  <w:r w:rsidRPr="00CE2A3A">
                    <w:rPr>
                      <w:rFonts w:ascii="Times New Roman" w:hAnsiTheme="minorEastAsia" w:cs="Times New Roman"/>
                      <w:strike/>
                      <w:noProof/>
                      <w:kern w:val="0"/>
                      <w:sz w:val="20"/>
                      <w:szCs w:val="20"/>
                    </w:rPr>
                    <w:t>：</w:t>
                  </w:r>
                </w:p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CE2A3A">
                    <w:rPr>
                      <w:rFonts w:ascii="Times New Roman" w:hAnsi="Times New Roman" w:cs="Times New Roman"/>
                      <w:strike/>
                      <w:noProof/>
                      <w:kern w:val="0"/>
                      <w:sz w:val="20"/>
                      <w:szCs w:val="20"/>
                    </w:rPr>
                    <w:t>[DefectCode].Type = ‘PRD’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[PCBRepair_DefectInfo].</w:t>
                  </w: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  <w:lang w:eastAsia="zh-TW"/>
                    </w:rPr>
                    <w:t>Cause</w:t>
                  </w: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 xml:space="preserve"> + ‘ ‘ + GetData..[DefectInfo].Description</w:t>
                  </w:r>
                </w:p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</w:p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r w:rsidRPr="00387B2D">
                    <w:rPr>
                      <w:rFonts w:ascii="Times New Roman" w:hAnsi="Times New Roman" w:cs="Times New Roman"/>
                      <w:b/>
                      <w:noProof/>
                      <w:kern w:val="0"/>
                      <w:sz w:val="20"/>
                      <w:szCs w:val="20"/>
                      <w:u w:val="single"/>
                    </w:rPr>
                    <w:t>Note</w:t>
                  </w:r>
                  <w:r w:rsidRPr="00387B2D">
                    <w:rPr>
                      <w:rFonts w:ascii="Times New Roman" w:hAnsiTheme="minorEastAsia" w:cs="Times New Roman"/>
                      <w:noProof/>
                      <w:kern w:val="0"/>
                      <w:sz w:val="20"/>
                      <w:szCs w:val="20"/>
                    </w:rPr>
                    <w:t>：</w:t>
                  </w:r>
                </w:p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[DefectInfo].Type = ‘</w:t>
                  </w:r>
                  <w:r>
                    <w:rPr>
                      <w:rFonts w:ascii="Times New Roman" w:hAnsi="Times New Roman" w:cs="Times New Roman" w:hint="eastAsia"/>
                      <w:noProof/>
                      <w:kern w:val="0"/>
                      <w:sz w:val="20"/>
                      <w:szCs w:val="20"/>
                    </w:rPr>
                    <w:t>SA</w:t>
                  </w: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Cause’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EF0D11" w:rsidRDefault="00531D85" w:rsidP="00320FBE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EF0D11">
                    <w:rPr>
                      <w:rFonts w:ascii="Times New Roman" w:hAnsi="Times New Roman" w:cs="Times New Roman"/>
                      <w:strike/>
                    </w:rPr>
                    <w:t>Side</w:t>
                  </w:r>
                </w:p>
              </w:tc>
              <w:tc>
                <w:tcPr>
                  <w:tcW w:w="3741" w:type="dxa"/>
                </w:tcPr>
                <w:p w:rsidR="00531D85" w:rsidRPr="00EF0D11" w:rsidRDefault="00531D85" w:rsidP="00320FBE">
                  <w:pPr>
                    <w:jc w:val="left"/>
                    <w:rPr>
                      <w:rFonts w:ascii="Times New Roman" w:hAnsi="Times New Roman" w:cs="Times New Roman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EF0D11">
                    <w:rPr>
                      <w:rFonts w:ascii="Times New Roman" w:hAnsi="Times New Roman" w:cs="Times New Roman"/>
                      <w:strike/>
                      <w:noProof/>
                      <w:kern w:val="0"/>
                      <w:sz w:val="20"/>
                      <w:szCs w:val="20"/>
                    </w:rPr>
                    <w:t>[PCBRepair_DefectInfo].Side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Create Date</w:t>
                  </w:r>
                </w:p>
              </w:tc>
              <w:tc>
                <w:tcPr>
                  <w:tcW w:w="3741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[PCBRepair_DefectInfo].Cdt</w:t>
                  </w:r>
                </w:p>
              </w:tc>
            </w:tr>
            <w:tr w:rsidR="00531D85" w:rsidRPr="00387B2D" w:rsidTr="00320FBE">
              <w:tc>
                <w:tcPr>
                  <w:tcW w:w="1562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Update Date</w:t>
                  </w:r>
                </w:p>
              </w:tc>
              <w:tc>
                <w:tcPr>
                  <w:tcW w:w="3741" w:type="dxa"/>
                </w:tcPr>
                <w:p w:rsidR="00531D85" w:rsidRPr="00387B2D" w:rsidRDefault="00531D85" w:rsidP="00320FBE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[PCBRepair_DefectInfo].Udt</w:t>
                  </w:r>
                </w:p>
              </w:tc>
            </w:tr>
          </w:tbl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531D85" w:rsidRPr="00387B2D" w:rsidTr="00CF1F0F">
        <w:tc>
          <w:tcPr>
            <w:tcW w:w="2802" w:type="dxa"/>
          </w:tcPr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531D85" w:rsidRPr="00387B2D" w:rsidTr="00CF1F0F">
        <w:tc>
          <w:tcPr>
            <w:tcW w:w="2802" w:type="dxa"/>
          </w:tcPr>
          <w:p w:rsidR="00531D85" w:rsidRPr="00387B2D" w:rsidRDefault="00531D85" w:rsidP="00320F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531D85" w:rsidRPr="00387B2D" w:rsidRDefault="00531D85" w:rsidP="00320FB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16869" w:rsidRPr="0000593B" w:rsidRDefault="00416869" w:rsidP="00416869"/>
    <w:p w:rsidR="00B64727" w:rsidRPr="005B79C9" w:rsidRDefault="00B64727" w:rsidP="005B79C9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8" w:name="_Toc309650896"/>
      <w:r w:rsidRPr="005B79C9">
        <w:rPr>
          <w:rFonts w:ascii="Times New Roman" w:eastAsia="SimSun" w:hAnsi="Times New Roman" w:hint="eastAsia"/>
        </w:rPr>
        <w:t>UC-PCA Repair-02-Edit</w:t>
      </w:r>
      <w:bookmarkEnd w:id="108"/>
    </w:p>
    <w:p w:rsidR="00B64727" w:rsidRPr="00FF2BA0" w:rsidRDefault="00B64727" w:rsidP="00FF2BA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9" w:name="_Toc309650897"/>
      <w:r w:rsidRPr="00FF2BA0">
        <w:rPr>
          <w:rFonts w:ascii="Times New Roman" w:eastAsia="SimHei" w:hint="eastAsia"/>
          <w:sz w:val="28"/>
        </w:rPr>
        <w:t>功能及目标</w:t>
      </w:r>
      <w:bookmarkEnd w:id="109"/>
    </w:p>
    <w:p w:rsidR="00B64727" w:rsidRPr="00A047E7" w:rsidRDefault="006A197E" w:rsidP="00B6472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维修</w:t>
      </w:r>
      <w:r w:rsidR="00080E11">
        <w:rPr>
          <w:rFonts w:ascii="Arial" w:hAnsi="Arial" w:hint="eastAsia"/>
        </w:rPr>
        <w:t>Defect</w:t>
      </w:r>
      <w:r w:rsidR="00080E11">
        <w:rPr>
          <w:rFonts w:ascii="Arial" w:hAnsi="Arial" w:hint="eastAsia"/>
        </w:rPr>
        <w:t>记录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0" w:name="_Toc309650898"/>
      <w:r w:rsidRPr="00A722CC">
        <w:rPr>
          <w:rFonts w:ascii="Times New Roman" w:eastAsia="SimHei" w:hint="eastAsia"/>
          <w:sz w:val="28"/>
        </w:rPr>
        <w:t>前置条件</w:t>
      </w:r>
      <w:bookmarkEnd w:id="110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1" w:name="_Toc309650899"/>
      <w:r w:rsidRPr="00A722CC">
        <w:rPr>
          <w:rFonts w:ascii="Times New Roman" w:eastAsia="SimHei" w:hint="eastAsia"/>
          <w:sz w:val="28"/>
        </w:rPr>
        <w:t>后置条件</w:t>
      </w:r>
      <w:bookmarkEnd w:id="111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2" w:name="_Toc309650900"/>
      <w:r w:rsidRPr="00A722CC">
        <w:rPr>
          <w:rFonts w:ascii="Times New Roman" w:eastAsia="SimHei" w:hint="eastAsia"/>
          <w:sz w:val="28"/>
        </w:rPr>
        <w:t>过程描述</w:t>
      </w:r>
      <w:bookmarkEnd w:id="112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64727" w:rsidRPr="00924C1A" w:rsidTr="000B73C7">
        <w:tc>
          <w:tcPr>
            <w:tcW w:w="2786" w:type="dxa"/>
            <w:shd w:val="clear" w:color="auto" w:fill="92D050"/>
          </w:tcPr>
          <w:p w:rsidR="00B64727" w:rsidRPr="00924C1A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924C1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64727" w:rsidRPr="00924C1A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924C1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Select One Repair Log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Click [Edit] Button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Display [Edit] Page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Get [Defect]/[Cause]/[Major Part]/[Component]/[Obligation]</w:t>
            </w:r>
            <w:r w:rsidRPr="00EF0D11">
              <w:rPr>
                <w:rFonts w:ascii="Times New Roman" w:hAnsi="Times New Roman" w:cs="Times New Roman"/>
                <w:strike/>
              </w:rPr>
              <w:t>/[Side]</w:t>
            </w:r>
            <w:r w:rsidRPr="00924C1A">
              <w:rPr>
                <w:rFonts w:ascii="Times New Roman" w:hAnsi="Times New Roman" w:cs="Times New Roman"/>
              </w:rPr>
              <w:t>, Then display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Display Detail Repair Log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Modify Items of Detail Repair Log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Click [OK] Button</w:t>
            </w: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Check Input Pass</w:t>
            </w:r>
          </w:p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特殊处理：</w:t>
            </w:r>
          </w:p>
          <w:p w:rsidR="00E155CD" w:rsidRPr="00924C1A" w:rsidRDefault="00E155CD" w:rsidP="00E155CD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如果用户选择</w:t>
            </w:r>
            <w:proofErr w:type="spellStart"/>
            <w:r w:rsidR="000944E8">
              <w:rPr>
                <w:rFonts w:ascii="Times New Roman" w:hAnsiTheme="minorEastAsia" w:cs="Times New Roman" w:hint="eastAsia"/>
              </w:rPr>
              <w:t>lfet</w:t>
            </w:r>
            <w:proofErr w:type="spellEnd"/>
            <w:r w:rsidR="000944E8">
              <w:rPr>
                <w:rFonts w:ascii="Times New Roman" w:hAnsiTheme="minorEastAsia" w:cs="Times New Roman" w:hint="eastAsia"/>
              </w:rPr>
              <w:t>(</w:t>
            </w:r>
            <w:r w:rsidRPr="00924C1A">
              <w:rPr>
                <w:rFonts w:ascii="Times New Roman" w:hAnsi="Times New Roman" w:cs="Times New Roman"/>
              </w:rPr>
              <w:t>Cause</w:t>
            </w:r>
            <w:r w:rsidR="000944E8">
              <w:rPr>
                <w:rFonts w:ascii="Times New Roman" w:hAnsi="Times New Roman" w:cs="Times New Roman" w:hint="eastAsia"/>
              </w:rPr>
              <w:t>,2)</w:t>
            </w:r>
            <w:r w:rsidRPr="00924C1A">
              <w:rPr>
                <w:rFonts w:ascii="Times New Roman" w:hAnsi="Times New Roman" w:cs="Times New Roman"/>
              </w:rPr>
              <w:t xml:space="preserve"> = </w:t>
            </w:r>
            <w:r w:rsidR="000944E8">
              <w:rPr>
                <w:rFonts w:ascii="Times New Roman" w:hAnsi="Times New Roman" w:cs="Times New Roman"/>
              </w:rPr>
              <w:t>‘</w:t>
            </w:r>
            <w:r w:rsidRPr="00924C1A">
              <w:rPr>
                <w:rFonts w:ascii="Times New Roman" w:hAnsi="Times New Roman" w:cs="Times New Roman"/>
              </w:rPr>
              <w:t>WW</w:t>
            </w:r>
            <w:r w:rsidR="000944E8">
              <w:rPr>
                <w:rFonts w:ascii="Times New Roman" w:hAnsi="Times New Roman" w:cs="Times New Roman"/>
              </w:rPr>
              <w:t>’</w:t>
            </w:r>
            <w:r w:rsidR="00E34D67">
              <w:rPr>
                <w:rFonts w:ascii="Times New Roman" w:hAnsi="Times New Roman" w:cs="Times New Roman" w:hint="eastAsia"/>
              </w:rPr>
              <w:t>或</w:t>
            </w:r>
            <w:proofErr w:type="gramStart"/>
            <w:r w:rsidR="000944E8">
              <w:rPr>
                <w:rFonts w:ascii="Times New Roman" w:hAnsi="Times New Roman" w:cs="Times New Roman"/>
              </w:rPr>
              <w:t>’</w:t>
            </w:r>
            <w:proofErr w:type="gramEnd"/>
            <w:r w:rsidRPr="00924C1A">
              <w:rPr>
                <w:rFonts w:ascii="Times New Roman" w:hAnsi="Times New Roman" w:cs="Times New Roman"/>
              </w:rPr>
              <w:t>CN</w:t>
            </w:r>
            <w:proofErr w:type="gramStart"/>
            <w:r w:rsidR="000944E8">
              <w:rPr>
                <w:rFonts w:ascii="Times New Roman" w:hAnsi="Times New Roman" w:cs="Times New Roman"/>
              </w:rPr>
              <w:t>’</w:t>
            </w:r>
            <w:proofErr w:type="gramEnd"/>
            <w:r w:rsidRPr="00924C1A">
              <w:rPr>
                <w:rFonts w:ascii="Times New Roman" w:hAnsiTheme="minorEastAsia" w:cs="Times New Roman"/>
              </w:rPr>
              <w:t>，则清空</w:t>
            </w:r>
            <w:r w:rsidRPr="00924C1A">
              <w:rPr>
                <w:rFonts w:ascii="Times New Roman" w:hAnsi="Times New Roman" w:cs="Times New Roman"/>
              </w:rPr>
              <w:t>[Component], [Site], [Remark]</w:t>
            </w:r>
          </w:p>
          <w:p w:rsidR="00E155CD" w:rsidRDefault="008B6470" w:rsidP="00E155CD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检查</w:t>
            </w:r>
            <w:proofErr w:type="spellStart"/>
            <w:r>
              <w:rPr>
                <w:rFonts w:ascii="Times New Roman" w:hAnsi="Times New Roman" w:cs="Times New Roman" w:hint="eastAsia"/>
              </w:rPr>
              <w:t>MBSno</w:t>
            </w:r>
            <w:proofErr w:type="spellEnd"/>
            <w:r>
              <w:rPr>
                <w:rFonts w:ascii="Times New Roman" w:hAnsi="Times New Roman" w:cs="Times New Roman" w:hint="eastAsia"/>
              </w:rPr>
              <w:t>的维修次数，若大于等于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="00010F26">
              <w:rPr>
                <w:rFonts w:ascii="Times New Roman" w:hAnsi="Times New Roman" w:cs="Times New Roman" w:hint="eastAsia"/>
              </w:rPr>
              <w:t>，则</w:t>
            </w:r>
            <w:r>
              <w:rPr>
                <w:rFonts w:ascii="Times New Roman" w:hAnsi="Times New Roman" w:cs="Times New Roman" w:hint="eastAsia"/>
              </w:rPr>
              <w:t>提示“此</w:t>
            </w:r>
            <w:r>
              <w:rPr>
                <w:rFonts w:ascii="Times New Roman" w:hAnsi="Times New Roman" w:cs="Times New Roman" w:hint="eastAsia"/>
              </w:rPr>
              <w:t>MB</w:t>
            </w:r>
            <w:r w:rsidR="00956B01">
              <w:rPr>
                <w:rFonts w:ascii="Times New Roman" w:hAnsi="Times New Roman" w:cs="Times New Roman" w:hint="eastAsia"/>
              </w:rPr>
              <w:t>已</w:t>
            </w:r>
            <w:r>
              <w:rPr>
                <w:rFonts w:ascii="Times New Roman" w:hAnsi="Times New Roman" w:cs="Times New Roman" w:hint="eastAsia"/>
              </w:rPr>
              <w:t>有</w:t>
            </w:r>
            <w:r>
              <w:rPr>
                <w:rFonts w:ascii="Times New Roman" w:hAnsi="Times New Roman" w:cs="Times New Roman" w:hint="eastAsia"/>
              </w:rPr>
              <w:t>@Count</w:t>
            </w:r>
            <w:r>
              <w:rPr>
                <w:rFonts w:ascii="Times New Roman" w:hAnsi="Times New Roman" w:cs="Times New Roman" w:hint="eastAsia"/>
              </w:rPr>
              <w:t>次不良”</w:t>
            </w:r>
          </w:p>
          <w:p w:rsidR="00932AA8" w:rsidRPr="008B6470" w:rsidRDefault="00932AA8" w:rsidP="008B6470">
            <w:pPr>
              <w:pStyle w:val="a7"/>
              <w:numPr>
                <w:ilvl w:val="0"/>
                <w:numId w:val="29"/>
              </w:numPr>
              <w:ind w:firstLineChars="0"/>
              <w:jc w:val="left"/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</w:rPr>
              <w:t>检查</w:t>
            </w:r>
            <w:r>
              <w:rPr>
                <w:rFonts w:ascii="Times New Roman" w:hAnsi="Times New Roman" w:cs="Times New Roman" w:hint="eastAsia"/>
              </w:rPr>
              <w:t>[Site]</w:t>
            </w:r>
            <w:r>
              <w:rPr>
                <w:rFonts w:ascii="Times New Roman" w:hAnsi="Times New Roman" w:cs="Times New Roman" w:hint="eastAsia"/>
              </w:rPr>
              <w:t>是否由以下字符组成</w:t>
            </w:r>
            <w:proofErr w:type="gramStart"/>
            <w:r>
              <w:rPr>
                <w:rFonts w:ascii="Times New Roman" w:hAnsi="Times New Roman" w:cs="Times New Roman"/>
              </w:rPr>
              <w:t>’</w:t>
            </w:r>
            <w:proofErr w:type="gramEnd"/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 xml:space="preserve"> 012345</w:t>
            </w:r>
            <w:r w:rsidR="008B6470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67890ABCDEFGHIJKLMNOPQRSTUVWXYZ</w:t>
            </w:r>
            <w:proofErr w:type="gramStart"/>
            <w:r w:rsidRPr="008B6470">
              <w:rPr>
                <w:rFonts w:ascii="Times New Roman" w:hAnsi="Times New Roman" w:cs="Times New Roman"/>
              </w:rPr>
              <w:t>’</w:t>
            </w:r>
            <w:proofErr w:type="gramEnd"/>
            <w:r w:rsidRPr="008B6470">
              <w:rPr>
                <w:rFonts w:ascii="Times New Roman" w:hAnsi="Times New Roman" w:cs="Times New Roman" w:hint="eastAsia"/>
              </w:rPr>
              <w:t>，若不是则报错：“错误的</w:t>
            </w:r>
            <w:r w:rsidR="008E54FF">
              <w:rPr>
                <w:rFonts w:ascii="Times New Roman" w:hAnsi="Times New Roman" w:cs="Times New Roman" w:hint="eastAsia"/>
              </w:rPr>
              <w:t>Site</w:t>
            </w:r>
            <w:r w:rsidRPr="008B6470">
              <w:rPr>
                <w:rFonts w:ascii="Times New Roman" w:hAnsi="Times New Roman" w:cs="Times New Roman" w:hint="eastAsia"/>
              </w:rPr>
              <w:t xml:space="preserve"> </w:t>
            </w:r>
            <w:r w:rsidRPr="008B6470">
              <w:rPr>
                <w:rFonts w:ascii="Times New Roman" w:hAnsi="Times New Roman" w:cs="Times New Roman" w:hint="eastAsia"/>
              </w:rPr>
              <w:t>代码”</w:t>
            </w:r>
          </w:p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异常情况：</w:t>
            </w:r>
          </w:p>
          <w:p w:rsidR="00E155CD" w:rsidRDefault="00E155CD" w:rsidP="00E155CD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如果没有选择或者输入</w:t>
            </w:r>
            <w:r w:rsidRPr="00924C1A">
              <w:rPr>
                <w:rFonts w:ascii="Times New Roman" w:hAnsi="Times New Roman" w:cs="Times New Roman"/>
              </w:rPr>
              <w:t>[Defect]/[Cause]/[Major Part]/ [Obligation]</w:t>
            </w:r>
            <w:r w:rsidRPr="00924C1A">
              <w:rPr>
                <w:rFonts w:ascii="Times New Roman" w:hAnsiTheme="minorEastAsia" w:cs="Times New Roman"/>
              </w:rPr>
              <w:t>，则报告错误：</w:t>
            </w:r>
            <w:r w:rsidRPr="00924C1A">
              <w:rPr>
                <w:rFonts w:ascii="Times New Roman" w:hAnsi="Times New Roman" w:cs="Times New Roman"/>
              </w:rPr>
              <w:t>“</w:t>
            </w:r>
            <w:r w:rsidRPr="00924C1A">
              <w:rPr>
                <w:rFonts w:ascii="Times New Roman" w:hAnsiTheme="minorEastAsia" w:cs="Times New Roman"/>
              </w:rPr>
              <w:t>请输入</w:t>
            </w:r>
            <w:r w:rsidRPr="00924C1A">
              <w:rPr>
                <w:rFonts w:ascii="Times New Roman" w:hAnsi="Times New Roman" w:cs="Times New Roman"/>
              </w:rPr>
              <w:t xml:space="preserve"> XXXX first</w:t>
            </w:r>
            <w:proofErr w:type="gramStart"/>
            <w:r w:rsidRPr="00924C1A">
              <w:rPr>
                <w:rFonts w:ascii="Times New Roman" w:hAnsi="Times New Roman" w:cs="Times New Roman"/>
              </w:rPr>
              <w:t>!!“</w:t>
            </w:r>
            <w:proofErr w:type="gramEnd"/>
          </w:p>
          <w:p w:rsidR="00525BDC" w:rsidRPr="00924C1A" w:rsidRDefault="00525BDC" w:rsidP="00E155CD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</w:t>
            </w:r>
            <w:r>
              <w:rPr>
                <w:rFonts w:ascii="Times New Roman" w:hAnsiTheme="minorEastAsia" w:cs="Times New Roman" w:hint="eastAsia"/>
              </w:rPr>
              <w:t>[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]</w:t>
            </w:r>
            <w:r w:rsidRPr="00E31CCA">
              <w:rPr>
                <w:rFonts w:ascii="Times New Roman" w:hAnsi="Times New Roman" w:cs="Times New Roman"/>
              </w:rPr>
              <w:t xml:space="preserve">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Theme="minorEastAsia" w:cs="Times New Roman" w:hint="eastAsia"/>
              </w:rPr>
              <w:t>Wrong Defect Code</w:t>
            </w:r>
            <w:r w:rsidRPr="00E31CCA">
              <w:rPr>
                <w:rFonts w:ascii="Times New Roman" w:hAnsi="Times New Roman" w:cs="Times New Roman"/>
              </w:rPr>
              <w:t>!!”</w:t>
            </w:r>
          </w:p>
          <w:p w:rsidR="00E155CD" w:rsidRDefault="00E155CD" w:rsidP="00F73AF8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Theme="minorEastAsia" w:cs="Times New Roman"/>
              </w:rPr>
              <w:t>如果用户选择的</w:t>
            </w:r>
            <w:r w:rsidR="00932AA8">
              <w:rPr>
                <w:rFonts w:ascii="Times New Roman" w:hAnsiTheme="minorEastAsia" w:cs="Times New Roman" w:hint="eastAsia"/>
              </w:rPr>
              <w:t>Left(</w:t>
            </w:r>
            <w:r w:rsidRPr="00924C1A">
              <w:rPr>
                <w:rFonts w:ascii="Times New Roman" w:hAnsi="Times New Roman" w:cs="Times New Roman"/>
              </w:rPr>
              <w:t>Cause</w:t>
            </w:r>
            <w:r w:rsidR="00932AA8">
              <w:rPr>
                <w:rFonts w:ascii="Times New Roman" w:hAnsi="Times New Roman" w:cs="Times New Roman" w:hint="eastAsia"/>
              </w:rPr>
              <w:t>,2)</w:t>
            </w:r>
            <w:r w:rsidRPr="00924C1A">
              <w:rPr>
                <w:rFonts w:ascii="Times New Roman" w:hAnsi="Times New Roman" w:cs="Times New Roman"/>
              </w:rPr>
              <w:t>&lt;&gt;</w:t>
            </w:r>
            <w:r w:rsidR="00F73AF8"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 w:rsidR="00932AA8">
              <w:rPr>
                <w:rFonts w:ascii="Times New Roman" w:hAnsi="Times New Roman" w:cs="Times New Roman"/>
              </w:rPr>
              <w:t>’</w:t>
            </w:r>
            <w:proofErr w:type="gramEnd"/>
            <w:r w:rsidRPr="00924C1A">
              <w:rPr>
                <w:rFonts w:ascii="Times New Roman" w:hAnsi="Times New Roman" w:cs="Times New Roman"/>
              </w:rPr>
              <w:t>WW</w:t>
            </w:r>
            <w:proofErr w:type="gramStart"/>
            <w:r w:rsidR="00932AA8">
              <w:rPr>
                <w:rFonts w:ascii="Times New Roman" w:hAnsi="Times New Roman" w:cs="Times New Roman"/>
              </w:rPr>
              <w:t>’</w:t>
            </w:r>
            <w:proofErr w:type="gramEnd"/>
            <w:r w:rsidR="00932AA8">
              <w:rPr>
                <w:rFonts w:ascii="Times New Roman" w:hAnsi="Times New Roman" w:cs="Times New Roman" w:hint="eastAsia"/>
              </w:rPr>
              <w:t>和</w:t>
            </w:r>
            <w:proofErr w:type="gramStart"/>
            <w:r w:rsidR="00932AA8">
              <w:rPr>
                <w:rFonts w:ascii="Times New Roman" w:hAnsi="Times New Roman" w:cs="Times New Roman"/>
              </w:rPr>
              <w:t>’</w:t>
            </w:r>
            <w:proofErr w:type="gramEnd"/>
            <w:r w:rsidRPr="00924C1A">
              <w:rPr>
                <w:rFonts w:ascii="Times New Roman" w:hAnsi="Times New Roman" w:cs="Times New Roman"/>
              </w:rPr>
              <w:t>CN</w:t>
            </w:r>
            <w:proofErr w:type="gramStart"/>
            <w:r w:rsidR="00932AA8">
              <w:rPr>
                <w:rFonts w:ascii="Times New Roman" w:hAnsi="Times New Roman" w:cs="Times New Roman"/>
              </w:rPr>
              <w:t>’</w:t>
            </w:r>
            <w:proofErr w:type="gramEnd"/>
            <w:r w:rsidRPr="00924C1A">
              <w:rPr>
                <w:rFonts w:ascii="Times New Roman" w:hAnsiTheme="minorEastAsia" w:cs="Times New Roman"/>
              </w:rPr>
              <w:t>，且没有选择</w:t>
            </w:r>
            <w:r w:rsidRPr="00924C1A">
              <w:rPr>
                <w:rFonts w:ascii="Times New Roman" w:hAnsi="Times New Roman" w:cs="Times New Roman"/>
              </w:rPr>
              <w:t>[Component]/</w:t>
            </w:r>
            <w:r w:rsidR="00E70B05" w:rsidRPr="00E70B05">
              <w:rPr>
                <w:rFonts w:ascii="Times New Roman" w:hAnsi="Times New Roman" w:cs="Times New Roman"/>
                <w:strike/>
                <w:rPrChange w:id="113" w:author="Gao, Guan-Wei (高貫偉 ITC)" w:date="2012-04-21T13:56:00Z">
                  <w:rPr>
                    <w:rFonts w:ascii="Times New Roman" w:hAnsi="Times New Roman" w:cs="Times New Roman"/>
                  </w:rPr>
                </w:rPrChange>
              </w:rPr>
              <w:t>[Site]</w:t>
            </w:r>
            <w:r w:rsidRPr="00924C1A">
              <w:rPr>
                <w:rFonts w:ascii="Times New Roman" w:hAnsiTheme="minorEastAsia" w:cs="Times New Roman"/>
              </w:rPr>
              <w:t>，则报告错误：</w:t>
            </w:r>
            <w:r w:rsidRPr="00924C1A">
              <w:rPr>
                <w:rFonts w:ascii="Times New Roman" w:hAnsi="Times New Roman" w:cs="Times New Roman"/>
              </w:rPr>
              <w:t>“</w:t>
            </w:r>
            <w:r w:rsidRPr="00924C1A">
              <w:rPr>
                <w:rFonts w:ascii="Times New Roman" w:hAnsiTheme="minorEastAsia" w:cs="Times New Roman"/>
              </w:rPr>
              <w:t>请输入</w:t>
            </w:r>
            <w:r w:rsidRPr="00924C1A">
              <w:rPr>
                <w:rFonts w:ascii="Times New Roman" w:hAnsi="Times New Roman" w:cs="Times New Roman"/>
              </w:rPr>
              <w:t xml:space="preserve"> XXXX first!! “</w:t>
            </w:r>
          </w:p>
          <w:p w:rsidR="00525BDC" w:rsidRPr="00E31CCA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525BDC" w:rsidRPr="00525BDC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 xml:space="preserve">Defect – </w:t>
            </w:r>
            <w:proofErr w:type="spellStart"/>
            <w:r w:rsidRPr="00E31CCA">
              <w:rPr>
                <w:rFonts w:ascii="Times New Roman" w:hAnsi="Times New Roman" w:cs="Times New Roman"/>
              </w:rPr>
              <w:t>GetData</w:t>
            </w:r>
            <w:proofErr w:type="spellEnd"/>
            <w:r w:rsidRPr="00E31CCA">
              <w:rPr>
                <w:rFonts w:ascii="Times New Roman" w:hAnsi="Times New Roman" w:cs="Times New Roman"/>
              </w:rPr>
              <w:t>..</w:t>
            </w:r>
            <w:proofErr w:type="spellStart"/>
            <w:r w:rsidRPr="00E31CCA">
              <w:rPr>
                <w:rFonts w:ascii="Times New Roman" w:hAnsi="Times New Roman" w:cs="Times New Roman"/>
              </w:rPr>
              <w:t>DefectCode</w:t>
            </w:r>
            <w:proofErr w:type="spellEnd"/>
            <w:r w:rsidRPr="00E31CCA">
              <w:rPr>
                <w:rFonts w:ascii="Times New Roman" w:hAnsiTheme="minorEastAsia" w:cs="Times New Roman"/>
              </w:rPr>
              <w:t>表</w:t>
            </w:r>
            <w:r>
              <w:rPr>
                <w:rFonts w:ascii="Times New Roman" w:hAnsiTheme="minorEastAsia" w:cs="Times New Roman" w:hint="eastAsia"/>
              </w:rPr>
              <w:t>（</w:t>
            </w:r>
            <w:proofErr w:type="spellStart"/>
            <w:r>
              <w:rPr>
                <w:rFonts w:ascii="Times New Roman" w:hAnsiTheme="minorEastAsia" w:cs="Times New Roman" w:hint="eastAsia"/>
              </w:rPr>
              <w:t>Tp</w:t>
            </w:r>
            <w:proofErr w:type="spellEnd"/>
            <w:r>
              <w:rPr>
                <w:rFonts w:ascii="Times New Roman" w:hAnsiTheme="minorEastAsia" w:cs="Times New Roman" w:hint="eastAsia"/>
              </w:rPr>
              <w:t>=</w:t>
            </w:r>
            <w:r>
              <w:rPr>
                <w:rFonts w:ascii="Times New Roman" w:hAnsiTheme="minorEastAsia" w:cs="Times New Roman" w:hint="eastAsia"/>
              </w:rPr>
              <w:t>‘</w:t>
            </w:r>
            <w:r>
              <w:rPr>
                <w:rFonts w:ascii="Times New Roman" w:hAnsiTheme="minorEastAsia" w:cs="Times New Roman" w:hint="eastAsia"/>
              </w:rPr>
              <w:t>PRD</w:t>
            </w:r>
            <w:r>
              <w:rPr>
                <w:rFonts w:ascii="Times New Roman" w:hAnsiTheme="minorEastAsia" w:cs="Times New Roman" w:hint="eastAsia"/>
              </w:rPr>
              <w:t>’）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Save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Close [Edit] Page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pStyle w:val="a7"/>
              <w:numPr>
                <w:ilvl w:val="0"/>
                <w:numId w:val="2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924C1A">
              <w:rPr>
                <w:rFonts w:ascii="Times New Roman" w:hAnsi="Times New Roman" w:cs="Times New Roman"/>
              </w:rPr>
              <w:t>Refresh Repair Log on the Main Page</w:t>
            </w:r>
          </w:p>
        </w:tc>
      </w:tr>
      <w:tr w:rsidR="00E155CD" w:rsidRPr="00924C1A" w:rsidTr="000B73C7">
        <w:tc>
          <w:tcPr>
            <w:tcW w:w="278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E155CD" w:rsidRPr="00924C1A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Default="00B64727" w:rsidP="00B64727">
      <w:pPr>
        <w:ind w:firstLineChars="200" w:firstLine="420"/>
        <w:rPr>
          <w:rFonts w:ascii="Courier New" w:eastAsia="SimSun" w:hAnsi="Courier New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4" w:name="_Toc309650901"/>
      <w:r w:rsidRPr="00A722CC">
        <w:rPr>
          <w:rFonts w:ascii="Times New Roman" w:eastAsia="SimHei" w:hint="eastAsia"/>
          <w:sz w:val="28"/>
        </w:rPr>
        <w:t>业务规则</w:t>
      </w:r>
      <w:bookmarkEnd w:id="114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64727" w:rsidRPr="002B0CC2" w:rsidTr="00080E11">
        <w:tc>
          <w:tcPr>
            <w:tcW w:w="2802" w:type="dxa"/>
            <w:shd w:val="clear" w:color="auto" w:fill="D6E3BC" w:themeFill="accent3" w:themeFillTint="66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4. Get [Defect]/[Cause]/[Major Part]/[Component]/[Obligation]</w:t>
            </w:r>
            <w:r w:rsidRPr="00EF0D11">
              <w:rPr>
                <w:rFonts w:ascii="Times New Roman" w:hAnsi="Times New Roman" w:cs="Times New Roman"/>
                <w:strike/>
              </w:rPr>
              <w:t>/[Side]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参考下列</w:t>
            </w:r>
            <w:r w:rsidRPr="002B0CC2">
              <w:rPr>
                <w:rFonts w:ascii="Times New Roman" w:hAnsi="Times New Roman" w:cs="Times New Roman"/>
              </w:rPr>
              <w:t>Tables:</w:t>
            </w:r>
          </w:p>
          <w:p w:rsidR="00E155CD" w:rsidRPr="002B0CC2" w:rsidRDefault="00E155CD" w:rsidP="00E155CD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B0CC2">
              <w:rPr>
                <w:rFonts w:ascii="Times New Roman" w:hAnsi="Times New Roman" w:cs="Times New Roman"/>
              </w:rPr>
              <w:t>GetData</w:t>
            </w:r>
            <w:proofErr w:type="spellEnd"/>
            <w:proofErr w:type="gramStart"/>
            <w:r w:rsidRPr="002B0CC2">
              <w:rPr>
                <w:rFonts w:ascii="Times New Roman" w:hAnsi="Times New Roman" w:cs="Times New Roman"/>
              </w:rPr>
              <w:t>..</w:t>
            </w:r>
            <w:proofErr w:type="gramEnd"/>
            <w:r w:rsidRPr="002B0CC2">
              <w:rPr>
                <w:rFonts w:ascii="Times New Roman" w:hAnsi="Times New Roman" w:cs="Times New Roman"/>
              </w:rPr>
              <w:t>[</w:t>
            </w:r>
            <w:proofErr w:type="spellStart"/>
            <w:r w:rsidRPr="002B0CC2">
              <w:rPr>
                <w:rFonts w:ascii="Times New Roman" w:hAnsi="Times New Roman" w:cs="Times New Roman"/>
              </w:rPr>
              <w:t>DefectCode</w:t>
            </w:r>
            <w:proofErr w:type="spellEnd"/>
            <w:r w:rsidRPr="002B0CC2">
              <w:rPr>
                <w:rFonts w:ascii="Times New Roman" w:hAnsi="Times New Roman" w:cs="Times New Roman"/>
              </w:rPr>
              <w:t>] – Type = ‘PRD’</w:t>
            </w:r>
          </w:p>
          <w:p w:rsidR="00E155CD" w:rsidRPr="002B0CC2" w:rsidRDefault="00E155CD" w:rsidP="00E155CD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B0CC2">
              <w:rPr>
                <w:rFonts w:ascii="Times New Roman" w:hAnsi="Times New Roman" w:cs="Times New Roman"/>
              </w:rPr>
              <w:t>GetData</w:t>
            </w:r>
            <w:proofErr w:type="spellEnd"/>
            <w:proofErr w:type="gramStart"/>
            <w:r w:rsidRPr="002B0CC2">
              <w:rPr>
                <w:rFonts w:ascii="Times New Roman" w:hAnsi="Times New Roman" w:cs="Times New Roman"/>
              </w:rPr>
              <w:t>..</w:t>
            </w:r>
            <w:proofErr w:type="gramEnd"/>
            <w:r w:rsidRPr="002B0CC2">
              <w:rPr>
                <w:rFonts w:ascii="Times New Roman" w:hAnsi="Times New Roman" w:cs="Times New Roman"/>
              </w:rPr>
              <w:t>[</w:t>
            </w:r>
            <w:proofErr w:type="spellStart"/>
            <w:r w:rsidRPr="002B0CC2">
              <w:rPr>
                <w:rFonts w:ascii="Times New Roman" w:hAnsi="Times New Roman" w:cs="Times New Roman"/>
              </w:rPr>
              <w:t>DefectInfo</w:t>
            </w:r>
            <w:proofErr w:type="spellEnd"/>
            <w:r w:rsidRPr="002B0CC2">
              <w:rPr>
                <w:rFonts w:ascii="Times New Roman" w:hAnsi="Times New Roman" w:cs="Times New Roman"/>
              </w:rPr>
              <w:t>]</w:t>
            </w:r>
          </w:p>
          <w:p w:rsidR="00E155CD" w:rsidRPr="002B0CC2" w:rsidRDefault="00E155CD" w:rsidP="000B73C7">
            <w:pPr>
              <w:ind w:left="42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 xml:space="preserve">Type = </w:t>
            </w:r>
            <w:proofErr w:type="spellStart"/>
            <w:r w:rsidR="00D654EC">
              <w:rPr>
                <w:rFonts w:ascii="Times New Roman" w:hAnsi="Times New Roman" w:cs="Times New Roman" w:hint="eastAsia"/>
              </w:rPr>
              <w:t>SA</w:t>
            </w:r>
            <w:r w:rsidRPr="002B0CC2">
              <w:rPr>
                <w:rFonts w:ascii="Times New Roman" w:hAnsi="Times New Roman" w:cs="Times New Roman"/>
              </w:rPr>
              <w:t>Cause|MajorPart|Component|Obligation</w:t>
            </w:r>
            <w:proofErr w:type="spellEnd"/>
          </w:p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  <w:p w:rsidR="00E155CD" w:rsidRPr="00EF0D11" w:rsidRDefault="00E155CD" w:rsidP="000B73C7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EF0D11">
              <w:rPr>
                <w:rFonts w:ascii="Times New Roman" w:hAnsi="Times New Roman" w:cs="Times New Roman"/>
                <w:strike/>
              </w:rPr>
              <w:t xml:space="preserve">Side </w:t>
            </w:r>
            <w:r w:rsidRPr="00EF0D11">
              <w:rPr>
                <w:rFonts w:ascii="Times New Roman" w:hAnsiTheme="minorEastAsia" w:cs="Times New Roman"/>
                <w:strike/>
              </w:rPr>
              <w:t>取值为</w:t>
            </w:r>
            <w:r w:rsidRPr="00EF0D11">
              <w:rPr>
                <w:rFonts w:ascii="Times New Roman" w:hAnsi="Times New Roman" w:cs="Times New Roman"/>
                <w:strike/>
              </w:rPr>
              <w:t>‘A’/‘B’</w:t>
            </w:r>
          </w:p>
          <w:p w:rsidR="00E155CD" w:rsidRPr="002B0CC2" w:rsidRDefault="006F4115" w:rsidP="000B73C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MajorPart</w:t>
            </w:r>
            <w:proofErr w:type="spellEnd"/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Text=</w:t>
            </w:r>
            <w:proofErr w:type="spellStart"/>
            <w:r>
              <w:rPr>
                <w:rFonts w:ascii="Times New Roman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>Value=Defect</w:t>
            </w:r>
          </w:p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B0CC2">
              <w:rPr>
                <w:rFonts w:ascii="Times New Roman" w:hAnsiTheme="minorEastAsia" w:cs="Times New Roman"/>
              </w:rPr>
              <w:t>对于用户在</w:t>
            </w:r>
            <w:r w:rsidRPr="002B0CC2">
              <w:rPr>
                <w:rFonts w:ascii="Times New Roman" w:hAnsi="Times New Roman" w:cs="Times New Roman"/>
              </w:rPr>
              <w:t xml:space="preserve">Repair Add </w:t>
            </w:r>
            <w:r w:rsidRPr="002B0CC2">
              <w:rPr>
                <w:rFonts w:ascii="Times New Roman" w:hAnsiTheme="minorEastAsia" w:cs="Times New Roman"/>
              </w:rPr>
              <w:t>的</w:t>
            </w:r>
            <w:r w:rsidRPr="002B0CC2">
              <w:rPr>
                <w:rFonts w:ascii="Times New Roman" w:hAnsi="Times New Roman" w:cs="Times New Roman"/>
              </w:rPr>
              <w:t xml:space="preserve">Defect </w:t>
            </w:r>
            <w:r w:rsidRPr="002B0CC2">
              <w:rPr>
                <w:rFonts w:ascii="Times New Roman" w:hAnsiTheme="minorEastAsia" w:cs="Times New Roman"/>
              </w:rPr>
              <w:t>记录，允许用户在</w:t>
            </w:r>
            <w:r w:rsidRPr="002B0CC2">
              <w:rPr>
                <w:rFonts w:ascii="Times New Roman" w:hAnsi="Times New Roman" w:cs="Times New Roman"/>
              </w:rPr>
              <w:t xml:space="preserve">Edit </w:t>
            </w:r>
            <w:r w:rsidRPr="002B0CC2">
              <w:rPr>
                <w:rFonts w:ascii="Times New Roman" w:hAnsiTheme="minorEastAsia" w:cs="Times New Roman"/>
              </w:rPr>
              <w:t>的时候修改</w:t>
            </w:r>
            <w:r w:rsidRPr="002B0CC2">
              <w:rPr>
                <w:rFonts w:ascii="Times New Roman" w:hAnsi="Times New Roman" w:cs="Times New Roman"/>
              </w:rPr>
              <w:t>Defect</w:t>
            </w:r>
            <w:r w:rsidRPr="002B0CC2">
              <w:rPr>
                <w:rFonts w:ascii="Times New Roman" w:hAnsiTheme="minorEastAsia" w:cs="Times New Roman"/>
              </w:rPr>
              <w:t>，否则需要禁止修改</w:t>
            </w:r>
            <w:r w:rsidRPr="002B0CC2">
              <w:rPr>
                <w:rFonts w:ascii="Times New Roman" w:hAnsi="Times New Roman" w:cs="Times New Roman"/>
              </w:rPr>
              <w:t>Defect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0C6BBD" w:rsidRDefault="00CD7E0A" w:rsidP="000B73C7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0C6BBD">
              <w:rPr>
                <w:rFonts w:ascii="Times New Roman" w:hAnsi="Times New Roman" w:cs="Times New Roman" w:hint="eastAsia"/>
                <w:strike/>
              </w:rPr>
              <w:t>6</w:t>
            </w:r>
            <w:r w:rsidR="00E155CD" w:rsidRPr="000C6BBD">
              <w:rPr>
                <w:rFonts w:ascii="Times New Roman" w:hAnsi="Times New Roman" w:cs="Times New Roman"/>
                <w:strike/>
              </w:rPr>
              <w:t xml:space="preserve"> Modify Detail Log</w:t>
            </w:r>
          </w:p>
        </w:tc>
        <w:tc>
          <w:tcPr>
            <w:tcW w:w="5720" w:type="dxa"/>
          </w:tcPr>
          <w:p w:rsidR="00E155CD" w:rsidRPr="000C6BBD" w:rsidRDefault="00E155CD" w:rsidP="000B73C7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0C6BBD">
              <w:rPr>
                <w:rFonts w:ascii="Times New Roman" w:hAnsiTheme="minorEastAsia" w:cs="Times New Roman"/>
                <w:strike/>
              </w:rPr>
              <w:t>当</w:t>
            </w:r>
            <w:r w:rsidRPr="000C6BBD">
              <w:rPr>
                <w:rFonts w:ascii="Times New Roman" w:hAnsi="Times New Roman" w:cs="Times New Roman"/>
                <w:strike/>
              </w:rPr>
              <w:t xml:space="preserve">Cause = ‘Key Part Fail’ </w:t>
            </w:r>
            <w:r w:rsidRPr="000C6BBD">
              <w:rPr>
                <w:rFonts w:ascii="Times New Roman" w:hAnsiTheme="minorEastAsia" w:cs="Times New Roman"/>
                <w:strike/>
              </w:rPr>
              <w:t>时</w:t>
            </w:r>
          </w:p>
          <w:p w:rsidR="00E155CD" w:rsidRPr="00F8483F" w:rsidRDefault="00FF0C74" w:rsidP="00FF0C7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若需要换件时，需要同时输入</w:t>
            </w:r>
            <w:r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>
              <w:rPr>
                <w:rFonts w:ascii="Times New Roman" w:hAnsi="Times New Roman" w:cs="Times New Roman"/>
              </w:rPr>
              <w:t>Sno</w:t>
            </w:r>
            <w:proofErr w:type="spellEnd"/>
            <w:r>
              <w:rPr>
                <w:rFonts w:ascii="Times New Roman" w:hAnsiTheme="minorEastAsia" w:cs="Times New Roman" w:hint="eastAsia"/>
              </w:rPr>
              <w:t>与</w:t>
            </w:r>
            <w:r>
              <w:rPr>
                <w:rFonts w:ascii="Times New Roman" w:hAnsi="Times New Roman" w:cs="Times New Roman"/>
              </w:rPr>
              <w:t xml:space="preserve">New Part </w:t>
            </w:r>
            <w:proofErr w:type="spellStart"/>
            <w:r>
              <w:rPr>
                <w:rFonts w:ascii="Times New Roman" w:hAnsi="Times New Roman" w:cs="Times New Roman"/>
              </w:rPr>
              <w:t>Sno</w:t>
            </w:r>
            <w:proofErr w:type="spellEnd"/>
            <w:r>
              <w:rPr>
                <w:rFonts w:ascii="Times New Roman" w:hAnsi="Times New Roman" w:cs="Times New Roman" w:hint="eastAsia"/>
              </w:rPr>
              <w:t>（或者</w:t>
            </w:r>
            <w:r>
              <w:rPr>
                <w:rFonts w:ascii="Times New Roman" w:hAnsi="Times New Roman" w:cs="Times New Roman"/>
              </w:rPr>
              <w:t>Faulty Part No</w:t>
            </w:r>
            <w:r>
              <w:rPr>
                <w:rFonts w:ascii="Times New Roman" w:hAnsi="Times New Roman" w:cs="Times New Roman" w:hint="eastAsia"/>
              </w:rPr>
              <w:t>与</w:t>
            </w:r>
            <w:r>
              <w:rPr>
                <w:rFonts w:ascii="Times New Roman" w:hAnsi="Times New Roman" w:cs="Times New Roman"/>
              </w:rPr>
              <w:t>New Part No</w:t>
            </w:r>
            <w:r>
              <w:rPr>
                <w:rFonts w:ascii="Times New Roman" w:hAnsi="Times New Roman" w:cs="Times New Roman" w:hint="eastAsia"/>
              </w:rPr>
              <w:t>）；若只输入</w:t>
            </w:r>
            <w:r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>
              <w:rPr>
                <w:rFonts w:ascii="Times New Roman" w:hAnsi="Times New Roman" w:cs="Times New Roman"/>
              </w:rPr>
              <w:t>Sno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Theme="minorEastAsia" w:cs="Times New Roman"/>
              </w:rPr>
              <w:t xml:space="preserve">/ </w:t>
            </w:r>
            <w:r>
              <w:rPr>
                <w:rFonts w:ascii="Times New Roman" w:hAnsi="Times New Roman" w:cs="Times New Roman"/>
              </w:rPr>
              <w:t xml:space="preserve">New Part </w:t>
            </w:r>
            <w:proofErr w:type="spellStart"/>
            <w:r>
              <w:rPr>
                <w:rFonts w:ascii="Times New Roman" w:hAnsi="Times New Roman" w:cs="Times New Roman"/>
              </w:rPr>
              <w:t>Sno</w:t>
            </w:r>
            <w:proofErr w:type="spellEnd"/>
            <w:r>
              <w:rPr>
                <w:rFonts w:ascii="Times New Roman" w:hAnsi="Times New Roman" w:cs="Times New Roman" w:hint="eastAsia"/>
              </w:rPr>
              <w:t>（或者</w:t>
            </w:r>
            <w:r>
              <w:rPr>
                <w:rFonts w:ascii="Times New Roman" w:hAnsi="Times New Roman" w:cs="Times New Roman"/>
              </w:rPr>
              <w:t>Faulty Part No / New Part No</w:t>
            </w:r>
            <w:r>
              <w:rPr>
                <w:rFonts w:ascii="Times New Roman" w:hAnsi="Times New Roman" w:cs="Times New Roman" w:hint="eastAsia"/>
              </w:rPr>
              <w:t>）其中一个，则</w:t>
            </w:r>
            <w:r w:rsidR="00983A35">
              <w:rPr>
                <w:rFonts w:ascii="Times New Roman" w:hAnsi="Times New Roman" w:cs="Times New Roman" w:hint="eastAsia"/>
              </w:rPr>
              <w:t>根据情况报告</w:t>
            </w:r>
            <w:r w:rsidR="00332463">
              <w:rPr>
                <w:rFonts w:ascii="Times New Roman" w:hAnsi="Times New Roman" w:cs="Times New Roman" w:hint="eastAsia"/>
              </w:rPr>
              <w:t>相应</w:t>
            </w:r>
            <w:r w:rsidR="00983A35"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 w:hint="eastAsia"/>
              </w:rPr>
              <w:t>：“请输入</w:t>
            </w:r>
            <w:r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>
              <w:rPr>
                <w:rFonts w:ascii="Times New Roman" w:hAnsi="Times New Roman" w:cs="Times New Roman"/>
              </w:rPr>
              <w:t>Sno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Theme="minorEastAsia" w:cs="Times New Roman"/>
              </w:rPr>
              <w:t xml:space="preserve">/ </w:t>
            </w:r>
            <w:r>
              <w:rPr>
                <w:rFonts w:ascii="Times New Roman" w:hAnsi="Times New Roman" w:cs="Times New Roman"/>
              </w:rPr>
              <w:t xml:space="preserve">New Part </w:t>
            </w:r>
            <w:proofErr w:type="spellStart"/>
            <w:r>
              <w:rPr>
                <w:rFonts w:ascii="Times New Roman" w:hAnsi="Times New Roman" w:cs="Times New Roman"/>
              </w:rPr>
              <w:t>Sno</w:t>
            </w:r>
            <w:proofErr w:type="spellEnd"/>
            <w:r w:rsidR="00983A35"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Faulty Part No / New Part No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E155CD" w:rsidRPr="000C6BBD" w:rsidRDefault="00E155CD" w:rsidP="000B73C7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5.1 Items of Detail Log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Items of Detail Log: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E155CD" w:rsidRPr="002B0CC2" w:rsidTr="000B73C7">
              <w:tc>
                <w:tcPr>
                  <w:tcW w:w="1562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Display Name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Definition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CD15F0" w:rsidRDefault="00E155CD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CD15F0">
                    <w:rPr>
                      <w:rFonts w:ascii="Times New Roman" w:hAnsi="Times New Roman" w:cs="Times New Roman"/>
                      <w:strike/>
                    </w:rPr>
                    <w:t>Test Station</w:t>
                  </w:r>
                </w:p>
              </w:tc>
              <w:tc>
                <w:tcPr>
                  <w:tcW w:w="3741" w:type="dxa"/>
                </w:tcPr>
                <w:p w:rsidR="00E155CD" w:rsidRPr="00CD15F0" w:rsidRDefault="00E155CD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  <w:noProof/>
                      <w:kern w:val="0"/>
                      <w:sz w:val="20"/>
                      <w:szCs w:val="20"/>
                    </w:rPr>
                  </w:pPr>
                  <w:r w:rsidRPr="00CD15F0">
                    <w:rPr>
                      <w:rFonts w:ascii="Times New Roman" w:hAnsi="Times New Roman" w:cs="Times New Roman"/>
                      <w:strike/>
                      <w:noProof/>
                      <w:kern w:val="0"/>
                      <w:sz w:val="20"/>
                      <w:szCs w:val="20"/>
                    </w:rPr>
                    <w:t>[Station].Station + ‘ ‘ + [Station].Descr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  <w:lang w:eastAsia="zh-TW"/>
                    </w:rPr>
                  </w:pPr>
                  <w:r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[PCBRepair_DefectInfo].DefectCode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[PCBRepair_DefectInfo].Cause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Major Part</w:t>
                  </w:r>
                </w:p>
              </w:tc>
              <w:tc>
                <w:tcPr>
                  <w:tcW w:w="3741" w:type="dxa"/>
                </w:tcPr>
                <w:p w:rsidR="002F3138" w:rsidRPr="002B0CC2" w:rsidRDefault="006F4115" w:rsidP="007135EB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  <w:t>DefectCode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].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Descr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].Component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EF0D11" w:rsidRDefault="007135EB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EF0D11">
                    <w:rPr>
                      <w:rFonts w:ascii="Times New Roman" w:hAnsi="Times New Roman" w:cs="Times New Roman"/>
                      <w:strike/>
                    </w:rPr>
                    <w:t>Side</w:t>
                  </w:r>
                </w:p>
              </w:tc>
              <w:tc>
                <w:tcPr>
                  <w:tcW w:w="3741" w:type="dxa"/>
                </w:tcPr>
                <w:p w:rsidR="007135EB" w:rsidRPr="00EF0D11" w:rsidRDefault="007135EB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EF0D11">
                    <w:rPr>
                      <w:rFonts w:ascii="Times New Roman" w:hAnsi="Times New Roman" w:cs="Times New Roman"/>
                      <w:strike/>
                    </w:rPr>
                    <w:t>[</w:t>
                  </w:r>
                  <w:proofErr w:type="spellStart"/>
                  <w:r w:rsidRPr="00EF0D11">
                    <w:rPr>
                      <w:rFonts w:ascii="Times New Roman" w:hAnsi="Times New Roman" w:cs="Times New Roman"/>
                      <w:strike/>
                    </w:rPr>
                    <w:t>PCBRepair_DefectInfo</w:t>
                  </w:r>
                  <w:proofErr w:type="spellEnd"/>
                  <w:r w:rsidRPr="00EF0D11">
                    <w:rPr>
                      <w:rFonts w:ascii="Times New Roman" w:hAnsi="Times New Roman" w:cs="Times New Roman"/>
                      <w:strike/>
                    </w:rPr>
                    <w:t>].Side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Site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].Site</w:t>
                  </w:r>
                </w:p>
              </w:tc>
            </w:tr>
            <w:tr w:rsidR="007135EB" w:rsidRPr="002B0CC2" w:rsidDel="00826100" w:rsidTr="000B73C7">
              <w:trPr>
                <w:del w:id="115" w:author="Gao, Guan-Wei (高貫偉 ITC)" w:date="2012-06-13T16:13:00Z"/>
              </w:trPr>
              <w:tc>
                <w:tcPr>
                  <w:tcW w:w="1562" w:type="dxa"/>
                </w:tcPr>
                <w:p w:rsidR="007135EB" w:rsidRPr="002B0CC2" w:rsidDel="00826100" w:rsidRDefault="007135EB" w:rsidP="000B73C7">
                  <w:pPr>
                    <w:jc w:val="left"/>
                    <w:rPr>
                      <w:del w:id="116" w:author="Gao, Guan-Wei (高貫偉 ITC)" w:date="2012-06-13T16:13:00Z"/>
                      <w:rFonts w:ascii="Times New Roman" w:hAnsi="Times New Roman" w:cs="Times New Roman"/>
                    </w:rPr>
                  </w:pPr>
                  <w:del w:id="117" w:author="Gao, Guan-Wei (高貫偉 ITC)" w:date="2012-06-13T16:13:00Z">
                    <w:r w:rsidRPr="002B0CC2" w:rsidDel="00826100">
                      <w:rPr>
                        <w:rFonts w:ascii="Times New Roman" w:hAnsi="Times New Roman" w:cs="Times New Roman"/>
                        <w:szCs w:val="18"/>
                      </w:rPr>
                      <w:delText>Location</w:delText>
                    </w:r>
                  </w:del>
                </w:p>
              </w:tc>
              <w:tc>
                <w:tcPr>
                  <w:tcW w:w="3741" w:type="dxa"/>
                </w:tcPr>
                <w:p w:rsidR="007135EB" w:rsidRPr="002B0CC2" w:rsidDel="00826100" w:rsidRDefault="007135EB" w:rsidP="000B73C7">
                  <w:pPr>
                    <w:jc w:val="left"/>
                    <w:rPr>
                      <w:del w:id="118" w:author="Gao, Guan-Wei (高貫偉 ITC)" w:date="2012-06-13T16:13:00Z"/>
                      <w:rFonts w:ascii="Times New Roman" w:hAnsi="Times New Roman" w:cs="Times New Roman"/>
                    </w:rPr>
                  </w:pPr>
                  <w:del w:id="119" w:author="Gao, Guan-Wei (高貫偉 ITC)" w:date="2012-06-13T16:13:00Z">
                    <w:r w:rsidRPr="002B0CC2" w:rsidDel="00826100">
                      <w:rPr>
                        <w:rFonts w:ascii="Times New Roman" w:hAnsi="Times New Roman" w:cs="Times New Roman"/>
                      </w:rPr>
                      <w:delText>Component + Site</w:delText>
                    </w:r>
                  </w:del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Faulty Part No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OldPart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 xml:space="preserve">Faulty Part 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OldPartSno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New Part No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NewPart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 xml:space="preserve">New Part 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SNo</w:t>
                  </w:r>
                  <w:proofErr w:type="spellEnd"/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NewPartSno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New Part Date Code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  <w:lang w:eastAsia="zh-TW"/>
                    </w:rPr>
                    <w:t>NewPartDate</w:t>
                  </w:r>
                  <w:r w:rsidRPr="002B0CC2">
                    <w:rPr>
                      <w:rFonts w:ascii="Times New Roman" w:hAnsi="Times New Roman" w:cs="Times New Roman"/>
                    </w:rPr>
                    <w:t>Code</w:t>
                  </w:r>
                  <w:proofErr w:type="spellEnd"/>
                </w:p>
              </w:tc>
            </w:tr>
            <w:tr w:rsidR="007135EB" w:rsidRPr="002B0CC2" w:rsidTr="000B73C7">
              <w:trPr>
                <w:trHeight w:val="1062"/>
              </w:trPr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Manufacture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r w:rsidRPr="002B0CC2"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  <w:t>Manufacture</w:t>
                  </w:r>
                </w:p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Theme="minorEastAsia" w:cs="Times New Roman"/>
                    </w:rPr>
                    <w:t>原来的厂商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Version A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VersionA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Version B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VersionB</w:t>
                  </w:r>
                  <w:proofErr w:type="spellEnd"/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Mark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</w:t>
                  </w:r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..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>[Mark]</w:t>
                  </w:r>
                </w:p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 xml:space="preserve">Reserved </w:t>
                  </w:r>
                  <w:r w:rsidRPr="002B0CC2">
                    <w:rPr>
                      <w:rFonts w:ascii="Times New Roman" w:hAnsiTheme="minorEastAsia" w:cs="Times New Roman"/>
                    </w:rPr>
                    <w:t>缺省为</w:t>
                  </w:r>
                  <w:r w:rsidRPr="002B0CC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Obligation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].Obligation</w:t>
                  </w:r>
                </w:p>
              </w:tc>
            </w:tr>
            <w:tr w:rsidR="007135EB" w:rsidRPr="002B0CC2" w:rsidTr="000B73C7">
              <w:tc>
                <w:tcPr>
                  <w:tcW w:w="1562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Remark</w:t>
                  </w:r>
                </w:p>
              </w:tc>
              <w:tc>
                <w:tcPr>
                  <w:tcW w:w="3741" w:type="dxa"/>
                </w:tcPr>
                <w:p w:rsidR="007135EB" w:rsidRPr="002B0CC2" w:rsidRDefault="007135EB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PCBRepair_DefectInfo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].Remark</w:t>
                  </w:r>
                </w:p>
              </w:tc>
            </w:tr>
          </w:tbl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5.2 Format of Detail Log Item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Format of Detail Log Item: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E155CD" w:rsidRPr="002B0CC2" w:rsidTr="000B73C7">
              <w:tc>
                <w:tcPr>
                  <w:tcW w:w="1562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Item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Format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Defect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..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DefectCode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r w:rsidRPr="002B0CC2">
                    <w:rPr>
                      <w:rFonts w:ascii="Times New Roman" w:hAnsi="Times New Roman" w:cs="Times New Roman"/>
                      <w:lang w:eastAsia="zh-TW"/>
                    </w:rPr>
                    <w:t>Defect</w:t>
                  </w:r>
                  <w:r w:rsidRPr="002B0CC2">
                    <w:rPr>
                      <w:rFonts w:ascii="Times New Roman" w:hAnsi="Times New Roman" w:cs="Times New Roman"/>
                    </w:rPr>
                    <w:t xml:space="preserve"> + </w:t>
                  </w:r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‘  ’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 xml:space="preserve"> + 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..[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DefectCode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Descr</w:t>
                  </w:r>
                  <w:proofErr w:type="spellEnd"/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2B0CC2" w:rsidRDefault="00E155CD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Cause</w:t>
                  </w:r>
                </w:p>
              </w:tc>
              <w:tc>
                <w:tcPr>
                  <w:tcW w:w="3741" w:type="dxa"/>
                </w:tcPr>
                <w:p w:rsidR="00E155CD" w:rsidRPr="002B0CC2" w:rsidRDefault="00E155CD" w:rsidP="00EE256A">
                  <w:proofErr w:type="spellStart"/>
                  <w:r w:rsidRPr="002B0CC2">
                    <w:t>GetData</w:t>
                  </w:r>
                  <w:proofErr w:type="spellEnd"/>
                  <w:proofErr w:type="gramStart"/>
                  <w:r w:rsidRPr="002B0CC2">
                    <w:t>..</w:t>
                  </w:r>
                  <w:proofErr w:type="gramEnd"/>
                  <w:r w:rsidRPr="002B0CC2">
                    <w:t>[</w:t>
                  </w:r>
                  <w:proofErr w:type="spellStart"/>
                  <w:r w:rsidRPr="002B0CC2">
                    <w:t>DefectInfo</w:t>
                  </w:r>
                  <w:proofErr w:type="spellEnd"/>
                  <w:r w:rsidRPr="002B0CC2">
                    <w:t xml:space="preserve">].Code + </w:t>
                  </w:r>
                  <w:proofErr w:type="gramStart"/>
                  <w:r w:rsidRPr="002B0CC2">
                    <w:t>‘ ‘</w:t>
                  </w:r>
                  <w:proofErr w:type="gramEnd"/>
                  <w:r w:rsidRPr="002B0CC2">
                    <w:t xml:space="preserve"> + </w:t>
                  </w:r>
                  <w:proofErr w:type="spellStart"/>
                  <w:r w:rsidRPr="002B0CC2">
                    <w:t>GetData</w:t>
                  </w:r>
                  <w:proofErr w:type="spellEnd"/>
                  <w:r w:rsidRPr="002B0CC2">
                    <w:t>..[</w:t>
                  </w:r>
                  <w:proofErr w:type="spellStart"/>
                  <w:r w:rsidRPr="002B0CC2">
                    <w:t>DefectInfo</w:t>
                  </w:r>
                  <w:proofErr w:type="spellEnd"/>
                  <w:r w:rsidRPr="002B0CC2">
                    <w:t>].Description</w:t>
                  </w:r>
                </w:p>
              </w:tc>
            </w:tr>
            <w:tr w:rsidR="005526EF" w:rsidRPr="002B0CC2" w:rsidTr="000B73C7">
              <w:tc>
                <w:tcPr>
                  <w:tcW w:w="1562" w:type="dxa"/>
                </w:tcPr>
                <w:p w:rsidR="005526EF" w:rsidRPr="002B0CC2" w:rsidRDefault="005526EF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Major Part</w:t>
                  </w:r>
                </w:p>
              </w:tc>
              <w:tc>
                <w:tcPr>
                  <w:tcW w:w="3741" w:type="dxa"/>
                </w:tcPr>
                <w:p w:rsidR="005526EF" w:rsidRPr="002B0CC2" w:rsidRDefault="005526EF" w:rsidP="005526EF">
                  <w:pPr>
                    <w:jc w:val="left"/>
                    <w:rPr>
                      <w:rFonts w:ascii="Times New Roman" w:hAnsi="Times New Roman" w:cs="Times New Roman"/>
                      <w:noProof/>
                      <w:kern w:val="0"/>
                      <w:sz w:val="20"/>
                      <w:szCs w:val="20"/>
                    </w:rPr>
                  </w:pP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..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DefectCode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r w:rsidRPr="002B0CC2">
                    <w:rPr>
                      <w:rFonts w:ascii="Times New Roman" w:hAnsi="Times New Roman" w:cs="Times New Roman"/>
                      <w:lang w:eastAsia="zh-TW"/>
                    </w:rPr>
                    <w:t>Defect</w:t>
                  </w:r>
                  <w:r w:rsidRPr="002B0CC2">
                    <w:rPr>
                      <w:rFonts w:ascii="Times New Roman" w:hAnsi="Times New Roman" w:cs="Times New Roman"/>
                    </w:rPr>
                    <w:t xml:space="preserve"> + </w:t>
                  </w:r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‘  ’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 xml:space="preserve"> + 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..[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DefectCode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Descr</w:t>
                  </w:r>
                  <w:proofErr w:type="spellEnd"/>
                </w:p>
              </w:tc>
            </w:tr>
            <w:tr w:rsidR="006F4115" w:rsidRPr="002B0CC2" w:rsidTr="000B73C7">
              <w:tc>
                <w:tcPr>
                  <w:tcW w:w="1562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Component</w:t>
                  </w:r>
                </w:p>
              </w:tc>
              <w:tc>
                <w:tcPr>
                  <w:tcW w:w="3741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..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 xml:space="preserve">].Code + </w:t>
                  </w:r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‘ ‘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 xml:space="preserve"> + 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..[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].Description</w:t>
                  </w:r>
                </w:p>
              </w:tc>
            </w:tr>
            <w:tr w:rsidR="006F4115" w:rsidRPr="002B0CC2" w:rsidTr="000B73C7">
              <w:tc>
                <w:tcPr>
                  <w:tcW w:w="1562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2B0CC2">
                    <w:rPr>
                      <w:rFonts w:ascii="Times New Roman" w:hAnsi="Times New Roman" w:cs="Times New Roman"/>
                    </w:rPr>
                    <w:t>Obligation</w:t>
                  </w:r>
                </w:p>
              </w:tc>
              <w:tc>
                <w:tcPr>
                  <w:tcW w:w="3741" w:type="dxa"/>
                </w:tcPr>
                <w:p w:rsidR="006F4115" w:rsidRPr="002B0CC2" w:rsidRDefault="006F4115" w:rsidP="000B73C7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..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>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 xml:space="preserve">].Code + </w:t>
                  </w:r>
                  <w:proofErr w:type="gramStart"/>
                  <w:r w:rsidRPr="002B0CC2">
                    <w:rPr>
                      <w:rFonts w:ascii="Times New Roman" w:hAnsi="Times New Roman" w:cs="Times New Roman"/>
                    </w:rPr>
                    <w:t>‘ ‘</w:t>
                  </w:r>
                  <w:proofErr w:type="gramEnd"/>
                  <w:r w:rsidRPr="002B0CC2">
                    <w:rPr>
                      <w:rFonts w:ascii="Times New Roman" w:hAnsi="Times New Roman" w:cs="Times New Roman"/>
                    </w:rPr>
                    <w:t xml:space="preserve"> + 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GetData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..[</w:t>
                  </w:r>
                  <w:proofErr w:type="spellStart"/>
                  <w:r w:rsidRPr="002B0CC2">
                    <w:rPr>
                      <w:rFonts w:ascii="Times New Roman" w:hAnsi="Times New Roman" w:cs="Times New Roman"/>
                    </w:rPr>
                    <w:t>DefectInfo</w:t>
                  </w:r>
                  <w:proofErr w:type="spellEnd"/>
                  <w:r w:rsidRPr="002B0CC2">
                    <w:rPr>
                      <w:rFonts w:ascii="Times New Roman" w:hAnsi="Times New Roman" w:cs="Times New Roman"/>
                    </w:rPr>
                    <w:t>].Description</w:t>
                  </w:r>
                </w:p>
              </w:tc>
            </w:tr>
          </w:tbl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5B76CD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5.3</w:t>
            </w:r>
            <w:r w:rsidR="00E155CD" w:rsidRPr="002B0CC2">
              <w:rPr>
                <w:rFonts w:ascii="Times New Roman" w:hAnsi="Times New Roman" w:cs="Times New Roman"/>
              </w:rPr>
              <w:t>. Rule of Detail Log Item</w:t>
            </w: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Rule of Detail Log Item: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562"/>
              <w:gridCol w:w="3741"/>
            </w:tblGrid>
            <w:tr w:rsidR="00E155CD" w:rsidRPr="002B0CC2" w:rsidTr="000B73C7">
              <w:tc>
                <w:tcPr>
                  <w:tcW w:w="1562" w:type="dxa"/>
                  <w:shd w:val="clear" w:color="auto" w:fill="C4BC96" w:themeFill="background2" w:themeFillShade="BF"/>
                </w:tcPr>
                <w:p w:rsidR="00E155CD" w:rsidRPr="00B311DC" w:rsidRDefault="00E70B05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  <w:rPrChange w:id="120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</w:pPr>
                  <w:r w:rsidRPr="00E70B05">
                    <w:rPr>
                      <w:rFonts w:ascii="Times New Roman" w:hAnsi="Times New Roman" w:cs="Times New Roman"/>
                      <w:strike/>
                      <w:rPrChange w:id="121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  <w:t>Item</w:t>
                  </w:r>
                </w:p>
              </w:tc>
              <w:tc>
                <w:tcPr>
                  <w:tcW w:w="3741" w:type="dxa"/>
                  <w:shd w:val="clear" w:color="auto" w:fill="C4BC96" w:themeFill="background2" w:themeFillShade="BF"/>
                </w:tcPr>
                <w:p w:rsidR="00E155CD" w:rsidRPr="00B311DC" w:rsidRDefault="00E70B05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  <w:rPrChange w:id="122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</w:pPr>
                  <w:r w:rsidRPr="00E70B05">
                    <w:rPr>
                      <w:rFonts w:ascii="Times New Roman" w:hAnsi="Times New Roman" w:cs="Times New Roman"/>
                      <w:strike/>
                      <w:rPrChange w:id="123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  <w:t>Rule</w:t>
                  </w:r>
                </w:p>
              </w:tc>
            </w:tr>
            <w:tr w:rsidR="00E155CD" w:rsidRPr="002B0CC2" w:rsidTr="000B73C7">
              <w:tc>
                <w:tcPr>
                  <w:tcW w:w="1562" w:type="dxa"/>
                </w:tcPr>
                <w:p w:rsidR="00E155CD" w:rsidRPr="00B311DC" w:rsidRDefault="00E70B05" w:rsidP="000B73C7">
                  <w:pPr>
                    <w:jc w:val="left"/>
                    <w:rPr>
                      <w:rFonts w:ascii="Times New Roman" w:hAnsi="Times New Roman" w:cs="Times New Roman"/>
                      <w:strike/>
                      <w:rPrChange w:id="124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</w:pPr>
                  <w:r w:rsidRPr="00E70B05">
                    <w:rPr>
                      <w:rFonts w:ascii="Times New Roman" w:hAnsi="Times New Roman" w:cs="Times New Roman"/>
                      <w:strike/>
                      <w:rPrChange w:id="125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  <w:t>Site</w:t>
                  </w:r>
                </w:p>
              </w:tc>
              <w:tc>
                <w:tcPr>
                  <w:tcW w:w="3741" w:type="dxa"/>
                </w:tcPr>
                <w:p w:rsidR="00E155CD" w:rsidRPr="00B311DC" w:rsidRDefault="00E70B05" w:rsidP="00E155CD">
                  <w:pPr>
                    <w:pStyle w:val="a7"/>
                    <w:numPr>
                      <w:ilvl w:val="0"/>
                      <w:numId w:val="30"/>
                    </w:numPr>
                    <w:ind w:firstLineChars="0"/>
                    <w:jc w:val="left"/>
                    <w:rPr>
                      <w:rFonts w:ascii="Times New Roman" w:hAnsi="Times New Roman" w:cs="Times New Roman"/>
                      <w:strike/>
                      <w:rPrChange w:id="126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</w:pPr>
                  <w:r w:rsidRPr="00E70B05">
                    <w:rPr>
                      <w:rFonts w:ascii="Times New Roman" w:hAnsi="Times New Roman" w:cs="Times New Roman"/>
                      <w:strike/>
                      <w:rPrChange w:id="127" w:author="Gao, Guan-Wei (高貫偉 ITC)" w:date="2012-09-18T13:32:00Z">
                        <w:rPr>
                          <w:rFonts w:ascii="Times New Roman" w:hAnsi="Times New Roman" w:cs="Times New Roman"/>
                        </w:rPr>
                      </w:rPrChange>
                    </w:rPr>
                    <w:t>Length: 4</w:t>
                  </w:r>
                  <w:r w:rsidRPr="00E70B05">
                    <w:rPr>
                      <w:rFonts w:ascii="Times New Roman" w:hAnsiTheme="minorEastAsia" w:cs="Times New Roman" w:hint="eastAsia"/>
                      <w:strike/>
                      <w:rPrChange w:id="128" w:author="Gao, Guan-Wei (高貫偉 ITC)" w:date="2012-09-18T13:32:00Z">
                        <w:rPr>
                          <w:rFonts w:ascii="Times New Roman" w:hAnsiTheme="minorEastAsia" w:cs="Times New Roman" w:hint="eastAsia"/>
                        </w:rPr>
                      </w:rPrChange>
                    </w:rPr>
                    <w:t>个字符</w:t>
                  </w:r>
                </w:p>
              </w:tc>
            </w:tr>
          </w:tbl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B6470" w:rsidRPr="002B0CC2" w:rsidTr="00080E11">
        <w:tc>
          <w:tcPr>
            <w:tcW w:w="2802" w:type="dxa"/>
          </w:tcPr>
          <w:p w:rsidR="008B6470" w:rsidRPr="002B0CC2" w:rsidRDefault="008B6470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8.Check Input Pass</w:t>
            </w:r>
          </w:p>
        </w:tc>
        <w:tc>
          <w:tcPr>
            <w:tcW w:w="5720" w:type="dxa"/>
          </w:tcPr>
          <w:p w:rsidR="008B6470" w:rsidRPr="008B6470" w:rsidRDefault="008B6470" w:rsidP="008B647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Pr="008B6470">
              <w:rPr>
                <w:rFonts w:ascii="Times New Roman" w:hAnsi="Times New Roman" w:cs="Times New Roman" w:hint="eastAsia"/>
              </w:rPr>
              <w:t>检查</w:t>
            </w:r>
            <w:proofErr w:type="spellStart"/>
            <w:r w:rsidRPr="008B6470">
              <w:rPr>
                <w:rFonts w:ascii="Times New Roman" w:hAnsi="Times New Roman" w:cs="Times New Roman" w:hint="eastAsia"/>
              </w:rPr>
              <w:t>MBSno</w:t>
            </w:r>
            <w:proofErr w:type="spellEnd"/>
            <w:r w:rsidRPr="008B6470">
              <w:rPr>
                <w:rFonts w:ascii="Times New Roman" w:hAnsi="Times New Roman" w:cs="Times New Roman" w:hint="eastAsia"/>
              </w:rPr>
              <w:t>的维修次数，若大于等于</w:t>
            </w:r>
            <w:r w:rsidRPr="008B6470">
              <w:rPr>
                <w:rFonts w:ascii="Times New Roman" w:hAnsi="Times New Roman" w:cs="Times New Roman" w:hint="eastAsia"/>
              </w:rPr>
              <w:t>1</w:t>
            </w:r>
            <w:r w:rsidR="005B76CD">
              <w:rPr>
                <w:rFonts w:ascii="Times New Roman" w:hAnsi="Times New Roman" w:cs="Times New Roman" w:hint="eastAsia"/>
              </w:rPr>
              <w:t>，则</w:t>
            </w:r>
            <w:r w:rsidRPr="008B6470">
              <w:rPr>
                <w:rFonts w:ascii="Times New Roman" w:hAnsi="Times New Roman" w:cs="Times New Roman" w:hint="eastAsia"/>
              </w:rPr>
              <w:t>提示“此</w:t>
            </w:r>
            <w:r w:rsidRPr="008B6470">
              <w:rPr>
                <w:rFonts w:ascii="Times New Roman" w:hAnsi="Times New Roman" w:cs="Times New Roman" w:hint="eastAsia"/>
              </w:rPr>
              <w:t>MB</w:t>
            </w:r>
            <w:r w:rsidR="000C6BBD">
              <w:rPr>
                <w:rFonts w:ascii="Times New Roman" w:hAnsi="Times New Roman" w:cs="Times New Roman" w:hint="eastAsia"/>
              </w:rPr>
              <w:t>已</w:t>
            </w:r>
            <w:r w:rsidRPr="008B6470">
              <w:rPr>
                <w:rFonts w:ascii="Times New Roman" w:hAnsi="Times New Roman" w:cs="Times New Roman" w:hint="eastAsia"/>
              </w:rPr>
              <w:t>有</w:t>
            </w:r>
            <w:r w:rsidRPr="008B6470">
              <w:rPr>
                <w:rFonts w:ascii="Times New Roman" w:hAnsi="Times New Roman" w:cs="Times New Roman" w:hint="eastAsia"/>
              </w:rPr>
              <w:t>@Count</w:t>
            </w:r>
            <w:r w:rsidRPr="008B6470">
              <w:rPr>
                <w:rFonts w:ascii="Times New Roman" w:hAnsi="Times New Roman" w:cs="Times New Roman" w:hint="eastAsia"/>
              </w:rPr>
              <w:t>次不良”</w:t>
            </w:r>
          </w:p>
          <w:p w:rsidR="008B6470" w:rsidRDefault="008B6470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参考方法：</w:t>
            </w:r>
          </w:p>
          <w:p w:rsidR="008B6470" w:rsidRPr="008B6470" w:rsidRDefault="008B6470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  <w:r w:rsidR="000C6BBD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and </w:t>
            </w:r>
            <w:r w:rsidR="000C6BB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="000C6B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C6BB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="000C6BB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C6BB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9. Save</w:t>
            </w:r>
          </w:p>
        </w:tc>
        <w:tc>
          <w:tcPr>
            <w:tcW w:w="5720" w:type="dxa"/>
          </w:tcPr>
          <w:p w:rsidR="00E155CD" w:rsidRDefault="00E155CD" w:rsidP="000B73C7">
            <w:pPr>
              <w:jc w:val="left"/>
              <w:rPr>
                <w:ins w:id="129" w:author="Gao, Guan-Wei (高貫偉 ITC)" w:date="2012-06-13T16:15:00Z"/>
                <w:rFonts w:ascii="Times New Roman" w:eastAsia="SimSu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Update [</w:t>
            </w:r>
            <w:proofErr w:type="spellStart"/>
            <w:r w:rsidRPr="002B0CC2">
              <w:rPr>
                <w:rFonts w:ascii="Times New Roman" w:hAnsi="Times New Roman" w:cs="Times New Roman"/>
              </w:rPr>
              <w:t>PCBRepair_DefectInfo</w:t>
            </w:r>
            <w:proofErr w:type="spellEnd"/>
            <w:r w:rsidRPr="002B0CC2">
              <w:rPr>
                <w:rFonts w:ascii="Times New Roman" w:hAnsi="Times New Roman" w:cs="Times New Roman"/>
              </w:rPr>
              <w:t>]</w:t>
            </w:r>
          </w:p>
          <w:p w:rsidR="0011030D" w:rsidRPr="00CE7496" w:rsidRDefault="0011030D" w:rsidP="0011030D">
            <w:pPr>
              <w:jc w:val="left"/>
              <w:rPr>
                <w:ins w:id="130" w:author="Gao, Guan-Wei (高貫偉 ITC)" w:date="2012-06-13T16:15:00Z"/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cyan"/>
              </w:rPr>
            </w:pPr>
            <w:ins w:id="131" w:author="Gao, Guan-Wei (高貫偉 ITC)" w:date="2012-06-13T16:15:00Z"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【</w:t>
              </w:r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2012-6-13</w:t>
              </w:r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】</w:t>
              </w:r>
            </w:ins>
          </w:p>
          <w:p w:rsidR="0011030D" w:rsidRPr="00CE7496" w:rsidRDefault="0011030D" w:rsidP="0011030D">
            <w:pPr>
              <w:jc w:val="left"/>
              <w:rPr>
                <w:ins w:id="132" w:author="Gao, Guan-Wei (高貫偉 ITC)" w:date="2012-06-13T16:15:00Z"/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ins w:id="133" w:author="Gao, Guan-Wei (高貫偉 ITC)" w:date="2012-06-13T16:15:00Z">
              <w:r w:rsidRPr="00CE7496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</w:rPr>
                <w:t>P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CB</w:t>
              </w:r>
              <w:r w:rsidRPr="00CE7496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Repair_DefectInfo</w:t>
              </w:r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.Location=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 xml:space="preserve"> left(</w:t>
              </w:r>
              <w:proofErr w:type="spellStart"/>
              <w:r w:rsidRPr="00CE7496">
                <w:rPr>
                  <w:rFonts w:ascii="Courier New" w:hAnsi="Courier New" w:cs="Courier New"/>
                  <w:sz w:val="20"/>
                  <w:szCs w:val="20"/>
                  <w:highlight w:val="cyan"/>
                </w:rPr>
                <w:t>MajorPart</w:t>
              </w:r>
              <w:proofErr w:type="spellEnd"/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+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eastAsia="SimSun" w:hAnsi="Courier New" w:cs="Courier New" w:hint="eastAsia"/>
                  <w:color w:val="FF0000"/>
                  <w:sz w:val="20"/>
                  <w:szCs w:val="20"/>
                  <w:highlight w:val="cyan"/>
                </w:rPr>
                <w:t xml:space="preserve">   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eastAsia="SimSun" w:hAnsi="Courier New" w:cs="Courier New" w:hint="eastAsia"/>
                  <w:color w:val="FF0000"/>
                  <w:sz w:val="20"/>
                  <w:szCs w:val="20"/>
                  <w:highlight w:val="cyan"/>
                </w:rPr>
                <w:t>,3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)+LEFT(</w:t>
              </w:r>
              <w:r w:rsidRPr="00CE7496">
                <w:rPr>
                  <w:rFonts w:ascii="Courier New" w:hAnsi="Courier New" w:cs="Courier New"/>
                  <w:sz w:val="20"/>
                  <w:szCs w:val="20"/>
                  <w:highlight w:val="cyan"/>
                </w:rPr>
                <w:t>Component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+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eastAsia="SimSun" w:hAnsi="Courier New" w:cs="Courier New" w:hint="eastAsia"/>
                  <w:color w:val="FF0000"/>
                  <w:sz w:val="20"/>
                  <w:szCs w:val="20"/>
                  <w:highlight w:val="cyan"/>
                </w:rPr>
                <w:t xml:space="preserve">  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,</w:t>
              </w:r>
              <w:r w:rsidRPr="00CE7496">
                <w:rPr>
                  <w:rFonts w:ascii="Courier New" w:hAnsi="Courier New" w:cs="Courier New"/>
                  <w:sz w:val="20"/>
                  <w:szCs w:val="20"/>
                  <w:highlight w:val="cyan"/>
                </w:rPr>
                <w:t>2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)+</w:t>
              </w:r>
              <w:r w:rsidRPr="00CE7496">
                <w:rPr>
                  <w:rFonts w:ascii="Courier New" w:hAnsi="Courier New" w:cs="Courier New"/>
                  <w:color w:val="FF00FF"/>
                  <w:sz w:val="20"/>
                  <w:szCs w:val="20"/>
                  <w:highlight w:val="cyan"/>
                </w:rPr>
                <w:t>RTRIM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(</w:t>
              </w:r>
              <w:r w:rsidRPr="00CE7496">
                <w:rPr>
                  <w:rFonts w:ascii="Courier New" w:hAnsi="Courier New" w:cs="Courier New"/>
                  <w:color w:val="0000FF"/>
                  <w:sz w:val="20"/>
                  <w:szCs w:val="20"/>
                  <w:highlight w:val="cyan"/>
                </w:rPr>
                <w:t>Site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)</w:t>
              </w:r>
            </w:ins>
          </w:p>
          <w:p w:rsidR="0011030D" w:rsidRPr="0011030D" w:rsidRDefault="0011030D" w:rsidP="000B73C7">
            <w:pPr>
              <w:jc w:val="left"/>
              <w:rPr>
                <w:rFonts w:ascii="Times New Roman" w:eastAsia="SimSun" w:hAnsi="Times New Roman" w:cs="Times New Roman"/>
                <w:rPrChange w:id="134" w:author="Gao, Guan-Wei (高貫偉 ITC)" w:date="2012-06-13T16:15:00Z">
                  <w:rPr>
                    <w:rFonts w:ascii="Times New Roman" w:hAnsi="Times New Roman" w:cs="Times New Roman"/>
                  </w:rPr>
                </w:rPrChange>
              </w:rPr>
            </w:pPr>
          </w:p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  <w:r w:rsidRPr="000C6BBD">
              <w:rPr>
                <w:rFonts w:ascii="Times New Roman" w:hAnsiTheme="minorEastAsia" w:cs="Times New Roman"/>
                <w:strike/>
              </w:rPr>
              <w:t>对于</w:t>
            </w:r>
            <w:r w:rsidRPr="000C6BBD">
              <w:rPr>
                <w:rFonts w:ascii="Times New Roman" w:hAnsi="Times New Roman" w:cs="Times New Roman"/>
                <w:strike/>
              </w:rPr>
              <w:t xml:space="preserve">Cause = ‘Key Part Fail’ </w:t>
            </w:r>
            <w:r w:rsidRPr="000C6BBD">
              <w:rPr>
                <w:rFonts w:ascii="Times New Roman" w:hAnsiTheme="minorEastAsia" w:cs="Times New Roman"/>
                <w:strike/>
              </w:rPr>
              <w:t>时，</w:t>
            </w:r>
            <w:r w:rsidRPr="002B0CC2">
              <w:rPr>
                <w:rFonts w:ascii="Times New Roman" w:hAnsiTheme="minorEastAsia" w:cs="Times New Roman"/>
              </w:rPr>
              <w:t>如果</w:t>
            </w:r>
            <w:r w:rsidRPr="002B0CC2"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 w:rsidRPr="002B0CC2">
              <w:rPr>
                <w:rFonts w:ascii="Times New Roman" w:hAnsi="Times New Roman" w:cs="Times New Roman"/>
              </w:rPr>
              <w:t>Sno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 and New Part </w:t>
            </w:r>
            <w:proofErr w:type="spellStart"/>
            <w:r w:rsidRPr="002B0CC2">
              <w:rPr>
                <w:rFonts w:ascii="Times New Roman" w:hAnsi="Times New Roman" w:cs="Times New Roman"/>
              </w:rPr>
              <w:t>Sno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 </w:t>
            </w:r>
            <w:r w:rsidRPr="002B0CC2">
              <w:rPr>
                <w:rFonts w:ascii="Times New Roman" w:hAnsiTheme="minorEastAsia" w:cs="Times New Roman"/>
              </w:rPr>
              <w:t>均输入，则需要更新</w:t>
            </w:r>
            <w:r w:rsidRPr="002B0CC2">
              <w:rPr>
                <w:rFonts w:ascii="Times New Roman" w:hAnsi="Times New Roman" w:cs="Times New Roman"/>
              </w:rPr>
              <w:t>[</w:t>
            </w:r>
            <w:proofErr w:type="spellStart"/>
            <w:r w:rsidRPr="002B0CC2">
              <w:rPr>
                <w:rFonts w:ascii="Times New Roman" w:hAnsi="Times New Roman" w:cs="Times New Roman"/>
              </w:rPr>
              <w:t>PCB_Part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] </w:t>
            </w:r>
            <w:r w:rsidRPr="002B0CC2">
              <w:rPr>
                <w:rFonts w:ascii="Times New Roman" w:hAnsiTheme="minorEastAsia" w:cs="Times New Roman"/>
              </w:rPr>
              <w:t>中的相关记录，如果</w:t>
            </w:r>
            <w:r w:rsidRPr="002B0CC2"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 w:rsidRPr="002B0CC2">
              <w:rPr>
                <w:rFonts w:ascii="Times New Roman" w:hAnsi="Times New Roman" w:cs="Times New Roman"/>
              </w:rPr>
              <w:t>Sno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 </w:t>
            </w:r>
            <w:r w:rsidRPr="002B0CC2">
              <w:rPr>
                <w:rFonts w:ascii="Times New Roman" w:hAnsiTheme="minorEastAsia" w:cs="Times New Roman"/>
              </w:rPr>
              <w:t>不存在，则报告错误：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该</w:t>
            </w:r>
            <w:r w:rsidRPr="002B0CC2">
              <w:rPr>
                <w:rFonts w:ascii="Times New Roman" w:hAnsi="Times New Roman" w:cs="Times New Roman"/>
              </w:rPr>
              <w:t xml:space="preserve">Part </w:t>
            </w:r>
            <w:r w:rsidRPr="002B0CC2">
              <w:rPr>
                <w:rFonts w:ascii="Times New Roman" w:hAnsiTheme="minorEastAsia" w:cs="Times New Roman"/>
              </w:rPr>
              <w:t>（</w:t>
            </w:r>
            <w:r w:rsidRPr="002B0CC2">
              <w:rPr>
                <w:rFonts w:ascii="Times New Roman" w:hAnsi="Times New Roman" w:cs="Times New Roman"/>
              </w:rPr>
              <w:t>@</w:t>
            </w:r>
            <w:proofErr w:type="spellStart"/>
            <w:r w:rsidRPr="002B0CC2">
              <w:rPr>
                <w:rFonts w:ascii="Times New Roman" w:hAnsi="Times New Roman" w:cs="Times New Roman"/>
              </w:rPr>
              <w:t>FaultyPartSno</w:t>
            </w:r>
            <w:proofErr w:type="spellEnd"/>
            <w:r w:rsidRPr="002B0CC2">
              <w:rPr>
                <w:rFonts w:ascii="Times New Roman" w:hAnsiTheme="minorEastAsia" w:cs="Times New Roman"/>
              </w:rPr>
              <w:t>）不存在</w:t>
            </w:r>
            <w:r w:rsidRPr="002B0CC2">
              <w:rPr>
                <w:rFonts w:ascii="Times New Roman" w:hAnsi="Times New Roman" w:cs="Times New Roman"/>
              </w:rPr>
              <w:t>!!”</w:t>
            </w:r>
          </w:p>
        </w:tc>
      </w:tr>
      <w:tr w:rsidR="00E155CD" w:rsidRPr="002B0CC2" w:rsidTr="00080E11">
        <w:tc>
          <w:tcPr>
            <w:tcW w:w="2802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E155CD" w:rsidRPr="002B0CC2" w:rsidRDefault="00E155C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C43B53" w:rsidRDefault="00B64727" w:rsidP="00B64727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35" w:name="_Toc309650902"/>
      <w:r w:rsidRPr="00C43B53">
        <w:rPr>
          <w:rFonts w:ascii="Times New Roman" w:eastAsia="SimSun" w:hAnsi="Times New Roman" w:hint="eastAsia"/>
        </w:rPr>
        <w:t>UC</w:t>
      </w:r>
      <w:r>
        <w:rPr>
          <w:rFonts w:ascii="Times New Roman" w:eastAsia="SimSun" w:hAnsi="Times New Roman" w:hint="eastAsia"/>
        </w:rPr>
        <w:t>-PCA Repair-0</w:t>
      </w:r>
      <w:r w:rsidR="008F4A7F">
        <w:rPr>
          <w:rFonts w:ascii="Times New Roman" w:eastAsia="SimSun" w:hAnsi="Times New Roman" w:hint="eastAsia"/>
        </w:rPr>
        <w:t>3</w:t>
      </w:r>
      <w:r>
        <w:rPr>
          <w:rFonts w:ascii="Times New Roman" w:eastAsia="SimSun" w:hAnsi="Times New Roman" w:hint="eastAsia"/>
        </w:rPr>
        <w:t>-Add</w:t>
      </w:r>
      <w:bookmarkEnd w:id="135"/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36" w:name="_Toc309650903"/>
      <w:r w:rsidRPr="00A722CC">
        <w:rPr>
          <w:rFonts w:ascii="Times New Roman" w:eastAsia="SimHei" w:hint="eastAsia"/>
          <w:sz w:val="28"/>
        </w:rPr>
        <w:t>功能及目标</w:t>
      </w:r>
      <w:bookmarkEnd w:id="136"/>
    </w:p>
    <w:p w:rsidR="00B64727" w:rsidRPr="00A047E7" w:rsidRDefault="00E155CD" w:rsidP="00B6472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增加</w:t>
      </w:r>
      <w:r w:rsidR="006925DD">
        <w:rPr>
          <w:rFonts w:ascii="Arial" w:hAnsi="Arial" w:hint="eastAsia"/>
        </w:rPr>
        <w:t>Defect</w:t>
      </w:r>
      <w:r>
        <w:rPr>
          <w:rFonts w:ascii="Arial" w:hAnsi="Arial" w:hint="eastAsia"/>
        </w:rPr>
        <w:t>记录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7" w:name="_Toc309650904"/>
      <w:r w:rsidRPr="00A722CC">
        <w:rPr>
          <w:rFonts w:ascii="Times New Roman" w:eastAsia="SimHei" w:hint="eastAsia"/>
          <w:sz w:val="28"/>
        </w:rPr>
        <w:t>前置条件</w:t>
      </w:r>
      <w:bookmarkEnd w:id="137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8" w:name="_Toc309650905"/>
      <w:r w:rsidRPr="00A722CC">
        <w:rPr>
          <w:rFonts w:ascii="Times New Roman" w:eastAsia="SimHei" w:hint="eastAsia"/>
          <w:sz w:val="28"/>
        </w:rPr>
        <w:t>后置条件</w:t>
      </w:r>
      <w:bookmarkEnd w:id="138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9" w:name="_Toc309650906"/>
      <w:r w:rsidRPr="00A722CC">
        <w:rPr>
          <w:rFonts w:ascii="Times New Roman" w:eastAsia="SimHei" w:hint="eastAsia"/>
          <w:sz w:val="28"/>
        </w:rPr>
        <w:t>过程描述</w:t>
      </w:r>
      <w:bookmarkEnd w:id="139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64727" w:rsidRPr="002B0CC2" w:rsidTr="000B73C7">
        <w:tc>
          <w:tcPr>
            <w:tcW w:w="2786" w:type="dxa"/>
            <w:shd w:val="clear" w:color="auto" w:fill="92D050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Click [Add] Button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Display [Add] Page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 xml:space="preserve">Get </w:t>
            </w:r>
            <w:r w:rsidRPr="00CD15F0">
              <w:rPr>
                <w:rFonts w:ascii="Times New Roman" w:hAnsi="Times New Roman" w:cs="Times New Roman"/>
                <w:strike/>
              </w:rPr>
              <w:t>[Test Station]/</w:t>
            </w:r>
            <w:r w:rsidRPr="002B0CC2">
              <w:rPr>
                <w:rFonts w:ascii="Times New Roman" w:hAnsi="Times New Roman" w:cs="Times New Roman"/>
              </w:rPr>
              <w:t>[Defect]/[Cause]/[Major Part]/[Component]/[Obligation]</w:t>
            </w:r>
            <w:r w:rsidRPr="00EF0D11">
              <w:rPr>
                <w:rFonts w:ascii="Times New Roman" w:hAnsi="Times New Roman" w:cs="Times New Roman"/>
                <w:strike/>
              </w:rPr>
              <w:t>/[Side]</w:t>
            </w:r>
            <w:r w:rsidRPr="002B0CC2">
              <w:rPr>
                <w:rFonts w:ascii="Times New Roman" w:hAnsi="Times New Roman" w:cs="Times New Roman"/>
              </w:rPr>
              <w:t>, Then display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Input Items of Detail Repair Log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Click [OK] Button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  <w:lang w:eastAsia="zh-TW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Check Input Pass</w:t>
            </w: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特殊处理：</w:t>
            </w:r>
          </w:p>
          <w:p w:rsidR="006925DD" w:rsidRPr="002B0CC2" w:rsidRDefault="006925DD" w:rsidP="000B73C7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如果用户选择</w:t>
            </w:r>
            <w:r w:rsidR="00F73AF8">
              <w:rPr>
                <w:rFonts w:ascii="Times New Roman" w:hAnsiTheme="minorEastAsia" w:cs="Times New Roman" w:hint="eastAsia"/>
              </w:rPr>
              <w:t>left(</w:t>
            </w:r>
            <w:r w:rsidRPr="002B0CC2">
              <w:rPr>
                <w:rFonts w:ascii="Times New Roman" w:hAnsi="Times New Roman" w:cs="Times New Roman"/>
              </w:rPr>
              <w:t>Cause</w:t>
            </w:r>
            <w:r w:rsidR="00F73AF8">
              <w:rPr>
                <w:rFonts w:ascii="Times New Roman" w:hAnsi="Times New Roman" w:cs="Times New Roman" w:hint="eastAsia"/>
              </w:rPr>
              <w:t>,2)</w:t>
            </w:r>
            <w:r w:rsidRPr="002B0CC2">
              <w:rPr>
                <w:rFonts w:ascii="Times New Roman" w:hAnsi="Times New Roman" w:cs="Times New Roman"/>
              </w:rPr>
              <w:t xml:space="preserve"> =</w:t>
            </w:r>
            <w:proofErr w:type="gramStart"/>
            <w:r w:rsidR="00F73AF8">
              <w:rPr>
                <w:rFonts w:ascii="Times New Roman" w:hAnsi="Times New Roman" w:cs="Times New Roman"/>
              </w:rPr>
              <w:t>’</w:t>
            </w:r>
            <w:proofErr w:type="gramEnd"/>
            <w:r w:rsidRPr="002B0CC2">
              <w:rPr>
                <w:rFonts w:ascii="Times New Roman" w:hAnsi="Times New Roman" w:cs="Times New Roman"/>
              </w:rPr>
              <w:t xml:space="preserve"> WW</w:t>
            </w:r>
            <w:proofErr w:type="gramStart"/>
            <w:r w:rsidR="00F73AF8">
              <w:rPr>
                <w:rFonts w:ascii="Times New Roman" w:hAnsi="Times New Roman" w:cs="Times New Roman"/>
              </w:rPr>
              <w:t>’</w:t>
            </w:r>
            <w:proofErr w:type="gramEnd"/>
            <w:r w:rsidR="00F73AF8">
              <w:rPr>
                <w:rFonts w:ascii="Times New Roman" w:hAnsi="Times New Roman" w:cs="Times New Roman" w:hint="eastAsia"/>
              </w:rPr>
              <w:t>或者</w:t>
            </w:r>
            <w:proofErr w:type="gramStart"/>
            <w:r w:rsidR="00F73AF8">
              <w:rPr>
                <w:rFonts w:ascii="Times New Roman" w:hAnsi="Times New Roman" w:cs="Times New Roman"/>
              </w:rPr>
              <w:t>’</w:t>
            </w:r>
            <w:proofErr w:type="gramEnd"/>
            <w:r w:rsidRPr="002B0CC2">
              <w:rPr>
                <w:rFonts w:ascii="Times New Roman" w:hAnsi="Times New Roman" w:cs="Times New Roman"/>
              </w:rPr>
              <w:t>CN</w:t>
            </w:r>
            <w:proofErr w:type="gramStart"/>
            <w:r w:rsidR="00F73AF8">
              <w:rPr>
                <w:rFonts w:ascii="Times New Roman" w:hAnsi="Times New Roman" w:cs="Times New Roman"/>
              </w:rPr>
              <w:t>’</w:t>
            </w:r>
            <w:proofErr w:type="gramEnd"/>
            <w:r w:rsidR="00F73AF8">
              <w:rPr>
                <w:rFonts w:ascii="Times New Roman" w:hAnsi="Times New Roman" w:cs="Times New Roman" w:hint="eastAsia"/>
              </w:rPr>
              <w:t xml:space="preserve"> </w:t>
            </w:r>
            <w:r w:rsidRPr="002B0CC2">
              <w:rPr>
                <w:rFonts w:ascii="Times New Roman" w:hAnsiTheme="minorEastAsia" w:cs="Times New Roman"/>
              </w:rPr>
              <w:t>，则清空</w:t>
            </w:r>
            <w:r w:rsidRPr="002B0CC2">
              <w:rPr>
                <w:rFonts w:ascii="Times New Roman" w:hAnsi="Times New Roman" w:cs="Times New Roman"/>
              </w:rPr>
              <w:t>[Component], [Site], [Remark]</w:t>
            </w:r>
          </w:p>
          <w:p w:rsidR="00F73AF8" w:rsidRPr="00F73AF8" w:rsidRDefault="00F73AF8" w:rsidP="00F73AF8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F73AF8">
              <w:rPr>
                <w:rFonts w:ascii="Times New Roman" w:hAnsiTheme="minorEastAsia" w:cs="Times New Roman" w:hint="eastAsia"/>
              </w:rPr>
              <w:t>检查</w:t>
            </w:r>
            <w:proofErr w:type="spellStart"/>
            <w:r w:rsidRPr="00F73AF8">
              <w:rPr>
                <w:rFonts w:ascii="Times New Roman" w:hAnsiTheme="minorEastAsia" w:cs="Times New Roman" w:hint="eastAsia"/>
              </w:rPr>
              <w:t>MBSno</w:t>
            </w:r>
            <w:proofErr w:type="spellEnd"/>
            <w:r w:rsidRPr="00F73AF8">
              <w:rPr>
                <w:rFonts w:ascii="Times New Roman" w:hAnsiTheme="minorEastAsia" w:cs="Times New Roman" w:hint="eastAsia"/>
              </w:rPr>
              <w:t>的维修次数，若大于等于</w:t>
            </w:r>
            <w:r w:rsidRPr="00F73AF8">
              <w:rPr>
                <w:rFonts w:ascii="Times New Roman" w:hAnsiTheme="minorEastAsia" w:cs="Times New Roman" w:hint="eastAsia"/>
              </w:rPr>
              <w:t>1</w:t>
            </w:r>
            <w:r w:rsidRPr="00F73AF8">
              <w:rPr>
                <w:rFonts w:ascii="Times New Roman" w:hAnsiTheme="minorEastAsia" w:cs="Times New Roman" w:hint="eastAsia"/>
              </w:rPr>
              <w:t>，并提示“此</w:t>
            </w:r>
            <w:r w:rsidRPr="00F73AF8">
              <w:rPr>
                <w:rFonts w:ascii="Times New Roman" w:hAnsiTheme="minorEastAsia" w:cs="Times New Roman" w:hint="eastAsia"/>
              </w:rPr>
              <w:t>MB</w:t>
            </w:r>
            <w:r w:rsidRPr="00F73AF8">
              <w:rPr>
                <w:rFonts w:ascii="Times New Roman" w:hAnsiTheme="minorEastAsia" w:cs="Times New Roman" w:hint="eastAsia"/>
              </w:rPr>
              <w:t>有</w:t>
            </w:r>
            <w:r w:rsidRPr="00F73AF8">
              <w:rPr>
                <w:rFonts w:ascii="Times New Roman" w:hAnsiTheme="minorEastAsia" w:cs="Times New Roman" w:hint="eastAsia"/>
              </w:rPr>
              <w:t>@Count</w:t>
            </w:r>
            <w:r w:rsidRPr="00F73AF8">
              <w:rPr>
                <w:rFonts w:ascii="Times New Roman" w:hAnsiTheme="minorEastAsia" w:cs="Times New Roman" w:hint="eastAsia"/>
              </w:rPr>
              <w:t>次不良”</w:t>
            </w:r>
          </w:p>
          <w:p w:rsidR="00F73AF8" w:rsidRPr="00F73AF8" w:rsidRDefault="00F73AF8" w:rsidP="00F73AF8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 w:rsidRPr="00F73AF8">
              <w:rPr>
                <w:rFonts w:ascii="Times New Roman" w:hAnsiTheme="minorEastAsia" w:cs="Times New Roman" w:hint="eastAsia"/>
              </w:rPr>
              <w:t>检查</w:t>
            </w:r>
            <w:r w:rsidRPr="00F73AF8">
              <w:rPr>
                <w:rFonts w:ascii="Times New Roman" w:hAnsiTheme="minorEastAsia" w:cs="Times New Roman" w:hint="eastAsia"/>
              </w:rPr>
              <w:t>[Site]</w:t>
            </w:r>
            <w:r w:rsidRPr="00F73AF8">
              <w:rPr>
                <w:rFonts w:ascii="Times New Roman" w:hAnsiTheme="minorEastAsia" w:cs="Times New Roman" w:hint="eastAsia"/>
              </w:rPr>
              <w:t>是否由以下字符组成</w:t>
            </w:r>
            <w:r w:rsidR="00743EAA">
              <w:rPr>
                <w:rFonts w:ascii="Times New Roman" w:hAnsiTheme="minorEastAsia" w:cs="Times New Roman" w:hint="eastAsia"/>
              </w:rPr>
              <w:t>‘</w:t>
            </w:r>
            <w:r w:rsidRPr="00B05E45">
              <w:rPr>
                <w:rFonts w:ascii="Times New Roman" w:hAnsiTheme="minorEastAsia" w:cs="Times New Roman"/>
                <w:color w:val="FF0000"/>
              </w:rPr>
              <w:t>01234567890ABCDEFGHIJKLMNOPQRSTUVWXYZ</w:t>
            </w:r>
            <w:r w:rsidR="00743EAA">
              <w:rPr>
                <w:rFonts w:ascii="Times New Roman" w:hAnsiTheme="minorEastAsia" w:cs="Times New Roman" w:hint="eastAsia"/>
              </w:rPr>
              <w:t>’</w:t>
            </w:r>
            <w:r w:rsidRPr="00F73AF8">
              <w:rPr>
                <w:rFonts w:ascii="Times New Roman" w:hAnsiTheme="minorEastAsia" w:cs="Times New Roman" w:hint="eastAsia"/>
              </w:rPr>
              <w:t>，若不是则报错：“错误的</w:t>
            </w:r>
            <w:r w:rsidR="008E54FF">
              <w:rPr>
                <w:rFonts w:ascii="Times New Roman" w:hAnsiTheme="minorEastAsia" w:cs="Times New Roman" w:hint="eastAsia"/>
              </w:rPr>
              <w:t>Site</w:t>
            </w:r>
            <w:r w:rsidRPr="00F73AF8">
              <w:rPr>
                <w:rFonts w:ascii="Times New Roman" w:hAnsiTheme="minorEastAsia" w:cs="Times New Roman" w:hint="eastAsia"/>
              </w:rPr>
              <w:t xml:space="preserve"> </w:t>
            </w:r>
            <w:r w:rsidRPr="00F73AF8">
              <w:rPr>
                <w:rFonts w:ascii="Times New Roman" w:hAnsiTheme="minorEastAsia" w:cs="Times New Roman" w:hint="eastAsia"/>
              </w:rPr>
              <w:t>代码”</w:t>
            </w: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异常情况：</w:t>
            </w:r>
          </w:p>
          <w:p w:rsidR="006925DD" w:rsidRDefault="006925DD" w:rsidP="00F73AF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如果没有选择或者输入</w:t>
            </w:r>
            <w:r w:rsidRPr="000B3464">
              <w:rPr>
                <w:rFonts w:ascii="Times New Roman" w:hAnsi="Times New Roman" w:cs="Times New Roman"/>
                <w:strike/>
              </w:rPr>
              <w:t>[Test Station]/</w:t>
            </w:r>
            <w:r w:rsidRPr="002B0CC2">
              <w:rPr>
                <w:rFonts w:ascii="Times New Roman" w:hAnsi="Times New Roman" w:cs="Times New Roman"/>
              </w:rPr>
              <w:t>[Defect]/[Cause]/[Major Part]/ [Obligation]</w:t>
            </w:r>
            <w:r w:rsidRPr="002B0CC2">
              <w:rPr>
                <w:rFonts w:ascii="Times New Roman" w:hAnsiTheme="minorEastAsia" w:cs="Times New Roman"/>
              </w:rPr>
              <w:t>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请输入</w:t>
            </w:r>
            <w:r w:rsidRPr="002B0CC2">
              <w:rPr>
                <w:rFonts w:ascii="Times New Roman" w:hAnsi="Times New Roman" w:cs="Times New Roman"/>
              </w:rPr>
              <w:t xml:space="preserve"> XXXX first</w:t>
            </w:r>
            <w:proofErr w:type="gramStart"/>
            <w:r w:rsidRPr="002B0CC2">
              <w:rPr>
                <w:rFonts w:ascii="Times New Roman" w:hAnsi="Times New Roman" w:cs="Times New Roman"/>
              </w:rPr>
              <w:t>!!“</w:t>
            </w:r>
            <w:proofErr w:type="gramEnd"/>
          </w:p>
          <w:p w:rsidR="00525BDC" w:rsidRDefault="00525BDC" w:rsidP="00525BD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请输入合法的</w:t>
            </w:r>
            <w:r w:rsidRPr="00E31CCA">
              <w:rPr>
                <w:rFonts w:ascii="Times New Roman" w:hAnsi="Times New Roman" w:cs="Times New Roman"/>
              </w:rPr>
              <w:t>Defect!!”</w:t>
            </w:r>
          </w:p>
          <w:p w:rsidR="00A01AEE" w:rsidRPr="00525BDC" w:rsidRDefault="00A01AEE" w:rsidP="00525BDC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如果刷入的</w:t>
            </w:r>
            <w:r>
              <w:rPr>
                <w:rFonts w:ascii="Times New Roman" w:hAnsi="Times New Roman" w:cs="Times New Roman" w:hint="eastAsia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已经在系统存在，则报告错误：“该</w:t>
            </w:r>
            <w:r>
              <w:rPr>
                <w:rFonts w:ascii="Times New Roman" w:hAnsi="Times New Roman" w:cs="Times New Roman" w:hint="eastAsia"/>
              </w:rPr>
              <w:t>Defect</w:t>
            </w:r>
            <w:r>
              <w:rPr>
                <w:rFonts w:ascii="Times New Roman" w:hAnsi="Times New Roman" w:cs="Times New Roman" w:hint="eastAsia"/>
              </w:rPr>
              <w:t>已经存在！”。</w:t>
            </w:r>
          </w:p>
          <w:p w:rsidR="006925DD" w:rsidRDefault="006925DD" w:rsidP="00F73AF8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如果用户选择的</w:t>
            </w:r>
            <w:r w:rsidRPr="002B0CC2">
              <w:rPr>
                <w:rFonts w:ascii="Times New Roman" w:hAnsi="Times New Roman" w:cs="Times New Roman"/>
              </w:rPr>
              <w:t>Cause&lt;&gt;</w:t>
            </w:r>
            <w:r w:rsidR="00F73AF8"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 w:rsidR="00F73AF8">
              <w:rPr>
                <w:rFonts w:ascii="Times New Roman" w:hAnsi="Times New Roman" w:cs="Times New Roman"/>
              </w:rPr>
              <w:t>’</w:t>
            </w:r>
            <w:proofErr w:type="gramEnd"/>
            <w:r w:rsidRPr="002B0CC2">
              <w:rPr>
                <w:rFonts w:ascii="Times New Roman" w:hAnsi="Times New Roman" w:cs="Times New Roman"/>
              </w:rPr>
              <w:t>WW</w:t>
            </w:r>
            <w:proofErr w:type="gramStart"/>
            <w:r w:rsidR="00F73AF8">
              <w:rPr>
                <w:rFonts w:ascii="Times New Roman" w:hAnsi="Times New Roman" w:cs="Times New Roman"/>
              </w:rPr>
              <w:t>’</w:t>
            </w:r>
            <w:proofErr w:type="gramEnd"/>
            <w:r w:rsidR="00F73AF8">
              <w:rPr>
                <w:rFonts w:ascii="Times New Roman" w:hAnsi="Times New Roman" w:cs="Times New Roman" w:hint="eastAsia"/>
              </w:rPr>
              <w:t xml:space="preserve"> and </w:t>
            </w:r>
            <w:r w:rsidR="00F73AF8">
              <w:rPr>
                <w:rFonts w:ascii="Times New Roman" w:hAnsi="Times New Roman" w:cs="Times New Roman"/>
              </w:rPr>
              <w:t>‘</w:t>
            </w:r>
            <w:r w:rsidRPr="002B0CC2">
              <w:rPr>
                <w:rFonts w:ascii="Times New Roman" w:hAnsi="Times New Roman" w:cs="Times New Roman"/>
              </w:rPr>
              <w:t>CN</w:t>
            </w:r>
            <w:r w:rsidR="00F73AF8">
              <w:rPr>
                <w:rFonts w:ascii="Times New Roman" w:hAnsi="Times New Roman" w:cs="Times New Roman"/>
              </w:rPr>
              <w:t>’</w:t>
            </w:r>
            <w:r w:rsidRPr="002B0CC2">
              <w:rPr>
                <w:rFonts w:ascii="Times New Roman" w:hAnsiTheme="minorEastAsia" w:cs="Times New Roman"/>
              </w:rPr>
              <w:t>，且没有选择</w:t>
            </w:r>
            <w:r w:rsidRPr="002B0CC2">
              <w:rPr>
                <w:rFonts w:ascii="Times New Roman" w:hAnsi="Times New Roman" w:cs="Times New Roman"/>
              </w:rPr>
              <w:t>[Component]/</w:t>
            </w:r>
            <w:r w:rsidR="00E70B05" w:rsidRPr="00E70B05">
              <w:rPr>
                <w:rFonts w:ascii="Times New Roman" w:hAnsi="Times New Roman" w:cs="Times New Roman"/>
                <w:strike/>
                <w:rPrChange w:id="140" w:author="Gao, Guan-Wei (高貫偉 ITC)" w:date="2012-04-21T13:57:00Z">
                  <w:rPr>
                    <w:rFonts w:ascii="Times New Roman" w:hAnsi="Times New Roman" w:cs="Times New Roman"/>
                  </w:rPr>
                </w:rPrChange>
              </w:rPr>
              <w:t>[Site]</w:t>
            </w:r>
            <w:r w:rsidRPr="002B0CC2">
              <w:rPr>
                <w:rFonts w:ascii="Times New Roman" w:hAnsiTheme="minorEastAsia" w:cs="Times New Roman"/>
              </w:rPr>
              <w:t>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请输入</w:t>
            </w:r>
            <w:r w:rsidRPr="002B0CC2">
              <w:rPr>
                <w:rFonts w:ascii="Times New Roman" w:hAnsi="Times New Roman" w:cs="Times New Roman"/>
              </w:rPr>
              <w:t xml:space="preserve"> XXXX first!! “</w:t>
            </w:r>
          </w:p>
          <w:p w:rsidR="00525BDC" w:rsidRPr="00E31CCA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525BDC" w:rsidRPr="00525BDC" w:rsidRDefault="00525BDC" w:rsidP="00525BDC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 xml:space="preserve">Defect – </w:t>
            </w:r>
            <w:proofErr w:type="spellStart"/>
            <w:r w:rsidRPr="00E31CCA">
              <w:rPr>
                <w:rFonts w:ascii="Times New Roman" w:hAnsi="Times New Roman" w:cs="Times New Roman"/>
              </w:rPr>
              <w:t>GetData</w:t>
            </w:r>
            <w:proofErr w:type="spellEnd"/>
            <w:r w:rsidRPr="00E31CCA">
              <w:rPr>
                <w:rFonts w:ascii="Times New Roman" w:hAnsi="Times New Roman" w:cs="Times New Roman"/>
              </w:rPr>
              <w:t>..</w:t>
            </w:r>
            <w:proofErr w:type="spellStart"/>
            <w:r w:rsidRPr="00E31CCA">
              <w:rPr>
                <w:rFonts w:ascii="Times New Roman" w:hAnsi="Times New Roman" w:cs="Times New Roman"/>
              </w:rPr>
              <w:t>DefectCode</w:t>
            </w:r>
            <w:proofErr w:type="spellEnd"/>
            <w:r w:rsidRPr="00E31CCA">
              <w:rPr>
                <w:rFonts w:ascii="Times New Roman" w:hAnsiTheme="minorEastAsia" w:cs="Times New Roman"/>
              </w:rPr>
              <w:t>表</w:t>
            </w:r>
            <w:r>
              <w:rPr>
                <w:rFonts w:ascii="Times New Roman" w:hAnsiTheme="minorEastAsia" w:cs="Times New Roman" w:hint="eastAsia"/>
              </w:rPr>
              <w:t>（</w:t>
            </w:r>
            <w:proofErr w:type="spellStart"/>
            <w:r>
              <w:rPr>
                <w:rFonts w:ascii="Times New Roman" w:hAnsiTheme="minorEastAsia" w:cs="Times New Roman" w:hint="eastAsia"/>
              </w:rPr>
              <w:t>Tp</w:t>
            </w:r>
            <w:proofErr w:type="spellEnd"/>
            <w:r>
              <w:rPr>
                <w:rFonts w:ascii="Times New Roman" w:hAnsiTheme="minorEastAsia" w:cs="Times New Roman" w:hint="eastAsia"/>
              </w:rPr>
              <w:t>=</w:t>
            </w:r>
            <w:r>
              <w:rPr>
                <w:rFonts w:ascii="Times New Roman" w:hAnsiTheme="minorEastAsia" w:cs="Times New Roman" w:hint="eastAsia"/>
              </w:rPr>
              <w:t>‘</w:t>
            </w:r>
            <w:r>
              <w:rPr>
                <w:rFonts w:ascii="Times New Roman" w:hAnsiTheme="minorEastAsia" w:cs="Times New Roman" w:hint="eastAsia"/>
              </w:rPr>
              <w:t>PRD</w:t>
            </w:r>
            <w:r>
              <w:rPr>
                <w:rFonts w:ascii="Times New Roman" w:hAnsiTheme="minorEastAsia" w:cs="Times New Roman" w:hint="eastAsia"/>
              </w:rPr>
              <w:t>’）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Save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F73AF8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Ask user</w:t>
            </w:r>
            <w:r w:rsidR="006925DD" w:rsidRPr="002B0CC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“Add another defect?”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Choose ‘N’</w:t>
            </w:r>
          </w:p>
          <w:p w:rsidR="006925DD" w:rsidRPr="002B0CC2" w:rsidRDefault="006925DD" w:rsidP="000B73C7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如果用户选择</w:t>
            </w:r>
            <w:proofErr w:type="gramStart"/>
            <w:r w:rsidRPr="002B0CC2">
              <w:rPr>
                <w:rFonts w:ascii="Times New Roman" w:hAnsi="Times New Roman" w:cs="Times New Roman"/>
              </w:rPr>
              <w:t>’</w:t>
            </w:r>
            <w:proofErr w:type="gramEnd"/>
            <w:r w:rsidRPr="002B0CC2">
              <w:rPr>
                <w:rFonts w:ascii="Times New Roman" w:hAnsi="Times New Roman" w:cs="Times New Roman"/>
              </w:rPr>
              <w:t>Y</w:t>
            </w:r>
            <w:proofErr w:type="gramStart"/>
            <w:r w:rsidRPr="002B0CC2">
              <w:rPr>
                <w:rFonts w:ascii="Times New Roman" w:hAnsi="Times New Roman" w:cs="Times New Roman"/>
              </w:rPr>
              <w:t>’</w:t>
            </w:r>
            <w:proofErr w:type="gramEnd"/>
            <w:r w:rsidRPr="002B0CC2">
              <w:rPr>
                <w:rFonts w:ascii="Times New Roman" w:hAnsiTheme="minorEastAsia" w:cs="Times New Roman"/>
              </w:rPr>
              <w:t>，则清空页面后，</w:t>
            </w:r>
            <w:r w:rsidRPr="002B0CC2">
              <w:rPr>
                <w:rFonts w:ascii="Times New Roman" w:hAnsi="Times New Roman" w:cs="Times New Roman"/>
              </w:rPr>
              <w:t>go to step 4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Close [Add] Page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Refresh Repair Log on the Main Page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Default="00B64727" w:rsidP="00B64727">
      <w:pPr>
        <w:ind w:firstLineChars="200" w:firstLine="420"/>
        <w:rPr>
          <w:rFonts w:ascii="Courier New" w:eastAsia="SimSun" w:hAnsi="Courier New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1" w:name="_Toc309650907"/>
      <w:r w:rsidRPr="00A722CC">
        <w:rPr>
          <w:rFonts w:ascii="Times New Roman" w:eastAsia="SimHei" w:hint="eastAsia"/>
          <w:sz w:val="28"/>
        </w:rPr>
        <w:t>业务规则</w:t>
      </w:r>
      <w:bookmarkEnd w:id="141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64727" w:rsidRPr="002B0CC2" w:rsidTr="000B73C7">
        <w:tc>
          <w:tcPr>
            <w:tcW w:w="3195" w:type="dxa"/>
            <w:shd w:val="clear" w:color="auto" w:fill="D6E3BC" w:themeFill="accent3" w:themeFillTint="66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6925DD" w:rsidRPr="002B0CC2" w:rsidTr="000B73C7">
        <w:tc>
          <w:tcPr>
            <w:tcW w:w="3195" w:type="dxa"/>
          </w:tcPr>
          <w:p w:rsidR="006925DD" w:rsidRPr="00CD15F0" w:rsidRDefault="006925DD" w:rsidP="000B73C7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CD15F0">
              <w:rPr>
                <w:rFonts w:ascii="Times New Roman" w:hAnsi="Times New Roman" w:cs="Times New Roman"/>
                <w:strike/>
              </w:rPr>
              <w:t>3. Get [Test Station]</w:t>
            </w:r>
          </w:p>
        </w:tc>
        <w:tc>
          <w:tcPr>
            <w:tcW w:w="5327" w:type="dxa"/>
          </w:tcPr>
          <w:p w:rsidR="006925DD" w:rsidRPr="00CD15F0" w:rsidRDefault="006925DD" w:rsidP="005B76CD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CD15F0">
              <w:rPr>
                <w:rFonts w:ascii="Times New Roman" w:hAnsi="Times New Roman" w:cs="Times New Roman"/>
                <w:strike/>
              </w:rPr>
              <w:t>ICT</w:t>
            </w:r>
            <w:r w:rsidR="005B76CD" w:rsidRPr="00CD15F0">
              <w:rPr>
                <w:rFonts w:ascii="Times New Roman" w:hAnsi="Times New Roman" w:cs="Times New Roman" w:hint="eastAsia"/>
                <w:strike/>
              </w:rPr>
              <w:t xml:space="preserve"> Online</w:t>
            </w:r>
            <w:r w:rsidRPr="00CD15F0">
              <w:rPr>
                <w:rFonts w:ascii="Times New Roman" w:hAnsi="Times New Roman" w:cs="Times New Roman"/>
                <w:strike/>
              </w:rPr>
              <w:t xml:space="preserve"> Repair/SA Online Repair/</w:t>
            </w:r>
            <w:r w:rsidR="005B76CD" w:rsidRPr="00CD15F0">
              <w:rPr>
                <w:rFonts w:ascii="Times New Roman" w:hAnsi="Times New Roman" w:cs="Times New Roman" w:hint="eastAsia"/>
                <w:strike/>
              </w:rPr>
              <w:t>PCA</w:t>
            </w:r>
            <w:r w:rsidRPr="00CD15F0">
              <w:rPr>
                <w:rFonts w:ascii="Times New Roman" w:hAnsi="Times New Roman" w:cs="Times New Roman"/>
                <w:strike/>
              </w:rPr>
              <w:t xml:space="preserve"> Repair</w:t>
            </w:r>
          </w:p>
          <w:p w:rsidR="00F324EA" w:rsidRPr="00CD15F0" w:rsidRDefault="00F324EA" w:rsidP="005B76CD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CD15F0">
              <w:rPr>
                <w:rFonts w:ascii="Times New Roman" w:hAnsi="Times New Roman" w:cs="Times New Roman" w:hint="eastAsia"/>
                <w:strike/>
              </w:rPr>
              <w:t>显示当前的名称</w:t>
            </w: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7. Save</w:t>
            </w:r>
          </w:p>
        </w:tc>
        <w:tc>
          <w:tcPr>
            <w:tcW w:w="5327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  <w:lang w:eastAsia="zh-TW"/>
              </w:rPr>
            </w:pPr>
            <w:r w:rsidRPr="002B0CC2">
              <w:rPr>
                <w:rFonts w:ascii="Times New Roman" w:hAnsi="Times New Roman" w:cs="Times New Roman"/>
              </w:rPr>
              <w:t>Insert [</w:t>
            </w:r>
            <w:proofErr w:type="spellStart"/>
            <w:r w:rsidRPr="002B0CC2">
              <w:rPr>
                <w:rFonts w:ascii="Times New Roman" w:hAnsi="Times New Roman" w:cs="Times New Roman"/>
              </w:rPr>
              <w:t>PCBRepair_DefectInfo</w:t>
            </w:r>
            <w:proofErr w:type="spellEnd"/>
            <w:r w:rsidRPr="002B0CC2">
              <w:rPr>
                <w:rFonts w:ascii="Times New Roman" w:hAnsi="Times New Roman" w:cs="Times New Roman"/>
              </w:rPr>
              <w:t>]</w:t>
            </w:r>
          </w:p>
          <w:p w:rsidR="0011030D" w:rsidRPr="00CE7496" w:rsidRDefault="0011030D" w:rsidP="0011030D">
            <w:pPr>
              <w:jc w:val="left"/>
              <w:rPr>
                <w:ins w:id="142" w:author="Gao, Guan-Wei (高貫偉 ITC)" w:date="2012-06-13T16:16:00Z"/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cyan"/>
              </w:rPr>
            </w:pPr>
            <w:ins w:id="143" w:author="Gao, Guan-Wei (高貫偉 ITC)" w:date="2012-06-13T16:16:00Z"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【</w:t>
              </w:r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2012-6-13</w:t>
              </w:r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】</w:t>
              </w:r>
            </w:ins>
          </w:p>
          <w:p w:rsidR="0011030D" w:rsidRPr="00CE7496" w:rsidRDefault="0011030D" w:rsidP="0011030D">
            <w:pPr>
              <w:jc w:val="left"/>
              <w:rPr>
                <w:ins w:id="144" w:author="Gao, Guan-Wei (高貫偉 ITC)" w:date="2012-06-13T16:16:00Z"/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ins w:id="145" w:author="Gao, Guan-Wei (高貫偉 ITC)" w:date="2012-06-13T16:16:00Z">
              <w:r w:rsidRPr="00CE7496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</w:rPr>
                <w:t>P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CB</w:t>
              </w:r>
              <w:r w:rsidRPr="00CE7496"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Repair_DefectInfo</w:t>
              </w:r>
              <w:r w:rsidRPr="00CE7496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highlight w:val="cyan"/>
                </w:rPr>
                <w:t>.Location=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 xml:space="preserve"> left(</w:t>
              </w:r>
              <w:proofErr w:type="spellStart"/>
              <w:r w:rsidRPr="00CE7496">
                <w:rPr>
                  <w:rFonts w:ascii="Courier New" w:hAnsi="Courier New" w:cs="Courier New"/>
                  <w:sz w:val="20"/>
                  <w:szCs w:val="20"/>
                  <w:highlight w:val="cyan"/>
                </w:rPr>
                <w:t>MajorPart</w:t>
              </w:r>
              <w:proofErr w:type="spellEnd"/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+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eastAsia="SimSun" w:hAnsi="Courier New" w:cs="Courier New" w:hint="eastAsia"/>
                  <w:color w:val="FF0000"/>
                  <w:sz w:val="20"/>
                  <w:szCs w:val="20"/>
                  <w:highlight w:val="cyan"/>
                </w:rPr>
                <w:t xml:space="preserve">   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eastAsia="SimSun" w:hAnsi="Courier New" w:cs="Courier New" w:hint="eastAsia"/>
                  <w:color w:val="FF0000"/>
                  <w:sz w:val="20"/>
                  <w:szCs w:val="20"/>
                  <w:highlight w:val="cyan"/>
                </w:rPr>
                <w:t>,3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)+LEFT(</w:t>
              </w:r>
              <w:r w:rsidRPr="00CE7496">
                <w:rPr>
                  <w:rFonts w:ascii="Courier New" w:hAnsi="Courier New" w:cs="Courier New"/>
                  <w:sz w:val="20"/>
                  <w:szCs w:val="20"/>
                  <w:highlight w:val="cyan"/>
                </w:rPr>
                <w:t>Component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+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eastAsia="SimSun" w:hAnsi="Courier New" w:cs="Courier New" w:hint="eastAsia"/>
                  <w:color w:val="FF0000"/>
                  <w:sz w:val="20"/>
                  <w:szCs w:val="20"/>
                  <w:highlight w:val="cyan"/>
                </w:rPr>
                <w:t xml:space="preserve">  </w:t>
              </w:r>
              <w:r w:rsidRPr="00CE7496">
                <w:rPr>
                  <w:rFonts w:ascii="Courier New" w:eastAsia="SimSun" w:hAnsi="Courier New" w:cs="Courier New"/>
                  <w:color w:val="FF0000"/>
                  <w:sz w:val="20"/>
                  <w:szCs w:val="20"/>
                  <w:highlight w:val="cyan"/>
                </w:rPr>
                <w:t>’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,</w:t>
              </w:r>
              <w:r w:rsidRPr="00CE7496">
                <w:rPr>
                  <w:rFonts w:ascii="Courier New" w:hAnsi="Courier New" w:cs="Courier New"/>
                  <w:sz w:val="20"/>
                  <w:szCs w:val="20"/>
                  <w:highlight w:val="cyan"/>
                </w:rPr>
                <w:t>2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)+</w:t>
              </w:r>
              <w:r w:rsidRPr="00CE7496">
                <w:rPr>
                  <w:rFonts w:ascii="Courier New" w:hAnsi="Courier New" w:cs="Courier New"/>
                  <w:color w:val="FF00FF"/>
                  <w:sz w:val="20"/>
                  <w:szCs w:val="20"/>
                  <w:highlight w:val="cyan"/>
                </w:rPr>
                <w:t>RTRIM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(</w:t>
              </w:r>
              <w:r w:rsidRPr="00CE7496">
                <w:rPr>
                  <w:rFonts w:ascii="Courier New" w:hAnsi="Courier New" w:cs="Courier New"/>
                  <w:color w:val="0000FF"/>
                  <w:sz w:val="20"/>
                  <w:szCs w:val="20"/>
                  <w:highlight w:val="cyan"/>
                </w:rPr>
                <w:t>Site</w:t>
              </w:r>
              <w:r w:rsidRPr="00CE7496">
                <w:rPr>
                  <w:rFonts w:ascii="Courier New" w:hAnsi="Courier New" w:cs="Courier New"/>
                  <w:color w:val="808080"/>
                  <w:sz w:val="20"/>
                  <w:szCs w:val="20"/>
                  <w:highlight w:val="cyan"/>
                </w:rPr>
                <w:t>)</w:t>
              </w:r>
            </w:ins>
          </w:p>
          <w:p w:rsidR="0011030D" w:rsidRPr="0011030D" w:rsidRDefault="0011030D" w:rsidP="000B73C7">
            <w:pPr>
              <w:jc w:val="left"/>
              <w:rPr>
                <w:ins w:id="146" w:author="Gao, Guan-Wei (高貫偉 ITC)" w:date="2012-06-13T16:16:00Z"/>
                <w:rFonts w:ascii="Times New Roman" w:eastAsia="SimSun" w:hAnsiTheme="minorEastAsia" w:cs="Times New Roman"/>
                <w:strike/>
              </w:rPr>
            </w:pP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  <w:lang w:eastAsia="zh-TW"/>
              </w:rPr>
            </w:pPr>
            <w:r w:rsidRPr="000E771A">
              <w:rPr>
                <w:rFonts w:ascii="Times New Roman" w:hAnsiTheme="minorEastAsia" w:cs="Times New Roman"/>
                <w:strike/>
              </w:rPr>
              <w:t>对于</w:t>
            </w:r>
            <w:r w:rsidRPr="000E771A">
              <w:rPr>
                <w:rFonts w:ascii="Times New Roman" w:hAnsi="Times New Roman" w:cs="Times New Roman"/>
                <w:strike/>
              </w:rPr>
              <w:t xml:space="preserve">Cause = ‘Key Part Fail’ </w:t>
            </w:r>
            <w:r w:rsidRPr="000E771A">
              <w:rPr>
                <w:rFonts w:ascii="Times New Roman" w:hAnsiTheme="minorEastAsia" w:cs="Times New Roman"/>
                <w:strike/>
              </w:rPr>
              <w:t>时，</w:t>
            </w:r>
            <w:r w:rsidRPr="002B0CC2">
              <w:rPr>
                <w:rFonts w:ascii="Times New Roman" w:hAnsiTheme="minorEastAsia" w:cs="Times New Roman"/>
              </w:rPr>
              <w:t>如果</w:t>
            </w:r>
            <w:r w:rsidRPr="002B0CC2"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 w:rsidRPr="002B0CC2">
              <w:rPr>
                <w:rFonts w:ascii="Times New Roman" w:hAnsi="Times New Roman" w:cs="Times New Roman"/>
              </w:rPr>
              <w:t>Sno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 and New Part </w:t>
            </w:r>
            <w:proofErr w:type="spellStart"/>
            <w:r w:rsidRPr="002B0CC2">
              <w:rPr>
                <w:rFonts w:ascii="Times New Roman" w:hAnsi="Times New Roman" w:cs="Times New Roman"/>
              </w:rPr>
              <w:t>Sno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 </w:t>
            </w:r>
            <w:r w:rsidRPr="002B0CC2">
              <w:rPr>
                <w:rFonts w:ascii="Times New Roman" w:hAnsiTheme="minorEastAsia" w:cs="Times New Roman"/>
              </w:rPr>
              <w:t>均输入，则需要更新</w:t>
            </w:r>
            <w:r w:rsidRPr="002B0CC2">
              <w:rPr>
                <w:rFonts w:ascii="Times New Roman" w:hAnsi="Times New Roman" w:cs="Times New Roman"/>
              </w:rPr>
              <w:t>[</w:t>
            </w:r>
            <w:proofErr w:type="spellStart"/>
            <w:r w:rsidRPr="002B0CC2">
              <w:rPr>
                <w:rFonts w:ascii="Times New Roman" w:hAnsi="Times New Roman" w:cs="Times New Roman"/>
              </w:rPr>
              <w:t>PCB_Part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] </w:t>
            </w:r>
            <w:r w:rsidRPr="002B0CC2">
              <w:rPr>
                <w:rFonts w:ascii="Times New Roman" w:hAnsiTheme="minorEastAsia" w:cs="Times New Roman"/>
              </w:rPr>
              <w:t>中的相关记录，如果</w:t>
            </w:r>
            <w:r w:rsidRPr="002B0CC2">
              <w:rPr>
                <w:rFonts w:ascii="Times New Roman" w:hAnsi="Times New Roman" w:cs="Times New Roman"/>
              </w:rPr>
              <w:t xml:space="preserve">Faulty Part </w:t>
            </w:r>
            <w:proofErr w:type="spellStart"/>
            <w:r w:rsidRPr="002B0CC2">
              <w:rPr>
                <w:rFonts w:ascii="Times New Roman" w:hAnsi="Times New Roman" w:cs="Times New Roman"/>
              </w:rPr>
              <w:t>Sno</w:t>
            </w:r>
            <w:proofErr w:type="spellEnd"/>
            <w:r w:rsidRPr="002B0CC2">
              <w:rPr>
                <w:rFonts w:ascii="Times New Roman" w:hAnsi="Times New Roman" w:cs="Times New Roman"/>
              </w:rPr>
              <w:t xml:space="preserve"> </w:t>
            </w:r>
            <w:r w:rsidRPr="002B0CC2">
              <w:rPr>
                <w:rFonts w:ascii="Times New Roman" w:hAnsiTheme="minorEastAsia" w:cs="Times New Roman"/>
              </w:rPr>
              <w:t>不存在，则报告错误：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该</w:t>
            </w:r>
            <w:r w:rsidRPr="002B0CC2">
              <w:rPr>
                <w:rFonts w:ascii="Times New Roman" w:hAnsi="Times New Roman" w:cs="Times New Roman"/>
              </w:rPr>
              <w:t xml:space="preserve">Part </w:t>
            </w:r>
            <w:r w:rsidRPr="002B0CC2">
              <w:rPr>
                <w:rFonts w:ascii="Times New Roman" w:hAnsiTheme="minorEastAsia" w:cs="Times New Roman"/>
              </w:rPr>
              <w:t>（</w:t>
            </w:r>
            <w:r w:rsidRPr="002B0CC2">
              <w:rPr>
                <w:rFonts w:ascii="Times New Roman" w:hAnsi="Times New Roman" w:cs="Times New Roman"/>
              </w:rPr>
              <w:t>@</w:t>
            </w:r>
            <w:proofErr w:type="spellStart"/>
            <w:r w:rsidRPr="002B0CC2">
              <w:rPr>
                <w:rFonts w:ascii="Times New Roman" w:hAnsi="Times New Roman" w:cs="Times New Roman"/>
              </w:rPr>
              <w:t>FaultyPartSno</w:t>
            </w:r>
            <w:proofErr w:type="spellEnd"/>
            <w:r w:rsidRPr="002B0CC2">
              <w:rPr>
                <w:rFonts w:ascii="Times New Roman" w:hAnsiTheme="minorEastAsia" w:cs="Times New Roman"/>
              </w:rPr>
              <w:t>）不存在</w:t>
            </w:r>
            <w:r w:rsidRPr="002B0CC2">
              <w:rPr>
                <w:rFonts w:ascii="Times New Roman" w:hAnsi="Times New Roman" w:cs="Times New Roman"/>
              </w:rPr>
              <w:t>!!”</w:t>
            </w: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3195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6925DD" w:rsidRPr="002B0CC2" w:rsidRDefault="006925DD" w:rsidP="000B73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C43B53" w:rsidRDefault="00B64727" w:rsidP="00B64727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47" w:name="_Toc309650908"/>
      <w:r w:rsidRPr="00C43B53">
        <w:rPr>
          <w:rFonts w:ascii="Times New Roman" w:eastAsia="SimSun" w:hAnsi="Times New Roman" w:hint="eastAsia"/>
        </w:rPr>
        <w:t>UC</w:t>
      </w:r>
      <w:r>
        <w:rPr>
          <w:rFonts w:ascii="Times New Roman" w:eastAsia="SimSun" w:hAnsi="Times New Roman" w:hint="eastAsia"/>
        </w:rPr>
        <w:t>-PCA Repair-0</w:t>
      </w:r>
      <w:r w:rsidR="006925DD">
        <w:rPr>
          <w:rFonts w:ascii="Times New Roman" w:eastAsia="SimSun" w:hAnsi="Times New Roman" w:hint="eastAsia"/>
        </w:rPr>
        <w:t>4</w:t>
      </w:r>
      <w:r>
        <w:rPr>
          <w:rFonts w:ascii="Times New Roman" w:eastAsia="SimSun" w:hAnsi="Times New Roman" w:hint="eastAsia"/>
        </w:rPr>
        <w:t>-Save</w:t>
      </w:r>
      <w:bookmarkEnd w:id="147"/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48" w:name="_Toc309650909"/>
      <w:r w:rsidRPr="00A722CC">
        <w:rPr>
          <w:rFonts w:ascii="Times New Roman" w:eastAsia="SimHei" w:hint="eastAsia"/>
          <w:sz w:val="28"/>
        </w:rPr>
        <w:t>功能及目标</w:t>
      </w:r>
      <w:bookmarkEnd w:id="148"/>
    </w:p>
    <w:p w:rsidR="00B64727" w:rsidRPr="00A047E7" w:rsidRDefault="00BA7C96" w:rsidP="00B6472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维修完毕</w:t>
      </w:r>
      <w:r>
        <w:rPr>
          <w:rFonts w:ascii="Arial" w:hAnsi="Arial" w:hint="eastAsia"/>
        </w:rPr>
        <w:t>Defect</w:t>
      </w:r>
      <w:r w:rsidR="006925DD">
        <w:rPr>
          <w:rFonts w:ascii="Arial" w:hAnsi="Arial" w:hint="eastAsia"/>
        </w:rPr>
        <w:t>记录。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9" w:name="_Toc309650910"/>
      <w:r w:rsidRPr="00A722CC">
        <w:rPr>
          <w:rFonts w:ascii="Times New Roman" w:eastAsia="SimHei" w:hint="eastAsia"/>
          <w:sz w:val="28"/>
        </w:rPr>
        <w:t>前置条件</w:t>
      </w:r>
      <w:bookmarkEnd w:id="149"/>
    </w:p>
    <w:p w:rsidR="00B64727" w:rsidRPr="0000593B" w:rsidRDefault="006925DD" w:rsidP="00B64727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不存在未维修完成的</w:t>
      </w:r>
      <w:r>
        <w:rPr>
          <w:rFonts w:ascii="Arial" w:eastAsia="SimSun" w:hAnsi="Arial" w:hint="eastAsia"/>
        </w:rPr>
        <w:t>Defect</w:t>
      </w:r>
      <w:r>
        <w:rPr>
          <w:rFonts w:ascii="Arial" w:eastAsia="SimSun" w:hAnsi="Arial" w:hint="eastAsia"/>
        </w:rPr>
        <w:t>记录</w:t>
      </w: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0" w:name="_Toc309650911"/>
      <w:r w:rsidRPr="00A722CC">
        <w:rPr>
          <w:rFonts w:ascii="Times New Roman" w:eastAsia="SimHei" w:hint="eastAsia"/>
          <w:sz w:val="28"/>
        </w:rPr>
        <w:t>后置条件</w:t>
      </w:r>
      <w:bookmarkEnd w:id="150"/>
    </w:p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1" w:name="_Toc309650912"/>
      <w:r w:rsidRPr="00A722CC">
        <w:rPr>
          <w:rFonts w:ascii="Times New Roman" w:eastAsia="SimHei" w:hint="eastAsia"/>
          <w:sz w:val="28"/>
        </w:rPr>
        <w:t>过程描述</w:t>
      </w:r>
      <w:bookmarkEnd w:id="151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64727" w:rsidRPr="002B0CC2" w:rsidTr="000B73C7">
        <w:tc>
          <w:tcPr>
            <w:tcW w:w="2786" w:type="dxa"/>
            <w:shd w:val="clear" w:color="auto" w:fill="92D050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B0CC2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3464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Click [</w:t>
            </w:r>
            <w:r w:rsidR="000B3464">
              <w:rPr>
                <w:rFonts w:ascii="Times New Roman" w:hAnsi="Times New Roman" w:cs="Times New Roman" w:hint="eastAsia"/>
              </w:rPr>
              <w:t>Finish</w:t>
            </w:r>
            <w:r w:rsidRPr="002B0CC2">
              <w:rPr>
                <w:rFonts w:ascii="Times New Roman" w:hAnsi="Times New Roman" w:cs="Times New Roman"/>
              </w:rPr>
              <w:t>] Button</w:t>
            </w:r>
          </w:p>
        </w:tc>
        <w:tc>
          <w:tcPr>
            <w:tcW w:w="557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925DD" w:rsidRPr="002B0CC2" w:rsidTr="000B73C7">
        <w:tc>
          <w:tcPr>
            <w:tcW w:w="2786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6925DD" w:rsidRPr="002B0CC2" w:rsidRDefault="006925DD" w:rsidP="000B73C7">
            <w:pPr>
              <w:pStyle w:val="a7"/>
              <w:numPr>
                <w:ilvl w:val="0"/>
                <w:numId w:val="3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Save</w:t>
            </w:r>
          </w:p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异常情况：</w:t>
            </w:r>
          </w:p>
          <w:p w:rsidR="004D3931" w:rsidRPr="004D3931" w:rsidRDefault="004D3931" w:rsidP="000B73C7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Times New Roman" w:hAnsi="Times New Roman" w:cs="Times New Roman" w:hint="eastAsia"/>
              </w:rPr>
              <w:t>[Repair Station]</w:t>
            </w:r>
            <w:r>
              <w:rPr>
                <w:rFonts w:ascii="Times New Roman" w:hAnsi="Times New Roman" w:cs="Times New Roman" w:hint="eastAsia"/>
              </w:rPr>
              <w:t>没有选择，则报告错误：“请选择</w:t>
            </w:r>
            <w:r>
              <w:rPr>
                <w:rFonts w:ascii="Times New Roman" w:hAnsi="Times New Roman" w:cs="Times New Roman" w:hint="eastAsia"/>
              </w:rPr>
              <w:t>Repair Station</w:t>
            </w:r>
            <w:r w:rsidR="00CD6704">
              <w:rPr>
                <w:rFonts w:ascii="Times New Roman" w:hAnsi="Times New Roman" w:cs="Times New Roman" w:hint="eastAsia"/>
              </w:rPr>
              <w:t>！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6925DD" w:rsidRPr="002B0CC2" w:rsidRDefault="006925DD" w:rsidP="000B73C7">
            <w:pPr>
              <w:pStyle w:val="a7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Theme="minorEastAsia" w:cs="Times New Roman"/>
              </w:rPr>
              <w:t>如果存在没有维修完毕的</w:t>
            </w:r>
            <w:r w:rsidRPr="002B0CC2">
              <w:rPr>
                <w:rFonts w:ascii="Times New Roman" w:hAnsi="Times New Roman" w:cs="Times New Roman"/>
              </w:rPr>
              <w:t xml:space="preserve">Defect </w:t>
            </w:r>
            <w:r w:rsidRPr="002B0CC2">
              <w:rPr>
                <w:rFonts w:ascii="Times New Roman" w:hAnsiTheme="minorEastAsia" w:cs="Times New Roman"/>
              </w:rPr>
              <w:t>记录，则报告错误：</w:t>
            </w:r>
            <w:r w:rsidRPr="002B0CC2">
              <w:rPr>
                <w:rFonts w:ascii="Times New Roman" w:hAnsi="Times New Roman" w:cs="Times New Roman"/>
              </w:rPr>
              <w:t>“</w:t>
            </w:r>
            <w:r w:rsidRPr="002B0CC2">
              <w:rPr>
                <w:rFonts w:ascii="Times New Roman" w:hAnsiTheme="minorEastAsia" w:cs="Times New Roman"/>
              </w:rPr>
              <w:t>必须维修完毕才能保存！！</w:t>
            </w:r>
            <w:r w:rsidRPr="002B0CC2">
              <w:rPr>
                <w:rFonts w:ascii="Times New Roman" w:hAnsi="Times New Roman" w:cs="Times New Roman"/>
              </w:rPr>
              <w:t>“</w:t>
            </w:r>
          </w:p>
        </w:tc>
      </w:tr>
      <w:tr w:rsidR="00B64727" w:rsidRPr="002B0CC2" w:rsidTr="000B73C7">
        <w:tc>
          <w:tcPr>
            <w:tcW w:w="2786" w:type="dxa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Default="00B64727" w:rsidP="00B64727">
      <w:pPr>
        <w:ind w:firstLineChars="200" w:firstLine="420"/>
        <w:rPr>
          <w:rFonts w:ascii="Courier New" w:eastAsia="SimSun" w:hAnsi="Courier New"/>
        </w:rPr>
      </w:pPr>
    </w:p>
    <w:p w:rsidR="00B64727" w:rsidRPr="00A722CC" w:rsidRDefault="00B64727" w:rsidP="00B64727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2" w:name="_Toc309650913"/>
      <w:r w:rsidRPr="00A722CC">
        <w:rPr>
          <w:rFonts w:ascii="Times New Roman" w:eastAsia="SimHei" w:hint="eastAsia"/>
          <w:sz w:val="28"/>
        </w:rPr>
        <w:t>业务规则</w:t>
      </w:r>
      <w:bookmarkEnd w:id="152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64727" w:rsidRPr="002B0CC2" w:rsidTr="00080E11">
        <w:tc>
          <w:tcPr>
            <w:tcW w:w="2802" w:type="dxa"/>
            <w:shd w:val="clear" w:color="auto" w:fill="D6E3BC" w:themeFill="accent3" w:themeFillTint="66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64727" w:rsidRPr="002B0CC2" w:rsidRDefault="00B64727" w:rsidP="000B73C7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2B0CC2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6925DD" w:rsidRPr="002B0CC2" w:rsidTr="00080E11">
        <w:tc>
          <w:tcPr>
            <w:tcW w:w="2802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2. Save</w:t>
            </w:r>
          </w:p>
        </w:tc>
        <w:tc>
          <w:tcPr>
            <w:tcW w:w="5720" w:type="dxa"/>
          </w:tcPr>
          <w:p w:rsidR="006925DD" w:rsidRPr="00D31D8E" w:rsidRDefault="006925DD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 w:rsidRPr="00D31D8E">
              <w:rPr>
                <w:rFonts w:ascii="Times New Roman" w:hAnsi="Times New Roman" w:cs="Times New Roman"/>
              </w:rPr>
              <w:t>Update [</w:t>
            </w:r>
            <w:proofErr w:type="spellStart"/>
            <w:r w:rsidRPr="00D31D8E">
              <w:rPr>
                <w:rFonts w:ascii="Times New Roman" w:hAnsi="Times New Roman" w:cs="Times New Roman"/>
              </w:rPr>
              <w:t>PCBStatus</w:t>
            </w:r>
            <w:proofErr w:type="spellEnd"/>
            <w:r w:rsidRPr="00D31D8E">
              <w:rPr>
                <w:rFonts w:ascii="Times New Roman" w:hAnsi="Times New Roman" w:cs="Times New Roman"/>
              </w:rPr>
              <w:t>]</w:t>
            </w:r>
          </w:p>
          <w:p w:rsidR="00382759" w:rsidRPr="002B0CC2" w:rsidRDefault="00382759" w:rsidP="00382759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 =</w:t>
            </w:r>
            <w:r w:rsidR="00F2562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6925DD" w:rsidRPr="001B6A4F" w:rsidRDefault="006925DD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 w:rsidRPr="001B6A4F">
              <w:rPr>
                <w:rFonts w:ascii="Times New Roman" w:hAnsi="Times New Roman" w:cs="Times New Roman"/>
              </w:rPr>
              <w:t>Insert [</w:t>
            </w:r>
            <w:proofErr w:type="spellStart"/>
            <w:r w:rsidRPr="001B6A4F">
              <w:rPr>
                <w:rFonts w:ascii="Times New Roman" w:hAnsi="Times New Roman" w:cs="Times New Roman"/>
              </w:rPr>
              <w:t>PCBLog</w:t>
            </w:r>
            <w:proofErr w:type="spellEnd"/>
            <w:r w:rsidRPr="001B6A4F">
              <w:rPr>
                <w:rFonts w:ascii="Times New Roman" w:hAnsi="Times New Roman" w:cs="Times New Roman"/>
              </w:rPr>
              <w:t xml:space="preserve">] </w:t>
            </w:r>
          </w:p>
          <w:p w:rsidR="00382759" w:rsidRPr="00382759" w:rsidRDefault="001B6A4F" w:rsidP="001B6A4F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Status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6925DD" w:rsidRPr="002B0CC2" w:rsidRDefault="006925DD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>Update [</w:t>
            </w:r>
            <w:proofErr w:type="spellStart"/>
            <w:r w:rsidRPr="002B0CC2">
              <w:rPr>
                <w:rFonts w:ascii="Times New Roman" w:hAnsi="Times New Roman" w:cs="Times New Roman"/>
              </w:rPr>
              <w:t>PCBRepair</w:t>
            </w:r>
            <w:proofErr w:type="spellEnd"/>
            <w:r w:rsidRPr="002B0CC2">
              <w:rPr>
                <w:rFonts w:ascii="Times New Roman" w:hAnsi="Times New Roman" w:cs="Times New Roman"/>
              </w:rPr>
              <w:t>]</w:t>
            </w:r>
          </w:p>
          <w:p w:rsidR="00D31D8E" w:rsidRDefault="006925DD" w:rsidP="00D31D8E">
            <w:pPr>
              <w:pStyle w:val="a7"/>
              <w:jc w:val="left"/>
              <w:rPr>
                <w:rFonts w:ascii="Times New Roman" w:hAnsi="Times New Roman" w:cs="Times New Roman"/>
              </w:rPr>
            </w:pPr>
            <w:r w:rsidRPr="002B0CC2">
              <w:rPr>
                <w:rFonts w:ascii="Times New Roman" w:hAnsi="Times New Roman" w:cs="Times New Roman"/>
              </w:rPr>
              <w:t xml:space="preserve">Status = </w:t>
            </w:r>
            <w:r w:rsidR="001B6A4F">
              <w:rPr>
                <w:rFonts w:ascii="Times New Roman" w:hAnsi="Times New Roman" w:cs="Times New Roman"/>
              </w:rPr>
              <w:t>‘</w:t>
            </w:r>
            <w:r w:rsidRPr="002B0CC2">
              <w:rPr>
                <w:rFonts w:ascii="Times New Roman" w:hAnsi="Times New Roman" w:cs="Times New Roman"/>
              </w:rPr>
              <w:t>1</w:t>
            </w:r>
            <w:r w:rsidR="001B6A4F">
              <w:rPr>
                <w:rFonts w:ascii="Times New Roman" w:hAnsi="Times New Roman" w:cs="Times New Roman"/>
              </w:rPr>
              <w:t>’</w:t>
            </w:r>
          </w:p>
          <w:p w:rsidR="00D31D8E" w:rsidRDefault="00D31D8E" w:rsidP="00D31D8E">
            <w:pPr>
              <w:pStyle w:val="a7"/>
              <w:numPr>
                <w:ilvl w:val="1"/>
                <w:numId w:val="36"/>
              </w:numPr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 [</w:t>
            </w:r>
            <w:proofErr w:type="spellStart"/>
            <w:r>
              <w:rPr>
                <w:rFonts w:ascii="Times New Roman" w:hAnsi="Times New Roman" w:cs="Times New Roman" w:hint="eastAsia"/>
              </w:rPr>
              <w:t>MTA_Mark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D31D8E" w:rsidRDefault="00D31D8E" w:rsidP="00D31D8E">
            <w:pPr>
              <w:pStyle w:val="a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Mark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3E5C9D" w:rsidRDefault="00E32019" w:rsidP="003E5C9D">
            <w:pPr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Station</w:t>
            </w:r>
            <w:r w:rsidR="00B9000D"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为</w:t>
            </w:r>
            <w:r w:rsidR="00B9000D"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UI Input</w:t>
            </w:r>
            <w:r w:rsidR="003E5C9D"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：</w:t>
            </w:r>
          </w:p>
          <w:p w:rsidR="003E5C9D" w:rsidRDefault="003E5C9D" w:rsidP="003E5C9D">
            <w:pPr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14</w:t>
            </w: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：</w:t>
            </w: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ICT Online Repair</w:t>
            </w:r>
          </w:p>
          <w:p w:rsidR="003E5C9D" w:rsidRDefault="003E5C9D" w:rsidP="003E5C9D">
            <w:pPr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18</w:t>
            </w: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：</w:t>
            </w: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SA Online Repair</w:t>
            </w:r>
          </w:p>
          <w:p w:rsidR="003E5C9D" w:rsidRPr="003E5C9D" w:rsidRDefault="003E5C9D" w:rsidP="003E5C9D">
            <w:pPr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23</w:t>
            </w: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：</w:t>
            </w:r>
            <w:r>
              <w:rPr>
                <w:rFonts w:ascii="Times New Roman" w:hAnsi="Times New Roman" w:cs="Times New Roman" w:hint="eastAsia"/>
                <w:i/>
                <w:color w:val="808080" w:themeColor="background1" w:themeShade="80"/>
              </w:rPr>
              <w:t>PCA Repair</w:t>
            </w:r>
          </w:p>
        </w:tc>
      </w:tr>
      <w:tr w:rsidR="006925DD" w:rsidRPr="002B0CC2" w:rsidTr="00080E11">
        <w:tc>
          <w:tcPr>
            <w:tcW w:w="2802" w:type="dxa"/>
          </w:tcPr>
          <w:p w:rsidR="006925DD" w:rsidRPr="002B0CC2" w:rsidRDefault="008679C2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</w:t>
            </w:r>
            <w:r>
              <w:rPr>
                <w:rFonts w:ascii="Times New Roman" w:hAnsi="Times New Roman" w:cs="Times New Roman" w:hint="eastAsia"/>
              </w:rPr>
              <w:t>判断是否维修完毕</w:t>
            </w:r>
          </w:p>
        </w:tc>
        <w:tc>
          <w:tcPr>
            <w:tcW w:w="5720" w:type="dxa"/>
          </w:tcPr>
          <w:p w:rsidR="006925DD" w:rsidRDefault="008679C2" w:rsidP="000B73C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参考方法：</w:t>
            </w:r>
          </w:p>
          <w:p w:rsidR="008679C2" w:rsidRDefault="008679C2" w:rsidP="008679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PCBRepair_DefectInfo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679C2" w:rsidRDefault="008679C2" w:rsidP="008679C2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PCARepairID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Cause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8679C2" w:rsidRPr="002B0CC2" w:rsidRDefault="008679C2" w:rsidP="008679C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Count&gt;0</w:t>
            </w:r>
            <w:r w:rsidR="00F25625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，则未维修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完毕。</w:t>
            </w:r>
          </w:p>
        </w:tc>
      </w:tr>
      <w:tr w:rsidR="006925DD" w:rsidRPr="002B0CC2" w:rsidTr="00080E11">
        <w:tc>
          <w:tcPr>
            <w:tcW w:w="2802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6925DD" w:rsidRPr="002B0CC2" w:rsidRDefault="006925DD" w:rsidP="000B73C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64727" w:rsidRPr="0000593B" w:rsidRDefault="00B64727" w:rsidP="00B64727">
      <w:pPr>
        <w:ind w:firstLineChars="200" w:firstLine="420"/>
        <w:rPr>
          <w:rFonts w:ascii="Arial" w:eastAsia="SimSun" w:hAnsi="Arial"/>
        </w:rPr>
      </w:pPr>
    </w:p>
    <w:p w:rsidR="00F87728" w:rsidRPr="0000593B" w:rsidRDefault="00F87728" w:rsidP="00B64727">
      <w:pPr>
        <w:ind w:firstLineChars="200" w:firstLine="420"/>
        <w:rPr>
          <w:rFonts w:ascii="Arial" w:eastAsia="SimSun" w:hAnsi="Arial"/>
        </w:rPr>
      </w:pPr>
    </w:p>
    <w:p w:rsidR="00736D66" w:rsidRPr="00955FA3" w:rsidRDefault="00736D66" w:rsidP="00736D66">
      <w:pPr>
        <w:ind w:firstLineChars="200" w:firstLine="420"/>
        <w:rPr>
          <w:rFonts w:ascii="Arial" w:eastAsia="SimSun" w:hAnsi="Arial"/>
        </w:rPr>
      </w:pPr>
    </w:p>
    <w:p w:rsidR="003427C1" w:rsidRPr="00B3032C" w:rsidRDefault="003427C1" w:rsidP="002300E8">
      <w:pPr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735FA9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53" w:name="_Toc309650914"/>
      <w:r w:rsidRPr="00A722CC">
        <w:rPr>
          <w:rFonts w:ascii="Times New Roman" w:eastAsia="SimHei" w:hAnsi="Times New Roman"/>
          <w:sz w:val="32"/>
        </w:rPr>
        <w:t>Appendix</w:t>
      </w:r>
      <w:bookmarkEnd w:id="153"/>
    </w:p>
    <w:p w:rsidR="00363EA2" w:rsidRDefault="00363EA2" w:rsidP="00363EA2">
      <w:pPr>
        <w:pStyle w:val="2"/>
      </w:pPr>
      <w:bookmarkStart w:id="154" w:name="_Toc309650915"/>
      <w:r>
        <w:rPr>
          <w:rFonts w:hint="eastAsia"/>
        </w:rPr>
        <w:t>Question</w:t>
      </w:r>
      <w:bookmarkEnd w:id="154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52D" w:rsidRDefault="006C352D" w:rsidP="000127C3">
      <w:r>
        <w:separator/>
      </w:r>
    </w:p>
  </w:endnote>
  <w:endnote w:type="continuationSeparator" w:id="0">
    <w:p w:rsidR="006C352D" w:rsidRDefault="006C352D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79" w:rsidRDefault="009D7079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F4A73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DF4A73">
            <w:rPr>
              <w:noProof/>
            </w:rPr>
            <w:t>16</w:t>
          </w:r>
        </w:fldSimple>
      </w:sdtContent>
    </w:sdt>
  </w:p>
  <w:p w:rsidR="009D7079" w:rsidRDefault="009D70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52D" w:rsidRDefault="006C352D" w:rsidP="000127C3">
      <w:r>
        <w:separator/>
      </w:r>
    </w:p>
  </w:footnote>
  <w:footnote w:type="continuationSeparator" w:id="0">
    <w:p w:rsidR="006C352D" w:rsidRDefault="006C352D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079" w:rsidRPr="000127C3" w:rsidRDefault="009D7079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D7079" w:rsidRPr="00DE0AE1" w:rsidRDefault="009D7079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PCA Repair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22E"/>
    <w:multiLevelType w:val="hybridMultilevel"/>
    <w:tmpl w:val="8618F01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AC4"/>
    <w:multiLevelType w:val="hybridMultilevel"/>
    <w:tmpl w:val="52AC08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8D44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121CBD"/>
    <w:multiLevelType w:val="hybridMultilevel"/>
    <w:tmpl w:val="0E5AF38A"/>
    <w:lvl w:ilvl="0" w:tplc="A3A0C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D0320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9F1203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1F1D96"/>
    <w:multiLevelType w:val="hybridMultilevel"/>
    <w:tmpl w:val="48347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65EF1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F850F8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74323"/>
    <w:multiLevelType w:val="hybridMultilevel"/>
    <w:tmpl w:val="7DFC9D60"/>
    <w:lvl w:ilvl="0" w:tplc="DDB88BB2">
      <w:start w:val="1"/>
      <w:numFmt w:val="lowerLetter"/>
      <w:lvlText w:val="%1."/>
      <w:lvlJc w:val="left"/>
      <w:pPr>
        <w:ind w:left="360" w:hanging="360"/>
      </w:pPr>
      <w:rPr>
        <w:rFonts w:asciiTheme="minorHAnsi" w:eastAsia="SimSu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130697"/>
    <w:multiLevelType w:val="hybridMultilevel"/>
    <w:tmpl w:val="925670CA"/>
    <w:lvl w:ilvl="0" w:tplc="7C2296F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667670"/>
    <w:multiLevelType w:val="hybridMultilevel"/>
    <w:tmpl w:val="6E7E3B1E"/>
    <w:lvl w:ilvl="0" w:tplc="6E2E70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B67B06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72039E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C42935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0B585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88C6D3A"/>
    <w:multiLevelType w:val="hybridMultilevel"/>
    <w:tmpl w:val="6658B83A"/>
    <w:lvl w:ilvl="0" w:tplc="1658A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FAC660" w:tentative="1">
      <w:start w:val="1"/>
      <w:numFmt w:val="lowerLetter"/>
      <w:lvlText w:val="%2)"/>
      <w:lvlJc w:val="left"/>
      <w:pPr>
        <w:ind w:left="840" w:hanging="420"/>
      </w:pPr>
    </w:lvl>
    <w:lvl w:ilvl="2" w:tplc="DEFE7BC2" w:tentative="1">
      <w:start w:val="1"/>
      <w:numFmt w:val="lowerRoman"/>
      <w:lvlText w:val="%3."/>
      <w:lvlJc w:val="right"/>
      <w:pPr>
        <w:ind w:left="1260" w:hanging="420"/>
      </w:pPr>
    </w:lvl>
    <w:lvl w:ilvl="3" w:tplc="49FA7A32" w:tentative="1">
      <w:start w:val="1"/>
      <w:numFmt w:val="decimal"/>
      <w:lvlText w:val="%4."/>
      <w:lvlJc w:val="left"/>
      <w:pPr>
        <w:ind w:left="1680" w:hanging="420"/>
      </w:pPr>
    </w:lvl>
    <w:lvl w:ilvl="4" w:tplc="72C454CA" w:tentative="1">
      <w:start w:val="1"/>
      <w:numFmt w:val="lowerLetter"/>
      <w:lvlText w:val="%5)"/>
      <w:lvlJc w:val="left"/>
      <w:pPr>
        <w:ind w:left="2100" w:hanging="420"/>
      </w:pPr>
    </w:lvl>
    <w:lvl w:ilvl="5" w:tplc="6480220E" w:tentative="1">
      <w:start w:val="1"/>
      <w:numFmt w:val="lowerRoman"/>
      <w:lvlText w:val="%6."/>
      <w:lvlJc w:val="right"/>
      <w:pPr>
        <w:ind w:left="2520" w:hanging="420"/>
      </w:pPr>
    </w:lvl>
    <w:lvl w:ilvl="6" w:tplc="FF309608" w:tentative="1">
      <w:start w:val="1"/>
      <w:numFmt w:val="decimal"/>
      <w:lvlText w:val="%7."/>
      <w:lvlJc w:val="left"/>
      <w:pPr>
        <w:ind w:left="2940" w:hanging="420"/>
      </w:pPr>
    </w:lvl>
    <w:lvl w:ilvl="7" w:tplc="57A83C12" w:tentative="1">
      <w:start w:val="1"/>
      <w:numFmt w:val="lowerLetter"/>
      <w:lvlText w:val="%8)"/>
      <w:lvlJc w:val="left"/>
      <w:pPr>
        <w:ind w:left="3360" w:hanging="420"/>
      </w:pPr>
    </w:lvl>
    <w:lvl w:ilvl="8" w:tplc="E222B6F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D35D0F"/>
    <w:multiLevelType w:val="hybridMultilevel"/>
    <w:tmpl w:val="A1360DC2"/>
    <w:lvl w:ilvl="0" w:tplc="33AA5E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C74378"/>
    <w:multiLevelType w:val="hybridMultilevel"/>
    <w:tmpl w:val="2528C164"/>
    <w:lvl w:ilvl="0" w:tplc="04090003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35A05"/>
    <w:multiLevelType w:val="hybridMultilevel"/>
    <w:tmpl w:val="F5BA8500"/>
    <w:lvl w:ilvl="0" w:tplc="21123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49240A"/>
    <w:multiLevelType w:val="hybridMultilevel"/>
    <w:tmpl w:val="9C2EFD02"/>
    <w:lvl w:ilvl="0" w:tplc="547C8E5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1E201AA"/>
    <w:multiLevelType w:val="hybridMultilevel"/>
    <w:tmpl w:val="1D86F05E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5E2165"/>
    <w:multiLevelType w:val="hybridMultilevel"/>
    <w:tmpl w:val="2D64CEB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BB746A8"/>
    <w:multiLevelType w:val="hybridMultilevel"/>
    <w:tmpl w:val="8444BAFA"/>
    <w:lvl w:ilvl="0" w:tplc="666A6E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80409B4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DF969C2"/>
    <w:multiLevelType w:val="hybridMultilevel"/>
    <w:tmpl w:val="E76CAE70"/>
    <w:lvl w:ilvl="0" w:tplc="28745A6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26C0A6E"/>
    <w:multiLevelType w:val="hybridMultilevel"/>
    <w:tmpl w:val="E95AAECA"/>
    <w:lvl w:ilvl="0" w:tplc="E93C3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4F12DE"/>
    <w:multiLevelType w:val="hybridMultilevel"/>
    <w:tmpl w:val="2D64CEB0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98841C6"/>
    <w:multiLevelType w:val="hybridMultilevel"/>
    <w:tmpl w:val="1D86F05E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DB5518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845469"/>
    <w:multiLevelType w:val="hybridMultilevel"/>
    <w:tmpl w:val="469884E0"/>
    <w:lvl w:ilvl="0" w:tplc="F0C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82500A"/>
    <w:multiLevelType w:val="hybridMultilevel"/>
    <w:tmpl w:val="24C63C2A"/>
    <w:lvl w:ilvl="0" w:tplc="181E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E46727"/>
    <w:multiLevelType w:val="hybridMultilevel"/>
    <w:tmpl w:val="86CCBF16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9018E1"/>
    <w:multiLevelType w:val="hybridMultilevel"/>
    <w:tmpl w:val="2D64CEB0"/>
    <w:lvl w:ilvl="0" w:tplc="A9AE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2ED3201"/>
    <w:multiLevelType w:val="hybridMultilevel"/>
    <w:tmpl w:val="6658B83A"/>
    <w:lvl w:ilvl="0" w:tplc="666A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843030"/>
    <w:multiLevelType w:val="hybridMultilevel"/>
    <w:tmpl w:val="CE702C2C"/>
    <w:lvl w:ilvl="0" w:tplc="33AA5E6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B9A2941"/>
    <w:multiLevelType w:val="hybridMultilevel"/>
    <w:tmpl w:val="1F18438C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3"/>
  </w:num>
  <w:num w:numId="3">
    <w:abstractNumId w:val="5"/>
  </w:num>
  <w:num w:numId="4">
    <w:abstractNumId w:val="23"/>
  </w:num>
  <w:num w:numId="5">
    <w:abstractNumId w:val="19"/>
  </w:num>
  <w:num w:numId="6">
    <w:abstractNumId w:val="10"/>
  </w:num>
  <w:num w:numId="7">
    <w:abstractNumId w:val="14"/>
  </w:num>
  <w:num w:numId="8">
    <w:abstractNumId w:val="1"/>
  </w:num>
  <w:num w:numId="9">
    <w:abstractNumId w:val="16"/>
  </w:num>
  <w:num w:numId="10">
    <w:abstractNumId w:val="3"/>
  </w:num>
  <w:num w:numId="11">
    <w:abstractNumId w:val="0"/>
  </w:num>
  <w:num w:numId="12">
    <w:abstractNumId w:val="37"/>
  </w:num>
  <w:num w:numId="13">
    <w:abstractNumId w:val="15"/>
  </w:num>
  <w:num w:numId="14">
    <w:abstractNumId w:val="21"/>
  </w:num>
  <w:num w:numId="15">
    <w:abstractNumId w:val="32"/>
  </w:num>
  <w:num w:numId="16">
    <w:abstractNumId w:val="22"/>
  </w:num>
  <w:num w:numId="17">
    <w:abstractNumId w:val="34"/>
  </w:num>
  <w:num w:numId="18">
    <w:abstractNumId w:val="30"/>
  </w:num>
  <w:num w:numId="19">
    <w:abstractNumId w:val="24"/>
  </w:num>
  <w:num w:numId="20">
    <w:abstractNumId w:val="36"/>
  </w:num>
  <w:num w:numId="21">
    <w:abstractNumId w:val="7"/>
  </w:num>
  <w:num w:numId="22">
    <w:abstractNumId w:val="17"/>
  </w:num>
  <w:num w:numId="23">
    <w:abstractNumId w:val="31"/>
  </w:num>
  <w:num w:numId="24">
    <w:abstractNumId w:val="38"/>
  </w:num>
  <w:num w:numId="25">
    <w:abstractNumId w:val="4"/>
  </w:num>
  <w:num w:numId="26">
    <w:abstractNumId w:val="20"/>
  </w:num>
  <w:num w:numId="27">
    <w:abstractNumId w:val="29"/>
  </w:num>
  <w:num w:numId="28">
    <w:abstractNumId w:val="11"/>
  </w:num>
  <w:num w:numId="29">
    <w:abstractNumId w:val="9"/>
  </w:num>
  <w:num w:numId="30">
    <w:abstractNumId w:val="27"/>
  </w:num>
  <w:num w:numId="31">
    <w:abstractNumId w:val="25"/>
  </w:num>
  <w:num w:numId="32">
    <w:abstractNumId w:val="13"/>
  </w:num>
  <w:num w:numId="33">
    <w:abstractNumId w:val="35"/>
  </w:num>
  <w:num w:numId="34">
    <w:abstractNumId w:val="26"/>
  </w:num>
  <w:num w:numId="35">
    <w:abstractNumId w:val="6"/>
  </w:num>
  <w:num w:numId="36">
    <w:abstractNumId w:val="8"/>
  </w:num>
  <w:num w:numId="37">
    <w:abstractNumId w:val="2"/>
  </w:num>
  <w:num w:numId="38">
    <w:abstractNumId w:val="12"/>
  </w:num>
  <w:num w:numId="39">
    <w:abstractNumId w:val="2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0F26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55"/>
    <w:rsid w:val="00030469"/>
    <w:rsid w:val="000304FB"/>
    <w:rsid w:val="000306FF"/>
    <w:rsid w:val="000307E8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258"/>
    <w:rsid w:val="00061B87"/>
    <w:rsid w:val="00061FE0"/>
    <w:rsid w:val="0006215A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0E11"/>
    <w:rsid w:val="000815C9"/>
    <w:rsid w:val="00081CCF"/>
    <w:rsid w:val="00082E08"/>
    <w:rsid w:val="00084424"/>
    <w:rsid w:val="00084D0D"/>
    <w:rsid w:val="000852AE"/>
    <w:rsid w:val="00085721"/>
    <w:rsid w:val="00087D83"/>
    <w:rsid w:val="00090BF1"/>
    <w:rsid w:val="0009259F"/>
    <w:rsid w:val="00092932"/>
    <w:rsid w:val="000944E8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464"/>
    <w:rsid w:val="000B40D6"/>
    <w:rsid w:val="000B5BC2"/>
    <w:rsid w:val="000B6745"/>
    <w:rsid w:val="000B6886"/>
    <w:rsid w:val="000B6F86"/>
    <w:rsid w:val="000B73C7"/>
    <w:rsid w:val="000B7E17"/>
    <w:rsid w:val="000B7E68"/>
    <w:rsid w:val="000C025A"/>
    <w:rsid w:val="000C0D59"/>
    <w:rsid w:val="000C11E8"/>
    <w:rsid w:val="000C1728"/>
    <w:rsid w:val="000C22DE"/>
    <w:rsid w:val="000C3125"/>
    <w:rsid w:val="000C319E"/>
    <w:rsid w:val="000C3ABE"/>
    <w:rsid w:val="000C4424"/>
    <w:rsid w:val="000C4847"/>
    <w:rsid w:val="000C6BBD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71A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6F4"/>
    <w:rsid w:val="00101CEF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30D"/>
    <w:rsid w:val="00110605"/>
    <w:rsid w:val="00110C7B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27A52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45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6B"/>
    <w:rsid w:val="00177EE2"/>
    <w:rsid w:val="00180A3D"/>
    <w:rsid w:val="00180CC3"/>
    <w:rsid w:val="00180D9E"/>
    <w:rsid w:val="00180DD9"/>
    <w:rsid w:val="00182A3B"/>
    <w:rsid w:val="00182C89"/>
    <w:rsid w:val="001831F9"/>
    <w:rsid w:val="00183B6A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3F6B"/>
    <w:rsid w:val="001A4DB9"/>
    <w:rsid w:val="001A6551"/>
    <w:rsid w:val="001A70AA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6A4F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A18"/>
    <w:rsid w:val="001C3F07"/>
    <w:rsid w:val="001C5FAB"/>
    <w:rsid w:val="001C62A6"/>
    <w:rsid w:val="001C7AEF"/>
    <w:rsid w:val="001D070F"/>
    <w:rsid w:val="001D1016"/>
    <w:rsid w:val="001D2CAF"/>
    <w:rsid w:val="001D5272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1C4"/>
    <w:rsid w:val="002126FE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26BDA"/>
    <w:rsid w:val="002300E8"/>
    <w:rsid w:val="00230A53"/>
    <w:rsid w:val="00231A10"/>
    <w:rsid w:val="00231E82"/>
    <w:rsid w:val="00232A59"/>
    <w:rsid w:val="00232D6F"/>
    <w:rsid w:val="00232E2D"/>
    <w:rsid w:val="00233033"/>
    <w:rsid w:val="00233042"/>
    <w:rsid w:val="00233208"/>
    <w:rsid w:val="00233347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D53"/>
    <w:rsid w:val="0024428E"/>
    <w:rsid w:val="0024466B"/>
    <w:rsid w:val="00244EA0"/>
    <w:rsid w:val="0024539C"/>
    <w:rsid w:val="0024670F"/>
    <w:rsid w:val="00246EAC"/>
    <w:rsid w:val="00247BC8"/>
    <w:rsid w:val="00250538"/>
    <w:rsid w:val="002507FF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4F5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692D"/>
    <w:rsid w:val="002816D4"/>
    <w:rsid w:val="00282352"/>
    <w:rsid w:val="002829A4"/>
    <w:rsid w:val="0028353E"/>
    <w:rsid w:val="00283B71"/>
    <w:rsid w:val="00283BC0"/>
    <w:rsid w:val="00284B7F"/>
    <w:rsid w:val="00286F63"/>
    <w:rsid w:val="002879A3"/>
    <w:rsid w:val="00290CE1"/>
    <w:rsid w:val="00291BFA"/>
    <w:rsid w:val="00292BEF"/>
    <w:rsid w:val="00293FED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CC2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52B5"/>
    <w:rsid w:val="002C6798"/>
    <w:rsid w:val="002C7A2D"/>
    <w:rsid w:val="002C7E1E"/>
    <w:rsid w:val="002D1476"/>
    <w:rsid w:val="002D1B43"/>
    <w:rsid w:val="002D1E3A"/>
    <w:rsid w:val="002D245E"/>
    <w:rsid w:val="002D4583"/>
    <w:rsid w:val="002D4EDE"/>
    <w:rsid w:val="002D572D"/>
    <w:rsid w:val="002D575F"/>
    <w:rsid w:val="002D598C"/>
    <w:rsid w:val="002D5DA1"/>
    <w:rsid w:val="002D62F9"/>
    <w:rsid w:val="002D7196"/>
    <w:rsid w:val="002D7D10"/>
    <w:rsid w:val="002E05B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D06"/>
    <w:rsid w:val="002E5EAC"/>
    <w:rsid w:val="002E6EAE"/>
    <w:rsid w:val="002E739C"/>
    <w:rsid w:val="002E7E38"/>
    <w:rsid w:val="002E7EBD"/>
    <w:rsid w:val="002F05D4"/>
    <w:rsid w:val="002F09F4"/>
    <w:rsid w:val="002F0EB3"/>
    <w:rsid w:val="002F1383"/>
    <w:rsid w:val="002F3138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0FBE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463"/>
    <w:rsid w:val="003326BF"/>
    <w:rsid w:val="00333BF6"/>
    <w:rsid w:val="003348C3"/>
    <w:rsid w:val="003349EA"/>
    <w:rsid w:val="0033528C"/>
    <w:rsid w:val="0033528F"/>
    <w:rsid w:val="00335B7F"/>
    <w:rsid w:val="00336F54"/>
    <w:rsid w:val="0034042D"/>
    <w:rsid w:val="00340CCE"/>
    <w:rsid w:val="003427C1"/>
    <w:rsid w:val="00342EF6"/>
    <w:rsid w:val="003436BD"/>
    <w:rsid w:val="003436D0"/>
    <w:rsid w:val="00346AAA"/>
    <w:rsid w:val="00347E70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0E6F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525"/>
    <w:rsid w:val="0037767A"/>
    <w:rsid w:val="00381BB4"/>
    <w:rsid w:val="003820F7"/>
    <w:rsid w:val="00382499"/>
    <w:rsid w:val="00382759"/>
    <w:rsid w:val="0038278B"/>
    <w:rsid w:val="00382A0A"/>
    <w:rsid w:val="00383818"/>
    <w:rsid w:val="00384850"/>
    <w:rsid w:val="00386FC9"/>
    <w:rsid w:val="00386FED"/>
    <w:rsid w:val="003870DA"/>
    <w:rsid w:val="00387B2D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50C7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1C8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C9D"/>
    <w:rsid w:val="003E5E80"/>
    <w:rsid w:val="003E6FEC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14EC"/>
    <w:rsid w:val="004027D2"/>
    <w:rsid w:val="00403DE3"/>
    <w:rsid w:val="00403FB4"/>
    <w:rsid w:val="00405644"/>
    <w:rsid w:val="004063FA"/>
    <w:rsid w:val="00410DD2"/>
    <w:rsid w:val="004141B2"/>
    <w:rsid w:val="004153A0"/>
    <w:rsid w:val="00415550"/>
    <w:rsid w:val="00416869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0827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A8D"/>
    <w:rsid w:val="00443146"/>
    <w:rsid w:val="00444284"/>
    <w:rsid w:val="004446BB"/>
    <w:rsid w:val="00445229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12EB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087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C7A3B"/>
    <w:rsid w:val="004D006D"/>
    <w:rsid w:val="004D060A"/>
    <w:rsid w:val="004D071E"/>
    <w:rsid w:val="004D1D4C"/>
    <w:rsid w:val="004D1F7C"/>
    <w:rsid w:val="004D244C"/>
    <w:rsid w:val="004D25D2"/>
    <w:rsid w:val="004D2638"/>
    <w:rsid w:val="004D3734"/>
    <w:rsid w:val="004D3931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E68C0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0E1F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81"/>
    <w:rsid w:val="00521CD6"/>
    <w:rsid w:val="00522622"/>
    <w:rsid w:val="00522772"/>
    <w:rsid w:val="0052283B"/>
    <w:rsid w:val="0052289B"/>
    <w:rsid w:val="005237F7"/>
    <w:rsid w:val="00525BDC"/>
    <w:rsid w:val="00525EB1"/>
    <w:rsid w:val="00526AB5"/>
    <w:rsid w:val="00526AEE"/>
    <w:rsid w:val="005314CE"/>
    <w:rsid w:val="00531D85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47499"/>
    <w:rsid w:val="00551CE7"/>
    <w:rsid w:val="005526E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537"/>
    <w:rsid w:val="005819F0"/>
    <w:rsid w:val="00583FC9"/>
    <w:rsid w:val="0058431D"/>
    <w:rsid w:val="005863F0"/>
    <w:rsid w:val="005917C2"/>
    <w:rsid w:val="005923C7"/>
    <w:rsid w:val="0059347B"/>
    <w:rsid w:val="00593EC4"/>
    <w:rsid w:val="00594E07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4DAE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B76CD"/>
    <w:rsid w:val="005B79C9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A8C"/>
    <w:rsid w:val="005F5FCC"/>
    <w:rsid w:val="005F6EF7"/>
    <w:rsid w:val="005F7E47"/>
    <w:rsid w:val="00601733"/>
    <w:rsid w:val="006019D3"/>
    <w:rsid w:val="00601B5C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74AC"/>
    <w:rsid w:val="00620618"/>
    <w:rsid w:val="0062103F"/>
    <w:rsid w:val="006232C9"/>
    <w:rsid w:val="006233AA"/>
    <w:rsid w:val="00624890"/>
    <w:rsid w:val="0062581F"/>
    <w:rsid w:val="00626A4C"/>
    <w:rsid w:val="00626B37"/>
    <w:rsid w:val="0062718F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5274"/>
    <w:rsid w:val="00657042"/>
    <w:rsid w:val="00657B06"/>
    <w:rsid w:val="00657F72"/>
    <w:rsid w:val="006612ED"/>
    <w:rsid w:val="00661EB6"/>
    <w:rsid w:val="0066209F"/>
    <w:rsid w:val="006635BA"/>
    <w:rsid w:val="006639EE"/>
    <w:rsid w:val="00663B13"/>
    <w:rsid w:val="00663EEB"/>
    <w:rsid w:val="006649C3"/>
    <w:rsid w:val="00664AFC"/>
    <w:rsid w:val="00664E46"/>
    <w:rsid w:val="00665036"/>
    <w:rsid w:val="006658AC"/>
    <w:rsid w:val="00670FDB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25DD"/>
    <w:rsid w:val="00693958"/>
    <w:rsid w:val="006946A4"/>
    <w:rsid w:val="00695D33"/>
    <w:rsid w:val="0069715B"/>
    <w:rsid w:val="0069766A"/>
    <w:rsid w:val="006A06F7"/>
    <w:rsid w:val="006A197E"/>
    <w:rsid w:val="006A2938"/>
    <w:rsid w:val="006A42F1"/>
    <w:rsid w:val="006A4449"/>
    <w:rsid w:val="006A4C17"/>
    <w:rsid w:val="006A5367"/>
    <w:rsid w:val="006A55FF"/>
    <w:rsid w:val="006A5ABE"/>
    <w:rsid w:val="006A5F95"/>
    <w:rsid w:val="006A6DF7"/>
    <w:rsid w:val="006A72D7"/>
    <w:rsid w:val="006A7DD0"/>
    <w:rsid w:val="006A7EA7"/>
    <w:rsid w:val="006B27C4"/>
    <w:rsid w:val="006B28A7"/>
    <w:rsid w:val="006B3807"/>
    <w:rsid w:val="006B44C7"/>
    <w:rsid w:val="006B68A8"/>
    <w:rsid w:val="006C18DE"/>
    <w:rsid w:val="006C1D88"/>
    <w:rsid w:val="006C352D"/>
    <w:rsid w:val="006C4D8E"/>
    <w:rsid w:val="006C5D0B"/>
    <w:rsid w:val="006D07BB"/>
    <w:rsid w:val="006D1B4E"/>
    <w:rsid w:val="006D3BBB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154E"/>
    <w:rsid w:val="006F2AD6"/>
    <w:rsid w:val="006F4115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115"/>
    <w:rsid w:val="007132CD"/>
    <w:rsid w:val="007135EB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27321"/>
    <w:rsid w:val="007317EB"/>
    <w:rsid w:val="00732029"/>
    <w:rsid w:val="0073235D"/>
    <w:rsid w:val="0073384F"/>
    <w:rsid w:val="00735DD6"/>
    <w:rsid w:val="00735FA9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3EAA"/>
    <w:rsid w:val="007462BF"/>
    <w:rsid w:val="00746C63"/>
    <w:rsid w:val="007509A2"/>
    <w:rsid w:val="0075111E"/>
    <w:rsid w:val="00752998"/>
    <w:rsid w:val="007570A7"/>
    <w:rsid w:val="00757B5C"/>
    <w:rsid w:val="00757BC6"/>
    <w:rsid w:val="00760344"/>
    <w:rsid w:val="00760D36"/>
    <w:rsid w:val="00760E71"/>
    <w:rsid w:val="00760F2E"/>
    <w:rsid w:val="00761023"/>
    <w:rsid w:val="0076287D"/>
    <w:rsid w:val="007635F4"/>
    <w:rsid w:val="007637F9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3AF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3C7C"/>
    <w:rsid w:val="007D4A2A"/>
    <w:rsid w:val="007D5719"/>
    <w:rsid w:val="007D5818"/>
    <w:rsid w:val="007D5933"/>
    <w:rsid w:val="007D5C7F"/>
    <w:rsid w:val="007D62ED"/>
    <w:rsid w:val="007D716F"/>
    <w:rsid w:val="007D7632"/>
    <w:rsid w:val="007D7A15"/>
    <w:rsid w:val="007E2449"/>
    <w:rsid w:val="007E35FF"/>
    <w:rsid w:val="007E3827"/>
    <w:rsid w:val="007E3C61"/>
    <w:rsid w:val="007E4208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32A"/>
    <w:rsid w:val="00804A80"/>
    <w:rsid w:val="0080526E"/>
    <w:rsid w:val="00805333"/>
    <w:rsid w:val="008053D1"/>
    <w:rsid w:val="008061C1"/>
    <w:rsid w:val="00806CE1"/>
    <w:rsid w:val="008076DC"/>
    <w:rsid w:val="00810191"/>
    <w:rsid w:val="00810443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6B9"/>
    <w:rsid w:val="00820828"/>
    <w:rsid w:val="00823045"/>
    <w:rsid w:val="00823880"/>
    <w:rsid w:val="00824B3E"/>
    <w:rsid w:val="00826100"/>
    <w:rsid w:val="00827549"/>
    <w:rsid w:val="00827C28"/>
    <w:rsid w:val="00831580"/>
    <w:rsid w:val="0083165C"/>
    <w:rsid w:val="00833264"/>
    <w:rsid w:val="00833A0C"/>
    <w:rsid w:val="008346E0"/>
    <w:rsid w:val="00834C42"/>
    <w:rsid w:val="00837767"/>
    <w:rsid w:val="00837EB3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9C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421"/>
    <w:rsid w:val="008A2793"/>
    <w:rsid w:val="008A3BE6"/>
    <w:rsid w:val="008A4636"/>
    <w:rsid w:val="008A4B4B"/>
    <w:rsid w:val="008A5227"/>
    <w:rsid w:val="008A6517"/>
    <w:rsid w:val="008A6534"/>
    <w:rsid w:val="008A67D7"/>
    <w:rsid w:val="008A696C"/>
    <w:rsid w:val="008B02F8"/>
    <w:rsid w:val="008B1774"/>
    <w:rsid w:val="008B2960"/>
    <w:rsid w:val="008B44DB"/>
    <w:rsid w:val="008B5BDD"/>
    <w:rsid w:val="008B6470"/>
    <w:rsid w:val="008B7BA7"/>
    <w:rsid w:val="008B7F57"/>
    <w:rsid w:val="008C0049"/>
    <w:rsid w:val="008C152B"/>
    <w:rsid w:val="008C15F8"/>
    <w:rsid w:val="008C2188"/>
    <w:rsid w:val="008C463B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4537"/>
    <w:rsid w:val="008D50A2"/>
    <w:rsid w:val="008D565B"/>
    <w:rsid w:val="008D5ED6"/>
    <w:rsid w:val="008D7EF7"/>
    <w:rsid w:val="008E128B"/>
    <w:rsid w:val="008E2973"/>
    <w:rsid w:val="008E3083"/>
    <w:rsid w:val="008E3235"/>
    <w:rsid w:val="008E48E4"/>
    <w:rsid w:val="008E5420"/>
    <w:rsid w:val="008E54FF"/>
    <w:rsid w:val="008E55F6"/>
    <w:rsid w:val="008E672D"/>
    <w:rsid w:val="008E6925"/>
    <w:rsid w:val="008E75D3"/>
    <w:rsid w:val="008F020B"/>
    <w:rsid w:val="008F139E"/>
    <w:rsid w:val="008F1811"/>
    <w:rsid w:val="008F1F3D"/>
    <w:rsid w:val="008F296B"/>
    <w:rsid w:val="008F2C2B"/>
    <w:rsid w:val="008F33AA"/>
    <w:rsid w:val="008F4A7F"/>
    <w:rsid w:val="008F52D3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07574"/>
    <w:rsid w:val="00912C10"/>
    <w:rsid w:val="00914832"/>
    <w:rsid w:val="009158C4"/>
    <w:rsid w:val="00917051"/>
    <w:rsid w:val="0091714A"/>
    <w:rsid w:val="009203DE"/>
    <w:rsid w:val="00922571"/>
    <w:rsid w:val="009226BF"/>
    <w:rsid w:val="00922AAF"/>
    <w:rsid w:val="00923886"/>
    <w:rsid w:val="009242E4"/>
    <w:rsid w:val="00924A84"/>
    <w:rsid w:val="00924C1A"/>
    <w:rsid w:val="00926F74"/>
    <w:rsid w:val="009278DF"/>
    <w:rsid w:val="00931456"/>
    <w:rsid w:val="00931E7F"/>
    <w:rsid w:val="00932AA8"/>
    <w:rsid w:val="00933497"/>
    <w:rsid w:val="009354F0"/>
    <w:rsid w:val="0093575F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4C36"/>
    <w:rsid w:val="00955B0E"/>
    <w:rsid w:val="00955FA3"/>
    <w:rsid w:val="00956B01"/>
    <w:rsid w:val="0095706F"/>
    <w:rsid w:val="0096093E"/>
    <w:rsid w:val="00963D76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C2B"/>
    <w:rsid w:val="009761C4"/>
    <w:rsid w:val="00981673"/>
    <w:rsid w:val="00981FB5"/>
    <w:rsid w:val="00982FF1"/>
    <w:rsid w:val="00983A35"/>
    <w:rsid w:val="00983DCA"/>
    <w:rsid w:val="00983E95"/>
    <w:rsid w:val="00985F71"/>
    <w:rsid w:val="00990508"/>
    <w:rsid w:val="009906B3"/>
    <w:rsid w:val="00990728"/>
    <w:rsid w:val="009914C0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2D7A"/>
    <w:rsid w:val="009B3198"/>
    <w:rsid w:val="009B4570"/>
    <w:rsid w:val="009B52CF"/>
    <w:rsid w:val="009B5AE3"/>
    <w:rsid w:val="009B5D40"/>
    <w:rsid w:val="009B5EC5"/>
    <w:rsid w:val="009B70FB"/>
    <w:rsid w:val="009B76C7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7D0"/>
    <w:rsid w:val="009C7123"/>
    <w:rsid w:val="009C7525"/>
    <w:rsid w:val="009C7E66"/>
    <w:rsid w:val="009D07AE"/>
    <w:rsid w:val="009D2291"/>
    <w:rsid w:val="009D3829"/>
    <w:rsid w:val="009D3BDB"/>
    <w:rsid w:val="009D7079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1AEE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6BF"/>
    <w:rsid w:val="00A207AA"/>
    <w:rsid w:val="00A21049"/>
    <w:rsid w:val="00A217E5"/>
    <w:rsid w:val="00A22065"/>
    <w:rsid w:val="00A222EB"/>
    <w:rsid w:val="00A235C5"/>
    <w:rsid w:val="00A23876"/>
    <w:rsid w:val="00A23F34"/>
    <w:rsid w:val="00A241A6"/>
    <w:rsid w:val="00A24553"/>
    <w:rsid w:val="00A24D59"/>
    <w:rsid w:val="00A262E0"/>
    <w:rsid w:val="00A26304"/>
    <w:rsid w:val="00A2648D"/>
    <w:rsid w:val="00A268C0"/>
    <w:rsid w:val="00A26904"/>
    <w:rsid w:val="00A26FEA"/>
    <w:rsid w:val="00A32F08"/>
    <w:rsid w:val="00A3336A"/>
    <w:rsid w:val="00A33EC3"/>
    <w:rsid w:val="00A33FE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16B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2BC3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264"/>
    <w:rsid w:val="00AB000B"/>
    <w:rsid w:val="00AB028C"/>
    <w:rsid w:val="00AB0BCB"/>
    <w:rsid w:val="00AB0E1A"/>
    <w:rsid w:val="00AB13C9"/>
    <w:rsid w:val="00AB140A"/>
    <w:rsid w:val="00AB2059"/>
    <w:rsid w:val="00AB27B7"/>
    <w:rsid w:val="00AB29E0"/>
    <w:rsid w:val="00AB3CD6"/>
    <w:rsid w:val="00AB416B"/>
    <w:rsid w:val="00AB441D"/>
    <w:rsid w:val="00AB5EA2"/>
    <w:rsid w:val="00AB75AC"/>
    <w:rsid w:val="00AB799A"/>
    <w:rsid w:val="00AC011A"/>
    <w:rsid w:val="00AC054D"/>
    <w:rsid w:val="00AC14AF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18C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05E45"/>
    <w:rsid w:val="00B1214B"/>
    <w:rsid w:val="00B13DEF"/>
    <w:rsid w:val="00B1670E"/>
    <w:rsid w:val="00B16D98"/>
    <w:rsid w:val="00B179B8"/>
    <w:rsid w:val="00B17B29"/>
    <w:rsid w:val="00B17E33"/>
    <w:rsid w:val="00B20AC0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1DC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678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72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447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77E"/>
    <w:rsid w:val="00B85F52"/>
    <w:rsid w:val="00B875BB"/>
    <w:rsid w:val="00B87606"/>
    <w:rsid w:val="00B9000D"/>
    <w:rsid w:val="00B90E5B"/>
    <w:rsid w:val="00B9122C"/>
    <w:rsid w:val="00B9225E"/>
    <w:rsid w:val="00B92502"/>
    <w:rsid w:val="00B933A6"/>
    <w:rsid w:val="00B94BCC"/>
    <w:rsid w:val="00B9583B"/>
    <w:rsid w:val="00B9583F"/>
    <w:rsid w:val="00B95979"/>
    <w:rsid w:val="00B9649E"/>
    <w:rsid w:val="00B968E9"/>
    <w:rsid w:val="00B96DFD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A7C96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F9A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586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64E9"/>
    <w:rsid w:val="00C00E43"/>
    <w:rsid w:val="00C01247"/>
    <w:rsid w:val="00C030E3"/>
    <w:rsid w:val="00C03397"/>
    <w:rsid w:val="00C03621"/>
    <w:rsid w:val="00C03991"/>
    <w:rsid w:val="00C05860"/>
    <w:rsid w:val="00C06FEF"/>
    <w:rsid w:val="00C0715E"/>
    <w:rsid w:val="00C10574"/>
    <w:rsid w:val="00C13DFC"/>
    <w:rsid w:val="00C1415B"/>
    <w:rsid w:val="00C148CC"/>
    <w:rsid w:val="00C150D1"/>
    <w:rsid w:val="00C158DA"/>
    <w:rsid w:val="00C16200"/>
    <w:rsid w:val="00C163E4"/>
    <w:rsid w:val="00C17C02"/>
    <w:rsid w:val="00C215C3"/>
    <w:rsid w:val="00C2207A"/>
    <w:rsid w:val="00C2422D"/>
    <w:rsid w:val="00C245D3"/>
    <w:rsid w:val="00C249DC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ACA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6AFA"/>
    <w:rsid w:val="00C67888"/>
    <w:rsid w:val="00C6788A"/>
    <w:rsid w:val="00C679F1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DBD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2203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5F0"/>
    <w:rsid w:val="00CD20B8"/>
    <w:rsid w:val="00CD2990"/>
    <w:rsid w:val="00CD6704"/>
    <w:rsid w:val="00CD6870"/>
    <w:rsid w:val="00CD6F80"/>
    <w:rsid w:val="00CD7E0A"/>
    <w:rsid w:val="00CD7E2B"/>
    <w:rsid w:val="00CD7E56"/>
    <w:rsid w:val="00CD7F46"/>
    <w:rsid w:val="00CE1384"/>
    <w:rsid w:val="00CE1B13"/>
    <w:rsid w:val="00CE2A3A"/>
    <w:rsid w:val="00CE2CEB"/>
    <w:rsid w:val="00CE2DF0"/>
    <w:rsid w:val="00CE2E61"/>
    <w:rsid w:val="00CE3592"/>
    <w:rsid w:val="00CE4DEC"/>
    <w:rsid w:val="00CE5CAB"/>
    <w:rsid w:val="00CE6CBE"/>
    <w:rsid w:val="00CE76B6"/>
    <w:rsid w:val="00CF00E4"/>
    <w:rsid w:val="00CF05EC"/>
    <w:rsid w:val="00CF0D83"/>
    <w:rsid w:val="00CF1F0F"/>
    <w:rsid w:val="00CF29E3"/>
    <w:rsid w:val="00CF37E2"/>
    <w:rsid w:val="00CF6981"/>
    <w:rsid w:val="00D009F6"/>
    <w:rsid w:val="00D01A1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43"/>
    <w:rsid w:val="00D07C8F"/>
    <w:rsid w:val="00D10ED7"/>
    <w:rsid w:val="00D112C2"/>
    <w:rsid w:val="00D112DF"/>
    <w:rsid w:val="00D11793"/>
    <w:rsid w:val="00D12498"/>
    <w:rsid w:val="00D13259"/>
    <w:rsid w:val="00D1488F"/>
    <w:rsid w:val="00D15AEE"/>
    <w:rsid w:val="00D16076"/>
    <w:rsid w:val="00D16169"/>
    <w:rsid w:val="00D16A18"/>
    <w:rsid w:val="00D17B1E"/>
    <w:rsid w:val="00D17D42"/>
    <w:rsid w:val="00D17D91"/>
    <w:rsid w:val="00D2056A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707"/>
    <w:rsid w:val="00D31D8E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889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B8"/>
    <w:rsid w:val="00D55F89"/>
    <w:rsid w:val="00D56761"/>
    <w:rsid w:val="00D56B8B"/>
    <w:rsid w:val="00D5706D"/>
    <w:rsid w:val="00D57DAF"/>
    <w:rsid w:val="00D60136"/>
    <w:rsid w:val="00D608E5"/>
    <w:rsid w:val="00D61159"/>
    <w:rsid w:val="00D6176A"/>
    <w:rsid w:val="00D63193"/>
    <w:rsid w:val="00D63218"/>
    <w:rsid w:val="00D6363F"/>
    <w:rsid w:val="00D63E5B"/>
    <w:rsid w:val="00D65401"/>
    <w:rsid w:val="00D654EC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4745"/>
    <w:rsid w:val="00DA5FBC"/>
    <w:rsid w:val="00DA6DA1"/>
    <w:rsid w:val="00DA7D13"/>
    <w:rsid w:val="00DB0509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0F5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320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5A2"/>
    <w:rsid w:val="00DF497D"/>
    <w:rsid w:val="00DF4A73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55CD"/>
    <w:rsid w:val="00E17A7B"/>
    <w:rsid w:val="00E207EC"/>
    <w:rsid w:val="00E2175B"/>
    <w:rsid w:val="00E21C0E"/>
    <w:rsid w:val="00E224B0"/>
    <w:rsid w:val="00E2552B"/>
    <w:rsid w:val="00E25758"/>
    <w:rsid w:val="00E27017"/>
    <w:rsid w:val="00E272D6"/>
    <w:rsid w:val="00E278D8"/>
    <w:rsid w:val="00E27FE1"/>
    <w:rsid w:val="00E30019"/>
    <w:rsid w:val="00E304B6"/>
    <w:rsid w:val="00E3111F"/>
    <w:rsid w:val="00E31283"/>
    <w:rsid w:val="00E31541"/>
    <w:rsid w:val="00E32019"/>
    <w:rsid w:val="00E33040"/>
    <w:rsid w:val="00E335D4"/>
    <w:rsid w:val="00E3456B"/>
    <w:rsid w:val="00E34D67"/>
    <w:rsid w:val="00E36362"/>
    <w:rsid w:val="00E36A3C"/>
    <w:rsid w:val="00E3799D"/>
    <w:rsid w:val="00E37E77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6EED"/>
    <w:rsid w:val="00E67ED9"/>
    <w:rsid w:val="00E707EC"/>
    <w:rsid w:val="00E70B05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1724"/>
    <w:rsid w:val="00EB2627"/>
    <w:rsid w:val="00EB293C"/>
    <w:rsid w:val="00EB357C"/>
    <w:rsid w:val="00EB37DD"/>
    <w:rsid w:val="00EB3AFA"/>
    <w:rsid w:val="00EB3D67"/>
    <w:rsid w:val="00EB420A"/>
    <w:rsid w:val="00EB5854"/>
    <w:rsid w:val="00EB5C75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C7E9C"/>
    <w:rsid w:val="00ED105B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56A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0D11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625"/>
    <w:rsid w:val="00F274AA"/>
    <w:rsid w:val="00F306BD"/>
    <w:rsid w:val="00F30824"/>
    <w:rsid w:val="00F31340"/>
    <w:rsid w:val="00F324EA"/>
    <w:rsid w:val="00F330F3"/>
    <w:rsid w:val="00F34026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1C5D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0552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0E4"/>
    <w:rsid w:val="00F71D52"/>
    <w:rsid w:val="00F71FBB"/>
    <w:rsid w:val="00F73825"/>
    <w:rsid w:val="00F73AF8"/>
    <w:rsid w:val="00F73B50"/>
    <w:rsid w:val="00F742D0"/>
    <w:rsid w:val="00F75F8C"/>
    <w:rsid w:val="00F7672F"/>
    <w:rsid w:val="00F775CF"/>
    <w:rsid w:val="00F77CF6"/>
    <w:rsid w:val="00F81612"/>
    <w:rsid w:val="00F82D91"/>
    <w:rsid w:val="00F83799"/>
    <w:rsid w:val="00F83DD2"/>
    <w:rsid w:val="00F8483F"/>
    <w:rsid w:val="00F84A18"/>
    <w:rsid w:val="00F85C6C"/>
    <w:rsid w:val="00F85DA0"/>
    <w:rsid w:val="00F868A2"/>
    <w:rsid w:val="00F87728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A7CE2"/>
    <w:rsid w:val="00FB1227"/>
    <w:rsid w:val="00FB163F"/>
    <w:rsid w:val="00FB1F87"/>
    <w:rsid w:val="00FB1FA5"/>
    <w:rsid w:val="00FB20BA"/>
    <w:rsid w:val="00FB2462"/>
    <w:rsid w:val="00FB261C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41"/>
    <w:rsid w:val="00FC1C1F"/>
    <w:rsid w:val="00FC264B"/>
    <w:rsid w:val="00FC3255"/>
    <w:rsid w:val="00FC330E"/>
    <w:rsid w:val="00FC3D4B"/>
    <w:rsid w:val="00FC435F"/>
    <w:rsid w:val="00FC5762"/>
    <w:rsid w:val="00FC68D6"/>
    <w:rsid w:val="00FD048A"/>
    <w:rsid w:val="00FD0805"/>
    <w:rsid w:val="00FD1B9F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0C74"/>
    <w:rsid w:val="00FF15AF"/>
    <w:rsid w:val="00FF2BA0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25DD"/>
    <w:pPr>
      <w:keepNext/>
      <w:keepLines/>
      <w:spacing w:before="280" w:after="290" w:line="376" w:lineRule="auto"/>
      <w:ind w:left="425" w:hanging="425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25DD"/>
    <w:pPr>
      <w:keepNext/>
      <w:keepLines/>
      <w:spacing w:before="280" w:after="290" w:line="376" w:lineRule="auto"/>
      <w:ind w:left="425" w:hanging="425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4Char">
    <w:name w:val="标题 4 Char"/>
    <w:basedOn w:val="a0"/>
    <w:link w:val="4"/>
    <w:uiPriority w:val="9"/>
    <w:semiHidden/>
    <w:rsid w:val="006925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925DD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C9DF4-57EC-4738-A6D9-C1B435ED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16</Pages>
  <Words>1752</Words>
  <Characters>9991</Characters>
  <Application>Microsoft Office Word</Application>
  <DocSecurity>0</DocSecurity>
  <Lines>83</Lines>
  <Paragraphs>23</Paragraphs>
  <ScaleCrop>false</ScaleCrop>
  <Company>英业达(天津）电子技术有限公司</Company>
  <LinksUpToDate>false</LinksUpToDate>
  <CharactersWithSpaces>11720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359</cp:revision>
  <dcterms:created xsi:type="dcterms:W3CDTF">2011-09-20T01:57:00Z</dcterms:created>
  <dcterms:modified xsi:type="dcterms:W3CDTF">2012-09-18T05:36:00Z</dcterms:modified>
</cp:coreProperties>
</file>