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8B50BF" w:rsidP="008B50BF">
      <w:pPr>
        <w:jc w:val="right"/>
        <w:rPr>
          <w:rFonts w:ascii="Times New Roman" w:hAnsi="Times New Roman" w:cs="Times New Roman"/>
          <w:b/>
          <w:sz w:val="84"/>
          <w:szCs w:val="84"/>
        </w:rPr>
      </w:pPr>
      <w:r w:rsidRPr="008B50BF">
        <w:rPr>
          <w:rFonts w:ascii="Times New Roman" w:hAnsi="Times New Roman" w:cs="Times New Roman" w:hint="eastAsia"/>
          <w:b/>
          <w:sz w:val="44"/>
          <w:szCs w:val="44"/>
        </w:rPr>
        <w:t>Inter</w:t>
      </w:r>
      <w:r>
        <w:rPr>
          <w:rFonts w:ascii="Times New Roman" w:hAnsi="Times New Roman" w:cs="Times New Roman" w:hint="eastAsia"/>
          <w:b/>
          <w:sz w:val="44"/>
          <w:szCs w:val="44"/>
        </w:rPr>
        <w:t>face</w:t>
      </w:r>
    </w:p>
    <w:p w:rsidR="008B50BF" w:rsidRPr="00011221" w:rsidRDefault="00011221" w:rsidP="008B50BF">
      <w:pPr>
        <w:wordWrap w:val="0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011221">
        <w:rPr>
          <w:rFonts w:ascii="Times New Roman" w:hAnsi="Times New Roman" w:cs="Times New Roman"/>
          <w:b/>
          <w:sz w:val="44"/>
          <w:szCs w:val="44"/>
        </w:rPr>
        <w:t>rpt_ITCNDTS_SET_IMAGEDOWN_14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F84835" w:rsidRDefault="00F84835" w:rsidP="002A1F57">
      <w:pPr>
        <w:jc w:val="center"/>
        <w:rPr>
          <w:rFonts w:ascii="黑体" w:eastAsia="黑体"/>
          <w:b/>
          <w:sz w:val="30"/>
          <w:szCs w:val="30"/>
        </w:rPr>
      </w:pPr>
      <w:r w:rsidRPr="00F84835">
        <w:rPr>
          <w:rFonts w:ascii="黑体" w:eastAsia="黑体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783"/>
        <w:gridCol w:w="967"/>
        <w:gridCol w:w="4131"/>
        <w:gridCol w:w="1290"/>
        <w:gridCol w:w="742"/>
      </w:tblGrid>
      <w:tr w:rsidR="00F84835" w:rsidRPr="00DA0C6B" w:rsidTr="00006188">
        <w:trPr>
          <w:trHeight w:val="313"/>
          <w:jc w:val="center"/>
        </w:trPr>
        <w:tc>
          <w:tcPr>
            <w:tcW w:w="3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45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567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42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5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黑体" w:eastAsia="黑体" w:hAnsi="Arial" w:cs="Times New Roman"/>
                <w:sz w:val="24"/>
                <w:szCs w:val="24"/>
              </w:rPr>
            </w:pPr>
            <w:r w:rsidRPr="00F84835">
              <w:rPr>
                <w:rFonts w:ascii="黑体" w:eastAsia="黑体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006188">
        <w:trPr>
          <w:jc w:val="center"/>
        </w:trPr>
        <w:tc>
          <w:tcPr>
            <w:tcW w:w="35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459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All</w:t>
            </w:r>
          </w:p>
        </w:tc>
        <w:tc>
          <w:tcPr>
            <w:tcW w:w="567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424" w:type="pct"/>
          </w:tcPr>
          <w:p w:rsidR="00F84835" w:rsidRPr="00F84835" w:rsidRDefault="00F84835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757" w:type="pct"/>
          </w:tcPr>
          <w:p w:rsidR="003A40FB" w:rsidRPr="00430E77" w:rsidRDefault="005672AB" w:rsidP="00841B3D">
            <w:pPr>
              <w:jc w:val="left"/>
              <w:rPr>
                <w:rFonts w:ascii="Arial" w:hAnsi="Arial" w:cs="Times New Roman"/>
                <w:szCs w:val="18"/>
              </w:rPr>
            </w:pPr>
            <w:r>
              <w:rPr>
                <w:rFonts w:ascii="Arial" w:eastAsia="宋体" w:hAnsi="Arial" w:hint="eastAsia"/>
                <w:szCs w:val="18"/>
              </w:rPr>
              <w:t>20</w:t>
            </w:r>
            <w:r w:rsidR="0020333D">
              <w:rPr>
                <w:rFonts w:ascii="Arial" w:eastAsia="宋体" w:hAnsi="Arial" w:hint="eastAsia"/>
                <w:szCs w:val="18"/>
              </w:rPr>
              <w:t>11</w:t>
            </w:r>
            <w:r>
              <w:rPr>
                <w:rFonts w:ascii="Arial" w:eastAsia="宋体" w:hAnsi="Arial" w:hint="eastAsia"/>
                <w:szCs w:val="18"/>
              </w:rPr>
              <w:t>-</w:t>
            </w:r>
            <w:r w:rsidR="00430E77">
              <w:rPr>
                <w:rFonts w:ascii="Arial" w:hAnsi="Arial" w:hint="eastAsia"/>
                <w:szCs w:val="18"/>
              </w:rPr>
              <w:t>10-</w:t>
            </w:r>
            <w:r w:rsidR="0020333D">
              <w:rPr>
                <w:rFonts w:ascii="Arial" w:hAnsi="Arial" w:hint="eastAsia"/>
                <w:szCs w:val="18"/>
              </w:rPr>
              <w:t>2</w:t>
            </w:r>
            <w:r w:rsidR="00841B3D">
              <w:rPr>
                <w:rFonts w:ascii="Arial" w:hAnsi="Arial" w:hint="eastAsia"/>
                <w:szCs w:val="18"/>
              </w:rPr>
              <w:t>8</w:t>
            </w:r>
          </w:p>
        </w:tc>
        <w:tc>
          <w:tcPr>
            <w:tcW w:w="435" w:type="pct"/>
          </w:tcPr>
          <w:p w:rsidR="00F84835" w:rsidRPr="00F84835" w:rsidRDefault="00F84835" w:rsidP="00FA1A19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 w:rsidRPr="00F84835">
              <w:rPr>
                <w:rFonts w:ascii="Arial" w:eastAsia="宋体" w:hAnsi="Arial" w:cs="Times New Roman" w:hint="eastAsia"/>
                <w:szCs w:val="18"/>
              </w:rPr>
              <w:t>0.01a</w:t>
            </w:r>
          </w:p>
        </w:tc>
      </w:tr>
      <w:tr w:rsidR="00FB26BA" w:rsidRPr="00E1031D" w:rsidTr="00006188">
        <w:tblPrEx>
          <w:tblLook w:val="04A0"/>
        </w:tblPrEx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FB26BA" w:rsidRPr="00E1031D" w:rsidTr="00006188">
        <w:trPr>
          <w:jc w:val="center"/>
        </w:trPr>
        <w:tc>
          <w:tcPr>
            <w:tcW w:w="357" w:type="pct"/>
          </w:tcPr>
          <w:p w:rsidR="00FB26BA" w:rsidRPr="00E1031D" w:rsidRDefault="00DC4A8F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0" w:author="itc211010" w:date="2011-12-13T16:03:00Z">
              <w:r>
                <w:rPr>
                  <w:rFonts w:ascii="Arial" w:eastAsia="宋体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459" w:type="pct"/>
          </w:tcPr>
          <w:p w:rsidR="00FB26BA" w:rsidRPr="00E1031D" w:rsidRDefault="00DC4A8F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1" w:author="itc211010" w:date="2011-12-13T16:03:00Z">
              <w:r>
                <w:rPr>
                  <w:rFonts w:ascii="Arial" w:eastAsia="宋体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567" w:type="pct"/>
          </w:tcPr>
          <w:p w:rsidR="00FB26BA" w:rsidRPr="00E1031D" w:rsidRDefault="00DC4A8F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2" w:author="itc211010" w:date="2011-12-13T16:03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FB26BA" w:rsidRPr="00E1031D" w:rsidRDefault="00DC4A8F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3" w:author="itc211010" w:date="2011-12-13T16:03:00Z">
              <w:r>
                <w:rPr>
                  <w:rFonts w:ascii="Arial" w:eastAsia="宋体" w:hAnsi="Arial" w:cs="Times New Roman" w:hint="eastAsia"/>
                  <w:szCs w:val="18"/>
                </w:rPr>
                <w:t>将旧表对应到新表</w:t>
              </w:r>
            </w:ins>
          </w:p>
        </w:tc>
        <w:tc>
          <w:tcPr>
            <w:tcW w:w="757" w:type="pct"/>
          </w:tcPr>
          <w:p w:rsidR="00FB26BA" w:rsidRPr="00E1031D" w:rsidRDefault="00DC4A8F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4" w:author="itc211010" w:date="2011-12-13T16:03:00Z">
              <w:r>
                <w:rPr>
                  <w:rFonts w:ascii="Arial" w:eastAsia="宋体" w:hAnsi="Arial" w:cs="Times New Roman" w:hint="eastAsia"/>
                  <w:szCs w:val="18"/>
                </w:rPr>
                <w:t>2011-12-13</w:t>
              </w:r>
            </w:ins>
          </w:p>
        </w:tc>
        <w:tc>
          <w:tcPr>
            <w:tcW w:w="435" w:type="pct"/>
          </w:tcPr>
          <w:p w:rsidR="00FB26BA" w:rsidRPr="00E1031D" w:rsidRDefault="00FB26BA" w:rsidP="00D7547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25043D" w:rsidRPr="00DA0C6B" w:rsidTr="00006188">
        <w:trPr>
          <w:jc w:val="center"/>
        </w:trPr>
        <w:tc>
          <w:tcPr>
            <w:tcW w:w="357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E1031D" w:rsidRDefault="0025043D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E1031D" w:rsidRDefault="00E67C4C" w:rsidP="00172160">
            <w:pPr>
              <w:jc w:val="left"/>
              <w:rPr>
                <w:rFonts w:ascii="Arial" w:eastAsia="宋体" w:hAnsi="Arial" w:cs="Times New Roman"/>
                <w:szCs w:val="18"/>
              </w:rPr>
            </w:pPr>
            <w:ins w:id="5" w:author="itc211010" w:date="2012-02-20T15:54:00Z">
              <w:r>
                <w:rPr>
                  <w:rFonts w:ascii="Arial" w:eastAsia="宋体" w:hAnsi="Arial" w:cs="Times New Roman" w:hint="eastAsia"/>
                  <w:szCs w:val="18"/>
                </w:rPr>
                <w:t>修改</w:t>
              </w:r>
            </w:ins>
          </w:p>
        </w:tc>
        <w:tc>
          <w:tcPr>
            <w:tcW w:w="2424" w:type="pct"/>
          </w:tcPr>
          <w:p w:rsidR="0025043D" w:rsidRPr="0020333D" w:rsidRDefault="00E67C4C" w:rsidP="0020333D">
            <w:pPr>
              <w:jc w:val="left"/>
              <w:rPr>
                <w:rFonts w:ascii="Arial" w:hAnsi="Arial" w:cs="Times New Roman"/>
                <w:szCs w:val="18"/>
              </w:rPr>
            </w:pPr>
            <w:ins w:id="6" w:author="itc211010" w:date="2012-02-20T15:54:00Z">
              <w:r>
                <w:rPr>
                  <w:rFonts w:ascii="Arial" w:hAnsi="Arial" w:cs="Times New Roman" w:hint="eastAsia"/>
                  <w:szCs w:val="18"/>
                </w:rPr>
                <w:t>将数据库</w:t>
              </w:r>
              <w:proofErr w:type="gramStart"/>
              <w:r>
                <w:rPr>
                  <w:rFonts w:ascii="Arial" w:hAnsi="Arial" w:cs="Times New Roman" w:hint="eastAsia"/>
                  <w:szCs w:val="18"/>
                </w:rPr>
                <w:t>名修改</w:t>
              </w:r>
              <w:proofErr w:type="gramEnd"/>
              <w:r>
                <w:rPr>
                  <w:rFonts w:ascii="Arial" w:hAnsi="Arial" w:cs="Times New Roman" w:hint="eastAsia"/>
                  <w:szCs w:val="18"/>
                </w:rPr>
                <w:t>为</w:t>
              </w:r>
              <w:r w:rsidRPr="00E67C4C">
                <w:rPr>
                  <w:rFonts w:ascii="Arial" w:hAnsi="Arial" w:cs="Times New Roman"/>
                  <w:szCs w:val="18"/>
                </w:rPr>
                <w:t>HPIMES</w:t>
              </w:r>
            </w:ins>
          </w:p>
        </w:tc>
        <w:tc>
          <w:tcPr>
            <w:tcW w:w="757" w:type="pct"/>
          </w:tcPr>
          <w:p w:rsidR="0025043D" w:rsidRPr="002F165C" w:rsidRDefault="00E67C4C" w:rsidP="00371BF0">
            <w:pPr>
              <w:jc w:val="left"/>
              <w:rPr>
                <w:rFonts w:ascii="Arial" w:hAnsi="Arial"/>
                <w:szCs w:val="18"/>
              </w:rPr>
            </w:pPr>
            <w:ins w:id="7" w:author="itc211010" w:date="2012-02-20T15:54:00Z">
              <w:r>
                <w:rPr>
                  <w:rFonts w:ascii="Arial" w:hAnsi="Arial" w:hint="eastAsia"/>
                  <w:szCs w:val="18"/>
                </w:rPr>
                <w:t>2012-2-20</w:t>
              </w:r>
            </w:ins>
          </w:p>
        </w:tc>
        <w:tc>
          <w:tcPr>
            <w:tcW w:w="435" w:type="pct"/>
          </w:tcPr>
          <w:p w:rsidR="0025043D" w:rsidRDefault="0025043D"/>
        </w:tc>
      </w:tr>
      <w:tr w:rsidR="0025043D" w:rsidRPr="00DA0C6B" w:rsidTr="00006188">
        <w:trPr>
          <w:jc w:val="center"/>
        </w:trPr>
        <w:tc>
          <w:tcPr>
            <w:tcW w:w="357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25043D" w:rsidRPr="0025043D" w:rsidRDefault="0025043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25043D" w:rsidRPr="00F84835" w:rsidRDefault="0025043D" w:rsidP="00371BF0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25043D" w:rsidRDefault="0025043D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25043D" w:rsidRPr="00A6174E" w:rsidRDefault="0025043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25043D" w:rsidRPr="00A6174E" w:rsidRDefault="0025043D">
            <w:pPr>
              <w:rPr>
                <w:rFonts w:ascii="Arial" w:hAnsi="Arial"/>
                <w:szCs w:val="18"/>
              </w:rPr>
            </w:pPr>
          </w:p>
        </w:tc>
      </w:tr>
      <w:tr w:rsidR="00006188" w:rsidRPr="00DA0C6B" w:rsidTr="00006188">
        <w:trPr>
          <w:jc w:val="center"/>
        </w:trPr>
        <w:tc>
          <w:tcPr>
            <w:tcW w:w="357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006188" w:rsidRPr="0025043D" w:rsidRDefault="00006188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006188" w:rsidRPr="00F84835" w:rsidRDefault="00006188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006188" w:rsidRPr="00006188" w:rsidRDefault="00006188" w:rsidP="00FA1A19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006188" w:rsidRPr="00006188" w:rsidRDefault="00006188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006188" w:rsidRPr="00006188" w:rsidRDefault="00006188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C0228D" w:rsidRPr="00DA0C6B" w:rsidTr="00006188">
        <w:trPr>
          <w:jc w:val="center"/>
        </w:trPr>
        <w:tc>
          <w:tcPr>
            <w:tcW w:w="357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C0228D" w:rsidRPr="0025043D" w:rsidRDefault="00C0228D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C0228D" w:rsidRPr="00F84835" w:rsidRDefault="00C0228D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C0228D" w:rsidRDefault="00C0228D" w:rsidP="00466597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C0228D" w:rsidRPr="00C0228D" w:rsidRDefault="00C0228D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C0228D" w:rsidRPr="00C0228D" w:rsidRDefault="00C0228D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006188">
        <w:trPr>
          <w:jc w:val="center"/>
        </w:trPr>
        <w:tc>
          <w:tcPr>
            <w:tcW w:w="357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Pr="0025043D" w:rsidRDefault="0032003E" w:rsidP="00D175E2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Pr="00F84835" w:rsidRDefault="0032003E" w:rsidP="00D175E2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3200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Pr="0032003E" w:rsidRDefault="0032003E" w:rsidP="00371BF0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5" w:type="pct"/>
          </w:tcPr>
          <w:p w:rsidR="0032003E" w:rsidRPr="0032003E" w:rsidRDefault="0032003E" w:rsidP="00371BF0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32003E" w:rsidRPr="00DA0C6B" w:rsidTr="00006188">
        <w:trPr>
          <w:jc w:val="center"/>
        </w:trPr>
        <w:tc>
          <w:tcPr>
            <w:tcW w:w="35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459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567" w:type="pct"/>
          </w:tcPr>
          <w:p w:rsidR="0032003E" w:rsidRDefault="0032003E" w:rsidP="009A7309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2424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2003E" w:rsidRDefault="0032003E" w:rsidP="006E163E">
            <w:pPr>
              <w:jc w:val="left"/>
              <w:rPr>
                <w:rFonts w:ascii="Arial" w:eastAsia="宋体" w:hAnsi="Arial"/>
                <w:szCs w:val="18"/>
              </w:rPr>
            </w:pPr>
          </w:p>
        </w:tc>
        <w:tc>
          <w:tcPr>
            <w:tcW w:w="435" w:type="pct"/>
          </w:tcPr>
          <w:p w:rsidR="0032003E" w:rsidRDefault="0032003E" w:rsidP="006E163E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9A3DCD" w:rsidRDefault="0043602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7573246" w:history="1">
        <w:r w:rsidR="009A3DCD" w:rsidRPr="003F2773">
          <w:rPr>
            <w:rStyle w:val="a6"/>
            <w:rFonts w:ascii="Times New Roman" w:eastAsia="黑体" w:hAnsi="Times New Roman" w:cs="Times New Roman"/>
            <w:noProof/>
          </w:rPr>
          <w:t>0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 w:hint="eastAsia"/>
            <w:noProof/>
          </w:rPr>
          <w:t>前言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3247" w:history="1">
        <w:r w:rsidR="009A3DCD" w:rsidRPr="003F2773">
          <w:rPr>
            <w:rStyle w:val="a6"/>
            <w:rFonts w:ascii="Times New Roman" w:eastAsia="宋体" w:hAnsi="Times New Roman" w:cs="Times New Roman"/>
            <w:noProof/>
          </w:rPr>
          <w:t>0.1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 w:hAnsi="Times New Roman"/>
            <w:noProof/>
          </w:rPr>
          <w:t>Introduction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3248" w:history="1">
        <w:r w:rsidR="009A3DCD" w:rsidRPr="003F2773">
          <w:rPr>
            <w:rStyle w:val="a6"/>
            <w:rFonts w:ascii="Times New Roman" w:eastAsia="黑体" w:hAnsi="Times New Roman" w:cs="Times New Roman"/>
            <w:noProof/>
          </w:rPr>
          <w:t>0.2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 w:hAnsi="Times New Roman"/>
            <w:noProof/>
          </w:rPr>
          <w:t>References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3249" w:history="1">
        <w:r w:rsidR="009A3DCD" w:rsidRPr="003F2773">
          <w:rPr>
            <w:rStyle w:val="a6"/>
            <w:rFonts w:ascii="Times New Roman" w:eastAsia="黑体" w:hAnsi="Times New Roman" w:cs="Times New Roman"/>
            <w:noProof/>
          </w:rPr>
          <w:t>1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/>
            <w:noProof/>
          </w:rPr>
          <w:t>Use Cases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573250" w:history="1">
        <w:r w:rsidR="009A3DCD" w:rsidRPr="003F2773">
          <w:rPr>
            <w:rStyle w:val="a6"/>
            <w:rFonts w:ascii="Times New Roman" w:hAnsi="Times New Roman" w:cs="Times New Roman"/>
            <w:noProof/>
          </w:rPr>
          <w:t>1.1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 w:hAnsi="Times New Roman"/>
            <w:noProof/>
          </w:rPr>
          <w:t>rpt_ITCNDTS_SET_IMAGEDOWN_14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3251" w:history="1">
        <w:r w:rsidR="009A3DCD" w:rsidRPr="003F2773">
          <w:rPr>
            <w:rStyle w:val="a6"/>
            <w:rFonts w:ascii="Times New Roman" w:eastAsia="黑体" w:hAnsi="Times New Roman"/>
            <w:noProof/>
          </w:rPr>
          <w:t>1.1.1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 w:hAnsi="Times New Roman" w:hint="eastAsia"/>
            <w:noProof/>
          </w:rPr>
          <w:t>数据流向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3252" w:history="1">
        <w:r w:rsidR="009A3DCD" w:rsidRPr="003F2773">
          <w:rPr>
            <w:rStyle w:val="a6"/>
            <w:rFonts w:ascii="Times New Roman" w:eastAsia="黑体" w:hAnsi="Times New Roman"/>
            <w:noProof/>
          </w:rPr>
          <w:t>1.1.2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 w:hAnsi="Times New Roman"/>
            <w:noProof/>
          </w:rPr>
          <w:t>Input Tables/Files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3253" w:history="1">
        <w:r w:rsidR="009A3DCD" w:rsidRPr="003F2773">
          <w:rPr>
            <w:rStyle w:val="a6"/>
            <w:rFonts w:ascii="Times New Roman" w:eastAsia="黑体" w:hAnsi="Times New Roman"/>
            <w:noProof/>
          </w:rPr>
          <w:t>1.1.3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 w:hAnsi="Times New Roman"/>
            <w:noProof/>
          </w:rPr>
          <w:t>Output Tables/Files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573254" w:history="1">
        <w:r w:rsidR="009A3DCD" w:rsidRPr="003F2773">
          <w:rPr>
            <w:rStyle w:val="a6"/>
            <w:rFonts w:ascii="Times New Roman" w:eastAsia="黑体" w:hAnsi="Times New Roman"/>
            <w:noProof/>
          </w:rPr>
          <w:t>1.1.4</w:t>
        </w:r>
        <w:r w:rsidR="009A3DCD">
          <w:rPr>
            <w:noProof/>
          </w:rPr>
          <w:tab/>
        </w:r>
        <w:r w:rsidR="009A3DCD" w:rsidRPr="003F2773">
          <w:rPr>
            <w:rStyle w:val="a6"/>
            <w:rFonts w:ascii="Times New Roman" w:eastAsia="黑体" w:hAnsi="Times New Roman"/>
            <w:noProof/>
          </w:rPr>
          <w:t>Execution mechanism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40"/>
        <w:tabs>
          <w:tab w:val="left" w:pos="2055"/>
          <w:tab w:val="right" w:leader="dot" w:pos="8296"/>
        </w:tabs>
        <w:rPr>
          <w:noProof/>
        </w:rPr>
      </w:pPr>
      <w:hyperlink w:anchor="_Toc307573255" w:history="1">
        <w:r w:rsidR="009A3DCD" w:rsidRPr="003F2773">
          <w:rPr>
            <w:rStyle w:val="a6"/>
            <w:noProof/>
          </w:rPr>
          <w:t>1.1.4.1</w:t>
        </w:r>
        <w:r w:rsidR="009A3DCD">
          <w:rPr>
            <w:noProof/>
          </w:rPr>
          <w:tab/>
        </w:r>
        <w:r w:rsidR="009A3DCD" w:rsidRPr="003F2773">
          <w:rPr>
            <w:rStyle w:val="a6"/>
            <w:noProof/>
          </w:rPr>
          <w:t>Program(s)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3256" w:history="1">
        <w:r w:rsidR="009A3DCD" w:rsidRPr="003F2773">
          <w:rPr>
            <w:rStyle w:val="a6"/>
            <w:rFonts w:ascii="Times New Roman" w:hAnsi="Times New Roman" w:cs="Times New Roman"/>
            <w:noProof/>
          </w:rPr>
          <w:t>2</w:t>
        </w:r>
        <w:r w:rsidR="009A3DCD">
          <w:rPr>
            <w:noProof/>
          </w:rPr>
          <w:tab/>
        </w:r>
        <w:r w:rsidR="009A3DCD" w:rsidRPr="003F2773">
          <w:rPr>
            <w:rStyle w:val="a6"/>
            <w:noProof/>
          </w:rPr>
          <w:t>Question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3DCD" w:rsidRDefault="0043602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573257" w:history="1">
        <w:r w:rsidR="009A3DCD" w:rsidRPr="003F2773">
          <w:rPr>
            <w:rStyle w:val="a6"/>
            <w:rFonts w:ascii="Times New Roman" w:hAnsi="Times New Roman" w:cs="Times New Roman"/>
            <w:noProof/>
          </w:rPr>
          <w:t>3</w:t>
        </w:r>
        <w:r w:rsidR="009A3DCD">
          <w:rPr>
            <w:noProof/>
          </w:rPr>
          <w:tab/>
        </w:r>
        <w:r w:rsidR="009A3DCD" w:rsidRPr="003F2773">
          <w:rPr>
            <w:rStyle w:val="a6"/>
            <w:noProof/>
          </w:rPr>
          <w:t>Appendix</w:t>
        </w:r>
        <w:r w:rsidR="009A3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3DCD">
          <w:rPr>
            <w:noProof/>
            <w:webHidden/>
          </w:rPr>
          <w:instrText xml:space="preserve"> PAGEREF _Toc307573257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3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F16" w:rsidRDefault="0043602E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黑体" w:hAnsi="Times New Roman"/>
          <w:sz w:val="30"/>
        </w:rPr>
      </w:pPr>
      <w:bookmarkStart w:id="8" w:name="_Toc307573246"/>
      <w:r w:rsidRPr="00AC5EBB">
        <w:rPr>
          <w:rFonts w:ascii="Times New Roman" w:eastAsia="黑体" w:hint="eastAsia"/>
          <w:sz w:val="30"/>
        </w:rPr>
        <w:lastRenderedPageBreak/>
        <w:t>前言</w:t>
      </w:r>
      <w:bookmarkEnd w:id="8"/>
    </w:p>
    <w:p w:rsidR="00213744" w:rsidRPr="0069440D" w:rsidRDefault="00213744" w:rsidP="00AC5EBB">
      <w:pPr>
        <w:ind w:firstLineChars="200" w:firstLine="420"/>
        <w:jc w:val="left"/>
        <w:rPr>
          <w:rFonts w:ascii="Arial" w:eastAsia="宋体" w:hAnsi="Arial"/>
        </w:rPr>
      </w:pPr>
      <w:r w:rsidRPr="0069440D">
        <w:rPr>
          <w:rFonts w:ascii="Arial" w:eastAsia="宋体" w:hAnsi="Arial" w:hint="eastAsia"/>
        </w:rPr>
        <w:t>本文档用于定义</w:t>
      </w:r>
      <w:r w:rsidR="00EB7317">
        <w:rPr>
          <w:rFonts w:ascii="Arial" w:eastAsia="宋体" w:hAnsi="Arial" w:hint="eastAsia"/>
        </w:rPr>
        <w:t xml:space="preserve">FA </w:t>
      </w:r>
      <w:r w:rsidR="00EB7317">
        <w:rPr>
          <w:rFonts w:ascii="Arial" w:eastAsia="宋体" w:hAnsi="Arial"/>
        </w:rPr>
        <w:t>–</w:t>
      </w:r>
      <w:r w:rsidR="00EB7317">
        <w:rPr>
          <w:rFonts w:ascii="Arial" w:eastAsia="宋体" w:hAnsi="Arial" w:hint="eastAsia"/>
        </w:rPr>
        <w:t xml:space="preserve"> Image Download</w:t>
      </w:r>
      <w:r w:rsidR="00683C7C" w:rsidRPr="0069440D">
        <w:rPr>
          <w:rFonts w:ascii="Arial" w:eastAsia="宋体" w:hAnsi="Arial" w:hint="eastAsia"/>
        </w:rPr>
        <w:t xml:space="preserve"> Interface</w:t>
      </w:r>
      <w:r w:rsidRPr="0069440D">
        <w:rPr>
          <w:rFonts w:ascii="Arial" w:eastAsia="宋体" w:hAnsi="Arial" w:hint="eastAsia"/>
        </w:rPr>
        <w:t xml:space="preserve"> </w:t>
      </w:r>
      <w:r w:rsidRPr="0069440D">
        <w:rPr>
          <w:rFonts w:ascii="Arial" w:eastAsia="宋体" w:hAnsi="Arial" w:hint="eastAsia"/>
        </w:rPr>
        <w:t>部分的业务需求，作为规格设计与程序设计的依据；读者为</w:t>
      </w:r>
      <w:r w:rsidR="009C1113" w:rsidRPr="0069440D">
        <w:rPr>
          <w:rFonts w:ascii="Arial" w:eastAsia="宋体" w:hAnsi="Arial" w:hint="eastAsia"/>
        </w:rPr>
        <w:t xml:space="preserve">iMES </w:t>
      </w:r>
      <w:r w:rsidRPr="0069440D">
        <w:rPr>
          <w:rFonts w:ascii="Arial" w:eastAsia="宋体" w:hAnsi="Arial" w:hint="eastAsia"/>
        </w:rPr>
        <w:t>项目的用户，设计人员，开发人员和质检人员。</w:t>
      </w:r>
    </w:p>
    <w:p w:rsidR="00AC5EBB" w:rsidRPr="0069440D" w:rsidRDefault="00AC5EBB" w:rsidP="00AC5EBB">
      <w:pPr>
        <w:ind w:firstLineChars="200" w:firstLine="420"/>
        <w:jc w:val="left"/>
        <w:rPr>
          <w:rFonts w:ascii="Arial" w:eastAsia="宋体" w:hAnsi="Arial"/>
        </w:rPr>
      </w:pPr>
    </w:p>
    <w:p w:rsidR="00BC133E" w:rsidRDefault="00AC5EBB" w:rsidP="00011221">
      <w:pPr>
        <w:pStyle w:val="2"/>
        <w:spacing w:before="0" w:after="0" w:line="240" w:lineRule="auto"/>
        <w:ind w:left="567" w:hanging="567"/>
        <w:rPr>
          <w:rFonts w:ascii="Arial" w:eastAsia="宋体" w:hAnsi="Arial"/>
        </w:rPr>
      </w:pPr>
      <w:bookmarkStart w:id="9" w:name="_Toc307573247"/>
      <w:r w:rsidRPr="00AC5EBB">
        <w:rPr>
          <w:rFonts w:ascii="Times New Roman" w:eastAsia="黑体" w:hAnsi="Times New Roman"/>
          <w:sz w:val="28"/>
          <w:szCs w:val="28"/>
        </w:rPr>
        <w:t>Introduction</w:t>
      </w:r>
      <w:bookmarkEnd w:id="9"/>
    </w:p>
    <w:p w:rsidR="00F64C16" w:rsidRPr="00C22AD1" w:rsidRDefault="00011221" w:rsidP="009D3A19">
      <w:pPr>
        <w:pStyle w:val="a7"/>
        <w:numPr>
          <w:ilvl w:val="0"/>
          <w:numId w:val="6"/>
        </w:numPr>
        <w:ind w:firstLineChars="0"/>
        <w:jc w:val="left"/>
        <w:rPr>
          <w:rFonts w:ascii="Arial" w:eastAsia="宋体" w:hAnsi="Arial"/>
        </w:rPr>
      </w:pPr>
      <w:r w:rsidRPr="00011221">
        <w:rPr>
          <w:rFonts w:ascii="Arial" w:eastAsia="宋体" w:hAnsi="Arial"/>
        </w:rPr>
        <w:t>rpt_ITCNDTS_SET_IMAGEDOWN_14</w:t>
      </w:r>
    </w:p>
    <w:p w:rsidR="00F64C16" w:rsidRDefault="006A319A" w:rsidP="0020333D">
      <w:pPr>
        <w:ind w:firstLineChars="200" w:firstLine="420"/>
        <w:jc w:val="left"/>
        <w:rPr>
          <w:rFonts w:ascii="Arial" w:eastAsia="宋体" w:hAnsi="Arial"/>
        </w:rPr>
      </w:pPr>
      <w:r w:rsidRPr="006A319A">
        <w:rPr>
          <w:rFonts w:ascii="Arial" w:eastAsia="宋体" w:hAnsi="Arial" w:hint="eastAsia"/>
        </w:rPr>
        <w:t>Image</w:t>
      </w:r>
      <w:proofErr w:type="gramStart"/>
      <w:r w:rsidRPr="006A319A">
        <w:rPr>
          <w:rFonts w:ascii="Arial" w:eastAsia="宋体" w:hAnsi="Arial" w:hint="eastAsia"/>
        </w:rPr>
        <w:t>上传由</w:t>
      </w:r>
      <w:proofErr w:type="gramEnd"/>
      <w:r>
        <w:rPr>
          <w:rFonts w:ascii="Arial" w:eastAsia="宋体" w:hAnsi="Arial" w:hint="eastAsia"/>
        </w:rPr>
        <w:t>I</w:t>
      </w:r>
      <w:r w:rsidRPr="006A319A">
        <w:rPr>
          <w:rFonts w:ascii="Arial" w:eastAsia="宋体" w:hAnsi="Arial" w:hint="eastAsia"/>
        </w:rPr>
        <w:t>mage server download</w:t>
      </w:r>
      <w:r w:rsidRPr="006A319A">
        <w:rPr>
          <w:rFonts w:ascii="Arial" w:eastAsia="宋体" w:hAnsi="Arial" w:hint="eastAsia"/>
        </w:rPr>
        <w:t>的资料（如</w:t>
      </w:r>
      <w:r w:rsidRPr="006A319A">
        <w:rPr>
          <w:rFonts w:ascii="Arial" w:eastAsia="宋体" w:hAnsi="Arial" w:hint="eastAsia"/>
        </w:rPr>
        <w:t>Bios, Image version, IMEI, ICCID,MCID</w:t>
      </w:r>
      <w:r w:rsidRPr="006A319A">
        <w:rPr>
          <w:rFonts w:ascii="Arial" w:eastAsia="宋体" w:hAnsi="Arial" w:hint="eastAsia"/>
        </w:rPr>
        <w:t>等</w:t>
      </w:r>
      <w:r w:rsidRPr="006A319A">
        <w:rPr>
          <w:rFonts w:ascii="Arial" w:eastAsia="宋体" w:hAnsi="Arial" w:hint="eastAsia"/>
        </w:rPr>
        <w:t>)</w:t>
      </w:r>
      <w:r w:rsidRPr="006A319A">
        <w:rPr>
          <w:rFonts w:ascii="Arial" w:eastAsia="宋体" w:hAnsi="Arial" w:hint="eastAsia"/>
        </w:rPr>
        <w:t>至</w:t>
      </w:r>
      <w:r w:rsidRPr="006A319A">
        <w:rPr>
          <w:rFonts w:ascii="Arial" w:eastAsia="宋体" w:hAnsi="Arial" w:hint="eastAsia"/>
        </w:rPr>
        <w:t>FIS</w:t>
      </w:r>
      <w:r w:rsidRPr="006A319A">
        <w:rPr>
          <w:rFonts w:ascii="Arial" w:eastAsia="宋体" w:hAnsi="Arial" w:hint="eastAsia"/>
        </w:rPr>
        <w:t>，同时传回</w:t>
      </w:r>
      <w:r w:rsidRPr="006A319A">
        <w:rPr>
          <w:rFonts w:ascii="Arial" w:eastAsia="宋体" w:hAnsi="Arial" w:hint="eastAsia"/>
        </w:rPr>
        <w:t>download pass / fail</w:t>
      </w:r>
      <w:r w:rsidRPr="006A319A">
        <w:rPr>
          <w:rFonts w:ascii="Arial" w:eastAsia="宋体" w:hAnsi="Arial" w:hint="eastAsia"/>
        </w:rPr>
        <w:t>记录</w:t>
      </w:r>
    </w:p>
    <w:p w:rsidR="008859DA" w:rsidRPr="008859DA" w:rsidRDefault="008859DA" w:rsidP="00AC5EBB">
      <w:pPr>
        <w:ind w:firstLineChars="200" w:firstLine="420"/>
        <w:jc w:val="left"/>
        <w:rPr>
          <w:rFonts w:ascii="Arial" w:eastAsia="宋体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黑体" w:hAnsi="Times New Roman"/>
          <w:sz w:val="28"/>
          <w:szCs w:val="28"/>
        </w:rPr>
      </w:pPr>
      <w:bookmarkStart w:id="10" w:name="_Toc307573248"/>
      <w:r w:rsidRPr="00AC5EBB">
        <w:rPr>
          <w:rFonts w:ascii="Times New Roman" w:eastAsia="黑体" w:hAnsi="Times New Roman"/>
          <w:sz w:val="28"/>
          <w:szCs w:val="28"/>
        </w:rPr>
        <w:t>References</w:t>
      </w:r>
      <w:bookmarkEnd w:id="10"/>
    </w:p>
    <w:p w:rsidR="00FB02F8" w:rsidRPr="0069440D" w:rsidRDefault="00FB02F8" w:rsidP="00AC5EBB">
      <w:pPr>
        <w:ind w:firstLineChars="200" w:firstLine="420"/>
        <w:jc w:val="left"/>
        <w:rPr>
          <w:rFonts w:ascii="Arial" w:eastAsia="宋体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黑体"/>
          <w:sz w:val="30"/>
        </w:rPr>
      </w:pPr>
      <w:bookmarkStart w:id="11" w:name="_Toc307573249"/>
      <w:r w:rsidRPr="009739C9">
        <w:rPr>
          <w:rFonts w:ascii="Times New Roman" w:eastAsia="黑体" w:hint="eastAsia"/>
          <w:sz w:val="30"/>
        </w:rPr>
        <w:t>Use Cases</w:t>
      </w:r>
      <w:bookmarkEnd w:id="11"/>
    </w:p>
    <w:p w:rsidR="00046EB9" w:rsidRDefault="00772E4E" w:rsidP="00171A5F">
      <w:pPr>
        <w:pStyle w:val="2"/>
        <w:spacing w:before="0" w:after="0" w:line="240" w:lineRule="auto"/>
        <w:ind w:left="567" w:hanging="567"/>
        <w:rPr>
          <w:rFonts w:ascii="Times New Roman" w:eastAsiaTheme="minorEastAsia" w:hAnsi="Times New Roman"/>
          <w:sz w:val="28"/>
          <w:szCs w:val="28"/>
        </w:rPr>
      </w:pPr>
      <w:bookmarkStart w:id="12" w:name="_Toc307573250"/>
      <w:r w:rsidRPr="00772E4E">
        <w:rPr>
          <w:rFonts w:ascii="Times New Roman" w:eastAsia="黑体" w:hAnsi="Times New Roman"/>
          <w:sz w:val="28"/>
          <w:szCs w:val="28"/>
        </w:rPr>
        <w:t>rpt_ITCNDTS_SET_IMAGEDOWN_14</w:t>
      </w:r>
      <w:bookmarkEnd w:id="12"/>
    </w:p>
    <w:p w:rsidR="006A319A" w:rsidRPr="00A62845" w:rsidRDefault="006A319A" w:rsidP="00A62845">
      <w:pPr>
        <w:ind w:firstLineChars="200" w:firstLine="420"/>
        <w:jc w:val="left"/>
        <w:rPr>
          <w:rFonts w:ascii="Arial" w:eastAsia="宋体" w:hAnsi="Arial"/>
        </w:rPr>
      </w:pPr>
      <w:r w:rsidRPr="00A62845">
        <w:rPr>
          <w:rFonts w:ascii="Arial" w:eastAsia="宋体" w:hAnsi="Arial" w:hint="eastAsia"/>
        </w:rPr>
        <w:t>Image</w:t>
      </w:r>
      <w:proofErr w:type="gramStart"/>
      <w:r w:rsidRPr="00A62845">
        <w:rPr>
          <w:rFonts w:ascii="Arial" w:eastAsia="宋体" w:hAnsi="Arial" w:hint="eastAsia"/>
        </w:rPr>
        <w:t>上传由</w:t>
      </w:r>
      <w:proofErr w:type="gramEnd"/>
      <w:r w:rsidRPr="00A62845">
        <w:rPr>
          <w:rFonts w:ascii="Arial" w:eastAsia="宋体" w:hAnsi="Arial" w:hint="eastAsia"/>
        </w:rPr>
        <w:t>image server download</w:t>
      </w:r>
      <w:r w:rsidRPr="00A62845">
        <w:rPr>
          <w:rFonts w:ascii="Arial" w:eastAsia="宋体" w:hAnsi="Arial" w:hint="eastAsia"/>
        </w:rPr>
        <w:t>的资料（如</w:t>
      </w:r>
      <w:r w:rsidRPr="00A62845">
        <w:rPr>
          <w:rFonts w:ascii="Arial" w:eastAsia="宋体" w:hAnsi="Arial" w:hint="eastAsia"/>
        </w:rPr>
        <w:t>Bios, Image</w:t>
      </w:r>
      <w:r w:rsidR="00F94F5C">
        <w:rPr>
          <w:rFonts w:ascii="Arial" w:eastAsia="宋体" w:hAnsi="Arial" w:hint="eastAsia"/>
        </w:rPr>
        <w:t>,UUID</w:t>
      </w:r>
      <w:r w:rsidRPr="00A62845">
        <w:rPr>
          <w:rFonts w:ascii="Arial" w:eastAsia="宋体" w:hAnsi="Arial" w:hint="eastAsia"/>
        </w:rPr>
        <w:t>)</w:t>
      </w:r>
      <w:r w:rsidRPr="00A62845">
        <w:rPr>
          <w:rFonts w:ascii="Arial" w:eastAsia="宋体" w:hAnsi="Arial" w:hint="eastAsia"/>
        </w:rPr>
        <w:t>至</w:t>
      </w:r>
      <w:r w:rsidRPr="00A62845">
        <w:rPr>
          <w:rFonts w:ascii="Arial" w:eastAsia="宋体" w:hAnsi="Arial" w:hint="eastAsia"/>
        </w:rPr>
        <w:t>FIS</w:t>
      </w:r>
      <w:r w:rsidRPr="00A62845">
        <w:rPr>
          <w:rFonts w:ascii="Arial" w:eastAsia="宋体" w:hAnsi="Arial" w:hint="eastAsia"/>
        </w:rPr>
        <w:t>，同时传回</w:t>
      </w:r>
      <w:r w:rsidRPr="00A62845">
        <w:rPr>
          <w:rFonts w:ascii="Arial" w:eastAsia="宋体" w:hAnsi="Arial" w:hint="eastAsia"/>
        </w:rPr>
        <w:t>download pass / fail</w:t>
      </w:r>
      <w:r w:rsidRPr="00A62845">
        <w:rPr>
          <w:rFonts w:ascii="Arial" w:eastAsia="宋体" w:hAnsi="Arial" w:hint="eastAsia"/>
        </w:rPr>
        <w:t>记录</w:t>
      </w:r>
    </w:p>
    <w:p w:rsidR="00595DB1" w:rsidRPr="00046EB9" w:rsidRDefault="00046EB9" w:rsidP="00046EB9">
      <w:pPr>
        <w:pStyle w:val="3"/>
        <w:rPr>
          <w:rFonts w:ascii="Times New Roman" w:eastAsia="黑体" w:hAnsi="Times New Roman"/>
          <w:sz w:val="24"/>
        </w:rPr>
      </w:pPr>
      <w:bookmarkStart w:id="13" w:name="_Toc307573251"/>
      <w:r w:rsidRPr="00046EB9">
        <w:rPr>
          <w:rFonts w:ascii="Times New Roman" w:eastAsia="黑体" w:hAnsi="Times New Roman" w:hint="eastAsia"/>
          <w:sz w:val="24"/>
        </w:rPr>
        <w:t>数据流向</w:t>
      </w:r>
      <w:bookmarkEnd w:id="13"/>
    </w:p>
    <w:p w:rsidR="00171A5F" w:rsidRPr="0069440D" w:rsidRDefault="00046EB9" w:rsidP="00F0271C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 xml:space="preserve">Image </w:t>
      </w:r>
      <w:r w:rsidR="00E17697" w:rsidRPr="0069440D">
        <w:rPr>
          <w:rFonts w:ascii="Arial" w:eastAsia="宋体" w:hAnsi="Arial"/>
        </w:rPr>
        <w:sym w:font="Wingdings" w:char="F0E8"/>
      </w:r>
      <w:r w:rsidR="00E17697" w:rsidRPr="0069440D">
        <w:rPr>
          <w:rFonts w:ascii="Arial" w:eastAsia="宋体" w:hAnsi="Arial" w:hint="eastAsia"/>
        </w:rPr>
        <w:t xml:space="preserve"> FIS</w:t>
      </w:r>
    </w:p>
    <w:p w:rsidR="006919B4" w:rsidRPr="0069440D" w:rsidRDefault="006919B4" w:rsidP="00F0271C">
      <w:pPr>
        <w:ind w:firstLineChars="200" w:firstLine="420"/>
        <w:jc w:val="left"/>
        <w:rPr>
          <w:rFonts w:ascii="Arial" w:eastAsia="宋体" w:hAnsi="Arial"/>
        </w:rPr>
      </w:pPr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14" w:name="_Toc307573252"/>
      <w:r w:rsidRPr="00046EB9">
        <w:rPr>
          <w:rFonts w:ascii="Times New Roman" w:eastAsia="黑体" w:hAnsi="Times New Roman" w:hint="eastAsia"/>
          <w:sz w:val="24"/>
        </w:rPr>
        <w:t>Input Tables/Files</w:t>
      </w:r>
      <w:bookmarkEnd w:id="14"/>
    </w:p>
    <w:p w:rsidR="00C64548" w:rsidRPr="00A62AAC" w:rsidRDefault="00F94F5C" w:rsidP="00A62AAC">
      <w:pPr>
        <w:pStyle w:val="a7"/>
        <w:numPr>
          <w:ilvl w:val="0"/>
          <w:numId w:val="28"/>
        </w:numPr>
        <w:ind w:firstLineChars="0"/>
        <w:jc w:val="left"/>
        <w:rPr>
          <w:rFonts w:ascii="Arial" w:eastAsia="宋体" w:hAnsi="Arial" w:cs="Arial"/>
          <w:szCs w:val="21"/>
        </w:rPr>
      </w:pPr>
      <w:del w:id="15" w:author="itc211010" w:date="2011-12-13T16:54:00Z">
        <w:r w:rsidRPr="00A62AAC" w:rsidDel="00C64548">
          <w:rPr>
            <w:rFonts w:ascii="Arial" w:eastAsia="宋体" w:hAnsi="Arial" w:cs="Arial"/>
            <w:szCs w:val="21"/>
          </w:rPr>
          <w:delText>[FA]..[</w:delText>
        </w:r>
        <w:r w:rsidRPr="00A62AAC" w:rsidDel="00C64548">
          <w:rPr>
            <w:rFonts w:ascii="Arial" w:hAnsi="Arial" w:cs="Arial"/>
            <w:noProof/>
            <w:kern w:val="0"/>
            <w:szCs w:val="21"/>
          </w:rPr>
          <w:delText xml:space="preserve"> SnoDet</w:delText>
        </w:r>
        <w:r w:rsidRPr="00A62AAC" w:rsidDel="00C64548">
          <w:rPr>
            <w:rFonts w:ascii="Arial" w:eastAsia="宋体" w:hAnsi="Arial" w:cs="Arial"/>
            <w:szCs w:val="21"/>
          </w:rPr>
          <w:delText>]</w:delText>
        </w:r>
        <w:r w:rsidRPr="00A62AAC" w:rsidDel="00C64548">
          <w:rPr>
            <w:rFonts w:ascii="Arial" w:eastAsia="宋体" w:hAnsi="Arial" w:cs="Arial"/>
            <w:szCs w:val="21"/>
          </w:rPr>
          <w:delText>、</w:delText>
        </w:r>
        <w:r w:rsidRPr="00A62AAC" w:rsidDel="00C64548">
          <w:rPr>
            <w:rFonts w:ascii="Arial" w:eastAsia="宋体" w:hAnsi="Arial" w:cs="Arial"/>
            <w:szCs w:val="21"/>
          </w:rPr>
          <w:delText>[</w:delText>
        </w:r>
        <w:r w:rsidRPr="00A62AAC" w:rsidDel="00C64548">
          <w:rPr>
            <w:rFonts w:ascii="Arial" w:hAnsi="Arial" w:cs="Arial"/>
            <w:noProof/>
            <w:kern w:val="0"/>
            <w:szCs w:val="21"/>
          </w:rPr>
          <w:delText>SnoMas</w:delText>
        </w:r>
        <w:r w:rsidRPr="00A62AAC" w:rsidDel="00C64548">
          <w:rPr>
            <w:rFonts w:ascii="Arial" w:eastAsia="宋体" w:hAnsi="Arial" w:cs="Arial"/>
            <w:szCs w:val="21"/>
          </w:rPr>
          <w:delText>]</w:delText>
        </w:r>
        <w:r w:rsidRPr="00A62AAC" w:rsidDel="00C64548">
          <w:rPr>
            <w:rFonts w:ascii="Arial" w:eastAsia="宋体" w:hAnsi="Arial" w:cs="Arial"/>
            <w:szCs w:val="21"/>
          </w:rPr>
          <w:delText>、</w:delText>
        </w:r>
        <w:r w:rsidRPr="00A62AAC" w:rsidDel="00C64548">
          <w:rPr>
            <w:rFonts w:ascii="Arial" w:eastAsia="宋体" w:hAnsi="Arial" w:cs="Arial"/>
            <w:szCs w:val="21"/>
          </w:rPr>
          <w:delText>[</w:delText>
        </w:r>
        <w:r w:rsidRPr="00A62AAC" w:rsidDel="00C64548">
          <w:rPr>
            <w:rFonts w:ascii="Arial" w:hAnsi="Arial" w:cs="Arial"/>
            <w:noProof/>
            <w:kern w:val="0"/>
            <w:szCs w:val="21"/>
          </w:rPr>
          <w:delText>SnoLog</w:delText>
        </w:r>
        <w:r w:rsidRPr="00A62AAC" w:rsidDel="00C64548">
          <w:rPr>
            <w:rFonts w:ascii="Arial" w:eastAsia="宋体" w:hAnsi="Arial" w:cs="Arial"/>
            <w:szCs w:val="21"/>
          </w:rPr>
          <w:delText>]</w:delText>
        </w:r>
        <w:r w:rsidR="00452347" w:rsidRPr="00A62AAC" w:rsidDel="00C64548">
          <w:rPr>
            <w:rFonts w:ascii="Arial" w:eastAsia="宋体" w:hAnsi="Arial" w:cs="Arial"/>
            <w:szCs w:val="21"/>
          </w:rPr>
          <w:delText>、</w:delText>
        </w:r>
        <w:r w:rsidR="00452347" w:rsidRPr="00A62AAC" w:rsidDel="00C64548">
          <w:rPr>
            <w:rFonts w:ascii="Arial" w:eastAsia="宋体" w:hAnsi="Arial" w:cs="Arial"/>
            <w:szCs w:val="21"/>
          </w:rPr>
          <w:delText>[</w:delText>
        </w:r>
        <w:r w:rsidR="00452347" w:rsidRPr="00A62AAC" w:rsidDel="00C64548">
          <w:rPr>
            <w:rFonts w:ascii="Arial" w:hAnsi="Arial" w:cs="Arial"/>
            <w:noProof/>
            <w:kern w:val="0"/>
            <w:szCs w:val="21"/>
          </w:rPr>
          <w:delText>MoData</w:delText>
        </w:r>
        <w:r w:rsidR="00452347" w:rsidRPr="00A62AAC" w:rsidDel="00C64548">
          <w:rPr>
            <w:rFonts w:ascii="Arial" w:eastAsia="宋体" w:hAnsi="Arial" w:cs="Arial"/>
            <w:szCs w:val="21"/>
          </w:rPr>
          <w:delText>]</w:delText>
        </w:r>
      </w:del>
      <w:ins w:id="16" w:author="itc211010" w:date="2011-12-13T16:54:00Z">
        <w:r w:rsidR="00C64548">
          <w:rPr>
            <w:rFonts w:ascii="Arial" w:eastAsia="宋体" w:hAnsi="Arial" w:cs="Arial" w:hint="eastAsia"/>
            <w:szCs w:val="21"/>
          </w:rPr>
          <w:t>[</w:t>
        </w:r>
      </w:ins>
      <w:ins w:id="17" w:author="itc211010" w:date="2012-02-20T15:54:00Z">
        <w:r w:rsidR="00E67C4C">
          <w:rPr>
            <w:rFonts w:ascii="Arial" w:eastAsia="宋体" w:hAnsi="Arial" w:cs="Arial" w:hint="eastAsia"/>
            <w:szCs w:val="21"/>
          </w:rPr>
          <w:t>HPIMES</w:t>
        </w:r>
      </w:ins>
      <w:ins w:id="18" w:author="itc211010" w:date="2011-12-13T16:54:00Z">
        <w:r w:rsidR="00C64548">
          <w:rPr>
            <w:rFonts w:ascii="Arial" w:eastAsia="宋体" w:hAnsi="Arial" w:cs="Arial" w:hint="eastAsia"/>
            <w:szCs w:val="21"/>
          </w:rPr>
          <w:t>]</w:t>
        </w:r>
        <w:proofErr w:type="gramStart"/>
        <w:r w:rsidR="00C64548">
          <w:rPr>
            <w:rFonts w:ascii="Arial" w:eastAsia="宋体" w:hAnsi="Arial" w:cs="Arial" w:hint="eastAsia"/>
            <w:szCs w:val="21"/>
          </w:rPr>
          <w:t>..</w:t>
        </w:r>
        <w:proofErr w:type="gramEnd"/>
        <w:r w:rsidR="00C64548">
          <w:rPr>
            <w:rFonts w:ascii="Arial" w:eastAsia="宋体" w:hAnsi="Arial" w:cs="Arial" w:hint="eastAsia"/>
            <w:szCs w:val="21"/>
          </w:rPr>
          <w:t>[ProductInfo]</w:t>
        </w:r>
        <w:r w:rsidR="00C64548">
          <w:rPr>
            <w:rFonts w:ascii="Arial" w:eastAsia="宋体" w:hAnsi="Arial" w:cs="Arial" w:hint="eastAsia"/>
            <w:szCs w:val="21"/>
          </w:rPr>
          <w:t>、</w:t>
        </w:r>
        <w:r w:rsidR="00C64548">
          <w:rPr>
            <w:rFonts w:ascii="Arial" w:eastAsia="宋体" w:hAnsi="Arial" w:cs="Arial" w:hint="eastAsia"/>
            <w:szCs w:val="21"/>
          </w:rPr>
          <w:t>[ProductStatus]</w:t>
        </w:r>
        <w:r w:rsidR="00C64548">
          <w:rPr>
            <w:rFonts w:ascii="Arial" w:eastAsia="宋体" w:hAnsi="Arial" w:cs="Arial" w:hint="eastAsia"/>
            <w:szCs w:val="21"/>
          </w:rPr>
          <w:t>、</w:t>
        </w:r>
        <w:r w:rsidR="00C64548">
          <w:rPr>
            <w:rFonts w:ascii="Arial" w:eastAsia="宋体" w:hAnsi="Arial" w:cs="Arial" w:hint="eastAsia"/>
            <w:szCs w:val="21"/>
          </w:rPr>
          <w:t>[ProductLog]</w:t>
        </w:r>
        <w:r w:rsidR="00C64548">
          <w:rPr>
            <w:rFonts w:ascii="Arial" w:eastAsia="宋体" w:hAnsi="Arial" w:cs="Arial" w:hint="eastAsia"/>
            <w:szCs w:val="21"/>
          </w:rPr>
          <w:t>、</w:t>
        </w:r>
        <w:r w:rsidR="00C64548">
          <w:rPr>
            <w:rFonts w:ascii="Arial" w:eastAsia="宋体" w:hAnsi="Arial" w:cs="Arial" w:hint="eastAsia"/>
            <w:szCs w:val="21"/>
          </w:rPr>
          <w:t>[MO]</w:t>
        </w:r>
      </w:ins>
    </w:p>
    <w:p w:rsidR="00F94F5C" w:rsidRPr="00A62AAC" w:rsidRDefault="00F94F5C" w:rsidP="00A62AAC">
      <w:pPr>
        <w:pStyle w:val="a7"/>
        <w:numPr>
          <w:ilvl w:val="0"/>
          <w:numId w:val="28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A62AAC">
        <w:rPr>
          <w:rFonts w:ascii="Arial" w:eastAsia="宋体" w:hAnsi="Arial" w:cs="Arial"/>
          <w:szCs w:val="21"/>
        </w:rPr>
        <w:t>[</w:t>
      </w:r>
      <w:del w:id="19" w:author="itc211010" w:date="2012-02-20T15:54:00Z">
        <w:r w:rsidRPr="00A62AAC" w:rsidDel="00E67C4C">
          <w:rPr>
            <w:rFonts w:ascii="Arial" w:eastAsia="宋体" w:hAnsi="Arial" w:cs="Arial"/>
            <w:szCs w:val="21"/>
          </w:rPr>
          <w:delText>GetData</w:delText>
        </w:r>
      </w:del>
      <w:ins w:id="20" w:author="itc211010" w:date="2012-02-20T15:54:00Z">
        <w:r w:rsidR="00E67C4C">
          <w:rPr>
            <w:rFonts w:ascii="Arial" w:eastAsia="宋体" w:hAnsi="Arial" w:cs="Arial"/>
            <w:szCs w:val="21"/>
          </w:rPr>
          <w:t>HPIMES</w:t>
        </w:r>
      </w:ins>
      <w:r w:rsidRPr="00A62AAC">
        <w:rPr>
          <w:rFonts w:ascii="Arial" w:eastAsia="宋体" w:hAnsi="Arial" w:cs="Arial"/>
          <w:szCs w:val="21"/>
        </w:rPr>
        <w:t>]</w:t>
      </w:r>
      <w:proofErr w:type="gramStart"/>
      <w:r w:rsidRPr="00A62AAC">
        <w:rPr>
          <w:rFonts w:ascii="Arial" w:eastAsia="宋体" w:hAnsi="Arial" w:cs="Arial"/>
          <w:szCs w:val="21"/>
        </w:rPr>
        <w:t>..</w:t>
      </w:r>
      <w:proofErr w:type="gramEnd"/>
      <w:r w:rsidRPr="00A62AAC">
        <w:rPr>
          <w:rFonts w:ascii="Arial" w:eastAsia="宋体" w:hAnsi="Arial" w:cs="Arial"/>
          <w:szCs w:val="21"/>
        </w:rPr>
        <w:t>[</w:t>
      </w:r>
      <w:del w:id="21" w:author="itc211010" w:date="2011-12-13T16:55:00Z">
        <w:r w:rsidRPr="00A62AAC" w:rsidDel="00224679">
          <w:rPr>
            <w:rFonts w:ascii="Arial" w:hAnsi="Arial" w:cs="Arial"/>
            <w:noProof/>
            <w:kern w:val="0"/>
            <w:szCs w:val="21"/>
          </w:rPr>
          <w:delText>BomParts</w:delText>
        </w:r>
      </w:del>
      <w:ins w:id="22" w:author="itc211010" w:date="2011-12-13T16:55:00Z">
        <w:r w:rsidR="00224679">
          <w:rPr>
            <w:rFonts w:ascii="Arial" w:hAnsi="Arial" w:cs="Arial" w:hint="eastAsia"/>
            <w:noProof/>
            <w:kern w:val="0"/>
            <w:szCs w:val="21"/>
          </w:rPr>
          <w:t>Model</w:t>
        </w:r>
      </w:ins>
      <w:r w:rsidRPr="00A62AAC">
        <w:rPr>
          <w:rFonts w:ascii="Arial" w:eastAsia="宋体" w:hAnsi="Arial" w:cs="Arial"/>
          <w:szCs w:val="21"/>
        </w:rPr>
        <w:t>]</w:t>
      </w:r>
    </w:p>
    <w:p w:rsidR="00F94F5C" w:rsidRPr="00A62AAC" w:rsidRDefault="00F94F5C" w:rsidP="00A62AAC">
      <w:pPr>
        <w:pStyle w:val="a7"/>
        <w:numPr>
          <w:ilvl w:val="0"/>
          <w:numId w:val="28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A62AAC">
        <w:rPr>
          <w:rFonts w:ascii="Arial" w:eastAsia="宋体" w:hAnsi="Arial" w:cs="Arial"/>
          <w:szCs w:val="21"/>
        </w:rPr>
        <w:t>[</w:t>
      </w:r>
      <w:del w:id="23" w:author="itc211010" w:date="2012-02-20T15:54:00Z">
        <w:r w:rsidRPr="00A62AAC" w:rsidDel="00E67C4C">
          <w:rPr>
            <w:rFonts w:ascii="Arial" w:eastAsia="宋体" w:hAnsi="Arial" w:cs="Arial"/>
            <w:szCs w:val="21"/>
          </w:rPr>
          <w:delText>PAK</w:delText>
        </w:r>
      </w:del>
      <w:ins w:id="24" w:author="itc211010" w:date="2012-02-20T15:54:00Z">
        <w:r w:rsidR="00E67C4C">
          <w:rPr>
            <w:rFonts w:ascii="Arial" w:eastAsia="宋体" w:hAnsi="Arial" w:cs="Arial"/>
            <w:szCs w:val="21"/>
          </w:rPr>
          <w:t>HPIMES</w:t>
        </w:r>
      </w:ins>
      <w:r w:rsidRPr="00A62AAC">
        <w:rPr>
          <w:rFonts w:ascii="Arial" w:eastAsia="宋体" w:hAnsi="Arial" w:cs="Arial"/>
          <w:szCs w:val="21"/>
        </w:rPr>
        <w:t>]</w:t>
      </w:r>
      <w:proofErr w:type="gramStart"/>
      <w:r w:rsidRPr="00A62AAC">
        <w:rPr>
          <w:rFonts w:ascii="Arial" w:eastAsia="宋体" w:hAnsi="Arial" w:cs="Arial"/>
          <w:szCs w:val="21"/>
        </w:rPr>
        <w:t>..</w:t>
      </w:r>
      <w:proofErr w:type="gramEnd"/>
      <w:r w:rsidRPr="00A62AAC">
        <w:rPr>
          <w:rFonts w:ascii="Arial" w:eastAsia="宋体" w:hAnsi="Arial" w:cs="Arial"/>
          <w:szCs w:val="21"/>
        </w:rPr>
        <w:t>[</w:t>
      </w:r>
      <w:r w:rsidRPr="00A62AAC">
        <w:rPr>
          <w:rFonts w:ascii="Arial" w:hAnsi="Arial" w:cs="Arial"/>
          <w:noProof/>
          <w:kern w:val="0"/>
          <w:szCs w:val="21"/>
        </w:rPr>
        <w:t>HP_Grade</w:t>
      </w:r>
      <w:r w:rsidRPr="00A62AAC">
        <w:rPr>
          <w:rFonts w:ascii="Arial" w:eastAsia="宋体" w:hAnsi="Arial" w:cs="Arial"/>
          <w:szCs w:val="21"/>
        </w:rPr>
        <w:t>]</w:t>
      </w:r>
    </w:p>
    <w:p w:rsidR="00452347" w:rsidRPr="00A62AAC" w:rsidRDefault="00452347" w:rsidP="00A62AAC">
      <w:pPr>
        <w:pStyle w:val="a7"/>
        <w:numPr>
          <w:ilvl w:val="0"/>
          <w:numId w:val="28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A62AAC">
        <w:rPr>
          <w:rFonts w:ascii="Arial" w:eastAsia="宋体" w:hAnsi="Arial" w:cs="Arial"/>
          <w:szCs w:val="21"/>
        </w:rPr>
        <w:t>[</w:t>
      </w:r>
      <w:r w:rsidRPr="00A62AAC">
        <w:rPr>
          <w:rFonts w:ascii="Arial" w:hAnsi="Arial" w:cs="Arial"/>
          <w:noProof/>
          <w:kern w:val="0"/>
          <w:szCs w:val="21"/>
        </w:rPr>
        <w:t>DOA</w:t>
      </w:r>
      <w:r w:rsidRPr="00A62AAC">
        <w:rPr>
          <w:rFonts w:ascii="Arial" w:eastAsia="宋体" w:hAnsi="Arial" w:cs="Arial"/>
          <w:szCs w:val="21"/>
        </w:rPr>
        <w:t>]</w:t>
      </w:r>
      <w:proofErr w:type="gramStart"/>
      <w:r w:rsidRPr="00A62AAC">
        <w:rPr>
          <w:rFonts w:ascii="Arial" w:eastAsia="宋体" w:hAnsi="Arial" w:cs="Arial"/>
          <w:szCs w:val="21"/>
        </w:rPr>
        <w:t>..</w:t>
      </w:r>
      <w:proofErr w:type="gramEnd"/>
      <w:r w:rsidRPr="00A62AAC">
        <w:rPr>
          <w:rFonts w:ascii="Arial" w:eastAsia="宋体" w:hAnsi="Arial" w:cs="Arial"/>
          <w:szCs w:val="21"/>
        </w:rPr>
        <w:t xml:space="preserve"> [</w:t>
      </w:r>
      <w:r w:rsidRPr="00A62AAC">
        <w:rPr>
          <w:rFonts w:ascii="Arial" w:hAnsi="Arial" w:cs="Arial"/>
          <w:noProof/>
          <w:kern w:val="0"/>
          <w:szCs w:val="21"/>
        </w:rPr>
        <w:t xml:space="preserve"> SnoDet</w:t>
      </w:r>
      <w:r w:rsidRPr="00A62AAC">
        <w:rPr>
          <w:rFonts w:ascii="Arial" w:eastAsia="宋体" w:hAnsi="Arial" w:cs="Arial"/>
          <w:szCs w:val="21"/>
        </w:rPr>
        <w:t>]</w:t>
      </w:r>
      <w:r w:rsidRPr="00A62AAC">
        <w:rPr>
          <w:rFonts w:ascii="Arial" w:eastAsia="宋体" w:hAnsi="Arial" w:cs="Arial"/>
          <w:szCs w:val="21"/>
        </w:rPr>
        <w:t>、</w:t>
      </w:r>
      <w:r w:rsidRPr="00A62AAC">
        <w:rPr>
          <w:rFonts w:ascii="Arial" w:eastAsia="宋体" w:hAnsi="Arial" w:cs="Arial"/>
          <w:szCs w:val="21"/>
        </w:rPr>
        <w:t>[</w:t>
      </w:r>
      <w:r w:rsidRPr="00A62AAC">
        <w:rPr>
          <w:rFonts w:ascii="Arial" w:hAnsi="Arial" w:cs="Arial"/>
          <w:noProof/>
          <w:kern w:val="0"/>
          <w:szCs w:val="21"/>
        </w:rPr>
        <w:t>SnoMas</w:t>
      </w:r>
      <w:r w:rsidRPr="00A62AAC">
        <w:rPr>
          <w:rFonts w:ascii="Arial" w:eastAsia="宋体" w:hAnsi="Arial" w:cs="Arial"/>
          <w:szCs w:val="21"/>
        </w:rPr>
        <w:t>]</w:t>
      </w:r>
    </w:p>
    <w:p w:rsidR="00EE6785" w:rsidRPr="0069440D" w:rsidRDefault="00EE6785" w:rsidP="00F0271C">
      <w:pPr>
        <w:ind w:firstLineChars="200" w:firstLine="420"/>
        <w:jc w:val="left"/>
        <w:rPr>
          <w:rFonts w:ascii="Arial" w:eastAsia="宋体" w:hAnsi="Arial"/>
        </w:rPr>
      </w:pPr>
    </w:p>
    <w:p w:rsidR="00EE6785" w:rsidRPr="00046EB9" w:rsidRDefault="00EE6785" w:rsidP="00046EB9">
      <w:pPr>
        <w:pStyle w:val="3"/>
        <w:rPr>
          <w:rFonts w:ascii="Times New Roman" w:eastAsia="黑体" w:hAnsi="Times New Roman"/>
          <w:sz w:val="24"/>
        </w:rPr>
      </w:pPr>
      <w:bookmarkStart w:id="25" w:name="_Toc307573253"/>
      <w:r w:rsidRPr="00046EB9">
        <w:rPr>
          <w:rFonts w:ascii="Times New Roman" w:eastAsia="黑体" w:hAnsi="Times New Roman" w:hint="eastAsia"/>
          <w:sz w:val="24"/>
        </w:rPr>
        <w:t>Output Tables/Files</w:t>
      </w:r>
      <w:bookmarkEnd w:id="25"/>
    </w:p>
    <w:p w:rsidR="00E727EC" w:rsidRPr="00452347" w:rsidRDefault="00F94F5C" w:rsidP="009D3A19">
      <w:pPr>
        <w:pStyle w:val="a7"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452347">
        <w:rPr>
          <w:rFonts w:ascii="Arial" w:hAnsi="Arial" w:cs="Arial"/>
          <w:noProof/>
          <w:kern w:val="0"/>
          <w:szCs w:val="21"/>
        </w:rPr>
        <w:t>[</w:t>
      </w:r>
      <w:del w:id="26" w:author="itc211010" w:date="2012-02-20T15:54:00Z">
        <w:r w:rsidRPr="00452347" w:rsidDel="00E67C4C">
          <w:rPr>
            <w:rFonts w:ascii="Arial" w:hAnsi="Arial" w:cs="Arial"/>
            <w:noProof/>
            <w:kern w:val="0"/>
            <w:szCs w:val="21"/>
          </w:rPr>
          <w:delText>FA</w:delText>
        </w:r>
      </w:del>
      <w:ins w:id="27" w:author="itc211010" w:date="2012-02-20T15:54:00Z">
        <w:r w:rsidR="00E67C4C">
          <w:rPr>
            <w:rFonts w:ascii="Arial" w:hAnsi="Arial" w:cs="Arial"/>
            <w:noProof/>
            <w:kern w:val="0"/>
            <w:szCs w:val="21"/>
          </w:rPr>
          <w:t>HPIMES</w:t>
        </w:r>
      </w:ins>
      <w:r w:rsidRPr="00452347">
        <w:rPr>
          <w:rFonts w:ascii="Arial" w:hAnsi="Arial" w:cs="Arial"/>
          <w:noProof/>
          <w:kern w:val="0"/>
          <w:szCs w:val="21"/>
        </w:rPr>
        <w:t>]..[</w:t>
      </w:r>
      <w:ins w:id="28" w:author="itc211010" w:date="2011-12-13T16:55:00Z">
        <w:r w:rsidR="00D103D3">
          <w:rPr>
            <w:rFonts w:ascii="Arial" w:hAnsi="Arial" w:cs="Arial" w:hint="eastAsia"/>
            <w:noProof/>
            <w:kern w:val="0"/>
            <w:szCs w:val="21"/>
          </w:rPr>
          <w:t>ProductLog</w:t>
        </w:r>
      </w:ins>
      <w:del w:id="29" w:author="itc211010" w:date="2011-12-13T16:55:00Z">
        <w:r w:rsidRPr="00452347" w:rsidDel="00D103D3">
          <w:rPr>
            <w:rFonts w:ascii="Arial" w:hAnsi="Arial" w:cs="Arial"/>
            <w:noProof/>
            <w:kern w:val="0"/>
            <w:szCs w:val="21"/>
          </w:rPr>
          <w:delText>SnoLog_Fai</w:delText>
        </w:r>
      </w:del>
      <w:r w:rsidRPr="00452347">
        <w:rPr>
          <w:rFonts w:ascii="Arial" w:hAnsi="Arial" w:cs="Arial"/>
          <w:noProof/>
          <w:kern w:val="0"/>
          <w:szCs w:val="21"/>
        </w:rPr>
        <w:t>l] INSERT</w:t>
      </w:r>
      <w:r w:rsidR="00E727EC" w:rsidRPr="00452347">
        <w:rPr>
          <w:rFonts w:ascii="Arial" w:eastAsia="宋体" w:hAnsi="Arial" w:cs="Arial"/>
          <w:szCs w:val="21"/>
        </w:rPr>
        <w:t xml:space="preserve"> </w:t>
      </w:r>
    </w:p>
    <w:p w:rsidR="001F153D" w:rsidRPr="00452347" w:rsidDel="00D103D3" w:rsidRDefault="00F94F5C" w:rsidP="009D3A19">
      <w:pPr>
        <w:pStyle w:val="a7"/>
        <w:numPr>
          <w:ilvl w:val="0"/>
          <w:numId w:val="3"/>
        </w:numPr>
        <w:ind w:firstLineChars="0"/>
        <w:jc w:val="left"/>
        <w:rPr>
          <w:del w:id="30" w:author="itc211010" w:date="2011-12-13T16:55:00Z"/>
          <w:rFonts w:ascii="Arial" w:eastAsia="宋体" w:hAnsi="Arial" w:cs="Arial"/>
          <w:szCs w:val="21"/>
        </w:rPr>
      </w:pPr>
      <w:del w:id="31" w:author="itc211010" w:date="2011-12-13T16:55:00Z">
        <w:r w:rsidRPr="00452347" w:rsidDel="00D103D3">
          <w:rPr>
            <w:rFonts w:ascii="Arial" w:hAnsi="Arial" w:cs="Arial"/>
            <w:noProof/>
            <w:kern w:val="0"/>
            <w:szCs w:val="21"/>
          </w:rPr>
          <w:delText>[FA]..[SnoLog] INSERT</w:delText>
        </w:r>
      </w:del>
    </w:p>
    <w:p w:rsidR="00F94F5C" w:rsidRPr="00452347" w:rsidRDefault="00F94F5C" w:rsidP="009D3A19">
      <w:pPr>
        <w:pStyle w:val="a7"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452347">
        <w:rPr>
          <w:rFonts w:ascii="Arial" w:hAnsi="Arial" w:cs="Arial"/>
          <w:noProof/>
          <w:kern w:val="0"/>
          <w:szCs w:val="21"/>
        </w:rPr>
        <w:t>[</w:t>
      </w:r>
      <w:del w:id="32" w:author="itc211010" w:date="2012-02-20T15:54:00Z">
        <w:r w:rsidRPr="00452347" w:rsidDel="00E67C4C">
          <w:rPr>
            <w:rFonts w:ascii="Arial" w:hAnsi="Arial" w:cs="Arial"/>
            <w:noProof/>
            <w:kern w:val="0"/>
            <w:szCs w:val="21"/>
          </w:rPr>
          <w:delText>FA</w:delText>
        </w:r>
      </w:del>
      <w:ins w:id="33" w:author="itc211010" w:date="2012-02-20T15:54:00Z">
        <w:r w:rsidR="00E67C4C">
          <w:rPr>
            <w:rFonts w:ascii="Arial" w:hAnsi="Arial" w:cs="Arial"/>
            <w:noProof/>
            <w:kern w:val="0"/>
            <w:szCs w:val="21"/>
          </w:rPr>
          <w:t>HPIMES</w:t>
        </w:r>
      </w:ins>
      <w:r w:rsidRPr="00452347">
        <w:rPr>
          <w:rFonts w:ascii="Arial" w:hAnsi="Arial" w:cs="Arial"/>
          <w:noProof/>
          <w:kern w:val="0"/>
          <w:szCs w:val="21"/>
        </w:rPr>
        <w:t>]..[</w:t>
      </w:r>
      <w:del w:id="34" w:author="itc211010" w:date="2011-12-13T16:55:00Z">
        <w:r w:rsidRPr="00452347" w:rsidDel="00D103D3">
          <w:rPr>
            <w:rFonts w:ascii="Arial" w:hAnsi="Arial" w:cs="Arial"/>
            <w:noProof/>
            <w:kern w:val="0"/>
            <w:szCs w:val="21"/>
          </w:rPr>
          <w:delText>SnoMas</w:delText>
        </w:r>
      </w:del>
      <w:ins w:id="35" w:author="itc211010" w:date="2011-12-13T16:55:00Z">
        <w:r w:rsidR="00D103D3">
          <w:rPr>
            <w:rFonts w:ascii="Arial" w:hAnsi="Arial" w:cs="Arial" w:hint="eastAsia"/>
            <w:noProof/>
            <w:kern w:val="0"/>
            <w:szCs w:val="21"/>
          </w:rPr>
          <w:t>ProductStatus</w:t>
        </w:r>
      </w:ins>
      <w:r w:rsidRPr="00452347">
        <w:rPr>
          <w:rFonts w:ascii="Arial" w:hAnsi="Arial" w:cs="Arial"/>
          <w:noProof/>
          <w:kern w:val="0"/>
          <w:szCs w:val="21"/>
        </w:rPr>
        <w:t>] UPDATE</w:t>
      </w:r>
    </w:p>
    <w:p w:rsidR="00F94F5C" w:rsidRPr="00452347" w:rsidDel="00E07660" w:rsidRDefault="00F94F5C" w:rsidP="00F94F5C">
      <w:pPr>
        <w:pStyle w:val="a7"/>
        <w:numPr>
          <w:ilvl w:val="0"/>
          <w:numId w:val="3"/>
        </w:numPr>
        <w:ind w:firstLineChars="0"/>
        <w:jc w:val="left"/>
        <w:rPr>
          <w:del w:id="36" w:author="itc211010" w:date="2011-12-16T09:44:00Z"/>
          <w:rFonts w:ascii="Arial" w:eastAsia="宋体" w:hAnsi="Arial" w:cs="Arial"/>
          <w:szCs w:val="21"/>
        </w:rPr>
      </w:pPr>
      <w:del w:id="37" w:author="itc211010" w:date="2011-12-16T09:44:00Z">
        <w:r w:rsidRPr="00452347" w:rsidDel="00E07660">
          <w:rPr>
            <w:rFonts w:ascii="Arial" w:hAnsi="Arial" w:cs="Arial"/>
            <w:noProof/>
            <w:kern w:val="0"/>
            <w:szCs w:val="21"/>
          </w:rPr>
          <w:delText>[FA]..[MP_ITCNDMas] UPDATE/INSERT</w:delText>
        </w:r>
      </w:del>
    </w:p>
    <w:p w:rsidR="00E17697" w:rsidRPr="00452347" w:rsidRDefault="00F94F5C" w:rsidP="00F94F5C">
      <w:pPr>
        <w:pStyle w:val="a7"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452347">
        <w:rPr>
          <w:rFonts w:ascii="Arial" w:hAnsi="Arial" w:cs="Arial"/>
          <w:noProof/>
          <w:kern w:val="0"/>
          <w:szCs w:val="21"/>
        </w:rPr>
        <w:t>[</w:t>
      </w:r>
      <w:del w:id="38" w:author="itc211010" w:date="2012-02-20T15:54:00Z">
        <w:r w:rsidRPr="00452347" w:rsidDel="00E67C4C">
          <w:rPr>
            <w:rFonts w:ascii="Arial" w:hAnsi="Arial" w:cs="Arial"/>
            <w:noProof/>
            <w:kern w:val="0"/>
            <w:szCs w:val="21"/>
          </w:rPr>
          <w:delText>FA</w:delText>
        </w:r>
      </w:del>
      <w:ins w:id="39" w:author="itc211010" w:date="2012-02-20T15:54:00Z">
        <w:r w:rsidR="00E67C4C">
          <w:rPr>
            <w:rFonts w:ascii="Arial" w:hAnsi="Arial" w:cs="Arial"/>
            <w:noProof/>
            <w:kern w:val="0"/>
            <w:szCs w:val="21"/>
          </w:rPr>
          <w:t>HPIMES</w:t>
        </w:r>
      </w:ins>
      <w:r w:rsidRPr="00452347">
        <w:rPr>
          <w:rFonts w:ascii="Arial" w:hAnsi="Arial" w:cs="Arial"/>
          <w:noProof/>
          <w:kern w:val="0"/>
          <w:szCs w:val="21"/>
        </w:rPr>
        <w:t>]..[</w:t>
      </w:r>
      <w:del w:id="40" w:author="itc211010" w:date="2011-12-13T16:56:00Z">
        <w:r w:rsidRPr="00452347" w:rsidDel="00D103D3">
          <w:rPr>
            <w:rFonts w:ascii="Arial" w:hAnsi="Arial" w:cs="Arial"/>
            <w:noProof/>
            <w:kern w:val="0"/>
            <w:szCs w:val="21"/>
          </w:rPr>
          <w:delText>SnoDet</w:delText>
        </w:r>
      </w:del>
      <w:ins w:id="41" w:author="itc211010" w:date="2011-12-13T16:56:00Z">
        <w:r w:rsidR="00D103D3">
          <w:rPr>
            <w:rFonts w:ascii="Arial" w:hAnsi="Arial" w:cs="Arial" w:hint="eastAsia"/>
            <w:noProof/>
            <w:kern w:val="0"/>
            <w:szCs w:val="21"/>
          </w:rPr>
          <w:t>ProductInfo</w:t>
        </w:r>
      </w:ins>
      <w:r w:rsidRPr="00452347">
        <w:rPr>
          <w:rFonts w:ascii="Arial" w:hAnsi="Arial" w:cs="Arial"/>
          <w:noProof/>
          <w:kern w:val="0"/>
          <w:szCs w:val="21"/>
        </w:rPr>
        <w:t>] INSERT</w:t>
      </w:r>
    </w:p>
    <w:p w:rsidR="00452347" w:rsidRPr="00452347" w:rsidRDefault="00452347" w:rsidP="00F94F5C">
      <w:pPr>
        <w:pStyle w:val="a7"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452347">
        <w:rPr>
          <w:rFonts w:ascii="Arial" w:hAnsi="Arial" w:cs="Arial"/>
          <w:noProof/>
          <w:kern w:val="0"/>
          <w:szCs w:val="21"/>
        </w:rPr>
        <w:t>[DOA]..[SnoLog] INSERT</w:t>
      </w:r>
    </w:p>
    <w:p w:rsidR="00452347" w:rsidRPr="00452347" w:rsidRDefault="00452347" w:rsidP="00452347">
      <w:pPr>
        <w:pStyle w:val="a7"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szCs w:val="21"/>
        </w:rPr>
      </w:pPr>
      <w:r w:rsidRPr="00452347">
        <w:rPr>
          <w:rFonts w:ascii="Arial" w:hAnsi="Arial" w:cs="Arial"/>
          <w:noProof/>
          <w:kern w:val="0"/>
          <w:szCs w:val="21"/>
        </w:rPr>
        <w:t>[DOA]..[SnoDet] INSERT</w:t>
      </w:r>
    </w:p>
    <w:p w:rsidR="00E17697" w:rsidRPr="00046EB9" w:rsidRDefault="00E17697" w:rsidP="00046EB9">
      <w:pPr>
        <w:pStyle w:val="3"/>
        <w:rPr>
          <w:rFonts w:ascii="Times New Roman" w:eastAsia="黑体" w:hAnsi="Times New Roman"/>
          <w:sz w:val="24"/>
        </w:rPr>
      </w:pPr>
      <w:bookmarkStart w:id="42" w:name="_Toc307573254"/>
      <w:r w:rsidRPr="00046EB9">
        <w:rPr>
          <w:rFonts w:ascii="Times New Roman" w:eastAsia="黑体" w:hAnsi="Times New Roman"/>
          <w:sz w:val="24"/>
        </w:rPr>
        <w:lastRenderedPageBreak/>
        <w:t>Execution mechanism</w:t>
      </w:r>
      <w:bookmarkEnd w:id="42"/>
    </w:p>
    <w:p w:rsidR="00E17697" w:rsidRPr="0069440D" w:rsidRDefault="005A31FC" w:rsidP="00F0271C">
      <w:pPr>
        <w:ind w:firstLineChars="200" w:firstLine="42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 w:rsidR="009A132B" w:rsidRPr="0069440D">
        <w:rPr>
          <w:rFonts w:ascii="Arial" w:eastAsia="宋体" w:hAnsi="Arial" w:hint="eastAsia"/>
        </w:rPr>
        <w:t xml:space="preserve"> </w:t>
      </w:r>
      <w:r w:rsidR="009A132B" w:rsidRPr="0069440D">
        <w:rPr>
          <w:rFonts w:ascii="Arial" w:eastAsia="宋体" w:hint="eastAsia"/>
        </w:rPr>
        <w:t>实时调用</w:t>
      </w:r>
      <w:r w:rsidR="009A132B" w:rsidRPr="0069440D">
        <w:rPr>
          <w:rFonts w:ascii="Arial" w:eastAsia="宋体" w:hAnsi="Arial" w:hint="eastAsia"/>
        </w:rPr>
        <w:t xml:space="preserve">FIS </w:t>
      </w:r>
      <w:r w:rsidR="009A132B" w:rsidRPr="0069440D">
        <w:rPr>
          <w:rFonts w:ascii="Arial" w:eastAsia="宋体" w:hint="eastAsia"/>
        </w:rPr>
        <w:t>的</w:t>
      </w:r>
      <w:r w:rsidR="009A132B" w:rsidRPr="0069440D">
        <w:rPr>
          <w:rFonts w:ascii="Arial" w:eastAsia="宋体" w:hAnsi="Arial" w:hint="eastAsia"/>
        </w:rPr>
        <w:t>Stored Procedure</w:t>
      </w:r>
    </w:p>
    <w:p w:rsidR="009A132B" w:rsidRPr="00D079A5" w:rsidRDefault="00D079A5" w:rsidP="00046EB9">
      <w:pPr>
        <w:pStyle w:val="4"/>
      </w:pPr>
      <w:bookmarkStart w:id="43" w:name="_Toc307573255"/>
      <w:r w:rsidRPr="00D079A5">
        <w:rPr>
          <w:rFonts w:hint="eastAsia"/>
        </w:rPr>
        <w:t>Program(s)</w:t>
      </w:r>
      <w:bookmarkEnd w:id="43"/>
    </w:p>
    <w:p w:rsidR="00D079A5" w:rsidRPr="0069440D" w:rsidRDefault="00A65EC6" w:rsidP="009D3A19">
      <w:pPr>
        <w:pStyle w:val="a7"/>
        <w:numPr>
          <w:ilvl w:val="0"/>
          <w:numId w:val="2"/>
        </w:numPr>
        <w:ind w:firstLineChars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[</w:t>
      </w:r>
      <w:del w:id="44" w:author="itc211010" w:date="2012-02-20T15:54:00Z">
        <w:r w:rsidDel="00E67C4C">
          <w:rPr>
            <w:rFonts w:ascii="Arial" w:eastAsia="宋体" w:hAnsi="Arial" w:hint="eastAsia"/>
          </w:rPr>
          <w:delText>FA</w:delText>
        </w:r>
      </w:del>
      <w:ins w:id="45" w:author="itc211010" w:date="2012-02-20T15:54:00Z">
        <w:r w:rsidR="00E67C4C">
          <w:rPr>
            <w:rFonts w:ascii="Arial" w:eastAsia="宋体" w:hAnsi="Arial" w:hint="eastAsia"/>
          </w:rPr>
          <w:t>HPIMES</w:t>
        </w:r>
      </w:ins>
      <w:r>
        <w:rPr>
          <w:rFonts w:ascii="Arial" w:eastAsia="宋体" w:hAnsi="Arial" w:hint="eastAsia"/>
        </w:rPr>
        <w:t>].</w:t>
      </w:r>
      <w:r w:rsidRPr="00A65EC6">
        <w:t xml:space="preserve"> </w:t>
      </w:r>
      <w:r w:rsidRPr="00A65EC6">
        <w:rPr>
          <w:rFonts w:ascii="Arial" w:eastAsia="宋体" w:hAnsi="Arial"/>
        </w:rPr>
        <w:t>[dbo].[rpt_ITCNDTS_SET_IMAGEDOWN_14]</w:t>
      </w:r>
    </w:p>
    <w:p w:rsidR="00181C66" w:rsidRDefault="00181C66" w:rsidP="00181C66">
      <w:pPr>
        <w:pStyle w:val="a7"/>
        <w:ind w:left="780" w:firstLineChars="0" w:firstLine="0"/>
        <w:jc w:val="left"/>
        <w:rPr>
          <w:b/>
          <w:u w:val="single"/>
        </w:rPr>
      </w:pPr>
    </w:p>
    <w:p w:rsidR="00181C66" w:rsidRPr="00E241A3" w:rsidRDefault="00181C66" w:rsidP="00181C66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Description</w:t>
      </w:r>
      <w:r w:rsidRPr="00E241A3">
        <w:rPr>
          <w:rFonts w:ascii="Arial" w:hAnsi="Arial" w:cs="Arial"/>
        </w:rPr>
        <w:t>:</w:t>
      </w:r>
    </w:p>
    <w:p w:rsidR="00181C66" w:rsidRPr="0069440D" w:rsidRDefault="009A120A" w:rsidP="00181C66">
      <w:pPr>
        <w:pStyle w:val="a7"/>
        <w:ind w:left="780" w:firstLineChars="0" w:firstLine="0"/>
        <w:jc w:val="left"/>
        <w:rPr>
          <w:rFonts w:ascii="Arial" w:eastAsia="宋体" w:hAnsi="Arial"/>
        </w:rPr>
      </w:pPr>
      <w:r>
        <w:rPr>
          <w:rFonts w:ascii="Arial" w:eastAsia="宋体" w:hAnsi="Arial" w:hint="eastAsia"/>
        </w:rPr>
        <w:t>Image Download</w:t>
      </w:r>
      <w:r w:rsidR="00181C66" w:rsidRPr="0069440D">
        <w:rPr>
          <w:rFonts w:ascii="Arial" w:eastAsia="宋体" w:hAnsi="Arial" w:hint="eastAsia"/>
        </w:rPr>
        <w:t xml:space="preserve"> </w:t>
      </w:r>
      <w:r w:rsidR="00181C66" w:rsidRPr="0069440D">
        <w:rPr>
          <w:rFonts w:ascii="Arial" w:eastAsia="宋体" w:hint="eastAsia"/>
        </w:rPr>
        <w:t>实时调用的</w:t>
      </w:r>
      <w:r w:rsidR="00181C66" w:rsidRPr="0069440D">
        <w:rPr>
          <w:rFonts w:ascii="Arial" w:eastAsia="宋体" w:hAnsi="Arial" w:hint="eastAsia"/>
        </w:rPr>
        <w:t xml:space="preserve">FIS </w:t>
      </w:r>
      <w:r w:rsidR="00181C66" w:rsidRPr="0069440D">
        <w:rPr>
          <w:rFonts w:ascii="Arial" w:eastAsia="宋体" w:hint="eastAsia"/>
        </w:rPr>
        <w:t>的</w:t>
      </w:r>
      <w:r w:rsidR="00181C66" w:rsidRPr="0069440D">
        <w:rPr>
          <w:rFonts w:ascii="Arial" w:eastAsia="宋体" w:hAnsi="Arial" w:hint="eastAsia"/>
        </w:rPr>
        <w:t>Stored Procedure</w:t>
      </w:r>
    </w:p>
    <w:p w:rsidR="00181C66" w:rsidRPr="0069440D" w:rsidRDefault="00181C66" w:rsidP="002D2E9F">
      <w:pPr>
        <w:pStyle w:val="a7"/>
        <w:ind w:left="780" w:firstLineChars="0" w:firstLine="0"/>
        <w:jc w:val="left"/>
        <w:rPr>
          <w:rFonts w:ascii="Arial" w:eastAsia="宋体" w:hAnsi="Arial"/>
        </w:rPr>
      </w:pPr>
    </w:p>
    <w:p w:rsidR="002D2E9F" w:rsidRPr="00E241A3" w:rsidRDefault="00181C66" w:rsidP="002D2E9F">
      <w:pPr>
        <w:pStyle w:val="a7"/>
        <w:ind w:left="780" w:firstLineChars="0" w:firstLine="0"/>
        <w:jc w:val="left"/>
        <w:rPr>
          <w:rFonts w:ascii="Arial" w:hAnsi="Arial" w:cs="Arial"/>
        </w:rPr>
      </w:pPr>
      <w:r w:rsidRPr="00E241A3">
        <w:rPr>
          <w:rFonts w:ascii="Arial" w:hAnsi="Arial" w:cs="Arial"/>
          <w:b/>
          <w:u w:val="single"/>
        </w:rPr>
        <w:t>Parameter(s)</w:t>
      </w:r>
      <w:r w:rsidRPr="00E241A3">
        <w:rPr>
          <w:rFonts w:ascii="Arial" w:hAnsi="Arial" w:cs="Arial"/>
        </w:rPr>
        <w:t>:</w:t>
      </w:r>
    </w:p>
    <w:p w:rsidR="00122637" w:rsidRDefault="00D175E2" w:rsidP="00122637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@cpqsno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12263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2263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--Customer SN</w:t>
      </w:r>
    </w:p>
    <w:p w:rsidR="00122637" w:rsidRDefault="00D175E2" w:rsidP="00122637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@flag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12263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12263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bookmarkStart w:id="46" w:name="OLE_LINK1"/>
      <w:bookmarkStart w:id="47" w:name="OLE_LINK2"/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'P</w:t>
      </w:r>
      <w:r w:rsidR="0032003E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ASS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'|'</w:t>
      </w:r>
      <w:r w:rsidRPr="00D175E2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FAIL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'|'</w:t>
      </w:r>
      <w:r w:rsidRPr="00D175E2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2PP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</w:t>
      </w:r>
      <w:bookmarkEnd w:id="46"/>
      <w:bookmarkEnd w:id="47"/>
    </w:p>
    <w:p w:rsidR="00122637" w:rsidRDefault="00D175E2" w:rsidP="00122637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@version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12263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Image Download 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提供的数据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, 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采用如下格式：</w:t>
      </w:r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Key1</w:t>
      </w:r>
      <w:ins w:id="48" w:author="itc211010" w:date="2012-03-07T09:33:00Z">
        <w:r w:rsidR="00BC028B">
          <w:rPr>
            <w:rFonts w:ascii="Courier New" w:hAnsi="Courier New" w:cs="Courier New" w:hint="eastAsia"/>
            <w:noProof/>
            <w:color w:val="008000"/>
            <w:kern w:val="0"/>
            <w:sz w:val="20"/>
            <w:szCs w:val="20"/>
          </w:rPr>
          <w:t>;</w:t>
        </w:r>
      </w:ins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Value1~Key2</w:t>
      </w:r>
      <w:ins w:id="49" w:author="itc211010" w:date="2012-03-07T09:33:00Z">
        <w:r w:rsidR="00BC028B">
          <w:rPr>
            <w:rFonts w:ascii="Courier New" w:hAnsi="Courier New" w:cs="Courier New" w:hint="eastAsia"/>
            <w:noProof/>
            <w:color w:val="008000"/>
            <w:kern w:val="0"/>
            <w:sz w:val="20"/>
            <w:szCs w:val="20"/>
          </w:rPr>
          <w:t>;</w:t>
        </w:r>
      </w:ins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Value2~....~Keyn</w:t>
      </w:r>
      <w:ins w:id="50" w:author="itc211010" w:date="2012-03-07T09:33:00Z">
        <w:r w:rsidR="00BC028B">
          <w:rPr>
            <w:rFonts w:ascii="Courier New" w:hAnsi="Courier New" w:cs="Courier New" w:hint="eastAsia"/>
            <w:noProof/>
            <w:color w:val="008000"/>
            <w:kern w:val="0"/>
            <w:sz w:val="20"/>
            <w:szCs w:val="20"/>
          </w:rPr>
          <w:t>;</w:t>
        </w:r>
      </w:ins>
      <w:r w:rsidR="00122637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Value</w:t>
      </w:r>
    </w:p>
    <w:p w:rsidR="00122637" w:rsidRDefault="00122637" w:rsidP="00122637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目前支持的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有如下几种：</w:t>
      </w:r>
    </w:p>
    <w:p w:rsidR="00E36D61" w:rsidRPr="00BA3B42" w:rsidRDefault="00122637" w:rsidP="00BA3B42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 w:rsidRPr="00775618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BIOS|</w:t>
      </w:r>
      <w:r w:rsidR="00BA3B42" w:rsidRPr="00775618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IMG</w:t>
      </w:r>
      <w:r w:rsidRPr="00775618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|</w:t>
      </w:r>
      <w:r w:rsidR="00BA3B42" w:rsidRPr="00775618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UUID</w:t>
      </w:r>
    </w:p>
    <w:p w:rsidR="00D5742E" w:rsidRPr="00D5742E" w:rsidRDefault="00D5742E" w:rsidP="00E241A3">
      <w:pPr>
        <w:pStyle w:val="a7"/>
        <w:ind w:left="780" w:firstLineChars="0" w:firstLine="0"/>
        <w:jc w:val="left"/>
        <w:rPr>
          <w:rFonts w:ascii="Arial" w:hAnsi="Arial" w:cs="Arial"/>
          <w:b/>
          <w:u w:val="single"/>
        </w:rPr>
      </w:pPr>
      <w:r w:rsidRPr="00D5742E">
        <w:rPr>
          <w:rFonts w:ascii="Arial" w:hAnsi="Arial" w:cs="Arial" w:hint="eastAsia"/>
          <w:b/>
          <w:u w:val="single"/>
        </w:rPr>
        <w:t>Flow</w:t>
      </w:r>
      <w:r w:rsidRPr="00D5742E">
        <w:rPr>
          <w:rFonts w:ascii="Arial" w:hAnsi="Arial" w:cs="Arial" w:hint="eastAsia"/>
        </w:rPr>
        <w:t>:</w:t>
      </w:r>
    </w:p>
    <w:tbl>
      <w:tblPr>
        <w:tblStyle w:val="a9"/>
        <w:tblW w:w="0" w:type="auto"/>
        <w:tblInd w:w="780" w:type="dxa"/>
        <w:tblLook w:val="04A0"/>
      </w:tblPr>
      <w:tblGrid>
        <w:gridCol w:w="7742"/>
      </w:tblGrid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C919EC" w:rsidRPr="00556365" w:rsidRDefault="00C919EC" w:rsidP="00C919EC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</w:rPr>
            </w:pPr>
            <w:r w:rsidRPr="00556365">
              <w:rPr>
                <w:rFonts w:ascii="Arial" w:hAnsiTheme="minorEastAsia" w:cs="Arial"/>
              </w:rPr>
              <w:t>检查</w:t>
            </w:r>
            <w:r w:rsidRPr="00556365">
              <w:rPr>
                <w:rFonts w:ascii="Arial" w:hAnsi="Arial" w:cs="Arial"/>
              </w:rPr>
              <w:t xml:space="preserve">Customer SN </w:t>
            </w:r>
            <w:r w:rsidRPr="00556365">
              <w:rPr>
                <w:rFonts w:ascii="Arial" w:hAnsiTheme="minorEastAsia" w:cs="Arial"/>
              </w:rPr>
              <w:t>是否存在，如果不存在，则报告错误，并退出</w:t>
            </w:r>
          </w:p>
        </w:tc>
      </w:tr>
      <w:tr w:rsidR="006C3B83" w:rsidTr="003053F0">
        <w:tc>
          <w:tcPr>
            <w:tcW w:w="7742" w:type="dxa"/>
          </w:tcPr>
          <w:p w:rsidR="006C3B83" w:rsidRDefault="006C3B83" w:rsidP="006C3B83">
            <w:pPr>
              <w:jc w:val="left"/>
            </w:pPr>
            <w:r>
              <w:rPr>
                <w:rFonts w:hint="eastAsia"/>
              </w:rPr>
              <w:t>参考方法：</w:t>
            </w:r>
          </w:p>
          <w:p w:rsidR="00D175E2" w:rsidRDefault="00D175E2" w:rsidP="002D41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@cpqsno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@cpqsno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175E2" w:rsidRDefault="00D175E2" w:rsidP="00D576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ins w:id="51" w:author="itc211010" w:date="2011-12-13T16:04:00Z">
              <w:r w:rsidR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 w:rsidR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DC4A8F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ProductID</w:t>
              </w:r>
              <w:r w:rsidR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 w:rsidR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Product</w:t>
              </w:r>
              <w:r w:rsidR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  <w:r w:rsidR="00DC4A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(</w:t>
              </w:r>
              <w:r w:rsidR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nolock</w:t>
              </w:r>
              <w:r w:rsidR="00DC4A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)</w:t>
              </w:r>
              <w:r w:rsidR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 w:rsidR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CUSTSN</w:t>
              </w:r>
              <w:r w:rsidR="00DC4A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 w:rsidR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DC4A8F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@</w:t>
              </w:r>
              <w:r w:rsidR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cpqsno</w:t>
              </w:r>
              <w:r w:rsidR="00DC4A8F" w:rsidDel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</w:ins>
            <w:del w:id="52" w:author="itc211010" w:date="2011-12-13T16:04:00Z">
              <w:r w:rsidDel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Del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SnoId </w:delText>
              </w:r>
              <w:r w:rsidDel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Del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SnoDet</w:delText>
              </w:r>
              <w:r w:rsidDel="00DC4A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Del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nolock</w:delText>
              </w:r>
              <w:r w:rsidDel="00DC4A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  <w:r w:rsidDel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DC4A8F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Del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 Sno</w:delText>
              </w:r>
              <w:r w:rsidDel="00DC4A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@cpqsno </w:delText>
              </w:r>
              <w:r w:rsidDel="00DC4A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Del="00DC4A8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Tp</w:delText>
              </w:r>
              <w:r w:rsidDel="00DC4A8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DC4A8F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'CPQSNO'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D175E2" w:rsidRDefault="00D175E2" w:rsidP="00D576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D175E2" w:rsidRDefault="00775618" w:rsidP="00D576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 w:rsidR="00681AF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681AF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参照步骤</w:t>
            </w:r>
            <w:r w:rsidR="00681AF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</w:p>
          <w:p w:rsidR="00D175E2" w:rsidRDefault="00D175E2" w:rsidP="00D576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D175E2" w:rsidRDefault="00D175E2" w:rsidP="00D175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commentRangeStart w:id="53"/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@cpqsno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commentRangeEnd w:id="53"/>
            <w:r w:rsidR="00DC4A8F">
              <w:rPr>
                <w:rStyle w:val="ab"/>
              </w:rPr>
              <w:commentReference w:id="53"/>
            </w:r>
          </w:p>
          <w:p w:rsidR="00D175E2" w:rsidRDefault="00D175E2" w:rsidP="00D175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D175E2" w:rsidRDefault="00D175E2" w:rsidP="00D175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 </w:t>
            </w:r>
            <w:r w:rsidR="00681AF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参照步骤</w:t>
            </w:r>
            <w:r w:rsidR="00681AF5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3</w:t>
            </w:r>
          </w:p>
          <w:p w:rsidR="00D175E2" w:rsidRDefault="00681AF5" w:rsidP="00D175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D31785" w:rsidRDefault="00D31785" w:rsidP="00D317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D31785" w:rsidRDefault="00D31785" w:rsidP="00D317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D31785" w:rsidRDefault="00D31785" w:rsidP="00D317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'error,no cqpsno'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需要保持这个信息，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Image Download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应该会使用</w:t>
            </w:r>
          </w:p>
          <w:p w:rsidR="00D31785" w:rsidRDefault="00D31785" w:rsidP="00D317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6C3B83" w:rsidRPr="00D576A0" w:rsidRDefault="00D31785" w:rsidP="00D576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7B2D56" w:rsidRPr="002D41E8" w:rsidTr="00681AF5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7B2D56" w:rsidRPr="00556365" w:rsidRDefault="00681AF5" w:rsidP="00CB3A4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del w:id="54" w:author="itc211010" w:date="2012-02-20T15:54:00Z">
              <w:r w:rsidRPr="00556365" w:rsidDel="00E67C4C">
                <w:rPr>
                  <w:rFonts w:ascii="Arial" w:hAnsi="Arial" w:cs="Arial"/>
                  <w:szCs w:val="21"/>
                </w:rPr>
                <w:delText>FA</w:delText>
              </w:r>
            </w:del>
            <w:ins w:id="55" w:author="itc211010" w:date="2012-02-20T15:54:00Z">
              <w:r w:rsidR="00E67C4C">
                <w:rPr>
                  <w:rFonts w:ascii="Arial" w:hAnsi="Arial" w:cs="Arial"/>
                  <w:szCs w:val="21"/>
                </w:rPr>
                <w:t>HPIMES</w:t>
              </w:r>
            </w:ins>
            <w:r w:rsidRPr="00556365">
              <w:rPr>
                <w:rFonts w:ascii="Arial" w:hAnsi="Arial" w:cs="Arial"/>
                <w:szCs w:val="21"/>
              </w:rPr>
              <w:t>.</w:t>
            </w:r>
            <w:del w:id="56" w:author="itc211010" w:date="2011-12-13T16:06:00Z">
              <w:r w:rsidRPr="00556365" w:rsidDel="00CB3A4D">
                <w:rPr>
                  <w:rFonts w:ascii="Arial" w:hAnsi="Arial" w:cs="Arial"/>
                  <w:noProof/>
                  <w:kern w:val="0"/>
                  <w:szCs w:val="21"/>
                </w:rPr>
                <w:delText>SnoDet</w:delText>
              </w:r>
            </w:del>
            <w:ins w:id="57" w:author="itc211010" w:date="2011-12-13T16:06:00Z">
              <w:r w:rsidR="00CB3A4D">
                <w:rPr>
                  <w:rFonts w:ascii="Arial" w:hAnsi="Arial" w:cs="Arial" w:hint="eastAsia"/>
                  <w:noProof/>
                  <w:kern w:val="0"/>
                  <w:szCs w:val="21"/>
                </w:rPr>
                <w:t>Product</w:t>
              </w:r>
            </w:ins>
            <w:r w:rsidRPr="00556365">
              <w:rPr>
                <w:rFonts w:ascii="Arial" w:hAnsiTheme="minorEastAsia" w:cs="Arial"/>
                <w:noProof/>
                <w:kern w:val="0"/>
                <w:szCs w:val="21"/>
              </w:rPr>
              <w:t>中存在</w:t>
            </w:r>
            <w:r w:rsidRPr="00556365">
              <w:rPr>
                <w:rFonts w:ascii="Arial" w:hAnsi="Arial" w:cs="Arial"/>
                <w:noProof/>
                <w:kern w:val="0"/>
                <w:szCs w:val="21"/>
              </w:rPr>
              <w:t>Customer SN,</w:t>
            </w:r>
            <w:r w:rsidRPr="00556365">
              <w:rPr>
                <w:rFonts w:ascii="Arial" w:hAnsiTheme="minorEastAsia" w:cs="Arial"/>
                <w:noProof/>
                <w:kern w:val="0"/>
                <w:szCs w:val="21"/>
              </w:rPr>
              <w:t>获取以下信息</w:t>
            </w:r>
          </w:p>
        </w:tc>
      </w:tr>
      <w:bookmarkStart w:id="58" w:name="_MON_1386414026"/>
      <w:bookmarkStart w:id="59" w:name="_MON_1385297536"/>
      <w:bookmarkStart w:id="60" w:name="_MON_1391258467"/>
      <w:bookmarkStart w:id="61" w:name="_MON_1391258489"/>
      <w:bookmarkEnd w:id="58"/>
      <w:bookmarkEnd w:id="59"/>
      <w:bookmarkEnd w:id="60"/>
      <w:bookmarkEnd w:id="61"/>
      <w:bookmarkStart w:id="62" w:name="_MON_1385297561"/>
      <w:bookmarkEnd w:id="62"/>
      <w:tr w:rsidR="00681AF5" w:rsidRPr="002D41E8" w:rsidTr="00681AF5">
        <w:tc>
          <w:tcPr>
            <w:tcW w:w="7742" w:type="dxa"/>
            <w:shd w:val="clear" w:color="auto" w:fill="auto"/>
          </w:tcPr>
          <w:p w:rsidR="00681AF5" w:rsidRDefault="00E67C4C" w:rsidP="00681AF5">
            <w:pPr>
              <w:jc w:val="left"/>
            </w:pPr>
            <w:r>
              <w:object w:dxaOrig="7017" w:dyaOrig="3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pt;height:180.75pt" o:ole="">
                  <v:imagedata r:id="rId9" o:title=""/>
                </v:shape>
                <o:OLEObject Type="Embed" ProgID="Excel.Sheet.12" ShapeID="_x0000_i1025" DrawAspect="Content" ObjectID="_1392617983" r:id="rId10"/>
              </w:object>
            </w:r>
          </w:p>
        </w:tc>
      </w:tr>
      <w:tr w:rsidR="002D41E8" w:rsidRPr="002D41E8" w:rsidTr="003053F0">
        <w:tc>
          <w:tcPr>
            <w:tcW w:w="7742" w:type="dxa"/>
            <w:shd w:val="clear" w:color="auto" w:fill="C6D9F1" w:themeFill="text2" w:themeFillTint="33"/>
          </w:tcPr>
          <w:p w:rsidR="002D41E8" w:rsidRPr="00556365" w:rsidRDefault="00E74688" w:rsidP="00E74688">
            <w:pPr>
              <w:pStyle w:val="a7"/>
              <w:numPr>
                <w:ilvl w:val="1"/>
                <w:numId w:val="8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 w:rsidRPr="00556365">
              <w:rPr>
                <w:rFonts w:ascii="Arial" w:hAnsi="Arial" w:cs="Arial"/>
                <w:szCs w:val="21"/>
              </w:rPr>
              <w:t xml:space="preserve"> </w:t>
            </w:r>
            <w:r w:rsidRPr="00556365">
              <w:rPr>
                <w:rFonts w:ascii="Arial" w:hAnsi="Arial" w:cs="Arial"/>
                <w:noProof/>
                <w:kern w:val="0"/>
                <w:szCs w:val="21"/>
              </w:rPr>
              <w:t>@flag='PASS'</w:t>
            </w:r>
          </w:p>
        </w:tc>
      </w:tr>
      <w:tr w:rsidR="00C919EC" w:rsidTr="00E74688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E74688" w:rsidRPr="00556365" w:rsidRDefault="00C919EC" w:rsidP="00CB3A4D">
            <w:pPr>
              <w:pStyle w:val="a7"/>
              <w:numPr>
                <w:ilvl w:val="2"/>
                <w:numId w:val="8"/>
              </w:numPr>
              <w:ind w:firstLineChars="0"/>
              <w:jc w:val="left"/>
              <w:rPr>
                <w:rFonts w:ascii="Arial" w:hAnsi="Arial" w:cs="Arial"/>
                <w:noProof/>
                <w:kern w:val="0"/>
                <w:szCs w:val="21"/>
              </w:rPr>
            </w:pPr>
            <w:r w:rsidRPr="00556365">
              <w:rPr>
                <w:rFonts w:ascii="Arial" w:hAnsiTheme="minorEastAsia" w:cs="Arial"/>
                <w:szCs w:val="21"/>
              </w:rPr>
              <w:t>根据</w:t>
            </w:r>
            <w:del w:id="63" w:author="itc211010" w:date="2011-12-13T16:14:00Z">
              <w:r w:rsidR="00E74688" w:rsidRPr="00556365" w:rsidDel="00CB3A4D">
                <w:rPr>
                  <w:rFonts w:ascii="Arial" w:hAnsi="Arial" w:cs="Arial"/>
                  <w:noProof/>
                  <w:kern w:val="0"/>
                  <w:szCs w:val="21"/>
                </w:rPr>
                <w:delText>SnoId</w:delText>
              </w:r>
            </w:del>
            <w:ins w:id="64" w:author="itc211010" w:date="2011-12-13T16:14:00Z">
              <w:r w:rsidR="00CB3A4D">
                <w:rPr>
                  <w:rFonts w:ascii="Arial" w:hAnsi="Arial" w:cs="Arial" w:hint="eastAsia"/>
                  <w:noProof/>
                  <w:kern w:val="0"/>
                  <w:szCs w:val="21"/>
                </w:rPr>
                <w:t>P</w:t>
              </w:r>
            </w:ins>
            <w:ins w:id="65" w:author="itc211010" w:date="2011-12-13T16:15:00Z">
              <w:r w:rsidR="00CB3A4D">
                <w:rPr>
                  <w:rFonts w:ascii="Arial" w:hAnsi="Arial" w:cs="Arial" w:hint="eastAsia"/>
                  <w:noProof/>
                  <w:kern w:val="0"/>
                  <w:szCs w:val="21"/>
                </w:rPr>
                <w:t>roductID</w:t>
              </w:r>
            </w:ins>
            <w:r w:rsidR="00E74688" w:rsidRPr="00556365">
              <w:rPr>
                <w:rFonts w:ascii="Arial" w:hAnsiTheme="minorEastAsia" w:cs="Arial"/>
                <w:noProof/>
                <w:kern w:val="0"/>
                <w:szCs w:val="21"/>
              </w:rPr>
              <w:t>和</w:t>
            </w:r>
            <w:ins w:id="66" w:author="itc211010" w:date="2011-12-13T16:15:00Z">
              <w:r w:rsidR="00CB3A4D">
                <w:rPr>
                  <w:rFonts w:ascii="Arial" w:hAnsi="Arial" w:cs="Arial" w:hint="eastAsia"/>
                  <w:noProof/>
                  <w:kern w:val="0"/>
                  <w:szCs w:val="21"/>
                </w:rPr>
                <w:t>Station</w:t>
              </w:r>
            </w:ins>
            <w:del w:id="67" w:author="itc211010" w:date="2011-12-13T16:15:00Z">
              <w:r w:rsidR="00E74688" w:rsidRPr="00556365" w:rsidDel="00CB3A4D">
                <w:rPr>
                  <w:rFonts w:ascii="Arial" w:hAnsi="Arial" w:cs="Arial"/>
                  <w:noProof/>
                  <w:kern w:val="0"/>
                  <w:szCs w:val="21"/>
                </w:rPr>
                <w:delText>WC</w:delText>
              </w:r>
            </w:del>
            <w:r w:rsidR="00E74688" w:rsidRPr="00556365">
              <w:rPr>
                <w:rFonts w:ascii="Arial" w:hAnsi="Arial" w:cs="Arial"/>
                <w:noProof/>
                <w:kern w:val="0"/>
                <w:szCs w:val="21"/>
              </w:rPr>
              <w:t>='6P'</w:t>
            </w:r>
            <w:r w:rsidR="00E74688" w:rsidRPr="00556365">
              <w:rPr>
                <w:rFonts w:ascii="Arial" w:hAnsiTheme="minorEastAsia" w:cs="Arial"/>
                <w:noProof/>
                <w:kern w:val="0"/>
                <w:szCs w:val="21"/>
              </w:rPr>
              <w:t>，检索</w:t>
            </w:r>
            <w:ins w:id="68" w:author="itc211010" w:date="2012-02-20T15:55:00Z">
              <w:r w:rsidR="00E67C4C">
                <w:rPr>
                  <w:rFonts w:ascii="Arial" w:hAnsi="Arial" w:cs="Arial"/>
                  <w:szCs w:val="21"/>
                </w:rPr>
                <w:t>HPIMES</w:t>
              </w:r>
            </w:ins>
            <w:del w:id="69" w:author="itc211010" w:date="2012-02-20T15:55:00Z">
              <w:r w:rsidR="00E74688" w:rsidRPr="00556365" w:rsidDel="00E67C4C">
                <w:rPr>
                  <w:rFonts w:ascii="Arial" w:hAnsi="Arial" w:cs="Arial"/>
                  <w:noProof/>
                  <w:kern w:val="0"/>
                  <w:szCs w:val="21"/>
                </w:rPr>
                <w:delText>FA</w:delText>
              </w:r>
            </w:del>
            <w:r w:rsidR="004A4C87">
              <w:rPr>
                <w:rFonts w:ascii="Arial" w:hAnsi="Arial" w:cs="Arial" w:hint="eastAsia"/>
                <w:noProof/>
                <w:kern w:val="0"/>
                <w:szCs w:val="21"/>
              </w:rPr>
              <w:t>.</w:t>
            </w:r>
            <w:del w:id="70" w:author="itc211010" w:date="2011-12-13T16:15:00Z">
              <w:r w:rsidR="00E74688" w:rsidRPr="00556365" w:rsidDel="00CB3A4D">
                <w:rPr>
                  <w:rFonts w:ascii="Arial" w:hAnsi="Arial" w:cs="Arial"/>
                  <w:noProof/>
                  <w:kern w:val="0"/>
                  <w:szCs w:val="21"/>
                </w:rPr>
                <w:delText>SnoLog</w:delText>
              </w:r>
            </w:del>
            <w:ins w:id="71" w:author="itc211010" w:date="2011-12-13T16:15:00Z">
              <w:r w:rsidR="00CB3A4D">
                <w:rPr>
                  <w:rFonts w:ascii="Arial" w:hAnsi="Arial" w:cs="Arial" w:hint="eastAsia"/>
                  <w:noProof/>
                  <w:kern w:val="0"/>
                  <w:szCs w:val="21"/>
                </w:rPr>
                <w:t>Product</w:t>
              </w:r>
              <w:r w:rsidR="00CB3A4D" w:rsidRPr="00556365">
                <w:rPr>
                  <w:rFonts w:ascii="Arial" w:hAnsi="Arial" w:cs="Arial"/>
                  <w:noProof/>
                  <w:kern w:val="0"/>
                  <w:szCs w:val="21"/>
                </w:rPr>
                <w:t>Log</w:t>
              </w:r>
            </w:ins>
            <w:r w:rsidR="00E74688" w:rsidRPr="00556365">
              <w:rPr>
                <w:rFonts w:ascii="Arial" w:hAnsiTheme="minorEastAsia" w:cs="Arial"/>
                <w:noProof/>
                <w:kern w:val="0"/>
                <w:szCs w:val="21"/>
              </w:rPr>
              <w:t>信息</w:t>
            </w:r>
            <w:r w:rsidR="00E74688" w:rsidRPr="00556365">
              <w:rPr>
                <w:rFonts w:ascii="Arial" w:hAnsiTheme="minorEastAsia" w:cs="Arial"/>
                <w:szCs w:val="21"/>
              </w:rPr>
              <w:t>，如果存在，进行以下处理</w:t>
            </w:r>
          </w:p>
        </w:tc>
      </w:tr>
      <w:tr w:rsidR="00E74688" w:rsidTr="00E74688">
        <w:trPr>
          <w:trHeight w:val="487"/>
        </w:trPr>
        <w:tc>
          <w:tcPr>
            <w:tcW w:w="7742" w:type="dxa"/>
            <w:shd w:val="clear" w:color="auto" w:fill="auto"/>
          </w:tcPr>
          <w:p w:rsidR="00E74688" w:rsidRDefault="00E74688" w:rsidP="0032003E">
            <w:pPr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ins w:id="72" w:author="itc211010" w:date="2011-12-13T16:15:00Z">
              <w:r w:rsidR="00FB4B1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 w:rsidR="00FB4B1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FB4B1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*</w:t>
              </w:r>
              <w:r w:rsidR="00FB4B1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FB4B1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 w:rsidR="00FB4B1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FB4B1D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</w:t>
              </w:r>
              <w:r w:rsidR="00FB4B1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Log  </w:t>
              </w:r>
              <w:r w:rsidR="00FB4B1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 w:rsidR="00FB4B1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FB4B1D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ProductID</w:t>
              </w:r>
              <w:r w:rsidR="00FB4B1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 w:rsidR="00FB4B1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@prdid </w:t>
              </w:r>
              <w:r w:rsidR="00FB4B1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 w:rsidR="00FB4B1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="00FB4B1D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Station</w:t>
              </w:r>
              <w:r w:rsidR="00FB4B1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 w:rsidR="00FB4B1D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'6P'</w:t>
              </w:r>
            </w:ins>
            <w:del w:id="73" w:author="itc211010" w:date="2011-12-13T16:15:00Z">
              <w:r w:rsidDel="00CB3A4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Del="00CB3A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CB3A4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*</w:delText>
              </w:r>
              <w:r w:rsidDel="00CB3A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Del="00CB3A4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Del="00CB3A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SnoLog  </w:delText>
              </w:r>
              <w:r w:rsidDel="00CB3A4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Del="00CB3A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SnoId</w:delText>
              </w:r>
              <w:r w:rsidDel="00CB3A4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CB3A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@prdid </w:delText>
              </w:r>
              <w:r w:rsidDel="00CB3A4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Del="00CB3A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WC</w:delText>
              </w:r>
              <w:r w:rsidDel="00CB3A4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Del="00CB3A4D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'6P'</w:delText>
              </w:r>
              <w:r w:rsidDel="00CB3A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74688" w:rsidRDefault="00E74688" w:rsidP="0032003E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WC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'6P'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:</w:t>
            </w:r>
            <w:r w:rsidRPr="00E7468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代表</w:t>
            </w:r>
            <w:r w:rsidRPr="00E7468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FIS</w:t>
            </w:r>
            <w:r w:rsidRPr="00E7468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的站别</w:t>
            </w:r>
          </w:p>
          <w:p w:rsidR="00A05681" w:rsidRDefault="00A05681" w:rsidP="0032003E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@Flag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信息：</w:t>
            </w:r>
          </w:p>
          <w:p w:rsidR="00E74688" w:rsidRPr="00A05681" w:rsidRDefault="008A4B90" w:rsidP="008A4B90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74" w:author="itc211010" w:date="2011-12-13T16:16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top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1 @Flag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Line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  <w:ins w:id="75" w:author="itc211010" w:date="2011-12-13T16:17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Log </w:t>
              </w:r>
            </w:ins>
            <w:ins w:id="76" w:author="itc211010" w:date="2011-12-13T16:16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  <w:ins w:id="77" w:author="itc211010" w:date="2011-12-13T16:17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ProductID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 xml:space="preserve"> </w:t>
              </w:r>
            </w:ins>
            <w:ins w:id="78" w:author="itc211010" w:date="2011-12-13T16:16:00Z"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@prdid 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and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  <w:ins w:id="79" w:author="itc211010" w:date="2011-12-13T16:17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Station</w:t>
              </w:r>
            </w:ins>
            <w:ins w:id="80" w:author="itc211010" w:date="2011-12-13T16:16:00Z"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'6P'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order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by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Cdt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desc</w:t>
              </w:r>
              <w:r w:rsidDel="0064080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 xml:space="preserve"> </w:t>
              </w:r>
            </w:ins>
            <w:del w:id="81" w:author="itc211010" w:date="2011-12-13T16:16:00Z">
              <w:r w:rsidR="00A05681" w:rsidDel="0064080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select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="00A05681" w:rsidDel="0064080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top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1 @Flag</w:delText>
              </w:r>
              <w:r w:rsidR="00A05681" w:rsidDel="0064080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PdLine </w:delText>
              </w:r>
              <w:r w:rsidR="00A05681" w:rsidDel="0064080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from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SnoLog </w:delText>
              </w:r>
              <w:r w:rsidR="00A05681" w:rsidDel="0064080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where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SnoId</w:delText>
              </w:r>
              <w:r w:rsidR="00A05681" w:rsidDel="0064080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@prdid </w:delText>
              </w:r>
              <w:r w:rsidR="00A05681" w:rsidDel="0064080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and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WC</w:delText>
              </w:r>
              <w:r w:rsidR="00A05681" w:rsidDel="0064080D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R="00A05681" w:rsidDel="0064080D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'6P'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="00A05681" w:rsidDel="0064080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order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="00A05681" w:rsidDel="0064080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by</w:delText>
              </w:r>
              <w:r w:rsidR="00A05681" w:rsidDel="0064080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Cdt </w:delText>
              </w:r>
              <w:r w:rsidR="00A05681" w:rsidDel="0064080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desc</w:delText>
              </w:r>
            </w:del>
          </w:p>
        </w:tc>
      </w:tr>
      <w:tr w:rsidR="00A05681" w:rsidTr="003353E6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05681" w:rsidRPr="00A05681" w:rsidRDefault="00A05681" w:rsidP="00A05681">
            <w:pPr>
              <w:jc w:val="left"/>
              <w:rPr>
                <w:rFonts w:ascii="Arial" w:hAnsiTheme="minorEastAsia" w:cs="Arial"/>
                <w:szCs w:val="21"/>
              </w:rPr>
            </w:pPr>
            <w:r>
              <w:rPr>
                <w:rFonts w:ascii="Arial" w:hAnsiTheme="minorEastAsia" w:cs="Arial" w:hint="eastAsia"/>
                <w:szCs w:val="21"/>
              </w:rPr>
              <w:t xml:space="preserve">2.1.1.1 </w:t>
            </w:r>
            <w:r w:rsidR="003353E6">
              <w:rPr>
                <w:rFonts w:ascii="Arial" w:hAnsiTheme="minorEastAsia" w:cs="Arial" w:hint="eastAsia"/>
                <w:szCs w:val="21"/>
              </w:rPr>
              <w:t xml:space="preserve"> </w:t>
            </w:r>
            <w:r w:rsidR="003353E6" w:rsidRPr="003353E6">
              <w:rPr>
                <w:rFonts w:ascii="Arial" w:hAnsi="Arial" w:cs="Arial"/>
                <w:noProof/>
                <w:kern w:val="0"/>
                <w:szCs w:val="21"/>
              </w:rPr>
              <w:t>@Flag like '%2PP%'</w:t>
            </w:r>
          </w:p>
        </w:tc>
      </w:tr>
      <w:tr w:rsidR="00A05681" w:rsidTr="003353E6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A2261" w:rsidRPr="009A2261" w:rsidRDefault="009A2261" w:rsidP="009A2261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del w:id="82" w:author="itc211010" w:date="2011-12-13T16:17:00Z">
              <w:r w:rsidRPr="009A2261" w:rsidDel="003F1238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select @cdt2=max(Cdt) from SnoLog where SnoId=@prdi</w:delText>
              </w:r>
            </w:del>
            <w:ins w:id="83" w:author="itc211010" w:date="2011-12-13T16:17:00Z">
              <w:r w:rsidR="004D4DDA" w:rsidRPr="009A2261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select @cdt2=max(Cdt) from </w:t>
              </w:r>
              <w:r w:rsidR="004D4DDA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</w:t>
              </w:r>
              <w:r w:rsidR="004D4DDA" w:rsidRPr="009A2261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Log where </w:t>
              </w:r>
            </w:ins>
            <w:ins w:id="84" w:author="itc211010" w:date="2011-12-13T16:18:00Z">
              <w:r w:rsidR="004D4DDA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ProductID</w:t>
              </w:r>
            </w:ins>
            <w:ins w:id="85" w:author="itc211010" w:date="2011-12-13T16:17:00Z">
              <w:r w:rsidR="004D4DDA" w:rsidRPr="009A2261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=@prdid</w:t>
              </w:r>
              <w:r w:rsidR="004D4DDA" w:rsidRPr="009A2261" w:rsidDel="003F1238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</w:p>
          <w:p w:rsidR="00A05681" w:rsidRPr="009A2261" w:rsidRDefault="004A5DA5" w:rsidP="004A5DA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if @grade='' or @grade is null or @grade='Commercial'</w:t>
            </w:r>
          </w:p>
          <w:p w:rsidR="009A2261" w:rsidRPr="009A2261" w:rsidRDefault="009A2261" w:rsidP="009A2261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if datediff(mi,@cdt2,@dt)&lt;='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</w:t>
            </w:r>
            <w:r w:rsidRPr="009A226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0'</w:t>
            </w:r>
          </w:p>
          <w:p w:rsidR="009A2261" w:rsidRPr="009A2261" w:rsidDel="00C64EEB" w:rsidRDefault="009A2261" w:rsidP="009A2261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del w:id="86" w:author="itc211010" w:date="2011-12-13T16:19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87" w:author="itc211010" w:date="2011-12-13T16:19:00Z">
              <w:r w:rsidRPr="00D522A7" w:rsidDel="00C64EEB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INSERT</w:delText>
              </w:r>
              <w:r w:rsidRPr="00D522A7" w:rsidDel="00C64EEB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[</w:delText>
              </w:r>
              <w:r w:rsidDel="00C64EEB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SnoLog_Fail</w:delText>
              </w:r>
              <w:r w:rsidRPr="00D522A7" w:rsidDel="00C64EEB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]</w:delText>
              </w:r>
            </w:del>
          </w:p>
          <w:p w:rsidR="009A2261" w:rsidRPr="00F72826" w:rsidDel="00C64EEB" w:rsidRDefault="009A2261" w:rsidP="009A2261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del w:id="88" w:author="itc211010" w:date="2011-12-13T16:19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89" w:author="itc211010" w:date="2011-12-13T16:19:00Z">
              <w:r w:rsidDel="00C64EEB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C</w:delText>
              </w:r>
              <w:r w:rsidDel="00C64EEB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 xml:space="preserve">olumn:SnoId,Tp,Pno,PdLine,WC,IsPass,Editor,Cdt </w:delText>
              </w:r>
            </w:del>
          </w:p>
          <w:p w:rsidR="00C64EEB" w:rsidRPr="009A2261" w:rsidRDefault="009A2261" w:rsidP="00C64EEB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ins w:id="90" w:author="itc211010" w:date="2011-12-13T16:18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91" w:author="itc211010" w:date="2011-12-13T16:19:00Z">
              <w:r w:rsidRPr="00F72826" w:rsidDel="00C64EEB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V</w:delText>
              </w:r>
              <w:r w:rsidRPr="00F72826" w:rsidDel="00C64EEB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>alue:</w:delText>
              </w:r>
              <w:r w:rsidRPr="009A2261" w:rsidDel="00C64EEB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@prdid,'PrdId',@pno,@bioimg,'6P','1','Fail',@dt</w:delText>
              </w:r>
            </w:del>
            <w:ins w:id="92" w:author="itc211010" w:date="2011-12-13T16:18:00Z">
              <w:r w:rsidR="00C64EEB" w:rsidRPr="00D522A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INSERT</w:t>
              </w:r>
              <w:r w:rsidR="00C64EEB" w:rsidRPr="00D522A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[</w:t>
              </w:r>
            </w:ins>
            <w:ins w:id="93" w:author="itc211010" w:date="2011-12-13T16:19:00Z">
              <w:r w:rsidR="00C64EEB" w:rsidRPr="00C64EEB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ProductLog</w:t>
              </w:r>
            </w:ins>
            <w:ins w:id="94" w:author="itc211010" w:date="2011-12-13T16:18:00Z">
              <w:r w:rsidR="00C64EEB" w:rsidRPr="00D522A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]</w:t>
              </w:r>
            </w:ins>
          </w:p>
          <w:p w:rsidR="00C64EEB" w:rsidRPr="00F72826" w:rsidRDefault="00C64EEB" w:rsidP="00C64EEB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ins w:id="95" w:author="itc211010" w:date="2011-12-13T16:18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96" w:author="itc211010" w:date="2011-12-13T16:18:00Z">
              <w:r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C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olumn:</w:t>
              </w:r>
            </w:ins>
            <w:ins w:id="97" w:author="itc211010" w:date="2011-12-13T16:19:00Z">
              <w:r w:rsidR="00BF1DEE">
                <w:t xml:space="preserve"> </w:t>
              </w:r>
              <w:r w:rsidR="00BF1DEE"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ProductID</w:t>
              </w:r>
            </w:ins>
            <w:ins w:id="98" w:author="itc211010" w:date="2011-12-13T16:18:00Z"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</w:t>
              </w:r>
            </w:ins>
            <w:ins w:id="99" w:author="itc211010" w:date="2011-12-13T16:19:00Z">
              <w:r w:rsidR="00BF1DEE">
                <w:t xml:space="preserve"> </w:t>
              </w:r>
              <w:r w:rsidR="00BF1DEE"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Model</w:t>
              </w:r>
            </w:ins>
            <w:ins w:id="100" w:author="itc211010" w:date="2011-12-13T16:18:00Z">
              <w:r w:rsidR="00BF1DEE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Line,</w:t>
              </w:r>
            </w:ins>
            <w:ins w:id="101" w:author="itc211010" w:date="2011-12-13T16:20:00Z">
              <w:r w:rsidR="00BF1DEE">
                <w:t xml:space="preserve"> </w:t>
              </w:r>
              <w:r w:rsidR="00BF1DEE"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Station</w:t>
              </w:r>
            </w:ins>
            <w:ins w:id="102" w:author="itc211010" w:date="2011-12-13T16:18:00Z"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</w:t>
              </w:r>
            </w:ins>
            <w:ins w:id="103" w:author="itc211010" w:date="2011-12-13T16:20:00Z">
              <w:r w:rsidR="00BF1DEE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Status</w:t>
              </w:r>
            </w:ins>
            <w:ins w:id="104" w:author="itc211010" w:date="2011-12-13T16:18:00Z"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 xml:space="preserve">,Editor,Cdt </w:t>
              </w:r>
            </w:ins>
          </w:p>
          <w:p w:rsidR="00C64EEB" w:rsidRPr="00C64EEB" w:rsidRDefault="00C64EEB" w:rsidP="00C64EEB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05" w:author="itc211010" w:date="2011-12-13T16:18:00Z">
              <w:r w:rsidRPr="00F72826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V</w:t>
              </w:r>
              <w:r w:rsidRPr="00F72826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alue:</w:t>
              </w:r>
              <w:r w:rsidRPr="009A2261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@prdid,@pno,@bioimg,'6P','1','Fail',@dt</w:t>
              </w:r>
            </w:ins>
          </w:p>
          <w:p w:rsidR="009A2261" w:rsidRDefault="009A2261" w:rsidP="009A2261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返回结果信息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'error'</w:t>
            </w:r>
          </w:p>
          <w:p w:rsidR="009A2261" w:rsidRPr="009A2261" w:rsidRDefault="009A2261" w:rsidP="009A2261">
            <w:pPr>
              <w:pStyle w:val="a7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else if datediff(mi,@cdt2,@dt)&gt;'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</w:t>
            </w:r>
            <w:r w:rsidRPr="009A226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0'</w:t>
            </w:r>
          </w:p>
          <w:p w:rsidR="004A5DA5" w:rsidRPr="009A2261" w:rsidRDefault="009A2261" w:rsidP="009A2261">
            <w:pPr>
              <w:ind w:firstLineChars="200" w:firstLine="4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逻辑参照【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2.1.1.2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】</w:t>
            </w:r>
          </w:p>
          <w:p w:rsidR="009A2261" w:rsidRPr="009A2261" w:rsidRDefault="004A5DA5" w:rsidP="009A2261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else if  @grade='Consumer'</w:t>
            </w:r>
          </w:p>
          <w:p w:rsidR="009A2261" w:rsidRPr="009A2261" w:rsidRDefault="009A2261" w:rsidP="009A2261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A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、</w:t>
            </w:r>
            <w:r w:rsidRPr="009A226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if datediff(mi,@cdt2,@dt)&lt;='40'</w:t>
            </w:r>
          </w:p>
          <w:p w:rsidR="00BF1DEE" w:rsidRPr="009A2261" w:rsidRDefault="00BF1DEE" w:rsidP="00BF1DEE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ins w:id="106" w:author="itc211010" w:date="2011-12-13T16:2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07" w:author="itc211010" w:date="2011-12-13T16:21:00Z">
              <w:r w:rsidRPr="00D522A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INSERT</w:t>
              </w:r>
              <w:r w:rsidRPr="00D522A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[</w:t>
              </w:r>
              <w:r w:rsidRPr="00C64EEB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ProductLog</w:t>
              </w:r>
              <w:r w:rsidRPr="00D522A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]</w:t>
              </w:r>
            </w:ins>
          </w:p>
          <w:p w:rsidR="00BF1DEE" w:rsidRPr="00F72826" w:rsidRDefault="00BF1DEE" w:rsidP="00BF1DEE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ins w:id="108" w:author="itc211010" w:date="2011-12-13T16:2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09" w:author="itc211010" w:date="2011-12-13T16:21:00Z">
              <w:r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C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olumn:</w:t>
              </w:r>
              <w:r>
                <w:t xml:space="preserve"> </w:t>
              </w:r>
              <w:r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ProductID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</w:t>
              </w:r>
              <w:r>
                <w:t xml:space="preserve"> </w:t>
              </w:r>
              <w:r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Model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,Line,</w:t>
              </w:r>
              <w:r>
                <w:t xml:space="preserve"> </w:t>
              </w:r>
              <w:r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Station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 xml:space="preserve">,Status,Editor,Cdt </w:t>
              </w:r>
            </w:ins>
          </w:p>
          <w:p w:rsidR="00BF1DEE" w:rsidRPr="00C64EEB" w:rsidRDefault="00BF1DEE" w:rsidP="00BF1DEE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ins w:id="110" w:author="itc211010" w:date="2011-12-13T16:2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11" w:author="itc211010" w:date="2011-12-13T16:21:00Z">
              <w:r w:rsidRPr="00F72826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V</w:t>
              </w:r>
              <w:r w:rsidRPr="00F72826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alue:</w:t>
              </w:r>
              <w:r w:rsidRPr="009A2261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@prdid,@pno,@bioimg,'6P','1','Fail',@dt</w:t>
              </w:r>
            </w:ins>
          </w:p>
          <w:p w:rsidR="009A2261" w:rsidRPr="009A2261" w:rsidDel="00BF1DEE" w:rsidRDefault="009A2261" w:rsidP="009A2261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del w:id="112" w:author="itc211010" w:date="2011-12-13T16:2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13" w:author="itc211010" w:date="2011-12-13T16:21:00Z">
              <w:r w:rsidRPr="00D522A7" w:rsidDel="00BF1DEE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INSERT</w:delText>
              </w:r>
              <w:r w:rsidRPr="00D522A7" w:rsidDel="00BF1DE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[</w:delText>
              </w:r>
              <w:r w:rsidDel="00BF1DE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SnoLog_Fail</w:delText>
              </w:r>
              <w:r w:rsidRPr="00D522A7" w:rsidDel="00BF1DEE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]</w:delText>
              </w:r>
            </w:del>
          </w:p>
          <w:p w:rsidR="009A2261" w:rsidRPr="00F72826" w:rsidDel="00BF1DEE" w:rsidRDefault="009A2261" w:rsidP="009A2261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del w:id="114" w:author="itc211010" w:date="2011-12-13T16:2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15" w:author="itc211010" w:date="2011-12-13T16:21:00Z">
              <w:r w:rsidDel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C</w:delText>
              </w:r>
              <w:r w:rsidDel="00BF1DEE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 xml:space="preserve">olumn:SnoId,Tp,Pno,PdLine,WC,IsPass,Editor,Cdt </w:delText>
              </w:r>
            </w:del>
          </w:p>
          <w:p w:rsidR="00BF1DEE" w:rsidRPr="00BF1DEE" w:rsidDel="00BF1DEE" w:rsidRDefault="009A2261" w:rsidP="00BF1DEE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del w:id="116" w:author="itc211010" w:date="2011-12-13T16:2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17" w:author="itc211010" w:date="2011-12-13T16:21:00Z">
              <w:r w:rsidRPr="00F72826" w:rsidDel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V</w:delText>
              </w:r>
              <w:r w:rsidRPr="00F72826" w:rsidDel="00BF1DEE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>alue:</w:delText>
              </w:r>
              <w:r w:rsidRPr="009A2261" w:rsidDel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@prdid,'PrdId',@pno,@bioimg,'6P','1','Fail',@dt</w:delText>
              </w:r>
            </w:del>
          </w:p>
          <w:p w:rsidR="009A2261" w:rsidRDefault="009A2261" w:rsidP="009A2261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返回结果信息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'error'</w:t>
            </w:r>
          </w:p>
          <w:p w:rsidR="009A2261" w:rsidRPr="009A2261" w:rsidRDefault="009A2261" w:rsidP="009A22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B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、</w:t>
            </w:r>
            <w:r w:rsidRPr="009A2261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else if datediff(mi,@cdt2,@dt)&gt;'40'</w:t>
            </w:r>
          </w:p>
          <w:p w:rsidR="009A2261" w:rsidRPr="009A2261" w:rsidRDefault="009A2261" w:rsidP="009A2261">
            <w:pPr>
              <w:pStyle w:val="a7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逻辑参照【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2.1.1.2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】</w:t>
            </w:r>
          </w:p>
        </w:tc>
      </w:tr>
      <w:tr w:rsidR="003353E6" w:rsidTr="003353E6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3353E6" w:rsidRPr="003353E6" w:rsidRDefault="003353E6" w:rsidP="003353E6">
            <w:pPr>
              <w:jc w:val="left"/>
              <w:rPr>
                <w:rFonts w:ascii="Arial" w:hAnsiTheme="minorEastAsia" w:cs="Arial"/>
                <w:szCs w:val="21"/>
              </w:rPr>
            </w:pPr>
            <w:r>
              <w:rPr>
                <w:rFonts w:ascii="Arial" w:hAnsiTheme="minorEastAsia" w:cs="Arial" w:hint="eastAsia"/>
                <w:szCs w:val="21"/>
              </w:rPr>
              <w:t xml:space="preserve">2.1.1.2  </w:t>
            </w:r>
            <w:r w:rsidRPr="003353E6">
              <w:rPr>
                <w:rFonts w:ascii="Arial" w:hAnsi="Arial" w:cs="Arial"/>
                <w:noProof/>
                <w:kern w:val="0"/>
                <w:szCs w:val="21"/>
              </w:rPr>
              <w:t>@Flag like '%2PP%'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以外</w:t>
            </w:r>
          </w:p>
        </w:tc>
      </w:tr>
      <w:tr w:rsidR="003353E6" w:rsidTr="003353E6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353E6" w:rsidDel="00E00D4D" w:rsidRDefault="003353E6" w:rsidP="003353E6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del w:id="118" w:author="itc211010" w:date="2011-12-13T16:22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19" w:author="itc211010" w:date="2011-12-13T16:22:00Z">
              <w:r w:rsidRPr="00D522A7" w:rsidDel="00E00D4D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INSERT</w:delText>
              </w:r>
              <w:r w:rsidRPr="00D522A7" w:rsidDel="00E00D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 xml:space="preserve"> [</w:delText>
              </w:r>
              <w:r w:rsidDel="00E00D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SnoLog</w:delText>
              </w:r>
              <w:r w:rsidRPr="00D522A7" w:rsidDel="00E00D4D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]</w:delText>
              </w:r>
            </w:del>
          </w:p>
          <w:p w:rsidR="003353E6" w:rsidRPr="00F72826" w:rsidDel="00E00D4D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del w:id="120" w:author="itc211010" w:date="2011-12-13T16:22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21" w:author="itc211010" w:date="2011-12-13T16:22:00Z">
              <w:r w:rsidDel="00E00D4D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C</w:delText>
              </w:r>
              <w:r w:rsidDel="00E00D4D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 xml:space="preserve">olumn:SnoId,Tp,Pno,PdLine,WC,IsPass,Editor,Cdt </w:delText>
              </w:r>
            </w:del>
          </w:p>
          <w:p w:rsidR="00E00D4D" w:rsidRDefault="003353E6" w:rsidP="00E00D4D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ins w:id="122" w:author="itc211010" w:date="2011-12-13T16:2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23" w:author="itc211010" w:date="2011-12-13T16:22:00Z">
              <w:r w:rsidRPr="00F72826" w:rsidDel="00E00D4D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V</w:delText>
              </w:r>
              <w:r w:rsidRPr="00F72826" w:rsidDel="00E00D4D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>alue:</w:delText>
              </w:r>
              <w:r w:rsidRPr="003353E6" w:rsidDel="00E00D4D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 xml:space="preserve"> @prdid,'PrdId',@pno,@bioimg,'66','1','ITCnD',@dt</w:delText>
              </w:r>
            </w:del>
            <w:ins w:id="124" w:author="itc211010" w:date="2011-12-13T16:21:00Z">
              <w:r w:rsidR="00E00D4D" w:rsidRPr="00D522A7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INSERT</w:t>
              </w:r>
              <w:r w:rsidR="00E00D4D" w:rsidRPr="00D522A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[</w:t>
              </w:r>
            </w:ins>
            <w:ins w:id="125" w:author="itc211010" w:date="2011-12-13T16:22:00Z">
              <w:r w:rsidR="00E00D4D" w:rsidRPr="00C64EEB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ProductLog</w:t>
              </w:r>
            </w:ins>
            <w:ins w:id="126" w:author="itc211010" w:date="2011-12-13T16:21:00Z">
              <w:r w:rsidR="00E00D4D" w:rsidRPr="00D522A7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]</w:t>
              </w:r>
            </w:ins>
          </w:p>
          <w:p w:rsidR="00E00D4D" w:rsidRPr="00F72826" w:rsidRDefault="00E00D4D" w:rsidP="00E00D4D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ins w:id="127" w:author="itc211010" w:date="2011-12-13T16:2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28" w:author="itc211010" w:date="2011-12-13T16:21:00Z">
              <w:r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C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olumn:</w:t>
              </w:r>
            </w:ins>
            <w:ins w:id="129" w:author="itc211010" w:date="2011-12-13T16:22:00Z">
              <w:r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 xml:space="preserve"> ProductID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</w:t>
              </w:r>
              <w:r>
                <w:t xml:space="preserve"> </w:t>
              </w:r>
              <w:r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Model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,Line,</w:t>
              </w:r>
              <w:r>
                <w:t xml:space="preserve"> </w:t>
              </w:r>
              <w:r w:rsidRPr="00BF1DEE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Station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,Status,Editor,Cdt</w:t>
              </w:r>
            </w:ins>
            <w:ins w:id="130" w:author="itc211010" w:date="2011-12-13T16:21:00Z"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 xml:space="preserve"> </w:t>
              </w:r>
            </w:ins>
          </w:p>
          <w:p w:rsidR="00E00D4D" w:rsidRPr="00E00D4D" w:rsidRDefault="00E00D4D" w:rsidP="00E00D4D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31" w:author="itc211010" w:date="2011-12-13T16:21:00Z">
              <w:r w:rsidRPr="00F72826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lastRenderedPageBreak/>
                <w:t>V</w:t>
              </w:r>
              <w:r w:rsidRPr="00F72826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alue:</w:t>
              </w:r>
              <w:r w:rsidRPr="003353E6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 xml:space="preserve"> @prdid,@pno,@bioimg,'66','1','ITCnD',@dt</w:t>
              </w:r>
            </w:ins>
          </w:p>
          <w:p w:rsidR="00452347" w:rsidRPr="00943C50" w:rsidRDefault="00155863" w:rsidP="00452347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132" w:author="itc211010" w:date="2011-12-13T16:23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Station</w:t>
              </w:r>
            </w:ins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=</w:t>
            </w:r>
            <w:r w:rsidR="00452347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452347" w:rsidRPr="00943C50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66</w:t>
            </w:r>
            <w:r w:rsidR="00452347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and </w:t>
            </w:r>
            <w:ins w:id="133" w:author="itc211010" w:date="2011-12-13T16:23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Status</w:t>
              </w:r>
            </w:ins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=</w:t>
            </w:r>
            <w:r w:rsidR="00452347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</w:t>
            </w:r>
            <w:r w:rsidR="00452347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代表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image download pass</w:t>
            </w:r>
          </w:p>
          <w:p w:rsidR="003353E6" w:rsidRPr="00583648" w:rsidRDefault="003353E6" w:rsidP="003353E6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</w:pPr>
            <w:commentRangeStart w:id="134"/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PDATE</w:t>
            </w:r>
            <w:r w:rsidRPr="001E24C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[</w:t>
            </w:r>
            <w:del w:id="135" w:author="itc211010" w:date="2011-12-13T16:37:00Z">
              <w:r w:rsidRPr="001E24C2" w:rsidDel="003C20AC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delText>SnoMas</w:delText>
              </w:r>
            </w:del>
            <w:ins w:id="136" w:author="itc211010" w:date="2011-12-13T16:37:00Z">
              <w:r w:rsidR="003C20AC">
                <w:rPr>
                  <w:rFonts w:ascii="Courier New" w:hAnsi="Courier New" w:cs="Courier New" w:hint="eastAsia"/>
                  <w:noProof/>
                  <w:color w:val="0000FF"/>
                  <w:kern w:val="0"/>
                  <w:sz w:val="20"/>
                  <w:szCs w:val="20"/>
                </w:rPr>
                <w:t>ProductStatus</w:t>
              </w:r>
            </w:ins>
            <w:r w:rsidRPr="001E24C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commentRangeEnd w:id="134"/>
            <w:r w:rsidR="00E07660">
              <w:rPr>
                <w:rStyle w:val="ab"/>
              </w:rPr>
              <w:commentReference w:id="134"/>
            </w:r>
          </w:p>
          <w:p w:rsidR="003353E6" w:rsidRPr="00583648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583648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限制条件：</w:t>
            </w:r>
            <w:r w:rsidRPr="00583648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exists (select Mo from MoData where Mo=@mo and Remark like '%MV%')</w:t>
            </w:r>
          </w:p>
          <w:p w:rsidR="003353E6" w:rsidRPr="00583648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583648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更新条件：</w:t>
            </w:r>
            <w:ins w:id="137" w:author="itc211010" w:date="2011-12-13T16:38:00Z">
              <w:r w:rsidR="003C20AC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ProductID</w:t>
              </w:r>
            </w:ins>
            <w:r w:rsidRPr="00583648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=@prdid</w:t>
            </w:r>
          </w:p>
          <w:p w:rsidR="003353E6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583648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更新字段：</w:t>
            </w:r>
            <w:ins w:id="138" w:author="itc211010" w:date="2011-12-13T16:38:00Z">
              <w:r w:rsidR="003C20AC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Station</w:t>
              </w:r>
            </w:ins>
            <w:r w:rsidRPr="00583648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='MV'</w:t>
            </w:r>
          </w:p>
          <w:p w:rsidR="00943C50" w:rsidRPr="00943C50" w:rsidRDefault="003C20AC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139" w:author="itc211010" w:date="2011-12-13T16:38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Station</w:t>
              </w:r>
            </w:ins>
            <w:r w:rsidR="00943C50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=</w:t>
            </w:r>
            <w:r w:rsidR="00943C50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943C50" w:rsidRPr="00943C50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MV</w:t>
            </w:r>
            <w:r w:rsidR="00943C50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943C50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="00943C50" w:rsidRPr="00943C50">
              <w:rPr>
                <w:rFonts w:ascii="Arial" w:hAnsiTheme="minorEastAsia" w:cs="Arial"/>
                <w:szCs w:val="21"/>
              </w:rPr>
              <w:t xml:space="preserve"> </w:t>
            </w:r>
            <w:r w:rsidR="00943C50" w:rsidRPr="00943C50">
              <w:rPr>
                <w:rFonts w:ascii="Arial" w:hAnsiTheme="minorEastAsia" w:cs="Arial"/>
                <w:szCs w:val="21"/>
              </w:rPr>
              <w:t>标识试产机器，防止试产机器出到外面去</w:t>
            </w:r>
          </w:p>
          <w:p w:rsidR="003353E6" w:rsidRPr="001E24C2" w:rsidRDefault="003353E6" w:rsidP="003353E6">
            <w:pPr>
              <w:pStyle w:val="a7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commentRangeStart w:id="140"/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PDATE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/</w:t>
            </w:r>
            <w:r w:rsidRPr="00F47C9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58364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[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MP_ITCNDMas</w:t>
            </w:r>
            <w:r w:rsidRPr="0058364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-- 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根据</w:t>
            </w:r>
            <w:r w:rsidRPr="00F47C9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SnoId=@prdid</w:t>
            </w:r>
            <w:r w:rsidRPr="00F47C9A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判断是否存在，存</w:t>
            </w:r>
            <w:commentRangeEnd w:id="140"/>
            <w:r w:rsidR="0061625B">
              <w:rPr>
                <w:rStyle w:val="ab"/>
              </w:rPr>
              <w:commentReference w:id="140"/>
            </w:r>
            <w:r w:rsidRPr="00F47C9A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在则更新否则插入</w:t>
            </w:r>
            <w:r w:rsidRPr="00EF2085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：</w:t>
            </w:r>
          </w:p>
          <w:p w:rsidR="003353E6" w:rsidRPr="001E24C2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</w:t>
            </w:r>
            <w:r w:rsidRPr="001E24C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WC=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'6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6</w:t>
            </w:r>
            <w:r w:rsidRPr="001E24C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', Udt=@dt</w:t>
            </w:r>
          </w:p>
          <w:p w:rsidR="003353E6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INSERT:</w:t>
            </w:r>
          </w:p>
          <w:p w:rsidR="003353E6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724B2B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Column</w:t>
            </w:r>
            <w:r w:rsidRPr="00724B2B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SnoId,Pno,Tp,PdLine,WC,Editor,Cdt,Udt</w:t>
            </w:r>
          </w:p>
          <w:p w:rsidR="003353E6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F72826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V</w:t>
            </w:r>
            <w:r w:rsidRPr="00F72826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alue:</w:t>
            </w:r>
            <w:r w:rsidRPr="00724B2B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 w:rsidRPr="001E24C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@prdid,@pno,'PrdId',@pdline,'66','ITCnD',@dt,@dt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3353E6" w:rsidRPr="001E24C2" w:rsidRDefault="003353E6" w:rsidP="003353E6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D522A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D522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</w:t>
            </w:r>
            <w:ins w:id="141" w:author="itc211010" w:date="2011-12-13T16:47:00Z">
              <w:r w:rsidR="0061625B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ProductI</w:t>
              </w:r>
            </w:ins>
            <w:ins w:id="142" w:author="itc211010" w:date="2011-12-13T16:48:00Z">
              <w:r w:rsidR="0061625B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nfo</w:t>
              </w:r>
            </w:ins>
            <w:r w:rsidRPr="00D522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]</w:t>
            </w:r>
          </w:p>
          <w:p w:rsidR="003353E6" w:rsidRDefault="003353E6" w:rsidP="003353E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限制条件：</w:t>
            </w:r>
            <w:r w:rsidRPr="001E24C2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根据</w:t>
            </w:r>
            <w:ins w:id="143" w:author="itc211010" w:date="2011-12-13T16:48:00Z">
              <w:r w:rsidR="0061625B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ProductID</w:t>
              </w:r>
            </w:ins>
            <w:r w:rsidRPr="001E24C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=@prdid and </w:t>
            </w:r>
            <w:ins w:id="144" w:author="itc211010" w:date="2011-12-13T16:48:00Z">
              <w:r w:rsidR="0061625B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InfoType</w:t>
              </w:r>
            </w:ins>
            <w:r w:rsidRPr="001E24C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='UUID'</w:t>
            </w:r>
            <w:r w:rsidRPr="001E24C2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检索</w:t>
            </w:r>
            <w:ins w:id="145" w:author="itc211010" w:date="2011-12-13T16:48:00Z">
              <w:r w:rsidR="0061625B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ProductInfo</w:t>
              </w:r>
            </w:ins>
            <w:r w:rsidRPr="001E24C2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信息不存在，并且</w:t>
            </w:r>
            <w:r w:rsidRPr="001E24C2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@uuid</w:t>
            </w:r>
            <w:r w:rsidRPr="001E24C2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的长度大于</w:t>
            </w:r>
            <w:r w:rsidRPr="001E24C2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0</w:t>
            </w:r>
          </w:p>
          <w:p w:rsidR="002A20F6" w:rsidRPr="00F72826" w:rsidRDefault="002A20F6" w:rsidP="002A20F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ins w:id="146" w:author="itc211010" w:date="2011-12-13T16:50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47" w:author="itc211010" w:date="2011-12-13T16:50:00Z">
              <w:r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C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olumn:ProductID,InfoType,InfoValue,Editor,Cdt,Udt</w:t>
              </w:r>
            </w:ins>
          </w:p>
          <w:p w:rsidR="0043602E" w:rsidRDefault="002A20F6" w:rsidP="0043602E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del w:id="148" w:author="itc211010" w:date="2011-12-13T16:49:00Z"/>
                <w:rFonts w:ascii="Courier New" w:eastAsiaTheme="majorEastAsia" w:hAnsi="Courier New" w:cs="Courier New"/>
                <w:b/>
                <w:bCs/>
                <w:noProof/>
                <w:color w:val="008000"/>
                <w:kern w:val="0"/>
                <w:sz w:val="20"/>
                <w:szCs w:val="20"/>
              </w:rPr>
              <w:pPrChange w:id="149" w:author="itc211010" w:date="2011-12-13T16:50:00Z">
                <w:pPr>
                  <w:pStyle w:val="a7"/>
                  <w:keepNext/>
                  <w:keepLines/>
                  <w:numPr>
                    <w:ilvl w:val="1"/>
                    <w:numId w:val="1"/>
                  </w:numPr>
                  <w:autoSpaceDE w:val="0"/>
                  <w:autoSpaceDN w:val="0"/>
                  <w:adjustRightInd w:val="0"/>
                  <w:spacing w:before="260" w:after="260" w:line="416" w:lineRule="auto"/>
                  <w:ind w:left="420" w:firstLineChars="0" w:firstLine="0"/>
                  <w:jc w:val="left"/>
                  <w:outlineLvl w:val="1"/>
                </w:pPr>
              </w:pPrChange>
            </w:pPr>
            <w:ins w:id="150" w:author="itc211010" w:date="2011-12-13T16:50:00Z">
              <w:r w:rsidRPr="00F72826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V</w:t>
              </w:r>
              <w:r w:rsidRPr="00F72826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alue: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  <w:r w:rsidRPr="001E24C2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@prdid,'UUID',@uuid,'ITCnD',@dt,@dt</w:t>
              </w:r>
            </w:ins>
            <w:del w:id="151" w:author="itc211010" w:date="2011-12-13T16:49:00Z">
              <w:r w:rsidR="003353E6" w:rsidRPr="002A20F6" w:rsidDel="0061625B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C</w:delText>
              </w:r>
              <w:r w:rsidR="003353E6" w:rsidRPr="002A20F6" w:rsidDel="0061625B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>olumn:SnoId,Tp,Sno,Editor,Cdt,Udt</w:delText>
              </w:r>
            </w:del>
          </w:p>
          <w:p w:rsidR="003353E6" w:rsidDel="0061625B" w:rsidRDefault="003353E6" w:rsidP="002A20F6">
            <w:pPr>
              <w:pStyle w:val="a7"/>
              <w:rPr>
                <w:del w:id="152" w:author="itc211010" w:date="2011-12-13T16:49:00Z"/>
                <w:noProof/>
                <w:kern w:val="0"/>
              </w:rPr>
            </w:pPr>
            <w:del w:id="153" w:author="itc211010" w:date="2011-12-13T16:49:00Z">
              <w:r w:rsidRPr="00F72826" w:rsidDel="0061625B">
                <w:rPr>
                  <w:noProof/>
                  <w:kern w:val="0"/>
                </w:rPr>
                <w:delText>V</w:delText>
              </w:r>
              <w:r w:rsidRPr="00F72826" w:rsidDel="0061625B">
                <w:rPr>
                  <w:rFonts w:hint="eastAsia"/>
                  <w:noProof/>
                  <w:kern w:val="0"/>
                </w:rPr>
                <w:delText>alue:</w:delText>
              </w:r>
              <w:r w:rsidDel="0061625B">
                <w:rPr>
                  <w:noProof/>
                  <w:kern w:val="0"/>
                </w:rPr>
                <w:delText xml:space="preserve"> </w:delText>
              </w:r>
              <w:r w:rsidRPr="001E24C2" w:rsidDel="0061625B">
                <w:rPr>
                  <w:noProof/>
                  <w:kern w:val="0"/>
                </w:rPr>
                <w:delText>@prdid,'UUID',@uuid,'ITCnD',@dt,@dt</w:delText>
              </w:r>
            </w:del>
          </w:p>
          <w:p w:rsidR="003353E6" w:rsidRPr="003353E6" w:rsidRDefault="003353E6" w:rsidP="002A20F6">
            <w:pPr>
              <w:pStyle w:val="a7"/>
              <w:rPr>
                <w:rFonts w:ascii="Arial" w:hAnsiTheme="minorEastAsia" w:cs="Arial"/>
                <w:szCs w:val="21"/>
              </w:rPr>
            </w:pPr>
          </w:p>
        </w:tc>
      </w:tr>
      <w:tr w:rsidR="00556365" w:rsidTr="00556365">
        <w:tc>
          <w:tcPr>
            <w:tcW w:w="7742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556365" w:rsidRPr="001964DE" w:rsidRDefault="00556365" w:rsidP="00D73E32">
            <w:pPr>
              <w:pStyle w:val="a7"/>
              <w:numPr>
                <w:ilvl w:val="2"/>
                <w:numId w:val="8"/>
              </w:numPr>
              <w:ind w:firstLineChars="0"/>
              <w:jc w:val="left"/>
            </w:pPr>
            <w:r w:rsidRPr="00556365">
              <w:rPr>
                <w:rFonts w:ascii="Arial" w:hAnsiTheme="minorEastAsia" w:cs="Arial" w:hint="eastAsia"/>
                <w:szCs w:val="21"/>
              </w:rPr>
              <w:lastRenderedPageBreak/>
              <w:t>否则，进行以下处理</w:t>
            </w:r>
          </w:p>
        </w:tc>
      </w:tr>
      <w:tr w:rsidR="00556365" w:rsidTr="00556365">
        <w:tc>
          <w:tcPr>
            <w:tcW w:w="7742" w:type="dxa"/>
            <w:shd w:val="clear" w:color="auto" w:fill="auto"/>
          </w:tcPr>
          <w:p w:rsidR="00583648" w:rsidRPr="001964DE" w:rsidRDefault="00D73E32" w:rsidP="001E24C2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</w:pP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逻辑参照【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2.1.1.2</w:t>
            </w:r>
            <w:r w:rsidRPr="009A2261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】</w:t>
            </w:r>
          </w:p>
        </w:tc>
      </w:tr>
      <w:tr w:rsidR="006C3B83" w:rsidTr="003053F0">
        <w:tc>
          <w:tcPr>
            <w:tcW w:w="7742" w:type="dxa"/>
            <w:shd w:val="clear" w:color="auto" w:fill="C6D9F1" w:themeFill="text2" w:themeFillTint="33"/>
          </w:tcPr>
          <w:p w:rsidR="006C3B83" w:rsidRPr="00556365" w:rsidRDefault="001964DE" w:rsidP="001964DE">
            <w:pPr>
              <w:pStyle w:val="a7"/>
              <w:numPr>
                <w:ilvl w:val="1"/>
                <w:numId w:val="8"/>
              </w:numPr>
              <w:ind w:firstLineChars="0"/>
              <w:jc w:val="left"/>
              <w:rPr>
                <w:rFonts w:ascii="Arial" w:hAnsi="Arial" w:cs="Arial"/>
                <w:szCs w:val="21"/>
              </w:rPr>
            </w:pPr>
            <w:r w:rsidRPr="00556365">
              <w:rPr>
                <w:rFonts w:ascii="Arial" w:hAnsi="Arial" w:cs="Arial"/>
                <w:szCs w:val="21"/>
              </w:rPr>
              <w:t xml:space="preserve"> @flag='</w:t>
            </w:r>
            <w:r w:rsidRPr="00556365">
              <w:rPr>
                <w:rFonts w:ascii="Arial" w:hAnsi="Arial" w:cs="Arial"/>
                <w:noProof/>
                <w:kern w:val="0"/>
                <w:szCs w:val="21"/>
              </w:rPr>
              <w:t>FAIL</w:t>
            </w:r>
            <w:r w:rsidRPr="00556365">
              <w:rPr>
                <w:rFonts w:ascii="Arial" w:hAnsi="Arial" w:cs="Arial"/>
                <w:szCs w:val="21"/>
              </w:rPr>
              <w:t>'</w:t>
            </w:r>
          </w:p>
        </w:tc>
      </w:tr>
      <w:tr w:rsidR="006C3B83" w:rsidTr="003053F0">
        <w:tc>
          <w:tcPr>
            <w:tcW w:w="7742" w:type="dxa"/>
          </w:tcPr>
          <w:p w:rsidR="00F72826" w:rsidRDefault="00D522A7" w:rsidP="001964DE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D522A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D522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</w:t>
            </w:r>
            <w:ins w:id="154" w:author="itc211010" w:date="2011-12-13T16:51:00Z">
              <w:r w:rsidR="00C64548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ProductLog</w:t>
              </w:r>
            </w:ins>
            <w:r w:rsidRPr="00D522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]</w:t>
            </w:r>
          </w:p>
          <w:p w:rsidR="00F72826" w:rsidRPr="00F72826" w:rsidDel="00C64548" w:rsidRDefault="00F72826" w:rsidP="00F7282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del w:id="155" w:author="itc211010" w:date="2011-12-13T16:5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56" w:author="itc211010" w:date="2011-12-13T16:51:00Z">
              <w:r w:rsidDel="00C64548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C</w:delText>
              </w:r>
              <w:r w:rsidDel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>olumn:</w:delText>
              </w:r>
              <w:r w:rsidR="001E24C2" w:rsidDel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>SnoI</w:delText>
              </w:r>
              <w:r w:rsidDel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 xml:space="preserve">d,Tp,Pno,PdLine,WC,IsPass,Editor,Cdt </w:delText>
              </w:r>
            </w:del>
          </w:p>
          <w:p w:rsidR="00C64548" w:rsidRPr="00F72826" w:rsidRDefault="00F72826" w:rsidP="00C64548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ins w:id="157" w:author="itc211010" w:date="2011-12-13T16:51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58" w:author="itc211010" w:date="2011-12-13T16:51:00Z">
              <w:r w:rsidRPr="00F72826" w:rsidDel="00C64548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V</w:delText>
              </w:r>
              <w:r w:rsidRPr="00F72826" w:rsidDel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>alue:</w:delText>
              </w:r>
              <w:r w:rsidRPr="00F72826" w:rsidDel="00C64548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@prdid,'PrdId',@pno,@bioimg,'66','0','ITCnD',@dt</w:delText>
              </w:r>
            </w:del>
            <w:ins w:id="159" w:author="itc211010" w:date="2011-12-13T16:51:00Z">
              <w:r w:rsidR="00C64548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C</w:t>
              </w:r>
              <w:r w:rsidR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olumn:ProductID,M</w:t>
              </w:r>
            </w:ins>
            <w:ins w:id="160" w:author="itc211010" w:date="2011-12-13T16:52:00Z">
              <w:r w:rsidR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odel</w:t>
              </w:r>
            </w:ins>
            <w:ins w:id="161" w:author="itc211010" w:date="2011-12-13T16:51:00Z">
              <w:r w:rsidR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,Line,</w:t>
              </w:r>
            </w:ins>
            <w:ins w:id="162" w:author="itc211010" w:date="2011-12-13T16:52:00Z">
              <w:r w:rsidR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Station</w:t>
              </w:r>
            </w:ins>
            <w:ins w:id="163" w:author="itc211010" w:date="2011-12-13T16:51:00Z">
              <w:r w:rsidR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,</w:t>
              </w:r>
            </w:ins>
            <w:ins w:id="164" w:author="itc211010" w:date="2011-12-13T16:52:00Z">
              <w:r w:rsidR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Status</w:t>
              </w:r>
            </w:ins>
            <w:ins w:id="165" w:author="itc211010" w:date="2011-12-13T16:51:00Z">
              <w:r w:rsidR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 xml:space="preserve">,Editor,Cdt </w:t>
              </w:r>
            </w:ins>
          </w:p>
          <w:p w:rsidR="00C64548" w:rsidRPr="00C64548" w:rsidRDefault="00C64548" w:rsidP="00C64548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66" w:author="itc211010" w:date="2011-12-13T16:51:00Z">
              <w:r w:rsidRPr="00F72826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V</w:t>
              </w:r>
              <w:r w:rsidRPr="00F72826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alue:</w:t>
              </w:r>
              <w:r w:rsidRPr="00F72826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@prdid, @pno,@bioimg,'66','0','ITCnD',@dt</w:t>
              </w:r>
            </w:ins>
          </w:p>
          <w:p w:rsidR="00452347" w:rsidRPr="00943C50" w:rsidRDefault="00C64548" w:rsidP="00C64548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167" w:author="itc211010" w:date="2011-12-13T16:52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Station</w:t>
              </w:r>
            </w:ins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=</w:t>
            </w:r>
            <w:r w:rsidR="00452347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452347" w:rsidRPr="00943C50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66</w:t>
            </w:r>
            <w:r w:rsidR="00452347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and </w:t>
            </w:r>
            <w:ins w:id="168" w:author="itc211010" w:date="2011-12-13T16:52:00Z"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Status</w:t>
              </w:r>
            </w:ins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=</w:t>
            </w:r>
            <w:r w:rsidR="00452347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0</w:t>
            </w:r>
            <w:r w:rsidR="00452347" w:rsidRPr="00943C5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代表</w:t>
            </w:r>
            <w:r w:rsidR="00452347" w:rsidRPr="00943C5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image download fail</w:t>
            </w:r>
          </w:p>
        </w:tc>
      </w:tr>
      <w:tr w:rsidR="006C3B83" w:rsidTr="003053F0">
        <w:tc>
          <w:tcPr>
            <w:tcW w:w="7742" w:type="dxa"/>
            <w:shd w:val="clear" w:color="auto" w:fill="C6D9F1" w:themeFill="text2" w:themeFillTint="33"/>
          </w:tcPr>
          <w:p w:rsidR="006C3B83" w:rsidRDefault="001052D1" w:rsidP="001052D1">
            <w:pPr>
              <w:pStyle w:val="a7"/>
              <w:numPr>
                <w:ilvl w:val="1"/>
                <w:numId w:val="8"/>
              </w:numPr>
              <w:ind w:firstLineChars="0"/>
              <w:jc w:val="left"/>
              <w:rPr>
                <w:rFonts w:ascii="Arial" w:hAnsi="Arial" w:cs="Arial"/>
              </w:rPr>
            </w:pPr>
            <w:r w:rsidRPr="00556365">
              <w:rPr>
                <w:rFonts w:ascii="Arial" w:hAnsi="Arial" w:cs="Arial"/>
              </w:rPr>
              <w:t>@flag='2PP'</w:t>
            </w:r>
          </w:p>
          <w:p w:rsidR="00943C50" w:rsidRPr="00943C50" w:rsidRDefault="00943C50" w:rsidP="00943C50">
            <w:pPr>
              <w:ind w:firstLineChars="200" w:firstLine="420"/>
              <w:rPr>
                <w:rFonts w:ascii="Arial" w:hAnsi="Arial" w:cs="Arial"/>
                <w:noProof/>
                <w:kern w:val="0"/>
                <w:szCs w:val="21"/>
              </w:rPr>
            </w:pPr>
            <w:r w:rsidRPr="00943C50">
              <w:rPr>
                <w:rFonts w:ascii="Arial" w:hAnsi="Arial" w:cs="Arial" w:hint="eastAsia"/>
                <w:noProof/>
                <w:kern w:val="0"/>
                <w:szCs w:val="21"/>
              </w:rPr>
              <w:t>代表一种</w:t>
            </w:r>
            <w:r w:rsidRPr="00943C50">
              <w:rPr>
                <w:rFonts w:ascii="Arial" w:hAnsi="Arial" w:cs="Arial" w:hint="eastAsia"/>
                <w:noProof/>
                <w:kern w:val="0"/>
                <w:szCs w:val="21"/>
              </w:rPr>
              <w:t xml:space="preserve">image </w:t>
            </w:r>
            <w:r w:rsidRPr="00943C50">
              <w:rPr>
                <w:rFonts w:ascii="Arial" w:hAnsi="Arial" w:cs="Arial" w:hint="eastAsia"/>
                <w:noProof/>
                <w:kern w:val="0"/>
                <w:szCs w:val="21"/>
              </w:rPr>
              <w:t>类型，这种类型的</w:t>
            </w:r>
            <w:r w:rsidRPr="00943C50">
              <w:rPr>
                <w:rFonts w:ascii="Arial" w:hAnsi="Arial" w:cs="Arial" w:hint="eastAsia"/>
                <w:noProof/>
                <w:kern w:val="0"/>
                <w:szCs w:val="21"/>
              </w:rPr>
              <w:t>image download</w:t>
            </w:r>
            <w:r w:rsidRPr="00943C50">
              <w:rPr>
                <w:rFonts w:ascii="Arial" w:hAnsi="Arial" w:cs="Arial" w:hint="eastAsia"/>
                <w:noProof/>
                <w:kern w:val="0"/>
                <w:szCs w:val="21"/>
              </w:rPr>
              <w:t>分两个步骤进行</w:t>
            </w:r>
          </w:p>
        </w:tc>
      </w:tr>
      <w:tr w:rsidR="006C3B83" w:rsidTr="003053F0">
        <w:tc>
          <w:tcPr>
            <w:tcW w:w="7742" w:type="dxa"/>
          </w:tcPr>
          <w:p w:rsidR="00F47C9A" w:rsidDel="00C64548" w:rsidRDefault="00F47C9A" w:rsidP="00F47C9A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del w:id="169" w:author="itc211010" w:date="2011-12-13T16:53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D522A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D522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</w:t>
            </w:r>
            <w:ins w:id="170" w:author="itc211010" w:date="2011-12-13T16:52:00Z">
              <w:r w:rsidR="00C64548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ProductLog</w:t>
              </w:r>
            </w:ins>
            <w:r w:rsidRPr="00D522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]</w:t>
            </w:r>
          </w:p>
          <w:p w:rsidR="00F47C9A" w:rsidRPr="00C64548" w:rsidDel="00C64548" w:rsidRDefault="00F47C9A" w:rsidP="00F47C9A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del w:id="171" w:author="itc211010" w:date="2011-12-13T16:53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del w:id="172" w:author="itc211010" w:date="2011-12-13T16:53:00Z">
              <w:r w:rsidRPr="00C64548" w:rsidDel="00C64548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delText>C</w:delText>
              </w:r>
              <w:r w:rsidRPr="00C64548" w:rsidDel="00C64548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delText xml:space="preserve">olumn:SnoId,Tp,Pno,PdLine,WC,IsPass,Editor,Cdt </w:delText>
              </w:r>
            </w:del>
          </w:p>
          <w:p w:rsidR="008D4AB3" w:rsidRDefault="00F47C9A" w:rsidP="00C64548">
            <w:pPr>
              <w:pStyle w:val="a7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ins w:id="173" w:author="itc211010" w:date="2011-12-13T16:52:00Z"/>
                <w:noProof/>
                <w:kern w:val="0"/>
              </w:rPr>
            </w:pPr>
            <w:del w:id="174" w:author="itc211010" w:date="2011-12-13T16:53:00Z">
              <w:r w:rsidRPr="00F72826" w:rsidDel="00C64548">
                <w:rPr>
                  <w:noProof/>
                  <w:kern w:val="0"/>
                </w:rPr>
                <w:delText>V</w:delText>
              </w:r>
              <w:r w:rsidRPr="00F72826" w:rsidDel="00C64548">
                <w:rPr>
                  <w:rFonts w:hint="eastAsia"/>
                  <w:noProof/>
                  <w:kern w:val="0"/>
                </w:rPr>
                <w:delText>alue:</w:delText>
              </w:r>
              <w:r w:rsidRPr="00F47C9A" w:rsidDel="00C64548">
                <w:rPr>
                  <w:noProof/>
                  <w:kern w:val="0"/>
                </w:rPr>
                <w:delText xml:space="preserve"> @prdid,'PrdId',@pno,@version,'6P','1','ITCnD',@dt</w:delText>
              </w:r>
            </w:del>
          </w:p>
          <w:p w:rsidR="00C64548" w:rsidRPr="00F72826" w:rsidRDefault="00C64548" w:rsidP="00C64548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ins w:id="175" w:author="itc211010" w:date="2011-12-13T16:52:00Z"/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76" w:author="itc211010" w:date="2011-12-13T16:52:00Z">
              <w:r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C</w:t>
              </w:r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olumn:</w:t>
              </w:r>
            </w:ins>
            <w:ins w:id="177" w:author="itc211010" w:date="2011-12-13T16:53:00Z">
              <w:r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 xml:space="preserve"> ProductID,Model,Line,Station,Status,Editor,Cdt</w:t>
              </w:r>
            </w:ins>
          </w:p>
          <w:p w:rsidR="00C64548" w:rsidRPr="00C64548" w:rsidRDefault="00C64548" w:rsidP="00C64548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ins w:id="178" w:author="itc211010" w:date="2011-12-13T16:52:00Z">
              <w:r w:rsidRPr="00F72826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V</w:t>
              </w:r>
              <w:r w:rsidRPr="00F72826">
                <w:rPr>
                  <w:rFonts w:ascii="Courier New" w:hAnsi="Courier New" w:cs="Courier New" w:hint="eastAsia"/>
                  <w:noProof/>
                  <w:color w:val="008000"/>
                  <w:kern w:val="0"/>
                  <w:sz w:val="20"/>
                  <w:szCs w:val="20"/>
                </w:rPr>
                <w:t>alue:</w:t>
              </w:r>
              <w:r w:rsidRPr="00F47C9A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 xml:space="preserve"> @prdid,</w:t>
              </w:r>
            </w:ins>
            <w:ins w:id="179" w:author="itc211010" w:date="2011-12-13T16:53:00Z">
              <w:r w:rsidRPr="00F47C9A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 xml:space="preserve"> </w:t>
              </w:r>
            </w:ins>
            <w:ins w:id="180" w:author="itc211010" w:date="2011-12-13T16:52:00Z">
              <w:r w:rsidRPr="00F47C9A">
                <w:rPr>
                  <w:rFonts w:ascii="Courier New" w:hAnsi="Courier New" w:cs="Courier New"/>
                  <w:noProof/>
                  <w:color w:val="008000"/>
                  <w:kern w:val="0"/>
                  <w:sz w:val="20"/>
                  <w:szCs w:val="20"/>
                </w:rPr>
                <w:t>@pno,@version,'6P','1','ITCnD',@dt</w:t>
              </w:r>
            </w:ins>
          </w:p>
          <w:p w:rsidR="008D4AB3" w:rsidRDefault="008D4AB3" w:rsidP="00EF2085">
            <w:pPr>
              <w:pStyle w:val="a7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commentRangeStart w:id="181"/>
            <w:r w:rsidRPr="00EF2085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="00F47C9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/</w:t>
            </w:r>
            <w:r w:rsidR="00F47C9A" w:rsidRPr="00F47C9A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EF2085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</w:t>
            </w:r>
            <w:r w:rsidR="00F47C9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MP_ITCNDMas</w:t>
            </w:r>
            <w:r w:rsidRPr="00EF2085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]</w:t>
            </w:r>
            <w:commentRangeEnd w:id="181"/>
            <w:r w:rsidR="00E07660">
              <w:rPr>
                <w:rStyle w:val="ab"/>
              </w:rPr>
              <w:commentReference w:id="181"/>
            </w:r>
            <w:r w:rsidRPr="00EF2085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F47C9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–</w:t>
            </w:r>
            <w:r w:rsidR="00583648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-</w:t>
            </w:r>
            <w:r w:rsidRPr="00EF2085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 w:rsidR="00F47C9A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根据</w:t>
            </w:r>
            <w:r w:rsidR="00F47C9A" w:rsidRPr="00F47C9A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SnoId=@prdid</w:t>
            </w:r>
            <w:r w:rsidR="00F47C9A" w:rsidRPr="00F47C9A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判断是否存在，存在则更新否则插入</w:t>
            </w:r>
            <w:r w:rsidRPr="00EF2085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：</w:t>
            </w:r>
          </w:p>
          <w:p w:rsidR="00F47C9A" w:rsidRPr="001E24C2" w:rsidRDefault="00F47C9A" w:rsidP="00F47C9A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：</w:t>
            </w:r>
            <w:r w:rsidRPr="001E24C2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WC='6P', Udt=@dt</w:t>
            </w:r>
          </w:p>
          <w:p w:rsidR="00F47C9A" w:rsidRDefault="00F47C9A" w:rsidP="00F47C9A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INSERT:</w:t>
            </w:r>
          </w:p>
          <w:p w:rsidR="00F47C9A" w:rsidRDefault="00F47C9A" w:rsidP="00F47C9A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724B2B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Column</w:t>
            </w:r>
            <w:r w:rsidRPr="00724B2B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SnoId,Pno,Tp,PdLine,WC,Editor,Cdt</w:t>
            </w:r>
            <w:r w:rsidR="00724B2B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,Udt</w:t>
            </w:r>
          </w:p>
          <w:p w:rsidR="006C3B83" w:rsidRPr="00724B2B" w:rsidRDefault="00F47C9A" w:rsidP="00724B2B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F72826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V</w:t>
            </w:r>
            <w:r w:rsidRPr="00F72826">
              <w:rPr>
                <w:rFonts w:ascii="Courier New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alue:</w:t>
            </w:r>
            <w:r w:rsidRPr="00724B2B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 @prdid,@pno,'PrdId',@pdline,'6P','ITCnD',@dt,@dt</w:t>
            </w:r>
          </w:p>
        </w:tc>
      </w:tr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C919EC" w:rsidRDefault="002C46BE" w:rsidP="006C3B83">
            <w:pPr>
              <w:jc w:val="left"/>
            </w:pPr>
            <w:r>
              <w:rPr>
                <w:rFonts w:hint="eastAsia"/>
              </w:rPr>
              <w:t xml:space="preserve">2.4 </w:t>
            </w:r>
            <w:r>
              <w:rPr>
                <w:rFonts w:hint="eastAsia"/>
              </w:rPr>
              <w:t>返回</w:t>
            </w:r>
            <w:r w:rsidR="009A2261">
              <w:rPr>
                <w:rFonts w:hint="eastAsia"/>
              </w:rPr>
              <w:t>结果</w:t>
            </w:r>
            <w:r>
              <w:rPr>
                <w:rFonts w:hint="eastAsia"/>
              </w:rPr>
              <w:t>信息</w:t>
            </w:r>
          </w:p>
        </w:tc>
      </w:tr>
      <w:tr w:rsidR="006C3B83" w:rsidTr="003053F0">
        <w:tc>
          <w:tcPr>
            <w:tcW w:w="7742" w:type="dxa"/>
          </w:tcPr>
          <w:p w:rsidR="006C3B83" w:rsidRPr="002C46BE" w:rsidRDefault="002C46BE" w:rsidP="002C46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'ok'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需要保持这个信息，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Image Download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应该会使用</w:t>
            </w:r>
          </w:p>
        </w:tc>
      </w:tr>
      <w:tr w:rsidR="00C919EC" w:rsidTr="003053F0">
        <w:tc>
          <w:tcPr>
            <w:tcW w:w="7742" w:type="dxa"/>
            <w:shd w:val="clear" w:color="auto" w:fill="C6D9F1" w:themeFill="text2" w:themeFillTint="33"/>
          </w:tcPr>
          <w:p w:rsidR="00C919EC" w:rsidRDefault="00841B3D" w:rsidP="00841B3D">
            <w:pPr>
              <w:jc w:val="left"/>
            </w:pPr>
            <w:commentRangeStart w:id="182"/>
            <w:r>
              <w:rPr>
                <w:rFonts w:hint="eastAsia"/>
              </w:rPr>
              <w:t xml:space="preserve">3  </w:t>
            </w:r>
            <w:r w:rsidRPr="00841B3D">
              <w:rPr>
                <w:rFonts w:ascii="Arial" w:hAnsi="Arial" w:cs="Arial"/>
                <w:noProof/>
                <w:kern w:val="0"/>
                <w:szCs w:val="21"/>
              </w:rPr>
              <w:t>DOA.</w:t>
            </w:r>
            <w:r w:rsidRPr="00556365">
              <w:rPr>
                <w:rFonts w:ascii="Arial" w:hAnsi="Arial" w:cs="Arial"/>
                <w:noProof/>
                <w:kern w:val="0"/>
                <w:szCs w:val="21"/>
              </w:rPr>
              <w:t>SnoDet</w:t>
            </w:r>
            <w:r w:rsidRPr="00556365">
              <w:rPr>
                <w:rFonts w:ascii="Arial" w:hAnsiTheme="minorEastAsia" w:cs="Arial"/>
                <w:noProof/>
                <w:kern w:val="0"/>
                <w:szCs w:val="21"/>
              </w:rPr>
              <w:t>中存在</w:t>
            </w:r>
            <w:r w:rsidRPr="00556365">
              <w:rPr>
                <w:rFonts w:ascii="Arial" w:hAnsi="Arial" w:cs="Arial"/>
                <w:noProof/>
                <w:kern w:val="0"/>
                <w:szCs w:val="21"/>
              </w:rPr>
              <w:t>Customer SN,</w:t>
            </w:r>
            <w:r>
              <w:rPr>
                <w:rFonts w:ascii="Arial" w:hAnsiTheme="minorEastAsia" w:cs="Arial" w:hint="eastAsia"/>
                <w:noProof/>
                <w:kern w:val="0"/>
                <w:szCs w:val="21"/>
              </w:rPr>
              <w:t>进行以下处理</w:t>
            </w:r>
            <w:commentRangeEnd w:id="182"/>
            <w:r>
              <w:rPr>
                <w:rStyle w:val="ab"/>
              </w:rPr>
              <w:commentReference w:id="182"/>
            </w:r>
          </w:p>
        </w:tc>
      </w:tr>
      <w:tr w:rsidR="006C3B83" w:rsidTr="003053F0">
        <w:tc>
          <w:tcPr>
            <w:tcW w:w="7742" w:type="dxa"/>
          </w:tcPr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@cpqsno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@cpqsno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'DOASNO'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PdLine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SnoMas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@version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'~'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@bio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'BIOS;'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@img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'IMG;'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@bio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@img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@bioimg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'BIOS;'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'~'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'IMG;'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@bioimg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@uuid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[USER]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GetStr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'UUID;'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@flag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'PASS'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'PrdId'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@bioimg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'ITCnD'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SnoDet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@prdid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'UUID'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@uuid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SnoDet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'UUID'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@uuid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'ITCnD'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'PrdId'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@bioimg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'ITCnD'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'ok'</w:t>
            </w:r>
          </w:p>
          <w:p w:rsidR="00841B3D" w:rsidRDefault="00841B3D" w:rsidP="00841B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6C3B83" w:rsidRPr="00D102C8" w:rsidRDefault="00841B3D" w:rsidP="00841B3D">
            <w:pPr>
              <w:jc w:val="left"/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</w:tbl>
    <w:p w:rsidR="00A62845" w:rsidRPr="00CB4FCD" w:rsidRDefault="00A62845" w:rsidP="00D31785">
      <w:pPr>
        <w:jc w:val="left"/>
      </w:pPr>
    </w:p>
    <w:p w:rsidR="000553A3" w:rsidRDefault="00B21053" w:rsidP="004A4C87">
      <w:pPr>
        <w:pStyle w:val="1"/>
        <w:jc w:val="left"/>
      </w:pPr>
      <w:bookmarkStart w:id="183" w:name="_Toc307573256"/>
      <w:r w:rsidRPr="00841B3D">
        <w:rPr>
          <w:rFonts w:hint="eastAsia"/>
        </w:rPr>
        <w:t>Question</w:t>
      </w:r>
      <w:bookmarkEnd w:id="183"/>
    </w:p>
    <w:p w:rsidR="004A4C87" w:rsidRPr="00943C50" w:rsidRDefault="004A4C87" w:rsidP="00943C50">
      <w:pPr>
        <w:pStyle w:val="a7"/>
        <w:numPr>
          <w:ilvl w:val="0"/>
          <w:numId w:val="29"/>
        </w:numPr>
        <w:ind w:leftChars="171" w:left="719" w:firstLineChars="0"/>
        <w:rPr>
          <w:rFonts w:ascii="Arial" w:hAnsiTheme="minorEastAsia" w:cs="Arial"/>
          <w:noProof/>
          <w:kern w:val="0"/>
          <w:szCs w:val="21"/>
        </w:rPr>
      </w:pPr>
      <w:r w:rsidRPr="00943C50">
        <w:rPr>
          <w:rFonts w:ascii="Arial" w:hAnsiTheme="minorEastAsia" w:cs="Arial"/>
          <w:noProof/>
          <w:kern w:val="0"/>
          <w:szCs w:val="21"/>
        </w:rPr>
        <w:t>传入参数</w:t>
      </w:r>
      <w:r w:rsidRPr="00943C50">
        <w:rPr>
          <w:rFonts w:ascii="Arial" w:hAnsi="Arial" w:cs="Arial"/>
          <w:noProof/>
          <w:kern w:val="0"/>
          <w:szCs w:val="21"/>
        </w:rPr>
        <w:t>@flag='2PP'</w:t>
      </w:r>
      <w:r w:rsidRPr="00943C50">
        <w:rPr>
          <w:rFonts w:ascii="Arial" w:hAnsiTheme="minorEastAsia" w:cs="Arial"/>
          <w:noProof/>
          <w:kern w:val="0"/>
          <w:szCs w:val="21"/>
        </w:rPr>
        <w:t>代表什么？</w:t>
      </w:r>
    </w:p>
    <w:p w:rsidR="00943C50" w:rsidRPr="00943C50" w:rsidRDefault="00943C50" w:rsidP="00943C50">
      <w:pPr>
        <w:pStyle w:val="a7"/>
        <w:ind w:leftChars="343" w:left="720" w:firstLineChars="0" w:firstLine="0"/>
        <w:rPr>
          <w:rFonts w:ascii="Arial" w:hAnsi="Arial" w:cs="Arial"/>
          <w:noProof/>
          <w:color w:val="00B0F0"/>
          <w:kern w:val="0"/>
          <w:szCs w:val="21"/>
        </w:rPr>
      </w:pPr>
      <w:r w:rsidRPr="00943C50">
        <w:rPr>
          <w:rFonts w:ascii="Arial" w:hAnsi="Arial" w:cs="Arial" w:hint="eastAsia"/>
          <w:noProof/>
          <w:color w:val="00B0F0"/>
          <w:kern w:val="0"/>
          <w:szCs w:val="21"/>
        </w:rPr>
        <w:t>Answer</w:t>
      </w:r>
      <w:r w:rsidRPr="00943C50">
        <w:rPr>
          <w:rFonts w:ascii="Arial" w:hAnsi="Arial" w:cs="Arial" w:hint="eastAsia"/>
          <w:noProof/>
          <w:color w:val="00B0F0"/>
          <w:kern w:val="0"/>
          <w:szCs w:val="21"/>
        </w:rPr>
        <w:t>：</w:t>
      </w:r>
      <w:r w:rsidRPr="00943C50">
        <w:rPr>
          <w:rFonts w:ascii="Arial" w:hAnsi="Arial" w:cs="Arial" w:hint="eastAsia"/>
          <w:noProof/>
          <w:color w:val="00B0F0"/>
          <w:kern w:val="0"/>
          <w:szCs w:val="21"/>
        </w:rPr>
        <w:t>2PP</w:t>
      </w:r>
      <w:r w:rsidRPr="00943C50">
        <w:rPr>
          <w:rFonts w:ascii="Arial" w:hAnsi="Arial" w:cs="Arial" w:hint="eastAsia"/>
          <w:noProof/>
          <w:color w:val="00B0F0"/>
          <w:kern w:val="0"/>
          <w:szCs w:val="21"/>
        </w:rPr>
        <w:t>代表</w:t>
      </w:r>
      <w:r>
        <w:rPr>
          <w:rFonts w:ascii="Arial" w:hAnsi="Arial" w:cs="Arial" w:hint="eastAsia"/>
          <w:noProof/>
          <w:color w:val="00B0F0"/>
          <w:kern w:val="0"/>
          <w:szCs w:val="21"/>
        </w:rPr>
        <w:t>一种</w:t>
      </w:r>
      <w:r w:rsidRPr="00943C50">
        <w:rPr>
          <w:rFonts w:ascii="Arial" w:hAnsi="Arial" w:cs="Arial" w:hint="eastAsia"/>
          <w:noProof/>
          <w:color w:val="00B0F0"/>
          <w:kern w:val="0"/>
          <w:szCs w:val="21"/>
        </w:rPr>
        <w:t xml:space="preserve">image </w:t>
      </w:r>
      <w:r w:rsidRPr="00943C50">
        <w:rPr>
          <w:rFonts w:ascii="Arial" w:hAnsi="Arial" w:cs="Arial" w:hint="eastAsia"/>
          <w:noProof/>
          <w:color w:val="00B0F0"/>
          <w:kern w:val="0"/>
          <w:szCs w:val="21"/>
        </w:rPr>
        <w:t>类型，这种类型的</w:t>
      </w:r>
      <w:r w:rsidRPr="00943C50">
        <w:rPr>
          <w:rFonts w:ascii="Arial" w:hAnsi="Arial" w:cs="Arial" w:hint="eastAsia"/>
          <w:noProof/>
          <w:color w:val="00B0F0"/>
          <w:kern w:val="0"/>
          <w:szCs w:val="21"/>
        </w:rPr>
        <w:t>image download</w:t>
      </w:r>
      <w:r w:rsidRPr="00943C50">
        <w:rPr>
          <w:rFonts w:ascii="Arial" w:hAnsi="Arial" w:cs="Arial" w:hint="eastAsia"/>
          <w:noProof/>
          <w:color w:val="00B0F0"/>
          <w:kern w:val="0"/>
          <w:szCs w:val="21"/>
        </w:rPr>
        <w:t>分两个步骤</w:t>
      </w:r>
      <w:r>
        <w:rPr>
          <w:rFonts w:ascii="Arial" w:hAnsi="Arial" w:cs="Arial" w:hint="eastAsia"/>
          <w:noProof/>
          <w:color w:val="00B0F0"/>
          <w:kern w:val="0"/>
          <w:szCs w:val="21"/>
        </w:rPr>
        <w:t>进行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，第一次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download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后，传入参数</w:t>
      </w:r>
      <w:r w:rsidR="00566751" w:rsidRPr="00566751">
        <w:rPr>
          <w:rFonts w:ascii="Arial" w:hAnsi="Arial" w:cs="Arial"/>
          <w:noProof/>
          <w:color w:val="00B0F0"/>
          <w:kern w:val="0"/>
          <w:szCs w:val="21"/>
        </w:rPr>
        <w:t>@flag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为</w:t>
      </w:r>
      <w:r w:rsidR="00566751">
        <w:rPr>
          <w:rFonts w:ascii="Arial" w:hAnsi="Arial" w:cs="Arial"/>
          <w:noProof/>
          <w:color w:val="00B0F0"/>
          <w:kern w:val="0"/>
          <w:szCs w:val="21"/>
        </w:rPr>
        <w:t>’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2PP</w:t>
      </w:r>
      <w:r w:rsidR="00566751">
        <w:rPr>
          <w:rFonts w:ascii="Arial" w:hAnsi="Arial" w:cs="Arial"/>
          <w:noProof/>
          <w:color w:val="00B0F0"/>
          <w:kern w:val="0"/>
          <w:szCs w:val="21"/>
        </w:rPr>
        <w:t>’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，第二次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download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之后传入参数</w:t>
      </w:r>
      <w:r w:rsidR="00566751" w:rsidRPr="00566751">
        <w:rPr>
          <w:rFonts w:ascii="Arial" w:hAnsi="Arial" w:cs="Arial"/>
          <w:noProof/>
          <w:color w:val="00B0F0"/>
          <w:kern w:val="0"/>
          <w:szCs w:val="21"/>
        </w:rPr>
        <w:t>@flag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为</w:t>
      </w:r>
      <w:r w:rsidR="00566751">
        <w:rPr>
          <w:rFonts w:ascii="Arial" w:hAnsi="Arial" w:cs="Arial"/>
          <w:noProof/>
          <w:color w:val="00B0F0"/>
          <w:kern w:val="0"/>
          <w:szCs w:val="21"/>
        </w:rPr>
        <w:t>’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PASS</w:t>
      </w:r>
      <w:r w:rsidR="00566751">
        <w:rPr>
          <w:rFonts w:ascii="Arial" w:hAnsi="Arial" w:cs="Arial"/>
          <w:noProof/>
          <w:color w:val="00B0F0"/>
          <w:kern w:val="0"/>
          <w:szCs w:val="21"/>
        </w:rPr>
        <w:t>’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或者</w:t>
      </w:r>
      <w:r w:rsidR="00566751">
        <w:rPr>
          <w:rFonts w:ascii="Arial" w:hAnsi="Arial" w:cs="Arial"/>
          <w:noProof/>
          <w:color w:val="00B0F0"/>
          <w:kern w:val="0"/>
          <w:szCs w:val="21"/>
        </w:rPr>
        <w:t>’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FAIL</w:t>
      </w:r>
      <w:r w:rsidR="00566751">
        <w:rPr>
          <w:rFonts w:ascii="Arial" w:hAnsi="Arial" w:cs="Arial"/>
          <w:noProof/>
          <w:color w:val="00B0F0"/>
          <w:kern w:val="0"/>
          <w:szCs w:val="21"/>
        </w:rPr>
        <w:t>’</w:t>
      </w:r>
      <w:r w:rsidR="00566751">
        <w:rPr>
          <w:rFonts w:ascii="Arial" w:hAnsi="Arial" w:cs="Arial" w:hint="eastAsia"/>
          <w:noProof/>
          <w:color w:val="00B0F0"/>
          <w:kern w:val="0"/>
          <w:szCs w:val="21"/>
        </w:rPr>
        <w:t>。</w:t>
      </w:r>
    </w:p>
    <w:p w:rsidR="004A4C87" w:rsidRPr="004A4C87" w:rsidRDefault="00566751" w:rsidP="00943C50">
      <w:pPr>
        <w:ind w:leftChars="171" w:left="359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2</w:t>
      </w:r>
      <w:r w:rsidR="004A4C87" w:rsidRPr="004A4C87">
        <w:rPr>
          <w:rFonts w:ascii="Arial" w:hAnsiTheme="minorEastAsia" w:cs="Arial"/>
          <w:szCs w:val="21"/>
        </w:rPr>
        <w:t>、以下代码中的</w:t>
      </w:r>
      <w:r w:rsidR="004A4C87" w:rsidRPr="004A4C87">
        <w:rPr>
          <w:rFonts w:ascii="Arial" w:hAnsi="Arial" w:cs="Arial"/>
          <w:szCs w:val="21"/>
        </w:rPr>
        <w:t>WC=</w:t>
      </w:r>
      <w:proofErr w:type="gramStart"/>
      <w:r w:rsidR="004A4C87" w:rsidRPr="004A4C87">
        <w:rPr>
          <w:rFonts w:ascii="Arial" w:hAnsi="Arial" w:cs="Arial"/>
          <w:szCs w:val="21"/>
        </w:rPr>
        <w:t>’</w:t>
      </w:r>
      <w:proofErr w:type="gramEnd"/>
      <w:r w:rsidR="004A4C87" w:rsidRPr="004A4C87">
        <w:rPr>
          <w:rFonts w:ascii="Arial" w:hAnsi="Arial" w:cs="Arial"/>
          <w:szCs w:val="21"/>
        </w:rPr>
        <w:t>MV</w:t>
      </w:r>
      <w:proofErr w:type="gramStart"/>
      <w:r w:rsidR="004A4C87" w:rsidRPr="004A4C87">
        <w:rPr>
          <w:rFonts w:ascii="Arial" w:hAnsi="Arial" w:cs="Arial"/>
          <w:szCs w:val="21"/>
        </w:rPr>
        <w:t>’</w:t>
      </w:r>
      <w:proofErr w:type="gramEnd"/>
      <w:r w:rsidR="004A4C87" w:rsidRPr="004A4C87">
        <w:rPr>
          <w:rFonts w:ascii="Arial" w:hAnsiTheme="minorEastAsia" w:cs="Arial"/>
          <w:szCs w:val="21"/>
        </w:rPr>
        <w:t>代表</w:t>
      </w:r>
      <w:proofErr w:type="gramStart"/>
      <w:r w:rsidR="004A4C87" w:rsidRPr="004A4C87">
        <w:rPr>
          <w:rFonts w:ascii="Arial" w:hAnsiTheme="minorEastAsia" w:cs="Arial"/>
          <w:szCs w:val="21"/>
        </w:rPr>
        <w:t>什么站别</w:t>
      </w:r>
      <w:proofErr w:type="gramEnd"/>
      <w:r w:rsidR="004A4C87" w:rsidRPr="004A4C87">
        <w:rPr>
          <w:rFonts w:ascii="Arial" w:hAnsi="Arial" w:cs="Arial"/>
          <w:szCs w:val="21"/>
        </w:rPr>
        <w:t>?</w:t>
      </w:r>
    </w:p>
    <w:p w:rsidR="004A4C87" w:rsidRPr="004A4C87" w:rsidRDefault="004A4C87" w:rsidP="00943C50">
      <w:pPr>
        <w:autoSpaceDE w:val="0"/>
        <w:autoSpaceDN w:val="0"/>
        <w:adjustRightInd w:val="0"/>
        <w:ind w:leftChars="171" w:left="359" w:firstLineChars="150" w:firstLine="315"/>
        <w:jc w:val="left"/>
        <w:rPr>
          <w:rFonts w:ascii="Arial" w:hAnsi="Arial" w:cs="Arial"/>
          <w:noProof/>
          <w:color w:val="808080"/>
          <w:kern w:val="0"/>
          <w:szCs w:val="21"/>
        </w:rPr>
      </w:pPr>
      <w:r w:rsidRPr="004A4C87">
        <w:rPr>
          <w:rFonts w:ascii="Arial" w:hAnsi="Arial" w:cs="Arial"/>
          <w:noProof/>
          <w:color w:val="0000FF"/>
          <w:kern w:val="0"/>
          <w:szCs w:val="21"/>
        </w:rPr>
        <w:t>if</w:t>
      </w:r>
      <w:r w:rsidRPr="004A4C87">
        <w:rPr>
          <w:rFonts w:ascii="Arial" w:hAnsi="Arial" w:cs="Arial"/>
          <w:noProof/>
          <w:kern w:val="0"/>
          <w:szCs w:val="21"/>
        </w:rPr>
        <w:t xml:space="preserve"> </w:t>
      </w:r>
      <w:r w:rsidRPr="004A4C87">
        <w:rPr>
          <w:rFonts w:ascii="Arial" w:hAnsi="Arial" w:cs="Arial"/>
          <w:noProof/>
          <w:color w:val="808080"/>
          <w:kern w:val="0"/>
          <w:szCs w:val="21"/>
        </w:rPr>
        <w:t>exists</w:t>
      </w:r>
      <w:r w:rsidRPr="004A4C87">
        <w:rPr>
          <w:rFonts w:ascii="Arial" w:hAnsi="Arial" w:cs="Arial"/>
          <w:noProof/>
          <w:color w:val="0000FF"/>
          <w:kern w:val="0"/>
          <w:szCs w:val="21"/>
        </w:rPr>
        <w:t xml:space="preserve"> </w:t>
      </w:r>
      <w:r w:rsidRPr="004A4C87">
        <w:rPr>
          <w:rFonts w:ascii="Arial" w:hAnsi="Arial" w:cs="Arial"/>
          <w:noProof/>
          <w:color w:val="808080"/>
          <w:kern w:val="0"/>
          <w:szCs w:val="21"/>
        </w:rPr>
        <w:t>(</w:t>
      </w:r>
      <w:r w:rsidRPr="004A4C87">
        <w:rPr>
          <w:rFonts w:ascii="Arial" w:hAnsi="Arial" w:cs="Arial"/>
          <w:noProof/>
          <w:color w:val="0000FF"/>
          <w:kern w:val="0"/>
          <w:szCs w:val="21"/>
        </w:rPr>
        <w:t>select</w:t>
      </w:r>
      <w:r w:rsidRPr="004A4C87">
        <w:rPr>
          <w:rFonts w:ascii="Arial" w:hAnsi="Arial" w:cs="Arial"/>
          <w:noProof/>
          <w:kern w:val="0"/>
          <w:szCs w:val="21"/>
        </w:rPr>
        <w:t xml:space="preserve"> Mo </w:t>
      </w:r>
      <w:r w:rsidRPr="004A4C87">
        <w:rPr>
          <w:rFonts w:ascii="Arial" w:hAnsi="Arial" w:cs="Arial"/>
          <w:noProof/>
          <w:color w:val="0000FF"/>
          <w:kern w:val="0"/>
          <w:szCs w:val="21"/>
        </w:rPr>
        <w:t>from</w:t>
      </w:r>
      <w:r w:rsidRPr="004A4C87">
        <w:rPr>
          <w:rFonts w:ascii="Arial" w:hAnsi="Arial" w:cs="Arial"/>
          <w:noProof/>
          <w:kern w:val="0"/>
          <w:szCs w:val="21"/>
        </w:rPr>
        <w:t xml:space="preserve"> MoData </w:t>
      </w:r>
      <w:r w:rsidRPr="004A4C87">
        <w:rPr>
          <w:rFonts w:ascii="Arial" w:hAnsi="Arial" w:cs="Arial"/>
          <w:noProof/>
          <w:color w:val="0000FF"/>
          <w:kern w:val="0"/>
          <w:szCs w:val="21"/>
        </w:rPr>
        <w:t>where</w:t>
      </w:r>
      <w:r w:rsidRPr="004A4C87">
        <w:rPr>
          <w:rFonts w:ascii="Arial" w:hAnsi="Arial" w:cs="Arial"/>
          <w:noProof/>
          <w:kern w:val="0"/>
          <w:szCs w:val="21"/>
        </w:rPr>
        <w:t xml:space="preserve"> Mo</w:t>
      </w:r>
      <w:r w:rsidRPr="004A4C87">
        <w:rPr>
          <w:rFonts w:ascii="Arial" w:hAnsi="Arial" w:cs="Arial"/>
          <w:noProof/>
          <w:color w:val="808080"/>
          <w:kern w:val="0"/>
          <w:szCs w:val="21"/>
        </w:rPr>
        <w:t>=</w:t>
      </w:r>
      <w:r w:rsidRPr="004A4C87">
        <w:rPr>
          <w:rFonts w:ascii="Arial" w:hAnsi="Arial" w:cs="Arial"/>
          <w:noProof/>
          <w:kern w:val="0"/>
          <w:szCs w:val="21"/>
        </w:rPr>
        <w:t xml:space="preserve">@mo </w:t>
      </w:r>
      <w:r w:rsidRPr="004A4C87">
        <w:rPr>
          <w:rFonts w:ascii="Arial" w:hAnsi="Arial" w:cs="Arial"/>
          <w:noProof/>
          <w:color w:val="808080"/>
          <w:kern w:val="0"/>
          <w:szCs w:val="21"/>
        </w:rPr>
        <w:t>and</w:t>
      </w:r>
      <w:r w:rsidRPr="004A4C87">
        <w:rPr>
          <w:rFonts w:ascii="Arial" w:hAnsi="Arial" w:cs="Arial"/>
          <w:noProof/>
          <w:kern w:val="0"/>
          <w:szCs w:val="21"/>
        </w:rPr>
        <w:t xml:space="preserve"> Remark </w:t>
      </w:r>
      <w:r w:rsidRPr="004A4C87">
        <w:rPr>
          <w:rFonts w:ascii="Arial" w:hAnsi="Arial" w:cs="Arial"/>
          <w:noProof/>
          <w:color w:val="808080"/>
          <w:kern w:val="0"/>
          <w:szCs w:val="21"/>
        </w:rPr>
        <w:t>like</w:t>
      </w:r>
      <w:r w:rsidRPr="004A4C87">
        <w:rPr>
          <w:rFonts w:ascii="Arial" w:hAnsi="Arial" w:cs="Arial"/>
          <w:noProof/>
          <w:kern w:val="0"/>
          <w:szCs w:val="21"/>
        </w:rPr>
        <w:t xml:space="preserve"> </w:t>
      </w:r>
      <w:r w:rsidRPr="004A4C87">
        <w:rPr>
          <w:rFonts w:ascii="Arial" w:hAnsi="Arial" w:cs="Arial"/>
          <w:noProof/>
          <w:color w:val="FF0000"/>
          <w:kern w:val="0"/>
          <w:szCs w:val="21"/>
        </w:rPr>
        <w:t>'%MV%'</w:t>
      </w:r>
      <w:r w:rsidRPr="004A4C87">
        <w:rPr>
          <w:rFonts w:ascii="Arial" w:hAnsi="Arial" w:cs="Arial"/>
          <w:noProof/>
          <w:color w:val="808080"/>
          <w:kern w:val="0"/>
          <w:szCs w:val="21"/>
        </w:rPr>
        <w:t>)</w:t>
      </w:r>
    </w:p>
    <w:p w:rsidR="004A4C87" w:rsidRPr="004A4C87" w:rsidRDefault="004A4C87" w:rsidP="00943C50">
      <w:pPr>
        <w:autoSpaceDE w:val="0"/>
        <w:autoSpaceDN w:val="0"/>
        <w:adjustRightInd w:val="0"/>
        <w:ind w:leftChars="171" w:left="359" w:firstLineChars="150" w:firstLine="315"/>
        <w:jc w:val="left"/>
        <w:rPr>
          <w:rFonts w:ascii="Arial" w:hAnsi="Arial" w:cs="Arial"/>
          <w:noProof/>
          <w:kern w:val="0"/>
          <w:szCs w:val="21"/>
        </w:rPr>
      </w:pPr>
      <w:r w:rsidRPr="004A4C87">
        <w:rPr>
          <w:rFonts w:ascii="Arial" w:hAnsi="Arial" w:cs="Arial"/>
          <w:noProof/>
          <w:color w:val="0000FF"/>
          <w:kern w:val="0"/>
          <w:szCs w:val="21"/>
        </w:rPr>
        <w:t>begin</w:t>
      </w:r>
      <w:r w:rsidRPr="004A4C87">
        <w:rPr>
          <w:rFonts w:ascii="Arial" w:hAnsi="Arial" w:cs="Arial"/>
          <w:noProof/>
          <w:kern w:val="0"/>
          <w:szCs w:val="21"/>
        </w:rPr>
        <w:t xml:space="preserve"> </w:t>
      </w:r>
    </w:p>
    <w:p w:rsidR="004A4C87" w:rsidRPr="004A4C87" w:rsidRDefault="004A4C87" w:rsidP="00943C50">
      <w:pPr>
        <w:autoSpaceDE w:val="0"/>
        <w:autoSpaceDN w:val="0"/>
        <w:adjustRightInd w:val="0"/>
        <w:ind w:leftChars="171" w:left="359"/>
        <w:jc w:val="left"/>
        <w:rPr>
          <w:rFonts w:ascii="Arial" w:hAnsi="Arial" w:cs="Arial"/>
          <w:noProof/>
          <w:kern w:val="0"/>
          <w:szCs w:val="21"/>
        </w:rPr>
      </w:pPr>
      <w:r w:rsidRPr="004A4C87">
        <w:rPr>
          <w:rFonts w:ascii="Arial" w:hAnsi="Arial" w:cs="Arial"/>
          <w:noProof/>
          <w:kern w:val="0"/>
          <w:szCs w:val="21"/>
        </w:rPr>
        <w:lastRenderedPageBreak/>
        <w:tab/>
        <w:t xml:space="preserve">  </w:t>
      </w:r>
      <w:r w:rsidRPr="004A4C87">
        <w:rPr>
          <w:rFonts w:ascii="Arial" w:hAnsi="Arial" w:cs="Arial"/>
          <w:noProof/>
          <w:color w:val="0000FF"/>
          <w:kern w:val="0"/>
          <w:szCs w:val="21"/>
        </w:rPr>
        <w:t>update</w:t>
      </w:r>
      <w:r w:rsidRPr="004A4C87">
        <w:rPr>
          <w:rFonts w:ascii="Arial" w:hAnsi="Arial" w:cs="Arial"/>
          <w:noProof/>
          <w:kern w:val="0"/>
          <w:szCs w:val="21"/>
        </w:rPr>
        <w:t xml:space="preserve"> SnoMas </w:t>
      </w:r>
      <w:r w:rsidRPr="004A4C87">
        <w:rPr>
          <w:rFonts w:ascii="Arial" w:hAnsi="Arial" w:cs="Arial"/>
          <w:noProof/>
          <w:color w:val="0000FF"/>
          <w:kern w:val="0"/>
          <w:szCs w:val="21"/>
        </w:rPr>
        <w:t>set</w:t>
      </w:r>
      <w:r w:rsidRPr="004A4C87">
        <w:rPr>
          <w:rFonts w:ascii="Arial" w:hAnsi="Arial" w:cs="Arial"/>
          <w:noProof/>
          <w:kern w:val="0"/>
          <w:szCs w:val="21"/>
        </w:rPr>
        <w:t xml:space="preserve"> WC</w:t>
      </w:r>
      <w:r w:rsidRPr="004A4C87">
        <w:rPr>
          <w:rFonts w:ascii="Arial" w:hAnsi="Arial" w:cs="Arial"/>
          <w:noProof/>
          <w:color w:val="808080"/>
          <w:kern w:val="0"/>
          <w:szCs w:val="21"/>
        </w:rPr>
        <w:t>=</w:t>
      </w:r>
      <w:r w:rsidRPr="004A4C87">
        <w:rPr>
          <w:rFonts w:ascii="Arial" w:hAnsi="Arial" w:cs="Arial"/>
          <w:noProof/>
          <w:color w:val="FF0000"/>
          <w:kern w:val="0"/>
          <w:szCs w:val="21"/>
        </w:rPr>
        <w:t>'MV'</w:t>
      </w:r>
      <w:r w:rsidRPr="004A4C87">
        <w:rPr>
          <w:rFonts w:ascii="Arial" w:hAnsi="Arial" w:cs="Arial"/>
          <w:noProof/>
          <w:kern w:val="0"/>
          <w:szCs w:val="21"/>
        </w:rPr>
        <w:t xml:space="preserve"> </w:t>
      </w:r>
      <w:r w:rsidRPr="004A4C87">
        <w:rPr>
          <w:rFonts w:ascii="Arial" w:hAnsi="Arial" w:cs="Arial"/>
          <w:noProof/>
          <w:color w:val="0000FF"/>
          <w:kern w:val="0"/>
          <w:szCs w:val="21"/>
        </w:rPr>
        <w:t>where</w:t>
      </w:r>
      <w:r w:rsidRPr="004A4C87">
        <w:rPr>
          <w:rFonts w:ascii="Arial" w:hAnsi="Arial" w:cs="Arial"/>
          <w:noProof/>
          <w:kern w:val="0"/>
          <w:szCs w:val="21"/>
        </w:rPr>
        <w:t xml:space="preserve"> SnoId</w:t>
      </w:r>
      <w:r w:rsidRPr="004A4C87">
        <w:rPr>
          <w:rFonts w:ascii="Arial" w:hAnsi="Arial" w:cs="Arial"/>
          <w:noProof/>
          <w:color w:val="808080"/>
          <w:kern w:val="0"/>
          <w:szCs w:val="21"/>
        </w:rPr>
        <w:t>=</w:t>
      </w:r>
      <w:r w:rsidRPr="004A4C87">
        <w:rPr>
          <w:rFonts w:ascii="Arial" w:hAnsi="Arial" w:cs="Arial"/>
          <w:noProof/>
          <w:kern w:val="0"/>
          <w:szCs w:val="21"/>
        </w:rPr>
        <w:t>@prdid</w:t>
      </w:r>
    </w:p>
    <w:p w:rsidR="004A4C87" w:rsidRDefault="004A4C87" w:rsidP="00943C50">
      <w:pPr>
        <w:ind w:leftChars="171" w:left="359" w:firstLineChars="150" w:firstLine="315"/>
        <w:rPr>
          <w:rFonts w:ascii="Arial" w:hAnsi="Arial" w:cs="Arial"/>
          <w:noProof/>
          <w:color w:val="0000FF"/>
          <w:kern w:val="0"/>
          <w:szCs w:val="21"/>
        </w:rPr>
      </w:pPr>
      <w:r w:rsidRPr="004A4C87">
        <w:rPr>
          <w:rFonts w:ascii="Arial" w:hAnsi="Arial" w:cs="Arial"/>
          <w:noProof/>
          <w:color w:val="0000FF"/>
          <w:kern w:val="0"/>
          <w:szCs w:val="21"/>
        </w:rPr>
        <w:t>end</w:t>
      </w:r>
    </w:p>
    <w:p w:rsidR="00943C50" w:rsidRPr="00943C50" w:rsidRDefault="00943C50" w:rsidP="00943C50">
      <w:pPr>
        <w:ind w:leftChars="171" w:left="359" w:firstLineChars="150" w:firstLine="315"/>
        <w:rPr>
          <w:rFonts w:ascii="Arial" w:hAnsi="Arial" w:cs="Arial"/>
          <w:color w:val="00B0F0"/>
          <w:szCs w:val="21"/>
        </w:rPr>
      </w:pPr>
      <w:r w:rsidRPr="00943C50">
        <w:rPr>
          <w:rFonts w:ascii="Arial" w:hAnsi="Arial" w:cs="Arial"/>
          <w:noProof/>
          <w:color w:val="00B0F0"/>
          <w:kern w:val="0"/>
          <w:szCs w:val="21"/>
        </w:rPr>
        <w:t>Answer</w:t>
      </w:r>
      <w:r w:rsidRPr="00943C50">
        <w:rPr>
          <w:rFonts w:ascii="Arial" w:hAnsiTheme="minorEastAsia" w:cs="Arial"/>
          <w:noProof/>
          <w:color w:val="00B0F0"/>
          <w:kern w:val="0"/>
          <w:szCs w:val="21"/>
        </w:rPr>
        <w:t>：</w:t>
      </w:r>
      <w:r w:rsidRPr="00943C50">
        <w:rPr>
          <w:rFonts w:ascii="Arial" w:hAnsiTheme="minorEastAsia" w:cs="Arial"/>
          <w:color w:val="00B0F0"/>
          <w:szCs w:val="21"/>
        </w:rPr>
        <w:t>标识试产机器，防止试产机器出到外面去</w:t>
      </w:r>
    </w:p>
    <w:p w:rsidR="005859CC" w:rsidRDefault="005859CC" w:rsidP="00371BF0">
      <w:pPr>
        <w:pStyle w:val="1"/>
        <w:jc w:val="left"/>
      </w:pPr>
      <w:bookmarkStart w:id="184" w:name="_Toc307573257"/>
      <w:r>
        <w:t>A</w:t>
      </w:r>
      <w:r>
        <w:rPr>
          <w:rFonts w:hint="eastAsia"/>
        </w:rPr>
        <w:t>ppendix</w:t>
      </w:r>
      <w:bookmarkEnd w:id="184"/>
    </w:p>
    <w:sectPr w:rsidR="005859CC" w:rsidSect="00254B3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3" w:author="itc211010" w:date="2011-12-13T16:05:00Z" w:initials="i">
    <w:p w:rsidR="00DC4A8F" w:rsidRPr="00DC4A8F" w:rsidRDefault="00DC4A8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此为退货业务，第一阶段暂不考虑</w:t>
      </w:r>
    </w:p>
  </w:comment>
  <w:comment w:id="134" w:author="itc211010" w:date="2011-12-16T09:42:00Z" w:initials="i">
    <w:p w:rsidR="00E07660" w:rsidRPr="00E07660" w:rsidRDefault="00E07660">
      <w:pPr>
        <w:pStyle w:val="ac"/>
      </w:pPr>
      <w:r>
        <w:rPr>
          <w:rStyle w:val="ab"/>
        </w:rPr>
        <w:annotationRef/>
      </w:r>
      <w:r>
        <w:t>P</w:t>
      </w:r>
      <w:r>
        <w:rPr>
          <w:rFonts w:hint="eastAsia"/>
        </w:rPr>
        <w:t>hase2</w:t>
      </w:r>
      <w:r>
        <w:rPr>
          <w:rFonts w:hint="eastAsia"/>
        </w:rPr>
        <w:t>实现功能，暂不实现</w:t>
      </w:r>
    </w:p>
  </w:comment>
  <w:comment w:id="140" w:author="itc211010" w:date="2011-12-16T09:43:00Z" w:initials="i">
    <w:p w:rsidR="0061625B" w:rsidRDefault="0061625B">
      <w:pPr>
        <w:pStyle w:val="ac"/>
      </w:pPr>
      <w:r>
        <w:rPr>
          <w:rStyle w:val="ab"/>
        </w:rPr>
        <w:annotationRef/>
      </w:r>
      <w:r w:rsidR="00E07660">
        <w:rPr>
          <w:rFonts w:hint="eastAsia"/>
        </w:rPr>
        <w:t>改为使用现在的</w:t>
      </w:r>
      <w:r w:rsidR="00E07660">
        <w:rPr>
          <w:rFonts w:ascii="Calibri" w:hAnsi="Calibri"/>
        </w:rPr>
        <w:t>iMES DB</w:t>
      </w:r>
      <w:r w:rsidR="00E07660">
        <w:rPr>
          <w:rFonts w:hint="eastAsia"/>
        </w:rPr>
        <w:t>里面已经有的</w:t>
      </w:r>
      <w:r w:rsidR="00E07660">
        <w:rPr>
          <w:rFonts w:ascii="Calibri" w:hAnsi="Calibri"/>
        </w:rPr>
        <w:t>ProductLog</w:t>
      </w:r>
      <w:r w:rsidR="00E07660">
        <w:rPr>
          <w:rFonts w:hint="eastAsia"/>
        </w:rPr>
        <w:t>表，这个</w:t>
      </w:r>
      <w:proofErr w:type="gramStart"/>
      <w:r w:rsidR="00E07660">
        <w:rPr>
          <w:rFonts w:hint="eastAsia"/>
        </w:rPr>
        <w:t>表不再</w:t>
      </w:r>
      <w:proofErr w:type="gramEnd"/>
      <w:r w:rsidR="00E07660">
        <w:rPr>
          <w:rFonts w:hint="eastAsia"/>
        </w:rPr>
        <w:t>使用，不需要实现该逻辑。</w:t>
      </w:r>
    </w:p>
  </w:comment>
  <w:comment w:id="181" w:author="itc211010" w:date="2011-12-16T09:43:00Z" w:initials="i">
    <w:p w:rsidR="00E07660" w:rsidRPr="00E07660" w:rsidRDefault="00E0766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改为使用现在的</w:t>
      </w:r>
      <w:r>
        <w:rPr>
          <w:rFonts w:ascii="Calibri" w:hAnsi="Calibri"/>
        </w:rPr>
        <w:t>iMES DB</w:t>
      </w:r>
      <w:r>
        <w:rPr>
          <w:rFonts w:hint="eastAsia"/>
        </w:rPr>
        <w:t>里面已经有的</w:t>
      </w:r>
      <w:r>
        <w:rPr>
          <w:rFonts w:ascii="Calibri" w:hAnsi="Calibri"/>
        </w:rPr>
        <w:t>ProductLog</w:t>
      </w:r>
      <w:r>
        <w:rPr>
          <w:rFonts w:hint="eastAsia"/>
        </w:rPr>
        <w:t>表，这个</w:t>
      </w:r>
      <w:proofErr w:type="gramStart"/>
      <w:r>
        <w:rPr>
          <w:rFonts w:hint="eastAsia"/>
        </w:rPr>
        <w:t>表不再</w:t>
      </w:r>
      <w:proofErr w:type="gramEnd"/>
      <w:r>
        <w:rPr>
          <w:rFonts w:hint="eastAsia"/>
        </w:rPr>
        <w:t>使用，不需要实现该逻辑。</w:t>
      </w:r>
    </w:p>
  </w:comment>
  <w:comment w:id="182" w:author="itc211010" w:date="2011-10-28T09:57:00Z" w:initials="i">
    <w:p w:rsidR="00841B3D" w:rsidRDefault="00841B3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此为退货业务，第一阶段暂不考虑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866" w:rsidRDefault="00295866" w:rsidP="00F84835">
      <w:r>
        <w:separator/>
      </w:r>
    </w:p>
  </w:endnote>
  <w:endnote w:type="continuationSeparator" w:id="0">
    <w:p w:rsidR="00295866" w:rsidRDefault="00295866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6BE" w:rsidRDefault="002C46BE">
    <w:pPr>
      <w:pStyle w:val="a4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4360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3602E">
              <w:rPr>
                <w:b/>
                <w:sz w:val="24"/>
                <w:szCs w:val="24"/>
              </w:rPr>
              <w:fldChar w:fldCharType="separate"/>
            </w:r>
            <w:r w:rsidR="00BC028B">
              <w:rPr>
                <w:b/>
                <w:noProof/>
              </w:rPr>
              <w:t>5</w:t>
            </w:r>
            <w:r w:rsidR="0043602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4360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3602E">
              <w:rPr>
                <w:b/>
                <w:sz w:val="24"/>
                <w:szCs w:val="24"/>
              </w:rPr>
              <w:fldChar w:fldCharType="separate"/>
            </w:r>
            <w:r w:rsidR="00BC028B">
              <w:rPr>
                <w:b/>
                <w:noProof/>
              </w:rPr>
              <w:t>9</w:t>
            </w:r>
            <w:r w:rsidR="0043602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2C46BE" w:rsidRDefault="002C46B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866" w:rsidRDefault="00295866" w:rsidP="00F84835">
      <w:r>
        <w:separator/>
      </w:r>
    </w:p>
  </w:footnote>
  <w:footnote w:type="continuationSeparator" w:id="0">
    <w:p w:rsidR="00295866" w:rsidRDefault="00295866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6BE" w:rsidRDefault="002C46BE">
    <w:pPr>
      <w:pStyle w:val="a3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2C46BE" w:rsidTr="00817C97">
      <w:trPr>
        <w:cantSplit/>
        <w:trHeight w:val="233"/>
      </w:trPr>
      <w:tc>
        <w:tcPr>
          <w:tcW w:w="8522" w:type="dxa"/>
        </w:tcPr>
        <w:p w:rsidR="002C46BE" w:rsidRDefault="002C46BE" w:rsidP="009B6A88">
          <w:pPr>
            <w:pStyle w:val="a3"/>
            <w:pBdr>
              <w:bottom w:val="none" w:sz="0" w:space="0" w:color="auto"/>
            </w:pBdr>
            <w:rPr>
              <w:rFonts w:ascii="Calibri" w:eastAsia="宋体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 xml:space="preserve">iMES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宋体" w:hAnsi="Calibri" w:cs="Times New Roman" w:hint="eastAsia"/>
              <w:b/>
              <w:sz w:val="28"/>
            </w:rPr>
            <w:t>&gt;&gt;</w:t>
          </w:r>
        </w:p>
      </w:tc>
    </w:tr>
    <w:tr w:rsidR="002C46BE" w:rsidTr="00817C97">
      <w:trPr>
        <w:cantSplit/>
        <w:trHeight w:val="232"/>
      </w:trPr>
      <w:tc>
        <w:tcPr>
          <w:tcW w:w="8522" w:type="dxa"/>
        </w:tcPr>
        <w:p w:rsidR="002C46BE" w:rsidRDefault="002C46BE" w:rsidP="0019690D">
          <w:pPr>
            <w:pStyle w:val="a3"/>
            <w:pBdr>
              <w:bottom w:val="none" w:sz="0" w:space="0" w:color="auto"/>
            </w:pBdr>
            <w:jc w:val="both"/>
            <w:rPr>
              <w:rFonts w:ascii="Calibri" w:eastAsia="宋体" w:hAnsi="Calibri" w:cs="Times New Roman"/>
              <w:b/>
              <w:noProof/>
              <w:sz w:val="20"/>
            </w:rPr>
          </w:pPr>
          <w:r>
            <w:rPr>
              <w:rFonts w:ascii="Calibri" w:eastAsia="宋体" w:hAnsi="Calibri" w:cs="Times New Roman" w:hint="eastAsia"/>
              <w:b/>
              <w:sz w:val="28"/>
            </w:rPr>
            <w:t>SCI No</w:t>
          </w:r>
          <w:r>
            <w:rPr>
              <w:rFonts w:ascii="宋体" w:eastAsia="宋体" w:hAnsi="宋体" w:cs="宋体" w:hint="eastAsia"/>
              <w:b/>
              <w:sz w:val="28"/>
            </w:rPr>
            <w:t>：</w:t>
          </w:r>
          <w:r w:rsidRPr="009B6A88">
            <w:rPr>
              <w:rFonts w:ascii="Arial" w:hAnsi="Arial" w:cs="Arial"/>
              <w:b/>
              <w:bCs/>
            </w:rPr>
            <w:t>CI-MES12-SPEC-</w:t>
          </w:r>
          <w:r w:rsidR="00810237">
            <w:rPr>
              <w:rFonts w:ascii="Arial" w:hAnsi="Arial" w:cs="Arial"/>
              <w:b/>
              <w:bCs/>
              <w:kern w:val="0"/>
            </w:rPr>
            <w:t>Interface</w:t>
          </w:r>
          <w:r w:rsidRPr="009B6A88">
            <w:rPr>
              <w:rFonts w:ascii="Arial" w:hAnsi="Arial" w:cs="Arial"/>
              <w:b/>
              <w:bCs/>
            </w:rPr>
            <w:t xml:space="preserve">-UC </w:t>
          </w:r>
          <w:r w:rsidRPr="00011221">
            <w:rPr>
              <w:rFonts w:ascii="Arial" w:hAnsi="Arial" w:cs="Arial"/>
              <w:b/>
              <w:bCs/>
            </w:rPr>
            <w:t>rpt_ITCNDTS_SET_IMAGEDOWN_14</w:t>
          </w:r>
          <w:r w:rsidRPr="00D500AB">
            <w:rPr>
              <w:rFonts w:ascii="Arial" w:hAnsi="Arial" w:cs="Arial"/>
              <w:b/>
              <w:bCs/>
            </w:rPr>
            <w:t>.docx</w:t>
          </w:r>
        </w:p>
      </w:tc>
    </w:tr>
  </w:tbl>
  <w:p w:rsidR="002C46BE" w:rsidRPr="009B6A88" w:rsidRDefault="002C46B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DFC"/>
    <w:multiLevelType w:val="hybridMultilevel"/>
    <w:tmpl w:val="42261C0A"/>
    <w:lvl w:ilvl="0" w:tplc="5CEAD15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733E4"/>
    <w:multiLevelType w:val="hybridMultilevel"/>
    <w:tmpl w:val="D660D65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6C3A63"/>
    <w:multiLevelType w:val="hybridMultilevel"/>
    <w:tmpl w:val="6D3406B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5109D8"/>
    <w:multiLevelType w:val="multilevel"/>
    <w:tmpl w:val="515A5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0217F27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6156FA"/>
    <w:multiLevelType w:val="hybridMultilevel"/>
    <w:tmpl w:val="FE442566"/>
    <w:lvl w:ilvl="0" w:tplc="43CA202E">
      <w:start w:val="1"/>
      <w:numFmt w:val="decimal"/>
      <w:lvlText w:val="%1、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92BEF"/>
    <w:multiLevelType w:val="hybridMultilevel"/>
    <w:tmpl w:val="67F0E5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6F03CAB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0E3918"/>
    <w:multiLevelType w:val="hybridMultilevel"/>
    <w:tmpl w:val="4C1C62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713D49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1B44BC"/>
    <w:multiLevelType w:val="hybridMultilevel"/>
    <w:tmpl w:val="1324BD28"/>
    <w:lvl w:ilvl="0" w:tplc="4FEEEB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CF3E69"/>
    <w:multiLevelType w:val="hybridMultilevel"/>
    <w:tmpl w:val="9D82EC26"/>
    <w:lvl w:ilvl="0" w:tplc="D51C32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4D1D49"/>
    <w:multiLevelType w:val="hybridMultilevel"/>
    <w:tmpl w:val="63F8A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9832224"/>
    <w:multiLevelType w:val="hybridMultilevel"/>
    <w:tmpl w:val="3A60CA48"/>
    <w:lvl w:ilvl="0" w:tplc="5B3A3DD4">
      <w:start w:val="1"/>
      <w:numFmt w:val="upperLetter"/>
      <w:lvlText w:val="%1、"/>
      <w:lvlJc w:val="left"/>
      <w:pPr>
        <w:ind w:left="945" w:hanging="525"/>
      </w:pPr>
      <w:rPr>
        <w:rFonts w:ascii="Times New Roman" w:eastAsia="黑体" w:hAnsiTheme="minorHAnsi" w:cstheme="minorBidi" w:hint="default"/>
        <w:b/>
        <w:color w:val="FF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43273D"/>
    <w:multiLevelType w:val="hybridMultilevel"/>
    <w:tmpl w:val="EE7812A2"/>
    <w:lvl w:ilvl="0" w:tplc="04A80772">
      <w:start w:val="1"/>
      <w:numFmt w:val="decimal"/>
      <w:lvlText w:val="%1、"/>
      <w:lvlJc w:val="left"/>
      <w:pPr>
        <w:ind w:left="360" w:hanging="360"/>
      </w:pPr>
      <w:rPr>
        <w:rFonts w:ascii="Arial" w:hAnsiTheme="minorEastAsia" w:cs="Arial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">
    <w:nsid w:val="4A847DA1"/>
    <w:multiLevelType w:val="hybridMultilevel"/>
    <w:tmpl w:val="30F0AC66"/>
    <w:lvl w:ilvl="0" w:tplc="A106D0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6CA80A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3664822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6F7BAA"/>
    <w:multiLevelType w:val="hybridMultilevel"/>
    <w:tmpl w:val="FAF2DC30"/>
    <w:lvl w:ilvl="0" w:tplc="4514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EC7283"/>
    <w:multiLevelType w:val="hybridMultilevel"/>
    <w:tmpl w:val="B85E85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E685740"/>
    <w:multiLevelType w:val="hybridMultilevel"/>
    <w:tmpl w:val="2FC86BEE"/>
    <w:lvl w:ilvl="0" w:tplc="583A1A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71DD03E3"/>
    <w:multiLevelType w:val="hybridMultilevel"/>
    <w:tmpl w:val="B04CC9D2"/>
    <w:lvl w:ilvl="0" w:tplc="81BA4384">
      <w:start w:val="1"/>
      <w:numFmt w:val="upperLetter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0B377C"/>
    <w:multiLevelType w:val="hybridMultilevel"/>
    <w:tmpl w:val="D93ED8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4"/>
  </w:num>
  <w:num w:numId="4">
    <w:abstractNumId w:val="25"/>
  </w:num>
  <w:num w:numId="5">
    <w:abstractNumId w:val="19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7"/>
  </w:num>
  <w:num w:numId="11">
    <w:abstractNumId w:val="21"/>
  </w:num>
  <w:num w:numId="12">
    <w:abstractNumId w:val="11"/>
  </w:num>
  <w:num w:numId="13">
    <w:abstractNumId w:val="13"/>
  </w:num>
  <w:num w:numId="14">
    <w:abstractNumId w:val="27"/>
  </w:num>
  <w:num w:numId="15">
    <w:abstractNumId w:val="12"/>
  </w:num>
  <w:num w:numId="16">
    <w:abstractNumId w:val="14"/>
  </w:num>
  <w:num w:numId="17">
    <w:abstractNumId w:val="10"/>
  </w:num>
  <w:num w:numId="18">
    <w:abstractNumId w:val="9"/>
  </w:num>
  <w:num w:numId="19">
    <w:abstractNumId w:val="4"/>
  </w:num>
  <w:num w:numId="20">
    <w:abstractNumId w:val="7"/>
  </w:num>
  <w:num w:numId="21">
    <w:abstractNumId w:val="22"/>
  </w:num>
  <w:num w:numId="22">
    <w:abstractNumId w:val="20"/>
  </w:num>
  <w:num w:numId="23">
    <w:abstractNumId w:val="0"/>
  </w:num>
  <w:num w:numId="24">
    <w:abstractNumId w:val="15"/>
  </w:num>
  <w:num w:numId="25">
    <w:abstractNumId w:val="16"/>
  </w:num>
  <w:num w:numId="26">
    <w:abstractNumId w:val="26"/>
  </w:num>
  <w:num w:numId="27">
    <w:abstractNumId w:val="18"/>
  </w:num>
  <w:num w:numId="28">
    <w:abstractNumId w:val="1"/>
  </w:num>
  <w:num w:numId="29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D68"/>
    <w:rsid w:val="0000399E"/>
    <w:rsid w:val="0000471C"/>
    <w:rsid w:val="0000505D"/>
    <w:rsid w:val="00006188"/>
    <w:rsid w:val="00007953"/>
    <w:rsid w:val="00007ACE"/>
    <w:rsid w:val="00007C79"/>
    <w:rsid w:val="00007EED"/>
    <w:rsid w:val="00011221"/>
    <w:rsid w:val="00012028"/>
    <w:rsid w:val="000127D2"/>
    <w:rsid w:val="00013C7C"/>
    <w:rsid w:val="00017215"/>
    <w:rsid w:val="00017416"/>
    <w:rsid w:val="00017B0E"/>
    <w:rsid w:val="00017B6F"/>
    <w:rsid w:val="000214CF"/>
    <w:rsid w:val="000219B7"/>
    <w:rsid w:val="000229D3"/>
    <w:rsid w:val="000234FC"/>
    <w:rsid w:val="0002351B"/>
    <w:rsid w:val="00026547"/>
    <w:rsid w:val="0002668C"/>
    <w:rsid w:val="00030175"/>
    <w:rsid w:val="00030A02"/>
    <w:rsid w:val="00030E75"/>
    <w:rsid w:val="00033610"/>
    <w:rsid w:val="0003436B"/>
    <w:rsid w:val="000360DA"/>
    <w:rsid w:val="00040145"/>
    <w:rsid w:val="00041FBB"/>
    <w:rsid w:val="00042BC5"/>
    <w:rsid w:val="00042D7D"/>
    <w:rsid w:val="000443CB"/>
    <w:rsid w:val="00045004"/>
    <w:rsid w:val="00045286"/>
    <w:rsid w:val="00046EB9"/>
    <w:rsid w:val="000476B8"/>
    <w:rsid w:val="00052922"/>
    <w:rsid w:val="00053539"/>
    <w:rsid w:val="000538A1"/>
    <w:rsid w:val="000553A3"/>
    <w:rsid w:val="000611DD"/>
    <w:rsid w:val="000614DD"/>
    <w:rsid w:val="00061FE0"/>
    <w:rsid w:val="00070BFE"/>
    <w:rsid w:val="0007280B"/>
    <w:rsid w:val="00073BBE"/>
    <w:rsid w:val="00076F8C"/>
    <w:rsid w:val="0007741C"/>
    <w:rsid w:val="000777AD"/>
    <w:rsid w:val="000808F7"/>
    <w:rsid w:val="0008184E"/>
    <w:rsid w:val="00081BEC"/>
    <w:rsid w:val="00082077"/>
    <w:rsid w:val="00082421"/>
    <w:rsid w:val="0008340D"/>
    <w:rsid w:val="000851E4"/>
    <w:rsid w:val="00090119"/>
    <w:rsid w:val="00091288"/>
    <w:rsid w:val="0009146F"/>
    <w:rsid w:val="00091FDE"/>
    <w:rsid w:val="00095F9C"/>
    <w:rsid w:val="0009672E"/>
    <w:rsid w:val="00097F4A"/>
    <w:rsid w:val="000A15D7"/>
    <w:rsid w:val="000A1CEC"/>
    <w:rsid w:val="000A2298"/>
    <w:rsid w:val="000A4A0A"/>
    <w:rsid w:val="000A4C34"/>
    <w:rsid w:val="000A59FE"/>
    <w:rsid w:val="000A614B"/>
    <w:rsid w:val="000A7428"/>
    <w:rsid w:val="000A7C39"/>
    <w:rsid w:val="000B050A"/>
    <w:rsid w:val="000B1B27"/>
    <w:rsid w:val="000B1E4F"/>
    <w:rsid w:val="000B2835"/>
    <w:rsid w:val="000B3698"/>
    <w:rsid w:val="000B5BC2"/>
    <w:rsid w:val="000B648E"/>
    <w:rsid w:val="000B666C"/>
    <w:rsid w:val="000B6745"/>
    <w:rsid w:val="000B7E68"/>
    <w:rsid w:val="000C1102"/>
    <w:rsid w:val="000C11E8"/>
    <w:rsid w:val="000C4847"/>
    <w:rsid w:val="000C4D83"/>
    <w:rsid w:val="000C6ED5"/>
    <w:rsid w:val="000D0988"/>
    <w:rsid w:val="000D0E8C"/>
    <w:rsid w:val="000D15FD"/>
    <w:rsid w:val="000D3913"/>
    <w:rsid w:val="000D4145"/>
    <w:rsid w:val="000D4898"/>
    <w:rsid w:val="000D4A00"/>
    <w:rsid w:val="000D51AC"/>
    <w:rsid w:val="000D65E6"/>
    <w:rsid w:val="000D6909"/>
    <w:rsid w:val="000D709D"/>
    <w:rsid w:val="000E5AD9"/>
    <w:rsid w:val="000E70A9"/>
    <w:rsid w:val="000F1ABF"/>
    <w:rsid w:val="000F361E"/>
    <w:rsid w:val="000F71A2"/>
    <w:rsid w:val="00100F6F"/>
    <w:rsid w:val="001015EF"/>
    <w:rsid w:val="0010313E"/>
    <w:rsid w:val="00104E85"/>
    <w:rsid w:val="001052D1"/>
    <w:rsid w:val="0010643F"/>
    <w:rsid w:val="00107168"/>
    <w:rsid w:val="00111216"/>
    <w:rsid w:val="00112340"/>
    <w:rsid w:val="001139F8"/>
    <w:rsid w:val="0011461B"/>
    <w:rsid w:val="0011559B"/>
    <w:rsid w:val="00116B00"/>
    <w:rsid w:val="00120820"/>
    <w:rsid w:val="00122637"/>
    <w:rsid w:val="0012558C"/>
    <w:rsid w:val="00125E6D"/>
    <w:rsid w:val="00126E8D"/>
    <w:rsid w:val="0013059B"/>
    <w:rsid w:val="00131324"/>
    <w:rsid w:val="0013475D"/>
    <w:rsid w:val="001358A3"/>
    <w:rsid w:val="00135E4C"/>
    <w:rsid w:val="00136E63"/>
    <w:rsid w:val="001374BF"/>
    <w:rsid w:val="0014180F"/>
    <w:rsid w:val="00142E33"/>
    <w:rsid w:val="00144094"/>
    <w:rsid w:val="0014597E"/>
    <w:rsid w:val="00147921"/>
    <w:rsid w:val="00154B96"/>
    <w:rsid w:val="00154FE2"/>
    <w:rsid w:val="00155863"/>
    <w:rsid w:val="00156F09"/>
    <w:rsid w:val="00157070"/>
    <w:rsid w:val="001616B5"/>
    <w:rsid w:val="00162C7C"/>
    <w:rsid w:val="00163A29"/>
    <w:rsid w:val="00165982"/>
    <w:rsid w:val="001663F2"/>
    <w:rsid w:val="001665AE"/>
    <w:rsid w:val="0017107C"/>
    <w:rsid w:val="00171A5F"/>
    <w:rsid w:val="00171FEF"/>
    <w:rsid w:val="00172160"/>
    <w:rsid w:val="00173D46"/>
    <w:rsid w:val="00173F0F"/>
    <w:rsid w:val="00174C02"/>
    <w:rsid w:val="00177F86"/>
    <w:rsid w:val="00180A3D"/>
    <w:rsid w:val="00181864"/>
    <w:rsid w:val="00181C66"/>
    <w:rsid w:val="00182141"/>
    <w:rsid w:val="00182A3B"/>
    <w:rsid w:val="001845AA"/>
    <w:rsid w:val="00184B53"/>
    <w:rsid w:val="0018507E"/>
    <w:rsid w:val="00190246"/>
    <w:rsid w:val="00193822"/>
    <w:rsid w:val="00195251"/>
    <w:rsid w:val="001964AB"/>
    <w:rsid w:val="001964DE"/>
    <w:rsid w:val="0019690D"/>
    <w:rsid w:val="001A1C20"/>
    <w:rsid w:val="001A5DEE"/>
    <w:rsid w:val="001A6ED3"/>
    <w:rsid w:val="001B005C"/>
    <w:rsid w:val="001B05E7"/>
    <w:rsid w:val="001B1AAB"/>
    <w:rsid w:val="001B36BA"/>
    <w:rsid w:val="001B3E09"/>
    <w:rsid w:val="001B40E1"/>
    <w:rsid w:val="001B4396"/>
    <w:rsid w:val="001B4710"/>
    <w:rsid w:val="001B5764"/>
    <w:rsid w:val="001B5A17"/>
    <w:rsid w:val="001B5D9C"/>
    <w:rsid w:val="001B66EF"/>
    <w:rsid w:val="001C02CF"/>
    <w:rsid w:val="001C04BB"/>
    <w:rsid w:val="001C05A9"/>
    <w:rsid w:val="001C0BE5"/>
    <w:rsid w:val="001C2D15"/>
    <w:rsid w:val="001C3F8A"/>
    <w:rsid w:val="001D0C33"/>
    <w:rsid w:val="001D76F8"/>
    <w:rsid w:val="001E1463"/>
    <w:rsid w:val="001E24C2"/>
    <w:rsid w:val="001E35EA"/>
    <w:rsid w:val="001E7058"/>
    <w:rsid w:val="001E7CF7"/>
    <w:rsid w:val="001F0B90"/>
    <w:rsid w:val="001F1147"/>
    <w:rsid w:val="001F153D"/>
    <w:rsid w:val="001F256E"/>
    <w:rsid w:val="001F47A9"/>
    <w:rsid w:val="001F5E91"/>
    <w:rsid w:val="002006F6"/>
    <w:rsid w:val="002027DB"/>
    <w:rsid w:val="00202EB7"/>
    <w:rsid w:val="002032D7"/>
    <w:rsid w:val="0020333D"/>
    <w:rsid w:val="00204206"/>
    <w:rsid w:val="00204783"/>
    <w:rsid w:val="00206559"/>
    <w:rsid w:val="0021014E"/>
    <w:rsid w:val="00211E92"/>
    <w:rsid w:val="00211FEA"/>
    <w:rsid w:val="00213744"/>
    <w:rsid w:val="00213C02"/>
    <w:rsid w:val="00214271"/>
    <w:rsid w:val="00215F69"/>
    <w:rsid w:val="002220E1"/>
    <w:rsid w:val="00222B59"/>
    <w:rsid w:val="00224679"/>
    <w:rsid w:val="00230A53"/>
    <w:rsid w:val="00231E79"/>
    <w:rsid w:val="002326BE"/>
    <w:rsid w:val="00233033"/>
    <w:rsid w:val="002340FF"/>
    <w:rsid w:val="00236798"/>
    <w:rsid w:val="002374A2"/>
    <w:rsid w:val="002420CE"/>
    <w:rsid w:val="00242CBC"/>
    <w:rsid w:val="0024368E"/>
    <w:rsid w:val="00243F16"/>
    <w:rsid w:val="002451E9"/>
    <w:rsid w:val="0024539C"/>
    <w:rsid w:val="0025043D"/>
    <w:rsid w:val="0025213E"/>
    <w:rsid w:val="00252390"/>
    <w:rsid w:val="002525D3"/>
    <w:rsid w:val="00253434"/>
    <w:rsid w:val="00254B3F"/>
    <w:rsid w:val="00255189"/>
    <w:rsid w:val="00256B5E"/>
    <w:rsid w:val="00257474"/>
    <w:rsid w:val="00257E35"/>
    <w:rsid w:val="002612AD"/>
    <w:rsid w:val="00261645"/>
    <w:rsid w:val="0026278D"/>
    <w:rsid w:val="00263D29"/>
    <w:rsid w:val="00264033"/>
    <w:rsid w:val="00264BF2"/>
    <w:rsid w:val="00266A59"/>
    <w:rsid w:val="00270D30"/>
    <w:rsid w:val="002728CE"/>
    <w:rsid w:val="00272D68"/>
    <w:rsid w:val="00273C79"/>
    <w:rsid w:val="002742F0"/>
    <w:rsid w:val="0027534E"/>
    <w:rsid w:val="002756C1"/>
    <w:rsid w:val="0027694A"/>
    <w:rsid w:val="002816D4"/>
    <w:rsid w:val="002828B7"/>
    <w:rsid w:val="00283BC0"/>
    <w:rsid w:val="0028558C"/>
    <w:rsid w:val="00287E5E"/>
    <w:rsid w:val="00291584"/>
    <w:rsid w:val="00291BFA"/>
    <w:rsid w:val="0029213E"/>
    <w:rsid w:val="00292BEF"/>
    <w:rsid w:val="00293CDF"/>
    <w:rsid w:val="002950C4"/>
    <w:rsid w:val="00295866"/>
    <w:rsid w:val="00295C67"/>
    <w:rsid w:val="002961D0"/>
    <w:rsid w:val="002966B3"/>
    <w:rsid w:val="00297597"/>
    <w:rsid w:val="002A0646"/>
    <w:rsid w:val="002A1F57"/>
    <w:rsid w:val="002A20F6"/>
    <w:rsid w:val="002A3609"/>
    <w:rsid w:val="002A3EE0"/>
    <w:rsid w:val="002A4BBA"/>
    <w:rsid w:val="002A58BD"/>
    <w:rsid w:val="002A5CA3"/>
    <w:rsid w:val="002A7974"/>
    <w:rsid w:val="002B0DFB"/>
    <w:rsid w:val="002B2640"/>
    <w:rsid w:val="002B32E7"/>
    <w:rsid w:val="002B39E4"/>
    <w:rsid w:val="002B3A73"/>
    <w:rsid w:val="002B3C70"/>
    <w:rsid w:val="002B4C7A"/>
    <w:rsid w:val="002B609E"/>
    <w:rsid w:val="002B761E"/>
    <w:rsid w:val="002C144A"/>
    <w:rsid w:val="002C1872"/>
    <w:rsid w:val="002C1F1C"/>
    <w:rsid w:val="002C46BE"/>
    <w:rsid w:val="002C503D"/>
    <w:rsid w:val="002C6B71"/>
    <w:rsid w:val="002D0AED"/>
    <w:rsid w:val="002D0D51"/>
    <w:rsid w:val="002D245E"/>
    <w:rsid w:val="002D2E9F"/>
    <w:rsid w:val="002D41E8"/>
    <w:rsid w:val="002D5DCF"/>
    <w:rsid w:val="002D62F9"/>
    <w:rsid w:val="002D6941"/>
    <w:rsid w:val="002D7894"/>
    <w:rsid w:val="002E11EE"/>
    <w:rsid w:val="002E3345"/>
    <w:rsid w:val="002E3C68"/>
    <w:rsid w:val="002E3DEE"/>
    <w:rsid w:val="002E5EAC"/>
    <w:rsid w:val="002F0CF0"/>
    <w:rsid w:val="002F165C"/>
    <w:rsid w:val="002F7416"/>
    <w:rsid w:val="002F7523"/>
    <w:rsid w:val="00300031"/>
    <w:rsid w:val="003030E5"/>
    <w:rsid w:val="00303142"/>
    <w:rsid w:val="00304735"/>
    <w:rsid w:val="003053F0"/>
    <w:rsid w:val="003054CF"/>
    <w:rsid w:val="003067B7"/>
    <w:rsid w:val="0030680E"/>
    <w:rsid w:val="0031123B"/>
    <w:rsid w:val="00311E29"/>
    <w:rsid w:val="003157D9"/>
    <w:rsid w:val="00317CDC"/>
    <w:rsid w:val="0032003E"/>
    <w:rsid w:val="003206FD"/>
    <w:rsid w:val="00320997"/>
    <w:rsid w:val="00322CB9"/>
    <w:rsid w:val="00325E41"/>
    <w:rsid w:val="0033014A"/>
    <w:rsid w:val="00331862"/>
    <w:rsid w:val="00331E7E"/>
    <w:rsid w:val="00334447"/>
    <w:rsid w:val="0033469F"/>
    <w:rsid w:val="003348C3"/>
    <w:rsid w:val="003353E6"/>
    <w:rsid w:val="00337DC4"/>
    <w:rsid w:val="00341176"/>
    <w:rsid w:val="00341BA5"/>
    <w:rsid w:val="0034345B"/>
    <w:rsid w:val="003469AF"/>
    <w:rsid w:val="00350882"/>
    <w:rsid w:val="003515E7"/>
    <w:rsid w:val="00354E71"/>
    <w:rsid w:val="0035670F"/>
    <w:rsid w:val="003573A4"/>
    <w:rsid w:val="00360B90"/>
    <w:rsid w:val="00363BD9"/>
    <w:rsid w:val="00370826"/>
    <w:rsid w:val="00371BF0"/>
    <w:rsid w:val="0037276A"/>
    <w:rsid w:val="00372777"/>
    <w:rsid w:val="00372BCE"/>
    <w:rsid w:val="00372D5E"/>
    <w:rsid w:val="003820F7"/>
    <w:rsid w:val="00383818"/>
    <w:rsid w:val="00383EBF"/>
    <w:rsid w:val="00384510"/>
    <w:rsid w:val="00386E48"/>
    <w:rsid w:val="00386FC9"/>
    <w:rsid w:val="003901D0"/>
    <w:rsid w:val="003927A3"/>
    <w:rsid w:val="00392DC2"/>
    <w:rsid w:val="0039339F"/>
    <w:rsid w:val="00393FB3"/>
    <w:rsid w:val="00395055"/>
    <w:rsid w:val="00397714"/>
    <w:rsid w:val="003A0D81"/>
    <w:rsid w:val="003A40FB"/>
    <w:rsid w:val="003A74F6"/>
    <w:rsid w:val="003A7F80"/>
    <w:rsid w:val="003B1662"/>
    <w:rsid w:val="003B279C"/>
    <w:rsid w:val="003B2B78"/>
    <w:rsid w:val="003B39D4"/>
    <w:rsid w:val="003B74A2"/>
    <w:rsid w:val="003C1394"/>
    <w:rsid w:val="003C20AC"/>
    <w:rsid w:val="003C2718"/>
    <w:rsid w:val="003C2F5B"/>
    <w:rsid w:val="003C3B60"/>
    <w:rsid w:val="003C48AC"/>
    <w:rsid w:val="003C506D"/>
    <w:rsid w:val="003C509A"/>
    <w:rsid w:val="003C5D6C"/>
    <w:rsid w:val="003C5E04"/>
    <w:rsid w:val="003C6C13"/>
    <w:rsid w:val="003D199C"/>
    <w:rsid w:val="003D19C1"/>
    <w:rsid w:val="003D40A1"/>
    <w:rsid w:val="003D4656"/>
    <w:rsid w:val="003D4A8E"/>
    <w:rsid w:val="003D6B85"/>
    <w:rsid w:val="003D6E89"/>
    <w:rsid w:val="003D7F49"/>
    <w:rsid w:val="003E0181"/>
    <w:rsid w:val="003E030C"/>
    <w:rsid w:val="003E0665"/>
    <w:rsid w:val="003E2773"/>
    <w:rsid w:val="003E27DC"/>
    <w:rsid w:val="003E2D7C"/>
    <w:rsid w:val="003E564F"/>
    <w:rsid w:val="003E5E80"/>
    <w:rsid w:val="003E756D"/>
    <w:rsid w:val="003F0CCA"/>
    <w:rsid w:val="003F11BF"/>
    <w:rsid w:val="003F1238"/>
    <w:rsid w:val="003F2AA1"/>
    <w:rsid w:val="003F3ED5"/>
    <w:rsid w:val="003F428C"/>
    <w:rsid w:val="003F5F2E"/>
    <w:rsid w:val="004003DD"/>
    <w:rsid w:val="00400579"/>
    <w:rsid w:val="004006FD"/>
    <w:rsid w:val="004027D2"/>
    <w:rsid w:val="00403DE3"/>
    <w:rsid w:val="0040473C"/>
    <w:rsid w:val="004052D8"/>
    <w:rsid w:val="00407446"/>
    <w:rsid w:val="004141B2"/>
    <w:rsid w:val="004153A0"/>
    <w:rsid w:val="00420A39"/>
    <w:rsid w:val="00422462"/>
    <w:rsid w:val="004250A8"/>
    <w:rsid w:val="004253B2"/>
    <w:rsid w:val="00425B4B"/>
    <w:rsid w:val="004263DC"/>
    <w:rsid w:val="00430426"/>
    <w:rsid w:val="004307B9"/>
    <w:rsid w:val="00430E77"/>
    <w:rsid w:val="00431B58"/>
    <w:rsid w:val="00432851"/>
    <w:rsid w:val="0043467C"/>
    <w:rsid w:val="004352D7"/>
    <w:rsid w:val="0043537F"/>
    <w:rsid w:val="0043602E"/>
    <w:rsid w:val="004361BA"/>
    <w:rsid w:val="00436CE7"/>
    <w:rsid w:val="00437603"/>
    <w:rsid w:val="0044013F"/>
    <w:rsid w:val="00441934"/>
    <w:rsid w:val="00443146"/>
    <w:rsid w:val="004446BB"/>
    <w:rsid w:val="00445229"/>
    <w:rsid w:val="00445465"/>
    <w:rsid w:val="00446BF8"/>
    <w:rsid w:val="00450D67"/>
    <w:rsid w:val="00451515"/>
    <w:rsid w:val="00451CDE"/>
    <w:rsid w:val="00452347"/>
    <w:rsid w:val="004531D0"/>
    <w:rsid w:val="00455B17"/>
    <w:rsid w:val="0046008B"/>
    <w:rsid w:val="00466597"/>
    <w:rsid w:val="00466BE3"/>
    <w:rsid w:val="00467649"/>
    <w:rsid w:val="00467FAE"/>
    <w:rsid w:val="00470F47"/>
    <w:rsid w:val="0047178B"/>
    <w:rsid w:val="0047257F"/>
    <w:rsid w:val="00472F15"/>
    <w:rsid w:val="00475CD6"/>
    <w:rsid w:val="0047664D"/>
    <w:rsid w:val="00480CFF"/>
    <w:rsid w:val="00482874"/>
    <w:rsid w:val="00483308"/>
    <w:rsid w:val="00483AF7"/>
    <w:rsid w:val="00484612"/>
    <w:rsid w:val="00486107"/>
    <w:rsid w:val="004862A9"/>
    <w:rsid w:val="00486399"/>
    <w:rsid w:val="004877F5"/>
    <w:rsid w:val="004903F7"/>
    <w:rsid w:val="00490A48"/>
    <w:rsid w:val="004939C3"/>
    <w:rsid w:val="004942FD"/>
    <w:rsid w:val="004967FE"/>
    <w:rsid w:val="00496D11"/>
    <w:rsid w:val="004972E4"/>
    <w:rsid w:val="00497CEC"/>
    <w:rsid w:val="004A4C87"/>
    <w:rsid w:val="004A5848"/>
    <w:rsid w:val="004A5DA5"/>
    <w:rsid w:val="004B31CE"/>
    <w:rsid w:val="004B35F2"/>
    <w:rsid w:val="004B3796"/>
    <w:rsid w:val="004B38F4"/>
    <w:rsid w:val="004B74C7"/>
    <w:rsid w:val="004B7654"/>
    <w:rsid w:val="004C1157"/>
    <w:rsid w:val="004C12AD"/>
    <w:rsid w:val="004C162A"/>
    <w:rsid w:val="004C463E"/>
    <w:rsid w:val="004C4E75"/>
    <w:rsid w:val="004C51D4"/>
    <w:rsid w:val="004D4DDA"/>
    <w:rsid w:val="004D652C"/>
    <w:rsid w:val="004E0289"/>
    <w:rsid w:val="004E1B5C"/>
    <w:rsid w:val="004E2400"/>
    <w:rsid w:val="004E3893"/>
    <w:rsid w:val="004E42B3"/>
    <w:rsid w:val="004E43A8"/>
    <w:rsid w:val="004E518A"/>
    <w:rsid w:val="004E5BBB"/>
    <w:rsid w:val="004F1664"/>
    <w:rsid w:val="004F169E"/>
    <w:rsid w:val="004F3342"/>
    <w:rsid w:val="004F42F5"/>
    <w:rsid w:val="004F5C58"/>
    <w:rsid w:val="004F752F"/>
    <w:rsid w:val="0050047D"/>
    <w:rsid w:val="00500F97"/>
    <w:rsid w:val="00500FFF"/>
    <w:rsid w:val="00501F9C"/>
    <w:rsid w:val="00502684"/>
    <w:rsid w:val="00502ACF"/>
    <w:rsid w:val="00502BD5"/>
    <w:rsid w:val="00504248"/>
    <w:rsid w:val="005048E8"/>
    <w:rsid w:val="00505481"/>
    <w:rsid w:val="00512DB6"/>
    <w:rsid w:val="005138CE"/>
    <w:rsid w:val="005145CA"/>
    <w:rsid w:val="00514A03"/>
    <w:rsid w:val="00516470"/>
    <w:rsid w:val="00516B86"/>
    <w:rsid w:val="00516CCE"/>
    <w:rsid w:val="00517B8A"/>
    <w:rsid w:val="00517E88"/>
    <w:rsid w:val="00520BCF"/>
    <w:rsid w:val="0052283B"/>
    <w:rsid w:val="0052300E"/>
    <w:rsid w:val="00523950"/>
    <w:rsid w:val="0052509A"/>
    <w:rsid w:val="00534FF6"/>
    <w:rsid w:val="005358FA"/>
    <w:rsid w:val="005369B7"/>
    <w:rsid w:val="00542E4C"/>
    <w:rsid w:val="00545D4F"/>
    <w:rsid w:val="00546A16"/>
    <w:rsid w:val="00546D35"/>
    <w:rsid w:val="00553DE9"/>
    <w:rsid w:val="00556032"/>
    <w:rsid w:val="00556365"/>
    <w:rsid w:val="00557196"/>
    <w:rsid w:val="005617DE"/>
    <w:rsid w:val="00561BAE"/>
    <w:rsid w:val="0056265F"/>
    <w:rsid w:val="00564208"/>
    <w:rsid w:val="00565117"/>
    <w:rsid w:val="0056605A"/>
    <w:rsid w:val="00566751"/>
    <w:rsid w:val="005672AB"/>
    <w:rsid w:val="00570A98"/>
    <w:rsid w:val="00570E8A"/>
    <w:rsid w:val="00572DD4"/>
    <w:rsid w:val="00576559"/>
    <w:rsid w:val="0058194A"/>
    <w:rsid w:val="00582749"/>
    <w:rsid w:val="00582C87"/>
    <w:rsid w:val="00583648"/>
    <w:rsid w:val="00583FC9"/>
    <w:rsid w:val="0058431D"/>
    <w:rsid w:val="00584542"/>
    <w:rsid w:val="005859CC"/>
    <w:rsid w:val="005863F0"/>
    <w:rsid w:val="00595466"/>
    <w:rsid w:val="00595DB1"/>
    <w:rsid w:val="00595FC6"/>
    <w:rsid w:val="00596559"/>
    <w:rsid w:val="005A068E"/>
    <w:rsid w:val="005A06FF"/>
    <w:rsid w:val="005A2451"/>
    <w:rsid w:val="005A2B75"/>
    <w:rsid w:val="005A2D22"/>
    <w:rsid w:val="005A31FC"/>
    <w:rsid w:val="005A3F5D"/>
    <w:rsid w:val="005A522E"/>
    <w:rsid w:val="005A59EE"/>
    <w:rsid w:val="005A5A48"/>
    <w:rsid w:val="005A69D9"/>
    <w:rsid w:val="005A7F5C"/>
    <w:rsid w:val="005A7FD2"/>
    <w:rsid w:val="005B015F"/>
    <w:rsid w:val="005B219E"/>
    <w:rsid w:val="005B402C"/>
    <w:rsid w:val="005B5693"/>
    <w:rsid w:val="005B6AE6"/>
    <w:rsid w:val="005B6FB4"/>
    <w:rsid w:val="005C1A79"/>
    <w:rsid w:val="005C5F13"/>
    <w:rsid w:val="005C70A0"/>
    <w:rsid w:val="005D0320"/>
    <w:rsid w:val="005D0370"/>
    <w:rsid w:val="005D094A"/>
    <w:rsid w:val="005D0FD9"/>
    <w:rsid w:val="005D1ACC"/>
    <w:rsid w:val="005D2F3E"/>
    <w:rsid w:val="005D54EC"/>
    <w:rsid w:val="005D66F9"/>
    <w:rsid w:val="005D6CB6"/>
    <w:rsid w:val="005D7750"/>
    <w:rsid w:val="005E1D64"/>
    <w:rsid w:val="005E2807"/>
    <w:rsid w:val="005E5E4D"/>
    <w:rsid w:val="005E7405"/>
    <w:rsid w:val="005F03B6"/>
    <w:rsid w:val="005F1C05"/>
    <w:rsid w:val="005F1D60"/>
    <w:rsid w:val="005F2D69"/>
    <w:rsid w:val="005F431E"/>
    <w:rsid w:val="0060140F"/>
    <w:rsid w:val="006019D3"/>
    <w:rsid w:val="0060374E"/>
    <w:rsid w:val="00604DA3"/>
    <w:rsid w:val="00604F7B"/>
    <w:rsid w:val="00605921"/>
    <w:rsid w:val="00607EC4"/>
    <w:rsid w:val="006116C4"/>
    <w:rsid w:val="0061606F"/>
    <w:rsid w:val="0061625B"/>
    <w:rsid w:val="00616E10"/>
    <w:rsid w:val="00617F66"/>
    <w:rsid w:val="00620618"/>
    <w:rsid w:val="006262A3"/>
    <w:rsid w:val="0063189F"/>
    <w:rsid w:val="0063628D"/>
    <w:rsid w:val="0064080D"/>
    <w:rsid w:val="00640F5E"/>
    <w:rsid w:val="006415CF"/>
    <w:rsid w:val="00642D95"/>
    <w:rsid w:val="00643038"/>
    <w:rsid w:val="0064783B"/>
    <w:rsid w:val="006500FE"/>
    <w:rsid w:val="006502F4"/>
    <w:rsid w:val="00651CA5"/>
    <w:rsid w:val="00652555"/>
    <w:rsid w:val="00652942"/>
    <w:rsid w:val="00653365"/>
    <w:rsid w:val="006536E3"/>
    <w:rsid w:val="006616F7"/>
    <w:rsid w:val="00664AFC"/>
    <w:rsid w:val="006651E5"/>
    <w:rsid w:val="00666153"/>
    <w:rsid w:val="006725B7"/>
    <w:rsid w:val="00676CAF"/>
    <w:rsid w:val="00680E39"/>
    <w:rsid w:val="00681525"/>
    <w:rsid w:val="00681AF5"/>
    <w:rsid w:val="00682799"/>
    <w:rsid w:val="006839D9"/>
    <w:rsid w:val="00683C7C"/>
    <w:rsid w:val="00686614"/>
    <w:rsid w:val="00690015"/>
    <w:rsid w:val="00690126"/>
    <w:rsid w:val="006903BB"/>
    <w:rsid w:val="006919B4"/>
    <w:rsid w:val="0069440D"/>
    <w:rsid w:val="0069489F"/>
    <w:rsid w:val="0069715B"/>
    <w:rsid w:val="006A050E"/>
    <w:rsid w:val="006A080F"/>
    <w:rsid w:val="006A0AC5"/>
    <w:rsid w:val="006A2938"/>
    <w:rsid w:val="006A319A"/>
    <w:rsid w:val="006A7505"/>
    <w:rsid w:val="006B0CD4"/>
    <w:rsid w:val="006B1D1C"/>
    <w:rsid w:val="006B2F27"/>
    <w:rsid w:val="006B41E9"/>
    <w:rsid w:val="006B656E"/>
    <w:rsid w:val="006B68BC"/>
    <w:rsid w:val="006C0289"/>
    <w:rsid w:val="006C0CB2"/>
    <w:rsid w:val="006C1C5C"/>
    <w:rsid w:val="006C2409"/>
    <w:rsid w:val="006C32DD"/>
    <w:rsid w:val="006C3B83"/>
    <w:rsid w:val="006C4960"/>
    <w:rsid w:val="006C6CAF"/>
    <w:rsid w:val="006C71DE"/>
    <w:rsid w:val="006C77CD"/>
    <w:rsid w:val="006D07BB"/>
    <w:rsid w:val="006D332F"/>
    <w:rsid w:val="006D57AB"/>
    <w:rsid w:val="006D5A04"/>
    <w:rsid w:val="006D5E61"/>
    <w:rsid w:val="006D5EF0"/>
    <w:rsid w:val="006D7AD7"/>
    <w:rsid w:val="006E0A73"/>
    <w:rsid w:val="006E1629"/>
    <w:rsid w:val="006E163E"/>
    <w:rsid w:val="006E3F9A"/>
    <w:rsid w:val="006E5126"/>
    <w:rsid w:val="006E650F"/>
    <w:rsid w:val="006E7598"/>
    <w:rsid w:val="006F0B22"/>
    <w:rsid w:val="006F154E"/>
    <w:rsid w:val="006F2582"/>
    <w:rsid w:val="006F2B85"/>
    <w:rsid w:val="006F36C2"/>
    <w:rsid w:val="006F5B09"/>
    <w:rsid w:val="006F610D"/>
    <w:rsid w:val="006F65FF"/>
    <w:rsid w:val="006F6C7A"/>
    <w:rsid w:val="007005ED"/>
    <w:rsid w:val="0070272B"/>
    <w:rsid w:val="00702D64"/>
    <w:rsid w:val="00702E8E"/>
    <w:rsid w:val="007030A8"/>
    <w:rsid w:val="007050FC"/>
    <w:rsid w:val="007052C0"/>
    <w:rsid w:val="007109FB"/>
    <w:rsid w:val="00714FB3"/>
    <w:rsid w:val="007162CE"/>
    <w:rsid w:val="007167CC"/>
    <w:rsid w:val="007179BB"/>
    <w:rsid w:val="00720555"/>
    <w:rsid w:val="00723693"/>
    <w:rsid w:val="007243FD"/>
    <w:rsid w:val="00724B2B"/>
    <w:rsid w:val="007254BA"/>
    <w:rsid w:val="007277A5"/>
    <w:rsid w:val="007307F3"/>
    <w:rsid w:val="0073132C"/>
    <w:rsid w:val="0073235D"/>
    <w:rsid w:val="007325B4"/>
    <w:rsid w:val="00733F5C"/>
    <w:rsid w:val="007352C8"/>
    <w:rsid w:val="007353E0"/>
    <w:rsid w:val="00736E21"/>
    <w:rsid w:val="007370C4"/>
    <w:rsid w:val="007372B4"/>
    <w:rsid w:val="00737EA9"/>
    <w:rsid w:val="007408CA"/>
    <w:rsid w:val="007419C2"/>
    <w:rsid w:val="0074310D"/>
    <w:rsid w:val="00744663"/>
    <w:rsid w:val="00744E67"/>
    <w:rsid w:val="007451C1"/>
    <w:rsid w:val="007476B3"/>
    <w:rsid w:val="0075111E"/>
    <w:rsid w:val="00753B63"/>
    <w:rsid w:val="00755A3F"/>
    <w:rsid w:val="00756200"/>
    <w:rsid w:val="00756FCA"/>
    <w:rsid w:val="007570A7"/>
    <w:rsid w:val="00760C9A"/>
    <w:rsid w:val="00761023"/>
    <w:rsid w:val="00761162"/>
    <w:rsid w:val="00762080"/>
    <w:rsid w:val="007631EF"/>
    <w:rsid w:val="00763E28"/>
    <w:rsid w:val="00764759"/>
    <w:rsid w:val="007649F1"/>
    <w:rsid w:val="0076514E"/>
    <w:rsid w:val="00771DF1"/>
    <w:rsid w:val="0077248F"/>
    <w:rsid w:val="00772B2B"/>
    <w:rsid w:val="00772E4E"/>
    <w:rsid w:val="00775618"/>
    <w:rsid w:val="00775C0B"/>
    <w:rsid w:val="007766F9"/>
    <w:rsid w:val="007769B3"/>
    <w:rsid w:val="00776D5C"/>
    <w:rsid w:val="007770DB"/>
    <w:rsid w:val="0078021F"/>
    <w:rsid w:val="00780D9E"/>
    <w:rsid w:val="00780DDB"/>
    <w:rsid w:val="007812A6"/>
    <w:rsid w:val="007813EE"/>
    <w:rsid w:val="00781E57"/>
    <w:rsid w:val="00782F71"/>
    <w:rsid w:val="00783987"/>
    <w:rsid w:val="00783D0D"/>
    <w:rsid w:val="007856A7"/>
    <w:rsid w:val="00787BB0"/>
    <w:rsid w:val="00790CFB"/>
    <w:rsid w:val="00791996"/>
    <w:rsid w:val="0079328E"/>
    <w:rsid w:val="00793297"/>
    <w:rsid w:val="00793760"/>
    <w:rsid w:val="00795CE6"/>
    <w:rsid w:val="00795D61"/>
    <w:rsid w:val="007964EE"/>
    <w:rsid w:val="00796555"/>
    <w:rsid w:val="00797202"/>
    <w:rsid w:val="007A1180"/>
    <w:rsid w:val="007A2F7F"/>
    <w:rsid w:val="007A3826"/>
    <w:rsid w:val="007A47F2"/>
    <w:rsid w:val="007A4EA0"/>
    <w:rsid w:val="007A4FA8"/>
    <w:rsid w:val="007A5078"/>
    <w:rsid w:val="007A7410"/>
    <w:rsid w:val="007A7540"/>
    <w:rsid w:val="007B049D"/>
    <w:rsid w:val="007B0D0E"/>
    <w:rsid w:val="007B2D56"/>
    <w:rsid w:val="007B3C84"/>
    <w:rsid w:val="007B76C1"/>
    <w:rsid w:val="007C1435"/>
    <w:rsid w:val="007C15B9"/>
    <w:rsid w:val="007C1F89"/>
    <w:rsid w:val="007C516E"/>
    <w:rsid w:val="007C59F3"/>
    <w:rsid w:val="007C7706"/>
    <w:rsid w:val="007C779D"/>
    <w:rsid w:val="007D0E6D"/>
    <w:rsid w:val="007D2022"/>
    <w:rsid w:val="007D3490"/>
    <w:rsid w:val="007D44BE"/>
    <w:rsid w:val="007D4A2A"/>
    <w:rsid w:val="007D4B8D"/>
    <w:rsid w:val="007D6169"/>
    <w:rsid w:val="007D7030"/>
    <w:rsid w:val="007D716F"/>
    <w:rsid w:val="007D7632"/>
    <w:rsid w:val="007D7A15"/>
    <w:rsid w:val="007E184D"/>
    <w:rsid w:val="007E205E"/>
    <w:rsid w:val="007E2449"/>
    <w:rsid w:val="007E38D2"/>
    <w:rsid w:val="007E475E"/>
    <w:rsid w:val="007E4E0F"/>
    <w:rsid w:val="007E6BD2"/>
    <w:rsid w:val="007E7E57"/>
    <w:rsid w:val="007F1A90"/>
    <w:rsid w:val="007F1C28"/>
    <w:rsid w:val="007F1C80"/>
    <w:rsid w:val="007F235A"/>
    <w:rsid w:val="007F2B2B"/>
    <w:rsid w:val="007F2D7D"/>
    <w:rsid w:val="007F4E95"/>
    <w:rsid w:val="00800A28"/>
    <w:rsid w:val="00804A80"/>
    <w:rsid w:val="00806C02"/>
    <w:rsid w:val="0080750E"/>
    <w:rsid w:val="00810237"/>
    <w:rsid w:val="00810696"/>
    <w:rsid w:val="008129D0"/>
    <w:rsid w:val="00813469"/>
    <w:rsid w:val="00813F45"/>
    <w:rsid w:val="00815128"/>
    <w:rsid w:val="00815789"/>
    <w:rsid w:val="00817C97"/>
    <w:rsid w:val="00820828"/>
    <w:rsid w:val="00820C68"/>
    <w:rsid w:val="00820CDC"/>
    <w:rsid w:val="0082416B"/>
    <w:rsid w:val="00831580"/>
    <w:rsid w:val="00831764"/>
    <w:rsid w:val="008325D5"/>
    <w:rsid w:val="008327B3"/>
    <w:rsid w:val="00833D32"/>
    <w:rsid w:val="00834506"/>
    <w:rsid w:val="008355A0"/>
    <w:rsid w:val="008358F8"/>
    <w:rsid w:val="00837767"/>
    <w:rsid w:val="008408C5"/>
    <w:rsid w:val="00841B3D"/>
    <w:rsid w:val="0084242E"/>
    <w:rsid w:val="00843F0A"/>
    <w:rsid w:val="00845F1E"/>
    <w:rsid w:val="00846EBA"/>
    <w:rsid w:val="0084726B"/>
    <w:rsid w:val="00847491"/>
    <w:rsid w:val="00851082"/>
    <w:rsid w:val="0085129C"/>
    <w:rsid w:val="00851BEC"/>
    <w:rsid w:val="00852879"/>
    <w:rsid w:val="00852ABE"/>
    <w:rsid w:val="008540C4"/>
    <w:rsid w:val="00854B78"/>
    <w:rsid w:val="008552B9"/>
    <w:rsid w:val="00857F3E"/>
    <w:rsid w:val="00860120"/>
    <w:rsid w:val="00862D1E"/>
    <w:rsid w:val="008632FB"/>
    <w:rsid w:val="00863BB1"/>
    <w:rsid w:val="008643EE"/>
    <w:rsid w:val="00866602"/>
    <w:rsid w:val="008706C1"/>
    <w:rsid w:val="008729A4"/>
    <w:rsid w:val="00875220"/>
    <w:rsid w:val="008755FD"/>
    <w:rsid w:val="00876E13"/>
    <w:rsid w:val="00877424"/>
    <w:rsid w:val="00881CBB"/>
    <w:rsid w:val="00882821"/>
    <w:rsid w:val="008859DA"/>
    <w:rsid w:val="00885D60"/>
    <w:rsid w:val="008916FE"/>
    <w:rsid w:val="00892333"/>
    <w:rsid w:val="00894FE1"/>
    <w:rsid w:val="008973E2"/>
    <w:rsid w:val="008A18E3"/>
    <w:rsid w:val="008A2897"/>
    <w:rsid w:val="008A4B4B"/>
    <w:rsid w:val="008A4B90"/>
    <w:rsid w:val="008A53F1"/>
    <w:rsid w:val="008A6534"/>
    <w:rsid w:val="008B50BF"/>
    <w:rsid w:val="008B5BDD"/>
    <w:rsid w:val="008B6083"/>
    <w:rsid w:val="008B7F57"/>
    <w:rsid w:val="008C15F8"/>
    <w:rsid w:val="008C32F6"/>
    <w:rsid w:val="008C464C"/>
    <w:rsid w:val="008C5E9E"/>
    <w:rsid w:val="008C640B"/>
    <w:rsid w:val="008D0297"/>
    <w:rsid w:val="008D0FC1"/>
    <w:rsid w:val="008D1476"/>
    <w:rsid w:val="008D25A2"/>
    <w:rsid w:val="008D3E30"/>
    <w:rsid w:val="008D4AB3"/>
    <w:rsid w:val="008D50A2"/>
    <w:rsid w:val="008D793C"/>
    <w:rsid w:val="008E010B"/>
    <w:rsid w:val="008E35FD"/>
    <w:rsid w:val="008E4635"/>
    <w:rsid w:val="008E672D"/>
    <w:rsid w:val="008F1F3D"/>
    <w:rsid w:val="008F24D6"/>
    <w:rsid w:val="008F296B"/>
    <w:rsid w:val="008F2C2B"/>
    <w:rsid w:val="008F501F"/>
    <w:rsid w:val="008F5B9F"/>
    <w:rsid w:val="009005E0"/>
    <w:rsid w:val="009033D7"/>
    <w:rsid w:val="00903E77"/>
    <w:rsid w:val="009048A2"/>
    <w:rsid w:val="00904B0B"/>
    <w:rsid w:val="009075A1"/>
    <w:rsid w:val="00913143"/>
    <w:rsid w:val="00916CA7"/>
    <w:rsid w:val="00917265"/>
    <w:rsid w:val="009203DE"/>
    <w:rsid w:val="00922571"/>
    <w:rsid w:val="00923C55"/>
    <w:rsid w:val="00926734"/>
    <w:rsid w:val="00926F74"/>
    <w:rsid w:val="00931456"/>
    <w:rsid w:val="00933386"/>
    <w:rsid w:val="0093623C"/>
    <w:rsid w:val="00940746"/>
    <w:rsid w:val="009412B9"/>
    <w:rsid w:val="009434E2"/>
    <w:rsid w:val="00943C50"/>
    <w:rsid w:val="00943C75"/>
    <w:rsid w:val="00943EB6"/>
    <w:rsid w:val="00944AE1"/>
    <w:rsid w:val="00946DC4"/>
    <w:rsid w:val="00947846"/>
    <w:rsid w:val="00950AAF"/>
    <w:rsid w:val="00951204"/>
    <w:rsid w:val="009516F8"/>
    <w:rsid w:val="00952816"/>
    <w:rsid w:val="00954914"/>
    <w:rsid w:val="00955209"/>
    <w:rsid w:val="0095706F"/>
    <w:rsid w:val="0095708A"/>
    <w:rsid w:val="009574F2"/>
    <w:rsid w:val="009604F0"/>
    <w:rsid w:val="0096061A"/>
    <w:rsid w:val="00963CCF"/>
    <w:rsid w:val="00964F3D"/>
    <w:rsid w:val="0096727D"/>
    <w:rsid w:val="00967DB9"/>
    <w:rsid w:val="00973259"/>
    <w:rsid w:val="00973357"/>
    <w:rsid w:val="009739C9"/>
    <w:rsid w:val="00974DBA"/>
    <w:rsid w:val="00974DC8"/>
    <w:rsid w:val="00976218"/>
    <w:rsid w:val="00984205"/>
    <w:rsid w:val="00984AAD"/>
    <w:rsid w:val="00984BFF"/>
    <w:rsid w:val="00986FCF"/>
    <w:rsid w:val="00990508"/>
    <w:rsid w:val="00990728"/>
    <w:rsid w:val="00994F54"/>
    <w:rsid w:val="009950D3"/>
    <w:rsid w:val="00996C3D"/>
    <w:rsid w:val="00997013"/>
    <w:rsid w:val="009974E9"/>
    <w:rsid w:val="009A120A"/>
    <w:rsid w:val="009A132B"/>
    <w:rsid w:val="009A19E4"/>
    <w:rsid w:val="009A2261"/>
    <w:rsid w:val="009A23FF"/>
    <w:rsid w:val="009A31C7"/>
    <w:rsid w:val="009A3DCD"/>
    <w:rsid w:val="009A3E1D"/>
    <w:rsid w:val="009A556A"/>
    <w:rsid w:val="009A6823"/>
    <w:rsid w:val="009A7309"/>
    <w:rsid w:val="009A7E8D"/>
    <w:rsid w:val="009B0CCD"/>
    <w:rsid w:val="009B11A5"/>
    <w:rsid w:val="009B18BD"/>
    <w:rsid w:val="009B3198"/>
    <w:rsid w:val="009B41AC"/>
    <w:rsid w:val="009B4570"/>
    <w:rsid w:val="009B5808"/>
    <w:rsid w:val="009B5AE3"/>
    <w:rsid w:val="009B6A88"/>
    <w:rsid w:val="009B6F68"/>
    <w:rsid w:val="009C1113"/>
    <w:rsid w:val="009C3B11"/>
    <w:rsid w:val="009C4B8B"/>
    <w:rsid w:val="009C531E"/>
    <w:rsid w:val="009D2291"/>
    <w:rsid w:val="009D35B7"/>
    <w:rsid w:val="009D3A19"/>
    <w:rsid w:val="009D3BDB"/>
    <w:rsid w:val="009D4295"/>
    <w:rsid w:val="009D4450"/>
    <w:rsid w:val="009D525F"/>
    <w:rsid w:val="009D71B8"/>
    <w:rsid w:val="009D7441"/>
    <w:rsid w:val="009E1A6A"/>
    <w:rsid w:val="009E1FD0"/>
    <w:rsid w:val="009E2F54"/>
    <w:rsid w:val="009E3E7F"/>
    <w:rsid w:val="009E4762"/>
    <w:rsid w:val="009E53A4"/>
    <w:rsid w:val="009F09C8"/>
    <w:rsid w:val="009F1055"/>
    <w:rsid w:val="009F1ED9"/>
    <w:rsid w:val="009F41F6"/>
    <w:rsid w:val="009F5625"/>
    <w:rsid w:val="009F5D34"/>
    <w:rsid w:val="009F6032"/>
    <w:rsid w:val="009F6256"/>
    <w:rsid w:val="00A00E0F"/>
    <w:rsid w:val="00A02901"/>
    <w:rsid w:val="00A039D6"/>
    <w:rsid w:val="00A03DCB"/>
    <w:rsid w:val="00A05681"/>
    <w:rsid w:val="00A06126"/>
    <w:rsid w:val="00A06415"/>
    <w:rsid w:val="00A07D08"/>
    <w:rsid w:val="00A11D0C"/>
    <w:rsid w:val="00A122B7"/>
    <w:rsid w:val="00A141C4"/>
    <w:rsid w:val="00A1524B"/>
    <w:rsid w:val="00A15A4E"/>
    <w:rsid w:val="00A22936"/>
    <w:rsid w:val="00A26FEA"/>
    <w:rsid w:val="00A27F60"/>
    <w:rsid w:val="00A308DD"/>
    <w:rsid w:val="00A33128"/>
    <w:rsid w:val="00A33172"/>
    <w:rsid w:val="00A3336A"/>
    <w:rsid w:val="00A337D5"/>
    <w:rsid w:val="00A33B71"/>
    <w:rsid w:val="00A3511F"/>
    <w:rsid w:val="00A35A17"/>
    <w:rsid w:val="00A3753D"/>
    <w:rsid w:val="00A4031A"/>
    <w:rsid w:val="00A42429"/>
    <w:rsid w:val="00A43C00"/>
    <w:rsid w:val="00A44F94"/>
    <w:rsid w:val="00A451F7"/>
    <w:rsid w:val="00A47FD4"/>
    <w:rsid w:val="00A53DD4"/>
    <w:rsid w:val="00A5444D"/>
    <w:rsid w:val="00A54BBC"/>
    <w:rsid w:val="00A54E6B"/>
    <w:rsid w:val="00A600A3"/>
    <w:rsid w:val="00A60FE3"/>
    <w:rsid w:val="00A6174E"/>
    <w:rsid w:val="00A62845"/>
    <w:rsid w:val="00A62AAC"/>
    <w:rsid w:val="00A65EC6"/>
    <w:rsid w:val="00A66C89"/>
    <w:rsid w:val="00A73C75"/>
    <w:rsid w:val="00A7652B"/>
    <w:rsid w:val="00A77467"/>
    <w:rsid w:val="00A77D00"/>
    <w:rsid w:val="00A80592"/>
    <w:rsid w:val="00A812C8"/>
    <w:rsid w:val="00A8187C"/>
    <w:rsid w:val="00A81BF5"/>
    <w:rsid w:val="00A84294"/>
    <w:rsid w:val="00A909DC"/>
    <w:rsid w:val="00A936E7"/>
    <w:rsid w:val="00A94322"/>
    <w:rsid w:val="00A94DF5"/>
    <w:rsid w:val="00A955FC"/>
    <w:rsid w:val="00A9617B"/>
    <w:rsid w:val="00AA1702"/>
    <w:rsid w:val="00AA199A"/>
    <w:rsid w:val="00AA2C60"/>
    <w:rsid w:val="00AA4B29"/>
    <w:rsid w:val="00AA5A8D"/>
    <w:rsid w:val="00AB000E"/>
    <w:rsid w:val="00AB028C"/>
    <w:rsid w:val="00AB140A"/>
    <w:rsid w:val="00AB29E0"/>
    <w:rsid w:val="00AB3CD6"/>
    <w:rsid w:val="00AB416B"/>
    <w:rsid w:val="00AB441D"/>
    <w:rsid w:val="00AC0F5A"/>
    <w:rsid w:val="00AC1EA1"/>
    <w:rsid w:val="00AC3967"/>
    <w:rsid w:val="00AC5CFF"/>
    <w:rsid w:val="00AC5EBB"/>
    <w:rsid w:val="00AC61AC"/>
    <w:rsid w:val="00AC6A0F"/>
    <w:rsid w:val="00AC711C"/>
    <w:rsid w:val="00AD06AB"/>
    <w:rsid w:val="00AD0C44"/>
    <w:rsid w:val="00AD2235"/>
    <w:rsid w:val="00AD2418"/>
    <w:rsid w:val="00AD262E"/>
    <w:rsid w:val="00AD2FD4"/>
    <w:rsid w:val="00AD54DA"/>
    <w:rsid w:val="00AD77DB"/>
    <w:rsid w:val="00AE0DF1"/>
    <w:rsid w:val="00AE1638"/>
    <w:rsid w:val="00AE2880"/>
    <w:rsid w:val="00AE64A3"/>
    <w:rsid w:val="00AF0DE2"/>
    <w:rsid w:val="00AF37D3"/>
    <w:rsid w:val="00AF4040"/>
    <w:rsid w:val="00AF447E"/>
    <w:rsid w:val="00AF5467"/>
    <w:rsid w:val="00AF63A3"/>
    <w:rsid w:val="00B0133B"/>
    <w:rsid w:val="00B02468"/>
    <w:rsid w:val="00B02930"/>
    <w:rsid w:val="00B0589E"/>
    <w:rsid w:val="00B05A44"/>
    <w:rsid w:val="00B07B7A"/>
    <w:rsid w:val="00B13083"/>
    <w:rsid w:val="00B16E95"/>
    <w:rsid w:val="00B179B8"/>
    <w:rsid w:val="00B17E33"/>
    <w:rsid w:val="00B20F16"/>
    <w:rsid w:val="00B21053"/>
    <w:rsid w:val="00B21D18"/>
    <w:rsid w:val="00B224AD"/>
    <w:rsid w:val="00B2367A"/>
    <w:rsid w:val="00B25859"/>
    <w:rsid w:val="00B260FD"/>
    <w:rsid w:val="00B26750"/>
    <w:rsid w:val="00B267DC"/>
    <w:rsid w:val="00B26A37"/>
    <w:rsid w:val="00B30AF9"/>
    <w:rsid w:val="00B361A9"/>
    <w:rsid w:val="00B365C6"/>
    <w:rsid w:val="00B366B4"/>
    <w:rsid w:val="00B36C82"/>
    <w:rsid w:val="00B36F2A"/>
    <w:rsid w:val="00B4038F"/>
    <w:rsid w:val="00B41681"/>
    <w:rsid w:val="00B41F45"/>
    <w:rsid w:val="00B4474F"/>
    <w:rsid w:val="00B53499"/>
    <w:rsid w:val="00B608D7"/>
    <w:rsid w:val="00B62D93"/>
    <w:rsid w:val="00B649E7"/>
    <w:rsid w:val="00B653D8"/>
    <w:rsid w:val="00B65CFA"/>
    <w:rsid w:val="00B66903"/>
    <w:rsid w:val="00B715FE"/>
    <w:rsid w:val="00B72B07"/>
    <w:rsid w:val="00B774CF"/>
    <w:rsid w:val="00B80EB5"/>
    <w:rsid w:val="00B80F20"/>
    <w:rsid w:val="00B816B3"/>
    <w:rsid w:val="00B831C0"/>
    <w:rsid w:val="00B8537C"/>
    <w:rsid w:val="00B856C5"/>
    <w:rsid w:val="00B86E58"/>
    <w:rsid w:val="00B875BB"/>
    <w:rsid w:val="00B90727"/>
    <w:rsid w:val="00B90E5B"/>
    <w:rsid w:val="00B955E8"/>
    <w:rsid w:val="00B9649E"/>
    <w:rsid w:val="00B96F49"/>
    <w:rsid w:val="00BA02FC"/>
    <w:rsid w:val="00BA399C"/>
    <w:rsid w:val="00BA3B42"/>
    <w:rsid w:val="00BA44E1"/>
    <w:rsid w:val="00BA54C1"/>
    <w:rsid w:val="00BA63F4"/>
    <w:rsid w:val="00BB013B"/>
    <w:rsid w:val="00BB03F7"/>
    <w:rsid w:val="00BB1FAF"/>
    <w:rsid w:val="00BB2BB7"/>
    <w:rsid w:val="00BB303D"/>
    <w:rsid w:val="00BB32C4"/>
    <w:rsid w:val="00BB3C6E"/>
    <w:rsid w:val="00BB481E"/>
    <w:rsid w:val="00BB4C8F"/>
    <w:rsid w:val="00BB5F26"/>
    <w:rsid w:val="00BC028B"/>
    <w:rsid w:val="00BC133E"/>
    <w:rsid w:val="00BC1DC0"/>
    <w:rsid w:val="00BC3DA4"/>
    <w:rsid w:val="00BD5C86"/>
    <w:rsid w:val="00BD5E25"/>
    <w:rsid w:val="00BD5F98"/>
    <w:rsid w:val="00BD6BA1"/>
    <w:rsid w:val="00BD7BDB"/>
    <w:rsid w:val="00BE65AC"/>
    <w:rsid w:val="00BE768C"/>
    <w:rsid w:val="00BE7BD7"/>
    <w:rsid w:val="00BF0085"/>
    <w:rsid w:val="00BF1DEE"/>
    <w:rsid w:val="00BF2D90"/>
    <w:rsid w:val="00BF385A"/>
    <w:rsid w:val="00BF4F05"/>
    <w:rsid w:val="00BF5613"/>
    <w:rsid w:val="00BF6DF6"/>
    <w:rsid w:val="00C00B46"/>
    <w:rsid w:val="00C01FB3"/>
    <w:rsid w:val="00C0228D"/>
    <w:rsid w:val="00C02960"/>
    <w:rsid w:val="00C02E0F"/>
    <w:rsid w:val="00C03397"/>
    <w:rsid w:val="00C10B1B"/>
    <w:rsid w:val="00C12A12"/>
    <w:rsid w:val="00C13021"/>
    <w:rsid w:val="00C13DFC"/>
    <w:rsid w:val="00C148CC"/>
    <w:rsid w:val="00C16816"/>
    <w:rsid w:val="00C1690C"/>
    <w:rsid w:val="00C17658"/>
    <w:rsid w:val="00C22AD1"/>
    <w:rsid w:val="00C23686"/>
    <w:rsid w:val="00C24519"/>
    <w:rsid w:val="00C245D3"/>
    <w:rsid w:val="00C2541C"/>
    <w:rsid w:val="00C277AE"/>
    <w:rsid w:val="00C30241"/>
    <w:rsid w:val="00C30D5D"/>
    <w:rsid w:val="00C31668"/>
    <w:rsid w:val="00C32843"/>
    <w:rsid w:val="00C32956"/>
    <w:rsid w:val="00C341DB"/>
    <w:rsid w:val="00C343E5"/>
    <w:rsid w:val="00C356AF"/>
    <w:rsid w:val="00C3740F"/>
    <w:rsid w:val="00C4176A"/>
    <w:rsid w:val="00C445C4"/>
    <w:rsid w:val="00C45F1E"/>
    <w:rsid w:val="00C462DE"/>
    <w:rsid w:val="00C50767"/>
    <w:rsid w:val="00C522AA"/>
    <w:rsid w:val="00C53DEF"/>
    <w:rsid w:val="00C55A50"/>
    <w:rsid w:val="00C56864"/>
    <w:rsid w:val="00C56DCE"/>
    <w:rsid w:val="00C57C83"/>
    <w:rsid w:val="00C618E9"/>
    <w:rsid w:val="00C6291F"/>
    <w:rsid w:val="00C63DBC"/>
    <w:rsid w:val="00C64548"/>
    <w:rsid w:val="00C64BDD"/>
    <w:rsid w:val="00C64EEB"/>
    <w:rsid w:val="00C6598B"/>
    <w:rsid w:val="00C65C4B"/>
    <w:rsid w:val="00C6691F"/>
    <w:rsid w:val="00C672B0"/>
    <w:rsid w:val="00C67A93"/>
    <w:rsid w:val="00C67DF1"/>
    <w:rsid w:val="00C73224"/>
    <w:rsid w:val="00C73B17"/>
    <w:rsid w:val="00C75962"/>
    <w:rsid w:val="00C76915"/>
    <w:rsid w:val="00C76C48"/>
    <w:rsid w:val="00C76E5C"/>
    <w:rsid w:val="00C82230"/>
    <w:rsid w:val="00C82E70"/>
    <w:rsid w:val="00C84B3F"/>
    <w:rsid w:val="00C8603E"/>
    <w:rsid w:val="00C8748A"/>
    <w:rsid w:val="00C874F4"/>
    <w:rsid w:val="00C903FA"/>
    <w:rsid w:val="00C90E23"/>
    <w:rsid w:val="00C9123E"/>
    <w:rsid w:val="00C919EC"/>
    <w:rsid w:val="00C926C0"/>
    <w:rsid w:val="00C928DC"/>
    <w:rsid w:val="00C92C1A"/>
    <w:rsid w:val="00C92CBF"/>
    <w:rsid w:val="00C962C9"/>
    <w:rsid w:val="00C96CF9"/>
    <w:rsid w:val="00CA1225"/>
    <w:rsid w:val="00CA23F9"/>
    <w:rsid w:val="00CA28F3"/>
    <w:rsid w:val="00CA2B28"/>
    <w:rsid w:val="00CA42DE"/>
    <w:rsid w:val="00CA6EEA"/>
    <w:rsid w:val="00CB08A9"/>
    <w:rsid w:val="00CB0C9A"/>
    <w:rsid w:val="00CB0F13"/>
    <w:rsid w:val="00CB3A4D"/>
    <w:rsid w:val="00CB4094"/>
    <w:rsid w:val="00CB4FCD"/>
    <w:rsid w:val="00CB61AB"/>
    <w:rsid w:val="00CB79B9"/>
    <w:rsid w:val="00CC0551"/>
    <w:rsid w:val="00CC0DCD"/>
    <w:rsid w:val="00CC2AB9"/>
    <w:rsid w:val="00CC31EB"/>
    <w:rsid w:val="00CC4EEE"/>
    <w:rsid w:val="00CC61F6"/>
    <w:rsid w:val="00CC71A8"/>
    <w:rsid w:val="00CC7284"/>
    <w:rsid w:val="00CD0141"/>
    <w:rsid w:val="00CD0218"/>
    <w:rsid w:val="00CD07BC"/>
    <w:rsid w:val="00CD2990"/>
    <w:rsid w:val="00CD434C"/>
    <w:rsid w:val="00CD466A"/>
    <w:rsid w:val="00CD6870"/>
    <w:rsid w:val="00CD6B2D"/>
    <w:rsid w:val="00CD7F46"/>
    <w:rsid w:val="00CE0556"/>
    <w:rsid w:val="00CE23E8"/>
    <w:rsid w:val="00CE3534"/>
    <w:rsid w:val="00CE54F8"/>
    <w:rsid w:val="00CF2902"/>
    <w:rsid w:val="00CF36B6"/>
    <w:rsid w:val="00CF6589"/>
    <w:rsid w:val="00CF68BD"/>
    <w:rsid w:val="00D00F8C"/>
    <w:rsid w:val="00D00F8E"/>
    <w:rsid w:val="00D011B7"/>
    <w:rsid w:val="00D05556"/>
    <w:rsid w:val="00D0749C"/>
    <w:rsid w:val="00D079A5"/>
    <w:rsid w:val="00D102C8"/>
    <w:rsid w:val="00D103D3"/>
    <w:rsid w:val="00D112DF"/>
    <w:rsid w:val="00D11E67"/>
    <w:rsid w:val="00D12B33"/>
    <w:rsid w:val="00D13259"/>
    <w:rsid w:val="00D15917"/>
    <w:rsid w:val="00D15E56"/>
    <w:rsid w:val="00D175E2"/>
    <w:rsid w:val="00D17B1E"/>
    <w:rsid w:val="00D20CC1"/>
    <w:rsid w:val="00D21162"/>
    <w:rsid w:val="00D215AE"/>
    <w:rsid w:val="00D2176B"/>
    <w:rsid w:val="00D23556"/>
    <w:rsid w:val="00D2407F"/>
    <w:rsid w:val="00D254B5"/>
    <w:rsid w:val="00D25668"/>
    <w:rsid w:val="00D25805"/>
    <w:rsid w:val="00D259ED"/>
    <w:rsid w:val="00D25FC0"/>
    <w:rsid w:val="00D26CA8"/>
    <w:rsid w:val="00D27316"/>
    <w:rsid w:val="00D27439"/>
    <w:rsid w:val="00D27FAA"/>
    <w:rsid w:val="00D3044A"/>
    <w:rsid w:val="00D31785"/>
    <w:rsid w:val="00D326CF"/>
    <w:rsid w:val="00D32CFD"/>
    <w:rsid w:val="00D3354C"/>
    <w:rsid w:val="00D33755"/>
    <w:rsid w:val="00D346FE"/>
    <w:rsid w:val="00D41DF5"/>
    <w:rsid w:val="00D42E86"/>
    <w:rsid w:val="00D435D4"/>
    <w:rsid w:val="00D45C77"/>
    <w:rsid w:val="00D46247"/>
    <w:rsid w:val="00D469EE"/>
    <w:rsid w:val="00D46A79"/>
    <w:rsid w:val="00D47102"/>
    <w:rsid w:val="00D47342"/>
    <w:rsid w:val="00D47DED"/>
    <w:rsid w:val="00D500AB"/>
    <w:rsid w:val="00D51CEE"/>
    <w:rsid w:val="00D522A7"/>
    <w:rsid w:val="00D52AFC"/>
    <w:rsid w:val="00D53DFF"/>
    <w:rsid w:val="00D54603"/>
    <w:rsid w:val="00D56761"/>
    <w:rsid w:val="00D56B8B"/>
    <w:rsid w:val="00D5742E"/>
    <w:rsid w:val="00D57689"/>
    <w:rsid w:val="00D576A0"/>
    <w:rsid w:val="00D61F67"/>
    <w:rsid w:val="00D63483"/>
    <w:rsid w:val="00D65020"/>
    <w:rsid w:val="00D65EE7"/>
    <w:rsid w:val="00D6656F"/>
    <w:rsid w:val="00D6725C"/>
    <w:rsid w:val="00D7079E"/>
    <w:rsid w:val="00D71F04"/>
    <w:rsid w:val="00D73840"/>
    <w:rsid w:val="00D73E32"/>
    <w:rsid w:val="00D73F98"/>
    <w:rsid w:val="00D74C4B"/>
    <w:rsid w:val="00D75472"/>
    <w:rsid w:val="00D820B9"/>
    <w:rsid w:val="00D83660"/>
    <w:rsid w:val="00D85803"/>
    <w:rsid w:val="00D87807"/>
    <w:rsid w:val="00D90590"/>
    <w:rsid w:val="00D906B2"/>
    <w:rsid w:val="00D91CDB"/>
    <w:rsid w:val="00D92370"/>
    <w:rsid w:val="00D92DDE"/>
    <w:rsid w:val="00D939D5"/>
    <w:rsid w:val="00D93CE1"/>
    <w:rsid w:val="00D94304"/>
    <w:rsid w:val="00D96593"/>
    <w:rsid w:val="00D965F9"/>
    <w:rsid w:val="00D97003"/>
    <w:rsid w:val="00DA127A"/>
    <w:rsid w:val="00DA4BEC"/>
    <w:rsid w:val="00DA6DA1"/>
    <w:rsid w:val="00DB0EFF"/>
    <w:rsid w:val="00DB2B5E"/>
    <w:rsid w:val="00DB3AA4"/>
    <w:rsid w:val="00DB42A9"/>
    <w:rsid w:val="00DB47AF"/>
    <w:rsid w:val="00DB4FA6"/>
    <w:rsid w:val="00DB5378"/>
    <w:rsid w:val="00DB68EE"/>
    <w:rsid w:val="00DB7E43"/>
    <w:rsid w:val="00DC1853"/>
    <w:rsid w:val="00DC277B"/>
    <w:rsid w:val="00DC3061"/>
    <w:rsid w:val="00DC4A8F"/>
    <w:rsid w:val="00DC4FA4"/>
    <w:rsid w:val="00DC6565"/>
    <w:rsid w:val="00DC6837"/>
    <w:rsid w:val="00DC6A70"/>
    <w:rsid w:val="00DC707E"/>
    <w:rsid w:val="00DC7372"/>
    <w:rsid w:val="00DC7DB5"/>
    <w:rsid w:val="00DD07F5"/>
    <w:rsid w:val="00DD17DF"/>
    <w:rsid w:val="00DD200A"/>
    <w:rsid w:val="00DD2E4E"/>
    <w:rsid w:val="00DD483F"/>
    <w:rsid w:val="00DD619B"/>
    <w:rsid w:val="00DD7245"/>
    <w:rsid w:val="00DD7E00"/>
    <w:rsid w:val="00DE1946"/>
    <w:rsid w:val="00DE1ECC"/>
    <w:rsid w:val="00DE21FF"/>
    <w:rsid w:val="00DE4BA0"/>
    <w:rsid w:val="00DE6FB6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0D4D"/>
    <w:rsid w:val="00E03437"/>
    <w:rsid w:val="00E04D94"/>
    <w:rsid w:val="00E052D7"/>
    <w:rsid w:val="00E067E5"/>
    <w:rsid w:val="00E06C16"/>
    <w:rsid w:val="00E07660"/>
    <w:rsid w:val="00E10EB9"/>
    <w:rsid w:val="00E12506"/>
    <w:rsid w:val="00E12918"/>
    <w:rsid w:val="00E12FDE"/>
    <w:rsid w:val="00E14CA5"/>
    <w:rsid w:val="00E15115"/>
    <w:rsid w:val="00E1540F"/>
    <w:rsid w:val="00E17697"/>
    <w:rsid w:val="00E20755"/>
    <w:rsid w:val="00E20E31"/>
    <w:rsid w:val="00E241A3"/>
    <w:rsid w:val="00E24888"/>
    <w:rsid w:val="00E26884"/>
    <w:rsid w:val="00E272D6"/>
    <w:rsid w:val="00E31513"/>
    <w:rsid w:val="00E32DE6"/>
    <w:rsid w:val="00E33F05"/>
    <w:rsid w:val="00E340E6"/>
    <w:rsid w:val="00E341B6"/>
    <w:rsid w:val="00E3456B"/>
    <w:rsid w:val="00E356D1"/>
    <w:rsid w:val="00E36D61"/>
    <w:rsid w:val="00E40087"/>
    <w:rsid w:val="00E40DC4"/>
    <w:rsid w:val="00E414FD"/>
    <w:rsid w:val="00E4190D"/>
    <w:rsid w:val="00E429B7"/>
    <w:rsid w:val="00E430C4"/>
    <w:rsid w:val="00E4416C"/>
    <w:rsid w:val="00E44643"/>
    <w:rsid w:val="00E44B90"/>
    <w:rsid w:val="00E44E1D"/>
    <w:rsid w:val="00E45199"/>
    <w:rsid w:val="00E45A7F"/>
    <w:rsid w:val="00E4769D"/>
    <w:rsid w:val="00E50157"/>
    <w:rsid w:val="00E50D5F"/>
    <w:rsid w:val="00E51A6E"/>
    <w:rsid w:val="00E54725"/>
    <w:rsid w:val="00E549F2"/>
    <w:rsid w:val="00E54D74"/>
    <w:rsid w:val="00E5527D"/>
    <w:rsid w:val="00E5534B"/>
    <w:rsid w:val="00E556F4"/>
    <w:rsid w:val="00E56232"/>
    <w:rsid w:val="00E57BC4"/>
    <w:rsid w:val="00E63DC7"/>
    <w:rsid w:val="00E64D3A"/>
    <w:rsid w:val="00E6535F"/>
    <w:rsid w:val="00E65C8D"/>
    <w:rsid w:val="00E67C4C"/>
    <w:rsid w:val="00E71CA5"/>
    <w:rsid w:val="00E71FAE"/>
    <w:rsid w:val="00E721D9"/>
    <w:rsid w:val="00E727EC"/>
    <w:rsid w:val="00E738FC"/>
    <w:rsid w:val="00E73D92"/>
    <w:rsid w:val="00E74688"/>
    <w:rsid w:val="00E763FF"/>
    <w:rsid w:val="00E77D70"/>
    <w:rsid w:val="00E822A0"/>
    <w:rsid w:val="00E86725"/>
    <w:rsid w:val="00E87918"/>
    <w:rsid w:val="00E87CAA"/>
    <w:rsid w:val="00E91138"/>
    <w:rsid w:val="00E92661"/>
    <w:rsid w:val="00E936E7"/>
    <w:rsid w:val="00E93A3D"/>
    <w:rsid w:val="00E93B14"/>
    <w:rsid w:val="00E94005"/>
    <w:rsid w:val="00E96D6C"/>
    <w:rsid w:val="00EA4331"/>
    <w:rsid w:val="00EA4A2F"/>
    <w:rsid w:val="00EA5F13"/>
    <w:rsid w:val="00EA6753"/>
    <w:rsid w:val="00EA70D7"/>
    <w:rsid w:val="00EA77A0"/>
    <w:rsid w:val="00EB1124"/>
    <w:rsid w:val="00EB3023"/>
    <w:rsid w:val="00EB37DD"/>
    <w:rsid w:val="00EB7317"/>
    <w:rsid w:val="00EC0375"/>
    <w:rsid w:val="00EC2B51"/>
    <w:rsid w:val="00EC2FF5"/>
    <w:rsid w:val="00EC3F5C"/>
    <w:rsid w:val="00EC6A24"/>
    <w:rsid w:val="00EC7CA3"/>
    <w:rsid w:val="00ED10B4"/>
    <w:rsid w:val="00ED2F2D"/>
    <w:rsid w:val="00ED317C"/>
    <w:rsid w:val="00ED3F40"/>
    <w:rsid w:val="00ED4B8D"/>
    <w:rsid w:val="00ED712D"/>
    <w:rsid w:val="00ED73FB"/>
    <w:rsid w:val="00ED774E"/>
    <w:rsid w:val="00EE1A30"/>
    <w:rsid w:val="00EE21B9"/>
    <w:rsid w:val="00EE233B"/>
    <w:rsid w:val="00EE504D"/>
    <w:rsid w:val="00EE570C"/>
    <w:rsid w:val="00EE6785"/>
    <w:rsid w:val="00EE7340"/>
    <w:rsid w:val="00EF06F6"/>
    <w:rsid w:val="00EF1613"/>
    <w:rsid w:val="00EF2085"/>
    <w:rsid w:val="00EF2666"/>
    <w:rsid w:val="00EF3755"/>
    <w:rsid w:val="00EF39A2"/>
    <w:rsid w:val="00EF3C62"/>
    <w:rsid w:val="00EF759C"/>
    <w:rsid w:val="00F0271C"/>
    <w:rsid w:val="00F03DE9"/>
    <w:rsid w:val="00F056F0"/>
    <w:rsid w:val="00F07062"/>
    <w:rsid w:val="00F0758C"/>
    <w:rsid w:val="00F1097E"/>
    <w:rsid w:val="00F110A4"/>
    <w:rsid w:val="00F13AE3"/>
    <w:rsid w:val="00F13C13"/>
    <w:rsid w:val="00F14763"/>
    <w:rsid w:val="00F147C7"/>
    <w:rsid w:val="00F21710"/>
    <w:rsid w:val="00F234CB"/>
    <w:rsid w:val="00F24A02"/>
    <w:rsid w:val="00F2669B"/>
    <w:rsid w:val="00F26A3C"/>
    <w:rsid w:val="00F272A0"/>
    <w:rsid w:val="00F30E1D"/>
    <w:rsid w:val="00F34560"/>
    <w:rsid w:val="00F34BA2"/>
    <w:rsid w:val="00F34CE4"/>
    <w:rsid w:val="00F37066"/>
    <w:rsid w:val="00F37B17"/>
    <w:rsid w:val="00F40E08"/>
    <w:rsid w:val="00F415A9"/>
    <w:rsid w:val="00F41633"/>
    <w:rsid w:val="00F41DC4"/>
    <w:rsid w:val="00F42353"/>
    <w:rsid w:val="00F4472E"/>
    <w:rsid w:val="00F44DB1"/>
    <w:rsid w:val="00F47C9A"/>
    <w:rsid w:val="00F51FF4"/>
    <w:rsid w:val="00F54484"/>
    <w:rsid w:val="00F55787"/>
    <w:rsid w:val="00F5587C"/>
    <w:rsid w:val="00F5593C"/>
    <w:rsid w:val="00F56643"/>
    <w:rsid w:val="00F57C4B"/>
    <w:rsid w:val="00F57E1B"/>
    <w:rsid w:val="00F6136F"/>
    <w:rsid w:val="00F62C1A"/>
    <w:rsid w:val="00F64C16"/>
    <w:rsid w:val="00F64E6A"/>
    <w:rsid w:val="00F66277"/>
    <w:rsid w:val="00F70F44"/>
    <w:rsid w:val="00F71D52"/>
    <w:rsid w:val="00F726EC"/>
    <w:rsid w:val="00F72826"/>
    <w:rsid w:val="00F7672F"/>
    <w:rsid w:val="00F81CE1"/>
    <w:rsid w:val="00F81F8C"/>
    <w:rsid w:val="00F84835"/>
    <w:rsid w:val="00F90C09"/>
    <w:rsid w:val="00F91335"/>
    <w:rsid w:val="00F929FD"/>
    <w:rsid w:val="00F94F5C"/>
    <w:rsid w:val="00F95D7E"/>
    <w:rsid w:val="00F96705"/>
    <w:rsid w:val="00FA1A19"/>
    <w:rsid w:val="00FA2068"/>
    <w:rsid w:val="00FA4353"/>
    <w:rsid w:val="00FA494C"/>
    <w:rsid w:val="00FA4E39"/>
    <w:rsid w:val="00FA5A3A"/>
    <w:rsid w:val="00FA7BEA"/>
    <w:rsid w:val="00FA7C32"/>
    <w:rsid w:val="00FB02F8"/>
    <w:rsid w:val="00FB07C0"/>
    <w:rsid w:val="00FB0FF6"/>
    <w:rsid w:val="00FB1227"/>
    <w:rsid w:val="00FB1BD6"/>
    <w:rsid w:val="00FB21A8"/>
    <w:rsid w:val="00FB2462"/>
    <w:rsid w:val="00FB26BA"/>
    <w:rsid w:val="00FB2891"/>
    <w:rsid w:val="00FB37A5"/>
    <w:rsid w:val="00FB4341"/>
    <w:rsid w:val="00FB4B1D"/>
    <w:rsid w:val="00FB4E80"/>
    <w:rsid w:val="00FB5F25"/>
    <w:rsid w:val="00FB6099"/>
    <w:rsid w:val="00FB6C33"/>
    <w:rsid w:val="00FC16F4"/>
    <w:rsid w:val="00FC2350"/>
    <w:rsid w:val="00FC2D62"/>
    <w:rsid w:val="00FC3123"/>
    <w:rsid w:val="00FC3255"/>
    <w:rsid w:val="00FC3D4B"/>
    <w:rsid w:val="00FC4675"/>
    <w:rsid w:val="00FC732D"/>
    <w:rsid w:val="00FC769F"/>
    <w:rsid w:val="00FD048A"/>
    <w:rsid w:val="00FD0C26"/>
    <w:rsid w:val="00FD6B28"/>
    <w:rsid w:val="00FD7FDF"/>
    <w:rsid w:val="00FE0238"/>
    <w:rsid w:val="00FE07D9"/>
    <w:rsid w:val="00FE19D2"/>
    <w:rsid w:val="00FE3604"/>
    <w:rsid w:val="00FE43C8"/>
    <w:rsid w:val="00FE43D2"/>
    <w:rsid w:val="00FE4DFD"/>
    <w:rsid w:val="00FE55ED"/>
    <w:rsid w:val="00FF0352"/>
    <w:rsid w:val="00FF15AF"/>
    <w:rsid w:val="00FF21C1"/>
    <w:rsid w:val="00FF2997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1638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7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4D74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916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916FE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3375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D4B8D"/>
    <w:pPr>
      <w:ind w:leftChars="600" w:left="1260"/>
    </w:pPr>
  </w:style>
  <w:style w:type="character" w:styleId="ab">
    <w:name w:val="annotation reference"/>
    <w:basedOn w:val="a0"/>
    <w:uiPriority w:val="99"/>
    <w:semiHidden/>
    <w:unhideWhenUsed/>
    <w:rsid w:val="00144094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144094"/>
    <w:rPr>
      <w:sz w:val="20"/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144094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4409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44094"/>
    <w:rPr>
      <w:b/>
      <w:bCs/>
      <w:sz w:val="20"/>
      <w:szCs w:val="20"/>
    </w:rPr>
  </w:style>
  <w:style w:type="paragraph" w:styleId="ae">
    <w:name w:val="footnote text"/>
    <w:basedOn w:val="a"/>
    <w:link w:val="Char5"/>
    <w:uiPriority w:val="99"/>
    <w:semiHidden/>
    <w:unhideWhenUsed/>
    <w:rsid w:val="00011221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e"/>
    <w:uiPriority w:val="99"/>
    <w:semiHidden/>
    <w:rsid w:val="00011221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01122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8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Office_Excel____1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E60EB-4217-4B1B-82A1-825122AC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1130</Words>
  <Characters>6447</Characters>
  <Application>Microsoft Office Word</Application>
  <DocSecurity>0</DocSecurity>
  <Lines>53</Lines>
  <Paragraphs>15</Paragraphs>
  <ScaleCrop>false</ScaleCrop>
  <Company>Inventec</Company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itc211010</cp:lastModifiedBy>
  <cp:revision>52</cp:revision>
  <dcterms:created xsi:type="dcterms:W3CDTF">2011-10-25T07:52:00Z</dcterms:created>
  <dcterms:modified xsi:type="dcterms:W3CDTF">2012-03-07T01:33:00Z</dcterms:modified>
</cp:coreProperties>
</file>