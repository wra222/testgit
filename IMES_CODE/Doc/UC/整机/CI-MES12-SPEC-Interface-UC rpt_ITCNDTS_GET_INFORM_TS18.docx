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Default="00254B3F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8B50BF" w:rsidP="008B50BF">
      <w:pPr>
        <w:jc w:val="right"/>
        <w:rPr>
          <w:rFonts w:ascii="Times New Roman" w:hAnsi="Times New Roman" w:cs="Times New Roman"/>
          <w:b/>
          <w:sz w:val="84"/>
          <w:szCs w:val="84"/>
        </w:rPr>
      </w:pPr>
      <w:r w:rsidRPr="008B50BF">
        <w:rPr>
          <w:rFonts w:ascii="Times New Roman" w:hAnsi="Times New Roman" w:cs="Times New Roman" w:hint="eastAsia"/>
          <w:b/>
          <w:sz w:val="44"/>
          <w:szCs w:val="44"/>
        </w:rPr>
        <w:t>Inter</w:t>
      </w:r>
      <w:r>
        <w:rPr>
          <w:rFonts w:ascii="Times New Roman" w:hAnsi="Times New Roman" w:cs="Times New Roman" w:hint="eastAsia"/>
          <w:b/>
          <w:sz w:val="44"/>
          <w:szCs w:val="44"/>
        </w:rPr>
        <w:t>face</w:t>
      </w:r>
    </w:p>
    <w:p w:rsidR="008B50BF" w:rsidRPr="00BE5CE3" w:rsidRDefault="00BE5CE3" w:rsidP="008B50BF">
      <w:pPr>
        <w:wordWrap w:val="0"/>
        <w:jc w:val="right"/>
        <w:rPr>
          <w:rFonts w:ascii="Times New Roman" w:eastAsia="宋体" w:hAnsi="Times New Roman" w:cs="Times New Roman"/>
          <w:b/>
          <w:sz w:val="48"/>
          <w:szCs w:val="48"/>
        </w:rPr>
      </w:pPr>
      <w:r w:rsidRPr="00BE5CE3">
        <w:rPr>
          <w:rFonts w:ascii="Times New Roman" w:hAnsi="Times New Roman" w:cs="Times New Roman"/>
          <w:b/>
          <w:sz w:val="48"/>
          <w:szCs w:val="48"/>
        </w:rPr>
        <w:t>rpt_ITCNDTS_GET_INFORM_TS18</w:t>
      </w:r>
    </w:p>
    <w:p w:rsidR="00F84835" w:rsidRPr="00F84835" w:rsidRDefault="00F84835" w:rsidP="002A1F5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84835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F84835" w:rsidRDefault="00F84835" w:rsidP="002A1F57">
      <w:pPr>
        <w:jc w:val="center"/>
        <w:rPr>
          <w:rFonts w:ascii="黑体" w:eastAsia="黑体"/>
          <w:b/>
          <w:sz w:val="30"/>
          <w:szCs w:val="30"/>
        </w:rPr>
      </w:pPr>
      <w:r w:rsidRPr="00F84835">
        <w:rPr>
          <w:rFonts w:ascii="黑体" w:eastAsia="黑体" w:hint="eastAsia"/>
          <w:b/>
          <w:sz w:val="30"/>
          <w:szCs w:val="30"/>
        </w:rPr>
        <w:lastRenderedPageBreak/>
        <w:t>变更记录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9"/>
        <w:gridCol w:w="783"/>
        <w:gridCol w:w="967"/>
        <w:gridCol w:w="4131"/>
        <w:gridCol w:w="1290"/>
        <w:gridCol w:w="742"/>
      </w:tblGrid>
      <w:tr w:rsidR="00F84835" w:rsidRPr="00DA0C6B" w:rsidTr="00006188">
        <w:trPr>
          <w:trHeight w:val="313"/>
          <w:jc w:val="center"/>
        </w:trPr>
        <w:tc>
          <w:tcPr>
            <w:tcW w:w="35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459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567" w:type="pct"/>
            <w:shd w:val="clear" w:color="auto" w:fill="000080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424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435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DA0C6B" w:rsidTr="00006188">
        <w:trPr>
          <w:jc w:val="center"/>
        </w:trPr>
        <w:tc>
          <w:tcPr>
            <w:tcW w:w="357" w:type="pct"/>
          </w:tcPr>
          <w:p w:rsidR="00F84835" w:rsidRPr="00F84835" w:rsidRDefault="00F84835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All</w:t>
            </w:r>
          </w:p>
        </w:tc>
        <w:tc>
          <w:tcPr>
            <w:tcW w:w="459" w:type="pct"/>
          </w:tcPr>
          <w:p w:rsidR="00F84835" w:rsidRPr="00F84835" w:rsidRDefault="00F84835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All</w:t>
            </w:r>
          </w:p>
        </w:tc>
        <w:tc>
          <w:tcPr>
            <w:tcW w:w="567" w:type="pct"/>
          </w:tcPr>
          <w:p w:rsidR="00F84835" w:rsidRPr="00F84835" w:rsidRDefault="00F84835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新建</w:t>
            </w:r>
          </w:p>
        </w:tc>
        <w:tc>
          <w:tcPr>
            <w:tcW w:w="2424" w:type="pct"/>
          </w:tcPr>
          <w:p w:rsidR="00F84835" w:rsidRPr="00F84835" w:rsidRDefault="00F84835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初版</w:t>
            </w:r>
          </w:p>
        </w:tc>
        <w:tc>
          <w:tcPr>
            <w:tcW w:w="757" w:type="pct"/>
          </w:tcPr>
          <w:p w:rsidR="003A40FB" w:rsidRPr="00430E77" w:rsidRDefault="005672AB" w:rsidP="00BE5CE3">
            <w:pPr>
              <w:jc w:val="left"/>
              <w:rPr>
                <w:rFonts w:ascii="Arial" w:hAnsi="Arial" w:cs="Times New Roman"/>
                <w:szCs w:val="18"/>
              </w:rPr>
            </w:pPr>
            <w:r>
              <w:rPr>
                <w:rFonts w:ascii="Arial" w:eastAsia="宋体" w:hAnsi="Arial" w:hint="eastAsia"/>
                <w:szCs w:val="18"/>
              </w:rPr>
              <w:t>20</w:t>
            </w:r>
            <w:r w:rsidR="0020333D">
              <w:rPr>
                <w:rFonts w:ascii="Arial" w:eastAsia="宋体" w:hAnsi="Arial" w:hint="eastAsia"/>
                <w:szCs w:val="18"/>
              </w:rPr>
              <w:t>11</w:t>
            </w:r>
            <w:r>
              <w:rPr>
                <w:rFonts w:ascii="Arial" w:eastAsia="宋体" w:hAnsi="Arial" w:hint="eastAsia"/>
                <w:szCs w:val="18"/>
              </w:rPr>
              <w:t>-</w:t>
            </w:r>
            <w:r w:rsidR="00430E77">
              <w:rPr>
                <w:rFonts w:ascii="Arial" w:hAnsi="Arial" w:hint="eastAsia"/>
                <w:szCs w:val="18"/>
              </w:rPr>
              <w:t>10-</w:t>
            </w:r>
            <w:r w:rsidR="0020333D">
              <w:rPr>
                <w:rFonts w:ascii="Arial" w:hAnsi="Arial" w:hint="eastAsia"/>
                <w:szCs w:val="18"/>
              </w:rPr>
              <w:t>2</w:t>
            </w:r>
            <w:r w:rsidR="00BE5CE3">
              <w:rPr>
                <w:rFonts w:ascii="Arial" w:hAnsi="Arial" w:hint="eastAsia"/>
                <w:szCs w:val="18"/>
              </w:rPr>
              <w:t>8</w:t>
            </w:r>
          </w:p>
        </w:tc>
        <w:tc>
          <w:tcPr>
            <w:tcW w:w="435" w:type="pct"/>
          </w:tcPr>
          <w:p w:rsidR="00F84835" w:rsidRPr="00F84835" w:rsidRDefault="00F84835" w:rsidP="00FA1A19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0.01a</w:t>
            </w:r>
          </w:p>
        </w:tc>
      </w:tr>
      <w:tr w:rsidR="00FB26BA" w:rsidRPr="00E1031D" w:rsidTr="00006188">
        <w:tblPrEx>
          <w:tblLook w:val="04A0"/>
        </w:tblPrEx>
        <w:trPr>
          <w:jc w:val="center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/>
                <w:szCs w:val="18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  <w:tr w:rsidR="00FB26BA" w:rsidRPr="00E1031D" w:rsidTr="00006188">
        <w:trPr>
          <w:jc w:val="center"/>
        </w:trPr>
        <w:tc>
          <w:tcPr>
            <w:tcW w:w="357" w:type="pct"/>
          </w:tcPr>
          <w:p w:rsidR="00FB26BA" w:rsidRPr="00E1031D" w:rsidRDefault="000D6D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0" w:author="itc211010" w:date="2011-12-16T15:39:00Z">
              <w:r>
                <w:rPr>
                  <w:rFonts w:ascii="Arial" w:eastAsia="宋体" w:hAnsi="Arial" w:cs="Times New Roman" w:hint="eastAsia"/>
                  <w:szCs w:val="18"/>
                </w:rPr>
                <w:t>All</w:t>
              </w:r>
            </w:ins>
          </w:p>
        </w:tc>
        <w:tc>
          <w:tcPr>
            <w:tcW w:w="459" w:type="pct"/>
          </w:tcPr>
          <w:p w:rsidR="00FB26BA" w:rsidRPr="00E1031D" w:rsidRDefault="000D6D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1" w:author="itc211010" w:date="2011-12-16T15:39:00Z">
              <w:r>
                <w:rPr>
                  <w:rFonts w:ascii="Arial" w:eastAsia="宋体" w:hAnsi="Arial" w:cs="Times New Roman" w:hint="eastAsia"/>
                  <w:szCs w:val="18"/>
                </w:rPr>
                <w:t>All</w:t>
              </w:r>
            </w:ins>
          </w:p>
        </w:tc>
        <w:tc>
          <w:tcPr>
            <w:tcW w:w="567" w:type="pct"/>
          </w:tcPr>
          <w:p w:rsidR="00FB26BA" w:rsidRPr="00E1031D" w:rsidRDefault="000D6D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2" w:author="itc211010" w:date="2011-12-16T15:40:00Z">
              <w:r>
                <w:rPr>
                  <w:rFonts w:ascii="Arial" w:eastAsia="宋体" w:hAnsi="Arial" w:cs="Times New Roman" w:hint="eastAsia"/>
                  <w:szCs w:val="18"/>
                </w:rPr>
                <w:t>修改</w:t>
              </w:r>
            </w:ins>
          </w:p>
        </w:tc>
        <w:tc>
          <w:tcPr>
            <w:tcW w:w="2424" w:type="pct"/>
          </w:tcPr>
          <w:p w:rsidR="00FB26BA" w:rsidRPr="00E1031D" w:rsidRDefault="000D6D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3" w:author="itc211010" w:date="2011-12-16T15:40:00Z">
              <w:r>
                <w:rPr>
                  <w:rFonts w:ascii="Arial" w:eastAsia="宋体" w:hAnsi="Arial" w:cs="Times New Roman" w:hint="eastAsia"/>
                  <w:szCs w:val="18"/>
                </w:rPr>
                <w:t>将旧表对应到新表</w:t>
              </w:r>
            </w:ins>
          </w:p>
        </w:tc>
        <w:tc>
          <w:tcPr>
            <w:tcW w:w="757" w:type="pct"/>
          </w:tcPr>
          <w:p w:rsidR="00FB26BA" w:rsidRPr="00E1031D" w:rsidRDefault="000D6D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4" w:author="itc211010" w:date="2011-12-16T15:40:00Z">
              <w:r>
                <w:rPr>
                  <w:rFonts w:ascii="Arial" w:eastAsia="宋体" w:hAnsi="Arial" w:cs="Times New Roman"/>
                  <w:szCs w:val="18"/>
                </w:rPr>
                <w:t>2011-12-16</w:t>
              </w:r>
            </w:ins>
          </w:p>
        </w:tc>
        <w:tc>
          <w:tcPr>
            <w:tcW w:w="435" w:type="pct"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  <w:tr w:rsidR="0025043D" w:rsidRPr="00DA0C6B" w:rsidTr="00006188">
        <w:trPr>
          <w:jc w:val="center"/>
        </w:trPr>
        <w:tc>
          <w:tcPr>
            <w:tcW w:w="357" w:type="pct"/>
          </w:tcPr>
          <w:p w:rsidR="0025043D" w:rsidRPr="00E1031D" w:rsidRDefault="0025043D" w:rsidP="0017216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25043D" w:rsidRPr="00E1031D" w:rsidRDefault="0025043D" w:rsidP="0017216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25043D" w:rsidRPr="00E1031D" w:rsidRDefault="00AC5D4B" w:rsidP="0017216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5" w:author="itc211010" w:date="2012-02-20T15:43:00Z">
              <w:r>
                <w:rPr>
                  <w:rFonts w:ascii="Arial" w:eastAsia="宋体" w:hAnsi="Arial" w:cs="Times New Roman" w:hint="eastAsia"/>
                  <w:szCs w:val="18"/>
                </w:rPr>
                <w:t>修改</w:t>
              </w:r>
            </w:ins>
          </w:p>
        </w:tc>
        <w:tc>
          <w:tcPr>
            <w:tcW w:w="2424" w:type="pct"/>
          </w:tcPr>
          <w:p w:rsidR="0025043D" w:rsidRPr="0020333D" w:rsidRDefault="00AC5D4B" w:rsidP="0020333D">
            <w:pPr>
              <w:jc w:val="left"/>
              <w:rPr>
                <w:rFonts w:ascii="Arial" w:hAnsi="Arial" w:cs="Times New Roman"/>
                <w:szCs w:val="18"/>
              </w:rPr>
            </w:pPr>
            <w:ins w:id="6" w:author="itc211010" w:date="2012-02-20T15:44:00Z">
              <w:r>
                <w:rPr>
                  <w:rFonts w:ascii="Arial" w:hAnsi="Arial" w:cs="Times New Roman" w:hint="eastAsia"/>
                  <w:szCs w:val="18"/>
                </w:rPr>
                <w:t>将数据库</w:t>
              </w:r>
              <w:proofErr w:type="gramStart"/>
              <w:r>
                <w:rPr>
                  <w:rFonts w:ascii="Arial" w:hAnsi="Arial" w:cs="Times New Roman" w:hint="eastAsia"/>
                  <w:szCs w:val="18"/>
                </w:rPr>
                <w:t>名修改</w:t>
              </w:r>
              <w:proofErr w:type="gramEnd"/>
              <w:r>
                <w:rPr>
                  <w:rFonts w:ascii="Arial" w:hAnsi="Arial" w:cs="Times New Roman" w:hint="eastAsia"/>
                  <w:szCs w:val="18"/>
                </w:rPr>
                <w:t>为</w:t>
              </w:r>
              <w:r w:rsidRPr="00AC5D4B">
                <w:rPr>
                  <w:rFonts w:ascii="Arial" w:hAnsi="Arial" w:cs="Times New Roman"/>
                  <w:szCs w:val="18"/>
                </w:rPr>
                <w:t>HPIMES</w:t>
              </w:r>
            </w:ins>
          </w:p>
        </w:tc>
        <w:tc>
          <w:tcPr>
            <w:tcW w:w="757" w:type="pct"/>
          </w:tcPr>
          <w:p w:rsidR="0025043D" w:rsidRPr="002F165C" w:rsidRDefault="00AC5D4B" w:rsidP="00371BF0">
            <w:pPr>
              <w:jc w:val="left"/>
              <w:rPr>
                <w:rFonts w:ascii="Arial" w:hAnsi="Arial"/>
                <w:szCs w:val="18"/>
              </w:rPr>
            </w:pPr>
            <w:ins w:id="7" w:author="itc211010" w:date="2012-02-20T15:44:00Z">
              <w:r>
                <w:rPr>
                  <w:rFonts w:ascii="Arial" w:hAnsi="Arial"/>
                  <w:szCs w:val="18"/>
                </w:rPr>
                <w:t>2012-2-20</w:t>
              </w:r>
            </w:ins>
          </w:p>
        </w:tc>
        <w:tc>
          <w:tcPr>
            <w:tcW w:w="435" w:type="pct"/>
          </w:tcPr>
          <w:p w:rsidR="0025043D" w:rsidRDefault="0025043D"/>
        </w:tc>
      </w:tr>
      <w:tr w:rsidR="0025043D" w:rsidRPr="00DA0C6B" w:rsidTr="00006188">
        <w:trPr>
          <w:jc w:val="center"/>
        </w:trPr>
        <w:tc>
          <w:tcPr>
            <w:tcW w:w="357" w:type="pct"/>
          </w:tcPr>
          <w:p w:rsidR="0025043D" w:rsidRPr="0025043D" w:rsidRDefault="0025043D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25043D" w:rsidRPr="0025043D" w:rsidRDefault="0025043D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25043D" w:rsidRPr="00F84835" w:rsidRDefault="0025043D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25043D" w:rsidRDefault="0025043D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25043D" w:rsidRPr="00A6174E" w:rsidRDefault="0025043D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</w:tcPr>
          <w:p w:rsidR="0025043D" w:rsidRPr="00A6174E" w:rsidRDefault="0025043D">
            <w:pPr>
              <w:rPr>
                <w:rFonts w:ascii="Arial" w:hAnsi="Arial"/>
                <w:szCs w:val="18"/>
              </w:rPr>
            </w:pPr>
          </w:p>
        </w:tc>
      </w:tr>
      <w:tr w:rsidR="00006188" w:rsidRPr="00DA0C6B" w:rsidTr="00006188">
        <w:trPr>
          <w:jc w:val="center"/>
        </w:trPr>
        <w:tc>
          <w:tcPr>
            <w:tcW w:w="357" w:type="pct"/>
          </w:tcPr>
          <w:p w:rsidR="00006188" w:rsidRPr="0025043D" w:rsidRDefault="00006188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006188" w:rsidRPr="0025043D" w:rsidRDefault="00006188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006188" w:rsidRPr="00F84835" w:rsidRDefault="00006188" w:rsidP="00D175E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006188" w:rsidRPr="00006188" w:rsidRDefault="00006188" w:rsidP="00FA1A1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006188" w:rsidRPr="00006188" w:rsidRDefault="00006188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</w:tcPr>
          <w:p w:rsidR="00006188" w:rsidRPr="00006188" w:rsidRDefault="00006188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C0228D" w:rsidRPr="00DA0C6B" w:rsidTr="00006188">
        <w:trPr>
          <w:jc w:val="center"/>
        </w:trPr>
        <w:tc>
          <w:tcPr>
            <w:tcW w:w="357" w:type="pct"/>
          </w:tcPr>
          <w:p w:rsidR="00C0228D" w:rsidRPr="0025043D" w:rsidRDefault="00C0228D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C0228D" w:rsidRPr="0025043D" w:rsidRDefault="00C0228D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C0228D" w:rsidRPr="00F84835" w:rsidRDefault="00C0228D" w:rsidP="00D175E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C0228D" w:rsidRDefault="00C0228D" w:rsidP="00466597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C0228D" w:rsidRPr="00C0228D" w:rsidRDefault="00C0228D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</w:tcPr>
          <w:p w:rsidR="00C0228D" w:rsidRPr="00C0228D" w:rsidRDefault="00C0228D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32003E" w:rsidRPr="00DA0C6B" w:rsidTr="00006188">
        <w:trPr>
          <w:jc w:val="center"/>
        </w:trPr>
        <w:tc>
          <w:tcPr>
            <w:tcW w:w="357" w:type="pct"/>
          </w:tcPr>
          <w:p w:rsidR="0032003E" w:rsidRPr="0025043D" w:rsidRDefault="0032003E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32003E" w:rsidRPr="0025043D" w:rsidRDefault="0032003E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32003E" w:rsidRPr="00F84835" w:rsidRDefault="0032003E" w:rsidP="00D175E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32003E" w:rsidRDefault="0032003E" w:rsidP="0032003E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32003E" w:rsidRPr="0032003E" w:rsidRDefault="0032003E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</w:tcPr>
          <w:p w:rsidR="0032003E" w:rsidRPr="0032003E" w:rsidRDefault="0032003E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32003E" w:rsidRPr="00DA0C6B" w:rsidTr="00006188">
        <w:trPr>
          <w:jc w:val="center"/>
        </w:trPr>
        <w:tc>
          <w:tcPr>
            <w:tcW w:w="357" w:type="pct"/>
          </w:tcPr>
          <w:p w:rsidR="0032003E" w:rsidRDefault="0032003E" w:rsidP="009A7309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32003E" w:rsidRDefault="0032003E" w:rsidP="009A7309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32003E" w:rsidRDefault="0032003E" w:rsidP="009A7309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32003E" w:rsidRDefault="0032003E" w:rsidP="006E163E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32003E" w:rsidRDefault="0032003E" w:rsidP="006E163E">
            <w:pPr>
              <w:jc w:val="left"/>
              <w:rPr>
                <w:rFonts w:ascii="Arial" w:eastAsia="宋体" w:hAnsi="Arial"/>
                <w:szCs w:val="18"/>
              </w:rPr>
            </w:pPr>
          </w:p>
        </w:tc>
        <w:tc>
          <w:tcPr>
            <w:tcW w:w="435" w:type="pct"/>
          </w:tcPr>
          <w:p w:rsidR="0032003E" w:rsidRDefault="0032003E" w:rsidP="006E163E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黑体" w:eastAsia="黑体"/>
          <w:b/>
          <w:sz w:val="30"/>
          <w:szCs w:val="30"/>
        </w:rPr>
      </w:pPr>
      <w:r w:rsidRPr="00243F16">
        <w:rPr>
          <w:rFonts w:ascii="黑体" w:eastAsia="黑体" w:hint="eastAsia"/>
          <w:b/>
          <w:sz w:val="30"/>
          <w:szCs w:val="30"/>
        </w:rPr>
        <w:lastRenderedPageBreak/>
        <w:t>目录</w:t>
      </w:r>
    </w:p>
    <w:p w:rsidR="00F21D0A" w:rsidRDefault="00C46882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307579968" w:history="1">
        <w:r w:rsidR="00F21D0A" w:rsidRPr="001C6D62">
          <w:rPr>
            <w:rStyle w:val="a6"/>
            <w:rFonts w:ascii="Times New Roman" w:eastAsia="黑体" w:hAnsi="Times New Roman" w:cs="Times New Roman"/>
            <w:noProof/>
          </w:rPr>
          <w:t>0</w:t>
        </w:r>
        <w:r w:rsidR="00F21D0A">
          <w:rPr>
            <w:noProof/>
          </w:rPr>
          <w:tab/>
        </w:r>
        <w:r w:rsidR="00F21D0A" w:rsidRPr="001C6D62">
          <w:rPr>
            <w:rStyle w:val="a6"/>
            <w:rFonts w:ascii="Times New Roman" w:eastAsia="黑体" w:hint="eastAsia"/>
            <w:noProof/>
          </w:rPr>
          <w:t>前言</w:t>
        </w:r>
        <w:r w:rsidR="00F21D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1D0A">
          <w:rPr>
            <w:noProof/>
            <w:webHidden/>
          </w:rPr>
          <w:instrText xml:space="preserve"> PAGEREF _Toc307579968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D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1D0A" w:rsidRDefault="00C46882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7579969" w:history="1">
        <w:r w:rsidR="00F21D0A" w:rsidRPr="001C6D62">
          <w:rPr>
            <w:rStyle w:val="a6"/>
            <w:rFonts w:ascii="Times New Roman" w:eastAsia="宋体" w:hAnsi="Times New Roman" w:cs="Times New Roman"/>
            <w:noProof/>
          </w:rPr>
          <w:t>0.1</w:t>
        </w:r>
        <w:r w:rsidR="00F21D0A">
          <w:rPr>
            <w:noProof/>
          </w:rPr>
          <w:tab/>
        </w:r>
        <w:r w:rsidR="00F21D0A" w:rsidRPr="001C6D62">
          <w:rPr>
            <w:rStyle w:val="a6"/>
            <w:rFonts w:ascii="Times New Roman" w:eastAsia="黑体" w:hAnsi="Times New Roman"/>
            <w:noProof/>
          </w:rPr>
          <w:t>Introduction</w:t>
        </w:r>
        <w:r w:rsidR="00F21D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1D0A">
          <w:rPr>
            <w:noProof/>
            <w:webHidden/>
          </w:rPr>
          <w:instrText xml:space="preserve"> PAGEREF _Toc307579969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D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1D0A" w:rsidRDefault="00C46882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7579970" w:history="1">
        <w:r w:rsidR="00F21D0A" w:rsidRPr="001C6D62">
          <w:rPr>
            <w:rStyle w:val="a6"/>
            <w:rFonts w:ascii="Times New Roman" w:eastAsia="黑体" w:hAnsi="Times New Roman" w:cs="Times New Roman"/>
            <w:noProof/>
          </w:rPr>
          <w:t>0.2</w:t>
        </w:r>
        <w:r w:rsidR="00F21D0A">
          <w:rPr>
            <w:noProof/>
          </w:rPr>
          <w:tab/>
        </w:r>
        <w:r w:rsidR="00F21D0A" w:rsidRPr="001C6D62">
          <w:rPr>
            <w:rStyle w:val="a6"/>
            <w:rFonts w:ascii="Times New Roman" w:eastAsia="黑体" w:hAnsi="Times New Roman"/>
            <w:noProof/>
          </w:rPr>
          <w:t>References</w:t>
        </w:r>
        <w:r w:rsidR="00F21D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1D0A">
          <w:rPr>
            <w:noProof/>
            <w:webHidden/>
          </w:rPr>
          <w:instrText xml:space="preserve"> PAGEREF _Toc307579970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D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1D0A" w:rsidRDefault="00C46882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7579971" w:history="1">
        <w:r w:rsidR="00F21D0A" w:rsidRPr="001C6D62">
          <w:rPr>
            <w:rStyle w:val="a6"/>
            <w:rFonts w:ascii="Times New Roman" w:eastAsia="黑体" w:hAnsi="Times New Roman" w:cs="Times New Roman"/>
            <w:noProof/>
          </w:rPr>
          <w:t>1</w:t>
        </w:r>
        <w:r w:rsidR="00F21D0A">
          <w:rPr>
            <w:noProof/>
          </w:rPr>
          <w:tab/>
        </w:r>
        <w:r w:rsidR="00F21D0A" w:rsidRPr="001C6D62">
          <w:rPr>
            <w:rStyle w:val="a6"/>
            <w:rFonts w:ascii="Times New Roman" w:eastAsia="黑体"/>
            <w:noProof/>
          </w:rPr>
          <w:t>Use Cases</w:t>
        </w:r>
        <w:r w:rsidR="00F21D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1D0A">
          <w:rPr>
            <w:noProof/>
            <w:webHidden/>
          </w:rPr>
          <w:instrText xml:space="preserve"> PAGEREF _Toc307579971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D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1D0A" w:rsidRDefault="00C46882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7579972" w:history="1">
        <w:r w:rsidR="00F21D0A" w:rsidRPr="001C6D62">
          <w:rPr>
            <w:rStyle w:val="a6"/>
            <w:rFonts w:ascii="Times New Roman" w:hAnsi="Times New Roman" w:cs="Times New Roman"/>
            <w:noProof/>
          </w:rPr>
          <w:t>1.1</w:t>
        </w:r>
        <w:r w:rsidR="00F21D0A">
          <w:rPr>
            <w:noProof/>
          </w:rPr>
          <w:tab/>
        </w:r>
        <w:r w:rsidR="00F21D0A" w:rsidRPr="001C6D62">
          <w:rPr>
            <w:rStyle w:val="a6"/>
            <w:rFonts w:ascii="Times New Roman" w:eastAsia="黑体" w:hAnsi="Times New Roman"/>
            <w:noProof/>
          </w:rPr>
          <w:t>rpt_ITCNDTS_GET_INFORM_TS18</w:t>
        </w:r>
        <w:r w:rsidR="00F21D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1D0A">
          <w:rPr>
            <w:noProof/>
            <w:webHidden/>
          </w:rPr>
          <w:instrText xml:space="preserve"> PAGEREF _Toc307579972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D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1D0A" w:rsidRDefault="00C4688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7579973" w:history="1">
        <w:r w:rsidR="00F21D0A" w:rsidRPr="001C6D62">
          <w:rPr>
            <w:rStyle w:val="a6"/>
            <w:rFonts w:ascii="Times New Roman" w:eastAsia="黑体" w:hAnsi="Times New Roman"/>
            <w:noProof/>
          </w:rPr>
          <w:t>1.1.1</w:t>
        </w:r>
        <w:r w:rsidR="00F21D0A">
          <w:rPr>
            <w:noProof/>
          </w:rPr>
          <w:tab/>
        </w:r>
        <w:r w:rsidR="00F21D0A" w:rsidRPr="001C6D62">
          <w:rPr>
            <w:rStyle w:val="a6"/>
            <w:rFonts w:ascii="Times New Roman" w:eastAsia="黑体" w:hAnsi="Times New Roman" w:hint="eastAsia"/>
            <w:noProof/>
          </w:rPr>
          <w:t>数据流向</w:t>
        </w:r>
        <w:r w:rsidR="00F21D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1D0A">
          <w:rPr>
            <w:noProof/>
            <w:webHidden/>
          </w:rPr>
          <w:instrText xml:space="preserve"> PAGEREF _Toc307579973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D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1D0A" w:rsidRDefault="00C4688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7579974" w:history="1">
        <w:r w:rsidR="00F21D0A" w:rsidRPr="001C6D62">
          <w:rPr>
            <w:rStyle w:val="a6"/>
            <w:rFonts w:ascii="Times New Roman" w:eastAsia="黑体" w:hAnsi="Times New Roman"/>
            <w:noProof/>
          </w:rPr>
          <w:t>1.1.2</w:t>
        </w:r>
        <w:r w:rsidR="00F21D0A">
          <w:rPr>
            <w:noProof/>
          </w:rPr>
          <w:tab/>
        </w:r>
        <w:r w:rsidR="00F21D0A" w:rsidRPr="001C6D62">
          <w:rPr>
            <w:rStyle w:val="a6"/>
            <w:rFonts w:ascii="Times New Roman" w:eastAsia="黑体" w:hAnsi="Times New Roman"/>
            <w:noProof/>
          </w:rPr>
          <w:t>Input Tables/Files</w:t>
        </w:r>
        <w:r w:rsidR="00F21D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1D0A">
          <w:rPr>
            <w:noProof/>
            <w:webHidden/>
          </w:rPr>
          <w:instrText xml:space="preserve"> PAGEREF _Toc307579974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D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1D0A" w:rsidRDefault="00C4688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7579975" w:history="1">
        <w:r w:rsidR="00F21D0A" w:rsidRPr="001C6D62">
          <w:rPr>
            <w:rStyle w:val="a6"/>
            <w:rFonts w:ascii="Times New Roman" w:eastAsia="黑体" w:hAnsi="Times New Roman"/>
            <w:noProof/>
          </w:rPr>
          <w:t>1.1.3</w:t>
        </w:r>
        <w:r w:rsidR="00F21D0A">
          <w:rPr>
            <w:noProof/>
          </w:rPr>
          <w:tab/>
        </w:r>
        <w:r w:rsidR="00F21D0A" w:rsidRPr="001C6D62">
          <w:rPr>
            <w:rStyle w:val="a6"/>
            <w:rFonts w:ascii="Times New Roman" w:eastAsia="黑体" w:hAnsi="Times New Roman"/>
            <w:noProof/>
          </w:rPr>
          <w:t>Output Tables/Files</w:t>
        </w:r>
        <w:r w:rsidR="00F21D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1D0A">
          <w:rPr>
            <w:noProof/>
            <w:webHidden/>
          </w:rPr>
          <w:instrText xml:space="preserve"> PAGEREF _Toc307579975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D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1D0A" w:rsidRDefault="00C4688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7579976" w:history="1">
        <w:r w:rsidR="00F21D0A" w:rsidRPr="001C6D62">
          <w:rPr>
            <w:rStyle w:val="a6"/>
            <w:rFonts w:ascii="Times New Roman" w:eastAsia="黑体" w:hAnsi="Times New Roman"/>
            <w:noProof/>
          </w:rPr>
          <w:t>1.1.4</w:t>
        </w:r>
        <w:r w:rsidR="00F21D0A">
          <w:rPr>
            <w:noProof/>
          </w:rPr>
          <w:tab/>
        </w:r>
        <w:r w:rsidR="00F21D0A" w:rsidRPr="001C6D62">
          <w:rPr>
            <w:rStyle w:val="a6"/>
            <w:rFonts w:ascii="Times New Roman" w:eastAsia="黑体" w:hAnsi="Times New Roman"/>
            <w:noProof/>
          </w:rPr>
          <w:t>Execution mechanism</w:t>
        </w:r>
        <w:r w:rsidR="00F21D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1D0A">
          <w:rPr>
            <w:noProof/>
            <w:webHidden/>
          </w:rPr>
          <w:instrText xml:space="preserve"> PAGEREF _Toc307579976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D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1D0A" w:rsidRDefault="00C46882">
      <w:pPr>
        <w:pStyle w:val="40"/>
        <w:tabs>
          <w:tab w:val="left" w:pos="2055"/>
          <w:tab w:val="right" w:leader="dot" w:pos="8296"/>
        </w:tabs>
        <w:rPr>
          <w:noProof/>
        </w:rPr>
      </w:pPr>
      <w:hyperlink w:anchor="_Toc307579977" w:history="1">
        <w:r w:rsidR="00F21D0A" w:rsidRPr="001C6D62">
          <w:rPr>
            <w:rStyle w:val="a6"/>
            <w:noProof/>
          </w:rPr>
          <w:t>1.1.4.1</w:t>
        </w:r>
        <w:r w:rsidR="00F21D0A">
          <w:rPr>
            <w:noProof/>
          </w:rPr>
          <w:tab/>
        </w:r>
        <w:r w:rsidR="00F21D0A" w:rsidRPr="001C6D62">
          <w:rPr>
            <w:rStyle w:val="a6"/>
            <w:noProof/>
          </w:rPr>
          <w:t>Program(s)</w:t>
        </w:r>
        <w:r w:rsidR="00F21D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1D0A">
          <w:rPr>
            <w:noProof/>
            <w:webHidden/>
          </w:rPr>
          <w:instrText xml:space="preserve"> PAGEREF _Toc307579977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D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1D0A" w:rsidRDefault="00C46882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7579978" w:history="1">
        <w:r w:rsidR="00F21D0A" w:rsidRPr="001C6D62">
          <w:rPr>
            <w:rStyle w:val="a6"/>
            <w:rFonts w:ascii="Times New Roman" w:hAnsi="Times New Roman" w:cs="Times New Roman"/>
            <w:noProof/>
          </w:rPr>
          <w:t>2</w:t>
        </w:r>
        <w:r w:rsidR="00F21D0A">
          <w:rPr>
            <w:noProof/>
          </w:rPr>
          <w:tab/>
        </w:r>
        <w:r w:rsidR="00F21D0A" w:rsidRPr="001C6D62">
          <w:rPr>
            <w:rStyle w:val="a6"/>
            <w:noProof/>
          </w:rPr>
          <w:t>Question</w:t>
        </w:r>
        <w:r w:rsidR="00F21D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1D0A">
          <w:rPr>
            <w:noProof/>
            <w:webHidden/>
          </w:rPr>
          <w:instrText xml:space="preserve"> PAGEREF _Toc307579978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D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1D0A" w:rsidRDefault="00C46882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7579979" w:history="1">
        <w:r w:rsidR="00F21D0A" w:rsidRPr="001C6D62">
          <w:rPr>
            <w:rStyle w:val="a6"/>
            <w:rFonts w:ascii="Times New Roman" w:hAnsi="Times New Roman" w:cs="Times New Roman"/>
            <w:noProof/>
          </w:rPr>
          <w:t>3</w:t>
        </w:r>
        <w:r w:rsidR="00F21D0A">
          <w:rPr>
            <w:noProof/>
          </w:rPr>
          <w:tab/>
        </w:r>
        <w:r w:rsidR="00F21D0A" w:rsidRPr="001C6D62">
          <w:rPr>
            <w:rStyle w:val="a6"/>
            <w:noProof/>
          </w:rPr>
          <w:t>Appendix</w:t>
        </w:r>
        <w:r w:rsidR="00F21D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1D0A">
          <w:rPr>
            <w:noProof/>
            <w:webHidden/>
          </w:rPr>
          <w:instrText xml:space="preserve"> PAGEREF _Toc307579979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D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3F16" w:rsidRDefault="00C46882" w:rsidP="00371BF0">
      <w:pPr>
        <w:jc w:val="left"/>
      </w:pPr>
      <w:r>
        <w:fldChar w:fldCharType="end"/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AC5EBB" w:rsidRDefault="00AC5EBB" w:rsidP="00AC5EBB">
      <w:pPr>
        <w:pStyle w:val="1"/>
        <w:spacing w:before="0" w:after="0" w:line="240" w:lineRule="auto"/>
        <w:ind w:left="567" w:hanging="567"/>
        <w:rPr>
          <w:rFonts w:ascii="Times New Roman" w:eastAsia="黑体" w:hAnsi="Times New Roman"/>
          <w:sz w:val="30"/>
        </w:rPr>
      </w:pPr>
      <w:bookmarkStart w:id="8" w:name="_Toc307579968"/>
      <w:r w:rsidRPr="00AC5EBB">
        <w:rPr>
          <w:rFonts w:ascii="Times New Roman" w:eastAsia="黑体" w:hint="eastAsia"/>
          <w:sz w:val="30"/>
        </w:rPr>
        <w:lastRenderedPageBreak/>
        <w:t>前言</w:t>
      </w:r>
      <w:bookmarkEnd w:id="8"/>
    </w:p>
    <w:p w:rsidR="00213744" w:rsidRPr="0069440D" w:rsidRDefault="00213744" w:rsidP="00AC5EBB">
      <w:pPr>
        <w:ind w:firstLineChars="200" w:firstLine="420"/>
        <w:jc w:val="left"/>
        <w:rPr>
          <w:rFonts w:ascii="Arial" w:eastAsia="宋体" w:hAnsi="Arial"/>
        </w:rPr>
      </w:pPr>
      <w:r w:rsidRPr="0069440D">
        <w:rPr>
          <w:rFonts w:ascii="Arial" w:eastAsia="宋体" w:hAnsi="Arial" w:hint="eastAsia"/>
        </w:rPr>
        <w:t>本文档用于定义</w:t>
      </w:r>
      <w:r w:rsidR="00EB7317">
        <w:rPr>
          <w:rFonts w:ascii="Arial" w:eastAsia="宋体" w:hAnsi="Arial" w:hint="eastAsia"/>
        </w:rPr>
        <w:t xml:space="preserve">FA </w:t>
      </w:r>
      <w:r w:rsidR="00EB7317">
        <w:rPr>
          <w:rFonts w:ascii="Arial" w:eastAsia="宋体" w:hAnsi="Arial"/>
        </w:rPr>
        <w:t>–</w:t>
      </w:r>
      <w:r w:rsidR="00EB7317">
        <w:rPr>
          <w:rFonts w:ascii="Arial" w:eastAsia="宋体" w:hAnsi="Arial" w:hint="eastAsia"/>
        </w:rPr>
        <w:t xml:space="preserve"> Image Download</w:t>
      </w:r>
      <w:r w:rsidR="00683C7C" w:rsidRPr="0069440D">
        <w:rPr>
          <w:rFonts w:ascii="Arial" w:eastAsia="宋体" w:hAnsi="Arial" w:hint="eastAsia"/>
        </w:rPr>
        <w:t xml:space="preserve"> Interface</w:t>
      </w:r>
      <w:r w:rsidRPr="0069440D">
        <w:rPr>
          <w:rFonts w:ascii="Arial" w:eastAsia="宋体" w:hAnsi="Arial" w:hint="eastAsia"/>
        </w:rPr>
        <w:t xml:space="preserve"> </w:t>
      </w:r>
      <w:r w:rsidRPr="0069440D">
        <w:rPr>
          <w:rFonts w:ascii="Arial" w:eastAsia="宋体" w:hAnsi="Arial" w:hint="eastAsia"/>
        </w:rPr>
        <w:t>部分的业务需求，作为规格设计与程序设计的依据；读者为</w:t>
      </w:r>
      <w:r w:rsidR="009C1113" w:rsidRPr="0069440D">
        <w:rPr>
          <w:rFonts w:ascii="Arial" w:eastAsia="宋体" w:hAnsi="Arial" w:hint="eastAsia"/>
        </w:rPr>
        <w:t xml:space="preserve">iMES </w:t>
      </w:r>
      <w:r w:rsidRPr="0069440D">
        <w:rPr>
          <w:rFonts w:ascii="Arial" w:eastAsia="宋体" w:hAnsi="Arial" w:hint="eastAsia"/>
        </w:rPr>
        <w:t>项目的用户，设计人员，开发人员和质检人员。</w:t>
      </w:r>
    </w:p>
    <w:p w:rsidR="00AC5EBB" w:rsidRPr="0069440D" w:rsidRDefault="00AC5EBB" w:rsidP="00AC5EBB">
      <w:pPr>
        <w:ind w:firstLineChars="200" w:firstLine="420"/>
        <w:jc w:val="left"/>
        <w:rPr>
          <w:rFonts w:ascii="Arial" w:eastAsia="宋体" w:hAnsi="Arial"/>
        </w:rPr>
      </w:pPr>
    </w:p>
    <w:p w:rsidR="00BC133E" w:rsidRDefault="00AC5EBB" w:rsidP="00C014EB">
      <w:pPr>
        <w:pStyle w:val="2"/>
        <w:spacing w:before="0" w:after="0" w:line="240" w:lineRule="auto"/>
        <w:ind w:left="567" w:hanging="567"/>
        <w:rPr>
          <w:rFonts w:ascii="Arial" w:eastAsia="宋体" w:hAnsi="Arial"/>
        </w:rPr>
      </w:pPr>
      <w:bookmarkStart w:id="9" w:name="_Toc307579969"/>
      <w:r w:rsidRPr="00AC5EBB">
        <w:rPr>
          <w:rFonts w:ascii="Times New Roman" w:eastAsia="黑体" w:hAnsi="Times New Roman"/>
          <w:sz w:val="28"/>
          <w:szCs w:val="28"/>
        </w:rPr>
        <w:t>Introduction</w:t>
      </w:r>
      <w:bookmarkEnd w:id="9"/>
    </w:p>
    <w:p w:rsidR="00F64C16" w:rsidRPr="00C22AD1" w:rsidRDefault="00BE5CE3" w:rsidP="009D3A19">
      <w:pPr>
        <w:pStyle w:val="a7"/>
        <w:numPr>
          <w:ilvl w:val="0"/>
          <w:numId w:val="6"/>
        </w:numPr>
        <w:ind w:firstLineChars="0"/>
        <w:jc w:val="left"/>
        <w:rPr>
          <w:rFonts w:ascii="Arial" w:eastAsia="宋体" w:hAnsi="Arial"/>
        </w:rPr>
      </w:pPr>
      <w:r>
        <w:rPr>
          <w:rFonts w:ascii="Arial" w:eastAsia="宋体" w:hAnsi="Arial"/>
        </w:rPr>
        <w:t>rpt_ITCNDTS_GET_INFORM_TS18</w:t>
      </w:r>
    </w:p>
    <w:p w:rsidR="008859DA" w:rsidRPr="008859DA" w:rsidRDefault="00C014EB" w:rsidP="00C014EB">
      <w:pPr>
        <w:pStyle w:val="a7"/>
        <w:ind w:left="840" w:firstLineChars="0" w:firstLine="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Image Download</w:t>
      </w:r>
      <w:r w:rsidRPr="0069440D">
        <w:rPr>
          <w:rFonts w:ascii="Arial" w:eastAsia="宋体" w:hAnsi="Arial" w:hint="eastAsia"/>
        </w:rPr>
        <w:t xml:space="preserve"> </w:t>
      </w:r>
      <w:r w:rsidRPr="0069440D">
        <w:rPr>
          <w:rFonts w:ascii="Arial" w:eastAsia="宋体" w:hint="eastAsia"/>
        </w:rPr>
        <w:t>实时调用</w:t>
      </w:r>
      <w:r w:rsidRPr="0069440D">
        <w:rPr>
          <w:rFonts w:ascii="Arial" w:eastAsia="宋体" w:hAnsi="Arial" w:hint="eastAsia"/>
        </w:rPr>
        <w:t xml:space="preserve">FIS </w:t>
      </w:r>
      <w:r w:rsidRPr="0069440D">
        <w:rPr>
          <w:rFonts w:ascii="Arial" w:eastAsia="宋体" w:hint="eastAsia"/>
        </w:rPr>
        <w:t>的</w:t>
      </w:r>
      <w:r w:rsidRPr="0069440D">
        <w:rPr>
          <w:rFonts w:ascii="Arial" w:eastAsia="宋体" w:hAnsi="Arial" w:hint="eastAsia"/>
        </w:rPr>
        <w:t>Stored Procedure</w:t>
      </w:r>
      <w:r>
        <w:rPr>
          <w:rFonts w:ascii="Arial" w:eastAsia="宋体" w:hAnsi="Arial" w:hint="eastAsia"/>
        </w:rPr>
        <w:t>，</w:t>
      </w:r>
      <w:r w:rsidR="00872B49">
        <w:rPr>
          <w:rFonts w:ascii="Arial" w:eastAsia="宋体" w:hAnsi="Arial" w:hint="eastAsia"/>
        </w:rPr>
        <w:t>获取</w:t>
      </w:r>
      <w:r w:rsidR="00872B49">
        <w:rPr>
          <w:rFonts w:ascii="Arial" w:eastAsia="宋体" w:hAnsi="Arial" w:hint="eastAsia"/>
        </w:rPr>
        <w:t>Product</w:t>
      </w:r>
      <w:r w:rsidR="00872B49">
        <w:rPr>
          <w:rFonts w:ascii="Arial" w:eastAsia="宋体" w:hAnsi="Arial" w:hint="eastAsia"/>
        </w:rPr>
        <w:t>信息</w:t>
      </w:r>
    </w:p>
    <w:p w:rsidR="00AC5EBB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黑体" w:hAnsi="Times New Roman"/>
          <w:sz w:val="28"/>
          <w:szCs w:val="28"/>
        </w:rPr>
      </w:pPr>
      <w:bookmarkStart w:id="10" w:name="_Toc307579970"/>
      <w:r w:rsidRPr="00AC5EBB">
        <w:rPr>
          <w:rFonts w:ascii="Times New Roman" w:eastAsia="黑体" w:hAnsi="Times New Roman"/>
          <w:sz w:val="28"/>
          <w:szCs w:val="28"/>
        </w:rPr>
        <w:t>References</w:t>
      </w:r>
      <w:bookmarkEnd w:id="10"/>
    </w:p>
    <w:p w:rsidR="00FB02F8" w:rsidRPr="0069440D" w:rsidRDefault="00FB02F8" w:rsidP="00AC5EBB">
      <w:pPr>
        <w:ind w:firstLineChars="200" w:firstLine="420"/>
        <w:jc w:val="left"/>
        <w:rPr>
          <w:rFonts w:ascii="Arial" w:eastAsia="宋体" w:hAnsi="Arial"/>
        </w:rPr>
      </w:pPr>
    </w:p>
    <w:p w:rsidR="00996C3D" w:rsidRPr="009739C9" w:rsidRDefault="00CC31EB" w:rsidP="009739C9">
      <w:pPr>
        <w:pStyle w:val="1"/>
        <w:spacing w:before="0" w:after="0" w:line="240" w:lineRule="auto"/>
        <w:ind w:left="567" w:hanging="567"/>
        <w:rPr>
          <w:rFonts w:ascii="Times New Roman" w:eastAsia="黑体"/>
          <w:sz w:val="30"/>
        </w:rPr>
      </w:pPr>
      <w:bookmarkStart w:id="11" w:name="_Toc307579971"/>
      <w:r w:rsidRPr="009739C9">
        <w:rPr>
          <w:rFonts w:ascii="Times New Roman" w:eastAsia="黑体" w:hint="eastAsia"/>
          <w:sz w:val="30"/>
        </w:rPr>
        <w:t>Use Cases</w:t>
      </w:r>
      <w:bookmarkEnd w:id="11"/>
    </w:p>
    <w:p w:rsidR="00046EB9" w:rsidRDefault="00BE5CE3" w:rsidP="00171A5F">
      <w:pPr>
        <w:pStyle w:val="2"/>
        <w:spacing w:before="0" w:after="0" w:line="240" w:lineRule="auto"/>
        <w:ind w:left="567" w:hanging="567"/>
        <w:rPr>
          <w:rFonts w:ascii="Times New Roman" w:eastAsiaTheme="minorEastAsia" w:hAnsi="Times New Roman"/>
          <w:sz w:val="28"/>
          <w:szCs w:val="28"/>
        </w:rPr>
      </w:pPr>
      <w:bookmarkStart w:id="12" w:name="_Toc307579972"/>
      <w:r>
        <w:rPr>
          <w:rFonts w:ascii="Times New Roman" w:eastAsia="黑体" w:hAnsi="Times New Roman"/>
          <w:sz w:val="28"/>
          <w:szCs w:val="28"/>
        </w:rPr>
        <w:t>rpt_ITCNDTS_GET_INFORM_TS18</w:t>
      </w:r>
      <w:bookmarkEnd w:id="12"/>
    </w:p>
    <w:p w:rsidR="00C014EB" w:rsidRPr="00C014EB" w:rsidRDefault="00C014EB" w:rsidP="009B69D8">
      <w:pPr>
        <w:ind w:firstLine="420"/>
        <w:jc w:val="left"/>
        <w:rPr>
          <w:rFonts w:ascii="Arial" w:eastAsia="宋体" w:hAnsi="Arial"/>
        </w:rPr>
      </w:pPr>
      <w:r w:rsidRPr="00C014EB">
        <w:rPr>
          <w:rFonts w:ascii="Arial" w:eastAsia="宋体" w:hAnsi="Arial" w:hint="eastAsia"/>
        </w:rPr>
        <w:t xml:space="preserve">Image Download </w:t>
      </w:r>
      <w:r w:rsidRPr="00C014EB">
        <w:rPr>
          <w:rFonts w:ascii="Arial" w:eastAsia="宋体" w:hint="eastAsia"/>
        </w:rPr>
        <w:t>实时调用</w:t>
      </w:r>
      <w:r w:rsidRPr="00C014EB">
        <w:rPr>
          <w:rFonts w:ascii="Arial" w:eastAsia="宋体" w:hAnsi="Arial" w:hint="eastAsia"/>
        </w:rPr>
        <w:t xml:space="preserve">FIS </w:t>
      </w:r>
      <w:r w:rsidRPr="00C014EB">
        <w:rPr>
          <w:rFonts w:ascii="Arial" w:eastAsia="宋体" w:hint="eastAsia"/>
        </w:rPr>
        <w:t>的</w:t>
      </w:r>
      <w:r w:rsidRPr="00C014EB">
        <w:rPr>
          <w:rFonts w:ascii="Arial" w:eastAsia="宋体" w:hAnsi="Arial" w:hint="eastAsia"/>
        </w:rPr>
        <w:t>Stored Procedure</w:t>
      </w:r>
      <w:r w:rsidR="00872B49">
        <w:rPr>
          <w:rFonts w:ascii="Arial" w:eastAsia="宋体" w:hAnsi="Arial" w:hint="eastAsia"/>
        </w:rPr>
        <w:t>，获取</w:t>
      </w:r>
      <w:r w:rsidR="00872B49">
        <w:rPr>
          <w:rFonts w:ascii="Arial" w:eastAsia="宋体" w:hAnsi="Arial" w:hint="eastAsia"/>
        </w:rPr>
        <w:t>Product</w:t>
      </w:r>
      <w:r w:rsidR="00872B49">
        <w:rPr>
          <w:rFonts w:ascii="Arial" w:eastAsia="宋体" w:hAnsi="Arial" w:hint="eastAsia"/>
        </w:rPr>
        <w:t>信息</w:t>
      </w:r>
    </w:p>
    <w:p w:rsidR="00595DB1" w:rsidRPr="00046EB9" w:rsidRDefault="00046EB9" w:rsidP="00046EB9">
      <w:pPr>
        <w:pStyle w:val="3"/>
        <w:rPr>
          <w:rFonts w:ascii="Times New Roman" w:eastAsia="黑体" w:hAnsi="Times New Roman"/>
          <w:sz w:val="24"/>
        </w:rPr>
      </w:pPr>
      <w:bookmarkStart w:id="13" w:name="_Toc307579973"/>
      <w:r w:rsidRPr="00046EB9">
        <w:rPr>
          <w:rFonts w:ascii="Times New Roman" w:eastAsia="黑体" w:hAnsi="Times New Roman" w:hint="eastAsia"/>
          <w:sz w:val="24"/>
        </w:rPr>
        <w:t>数据流向</w:t>
      </w:r>
      <w:bookmarkEnd w:id="13"/>
    </w:p>
    <w:p w:rsidR="006919B4" w:rsidRPr="0069440D" w:rsidRDefault="0075195E" w:rsidP="00A650C4">
      <w:pPr>
        <w:ind w:firstLineChars="200" w:firstLine="42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FIS</w:t>
      </w:r>
      <w:r w:rsidR="00046EB9">
        <w:rPr>
          <w:rFonts w:ascii="Arial" w:eastAsia="宋体" w:hAnsi="Arial" w:hint="eastAsia"/>
        </w:rPr>
        <w:t xml:space="preserve"> </w:t>
      </w:r>
      <w:r w:rsidR="00E17697" w:rsidRPr="0069440D">
        <w:rPr>
          <w:rFonts w:ascii="Arial" w:eastAsia="宋体" w:hAnsi="Arial"/>
        </w:rPr>
        <w:sym w:font="Wingdings" w:char="F0E8"/>
      </w:r>
      <w:r>
        <w:rPr>
          <w:rFonts w:ascii="Arial" w:eastAsia="宋体" w:hAnsi="Arial" w:hint="eastAsia"/>
        </w:rPr>
        <w:t xml:space="preserve">Image </w:t>
      </w:r>
    </w:p>
    <w:p w:rsidR="00E17697" w:rsidRPr="00046EB9" w:rsidRDefault="00E17697" w:rsidP="00046EB9">
      <w:pPr>
        <w:pStyle w:val="3"/>
        <w:rPr>
          <w:rFonts w:ascii="Times New Roman" w:eastAsia="黑体" w:hAnsi="Times New Roman"/>
          <w:sz w:val="24"/>
        </w:rPr>
      </w:pPr>
      <w:bookmarkStart w:id="14" w:name="_Toc307579974"/>
      <w:r w:rsidRPr="00046EB9">
        <w:rPr>
          <w:rFonts w:ascii="Times New Roman" w:eastAsia="黑体" w:hAnsi="Times New Roman" w:hint="eastAsia"/>
          <w:sz w:val="24"/>
        </w:rPr>
        <w:t>Input Tables/Files</w:t>
      </w:r>
      <w:bookmarkEnd w:id="14"/>
    </w:p>
    <w:p w:rsidR="00C46882" w:rsidRDefault="009B69D8">
      <w:pPr>
        <w:ind w:firstLineChars="200" w:firstLine="420"/>
        <w:jc w:val="left"/>
        <w:rPr>
          <w:del w:id="15" w:author="itc211010" w:date="2011-12-16T16:00:00Z"/>
          <w:rFonts w:ascii="Arial" w:hAnsi="Arial" w:cs="Arial"/>
          <w:noProof/>
          <w:kern w:val="0"/>
          <w:szCs w:val="21"/>
        </w:rPr>
      </w:pPr>
      <w:del w:id="16" w:author="itc211010" w:date="2011-12-16T16:00:00Z">
        <w:r w:rsidRPr="009B69D8" w:rsidDel="006E0480">
          <w:rPr>
            <w:rFonts w:ascii="Arial" w:eastAsia="宋体" w:hAnsi="Arial" w:cs="Arial"/>
            <w:szCs w:val="21"/>
          </w:rPr>
          <w:delText>[FA]..[</w:delText>
        </w:r>
        <w:r w:rsidRPr="009B69D8" w:rsidDel="006E0480">
          <w:rPr>
            <w:rFonts w:ascii="Arial" w:hAnsi="Arial" w:cs="Arial"/>
            <w:noProof/>
            <w:kern w:val="0"/>
            <w:szCs w:val="21"/>
          </w:rPr>
          <w:delText>SnoDet]</w:delText>
        </w:r>
        <w:r w:rsidRPr="009B69D8" w:rsidDel="006E0480">
          <w:rPr>
            <w:rFonts w:ascii="Arial" w:hAnsi="Arial" w:cs="Arial"/>
            <w:noProof/>
            <w:kern w:val="0"/>
            <w:szCs w:val="21"/>
          </w:rPr>
          <w:delText>、</w:delText>
        </w:r>
        <w:r w:rsidRPr="009B69D8" w:rsidDel="006E0480">
          <w:rPr>
            <w:rFonts w:ascii="Arial" w:hAnsi="Arial" w:cs="Arial"/>
            <w:noProof/>
            <w:kern w:val="0"/>
            <w:szCs w:val="21"/>
          </w:rPr>
          <w:delText>[SnoMas]</w:delText>
        </w:r>
        <w:r w:rsidRPr="009B69D8" w:rsidDel="006E0480">
          <w:rPr>
            <w:rFonts w:ascii="Arial" w:hAnsi="Arial" w:cs="Arial"/>
            <w:noProof/>
            <w:kern w:val="0"/>
            <w:szCs w:val="21"/>
          </w:rPr>
          <w:delText>、</w:delText>
        </w:r>
        <w:r w:rsidRPr="009B69D8" w:rsidDel="006E0480">
          <w:rPr>
            <w:rFonts w:ascii="Arial" w:hAnsi="Arial" w:cs="Arial"/>
            <w:noProof/>
            <w:kern w:val="0"/>
            <w:szCs w:val="21"/>
          </w:rPr>
          <w:delText>[MPInterface]</w:delText>
        </w:r>
        <w:r w:rsidRPr="009B69D8" w:rsidDel="006E0480">
          <w:rPr>
            <w:rFonts w:ascii="Arial" w:hAnsi="Arial" w:cs="Arial"/>
            <w:noProof/>
            <w:kern w:val="0"/>
            <w:szCs w:val="21"/>
          </w:rPr>
          <w:delText>、</w:delText>
        </w:r>
        <w:r w:rsidRPr="009B69D8" w:rsidDel="006E0480">
          <w:rPr>
            <w:rFonts w:ascii="Arial" w:hAnsi="Arial" w:cs="Arial"/>
            <w:noProof/>
            <w:kern w:val="0"/>
            <w:szCs w:val="21"/>
          </w:rPr>
          <w:delText>[ITCNDet]</w:delText>
        </w:r>
        <w:r w:rsidR="00FC753F" w:rsidDel="006E0480">
          <w:rPr>
            <w:rFonts w:ascii="Arial" w:hAnsi="Arial" w:cs="Arial" w:hint="eastAsia"/>
            <w:noProof/>
            <w:kern w:val="0"/>
            <w:szCs w:val="21"/>
          </w:rPr>
          <w:delText>、</w:delText>
        </w:r>
        <w:r w:rsidR="00FC753F" w:rsidDel="006E0480">
          <w:rPr>
            <w:rFonts w:ascii="Arial" w:hAnsi="Arial" w:cs="Arial" w:hint="eastAsia"/>
            <w:noProof/>
            <w:kern w:val="0"/>
            <w:szCs w:val="21"/>
          </w:rPr>
          <w:delText>[</w:delText>
        </w:r>
        <w:r w:rsidR="00FC753F" w:rsidRPr="00FC753F" w:rsidDel="006E0480">
          <w:rPr>
            <w:rFonts w:ascii="Arial" w:hAnsi="Arial" w:cs="Arial"/>
            <w:noProof/>
            <w:kern w:val="0"/>
            <w:szCs w:val="21"/>
          </w:rPr>
          <w:delText>ITCND_DCDet</w:delText>
        </w:r>
        <w:r w:rsidR="00FC753F" w:rsidDel="006E0480">
          <w:rPr>
            <w:rFonts w:ascii="Arial" w:hAnsi="Arial" w:cs="Arial" w:hint="eastAsia"/>
            <w:noProof/>
            <w:kern w:val="0"/>
            <w:szCs w:val="21"/>
          </w:rPr>
          <w:delText>]</w:delText>
        </w:r>
      </w:del>
      <w:ins w:id="17" w:author="itc211010" w:date="2011-12-16T15:59:00Z">
        <w:r w:rsidR="006E0480">
          <w:rPr>
            <w:rFonts w:ascii="Arial" w:hAnsi="Arial" w:cs="Arial" w:hint="eastAsia"/>
            <w:noProof/>
            <w:kern w:val="0"/>
            <w:szCs w:val="21"/>
          </w:rPr>
          <w:t>[</w:t>
        </w:r>
      </w:ins>
      <w:ins w:id="18" w:author="itc211010" w:date="2012-02-20T15:44:00Z">
        <w:r w:rsidR="00AC5D4B">
          <w:rPr>
            <w:rFonts w:ascii="Arial" w:hAnsi="Arial" w:cs="Arial" w:hint="eastAsia"/>
            <w:noProof/>
            <w:kern w:val="0"/>
            <w:szCs w:val="21"/>
          </w:rPr>
          <w:t>HPIMES</w:t>
        </w:r>
      </w:ins>
      <w:ins w:id="19" w:author="itc211010" w:date="2011-12-16T15:59:00Z">
        <w:r w:rsidR="006E0480">
          <w:rPr>
            <w:rFonts w:ascii="Arial" w:hAnsi="Arial" w:cs="Arial" w:hint="eastAsia"/>
            <w:noProof/>
            <w:kern w:val="0"/>
            <w:szCs w:val="21"/>
          </w:rPr>
          <w:t>]..[Product]</w:t>
        </w:r>
        <w:r w:rsidR="006E0480">
          <w:rPr>
            <w:rFonts w:ascii="Arial" w:hAnsi="Arial" w:cs="Arial" w:hint="eastAsia"/>
            <w:noProof/>
            <w:kern w:val="0"/>
            <w:szCs w:val="21"/>
          </w:rPr>
          <w:t>、</w:t>
        </w:r>
        <w:r w:rsidR="006E0480">
          <w:rPr>
            <w:rFonts w:ascii="Arial" w:hAnsi="Arial" w:cs="Arial" w:hint="eastAsia"/>
            <w:noProof/>
            <w:kern w:val="0"/>
            <w:szCs w:val="21"/>
          </w:rPr>
          <w:t>[Product_Part]</w:t>
        </w:r>
        <w:r w:rsidR="006E0480">
          <w:rPr>
            <w:rFonts w:ascii="Arial" w:hAnsi="Arial" w:cs="Arial" w:hint="eastAsia"/>
            <w:noProof/>
            <w:kern w:val="0"/>
            <w:szCs w:val="21"/>
          </w:rPr>
          <w:t>、</w:t>
        </w:r>
        <w:r w:rsidR="006E0480">
          <w:rPr>
            <w:rFonts w:ascii="Arial" w:hAnsi="Arial" w:cs="Arial" w:hint="eastAsia"/>
            <w:noProof/>
            <w:kern w:val="0"/>
            <w:szCs w:val="21"/>
          </w:rPr>
          <w:t>[ProductInfo]</w:t>
        </w:r>
      </w:ins>
    </w:p>
    <w:p w:rsidR="009B69D8" w:rsidRDefault="009B69D8" w:rsidP="006E0480">
      <w:pPr>
        <w:ind w:firstLineChars="200" w:firstLine="420"/>
        <w:jc w:val="left"/>
        <w:rPr>
          <w:ins w:id="20" w:author="itc211010" w:date="2011-12-16T15:59:00Z"/>
          <w:rFonts w:ascii="Arial" w:hAnsi="Arial" w:cs="Arial"/>
          <w:noProof/>
          <w:kern w:val="0"/>
          <w:szCs w:val="21"/>
        </w:rPr>
      </w:pPr>
      <w:del w:id="21" w:author="itc211010" w:date="2011-12-16T16:00:00Z">
        <w:r w:rsidRPr="009B69D8" w:rsidDel="006E0480">
          <w:rPr>
            <w:rFonts w:ascii="Arial" w:hAnsi="Arial" w:cs="Arial"/>
            <w:noProof/>
            <w:kern w:val="0"/>
            <w:szCs w:val="21"/>
          </w:rPr>
          <w:delText>[PCA]..[SnoDet]</w:delText>
        </w:r>
      </w:del>
    </w:p>
    <w:p w:rsidR="006E0480" w:rsidRPr="006E0480" w:rsidRDefault="006E0480" w:rsidP="006E0480">
      <w:pPr>
        <w:ind w:firstLineChars="200" w:firstLine="420"/>
        <w:jc w:val="left"/>
        <w:rPr>
          <w:rFonts w:ascii="Arial" w:hAnsi="Arial" w:cs="Arial"/>
          <w:noProof/>
          <w:kern w:val="0"/>
          <w:szCs w:val="21"/>
        </w:rPr>
      </w:pPr>
      <w:ins w:id="22" w:author="itc211010" w:date="2011-12-16T15:59:00Z">
        <w:r>
          <w:rPr>
            <w:rFonts w:ascii="Arial" w:hAnsi="Arial" w:cs="Arial" w:hint="eastAsia"/>
            <w:noProof/>
            <w:kern w:val="0"/>
            <w:szCs w:val="21"/>
          </w:rPr>
          <w:t>[</w:t>
        </w:r>
      </w:ins>
      <w:ins w:id="23" w:author="itc211010" w:date="2012-02-20T15:44:00Z">
        <w:r w:rsidR="00AC5D4B">
          <w:rPr>
            <w:rFonts w:ascii="Arial" w:hAnsi="Arial" w:cs="Arial" w:hint="eastAsia"/>
            <w:noProof/>
            <w:kern w:val="0"/>
            <w:szCs w:val="21"/>
          </w:rPr>
          <w:t>HPIMES</w:t>
        </w:r>
      </w:ins>
      <w:ins w:id="24" w:author="itc211010" w:date="2011-12-16T15:59:00Z">
        <w:r>
          <w:rPr>
            <w:rFonts w:ascii="Arial" w:hAnsi="Arial" w:cs="Arial" w:hint="eastAsia"/>
            <w:noProof/>
            <w:kern w:val="0"/>
            <w:szCs w:val="21"/>
          </w:rPr>
          <w:t>]..[PCB]</w:t>
        </w:r>
        <w:r>
          <w:rPr>
            <w:rFonts w:ascii="Arial" w:hAnsi="Arial" w:cs="Arial" w:hint="eastAsia"/>
            <w:noProof/>
            <w:kern w:val="0"/>
            <w:szCs w:val="21"/>
          </w:rPr>
          <w:t>、</w:t>
        </w:r>
        <w:r>
          <w:rPr>
            <w:rFonts w:ascii="Arial" w:hAnsi="Arial" w:cs="Arial" w:hint="eastAsia"/>
            <w:noProof/>
            <w:kern w:val="0"/>
            <w:szCs w:val="21"/>
          </w:rPr>
          <w:t>[PCBInfo]</w:t>
        </w:r>
      </w:ins>
    </w:p>
    <w:p w:rsidR="00C46882" w:rsidRDefault="009B69D8">
      <w:pPr>
        <w:ind w:firstLineChars="200" w:firstLine="420"/>
        <w:jc w:val="left"/>
        <w:rPr>
          <w:del w:id="25" w:author="itc211010" w:date="2011-12-16T15:59:00Z"/>
          <w:rFonts w:ascii="Arial" w:hAnsi="Arial" w:cs="Arial"/>
          <w:noProof/>
          <w:kern w:val="0"/>
          <w:szCs w:val="21"/>
        </w:rPr>
      </w:pPr>
      <w:r w:rsidRPr="009B69D8">
        <w:rPr>
          <w:rFonts w:ascii="Arial" w:hAnsi="Arial" w:cs="Arial"/>
          <w:noProof/>
          <w:kern w:val="0"/>
          <w:szCs w:val="21"/>
        </w:rPr>
        <w:t>[DOA]..[SnoDet]</w:t>
      </w:r>
      <w:r w:rsidRPr="009B69D8">
        <w:rPr>
          <w:rFonts w:ascii="Arial" w:hAnsi="Arial" w:cs="Arial"/>
          <w:noProof/>
          <w:kern w:val="0"/>
          <w:szCs w:val="21"/>
        </w:rPr>
        <w:t>、</w:t>
      </w:r>
      <w:r w:rsidRPr="009B69D8">
        <w:rPr>
          <w:rFonts w:ascii="Arial" w:hAnsi="Arial" w:cs="Arial"/>
          <w:noProof/>
          <w:kern w:val="0"/>
          <w:szCs w:val="21"/>
        </w:rPr>
        <w:t>[SnoMas]</w:t>
      </w:r>
    </w:p>
    <w:p w:rsidR="00FC753F" w:rsidRDefault="009B69D8" w:rsidP="006E0480">
      <w:pPr>
        <w:ind w:firstLineChars="200" w:firstLine="420"/>
        <w:jc w:val="left"/>
        <w:rPr>
          <w:ins w:id="26" w:author="itc211010" w:date="2011-12-16T15:59:00Z"/>
          <w:rFonts w:ascii="Arial" w:hAnsi="Arial" w:cs="Arial"/>
          <w:noProof/>
          <w:kern w:val="0"/>
          <w:szCs w:val="21"/>
        </w:rPr>
      </w:pPr>
      <w:del w:id="27" w:author="itc211010" w:date="2011-12-16T15:59:00Z">
        <w:r w:rsidRPr="009B69D8" w:rsidDel="006E0480">
          <w:rPr>
            <w:rFonts w:ascii="Arial" w:hAnsi="Arial" w:cs="Arial"/>
            <w:noProof/>
            <w:kern w:val="0"/>
            <w:szCs w:val="21"/>
          </w:rPr>
          <w:delText>[GetData]..[BomParts]</w:delText>
        </w:r>
      </w:del>
    </w:p>
    <w:p w:rsidR="006E0480" w:rsidRPr="006E0480" w:rsidRDefault="006E0480" w:rsidP="006E0480">
      <w:pPr>
        <w:ind w:firstLineChars="200" w:firstLine="420"/>
        <w:jc w:val="left"/>
        <w:rPr>
          <w:rFonts w:ascii="Arial" w:eastAsia="宋体" w:hAnsi="Arial" w:cs="Arial"/>
          <w:szCs w:val="21"/>
        </w:rPr>
      </w:pPr>
      <w:ins w:id="28" w:author="itc211010" w:date="2011-12-16T15:59:00Z">
        <w:r w:rsidRPr="009B69D8">
          <w:rPr>
            <w:rFonts w:ascii="Arial" w:hAnsi="Arial" w:cs="Arial"/>
            <w:noProof/>
            <w:kern w:val="0"/>
            <w:szCs w:val="21"/>
          </w:rPr>
          <w:t>[</w:t>
        </w:r>
      </w:ins>
      <w:ins w:id="29" w:author="itc211010" w:date="2012-02-20T15:44:00Z">
        <w:r w:rsidR="00AC5D4B">
          <w:rPr>
            <w:rFonts w:ascii="Arial" w:hAnsi="Arial" w:cs="Arial"/>
            <w:noProof/>
            <w:kern w:val="0"/>
            <w:szCs w:val="21"/>
          </w:rPr>
          <w:t>HPIMES</w:t>
        </w:r>
      </w:ins>
      <w:ins w:id="30" w:author="itc211010" w:date="2011-12-16T15:59:00Z">
        <w:r w:rsidRPr="009B69D8">
          <w:rPr>
            <w:rFonts w:ascii="Arial" w:hAnsi="Arial" w:cs="Arial"/>
            <w:noProof/>
            <w:kern w:val="0"/>
            <w:szCs w:val="21"/>
          </w:rPr>
          <w:t>]..[</w:t>
        </w:r>
        <w:r>
          <w:rPr>
            <w:rFonts w:ascii="Arial" w:hAnsi="Arial" w:cs="Arial" w:hint="eastAsia"/>
            <w:noProof/>
            <w:kern w:val="0"/>
            <w:szCs w:val="21"/>
          </w:rPr>
          <w:t>Model]</w:t>
        </w:r>
        <w:r>
          <w:rPr>
            <w:rFonts w:ascii="Arial" w:hAnsi="Arial" w:cs="Arial" w:hint="eastAsia"/>
            <w:noProof/>
            <w:kern w:val="0"/>
            <w:szCs w:val="21"/>
          </w:rPr>
          <w:t>、</w:t>
        </w:r>
        <w:r>
          <w:rPr>
            <w:rFonts w:ascii="Arial" w:hAnsi="Arial" w:cs="Arial" w:hint="eastAsia"/>
            <w:noProof/>
            <w:kern w:val="0"/>
            <w:szCs w:val="21"/>
          </w:rPr>
          <w:t>[ModelInfo]</w:t>
        </w:r>
      </w:ins>
    </w:p>
    <w:p w:rsidR="00EE6785" w:rsidRPr="00046EB9" w:rsidRDefault="00EE6785" w:rsidP="00046EB9">
      <w:pPr>
        <w:pStyle w:val="3"/>
        <w:rPr>
          <w:rFonts w:ascii="Times New Roman" w:eastAsia="黑体" w:hAnsi="Times New Roman"/>
          <w:sz w:val="24"/>
        </w:rPr>
      </w:pPr>
      <w:bookmarkStart w:id="31" w:name="_Toc307579975"/>
      <w:r w:rsidRPr="00046EB9">
        <w:rPr>
          <w:rFonts w:ascii="Times New Roman" w:eastAsia="黑体" w:hAnsi="Times New Roman" w:hint="eastAsia"/>
          <w:sz w:val="24"/>
        </w:rPr>
        <w:t>Output Tables/Files</w:t>
      </w:r>
      <w:bookmarkEnd w:id="31"/>
    </w:p>
    <w:p w:rsidR="00E17697" w:rsidRPr="00A650C4" w:rsidRDefault="00A650C4" w:rsidP="00A650C4">
      <w:pPr>
        <w:ind w:firstLineChars="200" w:firstLine="420"/>
        <w:jc w:val="left"/>
        <w:rPr>
          <w:rFonts w:ascii="Arial" w:eastAsia="宋体" w:hAnsi="Arial"/>
        </w:rPr>
      </w:pPr>
      <w:r w:rsidRPr="0069440D">
        <w:rPr>
          <w:rFonts w:ascii="Arial" w:eastAsia="宋体" w:hAnsi="Arial" w:hint="eastAsia"/>
        </w:rPr>
        <w:t>N/A</w:t>
      </w:r>
    </w:p>
    <w:p w:rsidR="00E17697" w:rsidRPr="00046EB9" w:rsidRDefault="00E17697" w:rsidP="00046EB9">
      <w:pPr>
        <w:pStyle w:val="3"/>
        <w:rPr>
          <w:rFonts w:ascii="Times New Roman" w:eastAsia="黑体" w:hAnsi="Times New Roman"/>
          <w:sz w:val="24"/>
        </w:rPr>
      </w:pPr>
      <w:bookmarkStart w:id="32" w:name="_Toc307579976"/>
      <w:r w:rsidRPr="00046EB9">
        <w:rPr>
          <w:rFonts w:ascii="Times New Roman" w:eastAsia="黑体" w:hAnsi="Times New Roman"/>
          <w:sz w:val="24"/>
        </w:rPr>
        <w:t>Execution mechanism</w:t>
      </w:r>
      <w:bookmarkEnd w:id="32"/>
    </w:p>
    <w:p w:rsidR="00E17697" w:rsidRPr="009B69D8" w:rsidRDefault="005A31FC" w:rsidP="009B69D8">
      <w:pPr>
        <w:ind w:firstLine="420"/>
        <w:jc w:val="left"/>
        <w:rPr>
          <w:rFonts w:ascii="Arial" w:eastAsia="宋体" w:hAnsi="Arial"/>
        </w:rPr>
      </w:pPr>
      <w:r w:rsidRPr="009B69D8">
        <w:rPr>
          <w:rFonts w:ascii="Arial" w:eastAsia="宋体" w:hAnsi="Arial" w:hint="eastAsia"/>
        </w:rPr>
        <w:t>Image Download</w:t>
      </w:r>
      <w:r w:rsidR="009A132B" w:rsidRPr="009B69D8">
        <w:rPr>
          <w:rFonts w:ascii="Arial" w:eastAsia="宋体" w:hAnsi="Arial" w:hint="eastAsia"/>
        </w:rPr>
        <w:t xml:space="preserve"> </w:t>
      </w:r>
      <w:r w:rsidR="009A132B" w:rsidRPr="009B69D8">
        <w:rPr>
          <w:rFonts w:ascii="Arial" w:eastAsia="宋体" w:hint="eastAsia"/>
        </w:rPr>
        <w:t>实时调用</w:t>
      </w:r>
      <w:r w:rsidR="009A132B" w:rsidRPr="009B69D8">
        <w:rPr>
          <w:rFonts w:ascii="Arial" w:eastAsia="宋体" w:hAnsi="Arial" w:hint="eastAsia"/>
        </w:rPr>
        <w:t xml:space="preserve">FIS </w:t>
      </w:r>
      <w:r w:rsidR="009A132B" w:rsidRPr="009B69D8">
        <w:rPr>
          <w:rFonts w:ascii="Arial" w:eastAsia="宋体" w:hint="eastAsia"/>
        </w:rPr>
        <w:t>的</w:t>
      </w:r>
      <w:r w:rsidR="009A132B" w:rsidRPr="009B69D8">
        <w:rPr>
          <w:rFonts w:ascii="Arial" w:eastAsia="宋体" w:hAnsi="Arial" w:hint="eastAsia"/>
        </w:rPr>
        <w:t>Stored Procedure</w:t>
      </w:r>
      <w:r w:rsidR="00872B49" w:rsidRPr="009B69D8">
        <w:rPr>
          <w:rFonts w:ascii="Arial" w:eastAsia="宋体" w:hAnsi="Arial" w:hint="eastAsia"/>
        </w:rPr>
        <w:t>，获取</w:t>
      </w:r>
      <w:r w:rsidR="00872B49" w:rsidRPr="009B69D8">
        <w:rPr>
          <w:rFonts w:ascii="Arial" w:eastAsia="宋体" w:hAnsi="Arial" w:hint="eastAsia"/>
        </w:rPr>
        <w:t>Product</w:t>
      </w:r>
      <w:r w:rsidR="00872B49" w:rsidRPr="009B69D8">
        <w:rPr>
          <w:rFonts w:ascii="Arial" w:eastAsia="宋体" w:hAnsi="Arial" w:hint="eastAsia"/>
        </w:rPr>
        <w:t>信息</w:t>
      </w:r>
    </w:p>
    <w:p w:rsidR="009A132B" w:rsidRPr="00D079A5" w:rsidRDefault="00D079A5" w:rsidP="00046EB9">
      <w:pPr>
        <w:pStyle w:val="4"/>
      </w:pPr>
      <w:bookmarkStart w:id="33" w:name="_Toc307579977"/>
      <w:r w:rsidRPr="00D079A5">
        <w:rPr>
          <w:rFonts w:hint="eastAsia"/>
        </w:rPr>
        <w:t>Program(s)</w:t>
      </w:r>
      <w:bookmarkEnd w:id="33"/>
    </w:p>
    <w:p w:rsidR="00D079A5" w:rsidRPr="0069440D" w:rsidRDefault="00A65EC6" w:rsidP="009D3A19">
      <w:pPr>
        <w:pStyle w:val="a7"/>
        <w:numPr>
          <w:ilvl w:val="0"/>
          <w:numId w:val="2"/>
        </w:numPr>
        <w:ind w:firstLineChars="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[</w:t>
      </w:r>
      <w:del w:id="34" w:author="itc211010" w:date="2012-02-20T15:44:00Z">
        <w:r w:rsidDel="00AC5D4B">
          <w:rPr>
            <w:rFonts w:ascii="Arial" w:eastAsia="宋体" w:hAnsi="Arial" w:hint="eastAsia"/>
          </w:rPr>
          <w:delText>FA</w:delText>
        </w:r>
      </w:del>
      <w:ins w:id="35" w:author="itc211010" w:date="2012-02-20T15:44:00Z">
        <w:r w:rsidR="00AC5D4B">
          <w:rPr>
            <w:rFonts w:ascii="Arial" w:eastAsia="宋体" w:hAnsi="Arial" w:hint="eastAsia"/>
          </w:rPr>
          <w:t>HPIMES</w:t>
        </w:r>
      </w:ins>
      <w:r>
        <w:rPr>
          <w:rFonts w:ascii="Arial" w:eastAsia="宋体" w:hAnsi="Arial" w:hint="eastAsia"/>
        </w:rPr>
        <w:t>].</w:t>
      </w:r>
      <w:r w:rsidRPr="00A65EC6">
        <w:t xml:space="preserve"> </w:t>
      </w:r>
      <w:r w:rsidRPr="00A65EC6">
        <w:rPr>
          <w:rFonts w:ascii="Arial" w:eastAsia="宋体" w:hAnsi="Arial"/>
        </w:rPr>
        <w:t>[dbo].[</w:t>
      </w:r>
      <w:r w:rsidR="0075195E" w:rsidRPr="0075195E">
        <w:t xml:space="preserve"> </w:t>
      </w:r>
      <w:r w:rsidR="00BE5CE3">
        <w:rPr>
          <w:rFonts w:ascii="Arial" w:eastAsia="宋体" w:hAnsi="Arial"/>
        </w:rPr>
        <w:t>rpt_ITCNDTS_GET_INFORM_TS18</w:t>
      </w:r>
      <w:r w:rsidRPr="00A65EC6">
        <w:rPr>
          <w:rFonts w:ascii="Arial" w:eastAsia="宋体" w:hAnsi="Arial"/>
        </w:rPr>
        <w:t>]</w:t>
      </w:r>
    </w:p>
    <w:p w:rsidR="00181C66" w:rsidRDefault="00181C66" w:rsidP="00181C66">
      <w:pPr>
        <w:pStyle w:val="a7"/>
        <w:ind w:left="780" w:firstLineChars="0" w:firstLine="0"/>
        <w:jc w:val="left"/>
        <w:rPr>
          <w:b/>
          <w:u w:val="single"/>
        </w:rPr>
      </w:pPr>
    </w:p>
    <w:p w:rsidR="00181C66" w:rsidRPr="00E241A3" w:rsidRDefault="00181C66" w:rsidP="00181C66">
      <w:pPr>
        <w:pStyle w:val="a7"/>
        <w:ind w:left="780" w:firstLineChars="0" w:firstLine="0"/>
        <w:jc w:val="left"/>
        <w:rPr>
          <w:rFonts w:ascii="Arial" w:hAnsi="Arial" w:cs="Arial"/>
        </w:rPr>
      </w:pPr>
      <w:r w:rsidRPr="00E241A3">
        <w:rPr>
          <w:rFonts w:ascii="Arial" w:hAnsi="Arial" w:cs="Arial"/>
          <w:b/>
          <w:u w:val="single"/>
        </w:rPr>
        <w:t>Description</w:t>
      </w:r>
      <w:r w:rsidRPr="00E241A3">
        <w:rPr>
          <w:rFonts w:ascii="Arial" w:hAnsi="Arial" w:cs="Arial"/>
        </w:rPr>
        <w:t>:</w:t>
      </w:r>
    </w:p>
    <w:p w:rsidR="00181C66" w:rsidRPr="00DC5485" w:rsidRDefault="009A120A" w:rsidP="00DC5485">
      <w:pPr>
        <w:pStyle w:val="a7"/>
        <w:ind w:left="780" w:firstLineChars="0" w:firstLine="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Image Download</w:t>
      </w:r>
      <w:r w:rsidR="00181C66" w:rsidRPr="0069440D">
        <w:rPr>
          <w:rFonts w:ascii="Arial" w:eastAsia="宋体" w:hAnsi="Arial" w:hint="eastAsia"/>
        </w:rPr>
        <w:t xml:space="preserve"> </w:t>
      </w:r>
      <w:r w:rsidR="00181C66" w:rsidRPr="0069440D">
        <w:rPr>
          <w:rFonts w:ascii="Arial" w:eastAsia="宋体" w:hint="eastAsia"/>
        </w:rPr>
        <w:t>实时调用的</w:t>
      </w:r>
      <w:r w:rsidR="00181C66" w:rsidRPr="0069440D">
        <w:rPr>
          <w:rFonts w:ascii="Arial" w:eastAsia="宋体" w:hAnsi="Arial" w:hint="eastAsia"/>
        </w:rPr>
        <w:t xml:space="preserve">FIS </w:t>
      </w:r>
      <w:r w:rsidR="00181C66" w:rsidRPr="0069440D">
        <w:rPr>
          <w:rFonts w:ascii="Arial" w:eastAsia="宋体" w:hint="eastAsia"/>
        </w:rPr>
        <w:t>的</w:t>
      </w:r>
      <w:r w:rsidR="00181C66" w:rsidRPr="0069440D">
        <w:rPr>
          <w:rFonts w:ascii="Arial" w:eastAsia="宋体" w:hAnsi="Arial" w:hint="eastAsia"/>
        </w:rPr>
        <w:t>Stored Procedure</w:t>
      </w:r>
      <w:r w:rsidR="00872B49">
        <w:rPr>
          <w:rFonts w:ascii="Arial" w:eastAsia="宋体" w:hAnsi="Arial" w:hint="eastAsia"/>
        </w:rPr>
        <w:t>，获取</w:t>
      </w:r>
      <w:r w:rsidR="00872B49">
        <w:rPr>
          <w:rFonts w:ascii="Arial" w:eastAsia="宋体" w:hAnsi="Arial" w:hint="eastAsia"/>
        </w:rPr>
        <w:t>Product</w:t>
      </w:r>
      <w:r w:rsidR="00872B49">
        <w:rPr>
          <w:rFonts w:ascii="Arial" w:eastAsia="宋体" w:hAnsi="Arial" w:hint="eastAsia"/>
        </w:rPr>
        <w:t>信息</w:t>
      </w:r>
    </w:p>
    <w:p w:rsidR="002D2E9F" w:rsidRPr="00E241A3" w:rsidRDefault="00181C66" w:rsidP="002D2E9F">
      <w:pPr>
        <w:pStyle w:val="a7"/>
        <w:ind w:left="780" w:firstLineChars="0" w:firstLine="0"/>
        <w:jc w:val="left"/>
        <w:rPr>
          <w:rFonts w:ascii="Arial" w:hAnsi="Arial" w:cs="Arial"/>
        </w:rPr>
      </w:pPr>
      <w:r w:rsidRPr="00E241A3">
        <w:rPr>
          <w:rFonts w:ascii="Arial" w:hAnsi="Arial" w:cs="Arial"/>
          <w:b/>
          <w:u w:val="single"/>
        </w:rPr>
        <w:t>Parameter(s)</w:t>
      </w:r>
      <w:r w:rsidRPr="00E241A3">
        <w:rPr>
          <w:rFonts w:ascii="Arial" w:hAnsi="Arial" w:cs="Arial"/>
        </w:rPr>
        <w:t>:</w:t>
      </w:r>
    </w:p>
    <w:p w:rsidR="00E36D61" w:rsidRPr="00BA3B42" w:rsidRDefault="00F86DCE" w:rsidP="00F86DCE">
      <w:pPr>
        <w:autoSpaceDE w:val="0"/>
        <w:autoSpaceDN w:val="0"/>
        <w:adjustRightInd w:val="0"/>
        <w:ind w:left="782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@sno</w:t>
      </w:r>
      <w:r w:rsidR="00D175E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D175E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 w:rsidR="00D175E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D175E2"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</w:t>
      </w:r>
      <w:r w:rsidR="00D175E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12263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22637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122637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--Customer SN</w:t>
      </w:r>
      <w:r w:rsidR="007D3E9A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|</w:t>
      </w:r>
      <w:r w:rsidR="007D3E9A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mac</w:t>
      </w:r>
      <w:r w:rsidR="007D3E9A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|</w:t>
      </w:r>
      <w:r w:rsidR="007D3E9A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prdid</w:t>
      </w:r>
    </w:p>
    <w:p w:rsidR="00D5742E" w:rsidRPr="00D5742E" w:rsidRDefault="00D5742E" w:rsidP="00E241A3">
      <w:pPr>
        <w:pStyle w:val="a7"/>
        <w:ind w:left="780" w:firstLineChars="0" w:firstLine="0"/>
        <w:jc w:val="left"/>
        <w:rPr>
          <w:rFonts w:ascii="Arial" w:hAnsi="Arial" w:cs="Arial"/>
          <w:b/>
          <w:u w:val="single"/>
        </w:rPr>
      </w:pPr>
      <w:r w:rsidRPr="00D5742E">
        <w:rPr>
          <w:rFonts w:ascii="Arial" w:hAnsi="Arial" w:cs="Arial" w:hint="eastAsia"/>
          <w:b/>
          <w:u w:val="single"/>
        </w:rPr>
        <w:t>Flow</w:t>
      </w:r>
      <w:r w:rsidRPr="00D5742E">
        <w:rPr>
          <w:rFonts w:ascii="Arial" w:hAnsi="Arial" w:cs="Arial" w:hint="eastAsia"/>
        </w:rPr>
        <w:t>:</w:t>
      </w:r>
    </w:p>
    <w:tbl>
      <w:tblPr>
        <w:tblStyle w:val="a9"/>
        <w:tblW w:w="0" w:type="auto"/>
        <w:tblInd w:w="780" w:type="dxa"/>
        <w:tblLook w:val="04A0"/>
      </w:tblPr>
      <w:tblGrid>
        <w:gridCol w:w="7742"/>
      </w:tblGrid>
      <w:tr w:rsidR="00C919EC" w:rsidTr="003053F0">
        <w:tc>
          <w:tcPr>
            <w:tcW w:w="7742" w:type="dxa"/>
            <w:shd w:val="clear" w:color="auto" w:fill="C6D9F1" w:themeFill="text2" w:themeFillTint="33"/>
          </w:tcPr>
          <w:p w:rsidR="00C919EC" w:rsidRDefault="007D3E9A" w:rsidP="007D3E9A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sno</w:t>
            </w:r>
            <w:r w:rsidR="00C919E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的长度为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，并且前三位为</w:t>
            </w:r>
            <w:proofErr w:type="gramStart"/>
            <w:r w:rsidRPr="001C4351">
              <w:t>”</w:t>
            </w:r>
            <w:proofErr w:type="gramEnd"/>
            <w:r w:rsidRPr="001C4351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CNU</w:t>
            </w:r>
            <w:proofErr w:type="gramStart"/>
            <w:r w:rsidRPr="001C4351">
              <w:t>”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则代表输入为</w:t>
            </w:r>
            <w:r>
              <w:rPr>
                <w:rFonts w:hint="eastAsia"/>
              </w:rPr>
              <w:t>Customer SN</w:t>
            </w:r>
          </w:p>
          <w:p w:rsidR="005314C2" w:rsidRDefault="005314C2" w:rsidP="005314C2">
            <w:pPr>
              <w:pStyle w:val="a7"/>
              <w:ind w:left="360" w:firstLineChars="0" w:firstLine="0"/>
              <w:jc w:val="left"/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10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'CNU'</w:t>
            </w:r>
          </w:p>
        </w:tc>
      </w:tr>
      <w:tr w:rsidR="007B2D56" w:rsidRPr="002D41E8" w:rsidTr="00070753">
        <w:tc>
          <w:tcPr>
            <w:tcW w:w="7742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070753" w:rsidRPr="00F31BB6" w:rsidRDefault="00070753" w:rsidP="006E0480">
            <w:pPr>
              <w:pStyle w:val="a7"/>
              <w:numPr>
                <w:ilvl w:val="1"/>
                <w:numId w:val="8"/>
              </w:numPr>
              <w:ind w:firstLineChars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sno</w:t>
            </w:r>
            <w:r w:rsidRPr="001C4351">
              <w:rPr>
                <w:rFonts w:hint="eastAsia"/>
              </w:rPr>
              <w:t>检索</w:t>
            </w:r>
            <w:ins w:id="36" w:author="itc211010" w:date="2012-02-20T15:44:00Z">
              <w:r w:rsidR="00AC5D4B">
                <w:rPr>
                  <w:rFonts w:ascii="Arial" w:hAnsi="Arial" w:cs="Arial" w:hint="eastAsia"/>
                  <w:noProof/>
                  <w:kern w:val="0"/>
                  <w:szCs w:val="21"/>
                </w:rPr>
                <w:t>HPIMES</w:t>
              </w:r>
            </w:ins>
            <w:del w:id="37" w:author="itc211010" w:date="2012-02-20T15:44:00Z">
              <w:r w:rsidR="00F31BB6" w:rsidDel="00AC5D4B">
                <w:rPr>
                  <w:rFonts w:hint="eastAsia"/>
                </w:rPr>
                <w:delText>FA</w:delText>
              </w:r>
            </w:del>
            <w:r w:rsidR="00F31BB6">
              <w:rPr>
                <w:rFonts w:hint="eastAsia"/>
              </w:rPr>
              <w:t>.</w:t>
            </w:r>
            <w:ins w:id="38" w:author="itc211010" w:date="2011-12-16T15:58:00Z">
              <w:r w:rsidR="006E0480">
                <w:rPr>
                  <w:rFonts w:hint="eastAsia"/>
                </w:rPr>
                <w:t>Product</w:t>
              </w:r>
            </w:ins>
            <w:r w:rsidRPr="001C4351">
              <w:rPr>
                <w:rFonts w:hint="eastAsia"/>
              </w:rPr>
              <w:t>信息，如果存在，则</w:t>
            </w:r>
            <w:r w:rsidR="00F31BB6">
              <w:rPr>
                <w:rFonts w:hint="eastAsia"/>
              </w:rPr>
              <w:t>获取以下信息</w:t>
            </w:r>
          </w:p>
        </w:tc>
      </w:tr>
      <w:tr w:rsidR="00070753" w:rsidRPr="002D41E8" w:rsidTr="00070753">
        <w:tc>
          <w:tcPr>
            <w:tcW w:w="7742" w:type="dxa"/>
            <w:shd w:val="clear" w:color="auto" w:fill="auto"/>
          </w:tcPr>
          <w:p w:rsidR="00DC5485" w:rsidRDefault="00070753" w:rsidP="00DC5485">
            <w:pPr>
              <w:jc w:val="left"/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ins w:id="39" w:author="itc211010" w:date="2011-12-16T15:43:00Z">
              <w:r w:rsidR="00560A93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select</w:t>
              </w:r>
              <w:r w:rsidR="00560A9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 w:rsidR="00560A93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ProductID</w:t>
              </w:r>
              <w:r w:rsidR="00560A9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 w:rsidR="00560A93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from</w:t>
              </w:r>
              <w:r w:rsidR="00560A9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Product</w:t>
              </w:r>
              <w:r w:rsidR="00560A93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="00560A93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(</w:t>
              </w:r>
              <w:r w:rsidR="00560A93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nolock</w:t>
              </w:r>
              <w:r w:rsidR="00560A93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)</w:t>
              </w:r>
              <w:r w:rsidR="00560A9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 w:rsidR="00560A93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where</w:t>
              </w:r>
              <w:r w:rsidR="00560A9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CUSTSN</w:t>
              </w:r>
              <w:r w:rsidR="00560A93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=</w:t>
              </w:r>
              <w:r w:rsidR="00560A9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>@sno</w:t>
              </w:r>
            </w:ins>
            <w:del w:id="40" w:author="itc211010" w:date="2011-12-16T15:43:00Z">
              <w:r w:rsidDel="00560A93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select</w:delText>
              </w:r>
              <w:r w:rsidDel="00560A9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SnoId </w:delText>
              </w:r>
              <w:r w:rsidDel="00560A93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from</w:delText>
              </w:r>
              <w:r w:rsidDel="00560A9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SnoDet</w:delText>
              </w:r>
              <w:r w:rsidDel="00560A93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(</w:delText>
              </w:r>
              <w:r w:rsidDel="00560A93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nolock</w:delText>
              </w:r>
              <w:r w:rsidDel="00560A93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)</w:delText>
              </w:r>
              <w:r w:rsidDel="00560A9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Del="00560A93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where</w:delText>
              </w:r>
              <w:r w:rsidDel="00560A9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 Sno</w:delText>
              </w:r>
              <w:r w:rsidDel="00560A93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=</w:delText>
              </w:r>
              <w:r w:rsidDel="00560A9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@sno </w:delText>
              </w:r>
              <w:r w:rsidDel="00560A93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and</w:delText>
              </w:r>
              <w:r w:rsidDel="00560A9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Tp</w:delText>
              </w:r>
              <w:r w:rsidDel="00560A93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=</w:delText>
              </w:r>
              <w:r w:rsidDel="00560A93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delText>'CPQSNO'</w:delText>
              </w:r>
            </w:del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="00DC5485">
              <w:rPr>
                <w:rFonts w:hint="eastAsia"/>
              </w:rPr>
              <w:t xml:space="preserve"> </w:t>
            </w:r>
          </w:p>
          <w:bookmarkStart w:id="41" w:name="_MON_1381320091"/>
          <w:bookmarkStart w:id="42" w:name="_MON_1381320563"/>
          <w:bookmarkStart w:id="43" w:name="_MON_1385555404"/>
          <w:bookmarkStart w:id="44" w:name="_MON_1385555643"/>
          <w:bookmarkStart w:id="45" w:name="_MON_1385555980"/>
          <w:bookmarkStart w:id="46" w:name="_MON_1381324200"/>
          <w:bookmarkStart w:id="47" w:name="_MON_1381324241"/>
          <w:bookmarkStart w:id="48" w:name="_MON_1386066734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Start w:id="49" w:name="_MON_1381321583"/>
          <w:bookmarkStart w:id="50" w:name="_MON_1391257921"/>
          <w:bookmarkEnd w:id="49"/>
          <w:bookmarkEnd w:id="50"/>
          <w:p w:rsidR="00CB5859" w:rsidRDefault="00AC5D4B" w:rsidP="00DC5485">
            <w:pPr>
              <w:jc w:val="left"/>
            </w:pPr>
            <w:r>
              <w:object w:dxaOrig="1538" w:dyaOrig="9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7.25pt;height:48pt" o:ole="">
                  <v:imagedata r:id="rId8" o:title=""/>
                </v:shape>
                <o:OLEObject Type="Embed" ProgID="Excel.Sheet.12" ShapeID="_x0000_i1027" DrawAspect="Icon" ObjectID="_1391257955" r:id="rId9"/>
              </w:object>
            </w:r>
          </w:p>
        </w:tc>
      </w:tr>
      <w:tr w:rsidR="002D41E8" w:rsidRPr="002D41E8" w:rsidTr="003053F0">
        <w:tc>
          <w:tcPr>
            <w:tcW w:w="7742" w:type="dxa"/>
            <w:shd w:val="clear" w:color="auto" w:fill="C6D9F1" w:themeFill="text2" w:themeFillTint="33"/>
          </w:tcPr>
          <w:p w:rsidR="00DC5485" w:rsidRDefault="00F31BB6" w:rsidP="00E326D7">
            <w:pPr>
              <w:pStyle w:val="a7"/>
              <w:numPr>
                <w:ilvl w:val="1"/>
                <w:numId w:val="8"/>
              </w:numPr>
              <w:ind w:firstLineChars="0"/>
              <w:jc w:val="left"/>
            </w:pPr>
            <w:commentRangeStart w:id="51"/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sno</w:t>
            </w:r>
            <w:r>
              <w:rPr>
                <w:rFonts w:hint="eastAsia"/>
              </w:rPr>
              <w:t>和</w:t>
            </w:r>
            <w:r w:rsidRPr="001C4351">
              <w:t>Tp=</w:t>
            </w:r>
            <w:r w:rsidRPr="00F31BB6">
              <w:t>'</w:t>
            </w:r>
            <w:r w:rsidRPr="00F31BB6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DOASNO</w:t>
            </w:r>
            <w:r w:rsidRPr="00F31BB6">
              <w:t>'</w:t>
            </w:r>
            <w:r w:rsidRPr="00F31BB6">
              <w:rPr>
                <w:rFonts w:hint="eastAsia"/>
              </w:rPr>
              <w:t>检</w:t>
            </w:r>
            <w:r w:rsidRPr="001C4351">
              <w:rPr>
                <w:rFonts w:hint="eastAsia"/>
              </w:rPr>
              <w:t>索</w:t>
            </w:r>
            <w:r>
              <w:rPr>
                <w:rFonts w:hint="eastAsia"/>
              </w:rPr>
              <w:t>DOA.</w:t>
            </w:r>
            <w:r w:rsidRPr="001C4351">
              <w:t>SnoDet</w:t>
            </w:r>
            <w:r w:rsidRPr="001C4351">
              <w:rPr>
                <w:rFonts w:hint="eastAsia"/>
              </w:rPr>
              <w:t>信息，如果存在，则</w:t>
            </w:r>
            <w:r>
              <w:rPr>
                <w:rFonts w:hint="eastAsia"/>
              </w:rPr>
              <w:t>获取以下信息</w:t>
            </w:r>
            <w:commentRangeEnd w:id="51"/>
            <w:r w:rsidR="00E326D7">
              <w:rPr>
                <w:rStyle w:val="ab"/>
              </w:rPr>
              <w:commentReference w:id="51"/>
            </w:r>
          </w:p>
        </w:tc>
      </w:tr>
      <w:tr w:rsidR="002D41E8" w:rsidRPr="002D41E8" w:rsidTr="002D41E8">
        <w:tc>
          <w:tcPr>
            <w:tcW w:w="7742" w:type="dxa"/>
            <w:shd w:val="clear" w:color="auto" w:fill="auto"/>
          </w:tcPr>
          <w:p w:rsidR="002957B6" w:rsidRDefault="00F31BB6" w:rsidP="00D31785">
            <w:pPr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'DOASNO'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="00DC5485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</w:p>
          <w:p w:rsidR="002957B6" w:rsidRDefault="002957B6" w:rsidP="00295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2957B6" w:rsidRDefault="002957B6" w:rsidP="00295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@prdid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'DOASNO'</w:t>
            </w:r>
          </w:p>
          <w:p w:rsidR="002957B6" w:rsidRDefault="002957B6" w:rsidP="00295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SnoMas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'PrdId'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2957B6" w:rsidRDefault="002957B6" w:rsidP="00295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Descr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BomParts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'PC'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@model</w:t>
            </w:r>
          </w:p>
          <w:p w:rsidR="007640CB" w:rsidRDefault="007640CB" w:rsidP="00295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commentRangeStart w:id="52"/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[USER]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GetStr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Remark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'PN='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BomParts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'PC'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@model</w:t>
            </w:r>
            <w:commentRangeEnd w:id="52"/>
            <w:r>
              <w:rPr>
                <w:rStyle w:val="ab"/>
              </w:rPr>
              <w:commentReference w:id="52"/>
            </w:r>
          </w:p>
          <w:p w:rsidR="002957B6" w:rsidRDefault="002957B6" w:rsidP="00295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2957B6" w:rsidRDefault="002957B6" w:rsidP="00295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@mac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'MAC'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2957B6" w:rsidRDefault="002957B6" w:rsidP="00295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@mbct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@mb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'MBCT'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2957B6" w:rsidRDefault="002957B6" w:rsidP="00295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@ast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'AST'</w:t>
            </w:r>
          </w:p>
          <w:p w:rsidR="002957B6" w:rsidRDefault="002957B6" w:rsidP="00295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@uuid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ITCNDet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'UUID'</w:t>
            </w:r>
          </w:p>
          <w:p w:rsidR="002957B6" w:rsidRDefault="002957B6" w:rsidP="00295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@esn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ITCNDet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'ESN'</w:t>
            </w:r>
          </w:p>
          <w:p w:rsidR="002957B6" w:rsidRDefault="002957B6" w:rsidP="00295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@imei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ITCNDet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'IMEI'</w:t>
            </w:r>
          </w:p>
          <w:p w:rsidR="002957B6" w:rsidRDefault="002957B6" w:rsidP="00295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@aiccid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ITCNDet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lastRenderedPageBreak/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'AICCID'</w:t>
            </w:r>
          </w:p>
          <w:p w:rsidR="002957B6" w:rsidRDefault="002957B6" w:rsidP="00295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@siccid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ITCNDet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'SICCID'</w:t>
            </w:r>
          </w:p>
          <w:p w:rsidR="002957B6" w:rsidRDefault="002957B6" w:rsidP="00295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@meid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ITCNDet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'MEID'</w:t>
            </w:r>
          </w:p>
          <w:p w:rsidR="002957B6" w:rsidRDefault="002957B6" w:rsidP="00295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ITCNDet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'PCID'</w:t>
            </w:r>
          </w:p>
          <w:p w:rsidR="002957B6" w:rsidRDefault="002957B6" w:rsidP="00295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'KP'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'G%'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'K%'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2957B6" w:rsidRDefault="002957B6" w:rsidP="00295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2957B6" w:rsidRDefault="002957B6" w:rsidP="00295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@wireless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ITCNDet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'WM'</w:t>
            </w:r>
          </w:p>
          <w:p w:rsidR="002957B6" w:rsidRDefault="002957B6" w:rsidP="00295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2957B6" w:rsidRDefault="002957B6" w:rsidP="00295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2957B6" w:rsidRDefault="002957B6" w:rsidP="00295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2957B6" w:rsidRDefault="002957B6" w:rsidP="00295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@wireless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2957B6" w:rsidRDefault="002957B6" w:rsidP="00295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2957B6" w:rsidRDefault="002957B6" w:rsidP="002957B6">
            <w:pPr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885259" w:rsidRPr="004F2016" w:rsidRDefault="00885259" w:rsidP="00FC75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@serial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@sno</w:t>
            </w:r>
          </w:p>
        </w:tc>
      </w:tr>
      <w:tr w:rsidR="00C919EC" w:rsidTr="003053F0">
        <w:tc>
          <w:tcPr>
            <w:tcW w:w="7742" w:type="dxa"/>
            <w:shd w:val="clear" w:color="auto" w:fill="C6D9F1" w:themeFill="text2" w:themeFillTint="33"/>
          </w:tcPr>
          <w:p w:rsidR="00C919EC" w:rsidRDefault="005314C2" w:rsidP="006875C2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如果</w:t>
            </w:r>
            <w:r>
              <w:rPr>
                <w:rFonts w:hint="eastAsia"/>
              </w:rPr>
              <w:t xml:space="preserve">sno </w:t>
            </w:r>
            <w:r>
              <w:rPr>
                <w:rFonts w:hint="eastAsia"/>
              </w:rPr>
              <w:t>的长度为</w:t>
            </w:r>
            <w:r w:rsidR="006875C2">
              <w:rPr>
                <w:rFonts w:hint="eastAsia"/>
              </w:rPr>
              <w:t>12</w:t>
            </w:r>
            <w:r>
              <w:rPr>
                <w:rFonts w:hint="eastAsia"/>
              </w:rPr>
              <w:t>，则代表输入为</w:t>
            </w:r>
            <w:r w:rsidR="006875C2">
              <w:rPr>
                <w:rFonts w:hint="eastAsia"/>
              </w:rPr>
              <w:t>MAC</w:t>
            </w:r>
          </w:p>
          <w:p w:rsidR="006875C2" w:rsidRDefault="006875C2" w:rsidP="006875C2">
            <w:pPr>
              <w:pStyle w:val="a7"/>
              <w:ind w:left="360" w:firstLineChars="0" w:firstLine="0"/>
              <w:jc w:val="left"/>
            </w:pP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12</w:t>
            </w:r>
          </w:p>
        </w:tc>
      </w:tr>
      <w:tr w:rsidR="006C3B83" w:rsidTr="003053F0">
        <w:tc>
          <w:tcPr>
            <w:tcW w:w="7742" w:type="dxa"/>
            <w:shd w:val="clear" w:color="auto" w:fill="C6D9F1" w:themeFill="text2" w:themeFillTint="33"/>
          </w:tcPr>
          <w:p w:rsidR="006C3B83" w:rsidRDefault="006875C2" w:rsidP="006E0480">
            <w:pPr>
              <w:jc w:val="left"/>
            </w:pPr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sno</w:t>
            </w:r>
            <w:r w:rsidRPr="001C4351">
              <w:rPr>
                <w:rFonts w:hint="eastAsia"/>
              </w:rPr>
              <w:t>检索</w:t>
            </w:r>
            <w:ins w:id="53" w:author="itc211010" w:date="2012-02-20T15:45:00Z">
              <w:r w:rsidR="00AC5D4B">
                <w:rPr>
                  <w:rFonts w:ascii="Arial" w:hAnsi="Arial" w:cs="Arial" w:hint="eastAsia"/>
                  <w:noProof/>
                  <w:kern w:val="0"/>
                  <w:szCs w:val="21"/>
                </w:rPr>
                <w:t>HPIMES</w:t>
              </w:r>
            </w:ins>
            <w:del w:id="54" w:author="itc211010" w:date="2012-02-20T15:45:00Z">
              <w:r w:rsidDel="00AC5D4B">
                <w:rPr>
                  <w:rFonts w:hint="eastAsia"/>
                </w:rPr>
                <w:delText>PCA</w:delText>
              </w:r>
            </w:del>
            <w:r>
              <w:rPr>
                <w:rFonts w:hint="eastAsia"/>
              </w:rPr>
              <w:t>.</w:t>
            </w:r>
            <w:ins w:id="55" w:author="itc211010" w:date="2011-12-16T15:58:00Z">
              <w:r w:rsidR="006E0480">
                <w:rPr>
                  <w:rFonts w:hint="eastAsia"/>
                </w:rPr>
                <w:t>PCB</w:t>
              </w:r>
            </w:ins>
            <w:r w:rsidRPr="001C4351">
              <w:rPr>
                <w:rFonts w:hint="eastAsia"/>
              </w:rPr>
              <w:t>信息，如果存在，则</w:t>
            </w:r>
            <w:r>
              <w:rPr>
                <w:rFonts w:hint="eastAsia"/>
              </w:rPr>
              <w:t>获取以下信息</w:t>
            </w:r>
          </w:p>
        </w:tc>
      </w:tr>
      <w:tr w:rsidR="006C3B83" w:rsidTr="003053F0">
        <w:tc>
          <w:tcPr>
            <w:tcW w:w="7742" w:type="dxa"/>
          </w:tcPr>
          <w:p w:rsidR="00D522A7" w:rsidRDefault="007429CB" w:rsidP="00D522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ins w:id="56" w:author="itc211010" w:date="2011-12-16T15:48:00Z">
              <w:r w:rsidR="005A2453">
                <w:rPr>
                  <w:rFonts w:ascii="Courier New" w:hAnsi="Courier New" w:cs="Courier New" w:hint="eastAsia"/>
                  <w:noProof/>
                  <w:color w:val="0000FF"/>
                  <w:kern w:val="0"/>
                  <w:sz w:val="20"/>
                  <w:szCs w:val="20"/>
                </w:rPr>
                <w:t xml:space="preserve">select PCBNo from </w:t>
              </w:r>
            </w:ins>
            <w:ins w:id="57" w:author="itc211010" w:date="2012-02-20T15:44:00Z">
              <w:r w:rsidR="00AC5D4B">
                <w:rPr>
                  <w:rFonts w:ascii="Courier New" w:hAnsi="Courier New" w:cs="Courier New" w:hint="eastAsia"/>
                  <w:noProof/>
                  <w:color w:val="0000FF"/>
                  <w:kern w:val="0"/>
                  <w:sz w:val="20"/>
                  <w:szCs w:val="20"/>
                </w:rPr>
                <w:t>HPIMES</w:t>
              </w:r>
            </w:ins>
            <w:ins w:id="58" w:author="itc211010" w:date="2011-12-16T15:48:00Z">
              <w:r w:rsidR="005A2453">
                <w:rPr>
                  <w:rFonts w:ascii="Courier New" w:hAnsi="Courier New" w:cs="Courier New" w:hint="eastAsia"/>
                  <w:noProof/>
                  <w:color w:val="0000FF"/>
                  <w:kern w:val="0"/>
                  <w:sz w:val="20"/>
                  <w:szCs w:val="20"/>
                </w:rPr>
                <w:t>..PCB (nolock) where MAC=@sno</w:t>
              </w:r>
            </w:ins>
            <w:del w:id="59" w:author="itc211010" w:date="2011-12-16T15:48:00Z">
              <w:r w:rsidDel="005A2453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select</w:delText>
              </w:r>
              <w:r w:rsidDel="005A245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SnoId </w:delText>
              </w:r>
              <w:r w:rsidDel="005A2453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from</w:delText>
              </w:r>
              <w:r w:rsidDel="005A245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PCA</w:delText>
              </w:r>
              <w:r w:rsidDel="005A2453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..</w:delText>
              </w:r>
              <w:r w:rsidDel="005A245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>SnoDet</w:delText>
              </w:r>
              <w:r w:rsidDel="005A2453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(</w:delText>
              </w:r>
              <w:r w:rsidDel="005A2453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nolock</w:delText>
              </w:r>
              <w:r w:rsidDel="005A2453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)</w:delText>
              </w:r>
              <w:r w:rsidDel="005A245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Del="005A2453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where</w:delText>
              </w:r>
              <w:r w:rsidDel="005A245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 Sno</w:delText>
              </w:r>
              <w:r w:rsidDel="005A2453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=</w:delText>
              </w:r>
              <w:r w:rsidDel="005A245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@sno </w:delText>
              </w:r>
              <w:r w:rsidDel="005A2453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and</w:delText>
              </w:r>
              <w:r w:rsidDel="005A245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Tp</w:delText>
              </w:r>
              <w:r w:rsidDel="005A2453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=</w:delText>
              </w:r>
              <w:r w:rsidDel="005A2453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delText>'MAC'</w:delText>
              </w:r>
            </w:del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bookmarkStart w:id="60" w:name="_MON_1385555743"/>
          <w:bookmarkStart w:id="61" w:name="_MON_1385555999"/>
          <w:bookmarkStart w:id="62" w:name="_MON_1381320753"/>
          <w:bookmarkStart w:id="63" w:name="_MON_1381321546"/>
          <w:bookmarkEnd w:id="60"/>
          <w:bookmarkEnd w:id="61"/>
          <w:bookmarkEnd w:id="62"/>
          <w:bookmarkEnd w:id="63"/>
          <w:bookmarkStart w:id="64" w:name="_MON_1381324225"/>
          <w:bookmarkStart w:id="65" w:name="_MON_1391257900"/>
          <w:bookmarkEnd w:id="64"/>
          <w:bookmarkEnd w:id="65"/>
          <w:p w:rsidR="006C3B83" w:rsidRPr="007429CB" w:rsidRDefault="00AC5D4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 w:rsidRPr="006959EC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object w:dxaOrig="1538" w:dyaOrig="963">
                <v:shape id="_x0000_i1026" type="#_x0000_t75" style="width:77.25pt;height:48pt" o:ole="">
                  <v:imagedata r:id="rId11" o:title=""/>
                </v:shape>
                <o:OLEObject Type="Embed" ProgID="Excel.Sheet.12" ShapeID="_x0000_i1026" DrawAspect="Icon" ObjectID="_1391257956" r:id="rId12"/>
              </w:object>
            </w:r>
          </w:p>
        </w:tc>
      </w:tr>
      <w:tr w:rsidR="006C3B83" w:rsidTr="003053F0">
        <w:tc>
          <w:tcPr>
            <w:tcW w:w="7742" w:type="dxa"/>
            <w:shd w:val="clear" w:color="auto" w:fill="C6D9F1" w:themeFill="text2" w:themeFillTint="33"/>
          </w:tcPr>
          <w:p w:rsidR="006C3B83" w:rsidRDefault="007429CB" w:rsidP="00E326D7">
            <w:pPr>
              <w:jc w:val="left"/>
            </w:pPr>
            <w:r>
              <w:rPr>
                <w:rFonts w:hint="eastAsia"/>
              </w:rPr>
              <w:t>2.</w:t>
            </w:r>
            <w:r w:rsidR="006C3B83">
              <w:rPr>
                <w:rFonts w:hint="eastAsia"/>
              </w:rPr>
              <w:t>2</w:t>
            </w:r>
            <w:r w:rsidR="0089369A">
              <w:rPr>
                <w:rFonts w:hint="eastAsia"/>
              </w:rPr>
              <w:t xml:space="preserve"> </w:t>
            </w:r>
            <w:commentRangeStart w:id="66"/>
            <w:r w:rsidR="0089369A">
              <w:rPr>
                <w:rFonts w:hint="eastAsia"/>
              </w:rPr>
              <w:t>根据</w:t>
            </w:r>
            <w:r w:rsidR="0089369A">
              <w:rPr>
                <w:rFonts w:hint="eastAsia"/>
              </w:rPr>
              <w:t>sno</w:t>
            </w:r>
            <w:r w:rsidR="0089369A">
              <w:rPr>
                <w:rFonts w:hint="eastAsia"/>
              </w:rPr>
              <w:t>和</w:t>
            </w:r>
            <w:r w:rsidR="0089369A" w:rsidRPr="001C4351">
              <w:t>Tp=</w:t>
            </w:r>
            <w:r w:rsidR="0089369A" w:rsidRPr="00F31BB6">
              <w:t>'</w:t>
            </w:r>
            <w:r w:rsidR="0089369A" w:rsidRPr="0089369A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DOASNO</w:t>
            </w:r>
            <w:r w:rsidR="0089369A" w:rsidRPr="00F31BB6">
              <w:t>'</w:t>
            </w:r>
            <w:r w:rsidR="0089369A" w:rsidRPr="00F31BB6">
              <w:rPr>
                <w:rFonts w:hint="eastAsia"/>
              </w:rPr>
              <w:t>检</w:t>
            </w:r>
            <w:r w:rsidR="0089369A" w:rsidRPr="001C4351">
              <w:rPr>
                <w:rFonts w:hint="eastAsia"/>
              </w:rPr>
              <w:t>索</w:t>
            </w:r>
            <w:r w:rsidR="0089369A">
              <w:rPr>
                <w:rFonts w:hint="eastAsia"/>
              </w:rPr>
              <w:t>DOA.</w:t>
            </w:r>
            <w:r w:rsidR="0089369A" w:rsidRPr="001C4351">
              <w:t>SnoDet</w:t>
            </w:r>
            <w:r w:rsidR="0089369A" w:rsidRPr="001C4351">
              <w:rPr>
                <w:rFonts w:hint="eastAsia"/>
              </w:rPr>
              <w:t>信息，如果存在，则</w:t>
            </w:r>
            <w:r w:rsidR="0089369A">
              <w:rPr>
                <w:rFonts w:hint="eastAsia"/>
              </w:rPr>
              <w:t>获取以下信息</w:t>
            </w:r>
            <w:commentRangeEnd w:id="66"/>
            <w:r w:rsidR="00E326D7">
              <w:rPr>
                <w:rStyle w:val="ab"/>
              </w:rPr>
              <w:commentReference w:id="66"/>
            </w:r>
          </w:p>
        </w:tc>
      </w:tr>
      <w:tr w:rsidR="006C3B83" w:rsidTr="003053F0">
        <w:tc>
          <w:tcPr>
            <w:tcW w:w="7742" w:type="dxa"/>
          </w:tcPr>
          <w:p w:rsidR="007429CB" w:rsidRP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'MAC'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'MAC'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@prdid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@mb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commentRangeStart w:id="67"/>
            <w:r w:rsidR="00C366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@serial</w:t>
            </w:r>
            <w:commentRangeEnd w:id="67"/>
            <w:r w:rsidR="00C36628">
              <w:rPr>
                <w:rStyle w:val="ab"/>
              </w:rPr>
              <w:commentReference w:id="67"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'DOASNO'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SnoMas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'PrdId'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Descr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BomParts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'PC'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@model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[USER]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GetStr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Remark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'PN='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@mn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lastRenderedPageBreak/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[USER]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GetStr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Remark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'MN='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@ppccid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[USER]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GetStr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Remark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'PCID='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BomParts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'PC'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@model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@mac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'MAC'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@mbct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@mb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'MBCT'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@ast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'AST'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@uuid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ITCNDet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'UUID'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@esn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ITCNDet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'ESN'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@imei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ITCNDet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'IMEI'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@aiccid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ITCNDet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'AICCID'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@siccid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ITCNDet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'SICCID'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@meid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ITCNDet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'MEID'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ITCNDet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'PCID'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'KP'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'G%'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'K%'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@wireless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ITCNDet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'WM'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@wireless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7429CB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C36628" w:rsidRPr="00FC753F" w:rsidRDefault="007429CB" w:rsidP="007429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</w:tc>
      </w:tr>
      <w:tr w:rsidR="00C919EC" w:rsidTr="003053F0">
        <w:tc>
          <w:tcPr>
            <w:tcW w:w="7742" w:type="dxa"/>
            <w:shd w:val="clear" w:color="auto" w:fill="C6D9F1" w:themeFill="text2" w:themeFillTint="33"/>
          </w:tcPr>
          <w:p w:rsidR="00C919EC" w:rsidRPr="0089369A" w:rsidRDefault="0089369A" w:rsidP="0089369A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否则，代表输入的为</w:t>
            </w:r>
            <w:r>
              <w:rPr>
                <w:rFonts w:hint="eastAsia"/>
              </w:rPr>
              <w:t>prdid</w:t>
            </w:r>
          </w:p>
        </w:tc>
      </w:tr>
      <w:tr w:rsidR="00C919EC" w:rsidTr="003053F0">
        <w:tc>
          <w:tcPr>
            <w:tcW w:w="7742" w:type="dxa"/>
            <w:shd w:val="clear" w:color="auto" w:fill="C6D9F1" w:themeFill="text2" w:themeFillTint="33"/>
          </w:tcPr>
          <w:p w:rsidR="00C919EC" w:rsidRDefault="0089369A" w:rsidP="006E0480">
            <w:pPr>
              <w:jc w:val="left"/>
            </w:pPr>
            <w:r>
              <w:rPr>
                <w:rFonts w:hint="eastAsia"/>
              </w:rPr>
              <w:t>3.1</w:t>
            </w:r>
            <w:r w:rsidR="006C3B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根据</w:t>
            </w:r>
            <w:del w:id="68" w:author="itc211010" w:date="2011-12-16T15:58:00Z">
              <w:r w:rsidR="007D6C8C" w:rsidRPr="007D6C8C" w:rsidDel="006E0480">
                <w:delText>SnoId</w:delText>
              </w:r>
              <w:r w:rsidDel="006E0480">
                <w:rPr>
                  <w:rFonts w:hint="eastAsia"/>
                </w:rPr>
                <w:delText>和</w:delText>
              </w:r>
              <w:r w:rsidRPr="001C4351" w:rsidDel="006E0480">
                <w:delText>Tp='CPQSNO'</w:delText>
              </w:r>
            </w:del>
            <w:ins w:id="69" w:author="itc211010" w:date="2011-12-16T15:58:00Z">
              <w:r w:rsidR="006E0480">
                <w:rPr>
                  <w:rFonts w:hint="eastAsia"/>
                </w:rPr>
                <w:t>ProductID</w:t>
              </w:r>
            </w:ins>
            <w:r w:rsidRPr="001C4351">
              <w:rPr>
                <w:rFonts w:hint="eastAsia"/>
              </w:rPr>
              <w:t>检索</w:t>
            </w:r>
            <w:ins w:id="70" w:author="itc211010" w:date="2012-02-20T15:45:00Z">
              <w:r w:rsidR="00AC5D4B">
                <w:rPr>
                  <w:rFonts w:ascii="Arial" w:hAnsi="Arial" w:cs="Arial" w:hint="eastAsia"/>
                  <w:noProof/>
                  <w:kern w:val="0"/>
                  <w:szCs w:val="21"/>
                </w:rPr>
                <w:t>HPIMES</w:t>
              </w:r>
            </w:ins>
            <w:del w:id="71" w:author="itc211010" w:date="2012-02-20T15:45:00Z">
              <w:r w:rsidDel="00AC5D4B">
                <w:rPr>
                  <w:rFonts w:hint="eastAsia"/>
                </w:rPr>
                <w:delText>FA</w:delText>
              </w:r>
            </w:del>
            <w:r>
              <w:rPr>
                <w:rFonts w:hint="eastAsia"/>
              </w:rPr>
              <w:t>.</w:t>
            </w:r>
            <w:del w:id="72" w:author="itc211010" w:date="2011-12-16T15:58:00Z">
              <w:r w:rsidRPr="001C4351" w:rsidDel="006E0480">
                <w:delText>SnoDet</w:delText>
              </w:r>
            </w:del>
            <w:ins w:id="73" w:author="itc211010" w:date="2011-12-16T15:58:00Z">
              <w:r w:rsidR="006E0480">
                <w:rPr>
                  <w:rFonts w:hint="eastAsia"/>
                </w:rPr>
                <w:t>Product</w:t>
              </w:r>
            </w:ins>
            <w:r w:rsidRPr="001C4351">
              <w:rPr>
                <w:rFonts w:hint="eastAsia"/>
              </w:rPr>
              <w:t>信息，如果存在，则</w:t>
            </w:r>
            <w:r>
              <w:rPr>
                <w:rFonts w:hint="eastAsia"/>
              </w:rPr>
              <w:t>获取以下信息</w:t>
            </w:r>
          </w:p>
        </w:tc>
      </w:tr>
      <w:tr w:rsidR="006C3B83" w:rsidTr="003053F0">
        <w:tc>
          <w:tcPr>
            <w:tcW w:w="7742" w:type="dxa"/>
          </w:tcPr>
          <w:p w:rsidR="006C3B83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ins w:id="74" w:author="itc211010" w:date="2011-12-16T15:53:00Z">
              <w:r w:rsidR="000A6F57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select</w:t>
              </w:r>
              <w:r w:rsidR="000A6F5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 w:rsidR="000A6F57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ProductID</w:t>
              </w:r>
              <w:r w:rsidR="000A6F5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 w:rsidR="000A6F57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from</w:t>
              </w:r>
              <w:r w:rsidR="000A6F5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Product</w:t>
              </w:r>
              <w:r w:rsidR="000A6F57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="000A6F5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(</w:t>
              </w:r>
              <w:r w:rsidR="000A6F57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nolock</w:t>
              </w:r>
              <w:r w:rsidR="000A6F5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)</w:t>
              </w:r>
              <w:r w:rsidR="000A6F5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 w:rsidR="000A6F57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where</w:t>
              </w:r>
              <w:r w:rsidR="000A6F5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 w:rsidR="000A6F57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ProductID=</w:t>
              </w:r>
              <w:r w:rsidR="000A6F57">
                <w:rPr>
                  <w:rFonts w:ascii="Courier New" w:hAnsi="Courier New" w:cs="Courier New" w:hint="eastAsia"/>
                  <w:noProof/>
                  <w:color w:val="808080"/>
                  <w:kern w:val="0"/>
                  <w:sz w:val="20"/>
                  <w:szCs w:val="20"/>
                </w:rPr>
                <w:t>left(</w:t>
              </w:r>
              <w:r w:rsidR="000A6F5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>@sno</w:t>
              </w:r>
              <w:r w:rsidR="000A6F57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,9)</w:t>
              </w:r>
            </w:ins>
            <w:del w:id="75" w:author="itc211010" w:date="2011-12-16T15:53:00Z">
              <w:r w:rsidDel="000A6F57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select</w:delText>
              </w:r>
              <w:r w:rsidDel="000A6F5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SnoId </w:delText>
              </w:r>
              <w:r w:rsidDel="000A6F57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from</w:delText>
              </w:r>
              <w:r w:rsidDel="000A6F5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SnoDet</w:delText>
              </w:r>
              <w:r w:rsidDel="000A6F5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(</w:delText>
              </w:r>
              <w:r w:rsidDel="000A6F57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nolock</w:delText>
              </w:r>
              <w:r w:rsidDel="000A6F5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)</w:delText>
              </w:r>
              <w:r w:rsidDel="000A6F5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Del="000A6F57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where</w:delText>
              </w:r>
              <w:r w:rsidDel="000A6F5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 SnoId</w:delText>
              </w:r>
              <w:r w:rsidDel="000A6F5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=left(</w:delText>
              </w:r>
              <w:r w:rsidDel="000A6F5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>@sno</w:delText>
              </w:r>
              <w:r w:rsidDel="000A6F5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,</w:delText>
              </w:r>
              <w:r w:rsidDel="000A6F5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>9</w:delText>
              </w:r>
              <w:r w:rsidDel="000A6F5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)</w:delText>
              </w:r>
              <w:r w:rsidDel="000A6F5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Del="000A6F5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and</w:delText>
              </w:r>
              <w:r w:rsidDel="000A6F5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Tp</w:delText>
              </w:r>
              <w:r w:rsidDel="000A6F5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=</w:delText>
              </w:r>
              <w:r w:rsidDel="000A6F57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delText>'CPQSNO'</w:delText>
              </w:r>
            </w:del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89369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取前九位作为条件，因为</w:t>
            </w:r>
            <w:r w:rsidRPr="0089369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FIS</w:t>
            </w:r>
            <w:r w:rsidRPr="0089369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中的第十位代表校验位，数据库中只存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前</w:t>
            </w:r>
            <w:r w:rsidRPr="0089369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九位</w:t>
            </w:r>
          </w:p>
          <w:bookmarkStart w:id="76" w:name="_MON_1381321009"/>
          <w:bookmarkStart w:id="77" w:name="_MON_1385556113"/>
          <w:bookmarkStart w:id="78" w:name="_MON_1381321484"/>
          <w:bookmarkEnd w:id="76"/>
          <w:bookmarkEnd w:id="77"/>
          <w:bookmarkEnd w:id="78"/>
          <w:bookmarkStart w:id="79" w:name="_MON_1381324213"/>
          <w:bookmarkStart w:id="80" w:name="_MON_1391257872"/>
          <w:bookmarkEnd w:id="79"/>
          <w:bookmarkEnd w:id="80"/>
          <w:p w:rsidR="0089369A" w:rsidRPr="0089369A" w:rsidRDefault="00AC5D4B" w:rsidP="0089369A">
            <w:pPr>
              <w:autoSpaceDE w:val="0"/>
              <w:autoSpaceDN w:val="0"/>
              <w:adjustRightInd w:val="0"/>
              <w:jc w:val="left"/>
            </w:pPr>
            <w:r>
              <w:object w:dxaOrig="1538" w:dyaOrig="963">
                <v:shape id="_x0000_i1025" type="#_x0000_t75" style="width:77.25pt;height:48pt" o:ole="">
                  <v:imagedata r:id="rId13" o:title=""/>
                </v:shape>
                <o:OLEObject Type="Embed" ProgID="Excel.Sheet.12" ShapeID="_x0000_i1025" DrawAspect="Icon" ObjectID="_1391257957" r:id="rId14"/>
              </w:object>
            </w:r>
          </w:p>
        </w:tc>
      </w:tr>
      <w:tr w:rsidR="006C3B83" w:rsidTr="003053F0">
        <w:tc>
          <w:tcPr>
            <w:tcW w:w="7742" w:type="dxa"/>
            <w:shd w:val="clear" w:color="auto" w:fill="C6D9F1" w:themeFill="text2" w:themeFillTint="33"/>
          </w:tcPr>
          <w:p w:rsidR="006C3B83" w:rsidRDefault="0089369A" w:rsidP="00E326D7">
            <w:pPr>
              <w:jc w:val="left"/>
            </w:pPr>
            <w:r>
              <w:rPr>
                <w:rFonts w:hint="eastAsia"/>
              </w:rPr>
              <w:lastRenderedPageBreak/>
              <w:t xml:space="preserve">3.2 </w:t>
            </w:r>
            <w:commentRangeStart w:id="81"/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sno</w:t>
            </w:r>
            <w:r>
              <w:rPr>
                <w:rFonts w:hint="eastAsia"/>
              </w:rPr>
              <w:t>和</w:t>
            </w:r>
            <w:r w:rsidRPr="001C4351">
              <w:t>Tp=</w:t>
            </w:r>
            <w:r w:rsidRPr="00F31BB6">
              <w:t>'</w:t>
            </w:r>
            <w:r w:rsidRPr="0089369A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DOASNO</w:t>
            </w:r>
            <w:r w:rsidRPr="00F31BB6">
              <w:t>'</w:t>
            </w:r>
            <w:r w:rsidRPr="00F31BB6">
              <w:rPr>
                <w:rFonts w:hint="eastAsia"/>
              </w:rPr>
              <w:t>检</w:t>
            </w:r>
            <w:r w:rsidRPr="001C4351">
              <w:rPr>
                <w:rFonts w:hint="eastAsia"/>
              </w:rPr>
              <w:t>索</w:t>
            </w:r>
            <w:r>
              <w:rPr>
                <w:rFonts w:hint="eastAsia"/>
              </w:rPr>
              <w:t>DOA.</w:t>
            </w:r>
            <w:r w:rsidRPr="001C4351">
              <w:t>SnoDet</w:t>
            </w:r>
            <w:r w:rsidRPr="001C4351">
              <w:rPr>
                <w:rFonts w:hint="eastAsia"/>
              </w:rPr>
              <w:t>信息，如果存在，则</w:t>
            </w:r>
            <w:r>
              <w:rPr>
                <w:rFonts w:hint="eastAsia"/>
              </w:rPr>
              <w:t>获取以下信息</w:t>
            </w:r>
            <w:commentRangeEnd w:id="81"/>
            <w:r w:rsidR="00E326D7">
              <w:rPr>
                <w:rStyle w:val="ab"/>
              </w:rPr>
              <w:commentReference w:id="81"/>
            </w:r>
          </w:p>
        </w:tc>
      </w:tr>
      <w:tr w:rsidR="006C3B83" w:rsidTr="003053F0">
        <w:tc>
          <w:tcPr>
            <w:tcW w:w="7742" w:type="dxa"/>
          </w:tcPr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=left(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'DOASNO'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@prdid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=left(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'DOASNO'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commentRangeStart w:id="82"/>
            <w:r w:rsidR="00AB6E4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@serial</w:t>
            </w:r>
            <w:commentRangeEnd w:id="82"/>
            <w:r w:rsidR="00AB6E47">
              <w:rPr>
                <w:rStyle w:val="ab"/>
              </w:rPr>
              <w:commentReference w:id="82"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'DOASNO'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SnoMas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'PrdId'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Descr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BomParts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'PC'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@model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[USER]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GetStr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Remark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'PN='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@mn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[USER]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GetStr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Remark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'MN='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@mn1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[USER]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GetStr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Remark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'MN1='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@ppccid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[USER]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GetStr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Remark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'PCID='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BomParts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'PC'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@model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@mac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'MAC'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@mbct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@mb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'MBCT'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@ast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'AST'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@uuid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ITCNDet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'UUID'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@esn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ITCNDet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'ESN'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@imei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ITCNDet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'IMEI'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@aiccid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ITCNDet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'AICCID'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@siccid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ITCNDet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'SICCID'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@meid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ITCNDet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lastRenderedPageBreak/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'MEID'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ITCNDet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'PCID'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'KP'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'G%'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'K%'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@wireless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ITCNDet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'WM'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@wireless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89369A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AB6E47" w:rsidRPr="00FC753F" w:rsidRDefault="0089369A" w:rsidP="00893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</w:tc>
      </w:tr>
      <w:tr w:rsidR="006C3B83" w:rsidTr="003053F0">
        <w:tc>
          <w:tcPr>
            <w:tcW w:w="7742" w:type="dxa"/>
            <w:shd w:val="clear" w:color="auto" w:fill="C6D9F1" w:themeFill="text2" w:themeFillTint="33"/>
          </w:tcPr>
          <w:p w:rsidR="006C3B83" w:rsidRDefault="005E1D64" w:rsidP="00DC5485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返回</w:t>
            </w:r>
            <w:r w:rsidR="00DC5485">
              <w:rPr>
                <w:rFonts w:hint="eastAsia"/>
              </w:rPr>
              <w:t>结果</w:t>
            </w:r>
            <w:r>
              <w:rPr>
                <w:rFonts w:hint="eastAsia"/>
              </w:rPr>
              <w:t>信息</w:t>
            </w:r>
          </w:p>
        </w:tc>
      </w:tr>
      <w:tr w:rsidR="005E1D64" w:rsidTr="003053F0">
        <w:tc>
          <w:tcPr>
            <w:tcW w:w="7742" w:type="dxa"/>
          </w:tcPr>
          <w:p w:rsidR="00FC753F" w:rsidRDefault="00FC753F" w:rsidP="00DC54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'WM:'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@wireless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'~UUID:'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@uuid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'~ESN:'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@esn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'~IMEI:'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@imei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'~ICCID_IN:'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@siccid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'~ICCID_OUT:'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@aiccid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'~MEID:'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@meid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'~PCID:'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'~MN:'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@mn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'~MBCT:'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@mbct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'~'</w:t>
            </w:r>
          </w:p>
          <w:p w:rsidR="005E1D64" w:rsidRPr="005E1D64" w:rsidRDefault="004F2016" w:rsidP="00DC54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commentRangeStart w:id="83"/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@mac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@ast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@mn1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@serial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@prdid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@ppccid</w:t>
            </w:r>
            <w:commentRangeEnd w:id="83"/>
            <w:r w:rsidR="007B142D">
              <w:rPr>
                <w:rStyle w:val="ab"/>
              </w:rPr>
              <w:commentReference w:id="83"/>
            </w:r>
          </w:p>
        </w:tc>
      </w:tr>
    </w:tbl>
    <w:p w:rsidR="00A62845" w:rsidRPr="00CB4FCD" w:rsidRDefault="00A62845" w:rsidP="00D31785">
      <w:pPr>
        <w:jc w:val="left"/>
      </w:pPr>
    </w:p>
    <w:p w:rsidR="00B21053" w:rsidRPr="009B69D8" w:rsidRDefault="00B21053" w:rsidP="009B69D8">
      <w:pPr>
        <w:pStyle w:val="1"/>
        <w:jc w:val="left"/>
      </w:pPr>
      <w:bookmarkStart w:id="84" w:name="_Toc307579978"/>
      <w:r w:rsidRPr="009B69D8">
        <w:rPr>
          <w:rFonts w:hint="eastAsia"/>
        </w:rPr>
        <w:t>Question</w:t>
      </w:r>
      <w:bookmarkEnd w:id="84"/>
    </w:p>
    <w:p w:rsidR="005859CC" w:rsidRDefault="005859CC" w:rsidP="00371BF0">
      <w:pPr>
        <w:pStyle w:val="1"/>
        <w:jc w:val="left"/>
      </w:pPr>
      <w:bookmarkStart w:id="85" w:name="_Toc307579979"/>
      <w:r>
        <w:t>A</w:t>
      </w:r>
      <w:r>
        <w:rPr>
          <w:rFonts w:hint="eastAsia"/>
        </w:rPr>
        <w:t>ppendix</w:t>
      </w:r>
      <w:bookmarkEnd w:id="85"/>
    </w:p>
    <w:sectPr w:rsidR="005859CC" w:rsidSect="00254B3F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1" w:author="itc211010" w:date="2011-10-27T17:05:00Z" w:initials="i">
    <w:p w:rsidR="00E326D7" w:rsidRDefault="00E326D7">
      <w:pPr>
        <w:pStyle w:val="ac"/>
      </w:pPr>
      <w:r>
        <w:rPr>
          <w:rStyle w:val="ab"/>
        </w:rPr>
        <w:annotationRef/>
      </w:r>
      <w:r w:rsidRPr="002957B6">
        <w:rPr>
          <w:rFonts w:ascii="Courier New" w:hAnsi="Courier New" w:cs="Courier New" w:hint="eastAsia"/>
          <w:noProof/>
          <w:kern w:val="0"/>
        </w:rPr>
        <w:t>此为退货业务，第一阶段暂不考虑</w:t>
      </w:r>
    </w:p>
  </w:comment>
  <w:comment w:id="52" w:author="itc211010" w:date="2011-10-28T15:20:00Z" w:initials="i">
    <w:p w:rsidR="007640CB" w:rsidRDefault="007640C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和</w:t>
      </w:r>
      <w:r w:rsidRPr="007640CB">
        <w:t>rpt_ITCNDTS_GET_INFORM_14</w:t>
      </w:r>
      <w:r>
        <w:rPr>
          <w:rFonts w:hint="eastAsia"/>
        </w:rPr>
        <w:t>不一样的地方</w:t>
      </w:r>
    </w:p>
  </w:comment>
  <w:comment w:id="66" w:author="itc211010" w:date="2011-10-27T17:05:00Z" w:initials="i">
    <w:p w:rsidR="00E326D7" w:rsidRDefault="00E326D7">
      <w:pPr>
        <w:pStyle w:val="ac"/>
      </w:pPr>
      <w:r>
        <w:rPr>
          <w:rStyle w:val="ab"/>
        </w:rPr>
        <w:annotationRef/>
      </w:r>
      <w:r w:rsidRPr="002957B6">
        <w:rPr>
          <w:rFonts w:ascii="Courier New" w:hAnsi="Courier New" w:cs="Courier New" w:hint="eastAsia"/>
          <w:noProof/>
          <w:kern w:val="0"/>
        </w:rPr>
        <w:t>此为退货业务，第一阶段暂不考虑</w:t>
      </w:r>
    </w:p>
  </w:comment>
  <w:comment w:id="67" w:author="itc211010" w:date="2011-10-28T15:29:00Z" w:initials="i">
    <w:p w:rsidR="00C36628" w:rsidRDefault="00C3662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和</w:t>
      </w:r>
      <w:r w:rsidRPr="007640CB">
        <w:t>rpt_ITCNDTS_GET_INFORM_14</w:t>
      </w:r>
      <w:r>
        <w:rPr>
          <w:rFonts w:hint="eastAsia"/>
        </w:rPr>
        <w:t>不一样的地方</w:t>
      </w:r>
    </w:p>
  </w:comment>
  <w:comment w:id="81" w:author="itc211010" w:date="2011-10-27T17:05:00Z" w:initials="i">
    <w:p w:rsidR="00E326D7" w:rsidRDefault="00E326D7">
      <w:pPr>
        <w:pStyle w:val="ac"/>
      </w:pPr>
      <w:r>
        <w:rPr>
          <w:rStyle w:val="ab"/>
        </w:rPr>
        <w:annotationRef/>
      </w:r>
      <w:r w:rsidRPr="002957B6">
        <w:rPr>
          <w:rFonts w:ascii="Courier New" w:hAnsi="Courier New" w:cs="Courier New" w:hint="eastAsia"/>
          <w:noProof/>
          <w:kern w:val="0"/>
        </w:rPr>
        <w:t>此为退货业务，第一阶段暂不考虑</w:t>
      </w:r>
    </w:p>
  </w:comment>
  <w:comment w:id="82" w:author="itc211010" w:date="2011-10-28T15:33:00Z" w:initials="i">
    <w:p w:rsidR="00AB6E47" w:rsidRDefault="00AB6E47" w:rsidP="00AB6E47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和</w:t>
      </w:r>
      <w:r w:rsidRPr="007640CB">
        <w:t>rpt_ITCNDTS_GET_INFORM_14</w:t>
      </w:r>
      <w:r>
        <w:rPr>
          <w:rFonts w:hint="eastAsia"/>
        </w:rPr>
        <w:t>不一样的地方</w:t>
      </w:r>
    </w:p>
  </w:comment>
  <w:comment w:id="83" w:author="itc211010" w:date="2011-10-28T15:25:00Z" w:initials="i">
    <w:p w:rsidR="007B142D" w:rsidRDefault="007B142D">
      <w:pPr>
        <w:pStyle w:val="ac"/>
      </w:pPr>
      <w:r>
        <w:rPr>
          <w:rStyle w:val="ab"/>
        </w:rPr>
        <w:annotationRef/>
      </w:r>
      <w:r w:rsidRPr="007640CB">
        <w:t>rpt_ITCNDTS_GET_INFORM_14</w:t>
      </w:r>
      <w:r>
        <w:rPr>
          <w:rFonts w:hint="eastAsia"/>
        </w:rPr>
        <w:t>不一样的地方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C92" w:rsidRDefault="00307C92" w:rsidP="00F84835">
      <w:r>
        <w:separator/>
      </w:r>
    </w:p>
  </w:endnote>
  <w:endnote w:type="continuationSeparator" w:id="0">
    <w:p w:rsidR="00307C92" w:rsidRDefault="00307C92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5E2" w:rsidRDefault="00D175E2">
    <w:pPr>
      <w:pStyle w:val="a4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C4688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46882">
              <w:rPr>
                <w:b/>
                <w:sz w:val="24"/>
                <w:szCs w:val="24"/>
              </w:rPr>
              <w:fldChar w:fldCharType="separate"/>
            </w:r>
            <w:r w:rsidR="00AC5D4B">
              <w:rPr>
                <w:b/>
                <w:noProof/>
              </w:rPr>
              <w:t>4</w:t>
            </w:r>
            <w:r w:rsidR="00C4688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C4688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46882">
              <w:rPr>
                <w:b/>
                <w:sz w:val="24"/>
                <w:szCs w:val="24"/>
              </w:rPr>
              <w:fldChar w:fldCharType="separate"/>
            </w:r>
            <w:r w:rsidR="00AC5D4B">
              <w:rPr>
                <w:b/>
                <w:noProof/>
              </w:rPr>
              <w:t>9</w:t>
            </w:r>
            <w:r w:rsidR="00C46882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D175E2" w:rsidRDefault="00D175E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C92" w:rsidRDefault="00307C92" w:rsidP="00F84835">
      <w:r>
        <w:separator/>
      </w:r>
    </w:p>
  </w:footnote>
  <w:footnote w:type="continuationSeparator" w:id="0">
    <w:p w:rsidR="00307C92" w:rsidRDefault="00307C92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5E2" w:rsidRDefault="00D175E2">
    <w:pPr>
      <w:pStyle w:val="a3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D175E2" w:rsidTr="00817C97">
      <w:trPr>
        <w:cantSplit/>
        <w:trHeight w:val="233"/>
      </w:trPr>
      <w:tc>
        <w:tcPr>
          <w:tcW w:w="8522" w:type="dxa"/>
        </w:tcPr>
        <w:p w:rsidR="00D175E2" w:rsidRDefault="00D175E2" w:rsidP="009B6A88">
          <w:pPr>
            <w:pStyle w:val="a3"/>
            <w:pBdr>
              <w:bottom w:val="none" w:sz="0" w:space="0" w:color="auto"/>
            </w:pBdr>
            <w:rPr>
              <w:rFonts w:ascii="Calibri" w:eastAsia="宋体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r>
            <w:rPr>
              <w:b/>
              <w:sz w:val="28"/>
            </w:rPr>
            <w:t xml:space="preserve">iMES 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宋体" w:hAnsi="Calibri" w:cs="Times New Roman" w:hint="eastAsia"/>
              <w:b/>
              <w:sz w:val="28"/>
            </w:rPr>
            <w:t>&gt;&gt;</w:t>
          </w:r>
        </w:p>
      </w:tc>
    </w:tr>
    <w:tr w:rsidR="00D175E2" w:rsidTr="00817C97">
      <w:trPr>
        <w:cantSplit/>
        <w:trHeight w:val="232"/>
      </w:trPr>
      <w:tc>
        <w:tcPr>
          <w:tcW w:w="8522" w:type="dxa"/>
        </w:tcPr>
        <w:p w:rsidR="00D175E2" w:rsidRDefault="00D175E2" w:rsidP="00610786">
          <w:pPr>
            <w:pStyle w:val="a3"/>
            <w:pBdr>
              <w:bottom w:val="none" w:sz="0" w:space="0" w:color="auto"/>
            </w:pBdr>
            <w:jc w:val="both"/>
            <w:rPr>
              <w:rFonts w:ascii="Calibri" w:eastAsia="宋体" w:hAnsi="Calibri" w:cs="Times New Roman"/>
              <w:b/>
              <w:noProof/>
              <w:sz w:val="20"/>
            </w:rPr>
          </w:pPr>
          <w:r>
            <w:rPr>
              <w:rFonts w:ascii="Calibri" w:eastAsia="宋体" w:hAnsi="Calibri" w:cs="Times New Roman" w:hint="eastAsia"/>
              <w:b/>
              <w:sz w:val="28"/>
            </w:rPr>
            <w:t>SCI No</w:t>
          </w:r>
          <w:r>
            <w:rPr>
              <w:rFonts w:ascii="宋体" w:eastAsia="宋体" w:hAnsi="宋体" w:cs="宋体" w:hint="eastAsia"/>
              <w:b/>
              <w:sz w:val="28"/>
            </w:rPr>
            <w:t>：</w:t>
          </w:r>
          <w:r w:rsidRPr="009B6A88">
            <w:rPr>
              <w:rFonts w:ascii="Arial" w:hAnsi="Arial" w:cs="Arial"/>
              <w:b/>
              <w:bCs/>
            </w:rPr>
            <w:t>CI-MES12-SPEC-</w:t>
          </w:r>
          <w:r w:rsidR="00C255F9">
            <w:rPr>
              <w:rFonts w:ascii="Arial" w:hAnsi="Arial" w:cs="Arial"/>
              <w:b/>
              <w:bCs/>
              <w:kern w:val="0"/>
            </w:rPr>
            <w:t>Interface</w:t>
          </w:r>
          <w:r w:rsidRPr="009B6A88">
            <w:rPr>
              <w:rFonts w:ascii="Arial" w:hAnsi="Arial" w:cs="Arial"/>
              <w:b/>
              <w:bCs/>
            </w:rPr>
            <w:t xml:space="preserve">-UC </w:t>
          </w:r>
          <w:r w:rsidR="00BE5CE3" w:rsidRPr="00BE5CE3">
            <w:rPr>
              <w:rFonts w:ascii="Arial" w:hAnsi="Arial" w:cs="Arial"/>
              <w:b/>
              <w:bCs/>
            </w:rPr>
            <w:t>rpt_ITCNDTS_GET_INFORM_TS18</w:t>
          </w:r>
          <w:r w:rsidRPr="00D500AB">
            <w:rPr>
              <w:rFonts w:ascii="Arial" w:hAnsi="Arial" w:cs="Arial"/>
              <w:b/>
              <w:bCs/>
            </w:rPr>
            <w:t>.docx</w:t>
          </w:r>
        </w:p>
      </w:tc>
    </w:tr>
  </w:tbl>
  <w:p w:rsidR="00D175E2" w:rsidRPr="009B6A88" w:rsidRDefault="00D175E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1DFC"/>
    <w:multiLevelType w:val="hybridMultilevel"/>
    <w:tmpl w:val="42261C0A"/>
    <w:lvl w:ilvl="0" w:tplc="5CEAD15C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C3A63"/>
    <w:multiLevelType w:val="hybridMultilevel"/>
    <w:tmpl w:val="6D3406B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D5109D8"/>
    <w:multiLevelType w:val="multilevel"/>
    <w:tmpl w:val="9182C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Theme="minorHAnsi" w:hAnsiTheme="minorHAnsi" w:cstheme="minorBidi"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sz w:val="21"/>
      </w:rPr>
    </w:lvl>
  </w:abstractNum>
  <w:abstractNum w:abstractNumId="3">
    <w:nsid w:val="10217F27"/>
    <w:multiLevelType w:val="hybridMultilevel"/>
    <w:tmpl w:val="E31C2FF4"/>
    <w:lvl w:ilvl="0" w:tplc="DD628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6392BEF"/>
    <w:multiLevelType w:val="hybridMultilevel"/>
    <w:tmpl w:val="67F0E57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6F03CAB"/>
    <w:multiLevelType w:val="hybridMultilevel"/>
    <w:tmpl w:val="FAF2DC30"/>
    <w:lvl w:ilvl="0" w:tplc="4514A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0E3918"/>
    <w:multiLevelType w:val="hybridMultilevel"/>
    <w:tmpl w:val="4C1C62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9713D49"/>
    <w:multiLevelType w:val="hybridMultilevel"/>
    <w:tmpl w:val="0E9E30AE"/>
    <w:lvl w:ilvl="0" w:tplc="7F044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1B44BC"/>
    <w:multiLevelType w:val="hybridMultilevel"/>
    <w:tmpl w:val="1324BD28"/>
    <w:lvl w:ilvl="0" w:tplc="4FEEEB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0D2C68"/>
    <w:multiLevelType w:val="hybridMultilevel"/>
    <w:tmpl w:val="0ACA21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1CF3E69"/>
    <w:multiLevelType w:val="hybridMultilevel"/>
    <w:tmpl w:val="9D82EC26"/>
    <w:lvl w:ilvl="0" w:tplc="D51C32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4D1D49"/>
    <w:multiLevelType w:val="hybridMultilevel"/>
    <w:tmpl w:val="63F8A8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3204975"/>
    <w:multiLevelType w:val="hybridMultilevel"/>
    <w:tmpl w:val="2CC4E0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9832224"/>
    <w:multiLevelType w:val="hybridMultilevel"/>
    <w:tmpl w:val="3A60CA48"/>
    <w:lvl w:ilvl="0" w:tplc="5B3A3DD4">
      <w:start w:val="1"/>
      <w:numFmt w:val="upperLetter"/>
      <w:lvlText w:val="%1、"/>
      <w:lvlJc w:val="left"/>
      <w:pPr>
        <w:ind w:left="945" w:hanging="525"/>
      </w:pPr>
      <w:rPr>
        <w:rFonts w:ascii="Times New Roman" w:eastAsia="黑体" w:hAnsiTheme="minorHAnsi" w:cstheme="minorBidi" w:hint="default"/>
        <w:b/>
        <w:color w:val="FF000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22D7C86"/>
    <w:multiLevelType w:val="hybridMultilevel"/>
    <w:tmpl w:val="A176B1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6">
    <w:nsid w:val="4A847DA1"/>
    <w:multiLevelType w:val="hybridMultilevel"/>
    <w:tmpl w:val="30F0AC66"/>
    <w:lvl w:ilvl="0" w:tplc="A106D0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6CA80AE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3664822"/>
    <w:multiLevelType w:val="hybridMultilevel"/>
    <w:tmpl w:val="FAF2DC30"/>
    <w:lvl w:ilvl="0" w:tplc="4514A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FC38D1"/>
    <w:multiLevelType w:val="hybridMultilevel"/>
    <w:tmpl w:val="4DC4CA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76F7BAA"/>
    <w:multiLevelType w:val="hybridMultilevel"/>
    <w:tmpl w:val="FAF2DC30"/>
    <w:lvl w:ilvl="0" w:tplc="4514A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AD430F6"/>
    <w:multiLevelType w:val="hybridMultilevel"/>
    <w:tmpl w:val="E31C2FF4"/>
    <w:lvl w:ilvl="0" w:tplc="DD628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DEC7283"/>
    <w:multiLevelType w:val="hybridMultilevel"/>
    <w:tmpl w:val="B85E852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AD953E9"/>
    <w:multiLevelType w:val="hybridMultilevel"/>
    <w:tmpl w:val="9F10D9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E685740"/>
    <w:multiLevelType w:val="hybridMultilevel"/>
    <w:tmpl w:val="2FC86BEE"/>
    <w:lvl w:ilvl="0" w:tplc="583A1A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>
    <w:nsid w:val="7B0B377C"/>
    <w:multiLevelType w:val="hybridMultilevel"/>
    <w:tmpl w:val="D93ED8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21"/>
  </w:num>
  <w:num w:numId="4">
    <w:abstractNumId w:val="23"/>
  </w:num>
  <w:num w:numId="5">
    <w:abstractNumId w:val="16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14"/>
  </w:num>
  <w:num w:numId="11">
    <w:abstractNumId w:val="18"/>
  </w:num>
  <w:num w:numId="12">
    <w:abstractNumId w:val="9"/>
  </w:num>
  <w:num w:numId="13">
    <w:abstractNumId w:val="11"/>
  </w:num>
  <w:num w:numId="14">
    <w:abstractNumId w:val="24"/>
  </w:num>
  <w:num w:numId="15">
    <w:abstractNumId w:val="10"/>
  </w:num>
  <w:num w:numId="16">
    <w:abstractNumId w:val="12"/>
  </w:num>
  <w:num w:numId="17">
    <w:abstractNumId w:val="8"/>
  </w:num>
  <w:num w:numId="18">
    <w:abstractNumId w:val="7"/>
  </w:num>
  <w:num w:numId="19">
    <w:abstractNumId w:val="3"/>
  </w:num>
  <w:num w:numId="20">
    <w:abstractNumId w:val="5"/>
  </w:num>
  <w:num w:numId="21">
    <w:abstractNumId w:val="19"/>
  </w:num>
  <w:num w:numId="22">
    <w:abstractNumId w:val="17"/>
  </w:num>
  <w:num w:numId="23">
    <w:abstractNumId w:val="0"/>
  </w:num>
  <w:num w:numId="24">
    <w:abstractNumId w:val="13"/>
  </w:num>
  <w:num w:numId="25">
    <w:abstractNumId w:val="22"/>
  </w:num>
  <w:num w:numId="26">
    <w:abstractNumId w:val="1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0D68"/>
    <w:rsid w:val="0000399E"/>
    <w:rsid w:val="0000471C"/>
    <w:rsid w:val="0000505D"/>
    <w:rsid w:val="00006188"/>
    <w:rsid w:val="00007953"/>
    <w:rsid w:val="00007ACE"/>
    <w:rsid w:val="00007C79"/>
    <w:rsid w:val="00007EED"/>
    <w:rsid w:val="00012028"/>
    <w:rsid w:val="000127D2"/>
    <w:rsid w:val="00017215"/>
    <w:rsid w:val="00017416"/>
    <w:rsid w:val="00017B0E"/>
    <w:rsid w:val="00017B6F"/>
    <w:rsid w:val="000214CF"/>
    <w:rsid w:val="000219B7"/>
    <w:rsid w:val="000229D3"/>
    <w:rsid w:val="000234FC"/>
    <w:rsid w:val="0002351B"/>
    <w:rsid w:val="00026547"/>
    <w:rsid w:val="0002668C"/>
    <w:rsid w:val="00030175"/>
    <w:rsid w:val="00030A02"/>
    <w:rsid w:val="00030E75"/>
    <w:rsid w:val="00033610"/>
    <w:rsid w:val="0003436B"/>
    <w:rsid w:val="000360DA"/>
    <w:rsid w:val="00040145"/>
    <w:rsid w:val="00041FBB"/>
    <w:rsid w:val="00042BC5"/>
    <w:rsid w:val="00042D7D"/>
    <w:rsid w:val="00045004"/>
    <w:rsid w:val="00045286"/>
    <w:rsid w:val="00046EB9"/>
    <w:rsid w:val="000476B8"/>
    <w:rsid w:val="00052922"/>
    <w:rsid w:val="00053539"/>
    <w:rsid w:val="000538A1"/>
    <w:rsid w:val="000553A3"/>
    <w:rsid w:val="000611DD"/>
    <w:rsid w:val="000614DD"/>
    <w:rsid w:val="00061FE0"/>
    <w:rsid w:val="00070753"/>
    <w:rsid w:val="00070BFE"/>
    <w:rsid w:val="0007280B"/>
    <w:rsid w:val="00073BBE"/>
    <w:rsid w:val="00076F8C"/>
    <w:rsid w:val="0007741C"/>
    <w:rsid w:val="000777AD"/>
    <w:rsid w:val="000808F7"/>
    <w:rsid w:val="0008184E"/>
    <w:rsid w:val="00081BEC"/>
    <w:rsid w:val="00082077"/>
    <w:rsid w:val="00082421"/>
    <w:rsid w:val="0008340D"/>
    <w:rsid w:val="000851E4"/>
    <w:rsid w:val="00090119"/>
    <w:rsid w:val="00091288"/>
    <w:rsid w:val="0009146F"/>
    <w:rsid w:val="00091FDE"/>
    <w:rsid w:val="00095F9C"/>
    <w:rsid w:val="0009672E"/>
    <w:rsid w:val="00097F4A"/>
    <w:rsid w:val="000A15D7"/>
    <w:rsid w:val="000A1CEC"/>
    <w:rsid w:val="000A2298"/>
    <w:rsid w:val="000A4A0A"/>
    <w:rsid w:val="000A4C34"/>
    <w:rsid w:val="000A59FE"/>
    <w:rsid w:val="000A614B"/>
    <w:rsid w:val="000A6F57"/>
    <w:rsid w:val="000A7428"/>
    <w:rsid w:val="000A7C39"/>
    <w:rsid w:val="000B050A"/>
    <w:rsid w:val="000B1B27"/>
    <w:rsid w:val="000B1E4F"/>
    <w:rsid w:val="000B2835"/>
    <w:rsid w:val="000B3698"/>
    <w:rsid w:val="000B5BC2"/>
    <w:rsid w:val="000B648E"/>
    <w:rsid w:val="000B666C"/>
    <w:rsid w:val="000B6745"/>
    <w:rsid w:val="000B7E68"/>
    <w:rsid w:val="000C1102"/>
    <w:rsid w:val="000C11E8"/>
    <w:rsid w:val="000C4847"/>
    <w:rsid w:val="000C4D83"/>
    <w:rsid w:val="000C6ED5"/>
    <w:rsid w:val="000D0988"/>
    <w:rsid w:val="000D0E8C"/>
    <w:rsid w:val="000D15FD"/>
    <w:rsid w:val="000D3913"/>
    <w:rsid w:val="000D4145"/>
    <w:rsid w:val="000D4898"/>
    <w:rsid w:val="000D4A00"/>
    <w:rsid w:val="000D51AC"/>
    <w:rsid w:val="000D65E6"/>
    <w:rsid w:val="000D6909"/>
    <w:rsid w:val="000D6DBA"/>
    <w:rsid w:val="000D709D"/>
    <w:rsid w:val="000E5AD9"/>
    <w:rsid w:val="000E70A9"/>
    <w:rsid w:val="000F1ABF"/>
    <w:rsid w:val="000F361E"/>
    <w:rsid w:val="000F70BB"/>
    <w:rsid w:val="000F71A2"/>
    <w:rsid w:val="00100F6F"/>
    <w:rsid w:val="001015EF"/>
    <w:rsid w:val="0010313E"/>
    <w:rsid w:val="00104E85"/>
    <w:rsid w:val="0010643F"/>
    <w:rsid w:val="00107168"/>
    <w:rsid w:val="00111216"/>
    <w:rsid w:val="00112340"/>
    <w:rsid w:val="001139F8"/>
    <w:rsid w:val="0011461B"/>
    <w:rsid w:val="0011559B"/>
    <w:rsid w:val="00116B00"/>
    <w:rsid w:val="00120820"/>
    <w:rsid w:val="00122637"/>
    <w:rsid w:val="0012558C"/>
    <w:rsid w:val="00125E6D"/>
    <w:rsid w:val="00126E8D"/>
    <w:rsid w:val="0013059B"/>
    <w:rsid w:val="00131324"/>
    <w:rsid w:val="0013475D"/>
    <w:rsid w:val="001358A3"/>
    <w:rsid w:val="00135E4C"/>
    <w:rsid w:val="00136E63"/>
    <w:rsid w:val="001374BF"/>
    <w:rsid w:val="0014180F"/>
    <w:rsid w:val="00142E33"/>
    <w:rsid w:val="00144094"/>
    <w:rsid w:val="0014597E"/>
    <w:rsid w:val="00147921"/>
    <w:rsid w:val="00154B96"/>
    <w:rsid w:val="00154FE2"/>
    <w:rsid w:val="00156F09"/>
    <w:rsid w:val="00157070"/>
    <w:rsid w:val="001616B5"/>
    <w:rsid w:val="00162C7C"/>
    <w:rsid w:val="00163A29"/>
    <w:rsid w:val="00165982"/>
    <w:rsid w:val="001663F2"/>
    <w:rsid w:val="001665AE"/>
    <w:rsid w:val="0017107C"/>
    <w:rsid w:val="00171A5F"/>
    <w:rsid w:val="00171FEF"/>
    <w:rsid w:val="00172160"/>
    <w:rsid w:val="00173D46"/>
    <w:rsid w:val="00173F0F"/>
    <w:rsid w:val="00174C02"/>
    <w:rsid w:val="00177F86"/>
    <w:rsid w:val="00180A3D"/>
    <w:rsid w:val="00181864"/>
    <w:rsid w:val="00181C66"/>
    <w:rsid w:val="00182141"/>
    <w:rsid w:val="00182A3B"/>
    <w:rsid w:val="001845AA"/>
    <w:rsid w:val="00184B53"/>
    <w:rsid w:val="0018507E"/>
    <w:rsid w:val="00190246"/>
    <w:rsid w:val="001908F2"/>
    <w:rsid w:val="00193822"/>
    <w:rsid w:val="00195251"/>
    <w:rsid w:val="001964AB"/>
    <w:rsid w:val="001A1C20"/>
    <w:rsid w:val="001A5DEE"/>
    <w:rsid w:val="001A6ED3"/>
    <w:rsid w:val="001B005C"/>
    <w:rsid w:val="001B05E7"/>
    <w:rsid w:val="001B1AAB"/>
    <w:rsid w:val="001B36BA"/>
    <w:rsid w:val="001B3E09"/>
    <w:rsid w:val="001B40E1"/>
    <w:rsid w:val="001B4396"/>
    <w:rsid w:val="001B4710"/>
    <w:rsid w:val="001B5764"/>
    <w:rsid w:val="001B5A17"/>
    <w:rsid w:val="001B5D9C"/>
    <w:rsid w:val="001B66EF"/>
    <w:rsid w:val="001C02CF"/>
    <w:rsid w:val="001C04BB"/>
    <w:rsid w:val="001C05A9"/>
    <w:rsid w:val="001C0BE5"/>
    <w:rsid w:val="001C2D15"/>
    <w:rsid w:val="001C3F8A"/>
    <w:rsid w:val="001C4351"/>
    <w:rsid w:val="001D0C33"/>
    <w:rsid w:val="001D76F8"/>
    <w:rsid w:val="001E1463"/>
    <w:rsid w:val="001E35EA"/>
    <w:rsid w:val="001E7058"/>
    <w:rsid w:val="001E7CF7"/>
    <w:rsid w:val="001F0B90"/>
    <w:rsid w:val="001F1147"/>
    <w:rsid w:val="001F153D"/>
    <w:rsid w:val="001F256E"/>
    <w:rsid w:val="001F47A9"/>
    <w:rsid w:val="001F5E91"/>
    <w:rsid w:val="002006F6"/>
    <w:rsid w:val="002027DB"/>
    <w:rsid w:val="00202EB7"/>
    <w:rsid w:val="002032D7"/>
    <w:rsid w:val="0020333D"/>
    <w:rsid w:val="00204206"/>
    <w:rsid w:val="00204783"/>
    <w:rsid w:val="00206559"/>
    <w:rsid w:val="0021014E"/>
    <w:rsid w:val="00211E92"/>
    <w:rsid w:val="00211FEA"/>
    <w:rsid w:val="00213744"/>
    <w:rsid w:val="00213C02"/>
    <w:rsid w:val="00214271"/>
    <w:rsid w:val="00214F3F"/>
    <w:rsid w:val="00215F69"/>
    <w:rsid w:val="002220E1"/>
    <w:rsid w:val="00222B59"/>
    <w:rsid w:val="00230A53"/>
    <w:rsid w:val="00231E79"/>
    <w:rsid w:val="002326BE"/>
    <w:rsid w:val="00233033"/>
    <w:rsid w:val="002340FF"/>
    <w:rsid w:val="00236798"/>
    <w:rsid w:val="002374A2"/>
    <w:rsid w:val="002420CE"/>
    <w:rsid w:val="00242CBC"/>
    <w:rsid w:val="0024368E"/>
    <w:rsid w:val="00243F16"/>
    <w:rsid w:val="002451E9"/>
    <w:rsid w:val="0024539C"/>
    <w:rsid w:val="0025043D"/>
    <w:rsid w:val="0025213E"/>
    <w:rsid w:val="00252390"/>
    <w:rsid w:val="002525D3"/>
    <w:rsid w:val="00253434"/>
    <w:rsid w:val="00254B3F"/>
    <w:rsid w:val="00255189"/>
    <w:rsid w:val="00256B5E"/>
    <w:rsid w:val="00257E35"/>
    <w:rsid w:val="002612AD"/>
    <w:rsid w:val="00261645"/>
    <w:rsid w:val="0026278D"/>
    <w:rsid w:val="00263D29"/>
    <w:rsid w:val="00264033"/>
    <w:rsid w:val="00264BF2"/>
    <w:rsid w:val="00266A59"/>
    <w:rsid w:val="00270D30"/>
    <w:rsid w:val="002728CE"/>
    <w:rsid w:val="00272D68"/>
    <w:rsid w:val="00273C79"/>
    <w:rsid w:val="002742F0"/>
    <w:rsid w:val="0027534E"/>
    <w:rsid w:val="002756C1"/>
    <w:rsid w:val="0027694A"/>
    <w:rsid w:val="002816D4"/>
    <w:rsid w:val="002828B7"/>
    <w:rsid w:val="00283BC0"/>
    <w:rsid w:val="0028558C"/>
    <w:rsid w:val="00287E5E"/>
    <w:rsid w:val="00291584"/>
    <w:rsid w:val="00291BFA"/>
    <w:rsid w:val="0029213E"/>
    <w:rsid w:val="00292BEF"/>
    <w:rsid w:val="00293CDF"/>
    <w:rsid w:val="002950C4"/>
    <w:rsid w:val="002957B6"/>
    <w:rsid w:val="002961D0"/>
    <w:rsid w:val="002966B3"/>
    <w:rsid w:val="00297597"/>
    <w:rsid w:val="002A0646"/>
    <w:rsid w:val="002A1F57"/>
    <w:rsid w:val="002A3609"/>
    <w:rsid w:val="002A3EE0"/>
    <w:rsid w:val="002A4BBA"/>
    <w:rsid w:val="002A58BD"/>
    <w:rsid w:val="002A5CA3"/>
    <w:rsid w:val="002A7974"/>
    <w:rsid w:val="002B0DFB"/>
    <w:rsid w:val="002B2640"/>
    <w:rsid w:val="002B32E7"/>
    <w:rsid w:val="002B39E4"/>
    <w:rsid w:val="002B3A73"/>
    <w:rsid w:val="002B3C70"/>
    <w:rsid w:val="002B4C7A"/>
    <w:rsid w:val="002B609E"/>
    <w:rsid w:val="002B761E"/>
    <w:rsid w:val="002C144A"/>
    <w:rsid w:val="002C1872"/>
    <w:rsid w:val="002C1F1C"/>
    <w:rsid w:val="002C503D"/>
    <w:rsid w:val="002C6B71"/>
    <w:rsid w:val="002D0AED"/>
    <w:rsid w:val="002D0D51"/>
    <w:rsid w:val="002D245E"/>
    <w:rsid w:val="002D2E9F"/>
    <w:rsid w:val="002D41E8"/>
    <w:rsid w:val="002D5DCF"/>
    <w:rsid w:val="002D62F9"/>
    <w:rsid w:val="002D6941"/>
    <w:rsid w:val="002D7894"/>
    <w:rsid w:val="002E11EE"/>
    <w:rsid w:val="002E3345"/>
    <w:rsid w:val="002E3DEE"/>
    <w:rsid w:val="002E5EAC"/>
    <w:rsid w:val="002F0CF0"/>
    <w:rsid w:val="002F165C"/>
    <w:rsid w:val="002F7416"/>
    <w:rsid w:val="002F7523"/>
    <w:rsid w:val="00300031"/>
    <w:rsid w:val="003030E5"/>
    <w:rsid w:val="00303142"/>
    <w:rsid w:val="00304735"/>
    <w:rsid w:val="003053F0"/>
    <w:rsid w:val="003054CF"/>
    <w:rsid w:val="003067B7"/>
    <w:rsid w:val="0030680E"/>
    <w:rsid w:val="00307C92"/>
    <w:rsid w:val="0031123B"/>
    <w:rsid w:val="003157D9"/>
    <w:rsid w:val="00317CDC"/>
    <w:rsid w:val="0032003E"/>
    <w:rsid w:val="003206FD"/>
    <w:rsid w:val="00320997"/>
    <w:rsid w:val="00322CB9"/>
    <w:rsid w:val="00325E41"/>
    <w:rsid w:val="0033014A"/>
    <w:rsid w:val="00331862"/>
    <w:rsid w:val="00331E7E"/>
    <w:rsid w:val="00333E2D"/>
    <w:rsid w:val="00334447"/>
    <w:rsid w:val="0033469F"/>
    <w:rsid w:val="003348C3"/>
    <w:rsid w:val="00336494"/>
    <w:rsid w:val="00337DC4"/>
    <w:rsid w:val="00341176"/>
    <w:rsid w:val="00341BA5"/>
    <w:rsid w:val="0034345B"/>
    <w:rsid w:val="00345186"/>
    <w:rsid w:val="003469AF"/>
    <w:rsid w:val="00350882"/>
    <w:rsid w:val="003515E7"/>
    <w:rsid w:val="00354E71"/>
    <w:rsid w:val="0035670F"/>
    <w:rsid w:val="003573A4"/>
    <w:rsid w:val="00360B90"/>
    <w:rsid w:val="00363BD9"/>
    <w:rsid w:val="00370826"/>
    <w:rsid w:val="00371BF0"/>
    <w:rsid w:val="0037276A"/>
    <w:rsid w:val="00372777"/>
    <w:rsid w:val="00372BCE"/>
    <w:rsid w:val="00372D5E"/>
    <w:rsid w:val="003820F7"/>
    <w:rsid w:val="00383818"/>
    <w:rsid w:val="00383EBF"/>
    <w:rsid w:val="00384510"/>
    <w:rsid w:val="00386E48"/>
    <w:rsid w:val="00386FC9"/>
    <w:rsid w:val="003901D0"/>
    <w:rsid w:val="00391F08"/>
    <w:rsid w:val="003927A3"/>
    <w:rsid w:val="00392DC2"/>
    <w:rsid w:val="0039339F"/>
    <w:rsid w:val="00393FB3"/>
    <w:rsid w:val="00395055"/>
    <w:rsid w:val="00397714"/>
    <w:rsid w:val="003A0D81"/>
    <w:rsid w:val="003A40FB"/>
    <w:rsid w:val="003A7F80"/>
    <w:rsid w:val="003B1662"/>
    <w:rsid w:val="003B279C"/>
    <w:rsid w:val="003B2B78"/>
    <w:rsid w:val="003B39D4"/>
    <w:rsid w:val="003B74A2"/>
    <w:rsid w:val="003C1394"/>
    <w:rsid w:val="003C2718"/>
    <w:rsid w:val="003C2F5B"/>
    <w:rsid w:val="003C3B60"/>
    <w:rsid w:val="003C48AC"/>
    <w:rsid w:val="003C506D"/>
    <w:rsid w:val="003C509A"/>
    <w:rsid w:val="003C5D6C"/>
    <w:rsid w:val="003C5E04"/>
    <w:rsid w:val="003C6C13"/>
    <w:rsid w:val="003D199C"/>
    <w:rsid w:val="003D19C1"/>
    <w:rsid w:val="003D40A1"/>
    <w:rsid w:val="003D4656"/>
    <w:rsid w:val="003D4A8E"/>
    <w:rsid w:val="003D6B85"/>
    <w:rsid w:val="003D6E89"/>
    <w:rsid w:val="003D7F49"/>
    <w:rsid w:val="003E0181"/>
    <w:rsid w:val="003E030C"/>
    <w:rsid w:val="003E0665"/>
    <w:rsid w:val="003E2773"/>
    <w:rsid w:val="003E27DC"/>
    <w:rsid w:val="003E2D7C"/>
    <w:rsid w:val="003E564F"/>
    <w:rsid w:val="003E5E80"/>
    <w:rsid w:val="003E756D"/>
    <w:rsid w:val="003F0CCA"/>
    <w:rsid w:val="003F11BF"/>
    <w:rsid w:val="003F2AA1"/>
    <w:rsid w:val="003F3ED5"/>
    <w:rsid w:val="003F428C"/>
    <w:rsid w:val="003F5F2E"/>
    <w:rsid w:val="004003DD"/>
    <w:rsid w:val="00400579"/>
    <w:rsid w:val="004006FD"/>
    <w:rsid w:val="004027D2"/>
    <w:rsid w:val="00403DE3"/>
    <w:rsid w:val="0040473C"/>
    <w:rsid w:val="004052D8"/>
    <w:rsid w:val="00407446"/>
    <w:rsid w:val="004141B2"/>
    <w:rsid w:val="004153A0"/>
    <w:rsid w:val="00420A39"/>
    <w:rsid w:val="00422462"/>
    <w:rsid w:val="004250A8"/>
    <w:rsid w:val="004253B2"/>
    <w:rsid w:val="004263DC"/>
    <w:rsid w:val="00430426"/>
    <w:rsid w:val="004307B9"/>
    <w:rsid w:val="00430E77"/>
    <w:rsid w:val="00431B58"/>
    <w:rsid w:val="00432851"/>
    <w:rsid w:val="0043467C"/>
    <w:rsid w:val="004352D7"/>
    <w:rsid w:val="0043537F"/>
    <w:rsid w:val="004361BA"/>
    <w:rsid w:val="00436CE7"/>
    <w:rsid w:val="00437603"/>
    <w:rsid w:val="0044013F"/>
    <w:rsid w:val="00441934"/>
    <w:rsid w:val="00443146"/>
    <w:rsid w:val="004446BB"/>
    <w:rsid w:val="00445229"/>
    <w:rsid w:val="00445465"/>
    <w:rsid w:val="00446BF8"/>
    <w:rsid w:val="00450D67"/>
    <w:rsid w:val="00451515"/>
    <w:rsid w:val="00451CDE"/>
    <w:rsid w:val="004531D0"/>
    <w:rsid w:val="00455B17"/>
    <w:rsid w:val="0046008B"/>
    <w:rsid w:val="00466597"/>
    <w:rsid w:val="00466BE3"/>
    <w:rsid w:val="00467649"/>
    <w:rsid w:val="00467FAE"/>
    <w:rsid w:val="00470F47"/>
    <w:rsid w:val="0047178B"/>
    <w:rsid w:val="0047257F"/>
    <w:rsid w:val="00472F15"/>
    <w:rsid w:val="00475CD6"/>
    <w:rsid w:val="0047664D"/>
    <w:rsid w:val="00480CFF"/>
    <w:rsid w:val="00482874"/>
    <w:rsid w:val="00483308"/>
    <w:rsid w:val="00483AF7"/>
    <w:rsid w:val="00484612"/>
    <w:rsid w:val="00486107"/>
    <w:rsid w:val="004862A9"/>
    <w:rsid w:val="00486399"/>
    <w:rsid w:val="004877F5"/>
    <w:rsid w:val="004903F7"/>
    <w:rsid w:val="00490A48"/>
    <w:rsid w:val="004939C3"/>
    <w:rsid w:val="004942FD"/>
    <w:rsid w:val="004967FE"/>
    <w:rsid w:val="00496D11"/>
    <w:rsid w:val="004972E4"/>
    <w:rsid w:val="00497CEC"/>
    <w:rsid w:val="004A5848"/>
    <w:rsid w:val="004B09FD"/>
    <w:rsid w:val="004B31CE"/>
    <w:rsid w:val="004B35F2"/>
    <w:rsid w:val="004B3796"/>
    <w:rsid w:val="004B38F4"/>
    <w:rsid w:val="004B74C7"/>
    <w:rsid w:val="004B7654"/>
    <w:rsid w:val="004C1157"/>
    <w:rsid w:val="004C12AD"/>
    <w:rsid w:val="004C162A"/>
    <w:rsid w:val="004C463E"/>
    <w:rsid w:val="004C4E75"/>
    <w:rsid w:val="004C51D4"/>
    <w:rsid w:val="004D652C"/>
    <w:rsid w:val="004D6A27"/>
    <w:rsid w:val="004E0289"/>
    <w:rsid w:val="004E1B5C"/>
    <w:rsid w:val="004E2400"/>
    <w:rsid w:val="004E3893"/>
    <w:rsid w:val="004E42B3"/>
    <w:rsid w:val="004E43A8"/>
    <w:rsid w:val="004E518A"/>
    <w:rsid w:val="004E5BBB"/>
    <w:rsid w:val="004F1664"/>
    <w:rsid w:val="004F169E"/>
    <w:rsid w:val="004F2016"/>
    <w:rsid w:val="004F3342"/>
    <w:rsid w:val="004F42F5"/>
    <w:rsid w:val="004F5C58"/>
    <w:rsid w:val="004F752F"/>
    <w:rsid w:val="0050047D"/>
    <w:rsid w:val="00500F97"/>
    <w:rsid w:val="00500FFF"/>
    <w:rsid w:val="00501F9C"/>
    <w:rsid w:val="00502684"/>
    <w:rsid w:val="00502ACF"/>
    <w:rsid w:val="00502BD5"/>
    <w:rsid w:val="00504248"/>
    <w:rsid w:val="005048E8"/>
    <w:rsid w:val="00505481"/>
    <w:rsid w:val="00512DB6"/>
    <w:rsid w:val="005138CE"/>
    <w:rsid w:val="005145CA"/>
    <w:rsid w:val="00514A03"/>
    <w:rsid w:val="00516470"/>
    <w:rsid w:val="00516B86"/>
    <w:rsid w:val="00516CCE"/>
    <w:rsid w:val="00517B8A"/>
    <w:rsid w:val="00517E88"/>
    <w:rsid w:val="00520BCF"/>
    <w:rsid w:val="0052283B"/>
    <w:rsid w:val="0052300E"/>
    <w:rsid w:val="00523950"/>
    <w:rsid w:val="0052509A"/>
    <w:rsid w:val="005314C2"/>
    <w:rsid w:val="00534FF6"/>
    <w:rsid w:val="005358FA"/>
    <w:rsid w:val="005369B7"/>
    <w:rsid w:val="00542E4C"/>
    <w:rsid w:val="00545D4F"/>
    <w:rsid w:val="00546A16"/>
    <w:rsid w:val="00546D35"/>
    <w:rsid w:val="00553DE9"/>
    <w:rsid w:val="00557196"/>
    <w:rsid w:val="00560A93"/>
    <w:rsid w:val="005617DE"/>
    <w:rsid w:val="00561BAE"/>
    <w:rsid w:val="0056265F"/>
    <w:rsid w:val="00564208"/>
    <w:rsid w:val="00565117"/>
    <w:rsid w:val="0056605A"/>
    <w:rsid w:val="005672AB"/>
    <w:rsid w:val="00570A98"/>
    <w:rsid w:val="00570E8A"/>
    <w:rsid w:val="00571793"/>
    <w:rsid w:val="00572DD4"/>
    <w:rsid w:val="00576559"/>
    <w:rsid w:val="0058194A"/>
    <w:rsid w:val="00582749"/>
    <w:rsid w:val="00582C87"/>
    <w:rsid w:val="00583FC9"/>
    <w:rsid w:val="0058431D"/>
    <w:rsid w:val="00584542"/>
    <w:rsid w:val="005859CC"/>
    <w:rsid w:val="005863F0"/>
    <w:rsid w:val="00595466"/>
    <w:rsid w:val="00595DB1"/>
    <w:rsid w:val="00595FC6"/>
    <w:rsid w:val="00596559"/>
    <w:rsid w:val="005A068E"/>
    <w:rsid w:val="005A06FF"/>
    <w:rsid w:val="005A2451"/>
    <w:rsid w:val="005A2453"/>
    <w:rsid w:val="005A2B75"/>
    <w:rsid w:val="005A2D22"/>
    <w:rsid w:val="005A31FC"/>
    <w:rsid w:val="005A3F5D"/>
    <w:rsid w:val="005A522E"/>
    <w:rsid w:val="005A59EE"/>
    <w:rsid w:val="005A5A48"/>
    <w:rsid w:val="005A69D9"/>
    <w:rsid w:val="005A7F5C"/>
    <w:rsid w:val="005A7FD2"/>
    <w:rsid w:val="005B015F"/>
    <w:rsid w:val="005B219E"/>
    <w:rsid w:val="005B402C"/>
    <w:rsid w:val="005B5693"/>
    <w:rsid w:val="005B6AE6"/>
    <w:rsid w:val="005B6FB4"/>
    <w:rsid w:val="005C1A79"/>
    <w:rsid w:val="005C5F13"/>
    <w:rsid w:val="005C70A0"/>
    <w:rsid w:val="005D0320"/>
    <w:rsid w:val="005D0370"/>
    <w:rsid w:val="005D094A"/>
    <w:rsid w:val="005D0FD9"/>
    <w:rsid w:val="005D1ACC"/>
    <w:rsid w:val="005D2F3E"/>
    <w:rsid w:val="005D54EC"/>
    <w:rsid w:val="005D66F9"/>
    <w:rsid w:val="005D6CB6"/>
    <w:rsid w:val="005D7750"/>
    <w:rsid w:val="005E1D64"/>
    <w:rsid w:val="005E2807"/>
    <w:rsid w:val="005E5E4D"/>
    <w:rsid w:val="005E7405"/>
    <w:rsid w:val="005F03B6"/>
    <w:rsid w:val="005F1C05"/>
    <w:rsid w:val="005F1D60"/>
    <w:rsid w:val="005F2D69"/>
    <w:rsid w:val="005F431E"/>
    <w:rsid w:val="0060140F"/>
    <w:rsid w:val="006019D3"/>
    <w:rsid w:val="0060374E"/>
    <w:rsid w:val="00604DA3"/>
    <w:rsid w:val="00604F7B"/>
    <w:rsid w:val="00605921"/>
    <w:rsid w:val="00607EC4"/>
    <w:rsid w:val="00610786"/>
    <w:rsid w:val="006116C4"/>
    <w:rsid w:val="0061606F"/>
    <w:rsid w:val="00616E10"/>
    <w:rsid w:val="00617F66"/>
    <w:rsid w:val="00620618"/>
    <w:rsid w:val="006262A3"/>
    <w:rsid w:val="0063189F"/>
    <w:rsid w:val="0063628D"/>
    <w:rsid w:val="00640F5E"/>
    <w:rsid w:val="006415CF"/>
    <w:rsid w:val="00642D95"/>
    <w:rsid w:val="00643038"/>
    <w:rsid w:val="0064783B"/>
    <w:rsid w:val="006500FE"/>
    <w:rsid w:val="006502F4"/>
    <w:rsid w:val="00651CA5"/>
    <w:rsid w:val="00652555"/>
    <w:rsid w:val="00652942"/>
    <w:rsid w:val="00653365"/>
    <w:rsid w:val="006536E3"/>
    <w:rsid w:val="006616F7"/>
    <w:rsid w:val="00664AFC"/>
    <w:rsid w:val="006651E5"/>
    <w:rsid w:val="00666153"/>
    <w:rsid w:val="006725B7"/>
    <w:rsid w:val="00676CAF"/>
    <w:rsid w:val="00680E39"/>
    <w:rsid w:val="00681525"/>
    <w:rsid w:val="00682799"/>
    <w:rsid w:val="006839D9"/>
    <w:rsid w:val="00683C7C"/>
    <w:rsid w:val="00686614"/>
    <w:rsid w:val="006875C2"/>
    <w:rsid w:val="00690015"/>
    <w:rsid w:val="00690126"/>
    <w:rsid w:val="006903BB"/>
    <w:rsid w:val="006919B4"/>
    <w:rsid w:val="0069440D"/>
    <w:rsid w:val="0069489F"/>
    <w:rsid w:val="006959EC"/>
    <w:rsid w:val="0069715B"/>
    <w:rsid w:val="006A050E"/>
    <w:rsid w:val="006A080F"/>
    <w:rsid w:val="006A0AC5"/>
    <w:rsid w:val="006A2938"/>
    <w:rsid w:val="006A319A"/>
    <w:rsid w:val="006A7505"/>
    <w:rsid w:val="006B0CD4"/>
    <w:rsid w:val="006B1D1C"/>
    <w:rsid w:val="006B2F27"/>
    <w:rsid w:val="006B41E9"/>
    <w:rsid w:val="006B656E"/>
    <w:rsid w:val="006B68BC"/>
    <w:rsid w:val="006C0289"/>
    <w:rsid w:val="006C0CB2"/>
    <w:rsid w:val="006C1C5C"/>
    <w:rsid w:val="006C2409"/>
    <w:rsid w:val="006C32DD"/>
    <w:rsid w:val="006C3B83"/>
    <w:rsid w:val="006C4960"/>
    <w:rsid w:val="006C6CAF"/>
    <w:rsid w:val="006C71DE"/>
    <w:rsid w:val="006C77CD"/>
    <w:rsid w:val="006D07BB"/>
    <w:rsid w:val="006D0EEB"/>
    <w:rsid w:val="006D332F"/>
    <w:rsid w:val="006D57AB"/>
    <w:rsid w:val="006D5A04"/>
    <w:rsid w:val="006D5E61"/>
    <w:rsid w:val="006D5EF0"/>
    <w:rsid w:val="006D7AD7"/>
    <w:rsid w:val="006E0480"/>
    <w:rsid w:val="006E0A73"/>
    <w:rsid w:val="006E1629"/>
    <w:rsid w:val="006E163E"/>
    <w:rsid w:val="006E5126"/>
    <w:rsid w:val="006E650F"/>
    <w:rsid w:val="006E7598"/>
    <w:rsid w:val="006F0B22"/>
    <w:rsid w:val="006F154E"/>
    <w:rsid w:val="006F2582"/>
    <w:rsid w:val="006F2B85"/>
    <w:rsid w:val="006F36C2"/>
    <w:rsid w:val="006F5B09"/>
    <w:rsid w:val="006F610D"/>
    <w:rsid w:val="006F65FF"/>
    <w:rsid w:val="006F6C7A"/>
    <w:rsid w:val="007005ED"/>
    <w:rsid w:val="0070272B"/>
    <w:rsid w:val="00702D64"/>
    <w:rsid w:val="00702E8E"/>
    <w:rsid w:val="007030A8"/>
    <w:rsid w:val="007050FC"/>
    <w:rsid w:val="007052C0"/>
    <w:rsid w:val="007109FB"/>
    <w:rsid w:val="00714FB3"/>
    <w:rsid w:val="007162CE"/>
    <w:rsid w:val="007167CC"/>
    <w:rsid w:val="007179BB"/>
    <w:rsid w:val="00720555"/>
    <w:rsid w:val="00723693"/>
    <w:rsid w:val="007243FD"/>
    <w:rsid w:val="007254BA"/>
    <w:rsid w:val="007277A5"/>
    <w:rsid w:val="007307F3"/>
    <w:rsid w:val="0073132C"/>
    <w:rsid w:val="0073235D"/>
    <w:rsid w:val="007325B4"/>
    <w:rsid w:val="00733F5C"/>
    <w:rsid w:val="007352C8"/>
    <w:rsid w:val="007353E0"/>
    <w:rsid w:val="00736E21"/>
    <w:rsid w:val="007370C4"/>
    <w:rsid w:val="007372B4"/>
    <w:rsid w:val="00737A64"/>
    <w:rsid w:val="00737EA9"/>
    <w:rsid w:val="007408CA"/>
    <w:rsid w:val="007419C2"/>
    <w:rsid w:val="007429CB"/>
    <w:rsid w:val="00742F9C"/>
    <w:rsid w:val="0074310D"/>
    <w:rsid w:val="00744663"/>
    <w:rsid w:val="00744E67"/>
    <w:rsid w:val="007451C1"/>
    <w:rsid w:val="007476B3"/>
    <w:rsid w:val="0075111E"/>
    <w:rsid w:val="0075195E"/>
    <w:rsid w:val="00753B63"/>
    <w:rsid w:val="00755A3F"/>
    <w:rsid w:val="00756200"/>
    <w:rsid w:val="00756FCA"/>
    <w:rsid w:val="007570A7"/>
    <w:rsid w:val="00760C9A"/>
    <w:rsid w:val="00761023"/>
    <w:rsid w:val="00761162"/>
    <w:rsid w:val="00762080"/>
    <w:rsid w:val="007631EF"/>
    <w:rsid w:val="00763E28"/>
    <w:rsid w:val="007640CB"/>
    <w:rsid w:val="00764759"/>
    <w:rsid w:val="007649F1"/>
    <w:rsid w:val="0076514E"/>
    <w:rsid w:val="00771DF1"/>
    <w:rsid w:val="0077248F"/>
    <w:rsid w:val="00772B2B"/>
    <w:rsid w:val="00772E4E"/>
    <w:rsid w:val="00775C0B"/>
    <w:rsid w:val="007766F9"/>
    <w:rsid w:val="007769B3"/>
    <w:rsid w:val="00776D5C"/>
    <w:rsid w:val="007770DB"/>
    <w:rsid w:val="0078021F"/>
    <w:rsid w:val="00780D9E"/>
    <w:rsid w:val="00780DDB"/>
    <w:rsid w:val="007812A6"/>
    <w:rsid w:val="007813EE"/>
    <w:rsid w:val="00781E57"/>
    <w:rsid w:val="00782F71"/>
    <w:rsid w:val="00783987"/>
    <w:rsid w:val="00783D0D"/>
    <w:rsid w:val="007856A7"/>
    <w:rsid w:val="00787BB0"/>
    <w:rsid w:val="00790CFB"/>
    <w:rsid w:val="00791996"/>
    <w:rsid w:val="0079328E"/>
    <w:rsid w:val="00793297"/>
    <w:rsid w:val="00793760"/>
    <w:rsid w:val="00795CE6"/>
    <w:rsid w:val="00795D61"/>
    <w:rsid w:val="007964EE"/>
    <w:rsid w:val="00796555"/>
    <w:rsid w:val="00797202"/>
    <w:rsid w:val="007A1180"/>
    <w:rsid w:val="007A2F7F"/>
    <w:rsid w:val="007A3826"/>
    <w:rsid w:val="007A47F2"/>
    <w:rsid w:val="007A4EA0"/>
    <w:rsid w:val="007A4FA8"/>
    <w:rsid w:val="007A5078"/>
    <w:rsid w:val="007A7410"/>
    <w:rsid w:val="007A7540"/>
    <w:rsid w:val="007B0D0E"/>
    <w:rsid w:val="007B142D"/>
    <w:rsid w:val="007B2D56"/>
    <w:rsid w:val="007B3C84"/>
    <w:rsid w:val="007B76C1"/>
    <w:rsid w:val="007C1435"/>
    <w:rsid w:val="007C15B9"/>
    <w:rsid w:val="007C1F89"/>
    <w:rsid w:val="007C516E"/>
    <w:rsid w:val="007C59F3"/>
    <w:rsid w:val="007C7706"/>
    <w:rsid w:val="007C779D"/>
    <w:rsid w:val="007D0E6D"/>
    <w:rsid w:val="007D2022"/>
    <w:rsid w:val="007D3490"/>
    <w:rsid w:val="007D3E9A"/>
    <w:rsid w:val="007D44BE"/>
    <w:rsid w:val="007D4A2A"/>
    <w:rsid w:val="007D4B8D"/>
    <w:rsid w:val="007D6169"/>
    <w:rsid w:val="007D6C8C"/>
    <w:rsid w:val="007D7030"/>
    <w:rsid w:val="007D716F"/>
    <w:rsid w:val="007D7632"/>
    <w:rsid w:val="007D7A15"/>
    <w:rsid w:val="007E184D"/>
    <w:rsid w:val="007E205E"/>
    <w:rsid w:val="007E2449"/>
    <w:rsid w:val="007E38D2"/>
    <w:rsid w:val="007E475E"/>
    <w:rsid w:val="007E4E0F"/>
    <w:rsid w:val="007E6BD2"/>
    <w:rsid w:val="007E7E57"/>
    <w:rsid w:val="007F1A90"/>
    <w:rsid w:val="007F1C80"/>
    <w:rsid w:val="007F235A"/>
    <w:rsid w:val="007F2B2B"/>
    <w:rsid w:val="007F2D7D"/>
    <w:rsid w:val="007F4E95"/>
    <w:rsid w:val="00800A28"/>
    <w:rsid w:val="00804A80"/>
    <w:rsid w:val="00806C02"/>
    <w:rsid w:val="0080750E"/>
    <w:rsid w:val="00810696"/>
    <w:rsid w:val="00810E0E"/>
    <w:rsid w:val="008129D0"/>
    <w:rsid w:val="00813469"/>
    <w:rsid w:val="00813F45"/>
    <w:rsid w:val="00815128"/>
    <w:rsid w:val="00815789"/>
    <w:rsid w:val="00817C97"/>
    <w:rsid w:val="00820828"/>
    <w:rsid w:val="00820C68"/>
    <w:rsid w:val="00820CDC"/>
    <w:rsid w:val="0082416B"/>
    <w:rsid w:val="00831580"/>
    <w:rsid w:val="00831764"/>
    <w:rsid w:val="008325D5"/>
    <w:rsid w:val="008327B3"/>
    <w:rsid w:val="00833D32"/>
    <w:rsid w:val="00834506"/>
    <w:rsid w:val="008355A0"/>
    <w:rsid w:val="008358F8"/>
    <w:rsid w:val="0083638C"/>
    <w:rsid w:val="00837767"/>
    <w:rsid w:val="008408C5"/>
    <w:rsid w:val="0084242E"/>
    <w:rsid w:val="00843F0A"/>
    <w:rsid w:val="00845F1E"/>
    <w:rsid w:val="00846EBA"/>
    <w:rsid w:val="0084726B"/>
    <w:rsid w:val="00847491"/>
    <w:rsid w:val="00851082"/>
    <w:rsid w:val="0085129C"/>
    <w:rsid w:val="00851BEC"/>
    <w:rsid w:val="00852879"/>
    <w:rsid w:val="00852ABE"/>
    <w:rsid w:val="008540C4"/>
    <w:rsid w:val="00854B78"/>
    <w:rsid w:val="008552B9"/>
    <w:rsid w:val="00857F3E"/>
    <w:rsid w:val="00860120"/>
    <w:rsid w:val="00862D1E"/>
    <w:rsid w:val="008632FB"/>
    <w:rsid w:val="00863BB1"/>
    <w:rsid w:val="008643EE"/>
    <w:rsid w:val="00866602"/>
    <w:rsid w:val="008706C1"/>
    <w:rsid w:val="008729A4"/>
    <w:rsid w:val="00872B49"/>
    <w:rsid w:val="00875220"/>
    <w:rsid w:val="008755FD"/>
    <w:rsid w:val="00876E13"/>
    <w:rsid w:val="00877424"/>
    <w:rsid w:val="00881CBB"/>
    <w:rsid w:val="00882821"/>
    <w:rsid w:val="00885259"/>
    <w:rsid w:val="008859DA"/>
    <w:rsid w:val="00885D60"/>
    <w:rsid w:val="008916FE"/>
    <w:rsid w:val="00892333"/>
    <w:rsid w:val="0089369A"/>
    <w:rsid w:val="00894FE1"/>
    <w:rsid w:val="008973E2"/>
    <w:rsid w:val="008A18E3"/>
    <w:rsid w:val="008A2897"/>
    <w:rsid w:val="008A4B4B"/>
    <w:rsid w:val="008A6534"/>
    <w:rsid w:val="008B50BF"/>
    <w:rsid w:val="008B5BDD"/>
    <w:rsid w:val="008B6083"/>
    <w:rsid w:val="008B7F57"/>
    <w:rsid w:val="008C15F8"/>
    <w:rsid w:val="008C32F6"/>
    <w:rsid w:val="008C464C"/>
    <w:rsid w:val="008C5E9E"/>
    <w:rsid w:val="008C640B"/>
    <w:rsid w:val="008D0297"/>
    <w:rsid w:val="008D0FC1"/>
    <w:rsid w:val="008D1476"/>
    <w:rsid w:val="008D25A2"/>
    <w:rsid w:val="008D3E30"/>
    <w:rsid w:val="008D4AB3"/>
    <w:rsid w:val="008D50A2"/>
    <w:rsid w:val="008D793C"/>
    <w:rsid w:val="008E010B"/>
    <w:rsid w:val="008E4635"/>
    <w:rsid w:val="008E672D"/>
    <w:rsid w:val="008F1F3D"/>
    <w:rsid w:val="008F24D6"/>
    <w:rsid w:val="008F296B"/>
    <w:rsid w:val="008F2C2B"/>
    <w:rsid w:val="008F501F"/>
    <w:rsid w:val="008F5B9F"/>
    <w:rsid w:val="009005E0"/>
    <w:rsid w:val="009033D7"/>
    <w:rsid w:val="00903E77"/>
    <w:rsid w:val="009048A2"/>
    <w:rsid w:val="00904B0B"/>
    <w:rsid w:val="009075A1"/>
    <w:rsid w:val="00913143"/>
    <w:rsid w:val="00916CA7"/>
    <w:rsid w:val="00917265"/>
    <w:rsid w:val="009203DE"/>
    <w:rsid w:val="00922571"/>
    <w:rsid w:val="00923C55"/>
    <w:rsid w:val="00926734"/>
    <w:rsid w:val="00926F74"/>
    <w:rsid w:val="00931456"/>
    <w:rsid w:val="00933386"/>
    <w:rsid w:val="0093623C"/>
    <w:rsid w:val="00940746"/>
    <w:rsid w:val="009412B9"/>
    <w:rsid w:val="009434E2"/>
    <w:rsid w:val="00943C75"/>
    <w:rsid w:val="00943EB6"/>
    <w:rsid w:val="00944AE1"/>
    <w:rsid w:val="00946DC4"/>
    <w:rsid w:val="00947846"/>
    <w:rsid w:val="00950AAF"/>
    <w:rsid w:val="00951204"/>
    <w:rsid w:val="009516F8"/>
    <w:rsid w:val="00952816"/>
    <w:rsid w:val="00954914"/>
    <w:rsid w:val="0095706F"/>
    <w:rsid w:val="009574F2"/>
    <w:rsid w:val="009604F0"/>
    <w:rsid w:val="0096061A"/>
    <w:rsid w:val="00963CCF"/>
    <w:rsid w:val="00964F3D"/>
    <w:rsid w:val="0096727D"/>
    <w:rsid w:val="00967DB9"/>
    <w:rsid w:val="00973259"/>
    <w:rsid w:val="00973357"/>
    <w:rsid w:val="009739C9"/>
    <w:rsid w:val="00974DBA"/>
    <w:rsid w:val="00974DC8"/>
    <w:rsid w:val="00976218"/>
    <w:rsid w:val="00984205"/>
    <w:rsid w:val="00984AAD"/>
    <w:rsid w:val="00984BFF"/>
    <w:rsid w:val="00986FCF"/>
    <w:rsid w:val="00990508"/>
    <w:rsid w:val="00990728"/>
    <w:rsid w:val="00994F54"/>
    <w:rsid w:val="009950D3"/>
    <w:rsid w:val="00996A4E"/>
    <w:rsid w:val="00996C3D"/>
    <w:rsid w:val="00997013"/>
    <w:rsid w:val="009974E9"/>
    <w:rsid w:val="009A120A"/>
    <w:rsid w:val="009A132B"/>
    <w:rsid w:val="009A19E4"/>
    <w:rsid w:val="009A23FF"/>
    <w:rsid w:val="009A31C7"/>
    <w:rsid w:val="009A3E1D"/>
    <w:rsid w:val="009A556A"/>
    <w:rsid w:val="009A6823"/>
    <w:rsid w:val="009A7309"/>
    <w:rsid w:val="009A7E8D"/>
    <w:rsid w:val="009B0CCD"/>
    <w:rsid w:val="009B11A5"/>
    <w:rsid w:val="009B18BD"/>
    <w:rsid w:val="009B3198"/>
    <w:rsid w:val="009B41AC"/>
    <w:rsid w:val="009B4570"/>
    <w:rsid w:val="009B5808"/>
    <w:rsid w:val="009B5AE3"/>
    <w:rsid w:val="009B69D8"/>
    <w:rsid w:val="009B6A88"/>
    <w:rsid w:val="009B6F68"/>
    <w:rsid w:val="009C1113"/>
    <w:rsid w:val="009C3B11"/>
    <w:rsid w:val="009C4B8B"/>
    <w:rsid w:val="009C531E"/>
    <w:rsid w:val="009D2291"/>
    <w:rsid w:val="009D35B7"/>
    <w:rsid w:val="009D3A19"/>
    <w:rsid w:val="009D3BDB"/>
    <w:rsid w:val="009D4295"/>
    <w:rsid w:val="009D4450"/>
    <w:rsid w:val="009D525F"/>
    <w:rsid w:val="009D71B8"/>
    <w:rsid w:val="009D7441"/>
    <w:rsid w:val="009E1A6A"/>
    <w:rsid w:val="009E1FD0"/>
    <w:rsid w:val="009E2F54"/>
    <w:rsid w:val="009E3875"/>
    <w:rsid w:val="009E3E7F"/>
    <w:rsid w:val="009E53A4"/>
    <w:rsid w:val="009F09C8"/>
    <w:rsid w:val="009F1055"/>
    <w:rsid w:val="009F1ED9"/>
    <w:rsid w:val="009F41F6"/>
    <w:rsid w:val="009F5625"/>
    <w:rsid w:val="009F5D34"/>
    <w:rsid w:val="009F6032"/>
    <w:rsid w:val="009F6256"/>
    <w:rsid w:val="00A00E0F"/>
    <w:rsid w:val="00A02901"/>
    <w:rsid w:val="00A039D6"/>
    <w:rsid w:val="00A03DCB"/>
    <w:rsid w:val="00A06126"/>
    <w:rsid w:val="00A06415"/>
    <w:rsid w:val="00A07D08"/>
    <w:rsid w:val="00A11D0C"/>
    <w:rsid w:val="00A122B7"/>
    <w:rsid w:val="00A141C4"/>
    <w:rsid w:val="00A1524B"/>
    <w:rsid w:val="00A15A4E"/>
    <w:rsid w:val="00A22936"/>
    <w:rsid w:val="00A26FEA"/>
    <w:rsid w:val="00A27F60"/>
    <w:rsid w:val="00A308DD"/>
    <w:rsid w:val="00A33128"/>
    <w:rsid w:val="00A33172"/>
    <w:rsid w:val="00A3336A"/>
    <w:rsid w:val="00A337D5"/>
    <w:rsid w:val="00A3511F"/>
    <w:rsid w:val="00A35A17"/>
    <w:rsid w:val="00A3753D"/>
    <w:rsid w:val="00A4031A"/>
    <w:rsid w:val="00A42429"/>
    <w:rsid w:val="00A43C00"/>
    <w:rsid w:val="00A44F94"/>
    <w:rsid w:val="00A451F7"/>
    <w:rsid w:val="00A47FD4"/>
    <w:rsid w:val="00A53DD4"/>
    <w:rsid w:val="00A5444D"/>
    <w:rsid w:val="00A54BBC"/>
    <w:rsid w:val="00A54E6B"/>
    <w:rsid w:val="00A600A3"/>
    <w:rsid w:val="00A60FE3"/>
    <w:rsid w:val="00A6174E"/>
    <w:rsid w:val="00A62845"/>
    <w:rsid w:val="00A650C4"/>
    <w:rsid w:val="00A65EC6"/>
    <w:rsid w:val="00A66C89"/>
    <w:rsid w:val="00A73C75"/>
    <w:rsid w:val="00A7652B"/>
    <w:rsid w:val="00A77467"/>
    <w:rsid w:val="00A77D00"/>
    <w:rsid w:val="00A80592"/>
    <w:rsid w:val="00A812C8"/>
    <w:rsid w:val="00A8187C"/>
    <w:rsid w:val="00A81BF5"/>
    <w:rsid w:val="00A84294"/>
    <w:rsid w:val="00A909DC"/>
    <w:rsid w:val="00A936E7"/>
    <w:rsid w:val="00A94322"/>
    <w:rsid w:val="00A94DF5"/>
    <w:rsid w:val="00A955FC"/>
    <w:rsid w:val="00A9617B"/>
    <w:rsid w:val="00AA1702"/>
    <w:rsid w:val="00AA199A"/>
    <w:rsid w:val="00AA2C60"/>
    <w:rsid w:val="00AA4B29"/>
    <w:rsid w:val="00AA5A8D"/>
    <w:rsid w:val="00AB000E"/>
    <w:rsid w:val="00AB028C"/>
    <w:rsid w:val="00AB140A"/>
    <w:rsid w:val="00AB29E0"/>
    <w:rsid w:val="00AB3CD6"/>
    <w:rsid w:val="00AB416B"/>
    <w:rsid w:val="00AB441D"/>
    <w:rsid w:val="00AB6E47"/>
    <w:rsid w:val="00AC0F5A"/>
    <w:rsid w:val="00AC1EA1"/>
    <w:rsid w:val="00AC3967"/>
    <w:rsid w:val="00AC5CFF"/>
    <w:rsid w:val="00AC5D4B"/>
    <w:rsid w:val="00AC5EBB"/>
    <w:rsid w:val="00AC61AC"/>
    <w:rsid w:val="00AC6A0F"/>
    <w:rsid w:val="00AC711C"/>
    <w:rsid w:val="00AD06AB"/>
    <w:rsid w:val="00AD0C44"/>
    <w:rsid w:val="00AD2235"/>
    <w:rsid w:val="00AD2418"/>
    <w:rsid w:val="00AD262E"/>
    <w:rsid w:val="00AD2FD4"/>
    <w:rsid w:val="00AD54DA"/>
    <w:rsid w:val="00AD77DB"/>
    <w:rsid w:val="00AE0DF1"/>
    <w:rsid w:val="00AE1638"/>
    <w:rsid w:val="00AE2880"/>
    <w:rsid w:val="00AE64A3"/>
    <w:rsid w:val="00AE77C5"/>
    <w:rsid w:val="00AF0DE2"/>
    <w:rsid w:val="00AF37D3"/>
    <w:rsid w:val="00AF4040"/>
    <w:rsid w:val="00AF447E"/>
    <w:rsid w:val="00AF5467"/>
    <w:rsid w:val="00AF63A3"/>
    <w:rsid w:val="00B0133B"/>
    <w:rsid w:val="00B02468"/>
    <w:rsid w:val="00B02930"/>
    <w:rsid w:val="00B0589E"/>
    <w:rsid w:val="00B05A44"/>
    <w:rsid w:val="00B07B7A"/>
    <w:rsid w:val="00B13083"/>
    <w:rsid w:val="00B13790"/>
    <w:rsid w:val="00B16E95"/>
    <w:rsid w:val="00B179B8"/>
    <w:rsid w:val="00B17E33"/>
    <w:rsid w:val="00B20F16"/>
    <w:rsid w:val="00B21053"/>
    <w:rsid w:val="00B21D18"/>
    <w:rsid w:val="00B224AD"/>
    <w:rsid w:val="00B2367A"/>
    <w:rsid w:val="00B25859"/>
    <w:rsid w:val="00B260FD"/>
    <w:rsid w:val="00B26750"/>
    <w:rsid w:val="00B267DC"/>
    <w:rsid w:val="00B30AF9"/>
    <w:rsid w:val="00B361A9"/>
    <w:rsid w:val="00B365C6"/>
    <w:rsid w:val="00B366B4"/>
    <w:rsid w:val="00B36C82"/>
    <w:rsid w:val="00B36F2A"/>
    <w:rsid w:val="00B4038F"/>
    <w:rsid w:val="00B41681"/>
    <w:rsid w:val="00B41F45"/>
    <w:rsid w:val="00B4474F"/>
    <w:rsid w:val="00B53499"/>
    <w:rsid w:val="00B608D7"/>
    <w:rsid w:val="00B62D93"/>
    <w:rsid w:val="00B649E7"/>
    <w:rsid w:val="00B653D8"/>
    <w:rsid w:val="00B65CFA"/>
    <w:rsid w:val="00B66903"/>
    <w:rsid w:val="00B715FE"/>
    <w:rsid w:val="00B72B07"/>
    <w:rsid w:val="00B774CF"/>
    <w:rsid w:val="00B80EB5"/>
    <w:rsid w:val="00B80F20"/>
    <w:rsid w:val="00B816B3"/>
    <w:rsid w:val="00B831C0"/>
    <w:rsid w:val="00B8537C"/>
    <w:rsid w:val="00B856C5"/>
    <w:rsid w:val="00B86E58"/>
    <w:rsid w:val="00B875BB"/>
    <w:rsid w:val="00B90727"/>
    <w:rsid w:val="00B90E5B"/>
    <w:rsid w:val="00B955E8"/>
    <w:rsid w:val="00B9649E"/>
    <w:rsid w:val="00B96F49"/>
    <w:rsid w:val="00BA02FC"/>
    <w:rsid w:val="00BA399C"/>
    <w:rsid w:val="00BA3B42"/>
    <w:rsid w:val="00BA44E1"/>
    <w:rsid w:val="00BA54C1"/>
    <w:rsid w:val="00BA63F4"/>
    <w:rsid w:val="00BB013B"/>
    <w:rsid w:val="00BB03F7"/>
    <w:rsid w:val="00BB1FAF"/>
    <w:rsid w:val="00BB2BB7"/>
    <w:rsid w:val="00BB303D"/>
    <w:rsid w:val="00BB32C4"/>
    <w:rsid w:val="00BB3C6E"/>
    <w:rsid w:val="00BB481E"/>
    <w:rsid w:val="00BB4C8F"/>
    <w:rsid w:val="00BB5F26"/>
    <w:rsid w:val="00BC133E"/>
    <w:rsid w:val="00BC1DC0"/>
    <w:rsid w:val="00BC3DA4"/>
    <w:rsid w:val="00BD1BA7"/>
    <w:rsid w:val="00BD43EF"/>
    <w:rsid w:val="00BD5E25"/>
    <w:rsid w:val="00BD5F98"/>
    <w:rsid w:val="00BD6BA1"/>
    <w:rsid w:val="00BD7BDB"/>
    <w:rsid w:val="00BE5CE3"/>
    <w:rsid w:val="00BE65AC"/>
    <w:rsid w:val="00BE768C"/>
    <w:rsid w:val="00BE7BD7"/>
    <w:rsid w:val="00BF0085"/>
    <w:rsid w:val="00BF2D90"/>
    <w:rsid w:val="00BF385A"/>
    <w:rsid w:val="00BF4F05"/>
    <w:rsid w:val="00BF5613"/>
    <w:rsid w:val="00BF6DF6"/>
    <w:rsid w:val="00C00B46"/>
    <w:rsid w:val="00C014EB"/>
    <w:rsid w:val="00C01FB3"/>
    <w:rsid w:val="00C0228D"/>
    <w:rsid w:val="00C02960"/>
    <w:rsid w:val="00C02E0F"/>
    <w:rsid w:val="00C03397"/>
    <w:rsid w:val="00C10B1B"/>
    <w:rsid w:val="00C12A12"/>
    <w:rsid w:val="00C13021"/>
    <w:rsid w:val="00C13DFC"/>
    <w:rsid w:val="00C148CC"/>
    <w:rsid w:val="00C16816"/>
    <w:rsid w:val="00C1690C"/>
    <w:rsid w:val="00C17658"/>
    <w:rsid w:val="00C22AD1"/>
    <w:rsid w:val="00C23686"/>
    <w:rsid w:val="00C24519"/>
    <w:rsid w:val="00C245D3"/>
    <w:rsid w:val="00C2541C"/>
    <w:rsid w:val="00C255F9"/>
    <w:rsid w:val="00C277AE"/>
    <w:rsid w:val="00C30241"/>
    <w:rsid w:val="00C30D5D"/>
    <w:rsid w:val="00C31668"/>
    <w:rsid w:val="00C32843"/>
    <w:rsid w:val="00C32956"/>
    <w:rsid w:val="00C341DB"/>
    <w:rsid w:val="00C343E5"/>
    <w:rsid w:val="00C356AF"/>
    <w:rsid w:val="00C36628"/>
    <w:rsid w:val="00C3740F"/>
    <w:rsid w:val="00C445C4"/>
    <w:rsid w:val="00C45F1E"/>
    <w:rsid w:val="00C462DE"/>
    <w:rsid w:val="00C46882"/>
    <w:rsid w:val="00C50767"/>
    <w:rsid w:val="00C522AA"/>
    <w:rsid w:val="00C55A50"/>
    <w:rsid w:val="00C56864"/>
    <w:rsid w:val="00C56DCE"/>
    <w:rsid w:val="00C57C83"/>
    <w:rsid w:val="00C618E9"/>
    <w:rsid w:val="00C6291F"/>
    <w:rsid w:val="00C63DBC"/>
    <w:rsid w:val="00C64BDD"/>
    <w:rsid w:val="00C6598B"/>
    <w:rsid w:val="00C65C4B"/>
    <w:rsid w:val="00C6691F"/>
    <w:rsid w:val="00C672B0"/>
    <w:rsid w:val="00C67A93"/>
    <w:rsid w:val="00C67DF1"/>
    <w:rsid w:val="00C73224"/>
    <w:rsid w:val="00C73B17"/>
    <w:rsid w:val="00C75962"/>
    <w:rsid w:val="00C76915"/>
    <w:rsid w:val="00C76C48"/>
    <w:rsid w:val="00C76E5C"/>
    <w:rsid w:val="00C82230"/>
    <w:rsid w:val="00C82E70"/>
    <w:rsid w:val="00C84B3F"/>
    <w:rsid w:val="00C8603E"/>
    <w:rsid w:val="00C8748A"/>
    <w:rsid w:val="00C874F4"/>
    <w:rsid w:val="00C903FA"/>
    <w:rsid w:val="00C90E23"/>
    <w:rsid w:val="00C9123E"/>
    <w:rsid w:val="00C919EC"/>
    <w:rsid w:val="00C926C0"/>
    <w:rsid w:val="00C928DC"/>
    <w:rsid w:val="00C92C1A"/>
    <w:rsid w:val="00C92CBF"/>
    <w:rsid w:val="00C962C9"/>
    <w:rsid w:val="00C96CF9"/>
    <w:rsid w:val="00CA1225"/>
    <w:rsid w:val="00CA23F9"/>
    <w:rsid w:val="00CA28F3"/>
    <w:rsid w:val="00CA2B28"/>
    <w:rsid w:val="00CA42DE"/>
    <w:rsid w:val="00CA6EEA"/>
    <w:rsid w:val="00CB08A9"/>
    <w:rsid w:val="00CB0C9A"/>
    <w:rsid w:val="00CB0F13"/>
    <w:rsid w:val="00CB4094"/>
    <w:rsid w:val="00CB4FCD"/>
    <w:rsid w:val="00CB5859"/>
    <w:rsid w:val="00CB61AB"/>
    <w:rsid w:val="00CB79B9"/>
    <w:rsid w:val="00CC0551"/>
    <w:rsid w:val="00CC0DCD"/>
    <w:rsid w:val="00CC2AB9"/>
    <w:rsid w:val="00CC31EB"/>
    <w:rsid w:val="00CC4EEE"/>
    <w:rsid w:val="00CC61F6"/>
    <w:rsid w:val="00CC71A8"/>
    <w:rsid w:val="00CC7284"/>
    <w:rsid w:val="00CD0218"/>
    <w:rsid w:val="00CD07BC"/>
    <w:rsid w:val="00CD2990"/>
    <w:rsid w:val="00CD434C"/>
    <w:rsid w:val="00CD466A"/>
    <w:rsid w:val="00CD6870"/>
    <w:rsid w:val="00CD7F46"/>
    <w:rsid w:val="00CE0556"/>
    <w:rsid w:val="00CE23E8"/>
    <w:rsid w:val="00CE3534"/>
    <w:rsid w:val="00CE54F8"/>
    <w:rsid w:val="00CF2902"/>
    <w:rsid w:val="00CF36B6"/>
    <w:rsid w:val="00CF6589"/>
    <w:rsid w:val="00CF68BD"/>
    <w:rsid w:val="00D00F8C"/>
    <w:rsid w:val="00D00F8E"/>
    <w:rsid w:val="00D011B7"/>
    <w:rsid w:val="00D05556"/>
    <w:rsid w:val="00D0749C"/>
    <w:rsid w:val="00D079A5"/>
    <w:rsid w:val="00D102C8"/>
    <w:rsid w:val="00D112DF"/>
    <w:rsid w:val="00D11E67"/>
    <w:rsid w:val="00D12B33"/>
    <w:rsid w:val="00D13259"/>
    <w:rsid w:val="00D15917"/>
    <w:rsid w:val="00D15E56"/>
    <w:rsid w:val="00D175E2"/>
    <w:rsid w:val="00D17B1E"/>
    <w:rsid w:val="00D20CC1"/>
    <w:rsid w:val="00D21162"/>
    <w:rsid w:val="00D215AE"/>
    <w:rsid w:val="00D2176B"/>
    <w:rsid w:val="00D23556"/>
    <w:rsid w:val="00D2407F"/>
    <w:rsid w:val="00D254B5"/>
    <w:rsid w:val="00D25668"/>
    <w:rsid w:val="00D25805"/>
    <w:rsid w:val="00D259ED"/>
    <w:rsid w:val="00D25FC0"/>
    <w:rsid w:val="00D26CA8"/>
    <w:rsid w:val="00D27316"/>
    <w:rsid w:val="00D27439"/>
    <w:rsid w:val="00D27FAA"/>
    <w:rsid w:val="00D3044A"/>
    <w:rsid w:val="00D31785"/>
    <w:rsid w:val="00D326CF"/>
    <w:rsid w:val="00D32CFD"/>
    <w:rsid w:val="00D3354C"/>
    <w:rsid w:val="00D33755"/>
    <w:rsid w:val="00D346FE"/>
    <w:rsid w:val="00D41DF5"/>
    <w:rsid w:val="00D42E86"/>
    <w:rsid w:val="00D435D4"/>
    <w:rsid w:val="00D45C77"/>
    <w:rsid w:val="00D46247"/>
    <w:rsid w:val="00D469EE"/>
    <w:rsid w:val="00D46A79"/>
    <w:rsid w:val="00D47102"/>
    <w:rsid w:val="00D47342"/>
    <w:rsid w:val="00D47DED"/>
    <w:rsid w:val="00D500AB"/>
    <w:rsid w:val="00D51CEE"/>
    <w:rsid w:val="00D522A7"/>
    <w:rsid w:val="00D52AFC"/>
    <w:rsid w:val="00D53DFF"/>
    <w:rsid w:val="00D54603"/>
    <w:rsid w:val="00D56761"/>
    <w:rsid w:val="00D56B8B"/>
    <w:rsid w:val="00D5742E"/>
    <w:rsid w:val="00D57689"/>
    <w:rsid w:val="00D576A0"/>
    <w:rsid w:val="00D61F67"/>
    <w:rsid w:val="00D63483"/>
    <w:rsid w:val="00D65020"/>
    <w:rsid w:val="00D65EE7"/>
    <w:rsid w:val="00D6656F"/>
    <w:rsid w:val="00D6725C"/>
    <w:rsid w:val="00D7079E"/>
    <w:rsid w:val="00D71F04"/>
    <w:rsid w:val="00D73840"/>
    <w:rsid w:val="00D73F98"/>
    <w:rsid w:val="00D74C4B"/>
    <w:rsid w:val="00D75472"/>
    <w:rsid w:val="00D820B9"/>
    <w:rsid w:val="00D83660"/>
    <w:rsid w:val="00D85803"/>
    <w:rsid w:val="00D87807"/>
    <w:rsid w:val="00D90590"/>
    <w:rsid w:val="00D906B2"/>
    <w:rsid w:val="00D91CDB"/>
    <w:rsid w:val="00D92370"/>
    <w:rsid w:val="00D92DDE"/>
    <w:rsid w:val="00D939D5"/>
    <w:rsid w:val="00D93CE1"/>
    <w:rsid w:val="00D94304"/>
    <w:rsid w:val="00D96593"/>
    <w:rsid w:val="00D965F9"/>
    <w:rsid w:val="00D97003"/>
    <w:rsid w:val="00DA127A"/>
    <w:rsid w:val="00DA4BEC"/>
    <w:rsid w:val="00DA6DA1"/>
    <w:rsid w:val="00DB0EFF"/>
    <w:rsid w:val="00DB2B5E"/>
    <w:rsid w:val="00DB3AA4"/>
    <w:rsid w:val="00DB42A9"/>
    <w:rsid w:val="00DB47AF"/>
    <w:rsid w:val="00DB4FA6"/>
    <w:rsid w:val="00DB5378"/>
    <w:rsid w:val="00DB68EE"/>
    <w:rsid w:val="00DB7E43"/>
    <w:rsid w:val="00DC1853"/>
    <w:rsid w:val="00DC277B"/>
    <w:rsid w:val="00DC3061"/>
    <w:rsid w:val="00DC4FA4"/>
    <w:rsid w:val="00DC5485"/>
    <w:rsid w:val="00DC6565"/>
    <w:rsid w:val="00DC6837"/>
    <w:rsid w:val="00DC6A70"/>
    <w:rsid w:val="00DC707E"/>
    <w:rsid w:val="00DC7372"/>
    <w:rsid w:val="00DC7DB5"/>
    <w:rsid w:val="00DD07F5"/>
    <w:rsid w:val="00DD17DF"/>
    <w:rsid w:val="00DD200A"/>
    <w:rsid w:val="00DD2E4E"/>
    <w:rsid w:val="00DD483F"/>
    <w:rsid w:val="00DD619B"/>
    <w:rsid w:val="00DD7245"/>
    <w:rsid w:val="00DD7E00"/>
    <w:rsid w:val="00DE1946"/>
    <w:rsid w:val="00DE1ECC"/>
    <w:rsid w:val="00DE21FF"/>
    <w:rsid w:val="00DE4BA0"/>
    <w:rsid w:val="00DE6A65"/>
    <w:rsid w:val="00DE6FB6"/>
    <w:rsid w:val="00DE7568"/>
    <w:rsid w:val="00DE7760"/>
    <w:rsid w:val="00DF0B9E"/>
    <w:rsid w:val="00DF497D"/>
    <w:rsid w:val="00DF5297"/>
    <w:rsid w:val="00DF56E4"/>
    <w:rsid w:val="00DF5951"/>
    <w:rsid w:val="00DF6932"/>
    <w:rsid w:val="00DF716B"/>
    <w:rsid w:val="00DF71E6"/>
    <w:rsid w:val="00E00C7C"/>
    <w:rsid w:val="00E03437"/>
    <w:rsid w:val="00E04D94"/>
    <w:rsid w:val="00E052D7"/>
    <w:rsid w:val="00E067E5"/>
    <w:rsid w:val="00E06C16"/>
    <w:rsid w:val="00E10EB9"/>
    <w:rsid w:val="00E12506"/>
    <w:rsid w:val="00E12918"/>
    <w:rsid w:val="00E12FDE"/>
    <w:rsid w:val="00E14CA5"/>
    <w:rsid w:val="00E15115"/>
    <w:rsid w:val="00E1540F"/>
    <w:rsid w:val="00E17697"/>
    <w:rsid w:val="00E20755"/>
    <w:rsid w:val="00E20A3F"/>
    <w:rsid w:val="00E20E31"/>
    <w:rsid w:val="00E241A3"/>
    <w:rsid w:val="00E24888"/>
    <w:rsid w:val="00E26884"/>
    <w:rsid w:val="00E272D6"/>
    <w:rsid w:val="00E31513"/>
    <w:rsid w:val="00E326D7"/>
    <w:rsid w:val="00E32DE6"/>
    <w:rsid w:val="00E33F05"/>
    <w:rsid w:val="00E340E6"/>
    <w:rsid w:val="00E341B6"/>
    <w:rsid w:val="00E3456B"/>
    <w:rsid w:val="00E356D1"/>
    <w:rsid w:val="00E36D61"/>
    <w:rsid w:val="00E40087"/>
    <w:rsid w:val="00E40DC4"/>
    <w:rsid w:val="00E414FD"/>
    <w:rsid w:val="00E4190D"/>
    <w:rsid w:val="00E429B7"/>
    <w:rsid w:val="00E430C4"/>
    <w:rsid w:val="00E4416C"/>
    <w:rsid w:val="00E44643"/>
    <w:rsid w:val="00E44B90"/>
    <w:rsid w:val="00E44E1D"/>
    <w:rsid w:val="00E45199"/>
    <w:rsid w:val="00E45A7F"/>
    <w:rsid w:val="00E4769D"/>
    <w:rsid w:val="00E50157"/>
    <w:rsid w:val="00E50D5F"/>
    <w:rsid w:val="00E54725"/>
    <w:rsid w:val="00E549F2"/>
    <w:rsid w:val="00E54D74"/>
    <w:rsid w:val="00E5527D"/>
    <w:rsid w:val="00E5534B"/>
    <w:rsid w:val="00E56232"/>
    <w:rsid w:val="00E57BC4"/>
    <w:rsid w:val="00E63DC7"/>
    <w:rsid w:val="00E64D3A"/>
    <w:rsid w:val="00E6535F"/>
    <w:rsid w:val="00E71CA5"/>
    <w:rsid w:val="00E71FAE"/>
    <w:rsid w:val="00E721D9"/>
    <w:rsid w:val="00E727EC"/>
    <w:rsid w:val="00E73092"/>
    <w:rsid w:val="00E738FC"/>
    <w:rsid w:val="00E73D92"/>
    <w:rsid w:val="00E763FF"/>
    <w:rsid w:val="00E77D70"/>
    <w:rsid w:val="00E822A0"/>
    <w:rsid w:val="00E86725"/>
    <w:rsid w:val="00E87918"/>
    <w:rsid w:val="00E87CAA"/>
    <w:rsid w:val="00E91138"/>
    <w:rsid w:val="00E92661"/>
    <w:rsid w:val="00E936E7"/>
    <w:rsid w:val="00E93A3D"/>
    <w:rsid w:val="00E93B14"/>
    <w:rsid w:val="00E94005"/>
    <w:rsid w:val="00E96D6C"/>
    <w:rsid w:val="00EA4331"/>
    <w:rsid w:val="00EA4A2F"/>
    <w:rsid w:val="00EA5F13"/>
    <w:rsid w:val="00EA6753"/>
    <w:rsid w:val="00EA70D7"/>
    <w:rsid w:val="00EA77A0"/>
    <w:rsid w:val="00EB1124"/>
    <w:rsid w:val="00EB3023"/>
    <w:rsid w:val="00EB37DD"/>
    <w:rsid w:val="00EB7317"/>
    <w:rsid w:val="00EC0375"/>
    <w:rsid w:val="00EC2B51"/>
    <w:rsid w:val="00EC2FF5"/>
    <w:rsid w:val="00EC3F5C"/>
    <w:rsid w:val="00EC6A24"/>
    <w:rsid w:val="00EC7CA3"/>
    <w:rsid w:val="00ED10B4"/>
    <w:rsid w:val="00ED2F2D"/>
    <w:rsid w:val="00ED317C"/>
    <w:rsid w:val="00ED3F40"/>
    <w:rsid w:val="00ED712D"/>
    <w:rsid w:val="00ED73FB"/>
    <w:rsid w:val="00ED774E"/>
    <w:rsid w:val="00EE1A30"/>
    <w:rsid w:val="00EE21B9"/>
    <w:rsid w:val="00EE233B"/>
    <w:rsid w:val="00EE504D"/>
    <w:rsid w:val="00EE570C"/>
    <w:rsid w:val="00EE6785"/>
    <w:rsid w:val="00EE7340"/>
    <w:rsid w:val="00EF06F6"/>
    <w:rsid w:val="00EF1613"/>
    <w:rsid w:val="00EF2085"/>
    <w:rsid w:val="00EF2666"/>
    <w:rsid w:val="00EF3755"/>
    <w:rsid w:val="00EF39A2"/>
    <w:rsid w:val="00EF3C62"/>
    <w:rsid w:val="00EF759C"/>
    <w:rsid w:val="00EF79A6"/>
    <w:rsid w:val="00F0271C"/>
    <w:rsid w:val="00F03DE9"/>
    <w:rsid w:val="00F056F0"/>
    <w:rsid w:val="00F07062"/>
    <w:rsid w:val="00F0758C"/>
    <w:rsid w:val="00F1097E"/>
    <w:rsid w:val="00F110A4"/>
    <w:rsid w:val="00F13AE3"/>
    <w:rsid w:val="00F13C13"/>
    <w:rsid w:val="00F14763"/>
    <w:rsid w:val="00F147C7"/>
    <w:rsid w:val="00F21710"/>
    <w:rsid w:val="00F21D0A"/>
    <w:rsid w:val="00F234CB"/>
    <w:rsid w:val="00F24A02"/>
    <w:rsid w:val="00F2669B"/>
    <w:rsid w:val="00F26A3C"/>
    <w:rsid w:val="00F272A0"/>
    <w:rsid w:val="00F30E1D"/>
    <w:rsid w:val="00F31BB6"/>
    <w:rsid w:val="00F34560"/>
    <w:rsid w:val="00F34BA2"/>
    <w:rsid w:val="00F34CE4"/>
    <w:rsid w:val="00F37066"/>
    <w:rsid w:val="00F37B17"/>
    <w:rsid w:val="00F40E08"/>
    <w:rsid w:val="00F415A9"/>
    <w:rsid w:val="00F41633"/>
    <w:rsid w:val="00F41DC4"/>
    <w:rsid w:val="00F42353"/>
    <w:rsid w:val="00F4472E"/>
    <w:rsid w:val="00F44DB1"/>
    <w:rsid w:val="00F51FF4"/>
    <w:rsid w:val="00F54484"/>
    <w:rsid w:val="00F55787"/>
    <w:rsid w:val="00F5587C"/>
    <w:rsid w:val="00F5593C"/>
    <w:rsid w:val="00F56643"/>
    <w:rsid w:val="00F566E0"/>
    <w:rsid w:val="00F57C4B"/>
    <w:rsid w:val="00F57E1B"/>
    <w:rsid w:val="00F6136F"/>
    <w:rsid w:val="00F62C1A"/>
    <w:rsid w:val="00F64C16"/>
    <w:rsid w:val="00F64E6A"/>
    <w:rsid w:val="00F66277"/>
    <w:rsid w:val="00F70F44"/>
    <w:rsid w:val="00F71D52"/>
    <w:rsid w:val="00F726EC"/>
    <w:rsid w:val="00F741A3"/>
    <w:rsid w:val="00F7672F"/>
    <w:rsid w:val="00F81CE1"/>
    <w:rsid w:val="00F81F8C"/>
    <w:rsid w:val="00F84835"/>
    <w:rsid w:val="00F86DCE"/>
    <w:rsid w:val="00F90C09"/>
    <w:rsid w:val="00F91335"/>
    <w:rsid w:val="00F929FD"/>
    <w:rsid w:val="00F954DC"/>
    <w:rsid w:val="00F95D7E"/>
    <w:rsid w:val="00F96705"/>
    <w:rsid w:val="00FA1A19"/>
    <w:rsid w:val="00FA2068"/>
    <w:rsid w:val="00FA4353"/>
    <w:rsid w:val="00FA494C"/>
    <w:rsid w:val="00FA4E39"/>
    <w:rsid w:val="00FA5A3A"/>
    <w:rsid w:val="00FA76EE"/>
    <w:rsid w:val="00FA7BEA"/>
    <w:rsid w:val="00FA7C32"/>
    <w:rsid w:val="00FB02F8"/>
    <w:rsid w:val="00FB07C0"/>
    <w:rsid w:val="00FB0FF6"/>
    <w:rsid w:val="00FB1227"/>
    <w:rsid w:val="00FB1BD6"/>
    <w:rsid w:val="00FB21A8"/>
    <w:rsid w:val="00FB2462"/>
    <w:rsid w:val="00FB26BA"/>
    <w:rsid w:val="00FB2891"/>
    <w:rsid w:val="00FB37A5"/>
    <w:rsid w:val="00FB4341"/>
    <w:rsid w:val="00FB4E80"/>
    <w:rsid w:val="00FB5F25"/>
    <w:rsid w:val="00FB6099"/>
    <w:rsid w:val="00FB6C33"/>
    <w:rsid w:val="00FC16F4"/>
    <w:rsid w:val="00FC2350"/>
    <w:rsid w:val="00FC2D62"/>
    <w:rsid w:val="00FC3123"/>
    <w:rsid w:val="00FC3255"/>
    <w:rsid w:val="00FC3D4B"/>
    <w:rsid w:val="00FC4675"/>
    <w:rsid w:val="00FC732D"/>
    <w:rsid w:val="00FC753F"/>
    <w:rsid w:val="00FC769F"/>
    <w:rsid w:val="00FD048A"/>
    <w:rsid w:val="00FD0C26"/>
    <w:rsid w:val="00FD7FDF"/>
    <w:rsid w:val="00FE0238"/>
    <w:rsid w:val="00FE07D9"/>
    <w:rsid w:val="00FE19D2"/>
    <w:rsid w:val="00FE3604"/>
    <w:rsid w:val="00FE43C8"/>
    <w:rsid w:val="00FE43D2"/>
    <w:rsid w:val="00FE4DFD"/>
    <w:rsid w:val="00FE55ED"/>
    <w:rsid w:val="00FF0352"/>
    <w:rsid w:val="00FF15AF"/>
    <w:rsid w:val="00FF21C1"/>
    <w:rsid w:val="00FF2997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8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8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48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48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16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E1638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243F1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43F16"/>
  </w:style>
  <w:style w:type="paragraph" w:styleId="a7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54D74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8916F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916FE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3375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D4B8D"/>
    <w:pPr>
      <w:ind w:leftChars="600" w:left="1260"/>
    </w:pPr>
  </w:style>
  <w:style w:type="character" w:styleId="ab">
    <w:name w:val="annotation reference"/>
    <w:basedOn w:val="a0"/>
    <w:uiPriority w:val="99"/>
    <w:semiHidden/>
    <w:unhideWhenUsed/>
    <w:rsid w:val="00144094"/>
    <w:rPr>
      <w:sz w:val="16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144094"/>
    <w:rPr>
      <w:sz w:val="20"/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144094"/>
    <w:rPr>
      <w:sz w:val="20"/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144094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14409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88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Office_Excel____2.xls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Excel____1.xlsx"/><Relationship Id="rId14" Type="http://schemas.openxmlformats.org/officeDocument/2006/relationships/package" Target="embeddings/Microsoft_Office_Excel____3.xls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00910-C5A4-4639-80C1-DBAA1753B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1281</Words>
  <Characters>7306</Characters>
  <Application>Microsoft Office Word</Application>
  <DocSecurity>0</DocSecurity>
  <Lines>60</Lines>
  <Paragraphs>17</Paragraphs>
  <ScaleCrop>false</ScaleCrop>
  <Company>Inventec</Company>
  <LinksUpToDate>false</LinksUpToDate>
  <CharactersWithSpaces>8570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Gao, Yong-Bo (高永勃 ITC)</dc:creator>
  <cp:lastModifiedBy>itc211010</cp:lastModifiedBy>
  <cp:revision>6</cp:revision>
  <dcterms:created xsi:type="dcterms:W3CDTF">2011-12-16T07:54:00Z</dcterms:created>
  <dcterms:modified xsi:type="dcterms:W3CDTF">2012-02-20T07:46:00Z</dcterms:modified>
</cp:coreProperties>
</file>