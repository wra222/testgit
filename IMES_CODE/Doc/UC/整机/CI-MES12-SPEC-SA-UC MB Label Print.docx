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FF48DE" w:rsidRDefault="006A5ABE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MB Label Print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A43320" w:rsidRPr="006612ED" w:rsidTr="00A047E7">
        <w:trPr>
          <w:jc w:val="center"/>
        </w:trPr>
        <w:tc>
          <w:tcPr>
            <w:tcW w:w="987" w:type="dxa"/>
          </w:tcPr>
          <w:p w:rsidR="00A43320" w:rsidRDefault="00A4332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/>
                <w:szCs w:val="18"/>
              </w:rPr>
              <w:t>2.</w:t>
            </w:r>
            <w:r>
              <w:rPr>
                <w:rFonts w:ascii="Courier New" w:eastAsia="SimSun" w:hAnsi="Courier New" w:cs="Times New Roman" w:hint="eastAsia"/>
                <w:szCs w:val="18"/>
              </w:rPr>
              <w:t>3</w:t>
            </w:r>
            <w:r>
              <w:rPr>
                <w:rFonts w:ascii="Courier New" w:eastAsia="SimSun" w:hAnsi="Courier New" w:cs="Times New Roman"/>
                <w:szCs w:val="18"/>
              </w:rPr>
              <w:t>.5</w:t>
            </w:r>
          </w:p>
        </w:tc>
        <w:tc>
          <w:tcPr>
            <w:tcW w:w="1687" w:type="dxa"/>
          </w:tcPr>
          <w:p w:rsidR="00A43320" w:rsidRDefault="00A4332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A43320" w:rsidRDefault="00A4332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更改表述不清楚的地方</w:t>
            </w:r>
          </w:p>
        </w:tc>
        <w:tc>
          <w:tcPr>
            <w:tcW w:w="2185" w:type="dxa"/>
          </w:tcPr>
          <w:p w:rsidR="00A43320" w:rsidRDefault="00A4332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</w:t>
            </w:r>
            <w:r>
              <w:rPr>
                <w:rFonts w:ascii="Courier New" w:eastAsia="SimSun" w:hAnsi="Courier New" w:cs="Times New Roman"/>
                <w:szCs w:val="18"/>
              </w:rPr>
              <w:t>PCB</w:t>
            </w:r>
            <w:r>
              <w:rPr>
                <w:rFonts w:ascii="Courier New" w:eastAsia="SimSun" w:hAnsi="Courier New" w:cs="Times New Roman" w:hint="eastAsia"/>
                <w:szCs w:val="18"/>
              </w:rPr>
              <w:t>数据存在性判断</w:t>
            </w:r>
          </w:p>
        </w:tc>
        <w:tc>
          <w:tcPr>
            <w:tcW w:w="1374" w:type="dxa"/>
          </w:tcPr>
          <w:p w:rsidR="00A43320" w:rsidRDefault="00A4332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/>
                <w:szCs w:val="18"/>
              </w:rPr>
              <w:t>2012-2-14</w:t>
            </w:r>
          </w:p>
        </w:tc>
        <w:tc>
          <w:tcPr>
            <w:tcW w:w="944" w:type="dxa"/>
          </w:tcPr>
          <w:p w:rsidR="00A43320" w:rsidRDefault="00A43320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/>
                <w:szCs w:val="18"/>
              </w:rPr>
              <w:t>0.01a</w:t>
            </w:r>
          </w:p>
        </w:tc>
      </w:tr>
      <w:tr w:rsidR="001253A9" w:rsidRPr="006612ED" w:rsidTr="00A047E7">
        <w:trPr>
          <w:jc w:val="center"/>
        </w:trPr>
        <w:tc>
          <w:tcPr>
            <w:tcW w:w="987" w:type="dxa"/>
          </w:tcPr>
          <w:p w:rsidR="001253A9" w:rsidRPr="006612ED" w:rsidRDefault="001F2E63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0" w:author="itc211017" w:date="2012-02-25T11:02:00Z">
              <w:r>
                <w:rPr>
                  <w:rFonts w:ascii="Courier New" w:eastAsia="SimSun" w:hAnsi="Courier New" w:cs="Times New Roman" w:hint="eastAsia"/>
                  <w:szCs w:val="18"/>
                </w:rPr>
                <w:t>2.1.5</w:t>
              </w:r>
            </w:ins>
          </w:p>
        </w:tc>
        <w:tc>
          <w:tcPr>
            <w:tcW w:w="1687" w:type="dxa"/>
          </w:tcPr>
          <w:p w:rsidR="001253A9" w:rsidRPr="006612ED" w:rsidRDefault="001F2E63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" w:author="itc211017" w:date="2012-02-25T11:02:00Z">
              <w:r>
                <w:rPr>
                  <w:rFonts w:ascii="Courier New" w:eastAsia="SimSun" w:hAnsi="Courier New" w:cs="Times New Roman" w:hint="eastAsia"/>
                  <w:szCs w:val="18"/>
                </w:rPr>
                <w:t>业务规则</w:t>
              </w:r>
            </w:ins>
          </w:p>
        </w:tc>
        <w:tc>
          <w:tcPr>
            <w:tcW w:w="1345" w:type="dxa"/>
          </w:tcPr>
          <w:p w:rsidR="001253A9" w:rsidRPr="006612ED" w:rsidRDefault="001F2E63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2" w:author="itc211017" w:date="2012-02-25T11:02:00Z">
              <w:r>
                <w:rPr>
                  <w:rFonts w:ascii="Courier New" w:eastAsia="SimSun" w:hAnsi="Courier New" w:cs="Times New Roman" w:hint="eastAsia"/>
                  <w:szCs w:val="18"/>
                </w:rPr>
                <w:t>避免子板数据重复</w:t>
              </w:r>
            </w:ins>
          </w:p>
        </w:tc>
        <w:tc>
          <w:tcPr>
            <w:tcW w:w="2185" w:type="dxa"/>
          </w:tcPr>
          <w:p w:rsidR="001253A9" w:rsidRPr="006612ED" w:rsidRDefault="001F2E63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3" w:author="itc211017" w:date="2012-02-25T11:02:00Z">
              <w:r>
                <w:rPr>
                  <w:rFonts w:ascii="Courier New" w:eastAsia="SimSun" w:hAnsi="Courier New" w:cs="Times New Roman" w:hint="eastAsia"/>
                  <w:szCs w:val="18"/>
                </w:rPr>
                <w:t>更改最大</w:t>
              </w:r>
            </w:ins>
            <w:ins w:id="4" w:author="itc211017" w:date="2012-02-25T11:03:00Z">
              <w:r>
                <w:rPr>
                  <w:rFonts w:ascii="Courier New" w:eastAsia="SimSun" w:hAnsi="Courier New" w:cs="Times New Roman" w:hint="eastAsia"/>
                  <w:szCs w:val="18"/>
                </w:rPr>
                <w:t>MBSN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获取方法</w:t>
              </w:r>
            </w:ins>
          </w:p>
        </w:tc>
        <w:tc>
          <w:tcPr>
            <w:tcW w:w="1374" w:type="dxa"/>
          </w:tcPr>
          <w:p w:rsidR="001253A9" w:rsidRPr="006612ED" w:rsidRDefault="003D24FC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  <w:ins w:id="5" w:author="itc211017" w:date="2012-02-25T11:03:00Z">
              <w:r>
                <w:rPr>
                  <w:rFonts w:ascii="Courier New" w:eastAsia="SimSun" w:hAnsi="Courier New" w:hint="eastAsia"/>
                  <w:szCs w:val="18"/>
                </w:rPr>
                <w:t>2012-2-25</w:t>
              </w:r>
            </w:ins>
          </w:p>
        </w:tc>
        <w:tc>
          <w:tcPr>
            <w:tcW w:w="944" w:type="dxa"/>
          </w:tcPr>
          <w:p w:rsidR="001253A9" w:rsidRPr="006612ED" w:rsidRDefault="003D24FC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6" w:author="itc211017" w:date="2012-02-25T11:03:00Z">
              <w:r>
                <w:rPr>
                  <w:rFonts w:ascii="Courier New" w:eastAsia="SimSun" w:hAnsi="Courier New" w:cs="Times New Roman" w:hint="eastAsia"/>
                  <w:szCs w:val="18"/>
                </w:rPr>
                <w:t>0.01a</w:t>
              </w:r>
            </w:ins>
          </w:p>
        </w:tc>
      </w:tr>
      <w:tr w:rsidR="003D6048" w:rsidRPr="006612ED" w:rsidTr="00A047E7">
        <w:trPr>
          <w:jc w:val="center"/>
        </w:trPr>
        <w:tc>
          <w:tcPr>
            <w:tcW w:w="987" w:type="dxa"/>
          </w:tcPr>
          <w:p w:rsidR="003D6048" w:rsidRPr="003D6048" w:rsidRDefault="003D6048" w:rsidP="00372274">
            <w:pPr>
              <w:jc w:val="left"/>
              <w:rPr>
                <w:rFonts w:ascii="Courier New" w:eastAsia="SimSun" w:hAnsi="Courier New" w:cs="Times New Roman"/>
                <w:szCs w:val="18"/>
                <w:highlight w:val="green"/>
                <w:rPrChange w:id="7" w:author="IEC960923" w:date="2013-04-29T15:16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</w:pPr>
            <w:ins w:id="8" w:author="IEC960923" w:date="2013-04-29T15:16:00Z">
              <w:r w:rsidRPr="003D6048">
                <w:rPr>
                  <w:rFonts w:hint="eastAsia"/>
                  <w:highlight w:val="green"/>
                  <w:rPrChange w:id="9" w:author="IEC960923" w:date="2013-04-29T15:16:00Z">
                    <w:rPr>
                      <w:rFonts w:hint="eastAsia"/>
                    </w:rPr>
                  </w:rPrChange>
                </w:rPr>
                <w:t>2.1.5</w:t>
              </w:r>
            </w:ins>
          </w:p>
        </w:tc>
        <w:tc>
          <w:tcPr>
            <w:tcW w:w="1687" w:type="dxa"/>
          </w:tcPr>
          <w:p w:rsidR="003D6048" w:rsidRPr="003D6048" w:rsidRDefault="003D6048" w:rsidP="00372274">
            <w:pPr>
              <w:jc w:val="left"/>
              <w:rPr>
                <w:rFonts w:ascii="Courier New" w:eastAsia="SimSun" w:hAnsi="Courier New" w:cs="Times New Roman"/>
                <w:szCs w:val="18"/>
                <w:highlight w:val="green"/>
                <w:rPrChange w:id="10" w:author="IEC960923" w:date="2013-04-29T15:16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</w:pPr>
            <w:ins w:id="11" w:author="IEC960923" w:date="2013-04-29T15:16:00Z">
              <w:r w:rsidRPr="003D6048">
                <w:rPr>
                  <w:rFonts w:hint="eastAsia"/>
                  <w:highlight w:val="green"/>
                  <w:rPrChange w:id="12" w:author="IEC960923" w:date="2013-04-29T15:16:00Z">
                    <w:rPr>
                      <w:rFonts w:hint="eastAsia"/>
                    </w:rPr>
                  </w:rPrChange>
                </w:rPr>
                <w:t>業務規則</w:t>
              </w:r>
            </w:ins>
          </w:p>
        </w:tc>
        <w:tc>
          <w:tcPr>
            <w:tcW w:w="1345" w:type="dxa"/>
          </w:tcPr>
          <w:p w:rsidR="003D6048" w:rsidRPr="003D6048" w:rsidRDefault="003D6048" w:rsidP="003D6048">
            <w:pPr>
              <w:jc w:val="left"/>
              <w:rPr>
                <w:ins w:id="13" w:author="IEC960923" w:date="2013-04-29T15:16:00Z"/>
                <w:rFonts w:hint="eastAsia"/>
                <w:highlight w:val="green"/>
                <w:rPrChange w:id="14" w:author="IEC960923" w:date="2013-04-29T15:16:00Z">
                  <w:rPr>
                    <w:ins w:id="15" w:author="IEC960923" w:date="2013-04-29T15:16:00Z"/>
                    <w:rFonts w:hint="eastAsia"/>
                  </w:rPr>
                </w:rPrChange>
              </w:rPr>
            </w:pPr>
            <w:ins w:id="16" w:author="IEC960923" w:date="2013-04-29T15:16:00Z">
              <w:r w:rsidRPr="003D6048">
                <w:rPr>
                  <w:rFonts w:hint="eastAsia"/>
                  <w:highlight w:val="green"/>
                  <w:rPrChange w:id="17" w:author="IEC960923" w:date="2013-04-29T15:16:00Z">
                    <w:rPr>
                      <w:rFonts w:hint="eastAsia"/>
                    </w:rPr>
                  </w:rPrChange>
                </w:rPr>
                <w:t>ICC</w:t>
              </w:r>
              <w:r w:rsidRPr="003D6048">
                <w:rPr>
                  <w:rFonts w:hint="eastAsia"/>
                  <w:highlight w:val="green"/>
                  <w:rPrChange w:id="18" w:author="IEC960923" w:date="2013-04-29T15:16:00Z">
                    <w:rPr>
                      <w:rFonts w:hint="eastAsia"/>
                    </w:rPr>
                  </w:rPrChange>
                </w:rPr>
                <w:t>需求</w:t>
              </w:r>
            </w:ins>
          </w:p>
          <w:p w:rsidR="003D6048" w:rsidRPr="003D6048" w:rsidRDefault="003D6048" w:rsidP="003D6048">
            <w:pPr>
              <w:jc w:val="left"/>
              <w:rPr>
                <w:rFonts w:ascii="Courier New" w:eastAsia="SimSun" w:hAnsi="Courier New" w:cs="Times New Roman"/>
                <w:szCs w:val="18"/>
                <w:highlight w:val="green"/>
                <w:rPrChange w:id="19" w:author="IEC960923" w:date="2013-04-29T15:16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</w:pPr>
            <w:ins w:id="20" w:author="IEC960923" w:date="2013-04-29T15:16:00Z">
              <w:r w:rsidRPr="003D6048">
                <w:rPr>
                  <w:rFonts w:hint="eastAsia"/>
                  <w:highlight w:val="green"/>
                  <w:rPrChange w:id="21" w:author="IEC960923" w:date="2013-04-29T15:16:00Z">
                    <w:rPr>
                      <w:rFonts w:hint="eastAsia"/>
                    </w:rPr>
                  </w:rPrChange>
                </w:rPr>
                <w:t>(</w:t>
              </w:r>
              <w:r w:rsidRPr="003D6048">
                <w:rPr>
                  <w:rFonts w:hint="eastAsia"/>
                  <w:highlight w:val="green"/>
                  <w:rPrChange w:id="22" w:author="IEC960923" w:date="2013-04-29T15:16:00Z">
                    <w:rPr>
                      <w:rFonts w:hint="eastAsia"/>
                    </w:rPr>
                  </w:rPrChange>
                </w:rPr>
                <w:t>此修改</w:t>
              </w:r>
              <w:r w:rsidRPr="003D6048">
                <w:rPr>
                  <w:rFonts w:hint="eastAsia"/>
                  <w:highlight w:val="green"/>
                  <w:rPrChange w:id="23" w:author="IEC960923" w:date="2013-04-29T15:16:00Z">
                    <w:rPr>
                      <w:rFonts w:hint="eastAsia"/>
                    </w:rPr>
                  </w:rPrChange>
                </w:rPr>
                <w:t>for all)</w:t>
              </w:r>
            </w:ins>
          </w:p>
        </w:tc>
        <w:tc>
          <w:tcPr>
            <w:tcW w:w="2185" w:type="dxa"/>
          </w:tcPr>
          <w:p w:rsidR="003D6048" w:rsidRPr="003D6048" w:rsidRDefault="003D6048" w:rsidP="00335B7F">
            <w:pPr>
              <w:jc w:val="left"/>
              <w:rPr>
                <w:rFonts w:ascii="Courier New" w:eastAsia="SimSun" w:hAnsi="Courier New" w:cs="Times New Roman"/>
                <w:szCs w:val="18"/>
                <w:highlight w:val="green"/>
                <w:rPrChange w:id="24" w:author="IEC960923" w:date="2013-04-29T15:16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</w:pPr>
            <w:ins w:id="25" w:author="IEC960923" w:date="2013-04-29T15:16:00Z">
              <w:r w:rsidRPr="003D6048">
                <w:rPr>
                  <w:rFonts w:ascii="Courier New" w:eastAsia="SimSun" w:hAnsi="Courier New" w:cs="Times New Roman" w:hint="eastAsia"/>
                  <w:szCs w:val="18"/>
                  <w:highlight w:val="green"/>
                  <w:rPrChange w:id="26" w:author="IEC960923" w:date="2013-04-29T15:16:00Z">
                    <w:rPr>
                      <w:rFonts w:ascii="Courier New" w:eastAsia="SimSun" w:hAnsi="Courier New" w:cs="Times New Roman" w:hint="eastAsia"/>
                      <w:szCs w:val="18"/>
                    </w:rPr>
                  </w:rPrChange>
                </w:rPr>
                <w:t>取的</w:t>
              </w:r>
              <w:proofErr w:type="spellStart"/>
              <w:r w:rsidRPr="003D6048">
                <w:rPr>
                  <w:rFonts w:ascii="Courier New" w:eastAsia="SimSun" w:hAnsi="Courier New" w:cs="Times New Roman" w:hint="eastAsia"/>
                  <w:szCs w:val="18"/>
                  <w:highlight w:val="green"/>
                  <w:rPrChange w:id="27" w:author="IEC960923" w:date="2013-04-29T15:16:00Z">
                    <w:rPr>
                      <w:rFonts w:ascii="Courier New" w:eastAsia="SimSun" w:hAnsi="Courier New" w:cs="Times New Roman" w:hint="eastAsia"/>
                      <w:szCs w:val="18"/>
                    </w:rPr>
                  </w:rPrChange>
                </w:rPr>
                <w:t>MB_Code</w:t>
              </w:r>
              <w:proofErr w:type="spellEnd"/>
              <w:r w:rsidRPr="003D6048">
                <w:rPr>
                  <w:rFonts w:ascii="Courier New" w:eastAsia="SimSun" w:hAnsi="Courier New" w:cs="Times New Roman" w:hint="eastAsia"/>
                  <w:szCs w:val="18"/>
                  <w:highlight w:val="green"/>
                  <w:rPrChange w:id="28" w:author="IEC960923" w:date="2013-04-29T15:16:00Z">
                    <w:rPr>
                      <w:rFonts w:ascii="Courier New" w:eastAsia="SimSun" w:hAnsi="Courier New" w:cs="Times New Roman" w:hint="eastAsia"/>
                      <w:szCs w:val="18"/>
                    </w:rPr>
                  </w:rPrChange>
                </w:rPr>
                <w:t>的條件</w:t>
              </w:r>
              <w:r w:rsidRPr="003D6048">
                <w:rPr>
                  <w:rFonts w:ascii="Courier New" w:eastAsia="SimSun" w:hAnsi="Courier New" w:cs="Times New Roman" w:hint="eastAsia"/>
                  <w:szCs w:val="18"/>
                  <w:highlight w:val="green"/>
                  <w:rPrChange w:id="29" w:author="IEC960923" w:date="2013-04-29T15:16:00Z">
                    <w:rPr>
                      <w:rFonts w:ascii="Courier New" w:eastAsia="SimSun" w:hAnsi="Courier New" w:cs="Times New Roman" w:hint="eastAsia"/>
                      <w:szCs w:val="18"/>
                    </w:rPr>
                  </w:rPrChange>
                </w:rPr>
                <w:t xml:space="preserve">LIKE '%B SIDE' </w:t>
              </w:r>
              <w:r w:rsidRPr="003D6048">
                <w:rPr>
                  <w:rFonts w:ascii="Courier New" w:eastAsia="SimSun" w:hAnsi="Courier New" w:cs="Times New Roman" w:hint="eastAsia"/>
                  <w:szCs w:val="18"/>
                  <w:highlight w:val="green"/>
                  <w:rPrChange w:id="30" w:author="IEC960923" w:date="2013-04-29T15:16:00Z">
                    <w:rPr>
                      <w:rFonts w:ascii="Courier New" w:eastAsia="SimSun" w:hAnsi="Courier New" w:cs="Times New Roman" w:hint="eastAsia"/>
                      <w:szCs w:val="18"/>
                    </w:rPr>
                  </w:rPrChange>
                </w:rPr>
                <w:t>改成</w:t>
              </w:r>
              <w:r w:rsidRPr="003D6048">
                <w:rPr>
                  <w:rFonts w:ascii="Courier New" w:eastAsia="SimSun" w:hAnsi="Courier New" w:cs="Times New Roman" w:hint="eastAsia"/>
                  <w:szCs w:val="18"/>
                  <w:highlight w:val="green"/>
                  <w:rPrChange w:id="31" w:author="IEC960923" w:date="2013-04-29T15:16:00Z">
                    <w:rPr>
                      <w:rFonts w:ascii="Courier New" w:eastAsia="SimSun" w:hAnsi="Courier New" w:cs="Times New Roman" w:hint="eastAsia"/>
                      <w:szCs w:val="18"/>
                    </w:rPr>
                  </w:rPrChange>
                </w:rPr>
                <w:t>LIKE '%B SIDE%'</w:t>
              </w:r>
            </w:ins>
          </w:p>
        </w:tc>
        <w:tc>
          <w:tcPr>
            <w:tcW w:w="1374" w:type="dxa"/>
          </w:tcPr>
          <w:p w:rsidR="003D6048" w:rsidRPr="003D6048" w:rsidRDefault="003D6048" w:rsidP="001253A9">
            <w:pPr>
              <w:jc w:val="left"/>
              <w:rPr>
                <w:rFonts w:ascii="Courier New" w:eastAsia="SimSun" w:hAnsi="Courier New"/>
                <w:szCs w:val="18"/>
                <w:highlight w:val="green"/>
                <w:rPrChange w:id="32" w:author="IEC960923" w:date="2013-04-29T15:16:00Z">
                  <w:rPr>
                    <w:rFonts w:ascii="Courier New" w:eastAsia="SimSun" w:hAnsi="Courier New"/>
                    <w:szCs w:val="18"/>
                  </w:rPr>
                </w:rPrChange>
              </w:rPr>
            </w:pPr>
            <w:ins w:id="33" w:author="IEC960923" w:date="2013-04-29T15:16:00Z">
              <w:r w:rsidRPr="003D6048">
                <w:rPr>
                  <w:highlight w:val="green"/>
                  <w:rPrChange w:id="34" w:author="IEC960923" w:date="2013-04-29T15:16:00Z">
                    <w:rPr/>
                  </w:rPrChange>
                </w:rPr>
                <w:t>2013-04-29</w:t>
              </w:r>
            </w:ins>
          </w:p>
        </w:tc>
        <w:tc>
          <w:tcPr>
            <w:tcW w:w="944" w:type="dxa"/>
          </w:tcPr>
          <w:p w:rsidR="003D6048" w:rsidRPr="006612ED" w:rsidRDefault="003D604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35" w:author="IEC960923" w:date="2013-04-29T15:16:00Z">
              <w:r w:rsidRPr="003D6048">
                <w:rPr>
                  <w:highlight w:val="green"/>
                  <w:rPrChange w:id="36" w:author="IEC960923" w:date="2013-04-29T15:16:00Z">
                    <w:rPr/>
                  </w:rPrChange>
                </w:rPr>
                <w:t>0.02a</w:t>
              </w:r>
            </w:ins>
          </w:p>
        </w:tc>
      </w:tr>
      <w:tr w:rsidR="00D8580D" w:rsidRPr="006612ED" w:rsidTr="00A047E7">
        <w:trPr>
          <w:jc w:val="center"/>
        </w:trPr>
        <w:tc>
          <w:tcPr>
            <w:tcW w:w="987" w:type="dxa"/>
          </w:tcPr>
          <w:p w:rsidR="00D8580D" w:rsidRPr="00D8580D" w:rsidRDefault="00D8580D" w:rsidP="00372274">
            <w:pPr>
              <w:jc w:val="left"/>
              <w:rPr>
                <w:rFonts w:ascii="Courier New" w:eastAsia="SimSun" w:hAnsi="Courier New" w:cs="Times New Roman"/>
                <w:szCs w:val="18"/>
                <w:highlight w:val="green"/>
                <w:rPrChange w:id="37" w:author="IEC960923" w:date="2013-04-29T15:33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</w:pPr>
            <w:ins w:id="38" w:author="IEC960923" w:date="2013-04-29T15:32:00Z">
              <w:r w:rsidRPr="00D8580D">
                <w:rPr>
                  <w:rFonts w:hint="eastAsia"/>
                  <w:highlight w:val="green"/>
                  <w:rPrChange w:id="39" w:author="IEC960923" w:date="2013-04-29T15:33:00Z">
                    <w:rPr>
                      <w:rFonts w:hint="eastAsia"/>
                    </w:rPr>
                  </w:rPrChange>
                </w:rPr>
                <w:t>2.1.5</w:t>
              </w:r>
            </w:ins>
          </w:p>
        </w:tc>
        <w:tc>
          <w:tcPr>
            <w:tcW w:w="1687" w:type="dxa"/>
          </w:tcPr>
          <w:p w:rsidR="00D8580D" w:rsidRPr="00D8580D" w:rsidRDefault="00D8580D" w:rsidP="00372274">
            <w:pPr>
              <w:jc w:val="left"/>
              <w:rPr>
                <w:rFonts w:ascii="Courier New" w:eastAsia="SimSun" w:hAnsi="Courier New" w:cs="Times New Roman"/>
                <w:szCs w:val="18"/>
                <w:highlight w:val="green"/>
                <w:rPrChange w:id="40" w:author="IEC960923" w:date="2013-04-29T15:33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</w:pPr>
            <w:ins w:id="41" w:author="IEC960923" w:date="2013-04-29T15:32:00Z">
              <w:r w:rsidRPr="00D8580D">
                <w:rPr>
                  <w:rFonts w:hint="eastAsia"/>
                  <w:highlight w:val="green"/>
                  <w:rPrChange w:id="42" w:author="IEC960923" w:date="2013-04-29T15:33:00Z">
                    <w:rPr>
                      <w:rFonts w:hint="eastAsia"/>
                    </w:rPr>
                  </w:rPrChange>
                </w:rPr>
                <w:t>業務規則</w:t>
              </w:r>
            </w:ins>
          </w:p>
        </w:tc>
        <w:tc>
          <w:tcPr>
            <w:tcW w:w="1345" w:type="dxa"/>
          </w:tcPr>
          <w:p w:rsidR="00D8580D" w:rsidRPr="00D8580D" w:rsidRDefault="00D8580D" w:rsidP="00372274">
            <w:pPr>
              <w:jc w:val="left"/>
              <w:rPr>
                <w:rFonts w:cstheme="minorHAnsi"/>
                <w:szCs w:val="18"/>
                <w:highlight w:val="green"/>
                <w:lang w:eastAsia="zh-TW"/>
                <w:rPrChange w:id="43" w:author="IEC960923" w:date="2013-04-29T15:33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</w:pPr>
            <w:ins w:id="44" w:author="IEC960923" w:date="2013-04-29T15:32:00Z">
              <w:r w:rsidRPr="00D8580D">
                <w:rPr>
                  <w:rFonts w:cstheme="minorHAnsi"/>
                  <w:szCs w:val="18"/>
                  <w:highlight w:val="green"/>
                  <w:lang w:eastAsia="zh-TW"/>
                  <w:rPrChange w:id="45" w:author="IEC960923" w:date="2013-04-29T15:33:00Z">
                    <w:rPr>
                      <w:rFonts w:asciiTheme="minorEastAsia" w:hAnsiTheme="minorEastAsia" w:cs="Times New Roman" w:hint="eastAsia"/>
                      <w:szCs w:val="18"/>
                      <w:lang w:eastAsia="zh-TW"/>
                    </w:rPr>
                  </w:rPrChange>
                </w:rPr>
                <w:t xml:space="preserve">ICC </w:t>
              </w:r>
              <w:proofErr w:type="spellStart"/>
              <w:r w:rsidRPr="00D8580D">
                <w:rPr>
                  <w:rFonts w:cstheme="minorHAnsi"/>
                  <w:szCs w:val="18"/>
                  <w:highlight w:val="green"/>
                  <w:lang w:eastAsia="zh-TW"/>
                  <w:rPrChange w:id="46" w:author="IEC960923" w:date="2013-04-29T15:33:00Z">
                    <w:rPr>
                      <w:rFonts w:asciiTheme="minorEastAsia" w:hAnsiTheme="minorEastAsia" w:cs="Times New Roman" w:hint="eastAsia"/>
                      <w:szCs w:val="18"/>
                      <w:lang w:eastAsia="zh-TW"/>
                    </w:rPr>
                  </w:rPrChange>
                </w:rPr>
                <w:t>Maintis</w:t>
              </w:r>
              <w:proofErr w:type="spellEnd"/>
              <w:r w:rsidRPr="00D8580D">
                <w:rPr>
                  <w:rFonts w:cstheme="minorHAnsi" w:hint="eastAsia"/>
                  <w:szCs w:val="18"/>
                  <w:highlight w:val="green"/>
                  <w:lang w:eastAsia="zh-TW"/>
                  <w:rPrChange w:id="47" w:author="IEC960923" w:date="2013-04-29T15:33:00Z">
                    <w:rPr>
                      <w:rFonts w:cstheme="minorHAnsi" w:hint="eastAsia"/>
                      <w:szCs w:val="18"/>
                      <w:lang w:eastAsia="zh-TW"/>
                    </w:rPr>
                  </w:rPrChange>
                </w:rPr>
                <w:t>:</w:t>
              </w:r>
              <w:r w:rsidRPr="00D8580D">
                <w:rPr>
                  <w:highlight w:val="green"/>
                  <w:rPrChange w:id="48" w:author="IEC960923" w:date="2013-04-29T15:33:00Z">
                    <w:rPr/>
                  </w:rPrChange>
                </w:rPr>
                <w:t xml:space="preserve"> </w:t>
              </w:r>
              <w:r w:rsidRPr="00D8580D">
                <w:rPr>
                  <w:rFonts w:cstheme="minorHAnsi"/>
                  <w:szCs w:val="18"/>
                  <w:highlight w:val="green"/>
                  <w:lang w:eastAsia="zh-TW"/>
                  <w:rPrChange w:id="49" w:author="IEC960923" w:date="2013-04-29T15:33:00Z">
                    <w:rPr>
                      <w:rFonts w:cstheme="minorHAnsi"/>
                      <w:szCs w:val="18"/>
                      <w:lang w:eastAsia="zh-TW"/>
                    </w:rPr>
                  </w:rPrChange>
                </w:rPr>
                <w:t>0000012</w:t>
              </w:r>
            </w:ins>
          </w:p>
        </w:tc>
        <w:tc>
          <w:tcPr>
            <w:tcW w:w="2185" w:type="dxa"/>
          </w:tcPr>
          <w:p w:rsidR="00D8580D" w:rsidRPr="00D8580D" w:rsidRDefault="00D8580D" w:rsidP="008E48E4">
            <w:pPr>
              <w:jc w:val="left"/>
              <w:rPr>
                <w:rFonts w:cstheme="minorHAnsi"/>
                <w:szCs w:val="18"/>
                <w:highlight w:val="green"/>
                <w:lang w:eastAsia="zh-TW"/>
                <w:rPrChange w:id="50" w:author="IEC960923" w:date="2013-04-29T15:33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</w:pPr>
            <w:ins w:id="51" w:author="IEC960923" w:date="2013-04-29T15:33:00Z">
              <w:r w:rsidRPr="00D8580D">
                <w:rPr>
                  <w:rFonts w:cstheme="minorHAnsi" w:hint="eastAsia"/>
                  <w:szCs w:val="18"/>
                  <w:highlight w:val="green"/>
                  <w:lang w:eastAsia="zh-TW"/>
                  <w:rPrChange w:id="52" w:author="IEC960923" w:date="2013-04-29T15:33:00Z">
                    <w:rPr>
                      <w:rFonts w:eastAsia="SimSun" w:cstheme="minorHAnsi" w:hint="eastAsia"/>
                      <w:szCs w:val="18"/>
                    </w:rPr>
                  </w:rPrChange>
                </w:rPr>
                <w:t>依據廠別產生不同</w:t>
              </w:r>
              <w:proofErr w:type="spellStart"/>
              <w:r w:rsidRPr="00D8580D">
                <w:rPr>
                  <w:rFonts w:cstheme="minorHAnsi" w:hint="eastAsia"/>
                  <w:szCs w:val="18"/>
                  <w:highlight w:val="green"/>
                  <w:lang w:eastAsia="zh-TW"/>
                  <w:rPrChange w:id="53" w:author="IEC960923" w:date="2013-04-29T15:33:00Z">
                    <w:rPr>
                      <w:rFonts w:asciiTheme="minorEastAsia" w:hAnsiTheme="minorEastAsia" w:cstheme="minorHAnsi" w:hint="eastAsia"/>
                      <w:szCs w:val="18"/>
                      <w:lang w:eastAsia="zh-TW"/>
                    </w:rPr>
                  </w:rPrChange>
                </w:rPr>
                <w:t>MBSno</w:t>
              </w:r>
              <w:proofErr w:type="spellEnd"/>
              <w:r w:rsidRPr="00D8580D">
                <w:rPr>
                  <w:rFonts w:cstheme="minorHAnsi" w:hint="eastAsia"/>
                  <w:szCs w:val="18"/>
                  <w:highlight w:val="green"/>
                  <w:lang w:eastAsia="zh-TW"/>
                  <w:rPrChange w:id="54" w:author="IEC960923" w:date="2013-04-29T15:33:00Z">
                    <w:rPr>
                      <w:rFonts w:eastAsia="SimSun" w:cstheme="minorHAnsi" w:hint="eastAsia"/>
                      <w:szCs w:val="18"/>
                    </w:rPr>
                  </w:rPrChange>
                </w:rPr>
                <w:t>編碼</w:t>
              </w:r>
            </w:ins>
          </w:p>
        </w:tc>
        <w:tc>
          <w:tcPr>
            <w:tcW w:w="1374" w:type="dxa"/>
          </w:tcPr>
          <w:p w:rsidR="00D8580D" w:rsidRPr="00D8580D" w:rsidRDefault="00D8580D" w:rsidP="00372274">
            <w:pPr>
              <w:jc w:val="left"/>
              <w:rPr>
                <w:rFonts w:cstheme="minorHAnsi" w:hint="eastAsia"/>
                <w:szCs w:val="18"/>
                <w:highlight w:val="green"/>
                <w:lang w:eastAsia="zh-TW"/>
                <w:rPrChange w:id="55" w:author="IEC960923" w:date="2013-04-29T15:33:00Z">
                  <w:rPr>
                    <w:rFonts w:ascii="Courier New" w:eastAsia="SimSun" w:hAnsi="Courier New"/>
                    <w:szCs w:val="18"/>
                  </w:rPr>
                </w:rPrChange>
              </w:rPr>
            </w:pPr>
            <w:ins w:id="56" w:author="IEC960923" w:date="2013-04-29T15:33:00Z">
              <w:r w:rsidRPr="00D8580D">
                <w:rPr>
                  <w:rFonts w:cstheme="minorHAnsi" w:hint="eastAsia"/>
                  <w:szCs w:val="18"/>
                  <w:highlight w:val="green"/>
                  <w:lang w:eastAsia="zh-TW"/>
                  <w:rPrChange w:id="57" w:author="IEC960923" w:date="2013-04-29T15:33:00Z">
                    <w:rPr>
                      <w:rFonts w:cstheme="minorHAnsi" w:hint="eastAsia"/>
                      <w:szCs w:val="18"/>
                      <w:lang w:eastAsia="zh-TW"/>
                    </w:rPr>
                  </w:rPrChange>
                </w:rPr>
                <w:t>2013-04-29</w:t>
              </w:r>
            </w:ins>
          </w:p>
        </w:tc>
        <w:tc>
          <w:tcPr>
            <w:tcW w:w="944" w:type="dxa"/>
          </w:tcPr>
          <w:p w:rsidR="00D8580D" w:rsidRPr="00D8580D" w:rsidRDefault="00D8580D" w:rsidP="00372274">
            <w:pPr>
              <w:jc w:val="left"/>
              <w:rPr>
                <w:rFonts w:cstheme="minorHAnsi" w:hint="eastAsia"/>
                <w:szCs w:val="18"/>
                <w:lang w:eastAsia="zh-TW"/>
                <w:rPrChange w:id="58" w:author="IEC960923" w:date="2013-04-29T15:33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</w:pPr>
            <w:ins w:id="59" w:author="IEC960923" w:date="2013-04-29T15:33:00Z">
              <w:r w:rsidRPr="00D8580D">
                <w:rPr>
                  <w:rFonts w:cstheme="minorHAnsi" w:hint="eastAsia"/>
                  <w:szCs w:val="18"/>
                  <w:highlight w:val="green"/>
                  <w:lang w:eastAsia="zh-TW"/>
                  <w:rPrChange w:id="60" w:author="IEC960923" w:date="2013-04-29T15:33:00Z">
                    <w:rPr>
                      <w:rFonts w:cstheme="minorHAnsi" w:hint="eastAsia"/>
                      <w:szCs w:val="18"/>
                      <w:lang w:eastAsia="zh-TW"/>
                    </w:rPr>
                  </w:rPrChange>
                </w:rPr>
                <w:t>0.02a</w:t>
              </w:r>
            </w:ins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EE597D" w:rsidRDefault="00C24E85">
      <w:pPr>
        <w:pStyle w:val="11"/>
        <w:tabs>
          <w:tab w:val="left" w:pos="420"/>
          <w:tab w:val="right" w:leader="dot" w:pos="8296"/>
        </w:tabs>
        <w:rPr>
          <w:ins w:id="61" w:author="IEC960923" w:date="2013-04-29T15:34:00Z"/>
          <w:noProof/>
          <w:sz w:val="24"/>
          <w:lang w:eastAsia="zh-TW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ins w:id="62" w:author="IEC960923" w:date="2013-04-29T15:34:00Z">
        <w:r w:rsidR="00EE597D" w:rsidRPr="00D3122F">
          <w:rPr>
            <w:rStyle w:val="a7"/>
            <w:noProof/>
          </w:rPr>
          <w:fldChar w:fldCharType="begin"/>
        </w:r>
        <w:r w:rsidR="00EE597D" w:rsidRPr="00D3122F">
          <w:rPr>
            <w:rStyle w:val="a7"/>
            <w:noProof/>
          </w:rPr>
          <w:instrText xml:space="preserve"> </w:instrText>
        </w:r>
        <w:r w:rsidR="00EE597D">
          <w:rPr>
            <w:noProof/>
          </w:rPr>
          <w:instrText>HYPERLINK \l "_Toc355013022"</w:instrText>
        </w:r>
        <w:r w:rsidR="00EE597D" w:rsidRPr="00D3122F">
          <w:rPr>
            <w:rStyle w:val="a7"/>
            <w:noProof/>
          </w:rPr>
          <w:instrText xml:space="preserve"> </w:instrText>
        </w:r>
        <w:r w:rsidR="00EE597D" w:rsidRPr="00D3122F">
          <w:rPr>
            <w:rStyle w:val="a7"/>
            <w:noProof/>
          </w:rPr>
        </w:r>
        <w:r w:rsidR="00EE597D" w:rsidRPr="00D3122F">
          <w:rPr>
            <w:rStyle w:val="a7"/>
            <w:noProof/>
          </w:rPr>
          <w:fldChar w:fldCharType="separate"/>
        </w:r>
        <w:r w:rsidR="00EE597D" w:rsidRPr="00D3122F">
          <w:rPr>
            <w:rStyle w:val="a7"/>
            <w:rFonts w:ascii="Times New Roman" w:eastAsia="SimHei" w:hAnsi="Times New Roman"/>
            <w:noProof/>
          </w:rPr>
          <w:t>1.</w:t>
        </w:r>
        <w:r w:rsidR="00EE597D">
          <w:rPr>
            <w:noProof/>
            <w:sz w:val="24"/>
            <w:lang w:eastAsia="zh-TW"/>
          </w:rPr>
          <w:tab/>
        </w:r>
        <w:r w:rsidR="00EE597D" w:rsidRPr="00D3122F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EE597D">
          <w:rPr>
            <w:noProof/>
            <w:webHidden/>
          </w:rPr>
          <w:tab/>
        </w:r>
        <w:r w:rsidR="00EE597D">
          <w:rPr>
            <w:noProof/>
            <w:webHidden/>
          </w:rPr>
          <w:fldChar w:fldCharType="begin"/>
        </w:r>
        <w:r w:rsidR="00EE597D">
          <w:rPr>
            <w:noProof/>
            <w:webHidden/>
          </w:rPr>
          <w:instrText xml:space="preserve"> PAGEREF _Toc355013022 \h </w:instrText>
        </w:r>
        <w:r w:rsidR="00EE597D">
          <w:rPr>
            <w:noProof/>
            <w:webHidden/>
          </w:rPr>
        </w:r>
      </w:ins>
      <w:r w:rsidR="00EE597D">
        <w:rPr>
          <w:noProof/>
          <w:webHidden/>
        </w:rPr>
        <w:fldChar w:fldCharType="separate"/>
      </w:r>
      <w:ins w:id="63" w:author="IEC960923" w:date="2013-04-29T15:34:00Z">
        <w:r w:rsidR="00EE597D">
          <w:rPr>
            <w:noProof/>
            <w:webHidden/>
          </w:rPr>
          <w:t>4</w:t>
        </w:r>
        <w:r w:rsidR="00EE597D">
          <w:rPr>
            <w:noProof/>
            <w:webHidden/>
          </w:rPr>
          <w:fldChar w:fldCharType="end"/>
        </w:r>
        <w:r w:rsidR="00EE597D" w:rsidRPr="00D3122F">
          <w:rPr>
            <w:rStyle w:val="a7"/>
            <w:noProof/>
          </w:rPr>
          <w:fldChar w:fldCharType="end"/>
        </w:r>
      </w:ins>
    </w:p>
    <w:p w:rsidR="00EE597D" w:rsidRDefault="00EE597D" w:rsidP="00EE597D">
      <w:pPr>
        <w:pStyle w:val="21"/>
        <w:tabs>
          <w:tab w:val="left" w:pos="1200"/>
          <w:tab w:val="right" w:leader="dot" w:pos="8296"/>
        </w:tabs>
        <w:rPr>
          <w:ins w:id="64" w:author="IEC960923" w:date="2013-04-29T15:34:00Z"/>
          <w:noProof/>
          <w:sz w:val="24"/>
          <w:lang w:eastAsia="zh-TW"/>
        </w:rPr>
        <w:pPrChange w:id="65" w:author="IEC960923" w:date="2013-04-29T15:34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66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"_Toc355013023"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Sun" w:hAnsi="Times New Roman"/>
            <w:noProof/>
          </w:rPr>
          <w:t>1.1.</w:t>
        </w:r>
        <w:r>
          <w:rPr>
            <w:noProof/>
            <w:sz w:val="24"/>
            <w:lang w:eastAsia="zh-TW"/>
          </w:rPr>
          <w:tab/>
        </w:r>
        <w:r w:rsidRPr="00D3122F">
          <w:rPr>
            <w:rStyle w:val="a7"/>
            <w:rFonts w:ascii="Times New Roman" w:eastAsia="SimSun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7" w:author="IEC960923" w:date="2013-04-29T15:34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 w:rsidP="00EE597D">
      <w:pPr>
        <w:pStyle w:val="21"/>
        <w:tabs>
          <w:tab w:val="left" w:pos="1200"/>
          <w:tab w:val="right" w:leader="dot" w:pos="8296"/>
        </w:tabs>
        <w:rPr>
          <w:ins w:id="68" w:author="IEC960923" w:date="2013-04-29T15:34:00Z"/>
          <w:noProof/>
          <w:sz w:val="24"/>
          <w:lang w:eastAsia="zh-TW"/>
        </w:rPr>
        <w:pPrChange w:id="69" w:author="IEC960923" w:date="2013-04-29T15:34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70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"_Toc355013024"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Sun" w:hAnsi="Times New Roman"/>
            <w:noProof/>
          </w:rPr>
          <w:t>1.2.</w:t>
        </w:r>
        <w:r>
          <w:rPr>
            <w:noProof/>
            <w:sz w:val="24"/>
            <w:lang w:eastAsia="zh-TW"/>
          </w:rPr>
          <w:tab/>
        </w:r>
        <w:r w:rsidRPr="00D3122F">
          <w:rPr>
            <w:rStyle w:val="a7"/>
            <w:rFonts w:ascii="Times New Roman" w:eastAsia="SimSun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1" w:author="IEC960923" w:date="2013-04-29T15:34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>
      <w:pPr>
        <w:pStyle w:val="11"/>
        <w:tabs>
          <w:tab w:val="left" w:pos="420"/>
          <w:tab w:val="right" w:leader="dot" w:pos="8296"/>
        </w:tabs>
        <w:rPr>
          <w:ins w:id="72" w:author="IEC960923" w:date="2013-04-29T15:34:00Z"/>
          <w:noProof/>
          <w:sz w:val="24"/>
          <w:lang w:eastAsia="zh-TW"/>
        </w:rPr>
      </w:pPr>
      <w:ins w:id="73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"_Toc355013025"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Hei" w:hAnsi="Times New Roman"/>
            <w:noProof/>
          </w:rPr>
          <w:t>2.</w:t>
        </w:r>
        <w:r>
          <w:rPr>
            <w:noProof/>
            <w:sz w:val="24"/>
            <w:lang w:eastAsia="zh-TW"/>
          </w:rPr>
          <w:tab/>
        </w:r>
        <w:r w:rsidRPr="00D3122F">
          <w:rPr>
            <w:rStyle w:val="a7"/>
            <w:rFonts w:ascii="Times New Roman" w:eastAsia="SimHei" w:hAnsi="Times New Roman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4" w:author="IEC960923" w:date="2013-04-29T15:3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 w:rsidP="00EE597D">
      <w:pPr>
        <w:pStyle w:val="21"/>
        <w:tabs>
          <w:tab w:val="left" w:pos="1200"/>
          <w:tab w:val="right" w:leader="dot" w:pos="8296"/>
        </w:tabs>
        <w:rPr>
          <w:ins w:id="75" w:author="IEC960923" w:date="2013-04-29T15:34:00Z"/>
          <w:noProof/>
          <w:sz w:val="24"/>
          <w:lang w:eastAsia="zh-TW"/>
        </w:rPr>
        <w:pPrChange w:id="76" w:author="IEC960923" w:date="2013-04-29T15:34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77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"_Toc355013026"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Sun" w:hAnsi="Times New Roman"/>
            <w:noProof/>
          </w:rPr>
          <w:t>2.1.</w:t>
        </w:r>
        <w:r>
          <w:rPr>
            <w:noProof/>
            <w:sz w:val="24"/>
            <w:lang w:eastAsia="zh-TW"/>
          </w:rPr>
          <w:tab/>
        </w:r>
        <w:r w:rsidRPr="00D3122F">
          <w:rPr>
            <w:rStyle w:val="a7"/>
            <w:rFonts w:ascii="Times New Roman" w:eastAsia="SimSun" w:hAnsi="Times New Roman"/>
            <w:noProof/>
          </w:rPr>
          <w:t>UC-MB Label 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8" w:author="IEC960923" w:date="2013-04-29T15:3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 w:rsidP="00EE597D">
      <w:pPr>
        <w:pStyle w:val="31"/>
        <w:tabs>
          <w:tab w:val="left" w:pos="1680"/>
          <w:tab w:val="right" w:leader="dot" w:pos="8296"/>
        </w:tabs>
        <w:rPr>
          <w:ins w:id="79" w:author="IEC960923" w:date="2013-04-29T15:34:00Z"/>
          <w:noProof/>
          <w:sz w:val="24"/>
          <w:lang w:eastAsia="zh-TW"/>
        </w:rPr>
        <w:pPrChange w:id="80" w:author="IEC960923" w:date="2013-04-29T15:34:00Z">
          <w:pPr>
            <w:pStyle w:val="31"/>
            <w:tabs>
              <w:tab w:val="left" w:pos="1680"/>
              <w:tab w:val="right" w:leader="dot" w:pos="8296"/>
            </w:tabs>
          </w:pPr>
        </w:pPrChange>
      </w:pPr>
      <w:ins w:id="81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"_Toc355013027"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Hei" w:hAnsi="Times New Roman"/>
            <w:noProof/>
          </w:rPr>
          <w:t>2.1.1.</w:t>
        </w:r>
        <w:r>
          <w:rPr>
            <w:noProof/>
            <w:sz w:val="24"/>
            <w:lang w:eastAsia="zh-TW"/>
          </w:rPr>
          <w:tab/>
        </w:r>
        <w:r w:rsidRPr="00D3122F">
          <w:rPr>
            <w:rStyle w:val="a7"/>
            <w:rFonts w:ascii="Times New Roman" w:eastAsia="SimHei" w:hint="eastAsia"/>
            <w:noProof/>
          </w:rPr>
          <w:t>功能及目标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2" w:author="IEC960923" w:date="2013-04-29T15:3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 w:rsidP="00EE597D">
      <w:pPr>
        <w:pStyle w:val="31"/>
        <w:tabs>
          <w:tab w:val="left" w:pos="1680"/>
          <w:tab w:val="right" w:leader="dot" w:pos="8296"/>
        </w:tabs>
        <w:rPr>
          <w:ins w:id="83" w:author="IEC960923" w:date="2013-04-29T15:34:00Z"/>
          <w:noProof/>
          <w:sz w:val="24"/>
          <w:lang w:eastAsia="zh-TW"/>
        </w:rPr>
        <w:pPrChange w:id="84" w:author="IEC960923" w:date="2013-04-29T15:34:00Z">
          <w:pPr>
            <w:pStyle w:val="31"/>
            <w:tabs>
              <w:tab w:val="left" w:pos="1680"/>
              <w:tab w:val="right" w:leader="dot" w:pos="8296"/>
            </w:tabs>
          </w:pPr>
        </w:pPrChange>
      </w:pPr>
      <w:ins w:id="85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"_Toc355013028"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Hei"/>
            <w:noProof/>
          </w:rPr>
          <w:t>2.1.2.</w:t>
        </w:r>
        <w:r>
          <w:rPr>
            <w:noProof/>
            <w:sz w:val="24"/>
            <w:lang w:eastAsia="zh-TW"/>
          </w:rPr>
          <w:tab/>
        </w:r>
        <w:r w:rsidRPr="00D3122F">
          <w:rPr>
            <w:rStyle w:val="a7"/>
            <w:rFonts w:ascii="Times New Roman" w:eastAsia="SimHei"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6" w:author="IEC960923" w:date="2013-04-29T15:3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 w:rsidP="00EE597D">
      <w:pPr>
        <w:pStyle w:val="31"/>
        <w:tabs>
          <w:tab w:val="left" w:pos="1680"/>
          <w:tab w:val="right" w:leader="dot" w:pos="8296"/>
        </w:tabs>
        <w:rPr>
          <w:ins w:id="87" w:author="IEC960923" w:date="2013-04-29T15:34:00Z"/>
          <w:noProof/>
          <w:sz w:val="24"/>
          <w:lang w:eastAsia="zh-TW"/>
        </w:rPr>
        <w:pPrChange w:id="88" w:author="IEC960923" w:date="2013-04-29T15:34:00Z">
          <w:pPr>
            <w:pStyle w:val="31"/>
            <w:tabs>
              <w:tab w:val="left" w:pos="1680"/>
              <w:tab w:val="right" w:leader="dot" w:pos="8296"/>
            </w:tabs>
          </w:pPr>
        </w:pPrChange>
      </w:pPr>
      <w:ins w:id="89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"_Toc355013029"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Hei"/>
            <w:noProof/>
          </w:rPr>
          <w:t>2.1.3.</w:t>
        </w:r>
        <w:r>
          <w:rPr>
            <w:noProof/>
            <w:sz w:val="24"/>
            <w:lang w:eastAsia="zh-TW"/>
          </w:rPr>
          <w:tab/>
        </w:r>
        <w:r w:rsidRPr="00D3122F">
          <w:rPr>
            <w:rStyle w:val="a7"/>
            <w:rFonts w:ascii="Times New Roman" w:eastAsia="SimHei"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_Toc355013029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0" w:author="IEC960923" w:date="2013-04-29T15:3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 w:rsidP="00EE597D">
      <w:pPr>
        <w:pStyle w:val="31"/>
        <w:tabs>
          <w:tab w:val="left" w:pos="1680"/>
          <w:tab w:val="right" w:leader="dot" w:pos="8296"/>
        </w:tabs>
        <w:rPr>
          <w:ins w:id="91" w:author="IEC960923" w:date="2013-04-29T15:34:00Z"/>
          <w:noProof/>
          <w:sz w:val="24"/>
          <w:lang w:eastAsia="zh-TW"/>
        </w:rPr>
        <w:pPrChange w:id="92" w:author="IEC960923" w:date="2013-04-29T15:34:00Z">
          <w:pPr>
            <w:pStyle w:val="31"/>
            <w:tabs>
              <w:tab w:val="left" w:pos="1680"/>
              <w:tab w:val="right" w:leader="dot" w:pos="8296"/>
            </w:tabs>
          </w:pPr>
        </w:pPrChange>
      </w:pPr>
      <w:ins w:id="93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"_Toc355013030"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Hei"/>
            <w:noProof/>
          </w:rPr>
          <w:t>2.1.4.</w:t>
        </w:r>
        <w:r>
          <w:rPr>
            <w:noProof/>
            <w:sz w:val="24"/>
            <w:lang w:eastAsia="zh-TW"/>
          </w:rPr>
          <w:tab/>
        </w:r>
        <w:r w:rsidRPr="00D3122F">
          <w:rPr>
            <w:rStyle w:val="a7"/>
            <w:rFonts w:ascii="Times New Roman" w:eastAsia="SimHei" w:hint="eastAsia"/>
            <w:noProof/>
          </w:rPr>
          <w:t>过程描述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_Toc355013030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4" w:author="IEC960923" w:date="2013-04-29T15:3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 w:rsidP="00EE597D">
      <w:pPr>
        <w:pStyle w:val="31"/>
        <w:tabs>
          <w:tab w:val="left" w:pos="1680"/>
          <w:tab w:val="right" w:leader="dot" w:pos="8296"/>
        </w:tabs>
        <w:rPr>
          <w:ins w:id="95" w:author="IEC960923" w:date="2013-04-29T15:34:00Z"/>
          <w:noProof/>
          <w:sz w:val="24"/>
          <w:lang w:eastAsia="zh-TW"/>
        </w:rPr>
        <w:pPrChange w:id="96" w:author="IEC960923" w:date="2013-04-29T15:34:00Z">
          <w:pPr>
            <w:pStyle w:val="31"/>
            <w:tabs>
              <w:tab w:val="left" w:pos="1680"/>
              <w:tab w:val="right" w:leader="dot" w:pos="8296"/>
            </w:tabs>
          </w:pPr>
        </w:pPrChange>
      </w:pPr>
      <w:ins w:id="97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"_Toc355013031"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Hei"/>
            <w:noProof/>
          </w:rPr>
          <w:t>2.1.5.</w:t>
        </w:r>
        <w:r>
          <w:rPr>
            <w:noProof/>
            <w:sz w:val="24"/>
            <w:lang w:eastAsia="zh-TW"/>
          </w:rPr>
          <w:tab/>
        </w:r>
        <w:r w:rsidRPr="00D3122F">
          <w:rPr>
            <w:rStyle w:val="a7"/>
            <w:rFonts w:ascii="Times New Roman" w:eastAsia="SimHei"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8" w:author="IEC960923" w:date="2013-04-29T15:3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 w:rsidP="00EE597D">
      <w:pPr>
        <w:pStyle w:val="21"/>
        <w:tabs>
          <w:tab w:val="left" w:pos="1200"/>
          <w:tab w:val="right" w:leader="dot" w:pos="8296"/>
        </w:tabs>
        <w:rPr>
          <w:ins w:id="99" w:author="IEC960923" w:date="2013-04-29T15:34:00Z"/>
          <w:noProof/>
          <w:sz w:val="24"/>
          <w:lang w:eastAsia="zh-TW"/>
        </w:rPr>
        <w:pPrChange w:id="100" w:author="IEC960923" w:date="2013-04-29T15:34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01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"_Toc355013032"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Sun" w:hAnsi="Times New Roman"/>
            <w:strike/>
            <w:noProof/>
          </w:rPr>
          <w:t>2.2.</w:t>
        </w:r>
        <w:r>
          <w:rPr>
            <w:noProof/>
            <w:sz w:val="24"/>
            <w:lang w:eastAsia="zh-TW"/>
          </w:rPr>
          <w:tab/>
        </w:r>
        <w:r w:rsidRPr="00D3122F">
          <w:rPr>
            <w:rStyle w:val="a7"/>
            <w:rFonts w:ascii="Times New Roman" w:eastAsia="SimSun" w:hAnsi="Times New Roman"/>
            <w:strike/>
            <w:noProof/>
          </w:rPr>
          <w:t>UC-Dismantle</w:t>
        </w:r>
        <w:r w:rsidRPr="00D3122F">
          <w:rPr>
            <w:rStyle w:val="a7"/>
            <w:rFonts w:ascii="Times New Roman" w:eastAsia="SimSun" w:hAnsi="Times New Roman" w:hint="eastAsia"/>
            <w:strike/>
            <w:noProof/>
          </w:rPr>
          <w:t>【删除】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_Toc355013032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2" w:author="IEC960923" w:date="2013-04-29T15:34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 w:rsidP="00EE597D">
      <w:pPr>
        <w:pStyle w:val="31"/>
        <w:tabs>
          <w:tab w:val="left" w:pos="1680"/>
          <w:tab w:val="right" w:leader="dot" w:pos="8296"/>
        </w:tabs>
        <w:rPr>
          <w:ins w:id="103" w:author="IEC960923" w:date="2013-04-29T15:34:00Z"/>
          <w:noProof/>
          <w:sz w:val="24"/>
          <w:lang w:eastAsia="zh-TW"/>
        </w:rPr>
        <w:pPrChange w:id="104" w:author="IEC960923" w:date="2013-04-29T15:34:00Z">
          <w:pPr>
            <w:pStyle w:val="31"/>
            <w:tabs>
              <w:tab w:val="left" w:pos="1680"/>
              <w:tab w:val="right" w:leader="dot" w:pos="8296"/>
            </w:tabs>
          </w:pPr>
        </w:pPrChange>
      </w:pPr>
      <w:ins w:id="105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"_Toc355013033"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Hei" w:hAnsi="Times New Roman"/>
            <w:noProof/>
          </w:rPr>
          <w:t>2.2.1.</w:t>
        </w:r>
        <w:r>
          <w:rPr>
            <w:noProof/>
            <w:sz w:val="24"/>
            <w:lang w:eastAsia="zh-TW"/>
          </w:rPr>
          <w:tab/>
        </w:r>
        <w:r w:rsidRPr="00D3122F">
          <w:rPr>
            <w:rStyle w:val="a7"/>
            <w:rFonts w:ascii="Times New Roman" w:eastAsia="SimHei" w:hint="eastAsia"/>
            <w:noProof/>
          </w:rPr>
          <w:t>功能及目标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_Toc355013033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6" w:author="IEC960923" w:date="2013-04-29T15:34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 w:rsidP="00EE597D">
      <w:pPr>
        <w:pStyle w:val="31"/>
        <w:tabs>
          <w:tab w:val="left" w:pos="1680"/>
          <w:tab w:val="right" w:leader="dot" w:pos="8296"/>
        </w:tabs>
        <w:rPr>
          <w:ins w:id="107" w:author="IEC960923" w:date="2013-04-29T15:34:00Z"/>
          <w:noProof/>
          <w:sz w:val="24"/>
          <w:lang w:eastAsia="zh-TW"/>
        </w:rPr>
        <w:pPrChange w:id="108" w:author="IEC960923" w:date="2013-04-29T15:34:00Z">
          <w:pPr>
            <w:pStyle w:val="31"/>
            <w:tabs>
              <w:tab w:val="left" w:pos="1680"/>
              <w:tab w:val="right" w:leader="dot" w:pos="8296"/>
            </w:tabs>
          </w:pPr>
        </w:pPrChange>
      </w:pPr>
      <w:ins w:id="109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"_Toc355013034"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Hei"/>
            <w:noProof/>
          </w:rPr>
          <w:t>2.2.2.</w:t>
        </w:r>
        <w:r>
          <w:rPr>
            <w:noProof/>
            <w:sz w:val="24"/>
            <w:lang w:eastAsia="zh-TW"/>
          </w:rPr>
          <w:tab/>
        </w:r>
        <w:r w:rsidRPr="00D3122F">
          <w:rPr>
            <w:rStyle w:val="a7"/>
            <w:rFonts w:ascii="Times New Roman" w:eastAsia="SimHei"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_Toc355013034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0" w:author="IEC960923" w:date="2013-04-29T15:34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 w:rsidP="00EE597D">
      <w:pPr>
        <w:pStyle w:val="31"/>
        <w:tabs>
          <w:tab w:val="left" w:pos="1680"/>
          <w:tab w:val="right" w:leader="dot" w:pos="8296"/>
        </w:tabs>
        <w:rPr>
          <w:ins w:id="111" w:author="IEC960923" w:date="2013-04-29T15:34:00Z"/>
          <w:noProof/>
          <w:sz w:val="24"/>
          <w:lang w:eastAsia="zh-TW"/>
        </w:rPr>
        <w:pPrChange w:id="112" w:author="IEC960923" w:date="2013-04-29T15:34:00Z">
          <w:pPr>
            <w:pStyle w:val="31"/>
            <w:tabs>
              <w:tab w:val="left" w:pos="1680"/>
              <w:tab w:val="right" w:leader="dot" w:pos="8296"/>
            </w:tabs>
          </w:pPr>
        </w:pPrChange>
      </w:pPr>
      <w:ins w:id="113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"_Toc355013035"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Hei"/>
            <w:noProof/>
          </w:rPr>
          <w:t>2.2.3.</w:t>
        </w:r>
        <w:r>
          <w:rPr>
            <w:noProof/>
            <w:sz w:val="24"/>
            <w:lang w:eastAsia="zh-TW"/>
          </w:rPr>
          <w:tab/>
        </w:r>
        <w:r w:rsidRPr="00D3122F">
          <w:rPr>
            <w:rStyle w:val="a7"/>
            <w:rFonts w:ascii="Times New Roman" w:eastAsia="SimHei"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_Toc355013035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4" w:author="IEC960923" w:date="2013-04-29T15:34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 w:rsidP="00EE597D">
      <w:pPr>
        <w:pStyle w:val="31"/>
        <w:tabs>
          <w:tab w:val="left" w:pos="1680"/>
          <w:tab w:val="right" w:leader="dot" w:pos="8296"/>
        </w:tabs>
        <w:rPr>
          <w:ins w:id="115" w:author="IEC960923" w:date="2013-04-29T15:34:00Z"/>
          <w:noProof/>
          <w:sz w:val="24"/>
          <w:lang w:eastAsia="zh-TW"/>
        </w:rPr>
        <w:pPrChange w:id="116" w:author="IEC960923" w:date="2013-04-29T15:34:00Z">
          <w:pPr>
            <w:pStyle w:val="31"/>
            <w:tabs>
              <w:tab w:val="left" w:pos="1680"/>
              <w:tab w:val="right" w:leader="dot" w:pos="8296"/>
            </w:tabs>
          </w:pPr>
        </w:pPrChange>
      </w:pPr>
      <w:ins w:id="117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"_Toc355013036"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Hei"/>
            <w:noProof/>
          </w:rPr>
          <w:t>2.2.4.</w:t>
        </w:r>
        <w:r>
          <w:rPr>
            <w:noProof/>
            <w:sz w:val="24"/>
            <w:lang w:eastAsia="zh-TW"/>
          </w:rPr>
          <w:tab/>
        </w:r>
        <w:r w:rsidRPr="00D3122F">
          <w:rPr>
            <w:rStyle w:val="a7"/>
            <w:rFonts w:ascii="Times New Roman" w:eastAsia="SimHei" w:hint="eastAsia"/>
            <w:noProof/>
          </w:rPr>
          <w:t>过程描述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_Toc355013036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8" w:author="IEC960923" w:date="2013-04-29T15:34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 w:rsidP="00EE597D">
      <w:pPr>
        <w:pStyle w:val="31"/>
        <w:tabs>
          <w:tab w:val="left" w:pos="1680"/>
          <w:tab w:val="right" w:leader="dot" w:pos="8296"/>
        </w:tabs>
        <w:rPr>
          <w:ins w:id="119" w:author="IEC960923" w:date="2013-04-29T15:34:00Z"/>
          <w:noProof/>
          <w:sz w:val="24"/>
          <w:lang w:eastAsia="zh-TW"/>
        </w:rPr>
        <w:pPrChange w:id="120" w:author="IEC960923" w:date="2013-04-29T15:34:00Z">
          <w:pPr>
            <w:pStyle w:val="31"/>
            <w:tabs>
              <w:tab w:val="left" w:pos="1680"/>
              <w:tab w:val="right" w:leader="dot" w:pos="8296"/>
            </w:tabs>
          </w:pPr>
        </w:pPrChange>
      </w:pPr>
      <w:ins w:id="121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"_Toc355013037"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Hei"/>
            <w:noProof/>
          </w:rPr>
          <w:t>2.2.5.</w:t>
        </w:r>
        <w:r>
          <w:rPr>
            <w:noProof/>
            <w:sz w:val="24"/>
            <w:lang w:eastAsia="zh-TW"/>
          </w:rPr>
          <w:tab/>
        </w:r>
        <w:r w:rsidRPr="00D3122F">
          <w:rPr>
            <w:rStyle w:val="a7"/>
            <w:rFonts w:ascii="Times New Roman" w:eastAsia="SimHei"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_Toc355013037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2" w:author="IEC960923" w:date="2013-04-29T15:34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 w:rsidP="00EE597D">
      <w:pPr>
        <w:pStyle w:val="21"/>
        <w:tabs>
          <w:tab w:val="left" w:pos="1200"/>
          <w:tab w:val="right" w:leader="dot" w:pos="8296"/>
        </w:tabs>
        <w:rPr>
          <w:ins w:id="123" w:author="IEC960923" w:date="2013-04-29T15:34:00Z"/>
          <w:noProof/>
          <w:sz w:val="24"/>
          <w:lang w:eastAsia="zh-TW"/>
        </w:rPr>
        <w:pPrChange w:id="124" w:author="IEC960923" w:date="2013-04-29T15:34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25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"_Toc355013038"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Hei" w:hAnsi="Times New Roman"/>
            <w:noProof/>
          </w:rPr>
          <w:t>2.3.</w:t>
        </w:r>
        <w:r>
          <w:rPr>
            <w:noProof/>
            <w:sz w:val="24"/>
            <w:lang w:eastAsia="zh-TW"/>
          </w:rPr>
          <w:tab/>
        </w:r>
        <w:r w:rsidRPr="00D3122F">
          <w:rPr>
            <w:rStyle w:val="a7"/>
            <w:rFonts w:ascii="Times New Roman" w:eastAsia="SimHei" w:hAnsi="Times New Roman"/>
            <w:noProof/>
          </w:rPr>
          <w:t>UC</w:t>
        </w:r>
        <w:r w:rsidRPr="00D3122F">
          <w:rPr>
            <w:rStyle w:val="a7"/>
            <w:rFonts w:ascii="Times New Roman" w:hAnsi="Times New Roman"/>
            <w:noProof/>
          </w:rPr>
          <w:t>-</w:t>
        </w:r>
        <w:r w:rsidRPr="00D3122F">
          <w:rPr>
            <w:rStyle w:val="a7"/>
            <w:rFonts w:ascii="Times New Roman" w:eastAsia="SimHei" w:hAnsi="Times New Roman"/>
            <w:noProof/>
          </w:rPr>
          <w:t xml:space="preserve"> </w:t>
        </w:r>
        <w:r w:rsidRPr="00D3122F">
          <w:rPr>
            <w:rStyle w:val="a7"/>
            <w:rFonts w:ascii="Times New Roman" w:hAnsi="Times New Roman"/>
            <w:noProof/>
          </w:rPr>
          <w:t xml:space="preserve">MB Label </w:t>
        </w:r>
        <w:r w:rsidRPr="00D3122F">
          <w:rPr>
            <w:rStyle w:val="a7"/>
            <w:rFonts w:ascii="Times New Roman" w:eastAsia="SimHei" w:hAnsi="Times New Roman"/>
            <w:noProof/>
          </w:rPr>
          <w:t>Reprint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_Toc355013038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6" w:author="IEC960923" w:date="2013-04-29T15:34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 w:rsidP="00EE597D">
      <w:pPr>
        <w:pStyle w:val="31"/>
        <w:tabs>
          <w:tab w:val="left" w:pos="1680"/>
          <w:tab w:val="right" w:leader="dot" w:pos="8296"/>
        </w:tabs>
        <w:rPr>
          <w:ins w:id="127" w:author="IEC960923" w:date="2013-04-29T15:34:00Z"/>
          <w:noProof/>
          <w:sz w:val="24"/>
          <w:lang w:eastAsia="zh-TW"/>
        </w:rPr>
        <w:pPrChange w:id="128" w:author="IEC960923" w:date="2013-04-29T15:34:00Z">
          <w:pPr>
            <w:pStyle w:val="31"/>
            <w:tabs>
              <w:tab w:val="left" w:pos="1680"/>
              <w:tab w:val="right" w:leader="dot" w:pos="8296"/>
            </w:tabs>
          </w:pPr>
        </w:pPrChange>
      </w:pPr>
      <w:ins w:id="129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"_Toc355013039"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Hei"/>
            <w:noProof/>
          </w:rPr>
          <w:t>2.3.1.</w:t>
        </w:r>
        <w:r>
          <w:rPr>
            <w:noProof/>
            <w:sz w:val="24"/>
            <w:lang w:eastAsia="zh-TW"/>
          </w:rPr>
          <w:tab/>
        </w:r>
        <w:r w:rsidRPr="00D3122F">
          <w:rPr>
            <w:rStyle w:val="a7"/>
            <w:rFonts w:ascii="Times New Roman" w:eastAsia="SimHei" w:hint="eastAsia"/>
            <w:noProof/>
          </w:rPr>
          <w:t>功能及目标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_Toc355013039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0" w:author="IEC960923" w:date="2013-04-29T15:34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 w:rsidP="00EE597D">
      <w:pPr>
        <w:pStyle w:val="31"/>
        <w:tabs>
          <w:tab w:val="left" w:pos="1680"/>
          <w:tab w:val="right" w:leader="dot" w:pos="8296"/>
        </w:tabs>
        <w:rPr>
          <w:ins w:id="131" w:author="IEC960923" w:date="2013-04-29T15:34:00Z"/>
          <w:noProof/>
          <w:sz w:val="24"/>
          <w:lang w:eastAsia="zh-TW"/>
        </w:rPr>
        <w:pPrChange w:id="132" w:author="IEC960923" w:date="2013-04-29T15:34:00Z">
          <w:pPr>
            <w:pStyle w:val="31"/>
            <w:tabs>
              <w:tab w:val="left" w:pos="1680"/>
              <w:tab w:val="right" w:leader="dot" w:pos="8296"/>
            </w:tabs>
          </w:pPr>
        </w:pPrChange>
      </w:pPr>
      <w:ins w:id="133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"_Toc355013040"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Hei"/>
            <w:noProof/>
          </w:rPr>
          <w:t>2.3.2.</w:t>
        </w:r>
        <w:r>
          <w:rPr>
            <w:noProof/>
            <w:sz w:val="24"/>
            <w:lang w:eastAsia="zh-TW"/>
          </w:rPr>
          <w:tab/>
        </w:r>
        <w:r w:rsidRPr="00D3122F">
          <w:rPr>
            <w:rStyle w:val="a7"/>
            <w:rFonts w:ascii="Times New Roman" w:eastAsia="SimHei"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_Toc355013040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4" w:author="IEC960923" w:date="2013-04-29T15:34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 w:rsidP="00EE597D">
      <w:pPr>
        <w:pStyle w:val="31"/>
        <w:tabs>
          <w:tab w:val="left" w:pos="1680"/>
          <w:tab w:val="right" w:leader="dot" w:pos="8296"/>
        </w:tabs>
        <w:rPr>
          <w:ins w:id="135" w:author="IEC960923" w:date="2013-04-29T15:34:00Z"/>
          <w:noProof/>
          <w:sz w:val="24"/>
          <w:lang w:eastAsia="zh-TW"/>
        </w:rPr>
        <w:pPrChange w:id="136" w:author="IEC960923" w:date="2013-04-29T15:34:00Z">
          <w:pPr>
            <w:pStyle w:val="31"/>
            <w:tabs>
              <w:tab w:val="left" w:pos="1680"/>
              <w:tab w:val="right" w:leader="dot" w:pos="8296"/>
            </w:tabs>
          </w:pPr>
        </w:pPrChange>
      </w:pPr>
      <w:ins w:id="137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"_Toc355013041"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Hei"/>
            <w:noProof/>
          </w:rPr>
          <w:t>2.3.3.</w:t>
        </w:r>
        <w:r>
          <w:rPr>
            <w:noProof/>
            <w:sz w:val="24"/>
            <w:lang w:eastAsia="zh-TW"/>
          </w:rPr>
          <w:tab/>
        </w:r>
        <w:r w:rsidRPr="00D3122F">
          <w:rPr>
            <w:rStyle w:val="a7"/>
            <w:rFonts w:ascii="Times New Roman" w:eastAsia="SimHei"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_Toc355013041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8" w:author="IEC960923" w:date="2013-04-29T15:34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 w:rsidP="00EE597D">
      <w:pPr>
        <w:pStyle w:val="31"/>
        <w:tabs>
          <w:tab w:val="left" w:pos="1680"/>
          <w:tab w:val="right" w:leader="dot" w:pos="8296"/>
        </w:tabs>
        <w:rPr>
          <w:ins w:id="139" w:author="IEC960923" w:date="2013-04-29T15:34:00Z"/>
          <w:noProof/>
          <w:sz w:val="24"/>
          <w:lang w:eastAsia="zh-TW"/>
        </w:rPr>
        <w:pPrChange w:id="140" w:author="IEC960923" w:date="2013-04-29T15:34:00Z">
          <w:pPr>
            <w:pStyle w:val="31"/>
            <w:tabs>
              <w:tab w:val="left" w:pos="1680"/>
              <w:tab w:val="right" w:leader="dot" w:pos="8296"/>
            </w:tabs>
          </w:pPr>
        </w:pPrChange>
      </w:pPr>
      <w:ins w:id="141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"_Toc355013042"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Hei"/>
            <w:noProof/>
          </w:rPr>
          <w:t>2.3.4.</w:t>
        </w:r>
        <w:r>
          <w:rPr>
            <w:noProof/>
            <w:sz w:val="24"/>
            <w:lang w:eastAsia="zh-TW"/>
          </w:rPr>
          <w:tab/>
        </w:r>
        <w:r w:rsidRPr="00D3122F">
          <w:rPr>
            <w:rStyle w:val="a7"/>
            <w:rFonts w:ascii="Times New Roman" w:eastAsia="SimHei" w:hint="eastAsia"/>
            <w:noProof/>
          </w:rPr>
          <w:t>过程描述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_Toc355013042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2" w:author="IEC960923" w:date="2013-04-29T15:34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 w:rsidP="00EE597D">
      <w:pPr>
        <w:pStyle w:val="31"/>
        <w:tabs>
          <w:tab w:val="left" w:pos="1680"/>
          <w:tab w:val="right" w:leader="dot" w:pos="8296"/>
        </w:tabs>
        <w:rPr>
          <w:ins w:id="143" w:author="IEC960923" w:date="2013-04-29T15:34:00Z"/>
          <w:noProof/>
          <w:sz w:val="24"/>
          <w:lang w:eastAsia="zh-TW"/>
        </w:rPr>
        <w:pPrChange w:id="144" w:author="IEC960923" w:date="2013-04-29T15:34:00Z">
          <w:pPr>
            <w:pStyle w:val="31"/>
            <w:tabs>
              <w:tab w:val="left" w:pos="1680"/>
              <w:tab w:val="right" w:leader="dot" w:pos="8296"/>
            </w:tabs>
          </w:pPr>
        </w:pPrChange>
      </w:pPr>
      <w:ins w:id="145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"_Toc355013043"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Hei"/>
            <w:noProof/>
          </w:rPr>
          <w:t>2.3.5.</w:t>
        </w:r>
        <w:r>
          <w:rPr>
            <w:noProof/>
            <w:sz w:val="24"/>
            <w:lang w:eastAsia="zh-TW"/>
          </w:rPr>
          <w:tab/>
        </w:r>
        <w:r w:rsidRPr="00D3122F">
          <w:rPr>
            <w:rStyle w:val="a7"/>
            <w:rFonts w:ascii="Times New Roman" w:eastAsia="SimHei"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_Toc355013043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6" w:author="IEC960923" w:date="2013-04-29T15:34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 w:rsidP="00EE597D">
      <w:pPr>
        <w:pStyle w:val="21"/>
        <w:tabs>
          <w:tab w:val="left" w:pos="1200"/>
          <w:tab w:val="right" w:leader="dot" w:pos="8296"/>
        </w:tabs>
        <w:rPr>
          <w:ins w:id="147" w:author="IEC960923" w:date="2013-04-29T15:34:00Z"/>
          <w:noProof/>
          <w:sz w:val="24"/>
          <w:lang w:eastAsia="zh-TW"/>
        </w:rPr>
        <w:pPrChange w:id="148" w:author="IEC960923" w:date="2013-04-29T15:34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49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"_Toc355013044"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Sun" w:hAnsi="Times New Roman"/>
            <w:noProof/>
          </w:rPr>
          <w:t>2.4.</w:t>
        </w:r>
        <w:r>
          <w:rPr>
            <w:noProof/>
            <w:sz w:val="24"/>
            <w:lang w:eastAsia="zh-TW"/>
          </w:rPr>
          <w:tab/>
        </w:r>
        <w:r w:rsidRPr="00D3122F">
          <w:rPr>
            <w:rStyle w:val="a7"/>
            <w:rFonts w:ascii="Times New Roman" w:eastAsia="SimSun" w:hAnsi="Times New Roman"/>
            <w:noProof/>
          </w:rPr>
          <w:t>UC-MB 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_Toc355013044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0" w:author="IEC960923" w:date="2013-04-29T15:34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>
      <w:pPr>
        <w:pStyle w:val="11"/>
        <w:tabs>
          <w:tab w:val="right" w:leader="dot" w:pos="8296"/>
        </w:tabs>
        <w:rPr>
          <w:ins w:id="151" w:author="IEC960923" w:date="2013-04-29T15:34:00Z"/>
          <w:noProof/>
          <w:sz w:val="24"/>
          <w:lang w:eastAsia="zh-TW"/>
        </w:rPr>
      </w:pPr>
      <w:ins w:id="152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"_Toc355013045"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rFonts w:ascii="Times New Roman" w:eastAsia="SimHei" w:hAnsi="Times New Roman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_Toc355013045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3" w:author="IEC960923" w:date="2013-04-29T15:34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EE597D" w:rsidRDefault="00EE597D">
      <w:pPr>
        <w:pStyle w:val="21"/>
        <w:tabs>
          <w:tab w:val="right" w:leader="dot" w:pos="8296"/>
        </w:tabs>
        <w:rPr>
          <w:ins w:id="154" w:author="IEC960923" w:date="2013-04-29T15:34:00Z"/>
          <w:noProof/>
          <w:sz w:val="24"/>
          <w:lang w:eastAsia="zh-TW"/>
        </w:rPr>
      </w:pPr>
      <w:ins w:id="155" w:author="IEC960923" w:date="2013-04-29T15:34:00Z">
        <w:r w:rsidRPr="00D3122F">
          <w:rPr>
            <w:rStyle w:val="a7"/>
            <w:noProof/>
          </w:rPr>
          <w:fldChar w:fldCharType="begin"/>
        </w:r>
        <w:r w:rsidRPr="00D3122F">
          <w:rPr>
            <w:rStyle w:val="a7"/>
            <w:noProof/>
          </w:rPr>
          <w:instrText xml:space="preserve"> </w:instrText>
        </w:r>
        <w:r>
          <w:rPr>
            <w:noProof/>
          </w:rPr>
          <w:instrText>HYPERLINK \l "_Toc355013046"</w:instrText>
        </w:r>
        <w:r w:rsidRPr="00D3122F">
          <w:rPr>
            <w:rStyle w:val="a7"/>
            <w:noProof/>
          </w:rPr>
          <w:instrText xml:space="preserve"> </w:instrText>
        </w:r>
        <w:r w:rsidRPr="00D3122F">
          <w:rPr>
            <w:rStyle w:val="a7"/>
            <w:noProof/>
          </w:rPr>
        </w:r>
        <w:r w:rsidRPr="00D3122F">
          <w:rPr>
            <w:rStyle w:val="a7"/>
            <w:noProof/>
          </w:rPr>
          <w:fldChar w:fldCharType="separate"/>
        </w:r>
        <w:r w:rsidRPr="00D3122F">
          <w:rPr>
            <w:rStyle w:val="a7"/>
            <w:noProof/>
          </w:rPr>
          <w:t>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_Toc355013046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6" w:author="IEC960923" w:date="2013-04-29T15:34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D3122F">
          <w:rPr>
            <w:rStyle w:val="a7"/>
            <w:noProof/>
          </w:rPr>
          <w:fldChar w:fldCharType="end"/>
        </w:r>
      </w:ins>
    </w:p>
    <w:p w:rsidR="00DE2737" w:rsidDel="00EE597D" w:rsidRDefault="00DE2737">
      <w:pPr>
        <w:pStyle w:val="11"/>
        <w:tabs>
          <w:tab w:val="left" w:pos="420"/>
          <w:tab w:val="right" w:leader="dot" w:pos="8296"/>
        </w:tabs>
        <w:rPr>
          <w:del w:id="157" w:author="IEC960923" w:date="2013-04-29T15:34:00Z"/>
          <w:noProof/>
        </w:rPr>
      </w:pPr>
      <w:del w:id="158" w:author="IEC960923" w:date="2013-04-29T15:34:00Z">
        <w:r w:rsidRPr="00EE597D" w:rsidDel="00EE597D">
          <w:rPr>
            <w:rFonts w:ascii="Times New Roman" w:eastAsia="SimHei" w:hAnsi="Times New Roman"/>
            <w:noProof/>
            <w:rPrChange w:id="159" w:author="IEC960923" w:date="2013-04-29T15:34:00Z">
              <w:rPr>
                <w:rStyle w:val="a7"/>
                <w:rFonts w:ascii="Times New Roman" w:eastAsia="SimHei" w:hAnsi="Times New Roman"/>
                <w:noProof/>
              </w:rPr>
            </w:rPrChange>
          </w:rPr>
          <w:delText>1.</w:delText>
        </w:r>
        <w:r w:rsidDel="00EE597D">
          <w:rPr>
            <w:noProof/>
          </w:rPr>
          <w:tab/>
        </w:r>
        <w:r w:rsidRPr="00EE597D" w:rsidDel="00EE597D">
          <w:rPr>
            <w:rFonts w:ascii="Times New Roman" w:eastAsia="SimHei" w:hAnsi="Times New Roman" w:hint="eastAsia"/>
            <w:noProof/>
            <w:rPrChange w:id="160" w:author="IEC960923" w:date="2013-04-29T15:34:00Z">
              <w:rPr>
                <w:rStyle w:val="a7"/>
                <w:rFonts w:ascii="Times New Roman" w:eastAsia="SimHei" w:hAnsi="Times New Roman" w:hint="eastAsia"/>
                <w:noProof/>
              </w:rPr>
            </w:rPrChange>
          </w:rPr>
          <w:delText>前言</w:delText>
        </w:r>
        <w:r w:rsidDel="00EE597D">
          <w:rPr>
            <w:noProof/>
            <w:webHidden/>
          </w:rPr>
          <w:tab/>
          <w:delText>4</w:delText>
        </w:r>
      </w:del>
    </w:p>
    <w:p w:rsidR="00DE2737" w:rsidDel="00EE597D" w:rsidRDefault="00DE2737">
      <w:pPr>
        <w:pStyle w:val="21"/>
        <w:tabs>
          <w:tab w:val="left" w:pos="1050"/>
          <w:tab w:val="right" w:leader="dot" w:pos="8296"/>
        </w:tabs>
        <w:rPr>
          <w:del w:id="161" w:author="IEC960923" w:date="2013-04-29T15:34:00Z"/>
          <w:noProof/>
        </w:rPr>
      </w:pPr>
      <w:del w:id="162" w:author="IEC960923" w:date="2013-04-29T15:34:00Z">
        <w:r w:rsidRPr="00EE597D" w:rsidDel="00EE597D">
          <w:rPr>
            <w:rFonts w:ascii="Times New Roman" w:eastAsia="SimSun" w:hAnsi="Times New Roman"/>
            <w:noProof/>
            <w:rPrChange w:id="163" w:author="IEC960923" w:date="2013-04-29T15:34:00Z">
              <w:rPr>
                <w:rStyle w:val="a7"/>
                <w:rFonts w:ascii="Times New Roman" w:eastAsia="SimSun" w:hAnsi="Times New Roman"/>
                <w:noProof/>
              </w:rPr>
            </w:rPrChange>
          </w:rPr>
          <w:delText>1.1.</w:delText>
        </w:r>
        <w:r w:rsidDel="00EE597D">
          <w:rPr>
            <w:noProof/>
          </w:rPr>
          <w:tab/>
        </w:r>
        <w:r w:rsidRPr="00EE597D" w:rsidDel="00EE597D">
          <w:rPr>
            <w:rFonts w:ascii="Times New Roman" w:eastAsia="SimSun" w:hAnsi="Times New Roman"/>
            <w:noProof/>
            <w:rPrChange w:id="164" w:author="IEC960923" w:date="2013-04-29T15:34:00Z">
              <w:rPr>
                <w:rStyle w:val="a7"/>
                <w:rFonts w:ascii="Times New Roman" w:eastAsia="SimSun" w:hAnsi="Times New Roman"/>
                <w:noProof/>
              </w:rPr>
            </w:rPrChange>
          </w:rPr>
          <w:delText>Introduce</w:delText>
        </w:r>
        <w:r w:rsidDel="00EE597D">
          <w:rPr>
            <w:noProof/>
            <w:webHidden/>
          </w:rPr>
          <w:tab/>
          <w:delText>4</w:delText>
        </w:r>
      </w:del>
    </w:p>
    <w:p w:rsidR="00DE2737" w:rsidDel="00EE597D" w:rsidRDefault="00DE2737">
      <w:pPr>
        <w:pStyle w:val="21"/>
        <w:tabs>
          <w:tab w:val="left" w:pos="1050"/>
          <w:tab w:val="right" w:leader="dot" w:pos="8296"/>
        </w:tabs>
        <w:rPr>
          <w:del w:id="165" w:author="IEC960923" w:date="2013-04-29T15:34:00Z"/>
          <w:noProof/>
        </w:rPr>
      </w:pPr>
      <w:del w:id="166" w:author="IEC960923" w:date="2013-04-29T15:34:00Z">
        <w:r w:rsidRPr="00EE597D" w:rsidDel="00EE597D">
          <w:rPr>
            <w:rFonts w:ascii="Times New Roman" w:eastAsia="SimSun" w:hAnsi="Times New Roman"/>
            <w:noProof/>
            <w:rPrChange w:id="167" w:author="IEC960923" w:date="2013-04-29T15:34:00Z">
              <w:rPr>
                <w:rStyle w:val="a7"/>
                <w:rFonts w:ascii="Times New Roman" w:eastAsia="SimSun" w:hAnsi="Times New Roman"/>
                <w:noProof/>
              </w:rPr>
            </w:rPrChange>
          </w:rPr>
          <w:delText>1.2.</w:delText>
        </w:r>
        <w:r w:rsidDel="00EE597D">
          <w:rPr>
            <w:noProof/>
          </w:rPr>
          <w:tab/>
        </w:r>
        <w:r w:rsidRPr="00EE597D" w:rsidDel="00EE597D">
          <w:rPr>
            <w:rFonts w:ascii="Times New Roman" w:eastAsia="SimSun" w:hAnsi="Times New Roman"/>
            <w:noProof/>
            <w:rPrChange w:id="168" w:author="IEC960923" w:date="2013-04-29T15:34:00Z">
              <w:rPr>
                <w:rStyle w:val="a7"/>
                <w:rFonts w:ascii="Times New Roman" w:eastAsia="SimSun" w:hAnsi="Times New Roman"/>
                <w:noProof/>
              </w:rPr>
            </w:rPrChange>
          </w:rPr>
          <w:delText>References</w:delText>
        </w:r>
        <w:r w:rsidDel="00EE597D">
          <w:rPr>
            <w:noProof/>
            <w:webHidden/>
          </w:rPr>
          <w:tab/>
          <w:delText>4</w:delText>
        </w:r>
      </w:del>
    </w:p>
    <w:p w:rsidR="00DE2737" w:rsidDel="00EE597D" w:rsidRDefault="00DE2737">
      <w:pPr>
        <w:pStyle w:val="11"/>
        <w:tabs>
          <w:tab w:val="left" w:pos="420"/>
          <w:tab w:val="right" w:leader="dot" w:pos="8296"/>
        </w:tabs>
        <w:rPr>
          <w:del w:id="169" w:author="IEC960923" w:date="2013-04-29T15:34:00Z"/>
          <w:noProof/>
        </w:rPr>
      </w:pPr>
      <w:del w:id="170" w:author="IEC960923" w:date="2013-04-29T15:34:00Z">
        <w:r w:rsidRPr="00EE597D" w:rsidDel="00EE597D">
          <w:rPr>
            <w:rFonts w:ascii="Times New Roman" w:eastAsia="SimHei" w:hAnsi="Times New Roman"/>
            <w:noProof/>
            <w:rPrChange w:id="171" w:author="IEC960923" w:date="2013-04-29T15:34:00Z">
              <w:rPr>
                <w:rStyle w:val="a7"/>
                <w:rFonts w:ascii="Times New Roman" w:eastAsia="SimHei" w:hAnsi="Times New Roman"/>
                <w:noProof/>
              </w:rPr>
            </w:rPrChange>
          </w:rPr>
          <w:delText>2.</w:delText>
        </w:r>
        <w:r w:rsidDel="00EE597D">
          <w:rPr>
            <w:noProof/>
          </w:rPr>
          <w:tab/>
        </w:r>
        <w:r w:rsidRPr="00EE597D" w:rsidDel="00EE597D">
          <w:rPr>
            <w:rFonts w:ascii="Times New Roman" w:eastAsia="SimHei" w:hAnsi="Times New Roman"/>
            <w:noProof/>
            <w:rPrChange w:id="172" w:author="IEC960923" w:date="2013-04-29T15:34:00Z">
              <w:rPr>
                <w:rStyle w:val="a7"/>
                <w:rFonts w:ascii="Times New Roman" w:eastAsia="SimHei" w:hAnsi="Times New Roman"/>
                <w:noProof/>
              </w:rPr>
            </w:rPrChange>
          </w:rPr>
          <w:delText>Use Cases</w:delText>
        </w:r>
        <w:r w:rsidDel="00EE597D">
          <w:rPr>
            <w:noProof/>
            <w:webHidden/>
          </w:rPr>
          <w:tab/>
          <w:delText>5</w:delText>
        </w:r>
      </w:del>
    </w:p>
    <w:p w:rsidR="00DE2737" w:rsidDel="00EE597D" w:rsidRDefault="00DE2737">
      <w:pPr>
        <w:pStyle w:val="21"/>
        <w:tabs>
          <w:tab w:val="left" w:pos="1050"/>
          <w:tab w:val="right" w:leader="dot" w:pos="8296"/>
        </w:tabs>
        <w:rPr>
          <w:del w:id="173" w:author="IEC960923" w:date="2013-04-29T15:34:00Z"/>
          <w:noProof/>
        </w:rPr>
      </w:pPr>
      <w:del w:id="174" w:author="IEC960923" w:date="2013-04-29T15:34:00Z">
        <w:r w:rsidRPr="00EE597D" w:rsidDel="00EE597D">
          <w:rPr>
            <w:rFonts w:ascii="Times New Roman" w:eastAsia="SimSun" w:hAnsi="Times New Roman"/>
            <w:noProof/>
            <w:rPrChange w:id="175" w:author="IEC960923" w:date="2013-04-29T15:34:00Z">
              <w:rPr>
                <w:rStyle w:val="a7"/>
                <w:rFonts w:ascii="Times New Roman" w:eastAsia="SimSun" w:hAnsi="Times New Roman"/>
                <w:noProof/>
              </w:rPr>
            </w:rPrChange>
          </w:rPr>
          <w:delText>2.1.</w:delText>
        </w:r>
        <w:r w:rsidDel="00EE597D">
          <w:rPr>
            <w:noProof/>
          </w:rPr>
          <w:tab/>
        </w:r>
        <w:r w:rsidRPr="00EE597D" w:rsidDel="00EE597D">
          <w:rPr>
            <w:rFonts w:ascii="Times New Roman" w:eastAsia="SimSun" w:hAnsi="Times New Roman"/>
            <w:noProof/>
            <w:rPrChange w:id="176" w:author="IEC960923" w:date="2013-04-29T15:34:00Z">
              <w:rPr>
                <w:rStyle w:val="a7"/>
                <w:rFonts w:ascii="Times New Roman" w:eastAsia="SimSun" w:hAnsi="Times New Roman"/>
                <w:noProof/>
              </w:rPr>
            </w:rPrChange>
          </w:rPr>
          <w:delText>UC-MB Label Print</w:delText>
        </w:r>
        <w:r w:rsidDel="00EE597D">
          <w:rPr>
            <w:noProof/>
            <w:webHidden/>
          </w:rPr>
          <w:tab/>
          <w:delText>5</w:delText>
        </w:r>
      </w:del>
    </w:p>
    <w:p w:rsidR="00DE2737" w:rsidDel="00EE597D" w:rsidRDefault="00DE2737">
      <w:pPr>
        <w:pStyle w:val="31"/>
        <w:tabs>
          <w:tab w:val="left" w:pos="1680"/>
          <w:tab w:val="right" w:leader="dot" w:pos="8296"/>
        </w:tabs>
        <w:rPr>
          <w:del w:id="177" w:author="IEC960923" w:date="2013-04-29T15:34:00Z"/>
          <w:noProof/>
        </w:rPr>
      </w:pPr>
      <w:del w:id="178" w:author="IEC960923" w:date="2013-04-29T15:34:00Z">
        <w:r w:rsidRPr="00EE597D" w:rsidDel="00EE597D">
          <w:rPr>
            <w:rFonts w:ascii="Times New Roman" w:eastAsia="SimHei" w:hAnsi="Times New Roman"/>
            <w:noProof/>
            <w:rPrChange w:id="179" w:author="IEC960923" w:date="2013-04-29T15:34:00Z">
              <w:rPr>
                <w:rStyle w:val="a7"/>
                <w:rFonts w:ascii="Times New Roman" w:eastAsia="SimHei" w:hAnsi="Times New Roman"/>
                <w:noProof/>
              </w:rPr>
            </w:rPrChange>
          </w:rPr>
          <w:delText>2.1.1.</w:delText>
        </w:r>
        <w:r w:rsidDel="00EE597D">
          <w:rPr>
            <w:noProof/>
          </w:rPr>
          <w:tab/>
        </w:r>
        <w:r w:rsidRPr="00EE597D" w:rsidDel="00EE597D">
          <w:rPr>
            <w:rFonts w:ascii="Times New Roman" w:eastAsia="SimHei" w:hint="eastAsia"/>
            <w:noProof/>
            <w:rPrChange w:id="180" w:author="IEC960923" w:date="2013-04-29T15:34:00Z">
              <w:rPr>
                <w:rStyle w:val="a7"/>
                <w:rFonts w:ascii="Times New Roman" w:eastAsia="SimHei" w:hint="eastAsia"/>
                <w:noProof/>
              </w:rPr>
            </w:rPrChange>
          </w:rPr>
          <w:delText>功能及目标</w:delText>
        </w:r>
        <w:r w:rsidDel="00EE597D">
          <w:rPr>
            <w:noProof/>
            <w:webHidden/>
          </w:rPr>
          <w:tab/>
          <w:delText>5</w:delText>
        </w:r>
      </w:del>
    </w:p>
    <w:p w:rsidR="00DE2737" w:rsidDel="00EE597D" w:rsidRDefault="00DE2737">
      <w:pPr>
        <w:pStyle w:val="31"/>
        <w:tabs>
          <w:tab w:val="left" w:pos="1680"/>
          <w:tab w:val="right" w:leader="dot" w:pos="8296"/>
        </w:tabs>
        <w:rPr>
          <w:del w:id="181" w:author="IEC960923" w:date="2013-04-29T15:34:00Z"/>
          <w:noProof/>
        </w:rPr>
      </w:pPr>
      <w:del w:id="182" w:author="IEC960923" w:date="2013-04-29T15:34:00Z">
        <w:r w:rsidRPr="00EE597D" w:rsidDel="00EE597D">
          <w:rPr>
            <w:rFonts w:ascii="Times New Roman" w:eastAsia="SimHei"/>
            <w:noProof/>
            <w:rPrChange w:id="183" w:author="IEC960923" w:date="2013-04-29T15:34:00Z">
              <w:rPr>
                <w:rStyle w:val="a7"/>
                <w:rFonts w:ascii="Times New Roman" w:eastAsia="SimHei"/>
                <w:noProof/>
              </w:rPr>
            </w:rPrChange>
          </w:rPr>
          <w:delText>2.1.2.</w:delText>
        </w:r>
        <w:r w:rsidDel="00EE597D">
          <w:rPr>
            <w:noProof/>
          </w:rPr>
          <w:tab/>
        </w:r>
        <w:r w:rsidRPr="00EE597D" w:rsidDel="00EE597D">
          <w:rPr>
            <w:rFonts w:ascii="Times New Roman" w:eastAsia="SimHei" w:hint="eastAsia"/>
            <w:noProof/>
            <w:rPrChange w:id="184" w:author="IEC960923" w:date="2013-04-29T15:34:00Z">
              <w:rPr>
                <w:rStyle w:val="a7"/>
                <w:rFonts w:ascii="Times New Roman" w:eastAsia="SimHei" w:hint="eastAsia"/>
                <w:noProof/>
              </w:rPr>
            </w:rPrChange>
          </w:rPr>
          <w:delText>前置条件</w:delText>
        </w:r>
        <w:r w:rsidDel="00EE597D">
          <w:rPr>
            <w:noProof/>
            <w:webHidden/>
          </w:rPr>
          <w:tab/>
          <w:delText>5</w:delText>
        </w:r>
      </w:del>
    </w:p>
    <w:p w:rsidR="00DE2737" w:rsidDel="00EE597D" w:rsidRDefault="00DE2737">
      <w:pPr>
        <w:pStyle w:val="31"/>
        <w:tabs>
          <w:tab w:val="left" w:pos="1680"/>
          <w:tab w:val="right" w:leader="dot" w:pos="8296"/>
        </w:tabs>
        <w:rPr>
          <w:del w:id="185" w:author="IEC960923" w:date="2013-04-29T15:34:00Z"/>
          <w:noProof/>
        </w:rPr>
      </w:pPr>
      <w:del w:id="186" w:author="IEC960923" w:date="2013-04-29T15:34:00Z">
        <w:r w:rsidRPr="00EE597D" w:rsidDel="00EE597D">
          <w:rPr>
            <w:rFonts w:ascii="Times New Roman" w:eastAsia="SimHei"/>
            <w:noProof/>
            <w:rPrChange w:id="187" w:author="IEC960923" w:date="2013-04-29T15:34:00Z">
              <w:rPr>
                <w:rStyle w:val="a7"/>
                <w:rFonts w:ascii="Times New Roman" w:eastAsia="SimHei"/>
                <w:noProof/>
              </w:rPr>
            </w:rPrChange>
          </w:rPr>
          <w:delText>2.1.3.</w:delText>
        </w:r>
        <w:r w:rsidDel="00EE597D">
          <w:rPr>
            <w:noProof/>
          </w:rPr>
          <w:tab/>
        </w:r>
        <w:r w:rsidRPr="00EE597D" w:rsidDel="00EE597D">
          <w:rPr>
            <w:rFonts w:ascii="Times New Roman" w:eastAsia="SimHei" w:hint="eastAsia"/>
            <w:noProof/>
            <w:rPrChange w:id="188" w:author="IEC960923" w:date="2013-04-29T15:34:00Z">
              <w:rPr>
                <w:rStyle w:val="a7"/>
                <w:rFonts w:ascii="Times New Roman" w:eastAsia="SimHei" w:hint="eastAsia"/>
                <w:noProof/>
              </w:rPr>
            </w:rPrChange>
          </w:rPr>
          <w:delText>后置条件</w:delText>
        </w:r>
        <w:r w:rsidDel="00EE597D">
          <w:rPr>
            <w:noProof/>
            <w:webHidden/>
          </w:rPr>
          <w:tab/>
          <w:delText>5</w:delText>
        </w:r>
      </w:del>
    </w:p>
    <w:p w:rsidR="00DE2737" w:rsidDel="00EE597D" w:rsidRDefault="00DE2737">
      <w:pPr>
        <w:pStyle w:val="31"/>
        <w:tabs>
          <w:tab w:val="left" w:pos="1680"/>
          <w:tab w:val="right" w:leader="dot" w:pos="8296"/>
        </w:tabs>
        <w:rPr>
          <w:del w:id="189" w:author="IEC960923" w:date="2013-04-29T15:34:00Z"/>
          <w:noProof/>
        </w:rPr>
      </w:pPr>
      <w:del w:id="190" w:author="IEC960923" w:date="2013-04-29T15:34:00Z">
        <w:r w:rsidRPr="00EE597D" w:rsidDel="00EE597D">
          <w:rPr>
            <w:rFonts w:ascii="Times New Roman" w:eastAsia="SimHei"/>
            <w:noProof/>
            <w:rPrChange w:id="191" w:author="IEC960923" w:date="2013-04-29T15:34:00Z">
              <w:rPr>
                <w:rStyle w:val="a7"/>
                <w:rFonts w:ascii="Times New Roman" w:eastAsia="SimHei"/>
                <w:noProof/>
              </w:rPr>
            </w:rPrChange>
          </w:rPr>
          <w:delText>2.1.4.</w:delText>
        </w:r>
        <w:r w:rsidDel="00EE597D">
          <w:rPr>
            <w:noProof/>
          </w:rPr>
          <w:tab/>
        </w:r>
        <w:r w:rsidRPr="00EE597D" w:rsidDel="00EE597D">
          <w:rPr>
            <w:rFonts w:ascii="Times New Roman" w:eastAsia="SimHei" w:hint="eastAsia"/>
            <w:noProof/>
            <w:rPrChange w:id="192" w:author="IEC960923" w:date="2013-04-29T15:34:00Z">
              <w:rPr>
                <w:rStyle w:val="a7"/>
                <w:rFonts w:ascii="Times New Roman" w:eastAsia="SimHei" w:hint="eastAsia"/>
                <w:noProof/>
              </w:rPr>
            </w:rPrChange>
          </w:rPr>
          <w:delText>过程描述</w:delText>
        </w:r>
        <w:r w:rsidDel="00EE597D">
          <w:rPr>
            <w:noProof/>
            <w:webHidden/>
          </w:rPr>
          <w:tab/>
          <w:delText>5</w:delText>
        </w:r>
      </w:del>
    </w:p>
    <w:p w:rsidR="00DE2737" w:rsidDel="00EE597D" w:rsidRDefault="00DE2737">
      <w:pPr>
        <w:pStyle w:val="31"/>
        <w:tabs>
          <w:tab w:val="left" w:pos="1680"/>
          <w:tab w:val="right" w:leader="dot" w:pos="8296"/>
        </w:tabs>
        <w:rPr>
          <w:del w:id="193" w:author="IEC960923" w:date="2013-04-29T15:34:00Z"/>
          <w:noProof/>
        </w:rPr>
      </w:pPr>
      <w:del w:id="194" w:author="IEC960923" w:date="2013-04-29T15:34:00Z">
        <w:r w:rsidRPr="00EE597D" w:rsidDel="00EE597D">
          <w:rPr>
            <w:rFonts w:ascii="Times New Roman" w:eastAsia="SimHei"/>
            <w:noProof/>
            <w:rPrChange w:id="195" w:author="IEC960923" w:date="2013-04-29T15:34:00Z">
              <w:rPr>
                <w:rStyle w:val="a7"/>
                <w:rFonts w:ascii="Times New Roman" w:eastAsia="SimHei"/>
                <w:noProof/>
              </w:rPr>
            </w:rPrChange>
          </w:rPr>
          <w:delText>2.1.5.</w:delText>
        </w:r>
        <w:r w:rsidDel="00EE597D">
          <w:rPr>
            <w:noProof/>
          </w:rPr>
          <w:tab/>
        </w:r>
        <w:r w:rsidRPr="00EE597D" w:rsidDel="00EE597D">
          <w:rPr>
            <w:rFonts w:ascii="Times New Roman" w:eastAsia="SimHei" w:hint="eastAsia"/>
            <w:noProof/>
            <w:rPrChange w:id="196" w:author="IEC960923" w:date="2013-04-29T15:34:00Z">
              <w:rPr>
                <w:rStyle w:val="a7"/>
                <w:rFonts w:ascii="Times New Roman" w:eastAsia="SimHei" w:hint="eastAsia"/>
                <w:noProof/>
              </w:rPr>
            </w:rPrChange>
          </w:rPr>
          <w:delText>业务规则</w:delText>
        </w:r>
        <w:r w:rsidDel="00EE597D">
          <w:rPr>
            <w:noProof/>
            <w:webHidden/>
          </w:rPr>
          <w:tab/>
          <w:delText>6</w:delText>
        </w:r>
      </w:del>
    </w:p>
    <w:p w:rsidR="00DE2737" w:rsidDel="00EE597D" w:rsidRDefault="00DE2737">
      <w:pPr>
        <w:pStyle w:val="21"/>
        <w:tabs>
          <w:tab w:val="left" w:pos="1050"/>
          <w:tab w:val="right" w:leader="dot" w:pos="8296"/>
        </w:tabs>
        <w:rPr>
          <w:del w:id="197" w:author="IEC960923" w:date="2013-04-29T15:34:00Z"/>
          <w:noProof/>
        </w:rPr>
      </w:pPr>
      <w:del w:id="198" w:author="IEC960923" w:date="2013-04-29T15:34:00Z">
        <w:r w:rsidRPr="00EE597D" w:rsidDel="00EE597D">
          <w:rPr>
            <w:rFonts w:ascii="Times New Roman" w:eastAsia="SimSun" w:hAnsi="Times New Roman"/>
            <w:strike/>
            <w:noProof/>
            <w:rPrChange w:id="199" w:author="IEC960923" w:date="2013-04-29T15:34:00Z">
              <w:rPr>
                <w:rStyle w:val="a7"/>
                <w:rFonts w:ascii="Times New Roman" w:eastAsia="SimSun" w:hAnsi="Times New Roman"/>
                <w:strike/>
                <w:noProof/>
              </w:rPr>
            </w:rPrChange>
          </w:rPr>
          <w:delText>2.2.</w:delText>
        </w:r>
        <w:r w:rsidDel="00EE597D">
          <w:rPr>
            <w:noProof/>
          </w:rPr>
          <w:tab/>
        </w:r>
        <w:r w:rsidRPr="00EE597D" w:rsidDel="00EE597D">
          <w:rPr>
            <w:rFonts w:ascii="Times New Roman" w:eastAsia="SimSun" w:hAnsi="Times New Roman"/>
            <w:strike/>
            <w:noProof/>
            <w:rPrChange w:id="200" w:author="IEC960923" w:date="2013-04-29T15:34:00Z">
              <w:rPr>
                <w:rStyle w:val="a7"/>
                <w:rFonts w:ascii="Times New Roman" w:eastAsia="SimSun" w:hAnsi="Times New Roman"/>
                <w:strike/>
                <w:noProof/>
              </w:rPr>
            </w:rPrChange>
          </w:rPr>
          <w:delText>UC-Dismantle</w:delText>
        </w:r>
        <w:r w:rsidRPr="00EE597D" w:rsidDel="00EE597D">
          <w:rPr>
            <w:rFonts w:ascii="Times New Roman" w:eastAsia="SimSun" w:hAnsi="Times New Roman" w:hint="eastAsia"/>
            <w:strike/>
            <w:noProof/>
            <w:rPrChange w:id="201" w:author="IEC960923" w:date="2013-04-29T15:34:00Z">
              <w:rPr>
                <w:rStyle w:val="a7"/>
                <w:rFonts w:ascii="Times New Roman" w:eastAsia="SimSun" w:hAnsi="Times New Roman" w:hint="eastAsia"/>
                <w:strike/>
                <w:noProof/>
              </w:rPr>
            </w:rPrChange>
          </w:rPr>
          <w:delText>【删除】</w:delText>
        </w:r>
        <w:r w:rsidDel="00EE597D">
          <w:rPr>
            <w:noProof/>
            <w:webHidden/>
          </w:rPr>
          <w:tab/>
          <w:delText>11</w:delText>
        </w:r>
      </w:del>
    </w:p>
    <w:p w:rsidR="00DE2737" w:rsidDel="00EE597D" w:rsidRDefault="00DE2737">
      <w:pPr>
        <w:pStyle w:val="31"/>
        <w:tabs>
          <w:tab w:val="left" w:pos="1680"/>
          <w:tab w:val="right" w:leader="dot" w:pos="8296"/>
        </w:tabs>
        <w:rPr>
          <w:del w:id="202" w:author="IEC960923" w:date="2013-04-29T15:34:00Z"/>
          <w:noProof/>
        </w:rPr>
      </w:pPr>
      <w:del w:id="203" w:author="IEC960923" w:date="2013-04-29T15:34:00Z">
        <w:r w:rsidRPr="00EE597D" w:rsidDel="00EE597D">
          <w:rPr>
            <w:rFonts w:ascii="Times New Roman" w:eastAsia="SimHei" w:hAnsi="Times New Roman"/>
            <w:noProof/>
            <w:rPrChange w:id="204" w:author="IEC960923" w:date="2013-04-29T15:34:00Z">
              <w:rPr>
                <w:rStyle w:val="a7"/>
                <w:rFonts w:ascii="Times New Roman" w:eastAsia="SimHei" w:hAnsi="Times New Roman"/>
                <w:noProof/>
              </w:rPr>
            </w:rPrChange>
          </w:rPr>
          <w:delText>2.2.1.</w:delText>
        </w:r>
        <w:r w:rsidDel="00EE597D">
          <w:rPr>
            <w:noProof/>
          </w:rPr>
          <w:tab/>
        </w:r>
        <w:r w:rsidRPr="00EE597D" w:rsidDel="00EE597D">
          <w:rPr>
            <w:rFonts w:ascii="Times New Roman" w:eastAsia="SimHei" w:hint="eastAsia"/>
            <w:noProof/>
            <w:rPrChange w:id="205" w:author="IEC960923" w:date="2013-04-29T15:34:00Z">
              <w:rPr>
                <w:rStyle w:val="a7"/>
                <w:rFonts w:ascii="Times New Roman" w:eastAsia="SimHei" w:hint="eastAsia"/>
                <w:noProof/>
              </w:rPr>
            </w:rPrChange>
          </w:rPr>
          <w:delText>功能及目标</w:delText>
        </w:r>
        <w:r w:rsidDel="00EE597D">
          <w:rPr>
            <w:noProof/>
            <w:webHidden/>
          </w:rPr>
          <w:tab/>
          <w:delText>11</w:delText>
        </w:r>
      </w:del>
    </w:p>
    <w:p w:rsidR="00DE2737" w:rsidDel="00EE597D" w:rsidRDefault="00DE2737">
      <w:pPr>
        <w:pStyle w:val="31"/>
        <w:tabs>
          <w:tab w:val="left" w:pos="1680"/>
          <w:tab w:val="right" w:leader="dot" w:pos="8296"/>
        </w:tabs>
        <w:rPr>
          <w:del w:id="206" w:author="IEC960923" w:date="2013-04-29T15:34:00Z"/>
          <w:noProof/>
        </w:rPr>
      </w:pPr>
      <w:del w:id="207" w:author="IEC960923" w:date="2013-04-29T15:34:00Z">
        <w:r w:rsidRPr="00EE597D" w:rsidDel="00EE597D">
          <w:rPr>
            <w:rFonts w:ascii="Times New Roman" w:eastAsia="SimHei"/>
            <w:noProof/>
            <w:rPrChange w:id="208" w:author="IEC960923" w:date="2013-04-29T15:34:00Z">
              <w:rPr>
                <w:rStyle w:val="a7"/>
                <w:rFonts w:ascii="Times New Roman" w:eastAsia="SimHei"/>
                <w:noProof/>
              </w:rPr>
            </w:rPrChange>
          </w:rPr>
          <w:delText>2.2.2.</w:delText>
        </w:r>
        <w:r w:rsidDel="00EE597D">
          <w:rPr>
            <w:noProof/>
          </w:rPr>
          <w:tab/>
        </w:r>
        <w:r w:rsidRPr="00EE597D" w:rsidDel="00EE597D">
          <w:rPr>
            <w:rFonts w:ascii="Times New Roman" w:eastAsia="SimHei" w:hint="eastAsia"/>
            <w:noProof/>
            <w:rPrChange w:id="209" w:author="IEC960923" w:date="2013-04-29T15:34:00Z">
              <w:rPr>
                <w:rStyle w:val="a7"/>
                <w:rFonts w:ascii="Times New Roman" w:eastAsia="SimHei" w:hint="eastAsia"/>
                <w:noProof/>
              </w:rPr>
            </w:rPrChange>
          </w:rPr>
          <w:delText>前置条件</w:delText>
        </w:r>
        <w:r w:rsidDel="00EE597D">
          <w:rPr>
            <w:noProof/>
            <w:webHidden/>
          </w:rPr>
          <w:tab/>
          <w:delText>11</w:delText>
        </w:r>
      </w:del>
    </w:p>
    <w:p w:rsidR="00DE2737" w:rsidDel="00EE597D" w:rsidRDefault="00DE2737">
      <w:pPr>
        <w:pStyle w:val="31"/>
        <w:tabs>
          <w:tab w:val="left" w:pos="1680"/>
          <w:tab w:val="right" w:leader="dot" w:pos="8296"/>
        </w:tabs>
        <w:rPr>
          <w:del w:id="210" w:author="IEC960923" w:date="2013-04-29T15:34:00Z"/>
          <w:noProof/>
        </w:rPr>
      </w:pPr>
      <w:del w:id="211" w:author="IEC960923" w:date="2013-04-29T15:34:00Z">
        <w:r w:rsidRPr="00EE597D" w:rsidDel="00EE597D">
          <w:rPr>
            <w:rFonts w:ascii="Times New Roman" w:eastAsia="SimHei"/>
            <w:noProof/>
            <w:rPrChange w:id="212" w:author="IEC960923" w:date="2013-04-29T15:34:00Z">
              <w:rPr>
                <w:rStyle w:val="a7"/>
                <w:rFonts w:ascii="Times New Roman" w:eastAsia="SimHei"/>
                <w:noProof/>
              </w:rPr>
            </w:rPrChange>
          </w:rPr>
          <w:delText>2.2.3.</w:delText>
        </w:r>
        <w:r w:rsidDel="00EE597D">
          <w:rPr>
            <w:noProof/>
          </w:rPr>
          <w:tab/>
        </w:r>
        <w:r w:rsidRPr="00EE597D" w:rsidDel="00EE597D">
          <w:rPr>
            <w:rFonts w:ascii="Times New Roman" w:eastAsia="SimHei" w:hint="eastAsia"/>
            <w:noProof/>
            <w:rPrChange w:id="213" w:author="IEC960923" w:date="2013-04-29T15:34:00Z">
              <w:rPr>
                <w:rStyle w:val="a7"/>
                <w:rFonts w:ascii="Times New Roman" w:eastAsia="SimHei" w:hint="eastAsia"/>
                <w:noProof/>
              </w:rPr>
            </w:rPrChange>
          </w:rPr>
          <w:delText>后置条件</w:delText>
        </w:r>
        <w:r w:rsidDel="00EE597D">
          <w:rPr>
            <w:noProof/>
            <w:webHidden/>
          </w:rPr>
          <w:tab/>
          <w:delText>11</w:delText>
        </w:r>
      </w:del>
    </w:p>
    <w:p w:rsidR="00DE2737" w:rsidDel="00EE597D" w:rsidRDefault="00DE2737">
      <w:pPr>
        <w:pStyle w:val="31"/>
        <w:tabs>
          <w:tab w:val="left" w:pos="1680"/>
          <w:tab w:val="right" w:leader="dot" w:pos="8296"/>
        </w:tabs>
        <w:rPr>
          <w:del w:id="214" w:author="IEC960923" w:date="2013-04-29T15:34:00Z"/>
          <w:noProof/>
        </w:rPr>
      </w:pPr>
      <w:del w:id="215" w:author="IEC960923" w:date="2013-04-29T15:34:00Z">
        <w:r w:rsidRPr="00EE597D" w:rsidDel="00EE597D">
          <w:rPr>
            <w:rFonts w:ascii="Times New Roman" w:eastAsia="SimHei"/>
            <w:noProof/>
            <w:rPrChange w:id="216" w:author="IEC960923" w:date="2013-04-29T15:34:00Z">
              <w:rPr>
                <w:rStyle w:val="a7"/>
                <w:rFonts w:ascii="Times New Roman" w:eastAsia="SimHei"/>
                <w:noProof/>
              </w:rPr>
            </w:rPrChange>
          </w:rPr>
          <w:delText>2.2.4.</w:delText>
        </w:r>
        <w:r w:rsidDel="00EE597D">
          <w:rPr>
            <w:noProof/>
          </w:rPr>
          <w:tab/>
        </w:r>
        <w:r w:rsidRPr="00EE597D" w:rsidDel="00EE597D">
          <w:rPr>
            <w:rFonts w:ascii="Times New Roman" w:eastAsia="SimHei" w:hint="eastAsia"/>
            <w:noProof/>
            <w:rPrChange w:id="217" w:author="IEC960923" w:date="2013-04-29T15:34:00Z">
              <w:rPr>
                <w:rStyle w:val="a7"/>
                <w:rFonts w:ascii="Times New Roman" w:eastAsia="SimHei" w:hint="eastAsia"/>
                <w:noProof/>
              </w:rPr>
            </w:rPrChange>
          </w:rPr>
          <w:delText>过程描述</w:delText>
        </w:r>
        <w:r w:rsidDel="00EE597D">
          <w:rPr>
            <w:noProof/>
            <w:webHidden/>
          </w:rPr>
          <w:tab/>
          <w:delText>11</w:delText>
        </w:r>
      </w:del>
    </w:p>
    <w:p w:rsidR="00DE2737" w:rsidDel="00EE597D" w:rsidRDefault="00DE2737">
      <w:pPr>
        <w:pStyle w:val="31"/>
        <w:tabs>
          <w:tab w:val="left" w:pos="1680"/>
          <w:tab w:val="right" w:leader="dot" w:pos="8296"/>
        </w:tabs>
        <w:rPr>
          <w:del w:id="218" w:author="IEC960923" w:date="2013-04-29T15:34:00Z"/>
          <w:noProof/>
        </w:rPr>
      </w:pPr>
      <w:del w:id="219" w:author="IEC960923" w:date="2013-04-29T15:34:00Z">
        <w:r w:rsidRPr="00EE597D" w:rsidDel="00EE597D">
          <w:rPr>
            <w:rFonts w:ascii="Times New Roman" w:eastAsia="SimHei"/>
            <w:noProof/>
            <w:rPrChange w:id="220" w:author="IEC960923" w:date="2013-04-29T15:34:00Z">
              <w:rPr>
                <w:rStyle w:val="a7"/>
                <w:rFonts w:ascii="Times New Roman" w:eastAsia="SimHei"/>
                <w:noProof/>
              </w:rPr>
            </w:rPrChange>
          </w:rPr>
          <w:delText>2.2.5.</w:delText>
        </w:r>
        <w:r w:rsidDel="00EE597D">
          <w:rPr>
            <w:noProof/>
          </w:rPr>
          <w:tab/>
        </w:r>
        <w:r w:rsidRPr="00EE597D" w:rsidDel="00EE597D">
          <w:rPr>
            <w:rFonts w:ascii="Times New Roman" w:eastAsia="SimHei" w:hint="eastAsia"/>
            <w:noProof/>
            <w:rPrChange w:id="221" w:author="IEC960923" w:date="2013-04-29T15:34:00Z">
              <w:rPr>
                <w:rStyle w:val="a7"/>
                <w:rFonts w:ascii="Times New Roman" w:eastAsia="SimHei" w:hint="eastAsia"/>
                <w:noProof/>
              </w:rPr>
            </w:rPrChange>
          </w:rPr>
          <w:delText>业务规则</w:delText>
        </w:r>
        <w:r w:rsidDel="00EE597D">
          <w:rPr>
            <w:noProof/>
            <w:webHidden/>
          </w:rPr>
          <w:tab/>
          <w:delText>12</w:delText>
        </w:r>
      </w:del>
    </w:p>
    <w:p w:rsidR="00DE2737" w:rsidDel="00EE597D" w:rsidRDefault="00DE2737">
      <w:pPr>
        <w:pStyle w:val="21"/>
        <w:tabs>
          <w:tab w:val="left" w:pos="1050"/>
          <w:tab w:val="right" w:leader="dot" w:pos="8296"/>
        </w:tabs>
        <w:rPr>
          <w:del w:id="222" w:author="IEC960923" w:date="2013-04-29T15:34:00Z"/>
          <w:noProof/>
        </w:rPr>
      </w:pPr>
      <w:del w:id="223" w:author="IEC960923" w:date="2013-04-29T15:34:00Z">
        <w:r w:rsidRPr="00EE597D" w:rsidDel="00EE597D">
          <w:rPr>
            <w:rFonts w:ascii="Times New Roman" w:eastAsia="SimSun" w:hAnsi="Times New Roman"/>
            <w:noProof/>
            <w:rPrChange w:id="224" w:author="IEC960923" w:date="2013-04-29T15:34:00Z">
              <w:rPr>
                <w:rStyle w:val="a7"/>
                <w:rFonts w:ascii="Times New Roman" w:eastAsia="SimSun" w:hAnsi="Times New Roman"/>
                <w:noProof/>
              </w:rPr>
            </w:rPrChange>
          </w:rPr>
          <w:delText>2.3.</w:delText>
        </w:r>
        <w:r w:rsidDel="00EE597D">
          <w:rPr>
            <w:noProof/>
          </w:rPr>
          <w:tab/>
        </w:r>
        <w:r w:rsidRPr="00EE597D" w:rsidDel="00EE597D">
          <w:rPr>
            <w:rFonts w:ascii="Times New Roman" w:eastAsia="SimSun" w:hAnsi="Times New Roman"/>
            <w:noProof/>
            <w:rPrChange w:id="225" w:author="IEC960923" w:date="2013-04-29T15:34:00Z">
              <w:rPr>
                <w:rStyle w:val="a7"/>
                <w:rFonts w:ascii="Times New Roman" w:eastAsia="SimSun" w:hAnsi="Times New Roman"/>
                <w:noProof/>
              </w:rPr>
            </w:rPrChange>
          </w:rPr>
          <w:delText>UC-MB Label</w:delText>
        </w:r>
        <w:r w:rsidDel="00EE597D">
          <w:rPr>
            <w:noProof/>
            <w:webHidden/>
          </w:rPr>
          <w:tab/>
          <w:delText>13</w:delText>
        </w:r>
      </w:del>
    </w:p>
    <w:p w:rsidR="00DE2737" w:rsidDel="00EE597D" w:rsidRDefault="00DE2737">
      <w:pPr>
        <w:pStyle w:val="11"/>
        <w:tabs>
          <w:tab w:val="right" w:leader="dot" w:pos="8296"/>
        </w:tabs>
        <w:rPr>
          <w:del w:id="226" w:author="IEC960923" w:date="2013-04-29T15:34:00Z"/>
          <w:noProof/>
        </w:rPr>
      </w:pPr>
      <w:del w:id="227" w:author="IEC960923" w:date="2013-04-29T15:34:00Z">
        <w:r w:rsidRPr="00EE597D" w:rsidDel="00EE597D">
          <w:rPr>
            <w:rFonts w:ascii="Times New Roman" w:eastAsia="SimHei" w:hAnsi="Times New Roman"/>
            <w:noProof/>
            <w:rPrChange w:id="228" w:author="IEC960923" w:date="2013-04-29T15:34:00Z">
              <w:rPr>
                <w:rStyle w:val="a7"/>
                <w:rFonts w:ascii="Times New Roman" w:eastAsia="SimHei" w:hAnsi="Times New Roman"/>
                <w:noProof/>
              </w:rPr>
            </w:rPrChange>
          </w:rPr>
          <w:delText>Appendix</w:delText>
        </w:r>
        <w:r w:rsidDel="00EE597D">
          <w:rPr>
            <w:noProof/>
            <w:webHidden/>
          </w:rPr>
          <w:tab/>
          <w:delText>14</w:delText>
        </w:r>
      </w:del>
    </w:p>
    <w:p w:rsidR="00DE2737" w:rsidDel="00EE597D" w:rsidRDefault="00DE2737">
      <w:pPr>
        <w:pStyle w:val="21"/>
        <w:tabs>
          <w:tab w:val="right" w:leader="dot" w:pos="8296"/>
        </w:tabs>
        <w:rPr>
          <w:del w:id="229" w:author="IEC960923" w:date="2013-04-29T15:34:00Z"/>
          <w:noProof/>
        </w:rPr>
      </w:pPr>
      <w:del w:id="230" w:author="IEC960923" w:date="2013-04-29T15:34:00Z">
        <w:r w:rsidRPr="00EE597D" w:rsidDel="00EE597D">
          <w:rPr>
            <w:noProof/>
            <w:rPrChange w:id="231" w:author="IEC960923" w:date="2013-04-29T15:34:00Z">
              <w:rPr>
                <w:rStyle w:val="a7"/>
                <w:noProof/>
              </w:rPr>
            </w:rPrChange>
          </w:rPr>
          <w:delText>Question</w:delText>
        </w:r>
        <w:r w:rsidDel="00EE597D">
          <w:rPr>
            <w:noProof/>
            <w:webHidden/>
          </w:rPr>
          <w:tab/>
          <w:delText>14</w:delText>
        </w:r>
      </w:del>
    </w:p>
    <w:p w:rsidR="00F2370C" w:rsidRDefault="00C24E85" w:rsidP="00F2370C">
      <w:pPr>
        <w:ind w:firstLineChars="200" w:firstLine="420"/>
      </w:pPr>
      <w:r>
        <w:fldChar w:fldCharType="end"/>
      </w:r>
      <w:bookmarkStart w:id="232" w:name="_GoBack"/>
      <w:bookmarkEnd w:id="232"/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233" w:name="_Toc355013022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233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34" w:name="_Toc355013023"/>
      <w:r w:rsidRPr="00A722CC">
        <w:rPr>
          <w:rFonts w:ascii="Times New Roman" w:eastAsia="SimSun" w:hAnsi="Times New Roman" w:hint="eastAsia"/>
        </w:rPr>
        <w:t>Introduce</w:t>
      </w:r>
      <w:bookmarkEnd w:id="234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EC166A">
        <w:rPr>
          <w:rFonts w:ascii="Courier New" w:eastAsia="SimSun" w:hAnsi="Courier New" w:hint="eastAsia"/>
        </w:rPr>
        <w:t>SA MB Label Print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D65726">
        <w:rPr>
          <w:rFonts w:ascii="Courier New" w:eastAsia="SimSun" w:hAnsi="Courier New" w:hint="eastAsia"/>
        </w:rPr>
        <w:t>i</w:t>
      </w:r>
      <w:r w:rsidR="00240E92">
        <w:rPr>
          <w:rFonts w:ascii="Courier New" w:eastAsia="SimSun" w:hAnsi="Courier New" w:hint="eastAsia"/>
        </w:rPr>
        <w:t>MES</w:t>
      </w:r>
      <w:proofErr w:type="spellEnd"/>
      <w:r w:rsidR="00240E92">
        <w:rPr>
          <w:rFonts w:ascii="Courier New" w:eastAsia="SimSun" w:hAnsi="Courier New" w:hint="eastAsia"/>
        </w:rPr>
        <w:t xml:space="preserve"> </w:t>
      </w:r>
      <w:r w:rsidR="00CD058E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35" w:name="_Toc355013024"/>
      <w:r w:rsidRPr="00A722CC">
        <w:rPr>
          <w:rFonts w:ascii="Times New Roman" w:eastAsia="SimSun" w:hAnsi="Times New Roman"/>
        </w:rPr>
        <w:t>References</w:t>
      </w:r>
      <w:bookmarkEnd w:id="235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236" w:name="_Toc355013025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236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37" w:name="_Toc355013026"/>
      <w:r w:rsidRPr="00C43B53">
        <w:rPr>
          <w:rFonts w:ascii="Times New Roman" w:eastAsia="SimSun" w:hAnsi="Times New Roman" w:hint="eastAsia"/>
        </w:rPr>
        <w:t>UC-</w:t>
      </w:r>
      <w:r w:rsidR="00110605">
        <w:rPr>
          <w:rFonts w:ascii="Times New Roman" w:eastAsia="SimSun" w:hAnsi="Times New Roman" w:hint="eastAsia"/>
        </w:rPr>
        <w:t>MB</w:t>
      </w:r>
      <w:r w:rsidR="007E4B1D">
        <w:rPr>
          <w:rFonts w:ascii="Times New Roman" w:eastAsia="SimSun" w:hAnsi="Times New Roman" w:hint="eastAsia"/>
        </w:rPr>
        <w:t xml:space="preserve"> Label Print</w:t>
      </w:r>
      <w:bookmarkEnd w:id="237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238" w:name="_Toc355013027"/>
      <w:r w:rsidRPr="00A722CC">
        <w:rPr>
          <w:rFonts w:ascii="Times New Roman" w:eastAsia="SimHei" w:hint="eastAsia"/>
          <w:sz w:val="28"/>
        </w:rPr>
        <w:t>功能及目标</w:t>
      </w:r>
      <w:bookmarkEnd w:id="238"/>
    </w:p>
    <w:p w:rsidR="00240E92" w:rsidRPr="00A047E7" w:rsidRDefault="005A5B00" w:rsidP="00A047E7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打印</w:t>
      </w:r>
      <w:r w:rsidR="00110605">
        <w:rPr>
          <w:rFonts w:ascii="Arial" w:eastAsia="SimSun" w:hAnsi="Arial" w:hint="eastAsia"/>
        </w:rPr>
        <w:t>MB</w:t>
      </w:r>
      <w:r>
        <w:rPr>
          <w:rFonts w:ascii="Arial" w:eastAsia="SimSun" w:hAnsi="Arial" w:hint="eastAsia"/>
        </w:rPr>
        <w:t xml:space="preserve"> Label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39" w:name="_Toc355013028"/>
      <w:r w:rsidRPr="00A722CC">
        <w:rPr>
          <w:rFonts w:ascii="Times New Roman" w:eastAsia="SimHei" w:hint="eastAsia"/>
          <w:sz w:val="28"/>
        </w:rPr>
        <w:t>前置条件</w:t>
      </w:r>
      <w:bookmarkEnd w:id="239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40" w:name="_Toc355013029"/>
      <w:r w:rsidRPr="00A722CC">
        <w:rPr>
          <w:rFonts w:ascii="Times New Roman" w:eastAsia="SimHei" w:hint="eastAsia"/>
          <w:sz w:val="28"/>
        </w:rPr>
        <w:t>后置条件</w:t>
      </w:r>
      <w:bookmarkEnd w:id="240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41" w:name="_Toc355013030"/>
      <w:r w:rsidRPr="00A722CC">
        <w:rPr>
          <w:rFonts w:ascii="Times New Roman" w:eastAsia="SimHei" w:hint="eastAsia"/>
          <w:sz w:val="28"/>
        </w:rPr>
        <w:t>过程描述</w:t>
      </w:r>
      <w:bookmarkEnd w:id="24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86"/>
        <w:gridCol w:w="5576"/>
      </w:tblGrid>
      <w:tr w:rsidR="00BD142C" w:rsidTr="00D41F9F">
        <w:tc>
          <w:tcPr>
            <w:tcW w:w="2786" w:type="dxa"/>
            <w:shd w:val="clear" w:color="auto" w:fill="92D050"/>
          </w:tcPr>
          <w:p w:rsidR="00BD142C" w:rsidRPr="00806C02" w:rsidRDefault="00BD142C" w:rsidP="00D41F9F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D142C" w:rsidRPr="00806C02" w:rsidRDefault="00BD142C" w:rsidP="00D41F9F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System</w:t>
            </w:r>
          </w:p>
        </w:tc>
      </w:tr>
      <w:tr w:rsidR="00787374" w:rsidTr="00D41F9F">
        <w:tc>
          <w:tcPr>
            <w:tcW w:w="2786" w:type="dxa"/>
          </w:tcPr>
          <w:p w:rsidR="00787374" w:rsidRPr="008C32F6" w:rsidRDefault="00787374" w:rsidP="00D41F9F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787374" w:rsidRPr="00AD2FD4" w:rsidRDefault="00787374" w:rsidP="00787374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Get Offset X, Y</w:t>
            </w:r>
          </w:p>
        </w:tc>
      </w:tr>
      <w:tr w:rsidR="00787374" w:rsidTr="00D41F9F">
        <w:tc>
          <w:tcPr>
            <w:tcW w:w="2786" w:type="dxa"/>
          </w:tcPr>
          <w:p w:rsidR="00787374" w:rsidRPr="008C32F6" w:rsidRDefault="00787374" w:rsidP="00D41F9F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787374" w:rsidRPr="00AD2FD4" w:rsidRDefault="00787374" w:rsidP="00787374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Get Batch Files/Template by WC, Label Type</w:t>
            </w:r>
          </w:p>
        </w:tc>
      </w:tr>
      <w:tr w:rsidR="00787374" w:rsidTr="00D41F9F">
        <w:tc>
          <w:tcPr>
            <w:tcW w:w="2786" w:type="dxa"/>
          </w:tcPr>
          <w:p w:rsidR="00787374" w:rsidRPr="008C32F6" w:rsidRDefault="00787374" w:rsidP="00D41F9F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787374" w:rsidRDefault="00787374" w:rsidP="00DE7189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Get</w:t>
            </w:r>
            <w:r w:rsidR="00DA24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MBCode</w:t>
            </w:r>
            <w:proofErr w:type="spellEnd"/>
            <w:r>
              <w:rPr>
                <w:rFonts w:hint="eastAsia"/>
              </w:rPr>
              <w:t>]</w:t>
            </w:r>
          </w:p>
        </w:tc>
      </w:tr>
      <w:tr w:rsidR="00787374" w:rsidTr="00D41F9F">
        <w:tc>
          <w:tcPr>
            <w:tcW w:w="2786" w:type="dxa"/>
          </w:tcPr>
          <w:p w:rsidR="00787374" w:rsidRPr="00787374" w:rsidRDefault="00787374" w:rsidP="00DA24AC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Select [</w:t>
            </w:r>
            <w:proofErr w:type="spellStart"/>
            <w:r>
              <w:rPr>
                <w:rFonts w:hint="eastAsia"/>
              </w:rPr>
              <w:t>MBCode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5576" w:type="dxa"/>
          </w:tcPr>
          <w:p w:rsidR="00787374" w:rsidRDefault="00787374" w:rsidP="00787374">
            <w:pPr>
              <w:jc w:val="left"/>
            </w:pPr>
          </w:p>
        </w:tc>
      </w:tr>
      <w:tr w:rsidR="00787374" w:rsidTr="00D41F9F">
        <w:tc>
          <w:tcPr>
            <w:tcW w:w="2786" w:type="dxa"/>
          </w:tcPr>
          <w:p w:rsidR="00787374" w:rsidRPr="008C32F6" w:rsidRDefault="00787374" w:rsidP="00D41F9F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787374" w:rsidRDefault="00787374" w:rsidP="00555586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t>G</w:t>
            </w:r>
            <w:r>
              <w:rPr>
                <w:rFonts w:hint="eastAsia"/>
              </w:rPr>
              <w:t>et [</w:t>
            </w:r>
            <w:r w:rsidR="00555586">
              <w:rPr>
                <w:rFonts w:hint="eastAsia"/>
              </w:rPr>
              <w:t>Model</w:t>
            </w:r>
            <w:r>
              <w:rPr>
                <w:rFonts w:hint="eastAsia"/>
              </w:rPr>
              <w:t>]By [</w:t>
            </w:r>
            <w:proofErr w:type="spellStart"/>
            <w:r>
              <w:rPr>
                <w:rFonts w:hint="eastAsia"/>
              </w:rPr>
              <w:t>MBCode</w:t>
            </w:r>
            <w:proofErr w:type="spellEnd"/>
            <w:r>
              <w:rPr>
                <w:rFonts w:hint="eastAsia"/>
              </w:rPr>
              <w:t>]</w:t>
            </w:r>
          </w:p>
        </w:tc>
      </w:tr>
      <w:tr w:rsidR="00787374" w:rsidRPr="00787374" w:rsidTr="00D41F9F">
        <w:tc>
          <w:tcPr>
            <w:tcW w:w="2786" w:type="dxa"/>
          </w:tcPr>
          <w:p w:rsidR="00787374" w:rsidRPr="00787374" w:rsidRDefault="00787374" w:rsidP="00555586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Select[</w:t>
            </w:r>
            <w:r w:rsidR="00555586">
              <w:rPr>
                <w:rFonts w:hint="eastAsia"/>
              </w:rPr>
              <w:t>Model</w:t>
            </w:r>
            <w:r>
              <w:rPr>
                <w:rFonts w:hint="eastAsia"/>
              </w:rPr>
              <w:t>]</w:t>
            </w:r>
          </w:p>
        </w:tc>
        <w:tc>
          <w:tcPr>
            <w:tcW w:w="5576" w:type="dxa"/>
          </w:tcPr>
          <w:p w:rsidR="00787374" w:rsidRDefault="00787374" w:rsidP="00555586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Get[SMTMO] by [</w:t>
            </w:r>
            <w:r w:rsidR="00555586">
              <w:rPr>
                <w:rFonts w:hint="eastAsia"/>
              </w:rPr>
              <w:t>Model</w:t>
            </w:r>
            <w:r>
              <w:rPr>
                <w:rFonts w:hint="eastAsia"/>
              </w:rPr>
              <w:t>]</w:t>
            </w:r>
          </w:p>
        </w:tc>
      </w:tr>
      <w:tr w:rsidR="00787374" w:rsidRPr="00787374" w:rsidTr="00D41F9F">
        <w:tc>
          <w:tcPr>
            <w:tcW w:w="2786" w:type="dxa"/>
          </w:tcPr>
          <w:p w:rsidR="00787374" w:rsidRDefault="00787374" w:rsidP="00DA24AC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Select[SMTMO]</w:t>
            </w:r>
          </w:p>
        </w:tc>
        <w:tc>
          <w:tcPr>
            <w:tcW w:w="5576" w:type="dxa"/>
          </w:tcPr>
          <w:p w:rsidR="00787374" w:rsidRDefault="00787374" w:rsidP="00DE7189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 xml:space="preserve">Get[MO </w:t>
            </w:r>
            <w:proofErr w:type="spellStart"/>
            <w:r>
              <w:rPr>
                <w:rFonts w:hint="eastAsia"/>
              </w:rPr>
              <w:t>Qty</w:t>
            </w:r>
            <w:proofErr w:type="spellEnd"/>
            <w:r>
              <w:rPr>
                <w:rFonts w:hint="eastAsia"/>
              </w:rPr>
              <w:t xml:space="preserve"> and Remain </w:t>
            </w:r>
            <w:proofErr w:type="spellStart"/>
            <w:r>
              <w:rPr>
                <w:rFonts w:hint="eastAsia"/>
              </w:rPr>
              <w:t>Qty</w:t>
            </w:r>
            <w:proofErr w:type="spellEnd"/>
            <w:r>
              <w:rPr>
                <w:rFonts w:hint="eastAsia"/>
              </w:rPr>
              <w:t>]</w:t>
            </w:r>
          </w:p>
        </w:tc>
      </w:tr>
      <w:tr w:rsidR="00787374" w:rsidTr="00D41F9F">
        <w:tc>
          <w:tcPr>
            <w:tcW w:w="2786" w:type="dxa"/>
          </w:tcPr>
          <w:p w:rsidR="00787374" w:rsidRPr="008C32F6" w:rsidRDefault="00787374" w:rsidP="00D41F9F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787374" w:rsidRDefault="00787374" w:rsidP="00DE7189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Get [</w:t>
            </w:r>
            <w:proofErr w:type="spellStart"/>
            <w:r>
              <w:rPr>
                <w:rFonts w:hint="eastAsia"/>
              </w:rPr>
              <w:t>PdLine</w:t>
            </w:r>
            <w:proofErr w:type="spellEnd"/>
            <w:r>
              <w:rPr>
                <w:rFonts w:hint="eastAsia"/>
              </w:rPr>
              <w:t>]</w:t>
            </w:r>
          </w:p>
        </w:tc>
      </w:tr>
      <w:tr w:rsidR="00787374" w:rsidTr="00D41F9F">
        <w:tc>
          <w:tcPr>
            <w:tcW w:w="2786" w:type="dxa"/>
          </w:tcPr>
          <w:p w:rsidR="00787374" w:rsidRPr="008C32F6" w:rsidRDefault="00787374" w:rsidP="00D41F9F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787374" w:rsidRDefault="00787374" w:rsidP="00DE7189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Get [Factor]</w:t>
            </w:r>
          </w:p>
        </w:tc>
      </w:tr>
      <w:tr w:rsidR="00787374" w:rsidTr="00D41F9F">
        <w:tc>
          <w:tcPr>
            <w:tcW w:w="2786" w:type="dxa"/>
          </w:tcPr>
          <w:p w:rsidR="00787374" w:rsidRPr="000A5C26" w:rsidRDefault="00787374" w:rsidP="00DE7189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t>S</w:t>
            </w:r>
            <w:r>
              <w:rPr>
                <w:rFonts w:hint="eastAsia"/>
              </w:rPr>
              <w:t>elect [Factor]</w:t>
            </w:r>
          </w:p>
        </w:tc>
        <w:tc>
          <w:tcPr>
            <w:tcW w:w="5576" w:type="dxa"/>
          </w:tcPr>
          <w:p w:rsidR="00787374" w:rsidRPr="000A5C26" w:rsidRDefault="00787374" w:rsidP="00D41F9F">
            <w:pPr>
              <w:jc w:val="left"/>
            </w:pPr>
          </w:p>
        </w:tc>
      </w:tr>
      <w:tr w:rsidR="00787374" w:rsidTr="00D41F9F">
        <w:tc>
          <w:tcPr>
            <w:tcW w:w="2786" w:type="dxa"/>
          </w:tcPr>
          <w:p w:rsidR="00787374" w:rsidRPr="007E3457" w:rsidRDefault="00787374" w:rsidP="00DE7189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t>S</w:t>
            </w:r>
            <w:r>
              <w:rPr>
                <w:rFonts w:hint="eastAsia"/>
              </w:rPr>
              <w:t>elect [</w:t>
            </w:r>
            <w:proofErr w:type="spellStart"/>
            <w:r>
              <w:rPr>
                <w:rFonts w:hint="eastAsia"/>
              </w:rPr>
              <w:t>PdLine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5576" w:type="dxa"/>
          </w:tcPr>
          <w:p w:rsidR="00787374" w:rsidRPr="00363BD9" w:rsidRDefault="00787374" w:rsidP="00D41F9F">
            <w:pPr>
              <w:jc w:val="left"/>
              <w:rPr>
                <w:rFonts w:eastAsia="SimSun"/>
              </w:rPr>
            </w:pPr>
          </w:p>
        </w:tc>
      </w:tr>
      <w:tr w:rsidR="00787374" w:rsidTr="00D41F9F">
        <w:tc>
          <w:tcPr>
            <w:tcW w:w="2786" w:type="dxa"/>
          </w:tcPr>
          <w:p w:rsidR="00787374" w:rsidRPr="007A2FE8" w:rsidRDefault="00787374" w:rsidP="00DE7189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t>S</w:t>
            </w:r>
            <w:r>
              <w:rPr>
                <w:rFonts w:hint="eastAsia"/>
              </w:rPr>
              <w:t>elect [this month] or [next month]</w:t>
            </w:r>
          </w:p>
        </w:tc>
        <w:tc>
          <w:tcPr>
            <w:tcW w:w="5576" w:type="dxa"/>
          </w:tcPr>
          <w:p w:rsidR="00787374" w:rsidRPr="00FB7E68" w:rsidRDefault="00787374" w:rsidP="00D41F9F">
            <w:pPr>
              <w:jc w:val="left"/>
            </w:pPr>
            <w:r>
              <w:rPr>
                <w:rFonts w:hint="eastAsia"/>
              </w:rPr>
              <w:t>本月生产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下月生产</w:t>
            </w:r>
          </w:p>
        </w:tc>
      </w:tr>
      <w:tr w:rsidR="00787374" w:rsidTr="00D41F9F">
        <w:tc>
          <w:tcPr>
            <w:tcW w:w="2786" w:type="dxa"/>
          </w:tcPr>
          <w:p w:rsidR="00787374" w:rsidRPr="00FB7E68" w:rsidRDefault="00787374" w:rsidP="00DE7189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Input [</w:t>
            </w:r>
            <w:proofErr w:type="spellStart"/>
            <w:r>
              <w:rPr>
                <w:rFonts w:hint="eastAsia"/>
              </w:rPr>
              <w:t>Qty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5576" w:type="dxa"/>
          </w:tcPr>
          <w:p w:rsidR="00A957F4" w:rsidRPr="009E7894" w:rsidRDefault="00A957F4" w:rsidP="00D41F9F">
            <w:pPr>
              <w:jc w:val="left"/>
            </w:pPr>
            <w:r>
              <w:rPr>
                <w:rFonts w:hint="eastAsia"/>
              </w:rPr>
              <w:t>范围：</w:t>
            </w:r>
            <w:r>
              <w:rPr>
                <w:rFonts w:hint="eastAsia"/>
              </w:rPr>
              <w:t>1-100</w:t>
            </w:r>
            <w:r>
              <w:rPr>
                <w:rFonts w:hint="eastAsia"/>
              </w:rPr>
              <w:t>，且小于</w:t>
            </w:r>
            <w:r>
              <w:rPr>
                <w:rFonts w:hint="eastAsia"/>
              </w:rPr>
              <w:t xml:space="preserve">[Remain </w:t>
            </w:r>
            <w:proofErr w:type="spellStart"/>
            <w:r>
              <w:rPr>
                <w:rFonts w:hint="eastAsia"/>
              </w:rPr>
              <w:t>Qty</w:t>
            </w:r>
            <w:proofErr w:type="spellEnd"/>
            <w:r>
              <w:rPr>
                <w:rFonts w:hint="eastAsia"/>
              </w:rPr>
              <w:t>]</w:t>
            </w:r>
          </w:p>
        </w:tc>
      </w:tr>
      <w:tr w:rsidR="00787374" w:rsidTr="00D41F9F">
        <w:tc>
          <w:tcPr>
            <w:tcW w:w="2786" w:type="dxa"/>
          </w:tcPr>
          <w:p w:rsidR="00787374" w:rsidRDefault="00787374" w:rsidP="00DE7189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Select Batch File/Template</w:t>
            </w:r>
          </w:p>
        </w:tc>
        <w:tc>
          <w:tcPr>
            <w:tcW w:w="5576" w:type="dxa"/>
          </w:tcPr>
          <w:p w:rsidR="00787374" w:rsidRPr="009E7894" w:rsidRDefault="00787374" w:rsidP="00D41F9F">
            <w:pPr>
              <w:jc w:val="left"/>
            </w:pPr>
          </w:p>
        </w:tc>
      </w:tr>
      <w:tr w:rsidR="00787374" w:rsidTr="00D41F9F">
        <w:tc>
          <w:tcPr>
            <w:tcW w:w="2786" w:type="dxa"/>
          </w:tcPr>
          <w:p w:rsidR="00787374" w:rsidRDefault="00787374" w:rsidP="00DE7189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Adjust Offset X,Y (Optional)</w:t>
            </w:r>
          </w:p>
        </w:tc>
        <w:tc>
          <w:tcPr>
            <w:tcW w:w="5576" w:type="dxa"/>
          </w:tcPr>
          <w:p w:rsidR="00787374" w:rsidRPr="009E7894" w:rsidRDefault="00787374" w:rsidP="00D41F9F">
            <w:pPr>
              <w:jc w:val="left"/>
            </w:pPr>
          </w:p>
        </w:tc>
      </w:tr>
      <w:tr w:rsidR="00787374" w:rsidTr="00D41F9F">
        <w:tc>
          <w:tcPr>
            <w:tcW w:w="2786" w:type="dxa"/>
          </w:tcPr>
          <w:p w:rsidR="00787374" w:rsidRPr="00690F77" w:rsidRDefault="00787374" w:rsidP="00DE7189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Click [</w:t>
            </w:r>
            <w:r>
              <w:t>P</w:t>
            </w:r>
            <w:r>
              <w:rPr>
                <w:rFonts w:hint="eastAsia"/>
              </w:rPr>
              <w:t>rint]</w:t>
            </w:r>
          </w:p>
        </w:tc>
        <w:tc>
          <w:tcPr>
            <w:tcW w:w="5576" w:type="dxa"/>
          </w:tcPr>
          <w:p w:rsidR="00787374" w:rsidRPr="00363BD9" w:rsidRDefault="00787374" w:rsidP="00D41F9F">
            <w:pPr>
              <w:jc w:val="left"/>
              <w:rPr>
                <w:rFonts w:eastAsia="SimSun"/>
              </w:rPr>
            </w:pPr>
          </w:p>
        </w:tc>
      </w:tr>
      <w:tr w:rsidR="00787374" w:rsidTr="00D41F9F">
        <w:tc>
          <w:tcPr>
            <w:tcW w:w="2786" w:type="dxa"/>
          </w:tcPr>
          <w:p w:rsidR="00787374" w:rsidRDefault="00787374" w:rsidP="00D41F9F">
            <w:pPr>
              <w:jc w:val="left"/>
            </w:pPr>
          </w:p>
        </w:tc>
        <w:tc>
          <w:tcPr>
            <w:tcW w:w="5576" w:type="dxa"/>
          </w:tcPr>
          <w:p w:rsidR="00787374" w:rsidRDefault="00787374" w:rsidP="00DE7189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Check Input Pass</w:t>
            </w:r>
          </w:p>
          <w:p w:rsidR="00787374" w:rsidRDefault="00787374" w:rsidP="00D41F9F">
            <w:pPr>
              <w:jc w:val="left"/>
            </w:pPr>
            <w:r>
              <w:rPr>
                <w:rFonts w:hint="eastAsia"/>
              </w:rPr>
              <w:lastRenderedPageBreak/>
              <w:t>异常情况：</w:t>
            </w:r>
          </w:p>
          <w:p w:rsidR="00DA24AC" w:rsidRDefault="00DA24AC" w:rsidP="00DE7189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没有选择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MBCode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，则报告错误：“请选择</w:t>
            </w:r>
            <w:r>
              <w:rPr>
                <w:rFonts w:hint="eastAsia"/>
              </w:rPr>
              <w:t>MBCODE</w:t>
            </w:r>
            <w:r>
              <w:rPr>
                <w:rFonts w:hint="eastAsia"/>
              </w:rPr>
              <w:t>”</w:t>
            </w:r>
          </w:p>
          <w:p w:rsidR="00787374" w:rsidRDefault="00787374" w:rsidP="00DE7189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 w:rsidRPr="00D20901">
              <w:rPr>
                <w:rFonts w:eastAsia="SimSun" w:hint="eastAsia"/>
              </w:rPr>
              <w:t>没有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[</w:t>
            </w:r>
            <w:r w:rsidR="00B57B17">
              <w:rPr>
                <w:rFonts w:hint="eastAsia"/>
              </w:rPr>
              <w:t>Model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，则报告错误：“请选择</w:t>
            </w:r>
            <w:r w:rsidR="00B57B17">
              <w:rPr>
                <w:rFonts w:hint="eastAsia"/>
              </w:rPr>
              <w:t>Model</w:t>
            </w:r>
            <w:r>
              <w:rPr>
                <w:rFonts w:hint="eastAsia"/>
              </w:rPr>
              <w:t>”；</w:t>
            </w:r>
          </w:p>
          <w:p w:rsidR="00DA24AC" w:rsidRDefault="00DA24AC" w:rsidP="00DE7189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没有选择</w:t>
            </w:r>
            <w:r>
              <w:rPr>
                <w:rFonts w:hint="eastAsia"/>
              </w:rPr>
              <w:t>[SMTMO]</w:t>
            </w:r>
            <w:r>
              <w:rPr>
                <w:rFonts w:hint="eastAsia"/>
              </w:rPr>
              <w:t>，则报告错误：“请选择</w:t>
            </w:r>
            <w:r>
              <w:rPr>
                <w:rFonts w:hint="eastAsia"/>
              </w:rPr>
              <w:t>MO</w:t>
            </w:r>
            <w:r>
              <w:rPr>
                <w:rFonts w:hint="eastAsia"/>
              </w:rPr>
              <w:t>”</w:t>
            </w:r>
          </w:p>
          <w:p w:rsidR="00787374" w:rsidRDefault="00787374" w:rsidP="00DE7189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若没有选择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PdLine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，则报告错误：“请选择</w:t>
            </w:r>
            <w:proofErr w:type="spellStart"/>
            <w:r>
              <w:rPr>
                <w:rFonts w:hint="eastAsia"/>
              </w:rPr>
              <w:t>PdLine</w:t>
            </w:r>
            <w:proofErr w:type="spellEnd"/>
            <w:r>
              <w:rPr>
                <w:rFonts w:hint="eastAsia"/>
              </w:rPr>
              <w:t>”；</w:t>
            </w:r>
          </w:p>
          <w:p w:rsidR="00787374" w:rsidRDefault="00787374" w:rsidP="00DE7189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eastAsia="SimSun"/>
              </w:rPr>
            </w:pPr>
            <w:r w:rsidRPr="00074C0E">
              <w:rPr>
                <w:rFonts w:hint="eastAsia"/>
              </w:rPr>
              <w:t>如果</w:t>
            </w:r>
            <w:r>
              <w:rPr>
                <w:rFonts w:eastAsia="SimSun" w:hint="eastAsia"/>
              </w:rPr>
              <w:t>没有输入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eastAsia="SimSun" w:hint="eastAsia"/>
              </w:rPr>
              <w:t>Q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>ty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eastAsia="SimSun" w:hint="eastAsia"/>
              </w:rPr>
              <w:t>，则报告错误：“请输入</w:t>
            </w:r>
            <w:proofErr w:type="spellStart"/>
            <w:r>
              <w:rPr>
                <w:rFonts w:eastAsia="SimSun" w:hint="eastAsia"/>
              </w:rPr>
              <w:t>Q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>ty</w:t>
            </w:r>
            <w:proofErr w:type="spellEnd"/>
            <w:r>
              <w:rPr>
                <w:rFonts w:eastAsia="SimSun" w:hint="eastAsia"/>
              </w:rPr>
              <w:t>”；</w:t>
            </w:r>
          </w:p>
          <w:p w:rsidR="00787374" w:rsidRDefault="00787374" w:rsidP="00DE7189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eastAsia="SimSun" w:hint="eastAsia"/>
              </w:rPr>
              <w:t>如果没有选择</w:t>
            </w:r>
            <w:r>
              <w:rPr>
                <w:rFonts w:eastAsia="SimSun" w:hint="eastAsia"/>
              </w:rPr>
              <w:t>Batch File/Template</w:t>
            </w:r>
            <w:r>
              <w:rPr>
                <w:rFonts w:eastAsia="SimSun" w:hint="eastAsia"/>
              </w:rPr>
              <w:t>，则报告错误：“请选择</w:t>
            </w:r>
            <w:r>
              <w:rPr>
                <w:rFonts w:eastAsia="SimSun" w:hint="eastAsia"/>
              </w:rPr>
              <w:t>Batch File/Template</w:t>
            </w:r>
            <w:r>
              <w:rPr>
                <w:rFonts w:eastAsia="SimSun" w:hint="eastAsia"/>
              </w:rPr>
              <w:t>”</w:t>
            </w:r>
          </w:p>
          <w:p w:rsidR="001A0CCE" w:rsidRPr="00D20901" w:rsidRDefault="00787374" w:rsidP="001A0CCE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如果输入的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Q</w:t>
            </w:r>
            <w:r>
              <w:t>’</w:t>
            </w:r>
            <w:r>
              <w:rPr>
                <w:rFonts w:hint="eastAsia"/>
              </w:rPr>
              <w:t>ty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大于</w:t>
            </w:r>
            <w:r w:rsidR="001A0CCE">
              <w:rPr>
                <w:rFonts w:hint="eastAsia"/>
              </w:rPr>
              <w:t>100</w:t>
            </w:r>
            <w:r w:rsidR="001A0CCE">
              <w:rPr>
                <w:rFonts w:hint="eastAsia"/>
              </w:rPr>
              <w:t>或大于</w:t>
            </w:r>
            <w:r w:rsidR="001A0CCE">
              <w:rPr>
                <w:rFonts w:hint="eastAsia"/>
              </w:rPr>
              <w:t xml:space="preserve">[Remain </w:t>
            </w:r>
            <w:proofErr w:type="spellStart"/>
            <w:r w:rsidR="001A0CCE">
              <w:rPr>
                <w:rFonts w:hint="eastAsia"/>
              </w:rPr>
              <w:t>Qty</w:t>
            </w:r>
            <w:proofErr w:type="spellEnd"/>
            <w:r w:rsidR="001A0CCE">
              <w:rPr>
                <w:rFonts w:hint="eastAsia"/>
              </w:rPr>
              <w:t>]</w:t>
            </w:r>
            <w:r>
              <w:rPr>
                <w:rFonts w:hint="eastAsia"/>
              </w:rPr>
              <w:t>，则报告错误：“一次打印数量不能超过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”</w:t>
            </w:r>
          </w:p>
        </w:tc>
      </w:tr>
      <w:tr w:rsidR="00787374" w:rsidTr="00D41F9F">
        <w:tc>
          <w:tcPr>
            <w:tcW w:w="2786" w:type="dxa"/>
          </w:tcPr>
          <w:p w:rsidR="00787374" w:rsidRDefault="00787374" w:rsidP="00D41F9F">
            <w:pPr>
              <w:jc w:val="left"/>
            </w:pPr>
          </w:p>
        </w:tc>
        <w:tc>
          <w:tcPr>
            <w:tcW w:w="5576" w:type="dxa"/>
          </w:tcPr>
          <w:p w:rsidR="00787374" w:rsidRDefault="00787374" w:rsidP="00DE7189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 xml:space="preserve">Generate </w:t>
            </w:r>
            <w:r w:rsidR="00047FBC">
              <w:rPr>
                <w:rFonts w:hint="eastAsia"/>
              </w:rPr>
              <w:t xml:space="preserve">MB </w:t>
            </w:r>
            <w:proofErr w:type="spellStart"/>
            <w:r w:rsidR="00047FBC">
              <w:rPr>
                <w:rFonts w:hint="eastAsia"/>
              </w:rPr>
              <w:t>Sno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then save</w:t>
            </w:r>
          </w:p>
        </w:tc>
      </w:tr>
      <w:tr w:rsidR="00787374" w:rsidTr="00D41F9F">
        <w:tc>
          <w:tcPr>
            <w:tcW w:w="2786" w:type="dxa"/>
          </w:tcPr>
          <w:p w:rsidR="00787374" w:rsidRPr="002B639D" w:rsidRDefault="00787374" w:rsidP="00D41F9F">
            <w:pPr>
              <w:jc w:val="left"/>
            </w:pPr>
          </w:p>
        </w:tc>
        <w:tc>
          <w:tcPr>
            <w:tcW w:w="5576" w:type="dxa"/>
          </w:tcPr>
          <w:p w:rsidR="00787374" w:rsidRPr="00690F77" w:rsidRDefault="00787374" w:rsidP="00DE7189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t>P</w:t>
            </w:r>
            <w:r>
              <w:rPr>
                <w:rFonts w:hint="eastAsia"/>
              </w:rPr>
              <w:t xml:space="preserve">rint MB </w:t>
            </w:r>
            <w:proofErr w:type="spellStart"/>
            <w:r>
              <w:rPr>
                <w:rFonts w:hint="eastAsia"/>
              </w:rPr>
              <w:t>Sno</w:t>
            </w:r>
            <w:proofErr w:type="spellEnd"/>
          </w:p>
        </w:tc>
      </w:tr>
      <w:tr w:rsidR="00787374" w:rsidTr="00D41F9F">
        <w:tc>
          <w:tcPr>
            <w:tcW w:w="2786" w:type="dxa"/>
          </w:tcPr>
          <w:p w:rsidR="00787374" w:rsidRPr="002B639D" w:rsidRDefault="00787374" w:rsidP="00876C35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MB (Start No)~(</w:t>
            </w:r>
            <w:proofErr w:type="spellStart"/>
            <w:r>
              <w:rPr>
                <w:rFonts w:hint="eastAsia"/>
              </w:rPr>
              <w:t>EndNo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列印完毕</w:t>
            </w:r>
            <w:r>
              <w:t>”</w:t>
            </w:r>
          </w:p>
        </w:tc>
        <w:tc>
          <w:tcPr>
            <w:tcW w:w="5576" w:type="dxa"/>
          </w:tcPr>
          <w:p w:rsidR="00787374" w:rsidRDefault="00787374" w:rsidP="00876C35">
            <w:pPr>
              <w:jc w:val="left"/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42" w:name="_Toc355013031"/>
      <w:r w:rsidRPr="00A722CC">
        <w:rPr>
          <w:rFonts w:ascii="Times New Roman" w:eastAsia="SimHei" w:hint="eastAsia"/>
          <w:sz w:val="28"/>
        </w:rPr>
        <w:t>业务规则</w:t>
      </w:r>
      <w:bookmarkEnd w:id="242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195"/>
        <w:gridCol w:w="5327"/>
      </w:tblGrid>
      <w:tr w:rsidR="00BD142C" w:rsidRPr="00936494" w:rsidTr="00D41F9F">
        <w:tc>
          <w:tcPr>
            <w:tcW w:w="3195" w:type="dxa"/>
            <w:shd w:val="clear" w:color="auto" w:fill="D6E3BC" w:themeFill="accent3" w:themeFillTint="66"/>
          </w:tcPr>
          <w:p w:rsidR="00BD142C" w:rsidRPr="00936494" w:rsidRDefault="00BD142C" w:rsidP="00D41F9F">
            <w:pPr>
              <w:jc w:val="left"/>
              <w:rPr>
                <w:rFonts w:ascii="Courier New" w:eastAsia="SimSun" w:hAnsi="Courier New" w:cs="Times New Roman"/>
                <w:b/>
                <w:szCs w:val="21"/>
              </w:rPr>
            </w:pPr>
            <w:r w:rsidRPr="00936494">
              <w:rPr>
                <w:rFonts w:ascii="Courier New" w:eastAsia="SimSun" w:hAnsi="Courier New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BD142C" w:rsidRPr="00936494" w:rsidRDefault="00BD142C" w:rsidP="00D41F9F">
            <w:pPr>
              <w:jc w:val="left"/>
              <w:rPr>
                <w:rFonts w:ascii="Courier New" w:eastAsia="SimSun" w:hAnsi="Courier New" w:cs="Times New Roman"/>
                <w:b/>
                <w:szCs w:val="21"/>
              </w:rPr>
            </w:pPr>
            <w:r w:rsidRPr="00936494">
              <w:rPr>
                <w:rFonts w:ascii="Courier New" w:eastAsia="SimSun" w:hAnsi="Courier New" w:cs="Times New Roman" w:hint="eastAsia"/>
                <w:b/>
                <w:szCs w:val="21"/>
              </w:rPr>
              <w:t>Rule</w:t>
            </w:r>
          </w:p>
        </w:tc>
      </w:tr>
      <w:tr w:rsidR="00D65208" w:rsidRPr="00936494" w:rsidTr="00D41F9F">
        <w:tc>
          <w:tcPr>
            <w:tcW w:w="3195" w:type="dxa"/>
          </w:tcPr>
          <w:p w:rsidR="00D65208" w:rsidRPr="00DA24AC" w:rsidRDefault="00DA24AC" w:rsidP="00D41F9F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Get [</w:t>
            </w:r>
            <w:proofErr w:type="spellStart"/>
            <w:r>
              <w:rPr>
                <w:rFonts w:hint="eastAsia"/>
              </w:rPr>
              <w:t>MBCode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5327" w:type="dxa"/>
          </w:tcPr>
          <w:p w:rsidR="00DA24AC" w:rsidRDefault="00DA24AC" w:rsidP="00DA24AC">
            <w:pPr>
              <w:jc w:val="left"/>
              <w:rPr>
                <w:rFonts w:ascii="Arial" w:eastAsia="SimSun" w:hAnsiTheme="minorEastAsia"/>
              </w:rPr>
            </w:pPr>
            <w:r>
              <w:rPr>
                <w:rFonts w:ascii="Arial" w:eastAsia="SimSun" w:hAnsiTheme="minorEastAsia" w:hint="eastAsia"/>
              </w:rPr>
              <w:t>参考方法：</w:t>
            </w:r>
          </w:p>
          <w:p w:rsidR="00F64457" w:rsidRDefault="00F64457" w:rsidP="00F644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InfoValue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[MB Code]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InfoValue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[MDL]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InfoValue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InfoValue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[DisplayName]</w:t>
            </w:r>
          </w:p>
          <w:p w:rsidR="00F64457" w:rsidRDefault="00F64457" w:rsidP="00F644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PartInfo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PartInfo c</w:t>
            </w:r>
          </w:p>
          <w:p w:rsidR="00F64457" w:rsidRDefault="00F64457" w:rsidP="00F644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BomNodeType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</w:p>
          <w:p w:rsidR="00F64457" w:rsidRDefault="00F64457" w:rsidP="00F644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PartNo</w:t>
            </w:r>
          </w:p>
          <w:p w:rsidR="00F64457" w:rsidRDefault="00F64457" w:rsidP="00F644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PartNo</w:t>
            </w:r>
          </w:p>
          <w:p w:rsidR="00F64457" w:rsidRDefault="00F64457" w:rsidP="00F644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</w:p>
          <w:p w:rsidR="00F64457" w:rsidRDefault="00F64457" w:rsidP="00F644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'MDL'</w:t>
            </w:r>
          </w:p>
          <w:p w:rsidR="00F64457" w:rsidRDefault="00F64457" w:rsidP="00F644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552738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Upper(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InfoValue</w:t>
            </w:r>
            <w:r w:rsidR="00552738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D6048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highlight w:val="green"/>
                <w:rPrChange w:id="243" w:author="IEC960923" w:date="2013-04-29T15:17:00Z">
                  <w:rPr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</w:rPr>
                </w:rPrChange>
              </w:rPr>
              <w:t>'%B SIDE'</w:t>
            </w:r>
            <w:ins w:id="244" w:author="IEC960923" w:date="2013-04-29T15:16:00Z">
              <w:r w:rsidR="003D6048" w:rsidRPr="003D6048">
                <w:rPr>
                  <w:rFonts w:ascii="Courier New" w:hAnsi="Courier New" w:cs="Courier New" w:hint="eastAsia"/>
                  <w:noProof/>
                  <w:color w:val="FF0000"/>
                  <w:kern w:val="0"/>
                  <w:sz w:val="20"/>
                  <w:szCs w:val="20"/>
                  <w:highlight w:val="green"/>
                  <w:lang w:eastAsia="zh-TW"/>
                  <w:rPrChange w:id="245" w:author="IEC960923" w:date="2013-04-29T15:17:00Z">
                    <w:rPr>
                      <w:rFonts w:ascii="Courier New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 xml:space="preserve"> </w:t>
              </w:r>
              <w:r w:rsidR="003D6048" w:rsidRPr="003D6048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highlight w:val="green"/>
                  <w:lang w:eastAsia="zh-TW"/>
                  <w:rPrChange w:id="246" w:author="IEC960923" w:date="2013-04-29T15:17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'%B SIDE</w:t>
              </w:r>
              <w:r w:rsidR="003D6048" w:rsidRPr="003D6048">
                <w:rPr>
                  <w:rFonts w:ascii="Courier New" w:hAnsi="Courier New" w:cs="Courier New" w:hint="eastAsia"/>
                  <w:noProof/>
                  <w:color w:val="FF0000"/>
                  <w:kern w:val="0"/>
                  <w:sz w:val="20"/>
                  <w:szCs w:val="20"/>
                  <w:highlight w:val="green"/>
                  <w:lang w:eastAsia="zh-TW"/>
                  <w:rPrChange w:id="247" w:author="IEC960923" w:date="2013-04-29T15:17:00Z">
                    <w:rPr>
                      <w:rFonts w:ascii="Courier New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%</w:t>
              </w:r>
              <w:r w:rsidR="003D6048" w:rsidRPr="003D6048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highlight w:val="green"/>
                  <w:lang w:eastAsia="zh-TW"/>
                  <w:rPrChange w:id="248" w:author="IEC960923" w:date="2013-04-29T15:17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'</w:t>
              </w:r>
            </w:ins>
          </w:p>
          <w:p w:rsidR="00D65208" w:rsidRPr="007A43A7" w:rsidRDefault="00F64457" w:rsidP="00F64457">
            <w:pPr>
              <w:jc w:val="left"/>
              <w:rPr>
                <w:rFonts w:ascii="Arial" w:eastAsia="SimSun" w:hAnsiTheme="minorEastAsia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InfoValue</w:t>
            </w:r>
          </w:p>
        </w:tc>
      </w:tr>
      <w:tr w:rsidR="00DA24AC" w:rsidRPr="00936494" w:rsidTr="00D41F9F">
        <w:tc>
          <w:tcPr>
            <w:tcW w:w="3195" w:type="dxa"/>
          </w:tcPr>
          <w:p w:rsidR="00DA24AC" w:rsidRPr="00384510" w:rsidRDefault="00DA24AC" w:rsidP="00F64457">
            <w:pPr>
              <w:jc w:val="left"/>
              <w:rPr>
                <w:rFonts w:eastAsia="SimSun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eastAsia="SimSun" w:hint="eastAsia"/>
              </w:rPr>
              <w:t xml:space="preserve"> </w:t>
            </w:r>
            <w:r w:rsidRPr="00384510">
              <w:rPr>
                <w:rFonts w:eastAsia="SimSun" w:hint="eastAsia"/>
              </w:rPr>
              <w:t>Get [</w:t>
            </w:r>
            <w:r w:rsidR="00F64457">
              <w:rPr>
                <w:rFonts w:hint="eastAsia"/>
              </w:rPr>
              <w:t>Model</w:t>
            </w:r>
            <w:r w:rsidRPr="00384510">
              <w:rPr>
                <w:rFonts w:eastAsia="SimSun" w:hint="eastAsia"/>
              </w:rPr>
              <w:t>]</w:t>
            </w:r>
          </w:p>
        </w:tc>
        <w:tc>
          <w:tcPr>
            <w:tcW w:w="5327" w:type="dxa"/>
          </w:tcPr>
          <w:p w:rsidR="00F64457" w:rsidRPr="00963CCF" w:rsidRDefault="00F64457" w:rsidP="00F64457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MB</w:t>
            </w:r>
            <w:r w:rsidRPr="00963CCF">
              <w:rPr>
                <w:rFonts w:eastAsia="SimSun" w:hint="eastAsia"/>
              </w:rPr>
              <w:t>类型的</w:t>
            </w:r>
            <w:r w:rsidRPr="00963CCF">
              <w:rPr>
                <w:rFonts w:eastAsia="SimSun" w:hint="eastAsia"/>
              </w:rPr>
              <w:t xml:space="preserve">Part </w:t>
            </w:r>
            <w:r w:rsidRPr="00963CCF">
              <w:rPr>
                <w:rFonts w:eastAsia="SimSun" w:hint="eastAsia"/>
              </w:rPr>
              <w:t>的</w:t>
            </w:r>
            <w:r>
              <w:rPr>
                <w:rFonts w:eastAsia="SimSun" w:hint="eastAsia"/>
              </w:rPr>
              <w:t>MB</w:t>
            </w:r>
            <w:r w:rsidRPr="00963CCF">
              <w:rPr>
                <w:rFonts w:eastAsia="SimSun" w:hint="eastAsia"/>
              </w:rPr>
              <w:t>属性即该</w:t>
            </w:r>
            <w:r w:rsidRPr="00963CCF">
              <w:rPr>
                <w:rFonts w:eastAsia="SimSun" w:hint="eastAsia"/>
              </w:rPr>
              <w:t xml:space="preserve">Part </w:t>
            </w:r>
            <w:r w:rsidRPr="00963CCF">
              <w:rPr>
                <w:rFonts w:eastAsia="SimSun" w:hint="eastAsia"/>
              </w:rPr>
              <w:t>的</w:t>
            </w:r>
            <w:r w:rsidR="006272F6">
              <w:rPr>
                <w:rFonts w:eastAsia="SimSun" w:hint="eastAsia"/>
              </w:rPr>
              <w:t>[</w:t>
            </w:r>
            <w:proofErr w:type="spellStart"/>
            <w:r w:rsidR="006272F6">
              <w:rPr>
                <w:rFonts w:hint="eastAsia"/>
              </w:rPr>
              <w:t>MBCode</w:t>
            </w:r>
            <w:proofErr w:type="spellEnd"/>
            <w:r w:rsidRPr="00963CCF">
              <w:rPr>
                <w:rFonts w:eastAsia="SimSun" w:hint="eastAsia"/>
              </w:rPr>
              <w:t>]</w:t>
            </w:r>
          </w:p>
          <w:p w:rsidR="00F64457" w:rsidRPr="00963CCF" w:rsidRDefault="00F64457" w:rsidP="00F64457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eastAsia="SimSun"/>
              </w:rPr>
            </w:pPr>
            <w:r w:rsidRPr="00963CCF">
              <w:rPr>
                <w:rFonts w:eastAsia="SimSun" w:hint="eastAsia"/>
              </w:rPr>
              <w:t>显示</w:t>
            </w:r>
            <w:r w:rsidR="00714BA1">
              <w:rPr>
                <w:rFonts w:hint="eastAsia"/>
              </w:rPr>
              <w:t>Model</w:t>
            </w:r>
          </w:p>
          <w:p w:rsidR="00F64457" w:rsidRPr="00E93FFD" w:rsidRDefault="00F64457" w:rsidP="00F64457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eastAsia="SimSun"/>
              </w:rPr>
            </w:pPr>
            <w:r w:rsidRPr="001D087C">
              <w:rPr>
                <w:rFonts w:eastAsia="SimSun" w:hint="eastAsia"/>
              </w:rPr>
              <w:t>查询结果按照</w:t>
            </w:r>
            <w:r>
              <w:rPr>
                <w:rFonts w:hint="eastAsia"/>
              </w:rPr>
              <w:t>[Model]</w:t>
            </w:r>
            <w:r w:rsidRPr="001D087C">
              <w:rPr>
                <w:rFonts w:eastAsia="SimSun" w:hint="eastAsia"/>
              </w:rPr>
              <w:t xml:space="preserve"> </w:t>
            </w:r>
            <w:r w:rsidRPr="001D087C">
              <w:rPr>
                <w:rFonts w:eastAsia="SimSun" w:hint="eastAsia"/>
              </w:rPr>
              <w:t>排序</w:t>
            </w:r>
          </w:p>
          <w:p w:rsidR="005E35E0" w:rsidRDefault="005E35E0" w:rsidP="005E35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F9214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cyan"/>
                <w:rPrChange w:id="249" w:author="Gao, Guan-Wei (高貫偉 ITC)" w:date="2012-05-16T16:41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Declare</w:t>
            </w:r>
            <w:r w:rsidRPr="00F92142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cyan"/>
                <w:rPrChange w:id="250" w:author="Gao, Guan-Wei (高貫偉 ITC)" w:date="2012-05-16T16:41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@MBCode </w:t>
            </w:r>
            <w:ins w:id="251" w:author="Gao, Guan-Wei (高貫偉 ITC)" w:date="2012-05-16T16:41:00Z">
              <w:r w:rsidR="00F92142" w:rsidRPr="00F92142">
                <w:rPr>
                  <w:rFonts w:ascii="Courier New" w:eastAsia="SimSun" w:hAnsi="Courier New" w:cs="Courier New"/>
                  <w:noProof/>
                  <w:kern w:val="0"/>
                  <w:sz w:val="20"/>
                  <w:szCs w:val="20"/>
                  <w:highlight w:val="cyan"/>
                  <w:rPrChange w:id="252" w:author="Gao, Guan-Wei (高貫偉 ITC)" w:date="2012-05-16T16:41:00Z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>var</w:t>
              </w:r>
            </w:ins>
            <w:r w:rsidRPr="00F9214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cyan"/>
                <w:rPrChange w:id="253" w:author="Gao, Guan-Wei (高貫偉 ITC)" w:date="2012-05-16T16:41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char</w:t>
            </w:r>
            <w:r w:rsidRPr="00F9214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cyan"/>
                <w:rPrChange w:id="254" w:author="Gao, Guan-Wei (高貫偉 ITC)" w:date="2012-05-16T16:41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(</w:t>
            </w:r>
            <w:del w:id="255" w:author="Gao, Guan-Wei (高貫偉 ITC)" w:date="2012-05-16T16:41:00Z">
              <w:r w:rsidRPr="00F92142" w:rsidDel="00F92142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cyan"/>
                  <w:rPrChange w:id="256" w:author="Gao, Guan-Wei (高貫偉 ITC)" w:date="2012-05-16T16:41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delText>2</w:delText>
              </w:r>
            </w:del>
            <w:ins w:id="257" w:author="Gao, Guan-Wei (高貫偉 ITC)" w:date="2012-05-16T16:41:00Z">
              <w:r w:rsidR="00F92142" w:rsidRPr="00F92142">
                <w:rPr>
                  <w:rFonts w:ascii="Courier New" w:eastAsia="SimSun" w:hAnsi="Courier New" w:cs="Courier New"/>
                  <w:noProof/>
                  <w:kern w:val="0"/>
                  <w:sz w:val="20"/>
                  <w:szCs w:val="20"/>
                  <w:highlight w:val="cyan"/>
                  <w:rPrChange w:id="258" w:author="Gao, Guan-Wei (高貫偉 ITC)" w:date="2012-05-16T16:41:00Z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>3</w:t>
              </w:r>
            </w:ins>
            <w:r w:rsidRPr="00F9214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cyan"/>
                <w:rPrChange w:id="259" w:author="Gao, Guan-Wei (高貫偉 ITC)" w:date="2012-05-16T16:41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) –UI Input</w:t>
            </w:r>
          </w:p>
          <w:p w:rsidR="005E35E0" w:rsidRDefault="005E35E0" w:rsidP="005E35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[Model]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 a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PartInfo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5E35E0" w:rsidRDefault="005E35E0" w:rsidP="005E35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PartNo</w:t>
            </w:r>
          </w:p>
          <w:p w:rsidR="005E35E0" w:rsidRDefault="005E35E0" w:rsidP="005E35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BomNodeType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</w:p>
          <w:p w:rsidR="005E35E0" w:rsidRDefault="005E35E0" w:rsidP="005E35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lastRenderedPageBreak/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</w:p>
          <w:p w:rsidR="005E35E0" w:rsidRDefault="005E35E0" w:rsidP="005E35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InfoValue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@MBCode</w:t>
            </w:r>
          </w:p>
          <w:p w:rsidR="00DA24AC" w:rsidRPr="00DA24AC" w:rsidRDefault="005E35E0" w:rsidP="005E35E0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PartNo</w:t>
            </w:r>
          </w:p>
        </w:tc>
      </w:tr>
      <w:tr w:rsidR="00DA24AC" w:rsidRPr="00936494" w:rsidTr="00D41F9F">
        <w:tc>
          <w:tcPr>
            <w:tcW w:w="3195" w:type="dxa"/>
          </w:tcPr>
          <w:p w:rsidR="00DA24AC" w:rsidRDefault="00DA24AC" w:rsidP="00DA24AC">
            <w:pPr>
              <w:jc w:val="left"/>
            </w:pPr>
            <w:r>
              <w:rPr>
                <w:rFonts w:hint="eastAsia"/>
              </w:rPr>
              <w:lastRenderedPageBreak/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Get [SMTMO]</w:t>
            </w:r>
          </w:p>
        </w:tc>
        <w:tc>
          <w:tcPr>
            <w:tcW w:w="5327" w:type="dxa"/>
          </w:tcPr>
          <w:p w:rsidR="00DA24AC" w:rsidRDefault="00DA24AC" w:rsidP="00DA24AC">
            <w:pPr>
              <w:jc w:val="left"/>
              <w:rPr>
                <w:rFonts w:ascii="Arial" w:eastAsia="SimSun" w:hAnsiTheme="minorEastAsia"/>
              </w:rPr>
            </w:pPr>
            <w:r>
              <w:rPr>
                <w:rFonts w:ascii="Arial" w:eastAsia="SimSun" w:hAnsiTheme="minorEastAsia" w:hint="eastAsia"/>
              </w:rPr>
              <w:t>参考方法：</w:t>
            </w:r>
          </w:p>
          <w:p w:rsidR="00DA24AC" w:rsidRDefault="00DA24AC" w:rsidP="00DA24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SMTMO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IMES_PCA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SMTMO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IECPartNo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@PartNo</w:t>
            </w:r>
          </w:p>
          <w:p w:rsidR="00DA24AC" w:rsidRDefault="00DA24AC" w:rsidP="00DA24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PrintQty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Qty</w:t>
            </w:r>
          </w:p>
          <w:p w:rsidR="006272F6" w:rsidRDefault="00DA24AC" w:rsidP="00DA24AC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SMTMO</w:t>
            </w:r>
          </w:p>
          <w:p w:rsidR="006272F6" w:rsidRPr="00DA24AC" w:rsidRDefault="006272F6" w:rsidP="00DA24AC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@PartNo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–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-[Model]</w:t>
            </w:r>
          </w:p>
        </w:tc>
      </w:tr>
      <w:tr w:rsidR="00DA24AC" w:rsidRPr="00936494" w:rsidTr="00D41F9F">
        <w:tc>
          <w:tcPr>
            <w:tcW w:w="3195" w:type="dxa"/>
          </w:tcPr>
          <w:p w:rsidR="00DA24AC" w:rsidRDefault="00DA24AC" w:rsidP="00DA24AC">
            <w:pPr>
              <w:jc w:val="left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Get[MO </w:t>
            </w:r>
            <w:proofErr w:type="spellStart"/>
            <w:r>
              <w:rPr>
                <w:rFonts w:hint="eastAsia"/>
              </w:rPr>
              <w:t>Qty</w:t>
            </w:r>
            <w:proofErr w:type="spellEnd"/>
            <w:r>
              <w:rPr>
                <w:rFonts w:hint="eastAsia"/>
              </w:rPr>
              <w:t xml:space="preserve"> and Remain </w:t>
            </w:r>
            <w:proofErr w:type="spellStart"/>
            <w:r>
              <w:rPr>
                <w:rFonts w:hint="eastAsia"/>
              </w:rPr>
              <w:t>Qty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5327" w:type="dxa"/>
          </w:tcPr>
          <w:p w:rsidR="00DA24AC" w:rsidRDefault="00DA24AC" w:rsidP="00DA24AC">
            <w:pPr>
              <w:jc w:val="left"/>
              <w:rPr>
                <w:rFonts w:ascii="Arial" w:eastAsia="SimSun" w:hAnsiTheme="minorEastAsia"/>
              </w:rPr>
            </w:pPr>
            <w:r>
              <w:rPr>
                <w:rFonts w:ascii="Arial" w:eastAsia="SimSun" w:hAnsiTheme="minorEastAsia" w:hint="eastAsia"/>
              </w:rPr>
              <w:t>参考方法：</w:t>
            </w:r>
          </w:p>
          <w:p w:rsidR="00DA24AC" w:rsidRPr="00DA24AC" w:rsidRDefault="00DA24AC" w:rsidP="00DA24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Qty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[Mo Q’ty]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Qty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PrintQty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[Remain Q’ty]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IMES_PCA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SMTMO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SMTMO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@SMTMO</w:t>
            </w:r>
          </w:p>
          <w:p w:rsidR="00DA24AC" w:rsidRDefault="00DA24AC" w:rsidP="00DA24AC">
            <w:pPr>
              <w:jc w:val="left"/>
              <w:rPr>
                <w:rFonts w:ascii="Arial" w:eastAsia="SimSun" w:hAnsiTheme="minorEastAsia"/>
              </w:rPr>
            </w:pPr>
          </w:p>
        </w:tc>
      </w:tr>
      <w:tr w:rsidR="00DA24AC" w:rsidRPr="00936494" w:rsidTr="00D41F9F">
        <w:tc>
          <w:tcPr>
            <w:tcW w:w="3195" w:type="dxa"/>
          </w:tcPr>
          <w:p w:rsidR="00DA24AC" w:rsidRPr="00936494" w:rsidRDefault="00DA24AC" w:rsidP="00D41F9F">
            <w:pPr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10</w:t>
            </w:r>
            <w:r>
              <w:rPr>
                <w:rFonts w:ascii="Courier New" w:eastAsia="SimSun" w:hAnsi="Courier New" w:hint="eastAsia"/>
                <w:szCs w:val="21"/>
              </w:rPr>
              <w:t>、</w:t>
            </w:r>
            <w:r>
              <w:rPr>
                <w:rFonts w:ascii="Courier New" w:eastAsia="SimSun" w:hAnsi="Courier New" w:hint="eastAsia"/>
                <w:szCs w:val="21"/>
              </w:rPr>
              <w:t>Get[</w:t>
            </w:r>
            <w:proofErr w:type="spellStart"/>
            <w:r>
              <w:rPr>
                <w:rFonts w:ascii="Courier New" w:eastAsia="SimSun" w:hAnsi="Courier New" w:hint="eastAsia"/>
                <w:szCs w:val="21"/>
              </w:rPr>
              <w:t>PdLine</w:t>
            </w:r>
            <w:proofErr w:type="spellEnd"/>
            <w:r>
              <w:rPr>
                <w:rFonts w:ascii="Courier New" w:eastAsia="SimSun" w:hAnsi="Courier New" w:hint="eastAsia"/>
                <w:szCs w:val="21"/>
              </w:rPr>
              <w:t>]</w:t>
            </w:r>
          </w:p>
        </w:tc>
        <w:tc>
          <w:tcPr>
            <w:tcW w:w="5327" w:type="dxa"/>
          </w:tcPr>
          <w:p w:rsidR="00DA24AC" w:rsidRPr="00163A29" w:rsidRDefault="00DA24AC" w:rsidP="00D41F9F">
            <w:pPr>
              <w:jc w:val="left"/>
              <w:rPr>
                <w:rFonts w:eastAsia="SimSun"/>
                <w:color w:val="FF0000"/>
              </w:rPr>
            </w:pPr>
            <w:r>
              <w:rPr>
                <w:rFonts w:eastAsia="SimSun" w:hint="eastAsia"/>
              </w:rPr>
              <w:t>请参考</w:t>
            </w:r>
            <w:r>
              <w:rPr>
                <w:rFonts w:eastAsia="SimSun" w:hint="eastAsia"/>
              </w:rPr>
              <w:t>&lt;&lt;</w:t>
            </w:r>
            <w:r w:rsidRPr="00844DA2">
              <w:rPr>
                <w:rFonts w:eastAsia="SimSun"/>
              </w:rPr>
              <w:t>CI-MES12-SPEC-000-UC Common Rule.docx</w:t>
            </w:r>
            <w:r>
              <w:rPr>
                <w:rFonts w:eastAsia="SimSun" w:hint="eastAsia"/>
              </w:rPr>
              <w:t>&gt;&gt;</w:t>
            </w:r>
          </w:p>
        </w:tc>
      </w:tr>
      <w:tr w:rsidR="00DA24AC" w:rsidRPr="00936494" w:rsidTr="00D41F9F">
        <w:tc>
          <w:tcPr>
            <w:tcW w:w="3195" w:type="dxa"/>
          </w:tcPr>
          <w:p w:rsidR="00DA24AC" w:rsidRDefault="00DA24AC" w:rsidP="00D41F9F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11</w:t>
            </w:r>
            <w:r>
              <w:rPr>
                <w:rFonts w:ascii="Courier New" w:eastAsia="SimSun" w:hAnsi="Courier New" w:hint="eastAsia"/>
                <w:szCs w:val="21"/>
              </w:rPr>
              <w:t>、</w:t>
            </w:r>
            <w:r>
              <w:rPr>
                <w:rFonts w:ascii="Courier New" w:eastAsia="SimSun" w:hAnsi="Courier New" w:hint="eastAsia"/>
                <w:szCs w:val="21"/>
              </w:rPr>
              <w:t>[Factor]</w:t>
            </w:r>
          </w:p>
        </w:tc>
        <w:tc>
          <w:tcPr>
            <w:tcW w:w="5327" w:type="dxa"/>
          </w:tcPr>
          <w:p w:rsidR="00DA24AC" w:rsidRDefault="00DA24AC" w:rsidP="00D41F9F">
            <w:pPr>
              <w:jc w:val="left"/>
            </w:pPr>
            <w:r>
              <w:rPr>
                <w:rFonts w:hint="eastAsia"/>
              </w:rPr>
              <w:t>Options:</w:t>
            </w:r>
          </w:p>
          <w:p w:rsidR="00DA24AC" w:rsidRDefault="00DA24AC" w:rsidP="00D41F9F">
            <w:pPr>
              <w:jc w:val="left"/>
            </w:pPr>
            <w:r>
              <w:rPr>
                <w:rFonts w:hint="eastAsia"/>
              </w:rPr>
              <w:t>(</w:t>
            </w:r>
            <w:r>
              <w:t>‘L</w:t>
            </w:r>
            <w:r>
              <w:rPr>
                <w:rFonts w:hint="eastAsia"/>
              </w:rPr>
              <w:t>ocal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’’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  <w:p w:rsidR="00DA24AC" w:rsidRPr="007B2568" w:rsidRDefault="00DA24AC" w:rsidP="00D41F9F">
            <w:pPr>
              <w:jc w:val="left"/>
            </w:pPr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G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’</w:t>
            </w:r>
            <w:r>
              <w:rPr>
                <w:rFonts w:hint="eastAsia"/>
              </w:rPr>
              <w:t>G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</w:tr>
      <w:tr w:rsidR="00DA24AC" w:rsidRPr="00936494" w:rsidTr="00D41F9F">
        <w:tc>
          <w:tcPr>
            <w:tcW w:w="3195" w:type="dxa"/>
          </w:tcPr>
          <w:p w:rsidR="00DA24AC" w:rsidRDefault="00A957F4" w:rsidP="00D41F9F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20</w:t>
            </w:r>
            <w:r w:rsidR="00C41B6A">
              <w:rPr>
                <w:rFonts w:ascii="Courier New" w:eastAsia="SimSun" w:hAnsi="Courier New" w:hint="eastAsia"/>
                <w:szCs w:val="21"/>
              </w:rPr>
              <w:t>、</w:t>
            </w:r>
            <w:r w:rsidR="00916FE5">
              <w:rPr>
                <w:rFonts w:hint="eastAsia"/>
              </w:rPr>
              <w:t xml:space="preserve">Generate </w:t>
            </w:r>
            <w:r w:rsidR="00047FBC">
              <w:rPr>
                <w:rFonts w:hint="eastAsia"/>
              </w:rPr>
              <w:t xml:space="preserve">MB </w:t>
            </w:r>
            <w:proofErr w:type="spellStart"/>
            <w:r w:rsidR="00047FBC">
              <w:rPr>
                <w:rFonts w:hint="eastAsia"/>
              </w:rPr>
              <w:t>Sno</w:t>
            </w:r>
            <w:proofErr w:type="spellEnd"/>
            <w:r w:rsidR="00DC5669">
              <w:rPr>
                <w:rFonts w:hint="eastAsia"/>
              </w:rPr>
              <w:t>，</w:t>
            </w:r>
            <w:r w:rsidR="00DC5669">
              <w:rPr>
                <w:rFonts w:hint="eastAsia"/>
              </w:rPr>
              <w:t>then Save</w:t>
            </w:r>
          </w:p>
        </w:tc>
        <w:tc>
          <w:tcPr>
            <w:tcW w:w="5327" w:type="dxa"/>
          </w:tcPr>
          <w:p w:rsidR="00DA24AC" w:rsidRDefault="00DC5669" w:rsidP="003D524D">
            <w:pPr>
              <w:jc w:val="left"/>
            </w:pPr>
            <w:r>
              <w:rPr>
                <w:rFonts w:hint="eastAsia"/>
              </w:rPr>
              <w:t xml:space="preserve">20.1 </w:t>
            </w:r>
            <w:r w:rsidR="00C41B6A">
              <w:rPr>
                <w:rFonts w:hint="eastAsia"/>
              </w:rPr>
              <w:t>Get[</w:t>
            </w:r>
            <w:proofErr w:type="spellStart"/>
            <w:r w:rsidR="00C41B6A">
              <w:rPr>
                <w:rFonts w:hint="eastAsia"/>
              </w:rPr>
              <w:t>MBSno</w:t>
            </w:r>
            <w:proofErr w:type="spellEnd"/>
            <w:r w:rsidR="00C41B6A">
              <w:rPr>
                <w:rFonts w:hint="eastAsia"/>
              </w:rPr>
              <w:t>]</w:t>
            </w:r>
          </w:p>
          <w:p w:rsidR="00DC5669" w:rsidRPr="00147416" w:rsidRDefault="00DC5669" w:rsidP="003D524D">
            <w:pPr>
              <w:jc w:val="left"/>
              <w:rPr>
                <w:rFonts w:ascii="Arial" w:eastAsia="SimSun" w:hAnsi="Arial"/>
              </w:rPr>
            </w:pPr>
            <w:r>
              <w:rPr>
                <w:rFonts w:hint="eastAsia"/>
              </w:rPr>
              <w:t>20.2 [Save]</w:t>
            </w:r>
          </w:p>
        </w:tc>
      </w:tr>
      <w:tr w:rsidR="00DC5669" w:rsidRPr="00936494" w:rsidTr="00D41F9F">
        <w:tc>
          <w:tcPr>
            <w:tcW w:w="3195" w:type="dxa"/>
          </w:tcPr>
          <w:p w:rsidR="00DC5669" w:rsidRDefault="00DC5669" w:rsidP="00D41F9F">
            <w:pPr>
              <w:jc w:val="left"/>
              <w:rPr>
                <w:rFonts w:ascii="Courier New" w:eastAsia="SimSun" w:hAnsi="Courier New"/>
                <w:szCs w:val="21"/>
              </w:rPr>
            </w:pPr>
          </w:p>
        </w:tc>
        <w:tc>
          <w:tcPr>
            <w:tcW w:w="5327" w:type="dxa"/>
          </w:tcPr>
          <w:p w:rsidR="00DC5669" w:rsidRDefault="00DC5669" w:rsidP="003D524D">
            <w:pPr>
              <w:jc w:val="left"/>
            </w:pPr>
          </w:p>
        </w:tc>
      </w:tr>
      <w:tr w:rsidR="00C41B6A" w:rsidRPr="00936494" w:rsidTr="00D41F9F">
        <w:tc>
          <w:tcPr>
            <w:tcW w:w="3195" w:type="dxa"/>
          </w:tcPr>
          <w:p w:rsidR="00C41B6A" w:rsidRPr="00F62552" w:rsidRDefault="00C40C3A" w:rsidP="00566F71">
            <w:pPr>
              <w:jc w:val="left"/>
            </w:pPr>
            <w:r>
              <w:rPr>
                <w:rFonts w:ascii="Courier New" w:eastAsia="SimSun" w:hAnsi="Courier New" w:hint="eastAsia"/>
                <w:szCs w:val="21"/>
              </w:rPr>
              <w:t>20.</w:t>
            </w:r>
            <w:r w:rsidR="00C41B6A" w:rsidRPr="00C41B6A">
              <w:rPr>
                <w:rFonts w:ascii="Courier New" w:eastAsia="SimSun" w:hAnsi="Courier New" w:hint="eastAsia"/>
                <w:szCs w:val="21"/>
              </w:rPr>
              <w:t>1</w:t>
            </w:r>
            <w:r w:rsidR="00C41B6A" w:rsidRPr="00C41B6A">
              <w:rPr>
                <w:rFonts w:ascii="Courier New" w:eastAsia="SimSun" w:hAnsi="Courier New" w:hint="eastAsia"/>
                <w:szCs w:val="21"/>
              </w:rPr>
              <w:t>、</w:t>
            </w:r>
            <w:r w:rsidR="00C41B6A" w:rsidRPr="00C41B6A">
              <w:rPr>
                <w:rFonts w:ascii="Courier New" w:eastAsia="SimSun" w:hAnsi="Courier New" w:hint="eastAsia"/>
                <w:szCs w:val="21"/>
              </w:rPr>
              <w:t>Get[</w:t>
            </w:r>
            <w:proofErr w:type="spellStart"/>
            <w:r w:rsidR="00C41B6A" w:rsidRPr="00C41B6A">
              <w:rPr>
                <w:rFonts w:ascii="Courier New" w:eastAsia="SimSun" w:hAnsi="Courier New" w:hint="eastAsia"/>
                <w:szCs w:val="21"/>
              </w:rPr>
              <w:t>MBSno</w:t>
            </w:r>
            <w:proofErr w:type="spellEnd"/>
            <w:r w:rsidR="00C41B6A" w:rsidRPr="00C41B6A">
              <w:rPr>
                <w:rFonts w:ascii="Courier New" w:eastAsia="SimSun" w:hAnsi="Courier New" w:hint="eastAsia"/>
                <w:szCs w:val="21"/>
              </w:rPr>
              <w:t>]</w:t>
            </w:r>
          </w:p>
        </w:tc>
        <w:tc>
          <w:tcPr>
            <w:tcW w:w="5327" w:type="dxa"/>
          </w:tcPr>
          <w:p w:rsidR="00FA11D0" w:rsidRDefault="00FA11D0" w:rsidP="00566F7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000000" w:themeColor="text1"/>
                <w:kern w:val="0"/>
                <w:sz w:val="20"/>
                <w:szCs w:val="20"/>
              </w:rPr>
            </w:pPr>
            <w:r w:rsidRPr="003D6048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  <w:highlight w:val="green"/>
                <w:rPrChange w:id="260" w:author="IEC960923" w:date="2013-04-29T15:22:00Z">
                  <w:rPr>
                    <w:rFonts w:ascii="Courier New" w:hAnsi="Courier New" w:cs="Courier New" w:hint="eastAsia"/>
                    <w:b/>
                    <w:noProof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  <w:t>参考</w:t>
            </w:r>
            <w:r w:rsidRPr="003D6048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  <w:highlight w:val="green"/>
                <w:rPrChange w:id="261" w:author="IEC960923" w:date="2013-04-29T15:22:00Z">
                  <w:rPr>
                    <w:rFonts w:ascii="Courier New" w:hAnsi="Courier New" w:cs="Courier New" w:hint="eastAsia"/>
                    <w:b/>
                    <w:noProof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="00360A5E" w:rsidRPr="003D6048">
              <w:rPr>
                <w:highlight w:val="green"/>
                <w:rPrChange w:id="262" w:author="IEC960923" w:date="2013-04-29T15:22:00Z">
                  <w:rPr/>
                </w:rPrChange>
              </w:rPr>
              <w:fldChar w:fldCharType="begin"/>
            </w:r>
            <w:r w:rsidR="00360A5E" w:rsidRPr="003D6048">
              <w:rPr>
                <w:highlight w:val="green"/>
                <w:rPrChange w:id="263" w:author="IEC960923" w:date="2013-04-29T15:22:00Z">
                  <w:rPr/>
                </w:rPrChange>
              </w:rPr>
              <w:instrText xml:space="preserve"> REF _Ref311099629 \r \h  \* MERGEFORMAT </w:instrText>
            </w:r>
            <w:r w:rsidR="00360A5E" w:rsidRPr="003D6048">
              <w:rPr>
                <w:highlight w:val="green"/>
                <w:rPrChange w:id="264" w:author="IEC960923" w:date="2013-04-29T15:22:00Z">
                  <w:rPr/>
                </w:rPrChange>
              </w:rPr>
            </w:r>
            <w:r w:rsidR="00360A5E" w:rsidRPr="003D6048">
              <w:rPr>
                <w:highlight w:val="green"/>
                <w:rPrChange w:id="265" w:author="IEC960923" w:date="2013-04-29T15:22:00Z">
                  <w:rPr/>
                </w:rPrChange>
              </w:rPr>
              <w:fldChar w:fldCharType="separate"/>
            </w:r>
            <w:r w:rsidR="00DC5B8F" w:rsidRPr="003D6048">
              <w:rPr>
                <w:rFonts w:ascii="Times New Roman" w:hAnsi="Times New Roman" w:cs="Times New Roman"/>
                <w:b/>
                <w:noProof/>
                <w:color w:val="000000" w:themeColor="text1"/>
                <w:kern w:val="0"/>
                <w:sz w:val="20"/>
                <w:szCs w:val="20"/>
                <w:highlight w:val="green"/>
                <w:rPrChange w:id="266" w:author="IEC960923" w:date="2013-04-29T15:22:00Z">
                  <w:rPr>
                    <w:rFonts w:ascii="Times New Roman" w:hAnsi="Times New Roman" w:cs="Times New Roman"/>
                    <w:b/>
                    <w:noProof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  <w:t>2.4</w:t>
            </w:r>
            <w:r w:rsidR="00360A5E" w:rsidRPr="003D6048">
              <w:rPr>
                <w:highlight w:val="green"/>
                <w:rPrChange w:id="267" w:author="IEC960923" w:date="2013-04-29T15:22:00Z">
                  <w:rPr/>
                </w:rPrChange>
              </w:rPr>
              <w:fldChar w:fldCharType="end"/>
            </w:r>
            <w:r w:rsidRPr="003D6048">
              <w:rPr>
                <w:rFonts w:ascii="Times New Roman" w:hAnsi="Times New Roman" w:cs="Times New Roman"/>
                <w:b/>
                <w:noProof/>
                <w:color w:val="000000" w:themeColor="text1"/>
                <w:kern w:val="0"/>
                <w:sz w:val="20"/>
                <w:szCs w:val="20"/>
                <w:highlight w:val="green"/>
                <w:rPrChange w:id="268" w:author="IEC960923" w:date="2013-04-29T15:22:00Z">
                  <w:rPr>
                    <w:rFonts w:ascii="Times New Roman" w:hAnsi="Times New Roman" w:cs="Times New Roman"/>
                    <w:b/>
                    <w:noProof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  <w:t xml:space="preserve">  </w:t>
            </w:r>
            <w:r w:rsidR="00360A5E" w:rsidRPr="003D6048">
              <w:rPr>
                <w:highlight w:val="green"/>
                <w:rPrChange w:id="269" w:author="IEC960923" w:date="2013-04-29T15:22:00Z">
                  <w:rPr/>
                </w:rPrChange>
              </w:rPr>
              <w:fldChar w:fldCharType="begin"/>
            </w:r>
            <w:r w:rsidR="00360A5E" w:rsidRPr="003D6048">
              <w:rPr>
                <w:highlight w:val="green"/>
                <w:rPrChange w:id="270" w:author="IEC960923" w:date="2013-04-29T15:22:00Z">
                  <w:rPr/>
                </w:rPrChange>
              </w:rPr>
              <w:instrText xml:space="preserve"> REF _Ref311099634 \h  \* MERGEFORMAT </w:instrText>
            </w:r>
            <w:r w:rsidR="00360A5E" w:rsidRPr="003D6048">
              <w:rPr>
                <w:highlight w:val="green"/>
                <w:rPrChange w:id="271" w:author="IEC960923" w:date="2013-04-29T15:22:00Z">
                  <w:rPr/>
                </w:rPrChange>
              </w:rPr>
            </w:r>
            <w:r w:rsidR="00360A5E" w:rsidRPr="003D6048">
              <w:rPr>
                <w:highlight w:val="green"/>
                <w:rPrChange w:id="272" w:author="IEC960923" w:date="2013-04-29T15:22:00Z">
                  <w:rPr/>
                </w:rPrChange>
              </w:rPr>
              <w:fldChar w:fldCharType="separate"/>
            </w:r>
            <w:r w:rsidR="00DC5B8F" w:rsidRPr="003D6048">
              <w:rPr>
                <w:rFonts w:ascii="Times New Roman" w:eastAsia="SimSun" w:hAnsi="Times New Roman" w:cs="Times New Roman" w:hint="eastAsia"/>
                <w:b/>
                <w:highlight w:val="green"/>
                <w:rPrChange w:id="273" w:author="IEC960923" w:date="2013-04-29T15:22:00Z">
                  <w:rPr>
                    <w:rFonts w:ascii="Times New Roman" w:eastAsia="SimSun" w:hAnsi="Times New Roman" w:cs="Times New Roman" w:hint="eastAsia"/>
                    <w:b/>
                  </w:rPr>
                </w:rPrChange>
              </w:rPr>
              <w:t>UC-MB Label</w:t>
            </w:r>
            <w:r w:rsidR="00360A5E" w:rsidRPr="003D6048">
              <w:rPr>
                <w:highlight w:val="green"/>
                <w:rPrChange w:id="274" w:author="IEC960923" w:date="2013-04-29T15:22:00Z">
                  <w:rPr/>
                </w:rPrChange>
              </w:rPr>
              <w:fldChar w:fldCharType="end"/>
            </w:r>
            <w:ins w:id="275" w:author="IEC960923" w:date="2013-04-29T15:23:00Z">
              <w:r w:rsidR="003D6048">
                <w:rPr>
                  <w:rFonts w:hint="eastAsia"/>
                  <w:highlight w:val="green"/>
                  <w:lang w:eastAsia="zh-TW"/>
                </w:rPr>
                <w:t xml:space="preserve"> </w:t>
              </w:r>
            </w:ins>
            <w:ins w:id="276" w:author="IEC960923" w:date="2013-04-29T15:22:00Z">
              <w:r w:rsidR="003D6048">
                <w:rPr>
                  <w:rFonts w:hint="eastAsia"/>
                  <w:highlight w:val="green"/>
                  <w:lang w:eastAsia="zh-TW"/>
                </w:rPr>
                <w:t>(</w:t>
              </w:r>
            </w:ins>
            <w:ins w:id="277" w:author="IEC960923" w:date="2013-04-29T15:23:00Z">
              <w:r w:rsidR="003D6048">
                <w:rPr>
                  <w:rFonts w:hint="eastAsia"/>
                  <w:highlight w:val="green"/>
                  <w:lang w:eastAsia="zh-TW"/>
                </w:rPr>
                <w:t>新增重慶廠</w:t>
              </w:r>
              <w:proofErr w:type="spellStart"/>
              <w:r w:rsidR="003D6048">
                <w:rPr>
                  <w:rFonts w:hint="eastAsia"/>
                  <w:highlight w:val="green"/>
                  <w:lang w:eastAsia="zh-TW"/>
                </w:rPr>
                <w:t>lable</w:t>
              </w:r>
              <w:proofErr w:type="spellEnd"/>
              <w:r w:rsidR="003D6048">
                <w:rPr>
                  <w:rFonts w:hint="eastAsia"/>
                  <w:highlight w:val="green"/>
                  <w:lang w:eastAsia="zh-TW"/>
                </w:rPr>
                <w:t xml:space="preserve"> rule</w:t>
              </w:r>
            </w:ins>
            <w:ins w:id="278" w:author="IEC960923" w:date="2013-04-29T15:22:00Z">
              <w:r w:rsidR="003D6048">
                <w:rPr>
                  <w:rFonts w:hint="eastAsia"/>
                  <w:highlight w:val="green"/>
                  <w:lang w:eastAsia="zh-TW"/>
                </w:rPr>
                <w:t>)</w:t>
              </w:r>
            </w:ins>
          </w:p>
          <w:p w:rsidR="00FA11D0" w:rsidRDefault="00FA11D0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参考流程：</w:t>
            </w:r>
          </w:p>
          <w:p w:rsidR="00C41B6A" w:rsidRPr="002D5360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noProof/>
                <w:color w:val="000000" w:themeColor="text1"/>
                <w:kern w:val="0"/>
                <w:sz w:val="20"/>
                <w:szCs w:val="20"/>
              </w:rPr>
            </w:pP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1</w:t>
            </w: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、若</w:t>
            </w: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[Factor]</w:t>
            </w: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为空，</w:t>
            </w:r>
            <w:r w:rsidR="00566F71"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则查询</w:t>
            </w:r>
            <w:r w:rsidR="00037A4E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SysSetting</w:t>
            </w:r>
            <w:r w:rsidR="00566F71"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表取</w:t>
            </w:r>
            <w:r w:rsidR="00834BC8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Name</w:t>
            </w:r>
            <w:r w:rsidR="00566F71"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 xml:space="preserve"> = </w:t>
            </w:r>
            <w:r w:rsidR="00566F71" w:rsidRPr="002D5360">
              <w:rPr>
                <w:rFonts w:ascii="Courier New" w:hAnsi="Courier New" w:cs="Courier New"/>
                <w:b/>
                <w:noProof/>
                <w:color w:val="000000" w:themeColor="text1"/>
                <w:kern w:val="0"/>
                <w:sz w:val="20"/>
                <w:szCs w:val="20"/>
              </w:rPr>
              <w:t>’MB_Initial’</w:t>
            </w:r>
            <w:r w:rsidR="00566F71"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的</w:t>
            </w:r>
            <w:r w:rsidR="00834BC8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Value</w:t>
            </w:r>
            <w:r w:rsidR="00566F71"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栏位；若还为空，</w:t>
            </w:r>
            <w:r w:rsidR="002D5360"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报错：“</w:t>
            </w:r>
            <w:r w:rsidR="002D5360" w:rsidRPr="002D5360">
              <w:rPr>
                <w:rFonts w:ascii="Courier New" w:hAnsi="Courier New" w:cs="Courier New"/>
                <w:b/>
                <w:noProof/>
                <w:color w:val="FF0000"/>
                <w:kern w:val="0"/>
                <w:sz w:val="20"/>
                <w:szCs w:val="20"/>
              </w:rPr>
              <w:t>Not found the M/B Initial Range Data.</w:t>
            </w:r>
            <w:r w:rsidR="002D5360"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”</w:t>
            </w:r>
          </w:p>
          <w:p w:rsidR="00566F71" w:rsidRDefault="00566F71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参考方法：</w:t>
            </w:r>
          </w:p>
          <w:p w:rsidR="002D5360" w:rsidRDefault="002D5360" w:rsidP="002D53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@Factor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char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D5360" w:rsidRDefault="002D5360" w:rsidP="002D53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@Factor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F7601B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[Factor].SelectValue</w:t>
            </w:r>
          </w:p>
          <w:p w:rsidR="002D5360" w:rsidRDefault="002D5360" w:rsidP="002D53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@Factor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2D5360" w:rsidRDefault="002D5360" w:rsidP="002D53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2D5360" w:rsidRDefault="002D5360" w:rsidP="002D53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@Factor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="00834BC8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 w:rsidR="00834BC8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834BC8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SysSetting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834BC8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'MB_Initial'</w:t>
            </w:r>
          </w:p>
          <w:p w:rsidR="002D5360" w:rsidRDefault="002D5360" w:rsidP="002D53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@Factor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 w:rsidR="00C40C3A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</w:p>
          <w:p w:rsidR="002D5360" w:rsidRDefault="002D5360" w:rsidP="002D53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'Not found the M/B Initial Range Data.'</w:t>
            </w:r>
          </w:p>
          <w:p w:rsidR="00566F71" w:rsidRPr="00916FE5" w:rsidRDefault="002D5360" w:rsidP="002D53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C41B6A" w:rsidRPr="002D5360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noProof/>
                <w:color w:val="000000" w:themeColor="text1"/>
                <w:kern w:val="0"/>
                <w:sz w:val="20"/>
                <w:szCs w:val="20"/>
              </w:rPr>
            </w:pP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2</w:t>
            </w: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、获取板子类型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ins w:id="279" w:author="IEC960923" w:date="2013-04-29T15:24:00Z"/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lang w:eastAsia="zh-TW"/>
              </w:rPr>
            </w:pPr>
            <w:r w:rsidRPr="00916FE5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参考方法：</w:t>
            </w:r>
          </w:p>
          <w:p w:rsidR="00A81F63" w:rsidRPr="00A81F63" w:rsidRDefault="00A81F63" w:rsidP="00A81F63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ins w:id="280" w:author="IEC960923" w:date="2013-04-29T15:24:00Z"/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green"/>
                <w:lang w:eastAsia="zh-TW"/>
                <w:rPrChange w:id="281" w:author="IEC960923" w:date="2013-04-29T15:28:00Z">
                  <w:rPr>
                    <w:ins w:id="282" w:author="IEC960923" w:date="2013-04-29T15:24:00Z"/>
                    <w:rFonts w:ascii="Courier New" w:hAnsi="Courier New" w:cs="Courier New" w:hint="eastAsia"/>
                    <w:noProof/>
                    <w:color w:val="000000" w:themeColor="text1"/>
                    <w:kern w:val="0"/>
                    <w:sz w:val="20"/>
                    <w:szCs w:val="20"/>
                    <w:lang w:eastAsia="zh-TW"/>
                  </w:rPr>
                </w:rPrChange>
              </w:rPr>
              <w:pPrChange w:id="283" w:author="IEC960923" w:date="2013-04-29T15:24:00Z">
                <w:pPr>
                  <w:autoSpaceDE w:val="0"/>
                  <w:autoSpaceDN w:val="0"/>
                  <w:adjustRightInd w:val="0"/>
                  <w:jc w:val="left"/>
                </w:pPr>
              </w:pPrChange>
            </w:pPr>
            <w:ins w:id="284" w:author="IEC960923" w:date="2013-04-29T15:24:00Z">
              <w:r w:rsidRPr="00A81F63">
                <w:rPr>
                  <w:rFonts w:ascii="Courier New" w:hAnsi="Courier New" w:cs="Courier New" w:hint="eastAsia"/>
                  <w:noProof/>
                  <w:color w:val="000000" w:themeColor="text1"/>
                  <w:kern w:val="0"/>
                  <w:sz w:val="20"/>
                  <w:szCs w:val="20"/>
                  <w:highlight w:val="green"/>
                  <w:lang w:eastAsia="zh-TW"/>
                  <w:rPrChange w:id="285" w:author="IEC960923" w:date="2013-04-29T15:28:00Z">
                    <w:rPr>
                      <w:rFonts w:ascii="Courier New" w:hAnsi="Courier New" w:cs="Courier New" w:hint="eastAsia"/>
                      <w:noProof/>
                      <w:color w:val="000000" w:themeColor="text1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先獲取廠別</w:t>
              </w:r>
            </w:ins>
            <w:ins w:id="286" w:author="IEC960923" w:date="2013-04-29T15:26:00Z">
              <w:r w:rsidRPr="00A81F63">
                <w:rPr>
                  <w:rFonts w:ascii="Courier New" w:hAnsi="Courier New" w:cs="Courier New" w:hint="eastAsia"/>
                  <w:noProof/>
                  <w:color w:val="000000" w:themeColor="text1"/>
                  <w:kern w:val="0"/>
                  <w:sz w:val="20"/>
                  <w:szCs w:val="20"/>
                  <w:highlight w:val="green"/>
                  <w:lang w:eastAsia="zh-TW"/>
                  <w:rPrChange w:id="287" w:author="IEC960923" w:date="2013-04-29T15:28:00Z">
                    <w:rPr>
                      <w:rFonts w:ascii="Courier New" w:hAnsi="Courier New" w:cs="Courier New" w:hint="eastAsia"/>
                      <w:noProof/>
                      <w:color w:val="000000" w:themeColor="text1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 xml:space="preserve"> @Plant</w:t>
              </w:r>
            </w:ins>
          </w:p>
          <w:p w:rsidR="00A81F63" w:rsidRPr="00A81F63" w:rsidRDefault="00A81F63" w:rsidP="00A81F63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ins w:id="288" w:author="IEC960923" w:date="2013-04-29T15:26:00Z"/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green"/>
                <w:lang w:eastAsia="zh-TW"/>
                <w:rPrChange w:id="289" w:author="IEC960923" w:date="2013-04-29T15:28:00Z">
                  <w:rPr>
                    <w:ins w:id="290" w:author="IEC960923" w:date="2013-04-29T15:26:00Z"/>
                    <w:rFonts w:ascii="Courier New" w:hAnsi="Courier New" w:cs="Courier New" w:hint="eastAsia"/>
                    <w:noProof/>
                    <w:color w:val="000000" w:themeColor="text1"/>
                    <w:kern w:val="0"/>
                    <w:sz w:val="20"/>
                    <w:szCs w:val="20"/>
                    <w:lang w:eastAsia="zh-TW"/>
                  </w:rPr>
                </w:rPrChange>
              </w:rPr>
              <w:pPrChange w:id="291" w:author="IEC960923" w:date="2013-04-29T15:24:00Z">
                <w:pPr>
                  <w:autoSpaceDE w:val="0"/>
                  <w:autoSpaceDN w:val="0"/>
                  <w:adjustRightInd w:val="0"/>
                  <w:jc w:val="left"/>
                </w:pPr>
              </w:pPrChange>
            </w:pPr>
            <w:ins w:id="292" w:author="IEC960923" w:date="2013-04-29T15:24:00Z">
              <w:r w:rsidRPr="00A81F63">
                <w:rPr>
                  <w:rFonts w:ascii="Courier New" w:hAnsi="Courier New" w:cs="Courier New" w:hint="eastAsia"/>
                  <w:noProof/>
                  <w:color w:val="000000" w:themeColor="text1"/>
                  <w:kern w:val="0"/>
                  <w:sz w:val="20"/>
                  <w:szCs w:val="20"/>
                  <w:highlight w:val="green"/>
                  <w:lang w:eastAsia="zh-TW"/>
                  <w:rPrChange w:id="293" w:author="IEC960923" w:date="2013-04-29T15:28:00Z">
                    <w:rPr>
                      <w:rFonts w:ascii="Courier New" w:hAnsi="Courier New" w:cs="Courier New" w:hint="eastAsia"/>
                      <w:noProof/>
                      <w:color w:val="000000" w:themeColor="text1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参见</w:t>
              </w:r>
              <w:r w:rsidRPr="00A81F63">
                <w:rPr>
                  <w:rFonts w:ascii="Courier New" w:hAnsi="Courier New" w:cs="Courier New"/>
                  <w:noProof/>
                  <w:color w:val="000000" w:themeColor="text1"/>
                  <w:kern w:val="0"/>
                  <w:sz w:val="20"/>
                  <w:szCs w:val="20"/>
                  <w:highlight w:val="green"/>
                  <w:lang w:eastAsia="zh-TW"/>
                  <w:rPrChange w:id="294" w:author="IEC960923" w:date="2013-04-29T15:28:00Z">
                    <w:rPr>
                      <w:rFonts w:ascii="Courier New" w:hAnsi="Courier New" w:cs="Courier New"/>
                      <w:noProof/>
                      <w:color w:val="000000" w:themeColor="text1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[</w:t>
              </w:r>
            </w:ins>
            <w:ins w:id="295" w:author="IEC960923" w:date="2013-04-29T15:25:00Z">
              <w:r w:rsidRPr="00A81F63">
                <w:rPr>
                  <w:rFonts w:ascii="Courier New" w:hAnsi="Courier New" w:cs="Courier New"/>
                  <w:noProof/>
                  <w:color w:val="000000" w:themeColor="text1"/>
                  <w:kern w:val="0"/>
                  <w:sz w:val="20"/>
                  <w:szCs w:val="20"/>
                  <w:highlight w:val="green"/>
                  <w:lang w:eastAsia="zh-TW"/>
                  <w:rPrChange w:id="296" w:author="IEC960923" w:date="2013-04-29T15:28:00Z">
                    <w:rPr>
                      <w:rFonts w:ascii="Courier New" w:hAnsi="Courier New" w:cs="Courier New"/>
                      <w:noProof/>
                      <w:color w:val="000000" w:themeColor="text1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CI-MES12-SPEC-000-UC Common Rule.doc</w:t>
              </w:r>
            </w:ins>
            <w:ins w:id="297" w:author="IEC960923" w:date="2013-04-29T15:24:00Z">
              <w:r w:rsidRPr="00A81F63">
                <w:rPr>
                  <w:rFonts w:ascii="Courier New" w:hAnsi="Courier New" w:cs="Courier New"/>
                  <w:noProof/>
                  <w:color w:val="000000" w:themeColor="text1"/>
                  <w:kern w:val="0"/>
                  <w:sz w:val="20"/>
                  <w:szCs w:val="20"/>
                  <w:highlight w:val="green"/>
                  <w:lang w:eastAsia="zh-TW"/>
                  <w:rPrChange w:id="298" w:author="IEC960923" w:date="2013-04-29T15:28:00Z">
                    <w:rPr>
                      <w:rFonts w:ascii="Courier New" w:hAnsi="Courier New" w:cs="Courier New"/>
                      <w:noProof/>
                      <w:color w:val="000000" w:themeColor="text1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]</w:t>
              </w:r>
            </w:ins>
            <w:ins w:id="299" w:author="IEC960923" w:date="2013-04-29T15:26:00Z">
              <w:r w:rsidRPr="00A81F63">
                <w:rPr>
                  <w:rFonts w:ascii="Courier New" w:hAnsi="Courier New" w:cs="Courier New" w:hint="eastAsia"/>
                  <w:noProof/>
                  <w:color w:val="000000" w:themeColor="text1"/>
                  <w:kern w:val="0"/>
                  <w:sz w:val="20"/>
                  <w:szCs w:val="20"/>
                  <w:highlight w:val="green"/>
                  <w:lang w:eastAsia="zh-TW"/>
                  <w:rPrChange w:id="300" w:author="IEC960923" w:date="2013-04-29T15:28:00Z">
                    <w:rPr>
                      <w:rFonts w:ascii="Courier New" w:hAnsi="Courier New" w:cs="Courier New" w:hint="eastAsia"/>
                      <w:noProof/>
                      <w:color w:val="000000" w:themeColor="text1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 xml:space="preserve"> 2.8</w:t>
              </w:r>
            </w:ins>
          </w:p>
          <w:p w:rsidR="00A81F63" w:rsidRPr="00A81F63" w:rsidRDefault="00A81F63" w:rsidP="00A81F63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green"/>
                <w:lang w:eastAsia="zh-TW"/>
                <w:rPrChange w:id="301" w:author="IEC960923" w:date="2013-04-29T15:28:00Z">
                  <w:rPr>
                    <w:noProof/>
                    <w:lang w:eastAsia="zh-TW"/>
                  </w:rPr>
                </w:rPrChange>
              </w:rPr>
              <w:pPrChange w:id="302" w:author="IEC960923" w:date="2013-04-29T15:26:00Z">
                <w:pPr>
                  <w:autoSpaceDE w:val="0"/>
                  <w:autoSpaceDN w:val="0"/>
                  <w:adjustRightInd w:val="0"/>
                  <w:jc w:val="left"/>
                </w:pPr>
              </w:pPrChange>
            </w:pPr>
            <w:ins w:id="303" w:author="IEC960923" w:date="2013-04-29T15:28:00Z">
              <w:r w:rsidRPr="00A81F63">
                <w:rPr>
                  <w:rFonts w:ascii="Courier New" w:hAnsi="Courier New" w:cs="Courier New" w:hint="eastAsia"/>
                  <w:noProof/>
                  <w:color w:val="000000" w:themeColor="text1"/>
                  <w:kern w:val="0"/>
                  <w:sz w:val="20"/>
                  <w:szCs w:val="20"/>
                  <w:highlight w:val="green"/>
                  <w:lang w:eastAsia="zh-TW"/>
                  <w:rPrChange w:id="304" w:author="IEC960923" w:date="2013-04-29T15:28:00Z">
                    <w:rPr>
                      <w:rFonts w:ascii="Courier New" w:hAnsi="Courier New" w:cs="Courier New" w:hint="eastAsia"/>
                      <w:noProof/>
                      <w:color w:val="000000" w:themeColor="text1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判斷板子類型</w:t>
              </w:r>
            </w:ins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ins w:id="305" w:author="IEC960923" w:date="2013-04-29T15:29:00Z"/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InfoValue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>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PartInfo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PartNo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@PartNo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'TP'</w:t>
            </w:r>
          </w:p>
          <w:p w:rsidR="00A81F63" w:rsidRPr="00A81F63" w:rsidRDefault="00A81F63" w:rsidP="00566F71">
            <w:pPr>
              <w:autoSpaceDE w:val="0"/>
              <w:autoSpaceDN w:val="0"/>
              <w:adjustRightInd w:val="0"/>
              <w:jc w:val="left"/>
              <w:rPr>
                <w:ins w:id="306" w:author="IEC960923" w:date="2013-04-29T15:26:00Z"/>
                <w:rFonts w:cstheme="minorHAnsi"/>
                <w:noProof/>
                <w:kern w:val="0"/>
                <w:sz w:val="20"/>
                <w:szCs w:val="20"/>
                <w:lang w:eastAsia="zh-TW"/>
                <w:rPrChange w:id="307" w:author="IEC960923" w:date="2013-04-29T15:31:00Z">
                  <w:rPr>
                    <w:ins w:id="308" w:author="IEC960923" w:date="2013-04-29T15:26:00Z"/>
                    <w:rFonts w:ascii="Courier New" w:hAnsi="Courier New" w:cs="Courier New" w:hint="eastAsia"/>
                    <w:noProof/>
                    <w:color w:val="FF0000"/>
                    <w:kern w:val="0"/>
                    <w:sz w:val="20"/>
                    <w:szCs w:val="20"/>
                    <w:lang w:eastAsia="zh-TW"/>
                  </w:rPr>
                </w:rPrChange>
              </w:rPr>
            </w:pPr>
            <w:ins w:id="309" w:author="IEC960923" w:date="2013-04-29T15:29:00Z">
              <w:r w:rsidRPr="00A81F63">
                <w:rPr>
                  <w:rFonts w:cstheme="minorHAnsi"/>
                  <w:noProof/>
                  <w:kern w:val="0"/>
                  <w:sz w:val="20"/>
                  <w:szCs w:val="20"/>
                  <w:highlight w:val="green"/>
                  <w:lang w:eastAsia="zh-TW"/>
                  <w:rPrChange w:id="310" w:author="IEC960923" w:date="2013-04-29T15:31:00Z">
                    <w:rPr>
                      <w:rFonts w:ascii="Courier New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若</w:t>
              </w:r>
              <w:r w:rsidRPr="00A81F63">
                <w:rPr>
                  <w:rFonts w:cstheme="minorHAnsi"/>
                  <w:noProof/>
                  <w:kern w:val="0"/>
                  <w:sz w:val="20"/>
                  <w:szCs w:val="20"/>
                  <w:highlight w:val="green"/>
                  <w:lang w:eastAsia="zh-TW"/>
                  <w:rPrChange w:id="311" w:author="IEC960923" w:date="2013-04-29T15:31:00Z">
                    <w:rPr>
                      <w:rFonts w:ascii="Courier New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@Plant=’IPC’</w:t>
              </w:r>
            </w:ins>
            <w:ins w:id="312" w:author="IEC960923" w:date="2013-04-29T15:32:00Z">
              <w:r w:rsidR="003878C6">
                <w:rPr>
                  <w:rFonts w:cstheme="minorHAnsi" w:hint="eastAsia"/>
                  <w:noProof/>
                  <w:kern w:val="0"/>
                  <w:sz w:val="20"/>
                  <w:szCs w:val="20"/>
                  <w:highlight w:val="green"/>
                  <w:lang w:eastAsia="zh-TW"/>
                </w:rPr>
                <w:t>(</w:t>
              </w:r>
              <w:r w:rsidR="003878C6">
                <w:rPr>
                  <w:rFonts w:cstheme="minorHAnsi" w:hint="eastAsia"/>
                  <w:noProof/>
                  <w:kern w:val="0"/>
                  <w:sz w:val="20"/>
                  <w:szCs w:val="20"/>
                  <w:highlight w:val="green"/>
                  <w:lang w:eastAsia="zh-TW"/>
                </w:rPr>
                <w:t>上海廠</w:t>
              </w:r>
              <w:r w:rsidR="003878C6">
                <w:rPr>
                  <w:rFonts w:cstheme="minorHAnsi" w:hint="eastAsia"/>
                  <w:noProof/>
                  <w:kern w:val="0"/>
                  <w:sz w:val="20"/>
                  <w:szCs w:val="20"/>
                  <w:highlight w:val="green"/>
                  <w:lang w:eastAsia="zh-TW"/>
                </w:rPr>
                <w:t>)</w:t>
              </w:r>
            </w:ins>
            <w:ins w:id="313" w:author="IEC960923" w:date="2013-04-29T15:29:00Z">
              <w:r w:rsidRPr="00A81F63">
                <w:rPr>
                  <w:rFonts w:cstheme="minorHAnsi"/>
                  <w:noProof/>
                  <w:kern w:val="0"/>
                  <w:sz w:val="20"/>
                  <w:szCs w:val="20"/>
                  <w:highlight w:val="green"/>
                  <w:lang w:eastAsia="zh-TW"/>
                  <w:rPrChange w:id="314" w:author="IEC960923" w:date="2013-04-29T15:31:00Z">
                    <w:rPr>
                      <w:rFonts w:ascii="Courier New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，則</w:t>
              </w:r>
            </w:ins>
          </w:p>
          <w:p w:rsidR="00A81F63" w:rsidDel="00A81F63" w:rsidRDefault="00A81F63" w:rsidP="00566F71">
            <w:pPr>
              <w:autoSpaceDE w:val="0"/>
              <w:autoSpaceDN w:val="0"/>
              <w:adjustRightInd w:val="0"/>
              <w:jc w:val="left"/>
              <w:rPr>
                <w:del w:id="315" w:author="IEC960923" w:date="2013-04-29T15:27:00Z"/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lang w:eastAsia="zh-TW"/>
              </w:rPr>
            </w:pP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ins w:id="316" w:author="IEC960923" w:date="2013-04-29T15:29:00Z"/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'M'</w:t>
            </w:r>
          </w:p>
          <w:p w:rsidR="00A81F63" w:rsidRPr="00A81F63" w:rsidRDefault="00A81F63" w:rsidP="00566F71">
            <w:pPr>
              <w:autoSpaceDE w:val="0"/>
              <w:autoSpaceDN w:val="0"/>
              <w:adjustRightInd w:val="0"/>
              <w:jc w:val="left"/>
              <w:rPr>
                <w:ins w:id="317" w:author="IEC960923" w:date="2013-04-29T15:29:00Z"/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highlight w:val="green"/>
                <w:lang w:eastAsia="zh-TW"/>
                <w:rPrChange w:id="318" w:author="IEC960923" w:date="2013-04-29T15:31:00Z">
                  <w:rPr>
                    <w:ins w:id="319" w:author="IEC960923" w:date="2013-04-29T15:29:00Z"/>
                    <w:rFonts w:ascii="Courier New" w:hAnsi="Courier New" w:cs="Courier New" w:hint="eastAsia"/>
                    <w:noProof/>
                    <w:color w:val="FF0000"/>
                    <w:kern w:val="0"/>
                    <w:sz w:val="20"/>
                    <w:szCs w:val="20"/>
                    <w:lang w:eastAsia="zh-TW"/>
                  </w:rPr>
                </w:rPrChange>
              </w:rPr>
            </w:pPr>
            <w:ins w:id="320" w:author="IEC960923" w:date="2013-04-29T15:29:00Z">
              <w:r w:rsidRPr="00A81F63">
                <w:rPr>
                  <w:rFonts w:ascii="Courier New" w:hAnsi="Courier New" w:cs="Courier New" w:hint="eastAsia"/>
                  <w:noProof/>
                  <w:color w:val="0000FF"/>
                  <w:kern w:val="0"/>
                  <w:sz w:val="20"/>
                  <w:szCs w:val="20"/>
                  <w:highlight w:val="green"/>
                  <w:rPrChange w:id="321" w:author="IEC960923" w:date="2013-04-29T15:31:00Z">
                    <w:rPr>
                      <w:rFonts w:ascii="Courier New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else</w:t>
              </w:r>
              <w:r w:rsidRPr="00A81F63">
                <w:rPr>
                  <w:rFonts w:ascii="Courier New" w:hAnsi="Courier New" w:cs="Courier New" w:hint="eastAsia"/>
                  <w:noProof/>
                  <w:color w:val="FF0000"/>
                  <w:kern w:val="0"/>
                  <w:sz w:val="20"/>
                  <w:szCs w:val="20"/>
                  <w:highlight w:val="green"/>
                  <w:lang w:eastAsia="zh-TW"/>
                  <w:rPrChange w:id="322" w:author="IEC960923" w:date="2013-04-29T15:31:00Z">
                    <w:rPr>
                      <w:rFonts w:ascii="Courier New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 xml:space="preserve"> </w:t>
              </w:r>
            </w:ins>
          </w:p>
          <w:p w:rsidR="00A81F63" w:rsidRDefault="00A81F63" w:rsidP="00566F71">
            <w:pPr>
              <w:autoSpaceDE w:val="0"/>
              <w:autoSpaceDN w:val="0"/>
              <w:adjustRightInd w:val="0"/>
              <w:jc w:val="left"/>
              <w:rPr>
                <w:ins w:id="323" w:author="IEC960923" w:date="2013-04-29T15:29:00Z"/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lang w:eastAsia="zh-TW"/>
              </w:rPr>
            </w:pPr>
            <w:ins w:id="324" w:author="IEC960923" w:date="2013-04-29T15:29:00Z">
              <w:r w:rsidRPr="00A81F63">
                <w:rPr>
                  <w:rFonts w:ascii="Courier New" w:hAnsi="Courier New" w:cs="Courier New" w:hint="eastAsia"/>
                  <w:noProof/>
                  <w:color w:val="FF0000"/>
                  <w:kern w:val="0"/>
                  <w:sz w:val="20"/>
                  <w:szCs w:val="20"/>
                  <w:highlight w:val="green"/>
                  <w:lang w:eastAsia="zh-TW"/>
                  <w:rPrChange w:id="325" w:author="IEC960923" w:date="2013-04-29T15:31:00Z">
                    <w:rPr>
                      <w:rFonts w:ascii="Courier New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 xml:space="preserve">    </w:t>
              </w:r>
              <w:r w:rsidRPr="00A81F63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green"/>
                  <w:rPrChange w:id="326" w:author="IEC960923" w:date="2013-04-29T15:31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select</w:t>
              </w:r>
              <w:r w:rsidRPr="00A81F63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highlight w:val="green"/>
                  <w:lang w:eastAsia="zh-TW"/>
                  <w:rPrChange w:id="327" w:author="IEC960923" w:date="2013-04-29T15:31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 xml:space="preserve"> </w:t>
              </w:r>
              <w:r w:rsidRPr="00A81F6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328" w:author="IEC960923" w:date="2013-04-29T15:31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@mbType=</w:t>
              </w:r>
              <w:r w:rsidRPr="00A81F63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highlight w:val="green"/>
                  <w:lang w:eastAsia="zh-TW"/>
                  <w:rPrChange w:id="329" w:author="IEC960923" w:date="2013-04-29T15:31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'</w:t>
              </w:r>
              <w:r w:rsidRPr="00A81F63">
                <w:rPr>
                  <w:rFonts w:ascii="Courier New" w:hAnsi="Courier New" w:cs="Courier New" w:hint="eastAsia"/>
                  <w:noProof/>
                  <w:color w:val="FF0000"/>
                  <w:kern w:val="0"/>
                  <w:sz w:val="20"/>
                  <w:szCs w:val="20"/>
                  <w:highlight w:val="green"/>
                  <w:lang w:eastAsia="zh-TW"/>
                  <w:rPrChange w:id="330" w:author="IEC960923" w:date="2013-04-29T15:31:00Z">
                    <w:rPr>
                      <w:rFonts w:ascii="Courier New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V</w:t>
              </w:r>
              <w:r w:rsidRPr="00A81F63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highlight w:val="green"/>
                  <w:lang w:eastAsia="zh-TW"/>
                  <w:rPrChange w:id="331" w:author="IEC960923" w:date="2013-04-29T15:31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'</w:t>
              </w:r>
            </w:ins>
          </w:p>
          <w:p w:rsidR="00A81F63" w:rsidRPr="00A81F63" w:rsidRDefault="00A81F63" w:rsidP="00566F71">
            <w:pPr>
              <w:autoSpaceDE w:val="0"/>
              <w:autoSpaceDN w:val="0"/>
              <w:adjustRightInd w:val="0"/>
              <w:jc w:val="left"/>
              <w:rPr>
                <w:ins w:id="332" w:author="IEC960923" w:date="2013-04-29T15:30:00Z"/>
                <w:rFonts w:cstheme="minorHAnsi"/>
                <w:noProof/>
                <w:kern w:val="0"/>
                <w:sz w:val="20"/>
                <w:szCs w:val="20"/>
                <w:highlight w:val="green"/>
                <w:lang w:eastAsia="zh-TW"/>
                <w:rPrChange w:id="333" w:author="IEC960923" w:date="2013-04-29T15:31:00Z">
                  <w:rPr>
                    <w:ins w:id="334" w:author="IEC960923" w:date="2013-04-29T15:30:00Z"/>
                    <w:rFonts w:ascii="Courier New" w:hAnsi="Courier New" w:cs="Courier New" w:hint="eastAsia"/>
                    <w:noProof/>
                    <w:color w:val="FF0000"/>
                    <w:kern w:val="0"/>
                    <w:sz w:val="20"/>
                    <w:szCs w:val="20"/>
                    <w:lang w:eastAsia="zh-TW"/>
                  </w:rPr>
                </w:rPrChange>
              </w:rPr>
            </w:pPr>
            <w:ins w:id="335" w:author="IEC960923" w:date="2013-04-29T15:30:00Z">
              <w:r w:rsidRPr="00A81F63">
                <w:rPr>
                  <w:rFonts w:cstheme="minorHAnsi"/>
                  <w:noProof/>
                  <w:kern w:val="0"/>
                  <w:sz w:val="20"/>
                  <w:szCs w:val="20"/>
                  <w:highlight w:val="green"/>
                  <w:lang w:eastAsia="zh-TW"/>
                  <w:rPrChange w:id="336" w:author="IEC960923" w:date="2013-04-29T15:31:00Z">
                    <w:rPr>
                      <w:rFonts w:ascii="Courier New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若</w:t>
              </w:r>
              <w:r w:rsidRPr="00A81F63">
                <w:rPr>
                  <w:rFonts w:cstheme="minorHAnsi"/>
                  <w:noProof/>
                  <w:kern w:val="0"/>
                  <w:sz w:val="20"/>
                  <w:szCs w:val="20"/>
                  <w:highlight w:val="green"/>
                  <w:lang w:eastAsia="zh-TW"/>
                  <w:rPrChange w:id="337" w:author="IEC960923" w:date="2013-04-29T15:31:00Z">
                    <w:rPr>
                      <w:rFonts w:ascii="Courier New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@Plant==ICC’</w:t>
              </w:r>
            </w:ins>
            <w:ins w:id="338" w:author="IEC960923" w:date="2013-04-29T15:32:00Z">
              <w:r w:rsidR="003878C6">
                <w:rPr>
                  <w:rFonts w:cstheme="minorHAnsi" w:hint="eastAsia"/>
                  <w:noProof/>
                  <w:kern w:val="0"/>
                  <w:sz w:val="20"/>
                  <w:szCs w:val="20"/>
                  <w:highlight w:val="green"/>
                  <w:lang w:eastAsia="zh-TW"/>
                </w:rPr>
                <w:t>(</w:t>
              </w:r>
              <w:r w:rsidR="003878C6">
                <w:rPr>
                  <w:rFonts w:cstheme="minorHAnsi" w:hint="eastAsia"/>
                  <w:noProof/>
                  <w:kern w:val="0"/>
                  <w:sz w:val="20"/>
                  <w:szCs w:val="20"/>
                  <w:highlight w:val="green"/>
                  <w:lang w:eastAsia="zh-TW"/>
                </w:rPr>
                <w:t>重慶廠</w:t>
              </w:r>
              <w:r w:rsidR="003878C6">
                <w:rPr>
                  <w:rFonts w:cstheme="minorHAnsi" w:hint="eastAsia"/>
                  <w:noProof/>
                  <w:kern w:val="0"/>
                  <w:sz w:val="20"/>
                  <w:szCs w:val="20"/>
                  <w:highlight w:val="green"/>
                  <w:lang w:eastAsia="zh-TW"/>
                </w:rPr>
                <w:t>)</w:t>
              </w:r>
            </w:ins>
            <w:ins w:id="339" w:author="IEC960923" w:date="2013-04-29T15:30:00Z">
              <w:r w:rsidRPr="00A81F63">
                <w:rPr>
                  <w:rFonts w:cstheme="minorHAnsi"/>
                  <w:noProof/>
                  <w:kern w:val="0"/>
                  <w:sz w:val="20"/>
                  <w:szCs w:val="20"/>
                  <w:highlight w:val="green"/>
                  <w:lang w:eastAsia="zh-TW"/>
                  <w:rPrChange w:id="340" w:author="IEC960923" w:date="2013-04-29T15:31:00Z">
                    <w:rPr>
                      <w:rFonts w:ascii="Courier New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，則</w:t>
              </w:r>
            </w:ins>
          </w:p>
          <w:p w:rsidR="00A81F63" w:rsidRPr="00A81F63" w:rsidRDefault="00A81F63" w:rsidP="00A81F63">
            <w:pPr>
              <w:autoSpaceDE w:val="0"/>
              <w:autoSpaceDN w:val="0"/>
              <w:adjustRightInd w:val="0"/>
              <w:jc w:val="left"/>
              <w:rPr>
                <w:ins w:id="341" w:author="IEC960923" w:date="2013-04-29T15:30:00Z"/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  <w:lang w:eastAsia="zh-TW"/>
                <w:rPrChange w:id="342" w:author="IEC960923" w:date="2013-04-29T15:31:00Z">
                  <w:rPr>
                    <w:ins w:id="343" w:author="IEC960923" w:date="2013-04-29T15:30:00Z"/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  <w:lang w:eastAsia="zh-TW"/>
                  </w:rPr>
                </w:rPrChange>
              </w:rPr>
            </w:pPr>
            <w:ins w:id="344" w:author="IEC960923" w:date="2013-04-29T15:30:00Z">
              <w:r w:rsidRPr="00A81F63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green"/>
                  <w:rPrChange w:id="345" w:author="IEC960923" w:date="2013-04-29T15:31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if</w:t>
              </w:r>
              <w:r w:rsidRPr="00A81F6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lang w:eastAsia="zh-TW"/>
                  <w:rPrChange w:id="346" w:author="IEC960923" w:date="2013-04-29T15:31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 xml:space="preserve"> @mbType is null</w:t>
              </w:r>
            </w:ins>
          </w:p>
          <w:p w:rsidR="00A81F63" w:rsidRPr="00A81F63" w:rsidRDefault="00A81F63" w:rsidP="00A81F63">
            <w:pPr>
              <w:autoSpaceDE w:val="0"/>
              <w:autoSpaceDN w:val="0"/>
              <w:adjustRightInd w:val="0"/>
              <w:jc w:val="left"/>
              <w:rPr>
                <w:ins w:id="347" w:author="IEC960923" w:date="2013-04-29T15:30:00Z"/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  <w:lang w:eastAsia="zh-TW"/>
                <w:rPrChange w:id="348" w:author="IEC960923" w:date="2013-04-29T15:31:00Z">
                  <w:rPr>
                    <w:ins w:id="349" w:author="IEC960923" w:date="2013-04-29T15:30:00Z"/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  <w:lang w:eastAsia="zh-TW"/>
                  </w:rPr>
                </w:rPrChange>
              </w:rPr>
            </w:pPr>
            <w:ins w:id="350" w:author="IEC960923" w:date="2013-04-29T15:30:00Z">
              <w:r w:rsidRPr="00A81F6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lang w:eastAsia="zh-TW"/>
                  <w:rPrChange w:id="351" w:author="IEC960923" w:date="2013-04-29T15:31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ab/>
              </w:r>
              <w:r w:rsidRPr="00A81F63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green"/>
                  <w:rPrChange w:id="352" w:author="IEC960923" w:date="2013-04-29T15:31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select</w:t>
              </w:r>
              <w:r w:rsidRPr="00A81F6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lang w:eastAsia="zh-TW"/>
                  <w:rPrChange w:id="353" w:author="IEC960923" w:date="2013-04-29T15:31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 xml:space="preserve"> @mbType=</w:t>
              </w:r>
              <w:r w:rsidRPr="00A81F63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highlight w:val="green"/>
                  <w:lang w:eastAsia="zh-TW"/>
                  <w:rPrChange w:id="354" w:author="IEC960923" w:date="2013-04-29T15:31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'</w:t>
              </w:r>
            </w:ins>
            <w:ins w:id="355" w:author="IEC960923" w:date="2013-04-29T15:31:00Z">
              <w:r w:rsidRPr="00A81F63">
                <w:rPr>
                  <w:rFonts w:ascii="Courier New" w:hAnsi="Courier New" w:cs="Courier New" w:hint="eastAsia"/>
                  <w:noProof/>
                  <w:color w:val="FF0000"/>
                  <w:kern w:val="0"/>
                  <w:sz w:val="20"/>
                  <w:szCs w:val="20"/>
                  <w:highlight w:val="green"/>
                  <w:lang w:eastAsia="zh-TW"/>
                  <w:rPrChange w:id="356" w:author="IEC960923" w:date="2013-04-29T15:31:00Z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B</w:t>
              </w:r>
            </w:ins>
            <w:ins w:id="357" w:author="IEC960923" w:date="2013-04-29T15:30:00Z">
              <w:r w:rsidRPr="00A81F63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highlight w:val="green"/>
                  <w:lang w:eastAsia="zh-TW"/>
                  <w:rPrChange w:id="358" w:author="IEC960923" w:date="2013-04-29T15:31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'</w:t>
              </w:r>
            </w:ins>
          </w:p>
          <w:p w:rsidR="00A81F63" w:rsidRPr="00A81F63" w:rsidRDefault="00A81F63" w:rsidP="00A81F63">
            <w:pPr>
              <w:autoSpaceDE w:val="0"/>
              <w:autoSpaceDN w:val="0"/>
              <w:adjustRightInd w:val="0"/>
              <w:jc w:val="left"/>
              <w:rPr>
                <w:ins w:id="359" w:author="IEC960923" w:date="2013-04-29T15:30:00Z"/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  <w:lang w:eastAsia="zh-TW"/>
                <w:rPrChange w:id="360" w:author="IEC960923" w:date="2013-04-29T15:31:00Z">
                  <w:rPr>
                    <w:ins w:id="361" w:author="IEC960923" w:date="2013-04-29T15:30:00Z"/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  <w:lang w:eastAsia="zh-TW"/>
                  </w:rPr>
                </w:rPrChange>
              </w:rPr>
            </w:pPr>
            <w:ins w:id="362" w:author="IEC960923" w:date="2013-04-29T15:30:00Z">
              <w:r w:rsidRPr="00A81F63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green"/>
                  <w:rPrChange w:id="363" w:author="IEC960923" w:date="2013-04-29T15:31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else</w:t>
              </w:r>
              <w:r w:rsidRPr="00A81F6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lang w:eastAsia="zh-TW"/>
                  <w:rPrChange w:id="364" w:author="IEC960923" w:date="2013-04-29T15:31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 xml:space="preserve"> </w:t>
              </w:r>
            </w:ins>
          </w:p>
          <w:p w:rsidR="00A81F63" w:rsidRDefault="00A81F63" w:rsidP="00A81F63">
            <w:pPr>
              <w:autoSpaceDE w:val="0"/>
              <w:autoSpaceDN w:val="0"/>
              <w:adjustRightInd w:val="0"/>
              <w:jc w:val="left"/>
              <w:rPr>
                <w:ins w:id="365" w:author="IEC960923" w:date="2013-04-29T15:30:00Z"/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lang w:eastAsia="zh-TW"/>
              </w:rPr>
            </w:pPr>
            <w:ins w:id="366" w:author="IEC960923" w:date="2013-04-29T15:30:00Z">
              <w:r w:rsidRPr="00A81F6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lang w:eastAsia="zh-TW"/>
                  <w:rPrChange w:id="367" w:author="IEC960923" w:date="2013-04-29T15:31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 xml:space="preserve">    </w:t>
              </w:r>
              <w:r w:rsidRPr="00A81F63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green"/>
                  <w:rPrChange w:id="368" w:author="IEC960923" w:date="2013-04-29T15:31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select</w:t>
              </w:r>
              <w:r w:rsidRPr="00A81F6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lang w:eastAsia="zh-TW"/>
                  <w:rPrChange w:id="369" w:author="IEC960923" w:date="2013-04-29T15:31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 xml:space="preserve"> @mbType=</w:t>
              </w:r>
              <w:r w:rsidRPr="00A81F63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highlight w:val="green"/>
                  <w:lang w:eastAsia="zh-TW"/>
                  <w:rPrChange w:id="370" w:author="IEC960923" w:date="2013-04-29T15:31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'</w:t>
              </w:r>
            </w:ins>
            <w:ins w:id="371" w:author="IEC960923" w:date="2013-04-29T15:31:00Z">
              <w:r w:rsidRPr="00A81F63">
                <w:rPr>
                  <w:rFonts w:ascii="Courier New" w:hAnsi="Courier New" w:cs="Courier New" w:hint="eastAsia"/>
                  <w:noProof/>
                  <w:color w:val="FF0000"/>
                  <w:kern w:val="0"/>
                  <w:sz w:val="20"/>
                  <w:szCs w:val="20"/>
                  <w:highlight w:val="green"/>
                  <w:lang w:eastAsia="zh-TW"/>
                  <w:rPrChange w:id="372" w:author="IEC960923" w:date="2013-04-29T15:31:00Z">
                    <w:rPr>
                      <w:rFonts w:ascii="Courier New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G</w:t>
              </w:r>
            </w:ins>
            <w:ins w:id="373" w:author="IEC960923" w:date="2013-04-29T15:30:00Z">
              <w:r w:rsidRPr="00A81F63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highlight w:val="green"/>
                  <w:lang w:eastAsia="zh-TW"/>
                  <w:rPrChange w:id="374" w:author="IEC960923" w:date="2013-04-29T15:31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  <w:lang w:eastAsia="zh-TW"/>
                    </w:rPr>
                  </w:rPrChange>
                </w:rPr>
                <w:t>'</w:t>
              </w:r>
            </w:ins>
          </w:p>
          <w:p w:rsidR="00A81F63" w:rsidRDefault="00A81F63" w:rsidP="00A81F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lang w:eastAsia="zh-TW"/>
              </w:rPr>
            </w:pPr>
          </w:p>
          <w:p w:rsidR="00C41B6A" w:rsidRPr="002D5360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noProof/>
                <w:color w:val="000000" w:themeColor="text1"/>
                <w:kern w:val="0"/>
                <w:sz w:val="20"/>
                <w:szCs w:val="20"/>
              </w:rPr>
            </w:pP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3</w:t>
            </w: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、获取年月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若选择本月生产：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年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当前年的最后一位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月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当前月，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A=10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B=11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C=12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若选择下月生产：</w:t>
            </w:r>
          </w:p>
          <w:p w:rsidR="00C41B6A" w:rsidRDefault="00C41B6A" w:rsidP="00ED7777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计算时间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当前时间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+1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月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年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计算年的最后一位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月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计算月，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A=10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B=11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C=12</w:t>
            </w:r>
          </w:p>
          <w:p w:rsidR="00C41B6A" w:rsidRPr="002D5360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noProof/>
                <w:color w:val="000000" w:themeColor="text1"/>
                <w:kern w:val="0"/>
                <w:sz w:val="20"/>
                <w:szCs w:val="20"/>
              </w:rPr>
            </w:pP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4</w:t>
            </w: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、获取当前</w:t>
            </w: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MB</w:t>
            </w:r>
            <w:r w:rsidRPr="002D5360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最大序列号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参考方法：</w:t>
            </w:r>
          </w:p>
          <w:p w:rsidR="00C41B6A" w:rsidRDefault="00C41B6A" w:rsidP="00ED7777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@sno = </w:t>
            </w:r>
            <w:r w:rsidR="006D1AAE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MBCode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年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月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+[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板子类型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]</w:t>
            </w:r>
            <w:r w:rsidR="00C24E85" w:rsidRPr="00C24E85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rPrChange w:id="375" w:author="itc211017" w:date="2012-02-25T10:57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 xml:space="preserve"> +[Factor]</w:t>
            </w:r>
          </w:p>
          <w:p w:rsidR="00C41B6A" w:rsidRPr="003F3552" w:rsidRDefault="00C24E85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rPrChange w:id="376" w:author="itc211017" w:date="2012-02-25T10:56:00Z">
                  <w:rPr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</w:rPr>
                </w:rPrChange>
              </w:rPr>
            </w:pPr>
            <w:r w:rsidRPr="00C24E85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rPrChange w:id="377" w:author="itc211017" w:date="2012-02-25T10:56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select</w:t>
            </w:r>
            <w:r w:rsidRPr="00C24E85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378" w:author="itc211017" w:date="2012-02-25T10:56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@maxno</w:t>
            </w:r>
            <w:r w:rsidRPr="00C24E85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379" w:author="itc211017" w:date="2012-02-25T10:56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=</w:t>
            </w:r>
            <w:r w:rsidRPr="00C24E85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  <w:rPrChange w:id="380" w:author="itc211017" w:date="2012-02-25T10:56:00Z">
                  <w:rPr>
                    <w:rFonts w:ascii="Courier New" w:hAnsi="Courier New" w:cs="Courier New"/>
                    <w:noProof/>
                    <w:color w:val="FF00FF"/>
                    <w:kern w:val="0"/>
                    <w:sz w:val="20"/>
                    <w:szCs w:val="20"/>
                  </w:rPr>
                </w:rPrChange>
              </w:rPr>
              <w:t>max</w:t>
            </w:r>
            <w:r w:rsidRPr="00C24E85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381" w:author="itc211017" w:date="2012-02-25T10:56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(</w:t>
            </w:r>
            <w:r w:rsidRPr="00C24E85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382" w:author="itc211017" w:date="2012-02-25T10:56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>Value</w:t>
            </w:r>
            <w:r w:rsidRPr="00C24E85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383" w:author="itc211017" w:date="2012-02-25T10:56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)</w:t>
            </w:r>
            <w:r w:rsidRPr="00C24E85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384" w:author="itc211017" w:date="2012-02-25T10:56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C24E85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rPrChange w:id="385" w:author="itc211017" w:date="2012-02-25T10:56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from</w:t>
            </w:r>
            <w:r w:rsidRPr="00C24E85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386" w:author="itc211017" w:date="2012-02-25T10:56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IMES2012_GetData</w:t>
            </w:r>
            <w:r w:rsidRPr="00C24E85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387" w:author="itc211017" w:date="2012-02-25T10:56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..</w:t>
            </w:r>
            <w:r w:rsidRPr="00C24E85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388" w:author="itc211017" w:date="2012-02-25T10:56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>NumControl</w:t>
            </w:r>
            <w:r w:rsidRPr="00C24E85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rPrChange w:id="389" w:author="itc211017" w:date="2012-02-25T10:56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C24E85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390" w:author="itc211017" w:date="2012-02-25T10:56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(</w:t>
            </w:r>
            <w:r w:rsidRPr="00C24E85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rPrChange w:id="391" w:author="itc211017" w:date="2012-02-25T10:56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nolock</w:t>
            </w:r>
            <w:r w:rsidRPr="00C24E85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392" w:author="itc211017" w:date="2012-02-25T10:56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)</w:t>
            </w:r>
            <w:r w:rsidRPr="00C24E85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393" w:author="itc211017" w:date="2012-02-25T10:56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C24E85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rPrChange w:id="394" w:author="itc211017" w:date="2012-02-25T10:56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where</w:t>
            </w:r>
            <w:r w:rsidRPr="00C24E85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395" w:author="itc211017" w:date="2012-02-25T10:56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Value </w:t>
            </w:r>
            <w:r w:rsidRPr="00C24E85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396" w:author="itc211017" w:date="2012-02-25T10:56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like</w:t>
            </w:r>
            <w:r w:rsidRPr="00C24E85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397" w:author="itc211017" w:date="2012-02-25T10:56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@sno</w:t>
            </w:r>
            <w:r w:rsidRPr="00C24E85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398" w:author="itc211017" w:date="2012-02-25T10:56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+</w:t>
            </w:r>
            <w:r w:rsidRPr="00C24E85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rPrChange w:id="399" w:author="itc211017" w:date="2012-02-25T10:56:00Z">
                  <w:rPr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</w:rPr>
                </w:rPrChange>
              </w:rPr>
              <w:t>'%'</w:t>
            </w:r>
            <w:r w:rsidRPr="00C24E85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400" w:author="itc211017" w:date="2012-02-25T10:56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C24E85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401" w:author="itc211017" w:date="2012-02-25T10:56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and</w:t>
            </w:r>
            <w:r w:rsidRPr="00C24E85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402" w:author="itc211017" w:date="2012-02-25T10:56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NoType</w:t>
            </w:r>
            <w:r w:rsidRPr="00C24E85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403" w:author="itc211017" w:date="2012-02-25T10:56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=</w:t>
            </w:r>
            <w:r w:rsidRPr="00C24E85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rPrChange w:id="404" w:author="itc211017" w:date="2012-02-25T10:56:00Z">
                  <w:rPr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</w:rPr>
                </w:rPrChange>
              </w:rPr>
              <w:t>'MB'</w:t>
            </w:r>
          </w:p>
          <w:p w:rsidR="00C41B6A" w:rsidRPr="003F3552" w:rsidRDefault="00076EEF" w:rsidP="00566F71">
            <w:pPr>
              <w:autoSpaceDE w:val="0"/>
              <w:autoSpaceDN w:val="0"/>
              <w:adjustRightInd w:val="0"/>
              <w:jc w:val="left"/>
              <w:rPr>
                <w:ins w:id="405" w:author="itc211017" w:date="2012-02-25T10:57:00Z"/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ins w:id="406" w:author="itc211017" w:date="2012-02-25T10:57:00Z">
              <w:r w:rsidRPr="00F92142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  <w:highlight w:val="cyan"/>
                  <w:rPrChange w:id="407" w:author="Gao, Guan-Wei (高貫偉 ITC)" w:date="2012-05-16T16:42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获取前</w:t>
              </w:r>
              <w:r w:rsidRPr="00F92142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408" w:author="Gao, Guan-Wei (高貫偉 ITC)" w:date="2012-05-16T16:42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5</w:t>
              </w:r>
            </w:ins>
            <w:ins w:id="409" w:author="Gao, Guan-Wei (高貫偉 ITC)" w:date="2012-05-16T16:42:00Z">
              <w:r w:rsidR="00F92142" w:rsidRPr="00F92142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  <w:highlight w:val="cyan"/>
                  <w:rPrChange w:id="410" w:author="Gao, Guan-Wei (高貫偉 ITC)" w:date="2012-05-16T16:42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或</w:t>
              </w:r>
              <w:r w:rsidR="00F92142" w:rsidRPr="00F92142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411" w:author="Gao, Guan-Wei (高貫偉 ITC)" w:date="2012-05-16T16:42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6</w:t>
              </w:r>
            </w:ins>
            <w:ins w:id="412" w:author="itc211017" w:date="2012-02-25T10:57:00Z">
              <w:r w:rsidRPr="00F92142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  <w:highlight w:val="cyan"/>
                  <w:rPrChange w:id="413" w:author="Gao, Guan-Wei (高貫偉 ITC)" w:date="2012-05-16T16:42:00Z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位相同，后四位最大的</w:t>
              </w:r>
            </w:ins>
            <w:ins w:id="414" w:author="itc211017" w:date="2012-02-25T10:58:00Z">
              <w:r w:rsidR="00C24E85" w:rsidRPr="00F92142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415" w:author="Gao, Guan-Wei (高貫偉 ITC)" w:date="2012-05-16T16:42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>@max</w:t>
              </w:r>
              <w:r w:rsidR="00C24E85" w:rsidRPr="00F92142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416" w:author="Gao, Guan-Wei (高貫偉 ITC)" w:date="2012-05-16T16:42:00Z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>SN</w:t>
              </w:r>
            </w:ins>
          </w:p>
          <w:p w:rsidR="003F3552" w:rsidRPr="003F3552" w:rsidRDefault="00C24E85" w:rsidP="00566F71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  <w:rPrChange w:id="417" w:author="itc211017" w:date="2012-02-25T10:59:00Z">
                  <w:rPr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</w:rPr>
                </w:rPrChange>
              </w:rPr>
            </w:pPr>
            <w:ins w:id="418" w:author="itc211017" w:date="2012-02-25T10:58:00Z">
              <w:r w:rsidRPr="00C24E85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rPrChange w:id="419" w:author="itc211017" w:date="2012-02-25T10:59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>@maxno</w:t>
              </w:r>
              <w:r w:rsidRPr="00C24E85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rPrChange w:id="420" w:author="itc211017" w:date="2012-02-25T10:59:00Z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= </w:t>
              </w:r>
              <w:r w:rsidRPr="00C24E85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rPrChange w:id="421" w:author="itc211017" w:date="2012-02-25T10:59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MBCode+</w:t>
              </w:r>
              <w:r w:rsidRPr="00C24E85">
                <w:rPr>
                  <w:rFonts w:ascii="Courier New" w:hAnsi="Courier New" w:cs="Courier New" w:hint="eastAsia"/>
                  <w:noProof/>
                  <w:color w:val="FF0000"/>
                  <w:kern w:val="0"/>
                  <w:sz w:val="20"/>
                  <w:szCs w:val="20"/>
                  <w:rPrChange w:id="422" w:author="itc211017" w:date="2012-02-25T10:59:00Z">
                    <w:rPr>
                      <w:rFonts w:ascii="Courier New" w:hAnsi="Courier New" w:cs="Courier New" w:hint="eastAsia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年</w:t>
              </w:r>
              <w:r w:rsidRPr="00C24E85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rPrChange w:id="423" w:author="itc211017" w:date="2012-02-25T10:59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+</w:t>
              </w:r>
              <w:r w:rsidRPr="00C24E85">
                <w:rPr>
                  <w:rFonts w:ascii="Courier New" w:hAnsi="Courier New" w:cs="Courier New" w:hint="eastAsia"/>
                  <w:noProof/>
                  <w:color w:val="FF0000"/>
                  <w:kern w:val="0"/>
                  <w:sz w:val="20"/>
                  <w:szCs w:val="20"/>
                  <w:rPrChange w:id="424" w:author="itc211017" w:date="2012-02-25T10:59:00Z">
                    <w:rPr>
                      <w:rFonts w:ascii="Courier New" w:hAnsi="Courier New" w:cs="Courier New" w:hint="eastAsia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月</w:t>
              </w:r>
              <w:r w:rsidRPr="00C24E85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rPrChange w:id="425" w:author="itc211017" w:date="2012-02-25T10:59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+[</w:t>
              </w:r>
              <w:r w:rsidRPr="00C24E85">
                <w:rPr>
                  <w:rFonts w:ascii="Courier New" w:hAnsi="Courier New" w:cs="Courier New" w:hint="eastAsia"/>
                  <w:noProof/>
                  <w:color w:val="FF0000"/>
                  <w:kern w:val="0"/>
                  <w:sz w:val="20"/>
                  <w:szCs w:val="20"/>
                  <w:rPrChange w:id="426" w:author="itc211017" w:date="2012-02-25T10:59:00Z">
                    <w:rPr>
                      <w:rFonts w:ascii="Courier New" w:hAnsi="Courier New" w:cs="Courier New" w:hint="eastAsia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板子类型</w:t>
              </w:r>
              <w:r w:rsidRPr="00C24E85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rPrChange w:id="427" w:author="itc211017" w:date="2012-02-25T10:59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]</w:t>
              </w:r>
              <w:r w:rsidRPr="00C24E85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rPrChange w:id="428" w:author="itc211017" w:date="2012-02-25T10:59:00Z">
                    <w:rPr>
                      <w:rFonts w:ascii="Courier New" w:eastAsia="SimSun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 xml:space="preserve"> + </w:t>
              </w:r>
              <w:r w:rsidRPr="00C24E85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rPrChange w:id="429" w:author="itc211017" w:date="2012-02-25T10:59:00Z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[Factor]</w:t>
              </w:r>
              <w:r w:rsidRPr="00C24E85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rPrChange w:id="430" w:author="itc211017" w:date="2012-02-25T10:59:00Z">
                    <w:rPr>
                      <w:rFonts w:ascii="Courier New" w:eastAsia="SimSun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 xml:space="preserve"> +</w:t>
              </w:r>
            </w:ins>
            <w:ins w:id="431" w:author="itc211017" w:date="2012-02-25T10:59:00Z">
              <w:r w:rsidRPr="00C24E85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rPrChange w:id="432" w:author="itc211017" w:date="2012-02-25T10:59:00Z">
                    <w:rPr>
                      <w:rFonts w:ascii="Courier New" w:eastAsia="SimSun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@maxSN</w:t>
              </w:r>
            </w:ins>
            <w:ins w:id="433" w:author="itc211017" w:date="2012-02-25T10:58:00Z">
              <w:r w:rsidRPr="00C24E85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rPrChange w:id="434" w:author="itc211017" w:date="2012-02-25T10:59:00Z">
                    <w:rPr>
                      <w:rFonts w:ascii="Courier New" w:eastAsia="SimSun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 xml:space="preserve"> </w:t>
              </w:r>
            </w:ins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@maxno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@maxno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@maxno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'0000'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06A7C" w:rsidRPr="00685E3E" w:rsidRDefault="00806A7C" w:rsidP="00806A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noProof/>
                <w:kern w:val="0"/>
                <w:sz w:val="20"/>
                <w:szCs w:val="20"/>
              </w:rPr>
            </w:pPr>
            <w:r w:rsidRPr="00685E3E">
              <w:rPr>
                <w:rFonts w:ascii="Courier New" w:hAnsi="Courier New" w:cs="Courier New" w:hint="eastAsia"/>
                <w:b/>
                <w:noProof/>
                <w:kern w:val="0"/>
                <w:sz w:val="20"/>
                <w:szCs w:val="20"/>
              </w:rPr>
              <w:t>5</w:t>
            </w:r>
            <w:r w:rsidRPr="00685E3E">
              <w:rPr>
                <w:rFonts w:ascii="Courier New" w:hAnsi="Courier New" w:cs="Courier New" w:hint="eastAsia"/>
                <w:b/>
                <w:noProof/>
                <w:kern w:val="0"/>
                <w:sz w:val="20"/>
                <w:szCs w:val="20"/>
              </w:rPr>
              <w:t>、根据</w:t>
            </w:r>
            <w:r w:rsidR="008B08F8" w:rsidRPr="00685E3E">
              <w:rPr>
                <w:rFonts w:ascii="Courier New" w:hAnsi="Courier New" w:cs="Courier New" w:hint="eastAsia"/>
                <w:b/>
                <w:noProof/>
                <w:kern w:val="0"/>
                <w:sz w:val="20"/>
                <w:szCs w:val="20"/>
              </w:rPr>
              <w:t>@maxno</w:t>
            </w:r>
            <w:r w:rsidRPr="00685E3E">
              <w:rPr>
                <w:rFonts w:ascii="Courier New" w:hAnsi="Courier New" w:cs="Courier New" w:hint="eastAsia"/>
                <w:b/>
                <w:noProof/>
                <w:kern w:val="0"/>
                <w:sz w:val="20"/>
                <w:szCs w:val="20"/>
              </w:rPr>
              <w:t>生成</w:t>
            </w:r>
            <w:r w:rsidRPr="00685E3E">
              <w:rPr>
                <w:rFonts w:ascii="Courier New" w:hAnsi="Courier New" w:cs="Courier New" w:hint="eastAsia"/>
                <w:b/>
                <w:noProof/>
                <w:kern w:val="0"/>
                <w:sz w:val="20"/>
                <w:szCs w:val="20"/>
              </w:rPr>
              <w:t>Qty</w:t>
            </w:r>
            <w:r w:rsidRPr="00685E3E">
              <w:rPr>
                <w:rFonts w:ascii="Courier New" w:hAnsi="Courier New" w:cs="Courier New" w:hint="eastAsia"/>
                <w:b/>
                <w:noProof/>
                <w:kern w:val="0"/>
                <w:sz w:val="20"/>
                <w:szCs w:val="20"/>
              </w:rPr>
              <w:t>个</w:t>
            </w:r>
            <w:r w:rsidRPr="00685E3E">
              <w:rPr>
                <w:rFonts w:ascii="Courier New" w:hAnsi="Courier New" w:cs="Courier New" w:hint="eastAsia"/>
                <w:b/>
                <w:noProof/>
                <w:kern w:val="0"/>
                <w:sz w:val="20"/>
                <w:szCs w:val="20"/>
              </w:rPr>
              <w:t>MBSno</w:t>
            </w:r>
          </w:p>
          <w:p w:rsidR="00C41B6A" w:rsidRDefault="00ED7777" w:rsidP="00806A7C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根据传入上一</w:t>
            </w:r>
            <w:r w:rsidR="008B08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生成</w:t>
            </w:r>
            <w:r w:rsidR="00C41B6A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的</w:t>
            </w:r>
            <w:r w:rsidR="00C41B6A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MBSno</w:t>
            </w:r>
            <w:r w:rsidR="008B08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，获取下一</w:t>
            </w:r>
            <w:r w:rsidR="008B08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MBSno</w:t>
            </w:r>
            <w:r w:rsidR="008B08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，只到数量为</w:t>
            </w:r>
            <w:r w:rsidR="008B08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Qty</w:t>
            </w:r>
            <w:r w:rsidR="00C41B6A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，见</w:t>
            </w:r>
            <w:r w:rsidR="00806A7C">
              <w:rPr>
                <w:rFonts w:ascii="Courier New" w:eastAsia="SimSun" w:hAnsi="Courier New" w:hint="eastAsia"/>
                <w:szCs w:val="21"/>
              </w:rPr>
              <w:t>20.1.1</w:t>
            </w:r>
          </w:p>
          <w:p w:rsidR="000E6EDA" w:rsidRDefault="0006106D" w:rsidP="000E6EDA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hint="eastAsia"/>
                <w:szCs w:val="21"/>
              </w:rPr>
              <w:t>第一个</w:t>
            </w:r>
            <w:r>
              <w:rPr>
                <w:rFonts w:ascii="Courier New" w:eastAsia="SimSun" w:hAnsi="Courier New" w:hint="eastAsia"/>
                <w:szCs w:val="21"/>
              </w:rPr>
              <w:t>MBSN</w:t>
            </w:r>
            <w:r>
              <w:rPr>
                <w:rFonts w:ascii="Courier New" w:eastAsia="SimSun" w:hAnsi="Courier New" w:hint="eastAsia"/>
                <w:szCs w:val="21"/>
              </w:rPr>
              <w:t>即</w:t>
            </w:r>
            <w:r w:rsidR="000E6EDA">
              <w:rPr>
                <w:rFonts w:ascii="Courier New" w:eastAsia="SimSun" w:hAnsi="Courier New" w:hint="eastAsia"/>
                <w:szCs w:val="21"/>
              </w:rPr>
              <w:t>@</w:t>
            </w:r>
            <w:proofErr w:type="spellStart"/>
            <w:r w:rsidR="000E6EDA">
              <w:rPr>
                <w:rFonts w:ascii="Courier New" w:eastAsia="SimSun" w:hAnsi="Courier New" w:hint="eastAsia"/>
                <w:szCs w:val="21"/>
              </w:rPr>
              <w:t>maxno</w:t>
            </w:r>
            <w:proofErr w:type="spellEnd"/>
          </w:p>
          <w:p w:rsidR="00A509AB" w:rsidRDefault="00806A7C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6</w:t>
            </w:r>
            <w:r w:rsidR="00A509AB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>、</w:t>
            </w:r>
            <w:r w:rsidR="00A509AB" w:rsidRPr="00A509AB">
              <w:rPr>
                <w:rFonts w:ascii="Courier New" w:hAnsi="Courier New" w:cs="Courier New" w:hint="eastAsia"/>
                <w:b/>
                <w:noProof/>
                <w:color w:val="000000" w:themeColor="text1"/>
                <w:kern w:val="0"/>
                <w:sz w:val="20"/>
                <w:szCs w:val="20"/>
              </w:rPr>
              <w:t xml:space="preserve">Update </w:t>
            </w:r>
            <w:r w:rsidR="00A509AB" w:rsidRPr="00A509AB">
              <w:rPr>
                <w:rFonts w:ascii="Courier New" w:hAnsi="Courier New" w:cs="Courier New"/>
                <w:b/>
                <w:noProof/>
                <w:color w:val="000000" w:themeColor="text1"/>
                <w:kern w:val="0"/>
                <w:sz w:val="20"/>
                <w:szCs w:val="20"/>
              </w:rPr>
              <w:t>NumControl</w:t>
            </w:r>
          </w:p>
          <w:p w:rsidR="00A509AB" w:rsidRPr="00A509AB" w:rsidRDefault="001861EB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A509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若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最后生成的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MBSno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NumControl.Value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NumControl.Value,Tp=</w:t>
            </w:r>
            <w:r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MB</w:t>
            </w:r>
            <w:r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）</w:t>
            </w:r>
            <w:r w:rsidRPr="00A509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存在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前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位相同的</w:t>
            </w:r>
            <w:r w:rsidRPr="00A509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记录，则</w:t>
            </w:r>
            <w:r w:rsidRPr="00A509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 xml:space="preserve"> NumControl.Value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MBSno</w:t>
            </w:r>
            <w:r w:rsidRPr="00A509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；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否则</w:t>
            </w:r>
            <w:r w:rsidRPr="00A509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Insert</w:t>
            </w:r>
          </w:p>
        </w:tc>
      </w:tr>
      <w:tr w:rsidR="00C41B6A" w:rsidRPr="00936494" w:rsidTr="00D41F9F">
        <w:tc>
          <w:tcPr>
            <w:tcW w:w="3195" w:type="dxa"/>
          </w:tcPr>
          <w:p w:rsidR="00C41B6A" w:rsidRDefault="00C40C3A" w:rsidP="00566F71">
            <w:pPr>
              <w:jc w:val="left"/>
            </w:pPr>
            <w:r>
              <w:rPr>
                <w:rFonts w:ascii="Courier New" w:eastAsia="SimSun" w:hAnsi="Courier New" w:hint="eastAsia"/>
                <w:szCs w:val="21"/>
              </w:rPr>
              <w:lastRenderedPageBreak/>
              <w:t>20.</w:t>
            </w:r>
            <w:r w:rsidR="00DC5669">
              <w:rPr>
                <w:rFonts w:ascii="Courier New" w:eastAsia="SimSun" w:hAnsi="Courier New" w:hint="eastAsia"/>
                <w:szCs w:val="21"/>
              </w:rPr>
              <w:t>1.1</w:t>
            </w:r>
            <w:r w:rsidR="00C41B6A" w:rsidRPr="00C41B6A">
              <w:rPr>
                <w:rFonts w:ascii="Courier New" w:eastAsia="SimSun" w:hAnsi="Courier New" w:hint="eastAsia"/>
                <w:szCs w:val="21"/>
              </w:rPr>
              <w:t>[</w:t>
            </w:r>
            <w:proofErr w:type="spellStart"/>
            <w:r w:rsidR="00C41B6A" w:rsidRPr="00C41B6A">
              <w:rPr>
                <w:rFonts w:ascii="Courier New" w:eastAsia="SimSun" w:hAnsi="Courier New" w:hint="eastAsia"/>
                <w:szCs w:val="21"/>
              </w:rPr>
              <w:t>MBSno</w:t>
            </w:r>
            <w:proofErr w:type="spellEnd"/>
            <w:r w:rsidR="00C41B6A" w:rsidRPr="00C41B6A">
              <w:rPr>
                <w:rFonts w:ascii="Courier New" w:eastAsia="SimSun" w:hAnsi="Courier New" w:hint="eastAsia"/>
                <w:szCs w:val="21"/>
              </w:rPr>
              <w:t>]</w:t>
            </w:r>
            <w:r w:rsidR="00C41B6A" w:rsidRPr="00C41B6A">
              <w:rPr>
                <w:rFonts w:ascii="Courier New" w:eastAsia="SimSun" w:hAnsi="Courier New" w:hint="eastAsia"/>
                <w:szCs w:val="21"/>
              </w:rPr>
              <w:t>生成规则</w:t>
            </w:r>
          </w:p>
        </w:tc>
        <w:tc>
          <w:tcPr>
            <w:tcW w:w="5327" w:type="dxa"/>
          </w:tcPr>
          <w:p w:rsidR="00C41B6A" w:rsidRDefault="00C40C3A" w:rsidP="00566F71">
            <w:pPr>
              <w:autoSpaceDE w:val="0"/>
              <w:autoSpaceDN w:val="0"/>
              <w:adjustRightInd w:val="0"/>
              <w:jc w:val="left"/>
              <w:rPr>
                <w:rFonts w:ascii="Arial" w:eastAsia="SimSun" w:hAnsiTheme="minorEastAsia"/>
              </w:rPr>
            </w:pPr>
            <w:proofErr w:type="spellStart"/>
            <w:r>
              <w:rPr>
                <w:rFonts w:ascii="Arial" w:eastAsia="SimSun" w:hAnsiTheme="minorEastAsia" w:hint="eastAsia"/>
              </w:rPr>
              <w:t>MB</w:t>
            </w:r>
            <w:r w:rsidR="00C41B6A">
              <w:rPr>
                <w:rFonts w:ascii="Arial" w:eastAsia="SimSun" w:hAnsiTheme="minorEastAsia" w:hint="eastAsia"/>
              </w:rPr>
              <w:t>Sno</w:t>
            </w:r>
            <w:proofErr w:type="spellEnd"/>
            <w:r w:rsidR="00C41B6A">
              <w:rPr>
                <w:rFonts w:ascii="Arial" w:eastAsia="SimSun" w:hAnsiTheme="minorEastAsia" w:hint="eastAsia"/>
              </w:rPr>
              <w:t>，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Arial" w:eastAsia="SimSun" w:hAnsiTheme="minorEastAsia"/>
              </w:rPr>
            </w:pPr>
            <w:r w:rsidRPr="00F92142">
              <w:rPr>
                <w:rFonts w:ascii="Arial" w:eastAsia="SimSun" w:hAnsiTheme="minorEastAsia"/>
                <w:highlight w:val="cyan"/>
                <w:rPrChange w:id="435" w:author="Gao, Guan-Wei (高貫偉 ITC)" w:date="2012-05-16T16:43:00Z">
                  <w:rPr>
                    <w:rFonts w:ascii="Arial" w:eastAsia="SimSun" w:hAnsiTheme="minorEastAsia"/>
                  </w:rPr>
                </w:rPrChange>
              </w:rPr>
              <w:t>1</w:t>
            </w:r>
            <w:r w:rsidRPr="00F92142">
              <w:rPr>
                <w:rFonts w:ascii="Arial" w:eastAsia="SimSun" w:hAnsiTheme="minorEastAsia" w:hint="eastAsia"/>
                <w:highlight w:val="cyan"/>
                <w:rPrChange w:id="436" w:author="Gao, Guan-Wei (高貫偉 ITC)" w:date="2012-05-16T16:43:00Z">
                  <w:rPr>
                    <w:rFonts w:ascii="Arial" w:eastAsia="SimSun" w:hAnsiTheme="minorEastAsia" w:hint="eastAsia"/>
                  </w:rPr>
                </w:rPrChange>
              </w:rPr>
              <w:t>、前</w:t>
            </w:r>
            <w:r w:rsidRPr="00F92142">
              <w:rPr>
                <w:rFonts w:ascii="Arial" w:eastAsia="SimSun" w:hAnsiTheme="minorEastAsia"/>
                <w:highlight w:val="cyan"/>
                <w:rPrChange w:id="437" w:author="Gao, Guan-Wei (高貫偉 ITC)" w:date="2012-05-16T16:43:00Z">
                  <w:rPr>
                    <w:rFonts w:ascii="Arial" w:eastAsia="SimSun" w:hAnsiTheme="minorEastAsia"/>
                  </w:rPr>
                </w:rPrChange>
              </w:rPr>
              <w:t>6</w:t>
            </w:r>
            <w:ins w:id="438" w:author="Gao, Guan-Wei (高貫偉 ITC)" w:date="2012-05-16T16:43:00Z">
              <w:r w:rsidR="00F92142" w:rsidRPr="00F92142">
                <w:rPr>
                  <w:rFonts w:ascii="Arial" w:eastAsia="SimSun" w:hAnsiTheme="minorEastAsia" w:hint="eastAsia"/>
                  <w:highlight w:val="cyan"/>
                  <w:rPrChange w:id="439" w:author="Gao, Guan-Wei (高貫偉 ITC)" w:date="2012-05-16T16:43:00Z">
                    <w:rPr>
                      <w:rFonts w:ascii="Arial" w:eastAsia="SimSun" w:hAnsiTheme="minorEastAsia" w:hint="eastAsia"/>
                    </w:rPr>
                  </w:rPrChange>
                </w:rPr>
                <w:t>或</w:t>
              </w:r>
              <w:r w:rsidR="00F92142" w:rsidRPr="00F92142">
                <w:rPr>
                  <w:rFonts w:ascii="Arial" w:eastAsia="SimSun" w:hAnsiTheme="minorEastAsia"/>
                  <w:highlight w:val="cyan"/>
                  <w:rPrChange w:id="440" w:author="Gao, Guan-Wei (高貫偉 ITC)" w:date="2012-05-16T16:43:00Z">
                    <w:rPr>
                      <w:rFonts w:ascii="Arial" w:eastAsia="SimSun" w:hAnsiTheme="minorEastAsia"/>
                    </w:rPr>
                  </w:rPrChange>
                </w:rPr>
                <w:t>7</w:t>
              </w:r>
            </w:ins>
            <w:r w:rsidRPr="00F92142">
              <w:rPr>
                <w:rFonts w:ascii="Arial" w:eastAsia="SimSun" w:hAnsiTheme="minorEastAsia" w:hint="eastAsia"/>
                <w:highlight w:val="cyan"/>
                <w:rPrChange w:id="441" w:author="Gao, Guan-Wei (高貫偉 ITC)" w:date="2012-05-16T16:43:00Z">
                  <w:rPr>
                    <w:rFonts w:ascii="Arial" w:eastAsia="SimSun" w:hAnsiTheme="minorEastAsia" w:hint="eastAsia"/>
                  </w:rPr>
                </w:rPrChange>
              </w:rPr>
              <w:t>位固定，后四位为浮动位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Arial" w:eastAsia="SimSun" w:hAnsiTheme="minorEastAsia"/>
              </w:rPr>
            </w:pPr>
            <w:r>
              <w:rPr>
                <w:rFonts w:ascii="Arial" w:eastAsia="SimSun" w:hAnsiTheme="minorEastAsia" w:hint="eastAsia"/>
              </w:rPr>
              <w:t>2</w:t>
            </w:r>
            <w:r>
              <w:rPr>
                <w:rFonts w:ascii="Arial" w:eastAsia="SimSun" w:hAnsiTheme="minorEastAsia" w:hint="eastAsia"/>
              </w:rPr>
              <w:t>、后四位为</w:t>
            </w:r>
            <w:r>
              <w:rPr>
                <w:rFonts w:ascii="Arial" w:eastAsia="SimSun" w:hAnsiTheme="minorEastAsia" w:hint="eastAsi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lastRenderedPageBreak/>
              <w:t>'0123456789ABCDEFGHJKLMNPRSTVWXYZ'</w:t>
            </w:r>
            <w:r w:rsidRPr="005F7A30">
              <w:rPr>
                <w:rFonts w:ascii="Arial" w:eastAsia="SimSun" w:hAnsiTheme="minorEastAsia" w:hint="eastAsia"/>
              </w:rPr>
              <w:t>32</w:t>
            </w:r>
            <w:r w:rsidRPr="005F7A30">
              <w:rPr>
                <w:rFonts w:ascii="Arial" w:eastAsia="SimSun" w:hAnsiTheme="minorEastAsia" w:hint="eastAsia"/>
              </w:rPr>
              <w:t>进制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Arial" w:eastAsia="SimSun" w:hAnsiTheme="minorEastAsia"/>
              </w:rPr>
            </w:pPr>
            <w:r>
              <w:rPr>
                <w:rFonts w:ascii="Arial" w:eastAsia="SimSun" w:hAnsiTheme="minorEastAsia" w:hint="eastAsia"/>
              </w:rPr>
              <w:t>3</w:t>
            </w:r>
            <w:r>
              <w:rPr>
                <w:rFonts w:ascii="Arial" w:eastAsia="SimSun" w:hAnsiTheme="minorEastAsia" w:hint="eastAsia"/>
              </w:rPr>
              <w:t>、传入的</w:t>
            </w:r>
            <w:proofErr w:type="spellStart"/>
            <w:r>
              <w:rPr>
                <w:rFonts w:ascii="Arial" w:eastAsia="SimSun" w:hAnsiTheme="minorEastAsia" w:hint="eastAsia"/>
              </w:rPr>
              <w:t>MBSno</w:t>
            </w:r>
            <w:proofErr w:type="spellEnd"/>
            <w:r>
              <w:rPr>
                <w:rFonts w:ascii="Arial" w:eastAsia="SimSun" w:hAnsiTheme="minorEastAsia" w:hint="eastAsia"/>
              </w:rPr>
              <w:t>的后</w:t>
            </w:r>
            <w:r>
              <w:rPr>
                <w:rFonts w:ascii="Arial" w:eastAsia="SimSun" w:hAnsiTheme="minorEastAsia" w:hint="eastAsia"/>
              </w:rPr>
              <w:t>4</w:t>
            </w:r>
            <w:r>
              <w:rPr>
                <w:rFonts w:ascii="Arial" w:eastAsia="SimSun" w:hAnsiTheme="minorEastAsia" w:hint="eastAsia"/>
              </w:rPr>
              <w:t>位为</w:t>
            </w:r>
            <w:r w:rsidRPr="00B16572">
              <w:rPr>
                <w:rFonts w:ascii="Times New Roman" w:eastAsia="SimSun" w:hAnsi="Times New Roman" w:cs="Times New Roman"/>
              </w:rPr>
              <w:t>’ZZZZ’</w:t>
            </w:r>
            <w:r>
              <w:rPr>
                <w:rFonts w:ascii="Times New Roman" w:eastAsia="SimSun" w:hAnsi="Times New Roman" w:cs="Times New Roman" w:hint="eastAsia"/>
              </w:rPr>
              <w:t>，则报错：“</w:t>
            </w:r>
            <w:r>
              <w:rPr>
                <w:rFonts w:ascii="Times New Roman" w:eastAsia="SimSun" w:hAnsi="Times New Roman" w:cs="Times New Roman" w:hint="eastAsia"/>
              </w:rPr>
              <w:t>MB</w:t>
            </w:r>
            <w:r>
              <w:rPr>
                <w:rFonts w:ascii="Times New Roman" w:eastAsia="SimSun" w:hAnsi="Times New Roman" w:cs="Times New Roman" w:hint="eastAsia"/>
              </w:rPr>
              <w:t>流水号已满”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Arial" w:eastAsia="SimSun" w:hAnsiTheme="minorEastAsia"/>
              </w:rPr>
            </w:pPr>
            <w:r>
              <w:rPr>
                <w:rFonts w:ascii="Arial" w:eastAsia="SimSun" w:hAnsiTheme="minorEastAsia" w:hint="eastAsia"/>
              </w:rPr>
              <w:t>4</w:t>
            </w:r>
            <w:r>
              <w:rPr>
                <w:rFonts w:ascii="Arial" w:eastAsia="SimSun" w:hAnsiTheme="minorEastAsia" w:hint="eastAsia"/>
              </w:rPr>
              <w:t>、根据传入的</w:t>
            </w:r>
            <w:proofErr w:type="spellStart"/>
            <w:r>
              <w:rPr>
                <w:rFonts w:ascii="Arial" w:eastAsia="SimSun" w:hAnsiTheme="minorEastAsia" w:hint="eastAsia"/>
              </w:rPr>
              <w:t>MBSno</w:t>
            </w:r>
            <w:proofErr w:type="spellEnd"/>
            <w:r>
              <w:rPr>
                <w:rFonts w:ascii="Arial" w:eastAsia="SimSun" w:hAnsiTheme="minorEastAsia" w:hint="eastAsia"/>
              </w:rPr>
              <w:t>和生成规则，生成新的</w:t>
            </w:r>
            <w:proofErr w:type="spellStart"/>
            <w:r>
              <w:rPr>
                <w:rFonts w:ascii="Arial" w:eastAsia="SimSun" w:hAnsiTheme="minorEastAsia" w:hint="eastAsia"/>
              </w:rPr>
              <w:t>MBSno</w:t>
            </w:r>
            <w:proofErr w:type="spellEnd"/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Arial" w:eastAsia="SimSun" w:hAnsiTheme="minorEastAsia"/>
              </w:rPr>
            </w:pPr>
            <w:r>
              <w:rPr>
                <w:rFonts w:ascii="Arial" w:eastAsia="SimSun" w:hAnsiTheme="minorEastAsia" w:hint="eastAsia"/>
              </w:rPr>
              <w:t xml:space="preserve">   </w:t>
            </w:r>
            <w:r>
              <w:rPr>
                <w:rFonts w:ascii="Arial" w:eastAsia="SimSun" w:hAnsiTheme="minorEastAsia"/>
              </w:rPr>
              <w:t>A</w:t>
            </w:r>
            <w:r>
              <w:rPr>
                <w:rFonts w:ascii="Arial" w:eastAsia="SimSun" w:hAnsiTheme="minorEastAsia" w:hint="eastAsia"/>
              </w:rPr>
              <w:t>、前</w:t>
            </w:r>
            <w:r>
              <w:rPr>
                <w:rFonts w:ascii="Arial" w:eastAsia="SimSun" w:hAnsiTheme="minorEastAsia" w:hint="eastAsia"/>
              </w:rPr>
              <w:t>6</w:t>
            </w:r>
            <w:r>
              <w:rPr>
                <w:rFonts w:ascii="Arial" w:eastAsia="SimSun" w:hAnsiTheme="minorEastAsia" w:hint="eastAsia"/>
              </w:rPr>
              <w:t>位与传入的</w:t>
            </w:r>
            <w:proofErr w:type="spellStart"/>
            <w:r>
              <w:rPr>
                <w:rFonts w:ascii="Arial" w:eastAsia="SimSun" w:hAnsiTheme="minorEastAsia" w:hint="eastAsia"/>
              </w:rPr>
              <w:t>MBSno</w:t>
            </w:r>
            <w:proofErr w:type="spellEnd"/>
            <w:r>
              <w:rPr>
                <w:rFonts w:ascii="Arial" w:eastAsia="SimSun" w:hAnsiTheme="minorEastAsia" w:hint="eastAsia"/>
              </w:rPr>
              <w:t>一致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Arial" w:eastAsia="SimSun" w:hAnsiTheme="minorEastAsia"/>
              </w:rPr>
            </w:pPr>
            <w:r>
              <w:rPr>
                <w:rFonts w:ascii="Arial" w:eastAsia="SimSun" w:hAnsiTheme="minorEastAsia" w:hint="eastAsia"/>
              </w:rPr>
              <w:t xml:space="preserve">   B</w:t>
            </w:r>
            <w:r>
              <w:rPr>
                <w:rFonts w:ascii="Arial" w:eastAsia="SimSun" w:hAnsiTheme="minorEastAsia" w:hint="eastAsia"/>
              </w:rPr>
              <w:t>、后四位</w:t>
            </w:r>
            <w:r>
              <w:rPr>
                <w:rFonts w:ascii="Arial" w:eastAsia="SimSun" w:hAnsiTheme="minorEastAsia" w:hint="eastAsia"/>
              </w:rPr>
              <w:t>=</w:t>
            </w:r>
            <w:r>
              <w:rPr>
                <w:rFonts w:ascii="Arial" w:eastAsia="SimSun" w:hAnsiTheme="minorEastAsia" w:hint="eastAsia"/>
              </w:rPr>
              <w:t>传入的</w:t>
            </w:r>
            <w:proofErr w:type="spellStart"/>
            <w:r>
              <w:rPr>
                <w:rFonts w:ascii="Arial" w:eastAsia="SimSun" w:hAnsiTheme="minorEastAsia" w:hint="eastAsia"/>
              </w:rPr>
              <w:t>MBSno</w:t>
            </w:r>
            <w:proofErr w:type="spellEnd"/>
            <w:r>
              <w:rPr>
                <w:rFonts w:ascii="Arial" w:eastAsia="SimSun" w:hAnsiTheme="minorEastAsia" w:hint="eastAsia"/>
              </w:rPr>
              <w:t>后四位</w:t>
            </w:r>
            <w:r>
              <w:rPr>
                <w:rFonts w:ascii="Arial" w:eastAsia="SimSun" w:hAnsiTheme="minorEastAsia" w:hint="eastAsia"/>
              </w:rPr>
              <w:t xml:space="preserve"> + 1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Arial" w:eastAsia="SimSun" w:hAnsiTheme="minorEastAsia"/>
              </w:rPr>
            </w:pP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Arial" w:eastAsia="SimSun" w:hAnsiTheme="minorEastAsia"/>
              </w:rPr>
            </w:pPr>
            <w:r>
              <w:rPr>
                <w:rFonts w:ascii="Arial" w:eastAsia="SimSun" w:hAnsiTheme="minorEastAsia" w:hint="eastAsia"/>
              </w:rPr>
              <w:t>参考方法：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PROCEDURE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[GenNo] 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@gs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    --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传入上一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MBSno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@diag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        --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浮动位数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@str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  --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CPQ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’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@bstr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 -- 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空值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@eno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72329C">
              <w:rPr>
                <w:rFonts w:ascii="Courier New" w:hAnsi="Courier New" w:cs="Courier New"/>
                <w:noProof/>
                <w:color w:val="808080" w:themeColor="background1" w:themeShade="80"/>
                <w:kern w:val="0"/>
                <w:sz w:val="20"/>
                <w:szCs w:val="20"/>
              </w:rPr>
              <w:t>–</w:t>
            </w:r>
            <w:r w:rsidRPr="0072329C">
              <w:rPr>
                <w:rFonts w:ascii="Courier New" w:hAnsi="Courier New" w:cs="Courier New" w:hint="eastAsia"/>
                <w:noProof/>
                <w:color w:val="808080" w:themeColor="background1" w:themeShade="80"/>
                <w:kern w:val="0"/>
                <w:sz w:val="20"/>
                <w:szCs w:val="20"/>
              </w:rPr>
              <w:t>-</w:t>
            </w:r>
            <w:r w:rsidRPr="0072329C">
              <w:rPr>
                <w:rFonts w:ascii="Courier New" w:hAnsi="Courier New" w:cs="Courier New" w:hint="eastAsia"/>
                <w:noProof/>
                <w:color w:val="808080" w:themeColor="background1" w:themeShade="80"/>
                <w:kern w:val="0"/>
                <w:sz w:val="20"/>
                <w:szCs w:val="20"/>
              </w:rPr>
              <w:t>传出新的</w:t>
            </w:r>
            <w:r w:rsidRPr="0072329C">
              <w:rPr>
                <w:rFonts w:ascii="Courier New" w:hAnsi="Courier New" w:cs="Courier New" w:hint="eastAsia"/>
                <w:noProof/>
                <w:color w:val="808080" w:themeColor="background1" w:themeShade="80"/>
                <w:kern w:val="0"/>
                <w:sz w:val="20"/>
                <w:szCs w:val="20"/>
              </w:rPr>
              <w:t>MBSno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@ii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@chkno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@g1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@strc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@eno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@chkno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'0123456789'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'CPQ'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'0123456789ABCDEFGHJKLMNPRSTVWXYZ'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'36'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'0123456789ABCDEFGHIJKLMNOPQRSTUVWXYZ'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'16'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'123456789ABCDEF'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'12'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'123456789AB'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@bstr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@bstr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@bstr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'CPQ'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@bstr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'0123456789ABCDEFGHJKLMNPRSTVWXYZ'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@bstr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'36'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@bstr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'0123456789ABCDEFGHIJKLMNOPQRSTUVWXYZ'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@bstr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'16'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@bstr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'123456789ABCDEF'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@bstr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'12'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@bstr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'123456789AB'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@diag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@diag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@strc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@bstr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@strc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@chkno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=right(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@chkno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datalength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>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0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right(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@diag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@chkno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@diag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@diag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@strc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@bstr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@strc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@g1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datalength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@g1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=right(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datalength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datalength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datalength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@g1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=right(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datalength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)+right(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datalength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>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datalength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+right(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datalength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@gs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@eno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@gs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</w:p>
          <w:p w:rsidR="00C41B6A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C41B6A" w:rsidRPr="005F7A30" w:rsidRDefault="00C41B6A" w:rsidP="00566F71">
            <w:pPr>
              <w:autoSpaceDE w:val="0"/>
              <w:autoSpaceDN w:val="0"/>
              <w:adjustRightInd w:val="0"/>
              <w:jc w:val="left"/>
              <w:rPr>
                <w:rFonts w:ascii="Arial" w:eastAsia="SimSun" w:hAnsiTheme="minorEastAsia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@eno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@gs</w:t>
            </w:r>
          </w:p>
        </w:tc>
      </w:tr>
      <w:tr w:rsidR="00C41B6A" w:rsidRPr="00936494" w:rsidTr="00D41F9F">
        <w:tc>
          <w:tcPr>
            <w:tcW w:w="3195" w:type="dxa"/>
          </w:tcPr>
          <w:p w:rsidR="00C41B6A" w:rsidRDefault="00C41B6A" w:rsidP="00D41F9F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lastRenderedPageBreak/>
              <w:t>20.2</w:t>
            </w:r>
            <w:r w:rsidR="00DC5669">
              <w:rPr>
                <w:rFonts w:ascii="Courier New" w:eastAsia="SimSun" w:hAnsi="Courier New" w:hint="eastAsia"/>
                <w:szCs w:val="21"/>
              </w:rPr>
              <w:t xml:space="preserve"> </w:t>
            </w:r>
            <w:r>
              <w:rPr>
                <w:rFonts w:ascii="Courier New" w:eastAsia="SimSun" w:hAnsi="Courier New" w:hint="eastAsia"/>
                <w:szCs w:val="21"/>
              </w:rPr>
              <w:t>Save</w:t>
            </w:r>
          </w:p>
        </w:tc>
        <w:tc>
          <w:tcPr>
            <w:tcW w:w="5327" w:type="dxa"/>
          </w:tcPr>
          <w:p w:rsidR="00C41B6A" w:rsidRPr="009C7684" w:rsidRDefault="00C41B6A" w:rsidP="00C41B6A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  <w:b/>
              </w:rPr>
            </w:pPr>
            <w:r w:rsidRPr="009C7684">
              <w:rPr>
                <w:rFonts w:ascii="Times New Roman" w:hAnsi="Times New Roman" w:cs="Times New Roman"/>
                <w:b/>
              </w:rPr>
              <w:t xml:space="preserve">Insert </w:t>
            </w:r>
            <w:r w:rsidR="00DC5669" w:rsidRPr="009C7684">
              <w:rPr>
                <w:rFonts w:ascii="Times New Roman" w:hAnsi="Times New Roman" w:cs="Times New Roman"/>
                <w:b/>
              </w:rPr>
              <w:t>IMES2012_</w:t>
            </w:r>
            <w:r w:rsidRPr="009C7684">
              <w:rPr>
                <w:rFonts w:ascii="Times New Roman" w:hAnsi="Times New Roman" w:cs="Times New Roman"/>
                <w:b/>
              </w:rPr>
              <w:t>GetData</w:t>
            </w:r>
            <w:proofErr w:type="gramStart"/>
            <w:r w:rsidRPr="009C7684">
              <w:rPr>
                <w:rFonts w:ascii="Times New Roman" w:hAnsi="Times New Roman" w:cs="Times New Roman"/>
                <w:b/>
              </w:rPr>
              <w:t>..</w:t>
            </w:r>
            <w:proofErr w:type="gramEnd"/>
            <w:r w:rsidRPr="009C7684">
              <w:rPr>
                <w:rFonts w:ascii="Times New Roman" w:hAnsi="Times New Roman" w:cs="Times New Roman"/>
                <w:b/>
              </w:rPr>
              <w:t>PrintLog</w:t>
            </w:r>
          </w:p>
          <w:p w:rsidR="00C41B6A" w:rsidRPr="009C7684" w:rsidRDefault="00E64818" w:rsidP="00DC5669">
            <w:pPr>
              <w:ind w:firstLineChars="150" w:firstLine="315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9C7684">
              <w:rPr>
                <w:rFonts w:ascii="Times New Roman" w:hAnsi="Times New Roman" w:cs="Times New Roman"/>
              </w:rPr>
              <w:t>PrintLog.Name</w:t>
            </w:r>
            <w:proofErr w:type="spellEnd"/>
            <w:r w:rsidRPr="009C7684">
              <w:rPr>
                <w:rFonts w:ascii="Times New Roman" w:hAnsi="Times New Roman" w:cs="Times New Roman"/>
              </w:rPr>
              <w:t xml:space="preserve"> - 'MB'|'VB'</w:t>
            </w:r>
          </w:p>
          <w:p w:rsidR="00C41B6A" w:rsidRPr="009C7684" w:rsidRDefault="00C41B6A" w:rsidP="00DC5669">
            <w:pPr>
              <w:ind w:firstLineChars="150" w:firstLine="315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9C7684">
              <w:rPr>
                <w:rFonts w:ascii="Times New Roman" w:hAnsi="Times New Roman" w:cs="Times New Roman"/>
              </w:rPr>
              <w:t>PrintLog.Descr</w:t>
            </w:r>
            <w:proofErr w:type="spellEnd"/>
            <w:r w:rsidRPr="009C7684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9C7684">
              <w:rPr>
                <w:rFonts w:ascii="Times New Roman" w:hAnsi="Times New Roman" w:cs="Times New Roman"/>
              </w:rPr>
              <w:t>PdLine</w:t>
            </w:r>
            <w:proofErr w:type="spellEnd"/>
            <w:r w:rsidRPr="009C7684">
              <w:rPr>
                <w:rFonts w:ascii="Times New Roman" w:hAnsi="Times New Roman" w:cs="Times New Roman"/>
              </w:rPr>
              <w:t xml:space="preserve">+ ' ' + Mo Number + ' ' + </w:t>
            </w:r>
            <w:proofErr w:type="spellStart"/>
            <w:r w:rsidRPr="009C7684">
              <w:rPr>
                <w:rFonts w:ascii="Times New Roman" w:hAnsi="Times New Roman" w:cs="Times New Roman"/>
              </w:rPr>
              <w:t>PartNo</w:t>
            </w:r>
            <w:proofErr w:type="spellEnd"/>
          </w:p>
          <w:p w:rsidR="002F42C1" w:rsidRPr="009C7684" w:rsidRDefault="002F42C1" w:rsidP="00DC5669">
            <w:pPr>
              <w:ind w:firstLineChars="150" w:firstLine="315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9C7684">
              <w:rPr>
                <w:rFonts w:ascii="Times New Roman" w:hAnsi="Times New Roman" w:cs="Times New Roman"/>
              </w:rPr>
              <w:t>BegNo</w:t>
            </w:r>
            <w:proofErr w:type="spellEnd"/>
            <w:r w:rsidRPr="009C7684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9C7684">
              <w:rPr>
                <w:rFonts w:ascii="Times New Roman" w:hAnsi="Times New Roman" w:cs="Times New Roman"/>
              </w:rPr>
              <w:t>StartNo</w:t>
            </w:r>
            <w:proofErr w:type="spellEnd"/>
          </w:p>
          <w:p w:rsidR="002F42C1" w:rsidRPr="009C7684" w:rsidRDefault="002F42C1" w:rsidP="00DC5669">
            <w:pPr>
              <w:ind w:firstLineChars="150" w:firstLine="315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9C7684">
              <w:rPr>
                <w:rFonts w:ascii="Times New Roman" w:hAnsi="Times New Roman" w:cs="Times New Roman"/>
              </w:rPr>
              <w:t>EndNo</w:t>
            </w:r>
            <w:proofErr w:type="spellEnd"/>
            <w:r w:rsidRPr="009C7684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9C7684">
              <w:rPr>
                <w:rFonts w:ascii="Times New Roman" w:hAnsi="Times New Roman" w:cs="Times New Roman"/>
              </w:rPr>
              <w:t>EndNo</w:t>
            </w:r>
            <w:proofErr w:type="spellEnd"/>
          </w:p>
          <w:p w:rsidR="00B71127" w:rsidRPr="009C7684" w:rsidRDefault="00B71127" w:rsidP="00C41B6A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  <w:b/>
              </w:rPr>
            </w:pPr>
            <w:r w:rsidRPr="009C7684">
              <w:rPr>
                <w:rFonts w:ascii="Times New Roman" w:hAnsi="Times New Roman" w:cs="Times New Roman"/>
                <w:b/>
              </w:rPr>
              <w:t>Insert PCB</w:t>
            </w:r>
            <w:r w:rsidR="00802211" w:rsidRPr="009C7684">
              <w:rPr>
                <w:rFonts w:ascii="Times New Roman" w:hAnsiTheme="minorEastAsia" w:cs="Times New Roman"/>
                <w:b/>
              </w:rPr>
              <w:t>、</w:t>
            </w:r>
            <w:proofErr w:type="spellStart"/>
            <w:r w:rsidRPr="009C7684">
              <w:rPr>
                <w:rFonts w:ascii="Times New Roman" w:hAnsi="Times New Roman" w:cs="Times New Roman"/>
                <w:b/>
              </w:rPr>
              <w:t>PCBStatus</w:t>
            </w:r>
            <w:proofErr w:type="spellEnd"/>
            <w:r w:rsidR="00802211" w:rsidRPr="009C7684">
              <w:rPr>
                <w:rFonts w:ascii="Times New Roman" w:hAnsi="Times New Roman" w:cs="Times New Roman"/>
                <w:b/>
              </w:rPr>
              <w:t xml:space="preserve"> And </w:t>
            </w:r>
            <w:proofErr w:type="spellStart"/>
            <w:r w:rsidR="00802211" w:rsidRPr="009C7684">
              <w:rPr>
                <w:rFonts w:ascii="Times New Roman" w:hAnsi="Times New Roman" w:cs="Times New Roman"/>
                <w:b/>
              </w:rPr>
              <w:t>PCBLog</w:t>
            </w:r>
            <w:proofErr w:type="spellEnd"/>
            <w:r w:rsidR="003F227D" w:rsidRPr="009C7684">
              <w:rPr>
                <w:rFonts w:ascii="Times New Roman" w:hAnsi="Times New Roman" w:cs="Times New Roman"/>
                <w:b/>
              </w:rPr>
              <w:t xml:space="preserve"> For Every </w:t>
            </w:r>
            <w:proofErr w:type="spellStart"/>
            <w:r w:rsidR="003F227D" w:rsidRPr="009C7684">
              <w:rPr>
                <w:rFonts w:ascii="Times New Roman" w:hAnsi="Times New Roman" w:cs="Times New Roman"/>
                <w:b/>
              </w:rPr>
              <w:t>MBSno</w:t>
            </w:r>
            <w:proofErr w:type="spellEnd"/>
          </w:p>
          <w:p w:rsidR="00B71127" w:rsidRPr="009C7684" w:rsidRDefault="00B71127" w:rsidP="00802211">
            <w:pPr>
              <w:ind w:firstLineChars="100" w:firstLine="210"/>
              <w:jc w:val="left"/>
              <w:rPr>
                <w:rFonts w:ascii="Times New Roman" w:hAnsi="Times New Roman" w:cs="Times New Roman"/>
              </w:rPr>
            </w:pPr>
            <w:r w:rsidRPr="009C7684">
              <w:rPr>
                <w:rFonts w:ascii="Times New Roman" w:hAnsi="Times New Roman" w:cs="Times New Roman"/>
              </w:rPr>
              <w:t xml:space="preserve">Station = </w:t>
            </w:r>
            <w:r w:rsidR="00965113" w:rsidRPr="009C7684">
              <w:rPr>
                <w:rFonts w:ascii="Times New Roman" w:hAnsi="Times New Roman" w:cs="Times New Roman"/>
              </w:rPr>
              <w:t>P0</w:t>
            </w:r>
          </w:p>
          <w:p w:rsidR="00B71127" w:rsidRPr="009C7684" w:rsidRDefault="00B71127" w:rsidP="00802211">
            <w:pPr>
              <w:ind w:firstLineChars="100" w:firstLine="210"/>
              <w:jc w:val="left"/>
              <w:rPr>
                <w:rFonts w:ascii="Times New Roman" w:hAnsi="Times New Roman" w:cs="Times New Roman"/>
              </w:rPr>
            </w:pPr>
            <w:r w:rsidRPr="009C7684">
              <w:rPr>
                <w:rFonts w:ascii="Times New Roman" w:hAnsi="Times New Roman" w:cs="Times New Roman"/>
              </w:rPr>
              <w:t>Status = ‘1’</w:t>
            </w:r>
          </w:p>
          <w:p w:rsidR="00802211" w:rsidRPr="009C7684" w:rsidRDefault="00802211" w:rsidP="00C41B6A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  <w:b/>
              </w:rPr>
            </w:pPr>
            <w:r w:rsidRPr="009C7684">
              <w:rPr>
                <w:rFonts w:ascii="Times New Roman" w:hAnsi="Times New Roman" w:cs="Times New Roman"/>
                <w:b/>
              </w:rPr>
              <w:t>Update SMTMO</w:t>
            </w:r>
          </w:p>
          <w:p w:rsidR="00802211" w:rsidRPr="009C7684" w:rsidRDefault="00802211" w:rsidP="00802211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9C7684">
              <w:rPr>
                <w:rFonts w:ascii="Times New Roman" w:hAnsi="Times New Roman" w:cs="Times New Roman"/>
              </w:rPr>
              <w:t>PrintQty</w:t>
            </w:r>
            <w:proofErr w:type="spellEnd"/>
          </w:p>
          <w:p w:rsidR="00C41B6A" w:rsidRPr="009C7684" w:rsidRDefault="00B17904" w:rsidP="00C41B6A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  <w:strike/>
              </w:rPr>
            </w:pPr>
            <w:r w:rsidRPr="009C7684">
              <w:rPr>
                <w:rFonts w:ascii="Times New Roman" w:hAnsi="Times New Roman" w:cs="Times New Roman"/>
                <w:strike/>
              </w:rPr>
              <w:t xml:space="preserve">Insert </w:t>
            </w:r>
            <w:proofErr w:type="spellStart"/>
            <w:r w:rsidR="00802211" w:rsidRPr="009C7684">
              <w:rPr>
                <w:rFonts w:ascii="Times New Roman" w:hAnsi="Times New Roman" w:cs="Times New Roman"/>
                <w:strike/>
              </w:rPr>
              <w:t>SnoCtrl_Off</w:t>
            </w:r>
            <w:proofErr w:type="spellEnd"/>
          </w:p>
          <w:p w:rsidR="00C41B6A" w:rsidRPr="009C7684" w:rsidRDefault="00C41B6A" w:rsidP="00C41B6A">
            <w:pPr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9C7684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9C7684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SnoCtrl_Off </w:t>
            </w:r>
            <w:r w:rsidRPr="009C7684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values</w:t>
            </w:r>
            <w:r w:rsidRPr="009C7684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9C7684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@PartNo</w:t>
            </w:r>
            <w:r w:rsidRPr="009C7684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9C7684">
              <w:rPr>
                <w:rFonts w:ascii="Times New Roman" w:hAnsi="Times New Roman" w:cs="Times New Roman"/>
                <w:strike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9C7684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9C7684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[Start No]</w:t>
            </w:r>
            <w:r w:rsidRPr="009C7684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9C7684">
              <w:rPr>
                <w:rFonts w:ascii="Times New Roman" w:hAnsi="Times New Roman" w:cs="Times New Roman"/>
                <w:strike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9C7684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9C7684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[</w:t>
            </w:r>
            <w:r w:rsidR="00E03BFD" w:rsidRPr="009C7684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End No</w:t>
            </w:r>
            <w:r w:rsidRPr="009C7684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]</w:t>
            </w:r>
            <w:r w:rsidRPr="009C7684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9C7684">
              <w:rPr>
                <w:rFonts w:ascii="Times New Roman" w:hAnsi="Times New Roman" w:cs="Times New Roman"/>
                <w:strike/>
                <w:noProof/>
                <w:color w:val="FF00FF"/>
                <w:kern w:val="0"/>
                <w:sz w:val="20"/>
                <w:szCs w:val="20"/>
              </w:rPr>
              <w:t>’MB’</w:t>
            </w:r>
            <w:r w:rsidRPr="009C7684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 xml:space="preserve"> ,</w:t>
            </w:r>
            <w:r w:rsidRPr="009C7684">
              <w:rPr>
                <w:rFonts w:ascii="Times New Roman" w:hAnsi="Times New Roman" w:cs="Times New Roman"/>
                <w:strike/>
              </w:rPr>
              <w:t xml:space="preserve"> </w:t>
            </w:r>
            <w:r w:rsidRPr="009C7684">
              <w:rPr>
                <w:rFonts w:ascii="Times New Roman" w:hAnsi="Times New Roman" w:cs="Times New Roman"/>
                <w:strike/>
                <w:noProof/>
                <w:color w:val="FF00FF"/>
                <w:kern w:val="0"/>
                <w:sz w:val="20"/>
                <w:szCs w:val="20"/>
              </w:rPr>
              <w:t>CmbPL.value</w:t>
            </w:r>
            <w:r w:rsidRPr="009C7684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9C7684">
              <w:rPr>
                <w:rFonts w:ascii="Times New Roman" w:hAnsi="Times New Roman" w:cs="Times New Roman"/>
                <w:strike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9C7684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9C7684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@editor</w:t>
            </w:r>
            <w:r w:rsidRPr="009C7684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9C7684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Cdt</w:t>
            </w:r>
            <w:r w:rsidRPr="009C7684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41B6A" w:rsidRPr="009C7684" w:rsidRDefault="00C41B6A" w:rsidP="00C41B6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B921E6" w:rsidRPr="00936494" w:rsidTr="00D41F9F">
        <w:tc>
          <w:tcPr>
            <w:tcW w:w="3195" w:type="dxa"/>
          </w:tcPr>
          <w:p w:rsidR="00B921E6" w:rsidRPr="00B921E6" w:rsidRDefault="00B921E6" w:rsidP="00D41F9F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 xml:space="preserve">21 Print </w:t>
            </w:r>
            <w:proofErr w:type="spellStart"/>
            <w:r>
              <w:rPr>
                <w:rFonts w:ascii="Courier New" w:eastAsia="SimSun" w:hAnsi="Courier New" w:hint="eastAsia"/>
                <w:szCs w:val="21"/>
              </w:rPr>
              <w:t>MBSno</w:t>
            </w:r>
            <w:proofErr w:type="spellEnd"/>
          </w:p>
        </w:tc>
        <w:tc>
          <w:tcPr>
            <w:tcW w:w="5327" w:type="dxa"/>
          </w:tcPr>
          <w:p w:rsidR="008D24F6" w:rsidRDefault="008D24F6" w:rsidP="00547C5D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模板打印传入参数：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74"/>
              <w:gridCol w:w="3822"/>
            </w:tblGrid>
            <w:tr w:rsidR="008D24F6" w:rsidTr="008D24F6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 w:themeFill="text2" w:themeFillTint="33"/>
                  <w:hideMark/>
                </w:tcPr>
                <w:p w:rsidR="008D24F6" w:rsidRDefault="008D24F6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环境变量</w:t>
                  </w: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 w:themeFill="text2" w:themeFillTint="33"/>
                  <w:hideMark/>
                </w:tcPr>
                <w:p w:rsidR="008D24F6" w:rsidRDefault="008D24F6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说明</w:t>
                  </w:r>
                </w:p>
              </w:tc>
            </w:tr>
            <w:tr w:rsidR="008D24F6" w:rsidTr="008D24F6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8D24F6" w:rsidRDefault="00732ABD">
                  <w:pPr>
                    <w:jc w:val="left"/>
                    <w:rPr>
                      <w:rFonts w:ascii="Arial" w:eastAsia="SimSun" w:hAnsi="Arial" w:cs="Arial"/>
                    </w:rPr>
                  </w:pPr>
                  <w:proofErr w:type="spellStart"/>
                  <w:r>
                    <w:rPr>
                      <w:rFonts w:ascii="Arial" w:eastAsia="SimSun" w:hAnsi="Arial" w:cs="Arial" w:hint="eastAsia"/>
                    </w:rPr>
                    <w:t>BegNo</w:t>
                  </w:r>
                  <w:proofErr w:type="spellEnd"/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8D24F6" w:rsidRDefault="00732ABD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本次产生的首个</w:t>
                  </w:r>
                  <w:r>
                    <w:rPr>
                      <w:rFonts w:ascii="Arial" w:eastAsia="SimSun" w:hAnsi="Arial" w:cs="Arial" w:hint="eastAsia"/>
                    </w:rPr>
                    <w:t>MBSN</w:t>
                  </w:r>
                </w:p>
              </w:tc>
            </w:tr>
            <w:tr w:rsidR="00732ABD" w:rsidTr="008D24F6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732ABD" w:rsidRDefault="00732ABD">
                  <w:pPr>
                    <w:jc w:val="left"/>
                    <w:rPr>
                      <w:rFonts w:ascii="Arial" w:eastAsia="SimSun" w:hAnsi="Arial" w:cs="Arial"/>
                    </w:rPr>
                  </w:pPr>
                  <w:proofErr w:type="spellStart"/>
                  <w:r>
                    <w:rPr>
                      <w:rFonts w:ascii="Arial" w:eastAsia="SimSun" w:hAnsi="Arial" w:cs="Arial" w:hint="eastAsia"/>
                    </w:rPr>
                    <w:t>EndNo</w:t>
                  </w:r>
                  <w:proofErr w:type="spellEnd"/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732ABD" w:rsidRDefault="00732ABD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本次产生的最后一个</w:t>
                  </w:r>
                  <w:r>
                    <w:rPr>
                      <w:rFonts w:ascii="Arial" w:eastAsia="SimSun" w:hAnsi="Arial" w:cs="Arial" w:hint="eastAsia"/>
                    </w:rPr>
                    <w:t>MBSN</w:t>
                  </w:r>
                </w:p>
              </w:tc>
            </w:tr>
          </w:tbl>
          <w:p w:rsidR="008D24F6" w:rsidRPr="008D24F6" w:rsidRDefault="008D24F6" w:rsidP="00547C5D">
            <w:pPr>
              <w:jc w:val="left"/>
              <w:rPr>
                <w:rFonts w:ascii="Arial" w:eastAsia="SimSun" w:hAnsi="Arial"/>
              </w:rPr>
            </w:pPr>
          </w:p>
          <w:p w:rsidR="00B921E6" w:rsidRPr="008D24F6" w:rsidRDefault="000B567D" w:rsidP="00547C5D">
            <w:pPr>
              <w:jc w:val="left"/>
              <w:rPr>
                <w:rFonts w:ascii="Arial" w:eastAsia="SimSun" w:hAnsi="Arial"/>
                <w:strike/>
              </w:rPr>
            </w:pPr>
            <w:r w:rsidRPr="008D24F6">
              <w:rPr>
                <w:rFonts w:ascii="Arial" w:eastAsia="SimSun" w:hAnsi="Arial"/>
                <w:strike/>
              </w:rPr>
              <w:t>B</w:t>
            </w:r>
            <w:r w:rsidRPr="008D24F6">
              <w:rPr>
                <w:rFonts w:ascii="Arial" w:eastAsia="SimSun" w:hAnsi="Arial" w:hint="eastAsia"/>
                <w:strike/>
              </w:rPr>
              <w:t>at</w:t>
            </w:r>
            <w:r w:rsidRPr="008D24F6">
              <w:rPr>
                <w:rFonts w:ascii="Arial" w:eastAsia="SimSun" w:hAnsi="Arial" w:hint="eastAsia"/>
                <w:strike/>
              </w:rPr>
              <w:t>打印传入参数：</w:t>
            </w:r>
          </w:p>
          <w:p w:rsidR="00260181" w:rsidRPr="008D24F6" w:rsidRDefault="008C4F85" w:rsidP="00547C5D">
            <w:pPr>
              <w:jc w:val="left"/>
              <w:rPr>
                <w:rFonts w:ascii="Arial" w:eastAsia="SimSun" w:hAnsi="Arial"/>
                <w:strike/>
              </w:rPr>
            </w:pPr>
            <w:r w:rsidRPr="008D24F6">
              <w:rPr>
                <w:rFonts w:ascii="Arial" w:eastAsia="SimSun" w:hAnsi="Arial" w:hint="eastAsia"/>
                <w:strike/>
              </w:rPr>
              <w:t>获取本次产生的</w:t>
            </w:r>
            <w:r w:rsidRPr="008D24F6">
              <w:rPr>
                <w:rFonts w:ascii="Arial" w:eastAsia="SimSun" w:hAnsi="Arial" w:hint="eastAsia"/>
                <w:strike/>
              </w:rPr>
              <w:t>@</w:t>
            </w:r>
            <w:proofErr w:type="spellStart"/>
            <w:r w:rsidRPr="008D24F6">
              <w:rPr>
                <w:rFonts w:ascii="Arial" w:eastAsia="SimSun" w:hAnsi="Arial" w:hint="eastAsia"/>
                <w:strike/>
              </w:rPr>
              <w:t>MBSno</w:t>
            </w:r>
            <w:proofErr w:type="spellEnd"/>
            <w:r w:rsidRPr="008D24F6">
              <w:rPr>
                <w:rFonts w:ascii="Arial" w:eastAsia="SimSun" w:hAnsi="Arial" w:hint="eastAsia"/>
                <w:strike/>
              </w:rPr>
              <w:t>(</w:t>
            </w:r>
            <w:proofErr w:type="spellStart"/>
            <w:r w:rsidRPr="008D24F6">
              <w:rPr>
                <w:rFonts w:ascii="Arial" w:eastAsia="SimSun" w:hAnsi="Arial" w:hint="eastAsia"/>
                <w:strike/>
              </w:rPr>
              <w:t>PCB.PCBNo</w:t>
            </w:r>
            <w:proofErr w:type="spellEnd"/>
            <w:r w:rsidRPr="008D24F6">
              <w:rPr>
                <w:rFonts w:ascii="Arial" w:eastAsia="SimSun" w:hAnsi="Arial" w:hint="eastAsia"/>
                <w:strike/>
              </w:rPr>
              <w:t xml:space="preserve"> in </w:t>
            </w:r>
            <w:proofErr w:type="spellStart"/>
            <w:r w:rsidRPr="008D24F6">
              <w:rPr>
                <w:rFonts w:ascii="Arial" w:eastAsia="SimSun" w:hAnsi="Arial" w:hint="eastAsia"/>
                <w:strike/>
              </w:rPr>
              <w:t>PrintLog.BegNo</w:t>
            </w:r>
            <w:proofErr w:type="spellEnd"/>
            <w:r w:rsidRPr="008D24F6">
              <w:rPr>
                <w:rFonts w:ascii="Arial" w:eastAsia="SimSun" w:hAnsi="Arial" w:hint="eastAsia"/>
                <w:strike/>
              </w:rPr>
              <w:t xml:space="preserve"> and </w:t>
            </w:r>
            <w:proofErr w:type="spellStart"/>
            <w:r w:rsidRPr="008D24F6">
              <w:rPr>
                <w:rFonts w:ascii="Arial" w:eastAsia="SimSun" w:hAnsi="Arial" w:hint="eastAsia"/>
                <w:strike/>
              </w:rPr>
              <w:t>PrintLog.EndNo</w:t>
            </w:r>
            <w:proofErr w:type="spellEnd"/>
            <w:r w:rsidRPr="008D24F6">
              <w:rPr>
                <w:rFonts w:ascii="Arial" w:eastAsia="SimSun" w:hAnsi="Arial" w:hint="eastAsia"/>
                <w:strike/>
              </w:rPr>
              <w:t xml:space="preserve"> Order By </w:t>
            </w:r>
            <w:proofErr w:type="spellStart"/>
            <w:r w:rsidRPr="008D24F6">
              <w:rPr>
                <w:rFonts w:ascii="Arial" w:eastAsia="SimSun" w:hAnsi="Arial" w:hint="eastAsia"/>
                <w:strike/>
              </w:rPr>
              <w:t>Cdt</w:t>
            </w:r>
            <w:proofErr w:type="spellEnd"/>
            <w:r w:rsidRPr="008D24F6">
              <w:rPr>
                <w:rFonts w:ascii="Arial" w:eastAsia="SimSun" w:hAnsi="Arial" w:hint="eastAsia"/>
                <w:strike/>
              </w:rPr>
              <w:t xml:space="preserve"> </w:t>
            </w:r>
            <w:proofErr w:type="spellStart"/>
            <w:r w:rsidRPr="008D24F6">
              <w:rPr>
                <w:rFonts w:ascii="Arial" w:eastAsia="SimSun" w:hAnsi="Arial" w:hint="eastAsia"/>
                <w:strike/>
              </w:rPr>
              <w:t>Desc</w:t>
            </w:r>
            <w:proofErr w:type="spellEnd"/>
            <w:r w:rsidRPr="008D24F6">
              <w:rPr>
                <w:rFonts w:ascii="Arial" w:eastAsia="SimSun" w:hAnsi="Arial" w:hint="eastAsia"/>
                <w:strike/>
              </w:rPr>
              <w:t>)</w:t>
            </w:r>
          </w:p>
          <w:p w:rsidR="00260181" w:rsidRPr="008D24F6" w:rsidRDefault="00260181" w:rsidP="00547C5D">
            <w:pPr>
              <w:jc w:val="left"/>
              <w:rPr>
                <w:rFonts w:ascii="Arial" w:eastAsia="SimSun" w:hAnsi="Arial"/>
                <w:strike/>
              </w:rPr>
            </w:pPr>
            <w:r w:rsidRPr="008D24F6">
              <w:rPr>
                <w:rFonts w:ascii="Arial" w:eastAsia="SimSun" w:hAnsi="Arial" w:hint="eastAsia"/>
                <w:strike/>
              </w:rPr>
              <w:t>每个</w:t>
            </w:r>
            <w:proofErr w:type="spellStart"/>
            <w:r w:rsidRPr="008D24F6">
              <w:rPr>
                <w:rFonts w:ascii="Arial" w:eastAsia="SimSun" w:hAnsi="Arial" w:hint="eastAsia"/>
                <w:strike/>
              </w:rPr>
              <w:t>MBSno</w:t>
            </w:r>
            <w:proofErr w:type="spellEnd"/>
            <w:r w:rsidRPr="008D24F6">
              <w:rPr>
                <w:rFonts w:ascii="Arial" w:eastAsia="SimSun" w:hAnsi="Arial" w:hint="eastAsia"/>
                <w:strike/>
              </w:rPr>
              <w:t>都调用</w:t>
            </w:r>
            <w:proofErr w:type="spellStart"/>
            <w:r w:rsidRPr="008D24F6">
              <w:rPr>
                <w:rFonts w:ascii="Arial" w:eastAsia="SimSun" w:hAnsi="Arial" w:hint="eastAsia"/>
                <w:strike/>
              </w:rPr>
              <w:t>XXXX.Bat</w:t>
            </w:r>
            <w:proofErr w:type="spellEnd"/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74"/>
              <w:gridCol w:w="3822"/>
            </w:tblGrid>
            <w:tr w:rsidR="00260181" w:rsidRPr="008D24F6" w:rsidTr="00EE2D00">
              <w:tc>
                <w:tcPr>
                  <w:tcW w:w="1274" w:type="dxa"/>
                  <w:shd w:val="clear" w:color="auto" w:fill="C6D9F1" w:themeFill="text2" w:themeFillTint="33"/>
                </w:tcPr>
                <w:p w:rsidR="00260181" w:rsidRPr="008D24F6" w:rsidRDefault="00260181" w:rsidP="00EE2D00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8D24F6">
                    <w:rPr>
                      <w:rFonts w:ascii="Arial" w:eastAsia="SimSun" w:hAnsi="Arial" w:cs="Arial" w:hint="eastAsia"/>
                      <w:strike/>
                    </w:rPr>
                    <w:t>环境变量</w:t>
                  </w:r>
                </w:p>
              </w:tc>
              <w:tc>
                <w:tcPr>
                  <w:tcW w:w="3822" w:type="dxa"/>
                  <w:shd w:val="clear" w:color="auto" w:fill="C6D9F1" w:themeFill="text2" w:themeFillTint="33"/>
                </w:tcPr>
                <w:p w:rsidR="00260181" w:rsidRPr="008D24F6" w:rsidRDefault="00260181" w:rsidP="00EE2D00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8D24F6">
                    <w:rPr>
                      <w:rFonts w:ascii="Arial" w:eastAsia="SimSun" w:hAnsi="Arial" w:cs="Arial" w:hint="eastAsia"/>
                      <w:strike/>
                    </w:rPr>
                    <w:t>说明</w:t>
                  </w:r>
                </w:p>
              </w:tc>
            </w:tr>
            <w:tr w:rsidR="00260181" w:rsidRPr="008D24F6" w:rsidTr="00EE2D00">
              <w:tc>
                <w:tcPr>
                  <w:tcW w:w="1274" w:type="dxa"/>
                </w:tcPr>
                <w:p w:rsidR="00260181" w:rsidRPr="008D24F6" w:rsidRDefault="00260181" w:rsidP="00EE2D00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8D24F6">
                    <w:rPr>
                      <w:rFonts w:ascii="Arial" w:eastAsia="SimSun" w:hAnsi="Arial" w:cs="Arial" w:hint="eastAsia"/>
                      <w:strike/>
                    </w:rPr>
                    <w:t>QTY</w:t>
                  </w:r>
                </w:p>
              </w:tc>
              <w:tc>
                <w:tcPr>
                  <w:tcW w:w="3822" w:type="dxa"/>
                </w:tcPr>
                <w:p w:rsidR="00260181" w:rsidRPr="008D24F6" w:rsidRDefault="00260181" w:rsidP="00EE2D00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8D24F6">
                    <w:rPr>
                      <w:rFonts w:ascii="Arial" w:eastAsia="SimSun" w:hAnsi="Arial" w:cs="Arial" w:hint="eastAsia"/>
                      <w:strike/>
                    </w:rPr>
                    <w:t>1</w:t>
                  </w:r>
                </w:p>
              </w:tc>
            </w:tr>
            <w:tr w:rsidR="00260181" w:rsidRPr="008D24F6" w:rsidTr="00EE2D00">
              <w:tc>
                <w:tcPr>
                  <w:tcW w:w="1274" w:type="dxa"/>
                </w:tcPr>
                <w:p w:rsidR="00260181" w:rsidRPr="008D24F6" w:rsidRDefault="00260181" w:rsidP="00EE2D00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proofErr w:type="spellStart"/>
                  <w:r w:rsidRPr="008D24F6">
                    <w:rPr>
                      <w:rFonts w:ascii="Arial" w:eastAsia="SimSun" w:hAnsi="Arial" w:cs="Arial" w:hint="eastAsia"/>
                      <w:strike/>
                    </w:rPr>
                    <w:t>PdLine</w:t>
                  </w:r>
                  <w:proofErr w:type="spellEnd"/>
                </w:p>
              </w:tc>
              <w:tc>
                <w:tcPr>
                  <w:tcW w:w="3822" w:type="dxa"/>
                </w:tcPr>
                <w:p w:rsidR="00260181" w:rsidRPr="008D24F6" w:rsidRDefault="00260181" w:rsidP="00EE2D00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8D24F6">
                    <w:rPr>
                      <w:rFonts w:ascii="Arial" w:eastAsia="SimSun" w:hAnsi="Arial" w:cs="Arial" w:hint="eastAsia"/>
                      <w:strike/>
                    </w:rPr>
                    <w:t>UI Input</w:t>
                  </w:r>
                  <w:r w:rsidR="00557D56" w:rsidRPr="008D24F6">
                    <w:rPr>
                      <w:rFonts w:ascii="Arial" w:eastAsia="SimSun" w:hAnsi="Arial" w:cs="Arial" w:hint="eastAsia"/>
                      <w:strike/>
                    </w:rPr>
                    <w:t xml:space="preserve"> </w:t>
                  </w:r>
                  <w:proofErr w:type="spellStart"/>
                  <w:r w:rsidR="00557D56" w:rsidRPr="008D24F6">
                    <w:rPr>
                      <w:rFonts w:ascii="Arial" w:eastAsia="SimSun" w:hAnsi="Arial" w:cs="Arial" w:hint="eastAsia"/>
                      <w:strike/>
                    </w:rPr>
                    <w:t>PdLine</w:t>
                  </w:r>
                  <w:proofErr w:type="spellEnd"/>
                </w:p>
              </w:tc>
            </w:tr>
            <w:tr w:rsidR="00260181" w:rsidRPr="008D24F6" w:rsidTr="00EE2D00">
              <w:tc>
                <w:tcPr>
                  <w:tcW w:w="1274" w:type="dxa"/>
                </w:tcPr>
                <w:p w:rsidR="00260181" w:rsidRPr="008D24F6" w:rsidRDefault="00260181" w:rsidP="00EE2D00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8D24F6">
                    <w:rPr>
                      <w:rFonts w:ascii="Arial" w:eastAsia="SimSun" w:hAnsi="Arial" w:cs="Arial" w:hint="eastAsia"/>
                      <w:strike/>
                    </w:rPr>
                    <w:t>LBL</w:t>
                  </w:r>
                </w:p>
              </w:tc>
              <w:tc>
                <w:tcPr>
                  <w:tcW w:w="3822" w:type="dxa"/>
                </w:tcPr>
                <w:p w:rsidR="00260181" w:rsidRPr="008D24F6" w:rsidRDefault="00260181" w:rsidP="00EE2D00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8D24F6">
                    <w:rPr>
                      <w:rFonts w:ascii="Arial" w:eastAsia="SimSun" w:hAnsi="Arial" w:cs="Arial" w:hint="eastAsia"/>
                      <w:strike/>
                    </w:rPr>
                    <w:t>Model</w:t>
                  </w:r>
                  <w:r w:rsidRPr="008D24F6">
                    <w:rPr>
                      <w:rFonts w:ascii="Arial" w:eastAsia="SimSun" w:hAnsi="Arial" w:cs="Arial" w:hint="eastAsia"/>
                      <w:strike/>
                    </w:rPr>
                    <w:t>的</w:t>
                  </w:r>
                  <w:r w:rsidRPr="008D24F6">
                    <w:rPr>
                      <w:rFonts w:ascii="Arial" w:eastAsia="SimSun" w:hAnsi="Arial" w:cs="Arial" w:hint="eastAsia"/>
                      <w:strike/>
                    </w:rPr>
                    <w:t>LBL</w:t>
                  </w:r>
                  <w:r w:rsidRPr="008D24F6">
                    <w:rPr>
                      <w:rFonts w:ascii="Arial" w:eastAsia="SimSun" w:hAnsi="Arial" w:cs="Arial" w:hint="eastAsia"/>
                      <w:strike/>
                    </w:rPr>
                    <w:t>属性值</w:t>
                  </w:r>
                </w:p>
                <w:p w:rsidR="00260181" w:rsidRPr="008D24F6" w:rsidRDefault="00843D29" w:rsidP="00EE2D00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8D24F6">
                    <w:rPr>
                      <w:rFonts w:ascii="Arial" w:eastAsia="SimSun" w:hAnsi="Arial" w:cs="Arial" w:hint="eastAsia"/>
                      <w:strike/>
                    </w:rPr>
                    <w:lastRenderedPageBreak/>
                    <w:t>(</w:t>
                  </w:r>
                  <w:proofErr w:type="spellStart"/>
                  <w:r w:rsidRPr="008D24F6">
                    <w:rPr>
                      <w:rFonts w:ascii="Arial" w:eastAsia="SimSun" w:hAnsi="Arial" w:cs="Arial" w:hint="eastAsia"/>
                      <w:strike/>
                    </w:rPr>
                    <w:t>PartInfo.InfoValue</w:t>
                  </w:r>
                  <w:proofErr w:type="spellEnd"/>
                  <w:r w:rsidRPr="008D24F6">
                    <w:rPr>
                      <w:rFonts w:ascii="Arial" w:eastAsia="SimSun" w:hAnsi="Arial" w:cs="Arial" w:hint="eastAsia"/>
                      <w:strike/>
                    </w:rPr>
                    <w:t xml:space="preserve"> </w:t>
                  </w:r>
                  <w:proofErr w:type="spellStart"/>
                  <w:r w:rsidRPr="008D24F6">
                    <w:rPr>
                      <w:rFonts w:ascii="Arial" w:eastAsia="SimSun" w:hAnsi="Arial" w:cs="Arial" w:hint="eastAsia"/>
                      <w:strike/>
                    </w:rPr>
                    <w:t>Condition:PartInfo.PartNo</w:t>
                  </w:r>
                  <w:proofErr w:type="spellEnd"/>
                  <w:r w:rsidRPr="008D24F6">
                    <w:rPr>
                      <w:rFonts w:ascii="Arial" w:eastAsia="SimSun" w:hAnsi="Arial" w:cs="Arial" w:hint="eastAsia"/>
                      <w:strike/>
                    </w:rPr>
                    <w:t xml:space="preserve">=[Model] and </w:t>
                  </w:r>
                  <w:proofErr w:type="spellStart"/>
                  <w:r w:rsidRPr="008D24F6">
                    <w:rPr>
                      <w:rFonts w:ascii="Arial" w:eastAsia="SimSun" w:hAnsi="Arial" w:cs="Arial" w:hint="eastAsia"/>
                      <w:strike/>
                    </w:rPr>
                    <w:t>PartInfo.InfoType</w:t>
                  </w:r>
                  <w:proofErr w:type="spellEnd"/>
                  <w:r w:rsidRPr="008D24F6">
                    <w:rPr>
                      <w:rFonts w:ascii="Arial" w:eastAsia="SimSun" w:hAnsi="Arial" w:cs="Arial" w:hint="eastAsia"/>
                      <w:strike/>
                    </w:rPr>
                    <w:t>=</w:t>
                  </w:r>
                  <w:r w:rsidRPr="008D24F6">
                    <w:rPr>
                      <w:rFonts w:ascii="Arial" w:eastAsia="SimSun" w:hAnsi="Arial" w:cs="Arial"/>
                      <w:strike/>
                    </w:rPr>
                    <w:t>’</w:t>
                  </w:r>
                  <w:r w:rsidRPr="008D24F6">
                    <w:rPr>
                      <w:rFonts w:ascii="Arial" w:eastAsia="SimSun" w:hAnsi="Arial" w:cs="Arial" w:hint="eastAsia"/>
                      <w:strike/>
                    </w:rPr>
                    <w:t>LBL</w:t>
                  </w:r>
                  <w:r w:rsidRPr="008D24F6">
                    <w:rPr>
                      <w:rFonts w:ascii="Arial" w:eastAsia="SimSun" w:hAnsi="Arial" w:cs="Arial"/>
                      <w:strike/>
                    </w:rPr>
                    <w:t>’</w:t>
                  </w:r>
                  <w:r w:rsidRPr="008D24F6">
                    <w:rPr>
                      <w:rFonts w:ascii="Arial" w:eastAsia="SimSun" w:hAnsi="Arial" w:cs="Arial" w:hint="eastAsia"/>
                      <w:strike/>
                    </w:rPr>
                    <w:t>)</w:t>
                  </w:r>
                </w:p>
              </w:tc>
            </w:tr>
            <w:tr w:rsidR="00260181" w:rsidRPr="008D24F6" w:rsidTr="00EE2D00">
              <w:tc>
                <w:tcPr>
                  <w:tcW w:w="1274" w:type="dxa"/>
                </w:tcPr>
                <w:p w:rsidR="00260181" w:rsidRPr="008D24F6" w:rsidRDefault="00260181" w:rsidP="00EE2D00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8D24F6">
                    <w:rPr>
                      <w:rFonts w:ascii="Arial" w:eastAsia="SimSun" w:hAnsi="Arial" w:cs="Arial" w:hint="eastAsia"/>
                      <w:strike/>
                    </w:rPr>
                    <w:lastRenderedPageBreak/>
                    <w:t>Date</w:t>
                  </w:r>
                </w:p>
              </w:tc>
              <w:tc>
                <w:tcPr>
                  <w:tcW w:w="3822" w:type="dxa"/>
                </w:tcPr>
                <w:p w:rsidR="00260181" w:rsidRPr="008D24F6" w:rsidRDefault="00260181" w:rsidP="002601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declare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@dt 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datetime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@dtcode 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char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6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260181" w:rsidRPr="008D24F6" w:rsidRDefault="00260181" w:rsidP="002601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@dt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FF00FF"/>
                      <w:kern w:val="0"/>
                      <w:sz w:val="20"/>
                      <w:szCs w:val="20"/>
                    </w:rPr>
                    <w:t>getdate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()</w:t>
                  </w:r>
                </w:p>
                <w:p w:rsidR="00260181" w:rsidRPr="008D24F6" w:rsidRDefault="00260181" w:rsidP="00260181">
                  <w:pPr>
                    <w:jc w:val="left"/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@dtcode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FF00FF"/>
                      <w:kern w:val="0"/>
                      <w:sz w:val="20"/>
                      <w:szCs w:val="20"/>
                    </w:rPr>
                    <w:t>rtrim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FF00FF"/>
                      <w:kern w:val="0"/>
                      <w:sz w:val="20"/>
                      <w:szCs w:val="20"/>
                    </w:rPr>
                    <w:t>substring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FF00FF"/>
                      <w:kern w:val="0"/>
                      <w:sz w:val="20"/>
                      <w:szCs w:val="20"/>
                    </w:rPr>
                    <w:t>convert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char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19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),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@dt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121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),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3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22</w:t>
                  </w:r>
                  <w:r w:rsidRPr="008D24F6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))</w:t>
                  </w:r>
                </w:p>
                <w:p w:rsidR="00260181" w:rsidRPr="008D24F6" w:rsidRDefault="00260181" w:rsidP="00260181">
                  <w:pPr>
                    <w:jc w:val="left"/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 w:rsidRPr="008D24F6">
                    <w:rPr>
                      <w:rFonts w:ascii="Courier New" w:hAnsi="Courier New" w:cs="Courier New" w:hint="eastAsia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 w:rsidRPr="008D24F6">
                    <w:rPr>
                      <w:rFonts w:ascii="Courier New" w:hAnsi="Courier New" w:cs="Courier New" w:hint="eastAsia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 xml:space="preserve"> @</w:t>
                  </w:r>
                  <w:r w:rsidRPr="008D24F6">
                    <w:rPr>
                      <w:rFonts w:ascii="Courier New" w:hAnsi="Courier New" w:cs="Courier New" w:hint="eastAsia"/>
                      <w:strike/>
                      <w:noProof/>
                      <w:kern w:val="0"/>
                      <w:sz w:val="20"/>
                      <w:szCs w:val="20"/>
                    </w:rPr>
                    <w:t>dtcode</w:t>
                  </w:r>
                </w:p>
              </w:tc>
            </w:tr>
            <w:tr w:rsidR="00260181" w:rsidRPr="008D24F6" w:rsidTr="00EE2D00">
              <w:tc>
                <w:tcPr>
                  <w:tcW w:w="1274" w:type="dxa"/>
                </w:tcPr>
                <w:p w:rsidR="00260181" w:rsidRPr="008D24F6" w:rsidRDefault="00260181" w:rsidP="00EE2D00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8D24F6">
                    <w:rPr>
                      <w:rFonts w:ascii="Arial" w:eastAsia="SimSun" w:hAnsi="Arial" w:cs="Arial" w:hint="eastAsia"/>
                      <w:strike/>
                    </w:rPr>
                    <w:t>SNO</w:t>
                  </w:r>
                </w:p>
              </w:tc>
              <w:tc>
                <w:tcPr>
                  <w:tcW w:w="3822" w:type="dxa"/>
                </w:tcPr>
                <w:p w:rsidR="00260181" w:rsidRPr="008D24F6" w:rsidRDefault="00DF1BCB" w:rsidP="00EE2D00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8D24F6">
                    <w:rPr>
                      <w:rFonts w:ascii="Arial" w:eastAsia="SimSun" w:hAnsi="Arial" w:cs="Arial" w:hint="eastAsia"/>
                      <w:strike/>
                    </w:rPr>
                    <w:t>@</w:t>
                  </w:r>
                  <w:proofErr w:type="spellStart"/>
                  <w:r w:rsidRPr="008D24F6">
                    <w:rPr>
                      <w:rFonts w:ascii="Arial" w:eastAsia="SimSun" w:hAnsi="Arial" w:cs="Arial" w:hint="eastAsia"/>
                      <w:strike/>
                    </w:rPr>
                    <w:t>MBSno</w:t>
                  </w:r>
                  <w:proofErr w:type="spellEnd"/>
                </w:p>
              </w:tc>
            </w:tr>
          </w:tbl>
          <w:p w:rsidR="000B567D" w:rsidRPr="00547C5D" w:rsidRDefault="000B567D" w:rsidP="00547C5D">
            <w:pPr>
              <w:jc w:val="left"/>
              <w:rPr>
                <w:rFonts w:ascii="Arial" w:eastAsia="SimSun" w:hAnsi="Arial"/>
                <w:b/>
              </w:rPr>
            </w:pPr>
          </w:p>
        </w:tc>
      </w:tr>
    </w:tbl>
    <w:p w:rsidR="00FB5488" w:rsidRPr="00077CBA" w:rsidRDefault="00FB5488" w:rsidP="00FB5488">
      <w:pPr>
        <w:pStyle w:val="2"/>
        <w:numPr>
          <w:ilvl w:val="1"/>
          <w:numId w:val="1"/>
        </w:numPr>
        <w:rPr>
          <w:rFonts w:ascii="Times New Roman" w:eastAsia="SimSun" w:hAnsi="Times New Roman"/>
          <w:strike/>
        </w:rPr>
      </w:pPr>
      <w:bookmarkStart w:id="442" w:name="_Toc355013032"/>
      <w:r w:rsidRPr="00077CBA">
        <w:rPr>
          <w:rFonts w:ascii="Times New Roman" w:eastAsia="SimSun" w:hAnsi="Times New Roman" w:hint="eastAsia"/>
          <w:strike/>
        </w:rPr>
        <w:lastRenderedPageBreak/>
        <w:t>UC-Dismantle</w:t>
      </w:r>
      <w:r w:rsidR="00077CBA" w:rsidRPr="00077CBA">
        <w:rPr>
          <w:rFonts w:ascii="Times New Roman" w:eastAsia="SimSun" w:hAnsi="Times New Roman" w:hint="eastAsia"/>
          <w:strike/>
        </w:rPr>
        <w:t>【删除】</w:t>
      </w:r>
      <w:bookmarkEnd w:id="442"/>
    </w:p>
    <w:p w:rsidR="00FB5488" w:rsidRPr="00A722CC" w:rsidRDefault="00FB5488" w:rsidP="00FB5488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443" w:name="_Toc355013033"/>
      <w:r w:rsidRPr="00A722CC">
        <w:rPr>
          <w:rFonts w:ascii="Times New Roman" w:eastAsia="SimHei" w:hint="eastAsia"/>
          <w:sz w:val="28"/>
        </w:rPr>
        <w:t>功能及目标</w:t>
      </w:r>
      <w:bookmarkEnd w:id="443"/>
    </w:p>
    <w:p w:rsidR="00FB5488" w:rsidRPr="00A047E7" w:rsidRDefault="00FB5488" w:rsidP="00FB5488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解除</w:t>
      </w:r>
      <w:r>
        <w:rPr>
          <w:rFonts w:ascii="Arial" w:eastAsia="SimSun" w:hAnsi="Arial" w:hint="eastAsia"/>
        </w:rPr>
        <w:t>MB</w:t>
      </w:r>
      <w:r>
        <w:rPr>
          <w:rFonts w:ascii="Arial" w:eastAsia="SimSun" w:hAnsi="Arial" w:hint="eastAsia"/>
        </w:rPr>
        <w:t>与</w:t>
      </w:r>
      <w:r>
        <w:rPr>
          <w:rFonts w:ascii="Arial" w:eastAsia="SimSun" w:hAnsi="Arial" w:hint="eastAsia"/>
        </w:rPr>
        <w:t>MO</w:t>
      </w:r>
      <w:r>
        <w:rPr>
          <w:rFonts w:ascii="Arial" w:eastAsia="SimSun" w:hAnsi="Arial" w:hint="eastAsia"/>
        </w:rPr>
        <w:t>的关系</w:t>
      </w:r>
    </w:p>
    <w:p w:rsidR="00FB5488" w:rsidRPr="00A722CC" w:rsidRDefault="00FB5488" w:rsidP="00FB548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444" w:name="_Toc355013034"/>
      <w:r w:rsidRPr="00A722CC">
        <w:rPr>
          <w:rFonts w:ascii="Times New Roman" w:eastAsia="SimHei" w:hint="eastAsia"/>
          <w:sz w:val="28"/>
        </w:rPr>
        <w:t>前置条件</w:t>
      </w:r>
      <w:bookmarkEnd w:id="444"/>
    </w:p>
    <w:p w:rsidR="00FB5488" w:rsidRPr="0000593B" w:rsidRDefault="00FB5488" w:rsidP="00FB5488">
      <w:pPr>
        <w:ind w:firstLineChars="200" w:firstLine="420"/>
        <w:rPr>
          <w:rFonts w:ascii="Arial" w:eastAsia="SimSun" w:hAnsi="Arial"/>
        </w:rPr>
      </w:pPr>
    </w:p>
    <w:p w:rsidR="00FB5488" w:rsidRPr="00A722CC" w:rsidRDefault="00FB5488" w:rsidP="00FB548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445" w:name="_Toc355013035"/>
      <w:r w:rsidRPr="00A722CC">
        <w:rPr>
          <w:rFonts w:ascii="Times New Roman" w:eastAsia="SimHei" w:hint="eastAsia"/>
          <w:sz w:val="28"/>
        </w:rPr>
        <w:t>后置条件</w:t>
      </w:r>
      <w:bookmarkEnd w:id="445"/>
    </w:p>
    <w:p w:rsidR="00FB5488" w:rsidRPr="0000593B" w:rsidRDefault="00FB5488" w:rsidP="00FB5488">
      <w:pPr>
        <w:ind w:firstLineChars="200" w:firstLine="420"/>
        <w:rPr>
          <w:rFonts w:ascii="Arial" w:eastAsia="SimSun" w:hAnsi="Arial"/>
        </w:rPr>
      </w:pPr>
    </w:p>
    <w:p w:rsidR="00FB5488" w:rsidRPr="00A722CC" w:rsidRDefault="00FB5488" w:rsidP="00FB548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446" w:name="_Toc355013036"/>
      <w:r w:rsidRPr="00A722CC">
        <w:rPr>
          <w:rFonts w:ascii="Times New Roman" w:eastAsia="SimHei" w:hint="eastAsia"/>
          <w:sz w:val="28"/>
        </w:rPr>
        <w:t>过程描述</w:t>
      </w:r>
      <w:bookmarkEnd w:id="44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86"/>
        <w:gridCol w:w="5576"/>
      </w:tblGrid>
      <w:tr w:rsidR="00FB5488" w:rsidRPr="000030C1" w:rsidTr="006272F6">
        <w:tc>
          <w:tcPr>
            <w:tcW w:w="2786" w:type="dxa"/>
            <w:shd w:val="clear" w:color="auto" w:fill="92D050"/>
          </w:tcPr>
          <w:p w:rsidR="00FB5488" w:rsidRPr="000030C1" w:rsidRDefault="00FB5488" w:rsidP="006272F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0030C1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FB5488" w:rsidRPr="000030C1" w:rsidRDefault="00FB5488" w:rsidP="006272F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0030C1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047FBC" w:rsidRPr="000030C1" w:rsidTr="006272F6">
        <w:tc>
          <w:tcPr>
            <w:tcW w:w="2786" w:type="dxa"/>
          </w:tcPr>
          <w:p w:rsidR="00047FBC" w:rsidRPr="000030C1" w:rsidRDefault="00047FBC" w:rsidP="00047FBC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="Times New Roman" w:cs="Times New Roman"/>
              </w:rPr>
              <w:t xml:space="preserve">Input [Start MB </w:t>
            </w:r>
            <w:proofErr w:type="spellStart"/>
            <w:r w:rsidRPr="000030C1">
              <w:rPr>
                <w:rFonts w:ascii="Times New Roman" w:hAnsi="Times New Roman" w:cs="Times New Roman"/>
              </w:rPr>
              <w:t>Sno</w:t>
            </w:r>
            <w:proofErr w:type="spellEnd"/>
            <w:r w:rsidRPr="000030C1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47FBC" w:rsidRPr="000030C1" w:rsidTr="006272F6">
        <w:tc>
          <w:tcPr>
            <w:tcW w:w="2786" w:type="dxa"/>
          </w:tcPr>
          <w:p w:rsidR="00047FBC" w:rsidRPr="000030C1" w:rsidRDefault="00047FBC" w:rsidP="00047FBC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="Times New Roman" w:cs="Times New Roman"/>
              </w:rPr>
              <w:t xml:space="preserve">Input [End MB </w:t>
            </w:r>
            <w:proofErr w:type="spellStart"/>
            <w:r w:rsidRPr="000030C1">
              <w:rPr>
                <w:rFonts w:ascii="Times New Roman" w:hAnsi="Times New Roman" w:cs="Times New Roman"/>
              </w:rPr>
              <w:t>Sno</w:t>
            </w:r>
            <w:proofErr w:type="spellEnd"/>
            <w:r w:rsidRPr="000030C1">
              <w:rPr>
                <w:rFonts w:ascii="Times New Roman" w:hAnsi="Times New Roman" w:cs="Times New Roman"/>
              </w:rPr>
              <w:t>] (Optional)</w:t>
            </w:r>
          </w:p>
        </w:tc>
        <w:tc>
          <w:tcPr>
            <w:tcW w:w="5576" w:type="dxa"/>
          </w:tcPr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47FBC" w:rsidRPr="000030C1" w:rsidTr="006272F6">
        <w:tc>
          <w:tcPr>
            <w:tcW w:w="2786" w:type="dxa"/>
          </w:tcPr>
          <w:p w:rsidR="00047FBC" w:rsidRPr="000030C1" w:rsidRDefault="00047FBC" w:rsidP="00047FBC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="Times New Roman" w:cs="Times New Roman"/>
              </w:rPr>
              <w:t>Input [Dismantle Reason]</w:t>
            </w:r>
          </w:p>
        </w:tc>
        <w:tc>
          <w:tcPr>
            <w:tcW w:w="5576" w:type="dxa"/>
          </w:tcPr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47FBC" w:rsidRPr="000030C1" w:rsidTr="006272F6">
        <w:tc>
          <w:tcPr>
            <w:tcW w:w="2786" w:type="dxa"/>
          </w:tcPr>
          <w:p w:rsidR="00047FBC" w:rsidRPr="000030C1" w:rsidRDefault="00047FBC" w:rsidP="00047FBC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="Times New Roman" w:cs="Times New Roman"/>
              </w:rPr>
              <w:t>Click [Dismantle] Button</w:t>
            </w:r>
          </w:p>
        </w:tc>
        <w:tc>
          <w:tcPr>
            <w:tcW w:w="5576" w:type="dxa"/>
          </w:tcPr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47FBC" w:rsidRPr="000030C1" w:rsidTr="006272F6">
        <w:tc>
          <w:tcPr>
            <w:tcW w:w="2786" w:type="dxa"/>
          </w:tcPr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047FBC" w:rsidRPr="000030C1" w:rsidRDefault="00047FBC" w:rsidP="00047FBC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="Times New Roman" w:cs="Times New Roman"/>
              </w:rPr>
              <w:t>Check Input Pass</w:t>
            </w:r>
          </w:p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Theme="minorEastAsia" w:cs="Times New Roman"/>
              </w:rPr>
              <w:t>异常情况：</w:t>
            </w:r>
          </w:p>
          <w:p w:rsidR="00047FBC" w:rsidRPr="000030C1" w:rsidRDefault="00047FBC" w:rsidP="00047FBC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Theme="minorEastAsia" w:cs="Times New Roman"/>
              </w:rPr>
              <w:t>如果没有输入</w:t>
            </w:r>
            <w:r w:rsidRPr="000030C1">
              <w:rPr>
                <w:rFonts w:ascii="Times New Roman" w:hAnsi="Times New Roman" w:cs="Times New Roman"/>
              </w:rPr>
              <w:t xml:space="preserve">[Start MB </w:t>
            </w:r>
            <w:proofErr w:type="spellStart"/>
            <w:r w:rsidRPr="000030C1">
              <w:rPr>
                <w:rFonts w:ascii="Times New Roman" w:hAnsi="Times New Roman" w:cs="Times New Roman"/>
              </w:rPr>
              <w:t>Sno</w:t>
            </w:r>
            <w:proofErr w:type="spellEnd"/>
            <w:r w:rsidRPr="000030C1">
              <w:rPr>
                <w:rFonts w:ascii="Times New Roman" w:hAnsi="Times New Roman" w:cs="Times New Roman"/>
              </w:rPr>
              <w:t>]</w:t>
            </w:r>
            <w:r w:rsidRPr="000030C1">
              <w:rPr>
                <w:rFonts w:ascii="Times New Roman" w:hAnsiTheme="minorEastAsia" w:cs="Times New Roman"/>
              </w:rPr>
              <w:t>，则报告错误：</w:t>
            </w:r>
            <w:r w:rsidRPr="000030C1">
              <w:rPr>
                <w:rFonts w:ascii="Times New Roman" w:hAnsi="Times New Roman" w:cs="Times New Roman"/>
              </w:rPr>
              <w:t>“</w:t>
            </w:r>
            <w:r w:rsidRPr="000030C1">
              <w:rPr>
                <w:rFonts w:ascii="Times New Roman" w:hAnsiTheme="minorEastAsia" w:cs="Times New Roman"/>
              </w:rPr>
              <w:t>请输入</w:t>
            </w:r>
            <w:r w:rsidRPr="000030C1">
              <w:rPr>
                <w:rFonts w:ascii="Times New Roman" w:hAnsi="Times New Roman" w:cs="Times New Roman"/>
              </w:rPr>
              <w:t>Start MB/SB/VB NO !!”</w:t>
            </w:r>
          </w:p>
          <w:p w:rsidR="00047FBC" w:rsidRPr="000030C1" w:rsidRDefault="00047FBC" w:rsidP="00047FBC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Theme="minorEastAsia" w:cs="Times New Roman"/>
              </w:rPr>
              <w:t>如果没有输入</w:t>
            </w:r>
            <w:r w:rsidRPr="000030C1">
              <w:rPr>
                <w:rFonts w:ascii="Times New Roman" w:hAnsi="Times New Roman" w:cs="Times New Roman"/>
              </w:rPr>
              <w:t>[Dismantle Reason]</w:t>
            </w:r>
            <w:r w:rsidRPr="000030C1">
              <w:rPr>
                <w:rFonts w:ascii="Times New Roman" w:hAnsiTheme="minorEastAsia" w:cs="Times New Roman"/>
              </w:rPr>
              <w:t>，则报告错误：</w:t>
            </w:r>
            <w:r w:rsidRPr="000030C1">
              <w:rPr>
                <w:rFonts w:ascii="Times New Roman" w:hAnsi="Times New Roman" w:cs="Times New Roman"/>
              </w:rPr>
              <w:t>“</w:t>
            </w:r>
            <w:r w:rsidRPr="000030C1">
              <w:rPr>
                <w:rFonts w:ascii="Times New Roman" w:hAnsiTheme="minorEastAsia" w:cs="Times New Roman"/>
              </w:rPr>
              <w:t>必须输入</w:t>
            </w:r>
            <w:r w:rsidRPr="000030C1">
              <w:rPr>
                <w:rFonts w:ascii="Times New Roman" w:hAnsi="Times New Roman" w:cs="Times New Roman"/>
              </w:rPr>
              <w:t>Dismantle Reason”</w:t>
            </w:r>
          </w:p>
          <w:p w:rsidR="00047FBC" w:rsidRPr="000030C1" w:rsidRDefault="00047FBC" w:rsidP="00047FBC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Theme="minorEastAsia" w:cs="Times New Roman"/>
              </w:rPr>
              <w:lastRenderedPageBreak/>
              <w:t>如果用户输入的</w:t>
            </w:r>
            <w:r w:rsidRPr="000030C1">
              <w:rPr>
                <w:rFonts w:ascii="Times New Roman" w:hAnsi="Times New Roman" w:cs="Times New Roman"/>
              </w:rPr>
              <w:t xml:space="preserve">[End MB </w:t>
            </w:r>
            <w:proofErr w:type="spellStart"/>
            <w:r w:rsidRPr="000030C1">
              <w:rPr>
                <w:rFonts w:ascii="Times New Roman" w:hAnsi="Times New Roman" w:cs="Times New Roman"/>
              </w:rPr>
              <w:t>Sno</w:t>
            </w:r>
            <w:proofErr w:type="spellEnd"/>
            <w:r w:rsidRPr="000030C1">
              <w:rPr>
                <w:rFonts w:ascii="Times New Roman" w:hAnsi="Times New Roman" w:cs="Times New Roman"/>
              </w:rPr>
              <w:t xml:space="preserve">] &lt; [Start MB </w:t>
            </w:r>
            <w:proofErr w:type="spellStart"/>
            <w:r w:rsidRPr="000030C1">
              <w:rPr>
                <w:rFonts w:ascii="Times New Roman" w:hAnsi="Times New Roman" w:cs="Times New Roman"/>
              </w:rPr>
              <w:t>Sno</w:t>
            </w:r>
            <w:proofErr w:type="spellEnd"/>
            <w:r w:rsidRPr="000030C1">
              <w:rPr>
                <w:rFonts w:ascii="Times New Roman" w:hAnsi="Times New Roman" w:cs="Times New Roman"/>
              </w:rPr>
              <w:t>]</w:t>
            </w:r>
            <w:r w:rsidRPr="000030C1">
              <w:rPr>
                <w:rFonts w:ascii="Times New Roman" w:hAnsiTheme="minorEastAsia" w:cs="Times New Roman"/>
              </w:rPr>
              <w:t>，则报告错误：</w:t>
            </w:r>
            <w:r w:rsidRPr="000030C1">
              <w:rPr>
                <w:rFonts w:ascii="Times New Roman" w:hAnsi="Times New Roman" w:cs="Times New Roman"/>
              </w:rPr>
              <w:t xml:space="preserve">“End MB </w:t>
            </w:r>
            <w:proofErr w:type="spellStart"/>
            <w:r w:rsidRPr="000030C1">
              <w:rPr>
                <w:rFonts w:ascii="Times New Roman" w:hAnsi="Times New Roman" w:cs="Times New Roman"/>
              </w:rPr>
              <w:t>Sno</w:t>
            </w:r>
            <w:proofErr w:type="spellEnd"/>
            <w:r w:rsidRPr="000030C1">
              <w:rPr>
                <w:rFonts w:ascii="Times New Roman" w:hAnsi="Times New Roman" w:cs="Times New Roman"/>
              </w:rPr>
              <w:t xml:space="preserve"> </w:t>
            </w:r>
            <w:r w:rsidRPr="000030C1">
              <w:rPr>
                <w:rFonts w:ascii="Times New Roman" w:hAnsiTheme="minorEastAsia" w:cs="Times New Roman"/>
              </w:rPr>
              <w:t>必须大于</w:t>
            </w:r>
            <w:r w:rsidRPr="000030C1">
              <w:rPr>
                <w:rFonts w:ascii="Times New Roman" w:hAnsi="Times New Roman" w:cs="Times New Roman"/>
              </w:rPr>
              <w:t xml:space="preserve"> Start MB </w:t>
            </w:r>
            <w:proofErr w:type="spellStart"/>
            <w:r w:rsidRPr="000030C1">
              <w:rPr>
                <w:rFonts w:ascii="Times New Roman" w:hAnsi="Times New Roman" w:cs="Times New Roman"/>
              </w:rPr>
              <w:t>Sno</w:t>
            </w:r>
            <w:proofErr w:type="spellEnd"/>
            <w:r w:rsidRPr="000030C1">
              <w:rPr>
                <w:rFonts w:ascii="Times New Roman" w:hAnsi="Times New Roman" w:cs="Times New Roman"/>
              </w:rPr>
              <w:t>”</w:t>
            </w:r>
          </w:p>
          <w:p w:rsidR="00047FBC" w:rsidRPr="000030C1" w:rsidRDefault="00047FBC" w:rsidP="00047FBC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Theme="minorEastAsia" w:cs="Times New Roman"/>
              </w:rPr>
              <w:t>如果用户输入的</w:t>
            </w:r>
            <w:r w:rsidRPr="000030C1">
              <w:rPr>
                <w:rFonts w:ascii="Times New Roman" w:hAnsi="Times New Roman" w:cs="Times New Roman"/>
              </w:rPr>
              <w:t xml:space="preserve">[End MB </w:t>
            </w:r>
            <w:proofErr w:type="spellStart"/>
            <w:r w:rsidRPr="000030C1">
              <w:rPr>
                <w:rFonts w:ascii="Times New Roman" w:hAnsi="Times New Roman" w:cs="Times New Roman"/>
              </w:rPr>
              <w:t>Sno</w:t>
            </w:r>
            <w:proofErr w:type="spellEnd"/>
            <w:r w:rsidRPr="000030C1">
              <w:rPr>
                <w:rFonts w:ascii="Times New Roman" w:hAnsi="Times New Roman" w:cs="Times New Roman"/>
              </w:rPr>
              <w:t>]</w:t>
            </w:r>
            <w:r w:rsidRPr="000030C1">
              <w:rPr>
                <w:rFonts w:ascii="Times New Roman" w:hAnsiTheme="minorEastAsia" w:cs="Times New Roman"/>
              </w:rPr>
              <w:t>的</w:t>
            </w:r>
            <w:r w:rsidRPr="000030C1">
              <w:rPr>
                <w:rFonts w:ascii="Times New Roman" w:hAnsi="Times New Roman" w:cs="Times New Roman"/>
              </w:rPr>
              <w:t>Mo</w:t>
            </w:r>
            <w:r w:rsidRPr="000030C1">
              <w:rPr>
                <w:rFonts w:ascii="Times New Roman" w:hAnsiTheme="minorEastAsia" w:cs="Times New Roman"/>
              </w:rPr>
              <w:t>与</w:t>
            </w:r>
            <w:r w:rsidRPr="000030C1">
              <w:rPr>
                <w:rFonts w:ascii="Times New Roman" w:hAnsi="Times New Roman" w:cs="Times New Roman"/>
              </w:rPr>
              <w:t xml:space="preserve">[Start MB </w:t>
            </w:r>
            <w:proofErr w:type="spellStart"/>
            <w:r w:rsidRPr="000030C1">
              <w:rPr>
                <w:rFonts w:ascii="Times New Roman" w:hAnsi="Times New Roman" w:cs="Times New Roman"/>
              </w:rPr>
              <w:t>Sno</w:t>
            </w:r>
            <w:proofErr w:type="spellEnd"/>
            <w:r w:rsidRPr="000030C1">
              <w:rPr>
                <w:rFonts w:ascii="Times New Roman" w:hAnsi="Times New Roman" w:cs="Times New Roman"/>
              </w:rPr>
              <w:t xml:space="preserve">] </w:t>
            </w:r>
            <w:r w:rsidRPr="000030C1">
              <w:rPr>
                <w:rFonts w:ascii="Times New Roman" w:hAnsiTheme="minorEastAsia" w:cs="Times New Roman"/>
              </w:rPr>
              <w:t>的</w:t>
            </w:r>
            <w:r w:rsidRPr="000030C1">
              <w:rPr>
                <w:rFonts w:ascii="Times New Roman" w:hAnsi="Times New Roman" w:cs="Times New Roman"/>
              </w:rPr>
              <w:t xml:space="preserve">Mo </w:t>
            </w:r>
            <w:r w:rsidRPr="000030C1">
              <w:rPr>
                <w:rFonts w:ascii="Times New Roman" w:hAnsiTheme="minorEastAsia" w:cs="Times New Roman"/>
              </w:rPr>
              <w:t>不同，则报告错误：</w:t>
            </w:r>
            <w:r w:rsidRPr="000030C1">
              <w:rPr>
                <w:rFonts w:ascii="Times New Roman" w:hAnsi="Times New Roman" w:cs="Times New Roman"/>
              </w:rPr>
              <w:t xml:space="preserve">“Start MB </w:t>
            </w:r>
            <w:proofErr w:type="spellStart"/>
            <w:r w:rsidRPr="000030C1">
              <w:rPr>
                <w:rFonts w:ascii="Times New Roman" w:hAnsi="Times New Roman" w:cs="Times New Roman"/>
              </w:rPr>
              <w:t>Sno</w:t>
            </w:r>
            <w:proofErr w:type="spellEnd"/>
            <w:r w:rsidRPr="000030C1">
              <w:rPr>
                <w:rFonts w:ascii="Times New Roman" w:hAnsi="Times New Roman" w:cs="Times New Roman"/>
              </w:rPr>
              <w:t xml:space="preserve"> </w:t>
            </w:r>
            <w:r w:rsidRPr="000030C1">
              <w:rPr>
                <w:rFonts w:ascii="Times New Roman" w:hAnsiTheme="minorEastAsia" w:cs="Times New Roman"/>
              </w:rPr>
              <w:t>与</w:t>
            </w:r>
            <w:r w:rsidRPr="000030C1">
              <w:rPr>
                <w:rFonts w:ascii="Times New Roman" w:hAnsi="Times New Roman" w:cs="Times New Roman"/>
              </w:rPr>
              <w:t xml:space="preserve"> End MB </w:t>
            </w:r>
            <w:proofErr w:type="spellStart"/>
            <w:r w:rsidRPr="000030C1">
              <w:rPr>
                <w:rFonts w:ascii="Times New Roman" w:hAnsi="Times New Roman" w:cs="Times New Roman"/>
              </w:rPr>
              <w:t>Sno</w:t>
            </w:r>
            <w:proofErr w:type="spellEnd"/>
            <w:r w:rsidRPr="000030C1">
              <w:rPr>
                <w:rFonts w:ascii="Times New Roman" w:hAnsi="Times New Roman" w:cs="Times New Roman"/>
              </w:rPr>
              <w:t xml:space="preserve"> </w:t>
            </w:r>
            <w:r w:rsidRPr="000030C1">
              <w:rPr>
                <w:rFonts w:ascii="Times New Roman" w:hAnsiTheme="minorEastAsia" w:cs="Times New Roman"/>
              </w:rPr>
              <w:t>的</w:t>
            </w:r>
            <w:r w:rsidRPr="000030C1">
              <w:rPr>
                <w:rFonts w:ascii="Times New Roman" w:hAnsi="Times New Roman" w:cs="Times New Roman"/>
              </w:rPr>
              <w:t xml:space="preserve">Mo </w:t>
            </w:r>
            <w:r w:rsidRPr="000030C1">
              <w:rPr>
                <w:rFonts w:ascii="Times New Roman" w:hAnsiTheme="minorEastAsia" w:cs="Times New Roman"/>
              </w:rPr>
              <w:t>不同！</w:t>
            </w:r>
            <w:r w:rsidRPr="000030C1">
              <w:rPr>
                <w:rFonts w:ascii="Times New Roman" w:hAnsi="Times New Roman" w:cs="Times New Roman"/>
              </w:rPr>
              <w:t>”</w:t>
            </w:r>
          </w:p>
        </w:tc>
      </w:tr>
      <w:tr w:rsidR="00047FBC" w:rsidRPr="000030C1" w:rsidTr="006272F6">
        <w:tc>
          <w:tcPr>
            <w:tcW w:w="2786" w:type="dxa"/>
          </w:tcPr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047FBC" w:rsidRPr="000030C1" w:rsidRDefault="00047FBC" w:rsidP="00047FBC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="Times New Roman" w:cs="Times New Roman"/>
              </w:rPr>
              <w:t>Save</w:t>
            </w:r>
          </w:p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Theme="minorEastAsia" w:cs="Times New Roman"/>
              </w:rPr>
              <w:t>异常情况：</w:t>
            </w:r>
          </w:p>
          <w:p w:rsidR="00047FBC" w:rsidRPr="000030C1" w:rsidRDefault="00047FBC" w:rsidP="00047FBC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Theme="minorEastAsia" w:cs="Times New Roman"/>
              </w:rPr>
              <w:t>如果在用户输入的</w:t>
            </w:r>
            <w:r w:rsidRPr="000030C1">
              <w:rPr>
                <w:rFonts w:ascii="Times New Roman" w:hAnsi="Times New Roman" w:cs="Times New Roman"/>
              </w:rPr>
              <w:t xml:space="preserve">[Start MB </w:t>
            </w:r>
            <w:proofErr w:type="spellStart"/>
            <w:r w:rsidRPr="000030C1">
              <w:rPr>
                <w:rFonts w:ascii="Times New Roman" w:hAnsi="Times New Roman" w:cs="Times New Roman"/>
              </w:rPr>
              <w:t>Sno</w:t>
            </w:r>
            <w:proofErr w:type="spellEnd"/>
            <w:r w:rsidRPr="000030C1">
              <w:rPr>
                <w:rFonts w:ascii="Times New Roman" w:hAnsi="Times New Roman" w:cs="Times New Roman"/>
              </w:rPr>
              <w:t>]</w:t>
            </w:r>
            <w:r w:rsidRPr="000030C1">
              <w:rPr>
                <w:rFonts w:ascii="Times New Roman" w:hAnsiTheme="minorEastAsia" w:cs="Times New Roman"/>
              </w:rPr>
              <w:t>，</w:t>
            </w:r>
            <w:r w:rsidRPr="000030C1">
              <w:rPr>
                <w:rFonts w:ascii="Times New Roman" w:hAnsi="Times New Roman" w:cs="Times New Roman"/>
              </w:rPr>
              <w:t xml:space="preserve">[End MB </w:t>
            </w:r>
            <w:proofErr w:type="spellStart"/>
            <w:r w:rsidRPr="000030C1">
              <w:rPr>
                <w:rFonts w:ascii="Times New Roman" w:hAnsi="Times New Roman" w:cs="Times New Roman"/>
              </w:rPr>
              <w:t>Sno</w:t>
            </w:r>
            <w:proofErr w:type="spellEnd"/>
            <w:r w:rsidRPr="000030C1">
              <w:rPr>
                <w:rFonts w:ascii="Times New Roman" w:hAnsi="Times New Roman" w:cs="Times New Roman"/>
              </w:rPr>
              <w:t xml:space="preserve">] </w:t>
            </w:r>
            <w:r w:rsidRPr="000030C1">
              <w:rPr>
                <w:rFonts w:ascii="Times New Roman" w:hAnsiTheme="minorEastAsia" w:cs="Times New Roman"/>
              </w:rPr>
              <w:t>范围内在</w:t>
            </w:r>
            <w:r w:rsidRPr="000030C1">
              <w:rPr>
                <w:rFonts w:ascii="Times New Roman" w:hAnsi="Times New Roman" w:cs="Times New Roman"/>
              </w:rPr>
              <w:t xml:space="preserve">[PCB] </w:t>
            </w:r>
            <w:r w:rsidRPr="000030C1">
              <w:rPr>
                <w:rFonts w:ascii="Times New Roman" w:hAnsiTheme="minorEastAsia" w:cs="Times New Roman"/>
              </w:rPr>
              <w:t>表中没有记录存在，则报告错误：</w:t>
            </w:r>
            <w:r w:rsidRPr="000030C1">
              <w:rPr>
                <w:rFonts w:ascii="Times New Roman" w:hAnsi="Times New Roman" w:cs="Times New Roman"/>
              </w:rPr>
              <w:t>“</w:t>
            </w:r>
            <w:r w:rsidRPr="000030C1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MB Sno is not exist !!</w:t>
            </w:r>
            <w:r w:rsidRPr="000030C1">
              <w:rPr>
                <w:rFonts w:ascii="Times New Roman" w:hAnsi="Times New Roman" w:cs="Times New Roman"/>
              </w:rPr>
              <w:t xml:space="preserve">”/“MB </w:t>
            </w:r>
            <w:proofErr w:type="spellStart"/>
            <w:r w:rsidRPr="000030C1">
              <w:rPr>
                <w:rFonts w:ascii="Times New Roman" w:hAnsi="Times New Roman" w:cs="Times New Roman"/>
              </w:rPr>
              <w:t>Sno</w:t>
            </w:r>
            <w:proofErr w:type="spellEnd"/>
            <w:r w:rsidRPr="000030C1">
              <w:rPr>
                <w:rFonts w:ascii="Times New Roman" w:hAnsi="Times New Roman" w:cs="Times New Roman"/>
              </w:rPr>
              <w:t xml:space="preserve"> </w:t>
            </w:r>
            <w:r w:rsidRPr="000030C1">
              <w:rPr>
                <w:rFonts w:ascii="Times New Roman" w:hAnsiTheme="minorEastAsia" w:cs="Times New Roman"/>
              </w:rPr>
              <w:t>不存在！</w:t>
            </w:r>
            <w:r w:rsidRPr="000030C1">
              <w:rPr>
                <w:rFonts w:ascii="Times New Roman" w:hAnsi="Times New Roman" w:cs="Times New Roman"/>
              </w:rPr>
              <w:t>”</w:t>
            </w:r>
            <w:r w:rsidRPr="000030C1">
              <w:rPr>
                <w:rFonts w:ascii="Times New Roman" w:hAnsiTheme="minorEastAsia" w:cs="Times New Roman"/>
              </w:rPr>
              <w:t>；</w:t>
            </w:r>
            <w:r w:rsidRPr="000030C1">
              <w:rPr>
                <w:rFonts w:ascii="Times New Roman" w:hAnsi="Times New Roman" w:cs="Times New Roman"/>
              </w:rPr>
              <w:t xml:space="preserve"> </w:t>
            </w:r>
          </w:p>
          <w:p w:rsidR="00047FBC" w:rsidRPr="000030C1" w:rsidRDefault="00047FBC" w:rsidP="00047FBC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Theme="minorEastAsia" w:cs="Times New Roman"/>
              </w:rPr>
              <w:t>如果指定的</w:t>
            </w:r>
            <w:r w:rsidRPr="000030C1">
              <w:rPr>
                <w:rFonts w:ascii="Times New Roman" w:hAnsi="Times New Roman" w:cs="Times New Roman"/>
              </w:rPr>
              <w:t xml:space="preserve">MB </w:t>
            </w:r>
            <w:proofErr w:type="spellStart"/>
            <w:r w:rsidRPr="000030C1">
              <w:rPr>
                <w:rFonts w:ascii="Times New Roman" w:hAnsi="Times New Roman" w:cs="Times New Roman"/>
              </w:rPr>
              <w:t>Sno</w:t>
            </w:r>
            <w:proofErr w:type="spellEnd"/>
            <w:r w:rsidRPr="000030C1">
              <w:rPr>
                <w:rFonts w:ascii="Times New Roman" w:hAnsi="Times New Roman" w:cs="Times New Roman"/>
              </w:rPr>
              <w:t xml:space="preserve"> </w:t>
            </w:r>
            <w:r w:rsidRPr="000030C1">
              <w:rPr>
                <w:rFonts w:ascii="Times New Roman" w:hAnsiTheme="minorEastAsia" w:cs="Times New Roman"/>
              </w:rPr>
              <w:t>已经投入生产，则报告错误</w:t>
            </w:r>
            <w:r w:rsidRPr="000030C1">
              <w:rPr>
                <w:rFonts w:ascii="Times New Roman" w:hAnsi="Times New Roman" w:cs="Times New Roman"/>
              </w:rPr>
              <w:t xml:space="preserve">“MB </w:t>
            </w:r>
            <w:proofErr w:type="spellStart"/>
            <w:r w:rsidRPr="000030C1">
              <w:rPr>
                <w:rFonts w:ascii="Times New Roman" w:hAnsi="Times New Roman" w:cs="Times New Roman"/>
              </w:rPr>
              <w:t>Sno</w:t>
            </w:r>
            <w:proofErr w:type="spellEnd"/>
            <w:r w:rsidRPr="000030C1">
              <w:rPr>
                <w:rFonts w:ascii="Times New Roman" w:hAnsi="Times New Roman" w:cs="Times New Roman"/>
              </w:rPr>
              <w:t>: @</w:t>
            </w:r>
            <w:proofErr w:type="spellStart"/>
            <w:r w:rsidRPr="000030C1">
              <w:rPr>
                <w:rFonts w:ascii="Times New Roman" w:hAnsi="Times New Roman" w:cs="Times New Roman"/>
              </w:rPr>
              <w:t>mbsno</w:t>
            </w:r>
            <w:proofErr w:type="spellEnd"/>
            <w:r w:rsidRPr="000030C1">
              <w:rPr>
                <w:rFonts w:ascii="Times New Roman" w:hAnsi="Times New Roman" w:cs="Times New Roman"/>
              </w:rPr>
              <w:t xml:space="preserve"> </w:t>
            </w:r>
            <w:r w:rsidRPr="000030C1">
              <w:rPr>
                <w:rFonts w:ascii="Times New Roman" w:hAnsiTheme="minorEastAsia" w:cs="Times New Roman"/>
              </w:rPr>
              <w:t>已经投入生产，不能进行</w:t>
            </w:r>
            <w:r w:rsidRPr="000030C1">
              <w:rPr>
                <w:rFonts w:ascii="Times New Roman" w:hAnsi="Times New Roman" w:cs="Times New Roman"/>
              </w:rPr>
              <w:t>Dismantle!!”</w:t>
            </w:r>
          </w:p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47FBC" w:rsidRPr="000030C1" w:rsidTr="006272F6">
        <w:tc>
          <w:tcPr>
            <w:tcW w:w="2786" w:type="dxa"/>
          </w:tcPr>
          <w:p w:rsidR="00047FBC" w:rsidRPr="000030C1" w:rsidRDefault="00047FBC" w:rsidP="00047FBC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="Times New Roman" w:cs="Times New Roman"/>
              </w:rPr>
              <w:t>Display Success Message</w:t>
            </w:r>
          </w:p>
        </w:tc>
        <w:tc>
          <w:tcPr>
            <w:tcW w:w="5576" w:type="dxa"/>
          </w:tcPr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FB5488" w:rsidRDefault="00FB5488" w:rsidP="00FB5488">
      <w:pPr>
        <w:ind w:firstLineChars="200" w:firstLine="420"/>
        <w:rPr>
          <w:rFonts w:ascii="Courier New" w:eastAsia="SimSun" w:hAnsi="Courier New"/>
        </w:rPr>
      </w:pPr>
    </w:p>
    <w:p w:rsidR="00FB5488" w:rsidRPr="00A722CC" w:rsidRDefault="00FB5488" w:rsidP="00FB548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447" w:name="_Toc355013037"/>
      <w:r w:rsidRPr="00A722CC">
        <w:rPr>
          <w:rFonts w:ascii="Times New Roman" w:eastAsia="SimHei" w:hint="eastAsia"/>
          <w:sz w:val="28"/>
        </w:rPr>
        <w:t>业务规则</w:t>
      </w:r>
      <w:bookmarkEnd w:id="447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195"/>
        <w:gridCol w:w="5327"/>
      </w:tblGrid>
      <w:tr w:rsidR="00FB5488" w:rsidRPr="000030C1" w:rsidTr="006272F6">
        <w:tc>
          <w:tcPr>
            <w:tcW w:w="3195" w:type="dxa"/>
            <w:shd w:val="clear" w:color="auto" w:fill="D6E3BC" w:themeFill="accent3" w:themeFillTint="66"/>
          </w:tcPr>
          <w:p w:rsidR="00FB5488" w:rsidRPr="000030C1" w:rsidRDefault="00FB5488" w:rsidP="006272F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0030C1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B5488" w:rsidRPr="000030C1" w:rsidRDefault="00FB5488" w:rsidP="006272F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0030C1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047FBC" w:rsidRPr="000030C1" w:rsidTr="006272F6">
        <w:tc>
          <w:tcPr>
            <w:tcW w:w="3195" w:type="dxa"/>
          </w:tcPr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="Times New Roman" w:cs="Times New Roman"/>
              </w:rPr>
              <w:t>6. Save</w:t>
            </w:r>
          </w:p>
        </w:tc>
        <w:tc>
          <w:tcPr>
            <w:tcW w:w="5327" w:type="dxa"/>
          </w:tcPr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Theme="minorEastAsia" w:cs="Times New Roman"/>
              </w:rPr>
              <w:t>针对</w:t>
            </w:r>
            <w:r w:rsidRPr="000030C1">
              <w:rPr>
                <w:rFonts w:ascii="Times New Roman" w:hAnsi="Times New Roman" w:cs="Times New Roman"/>
              </w:rPr>
              <w:t xml:space="preserve">[Start MB </w:t>
            </w:r>
            <w:proofErr w:type="spellStart"/>
            <w:r w:rsidRPr="000030C1">
              <w:rPr>
                <w:rFonts w:ascii="Times New Roman" w:hAnsi="Times New Roman" w:cs="Times New Roman"/>
              </w:rPr>
              <w:t>Sno</w:t>
            </w:r>
            <w:proofErr w:type="spellEnd"/>
            <w:r w:rsidRPr="000030C1">
              <w:rPr>
                <w:rFonts w:ascii="Times New Roman" w:hAnsi="Times New Roman" w:cs="Times New Roman"/>
              </w:rPr>
              <w:t>]</w:t>
            </w:r>
            <w:r w:rsidRPr="000030C1">
              <w:rPr>
                <w:rFonts w:ascii="Times New Roman" w:hAnsiTheme="minorEastAsia" w:cs="Times New Roman"/>
              </w:rPr>
              <w:t>，</w:t>
            </w:r>
            <w:r w:rsidRPr="000030C1">
              <w:rPr>
                <w:rFonts w:ascii="Times New Roman" w:hAnsi="Times New Roman" w:cs="Times New Roman"/>
              </w:rPr>
              <w:t xml:space="preserve">[End MB </w:t>
            </w:r>
            <w:proofErr w:type="spellStart"/>
            <w:r w:rsidRPr="000030C1">
              <w:rPr>
                <w:rFonts w:ascii="Times New Roman" w:hAnsi="Times New Roman" w:cs="Times New Roman"/>
              </w:rPr>
              <w:t>Sno</w:t>
            </w:r>
            <w:proofErr w:type="spellEnd"/>
            <w:r w:rsidRPr="000030C1">
              <w:rPr>
                <w:rFonts w:ascii="Times New Roman" w:hAnsi="Times New Roman" w:cs="Times New Roman"/>
              </w:rPr>
              <w:t xml:space="preserve">] </w:t>
            </w:r>
            <w:r w:rsidRPr="000030C1">
              <w:rPr>
                <w:rFonts w:ascii="Times New Roman" w:hAnsiTheme="minorEastAsia" w:cs="Times New Roman"/>
              </w:rPr>
              <w:t>范围内的每一个</w:t>
            </w:r>
            <w:r w:rsidRPr="000030C1">
              <w:rPr>
                <w:rFonts w:ascii="Times New Roman" w:hAnsi="Times New Roman" w:cs="Times New Roman"/>
              </w:rPr>
              <w:t xml:space="preserve">MB </w:t>
            </w:r>
            <w:proofErr w:type="spellStart"/>
            <w:r w:rsidRPr="000030C1">
              <w:rPr>
                <w:rFonts w:ascii="Times New Roman" w:hAnsi="Times New Roman" w:cs="Times New Roman"/>
              </w:rPr>
              <w:t>Sno</w:t>
            </w:r>
            <w:proofErr w:type="spellEnd"/>
            <w:r w:rsidRPr="000030C1">
              <w:rPr>
                <w:rFonts w:ascii="Times New Roman" w:hAnsiTheme="minorEastAsia" w:cs="Times New Roman"/>
              </w:rPr>
              <w:t>，都要进行如下操作：</w:t>
            </w:r>
          </w:p>
          <w:p w:rsidR="00047FBC" w:rsidRPr="000030C1" w:rsidRDefault="00047FBC" w:rsidP="00047FBC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="Times New Roman" w:cs="Times New Roman"/>
              </w:rPr>
              <w:t>Update SMTMO</w:t>
            </w:r>
          </w:p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030C1">
              <w:rPr>
                <w:rFonts w:ascii="Times New Roman" w:hAnsi="Times New Roman" w:cs="Times New Roman"/>
              </w:rPr>
              <w:t>PrintQty</w:t>
            </w:r>
            <w:proofErr w:type="spellEnd"/>
            <w:r w:rsidRPr="000030C1">
              <w:rPr>
                <w:rFonts w:ascii="Times New Roman" w:hAnsi="Times New Roman" w:cs="Times New Roman"/>
              </w:rPr>
              <w:t xml:space="preserve"> - 1</w:t>
            </w:r>
          </w:p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</w:p>
          <w:p w:rsidR="00047FBC" w:rsidRPr="000030C1" w:rsidRDefault="00047FBC" w:rsidP="00047FBC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="Times New Roman" w:cs="Times New Roman"/>
              </w:rPr>
              <w:t xml:space="preserve">Insert </w:t>
            </w:r>
            <w:proofErr w:type="spellStart"/>
            <w:r w:rsidRPr="000030C1">
              <w:rPr>
                <w:rFonts w:ascii="Times New Roman" w:hAnsi="Times New Roman" w:cs="Times New Roman"/>
              </w:rPr>
              <w:t>MoDismantleLog</w:t>
            </w:r>
            <w:proofErr w:type="spellEnd"/>
          </w:p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Theme="minorEastAsia" w:cs="Times New Roman"/>
              </w:rPr>
              <w:t>参考方法：</w:t>
            </w:r>
          </w:p>
          <w:p w:rsidR="00047FBC" w:rsidRPr="000030C1" w:rsidRDefault="00047FBC" w:rsidP="006272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0030C1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0030C1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MoDismantleLog </w:t>
            </w:r>
            <w:r w:rsidRPr="000030C1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0030C1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PCBNo</w:t>
            </w:r>
            <w:r w:rsidRPr="000030C1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030C1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'SMTMo'</w:t>
            </w:r>
            <w:r w:rsidRPr="000030C1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030C1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SMTMO</w:t>
            </w:r>
            <w:r w:rsidRPr="000030C1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030C1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@reason</w:t>
            </w:r>
            <w:r w:rsidRPr="000030C1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030C1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@Editor</w:t>
            </w:r>
            <w:r w:rsidRPr="000030C1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030C1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0030C1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()</w:t>
            </w:r>
            <w:r w:rsidRPr="000030C1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0030C1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0030C1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 </w:t>
            </w:r>
            <w:r w:rsidRPr="000030C1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0030C1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0030C1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0030C1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0030C1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0030C1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PCBNo </w:t>
            </w:r>
            <w:r w:rsidRPr="000030C1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0030C1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@mbsno</w:t>
            </w:r>
          </w:p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</w:p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</w:p>
          <w:p w:rsidR="00047FBC" w:rsidRPr="000030C1" w:rsidRDefault="00047FBC" w:rsidP="00047FBC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="Times New Roman" w:cs="Times New Roman"/>
              </w:rPr>
              <w:t xml:space="preserve">Delete PCB/Update </w:t>
            </w:r>
            <w:proofErr w:type="spellStart"/>
            <w:r w:rsidRPr="000030C1">
              <w:rPr>
                <w:rFonts w:ascii="Times New Roman" w:hAnsi="Times New Roman" w:cs="Times New Roman"/>
              </w:rPr>
              <w:t>PCBStatus</w:t>
            </w:r>
            <w:proofErr w:type="spellEnd"/>
            <w:r w:rsidRPr="000030C1">
              <w:rPr>
                <w:rFonts w:ascii="Times New Roman" w:hAnsi="Times New Roman" w:cs="Times New Roman"/>
              </w:rPr>
              <w:t xml:space="preserve">/Insert </w:t>
            </w:r>
            <w:proofErr w:type="spellStart"/>
            <w:r w:rsidRPr="000030C1">
              <w:rPr>
                <w:rFonts w:ascii="Times New Roman" w:hAnsi="Times New Roman" w:cs="Times New Roman"/>
              </w:rPr>
              <w:t>PCBLog</w:t>
            </w:r>
            <w:proofErr w:type="spellEnd"/>
          </w:p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Theme="minorEastAsia" w:cs="Times New Roman"/>
              </w:rPr>
              <w:t>由于投产的</w:t>
            </w:r>
            <w:r w:rsidRPr="000030C1">
              <w:rPr>
                <w:rFonts w:ascii="Times New Roman" w:hAnsi="Times New Roman" w:cs="Times New Roman"/>
              </w:rPr>
              <w:t xml:space="preserve">MB </w:t>
            </w:r>
            <w:r w:rsidRPr="000030C1">
              <w:rPr>
                <w:rFonts w:ascii="Times New Roman" w:hAnsiTheme="minorEastAsia" w:cs="Times New Roman"/>
              </w:rPr>
              <w:t>不允许进行</w:t>
            </w:r>
            <w:r w:rsidRPr="000030C1">
              <w:rPr>
                <w:rFonts w:ascii="Times New Roman" w:hAnsi="Times New Roman" w:cs="Times New Roman"/>
              </w:rPr>
              <w:t>Dismantle</w:t>
            </w:r>
            <w:r w:rsidRPr="000030C1">
              <w:rPr>
                <w:rFonts w:ascii="Times New Roman" w:hAnsiTheme="minorEastAsia" w:cs="Times New Roman"/>
              </w:rPr>
              <w:t>，因此，没有必要清理</w:t>
            </w:r>
            <w:proofErr w:type="spellStart"/>
            <w:r w:rsidRPr="000030C1">
              <w:rPr>
                <w:rFonts w:ascii="Times New Roman" w:hAnsi="Times New Roman" w:cs="Times New Roman"/>
              </w:rPr>
              <w:t>PCB_Parts</w:t>
            </w:r>
            <w:proofErr w:type="spellEnd"/>
          </w:p>
        </w:tc>
      </w:tr>
      <w:tr w:rsidR="00047FBC" w:rsidRPr="000030C1" w:rsidTr="006272F6">
        <w:tc>
          <w:tcPr>
            <w:tcW w:w="3195" w:type="dxa"/>
          </w:tcPr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="Times New Roman" w:cs="Times New Roman"/>
              </w:rPr>
              <w:t xml:space="preserve">6.1 </w:t>
            </w:r>
            <w:r w:rsidRPr="000030C1">
              <w:rPr>
                <w:rFonts w:ascii="Times New Roman" w:hAnsiTheme="minorEastAsia" w:cs="Times New Roman"/>
              </w:rPr>
              <w:t>如何判定</w:t>
            </w:r>
            <w:r w:rsidRPr="000030C1">
              <w:rPr>
                <w:rFonts w:ascii="Times New Roman" w:hAnsi="Times New Roman" w:cs="Times New Roman"/>
              </w:rPr>
              <w:t xml:space="preserve">MB </w:t>
            </w:r>
            <w:proofErr w:type="spellStart"/>
            <w:r w:rsidRPr="000030C1">
              <w:rPr>
                <w:rFonts w:ascii="Times New Roman" w:hAnsi="Times New Roman" w:cs="Times New Roman"/>
              </w:rPr>
              <w:t>Sno</w:t>
            </w:r>
            <w:proofErr w:type="spellEnd"/>
            <w:r w:rsidRPr="000030C1">
              <w:rPr>
                <w:rFonts w:ascii="Times New Roman" w:hAnsi="Times New Roman" w:cs="Times New Roman"/>
              </w:rPr>
              <w:t xml:space="preserve"> </w:t>
            </w:r>
            <w:r w:rsidRPr="000030C1">
              <w:rPr>
                <w:rFonts w:ascii="Times New Roman" w:hAnsiTheme="minorEastAsia" w:cs="Times New Roman"/>
              </w:rPr>
              <w:t>已经投入生产</w:t>
            </w:r>
          </w:p>
        </w:tc>
        <w:tc>
          <w:tcPr>
            <w:tcW w:w="5327" w:type="dxa"/>
          </w:tcPr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Theme="minorEastAsia" w:cs="Times New Roman"/>
              </w:rPr>
              <w:t>检查该</w:t>
            </w:r>
            <w:r w:rsidRPr="000030C1">
              <w:rPr>
                <w:rFonts w:ascii="Times New Roman" w:hAnsi="Times New Roman" w:cs="Times New Roman"/>
              </w:rPr>
              <w:t xml:space="preserve">MB </w:t>
            </w:r>
            <w:proofErr w:type="spellStart"/>
            <w:r w:rsidRPr="000030C1">
              <w:rPr>
                <w:rFonts w:ascii="Times New Roman" w:hAnsi="Times New Roman" w:cs="Times New Roman"/>
              </w:rPr>
              <w:t>Sno</w:t>
            </w:r>
            <w:proofErr w:type="spellEnd"/>
            <w:r w:rsidRPr="000030C1">
              <w:rPr>
                <w:rFonts w:ascii="Times New Roman" w:hAnsi="Times New Roman" w:cs="Times New Roman"/>
              </w:rPr>
              <w:t xml:space="preserve"> </w:t>
            </w:r>
            <w:r w:rsidRPr="000030C1">
              <w:rPr>
                <w:rFonts w:ascii="Times New Roman" w:hAnsiTheme="minorEastAsia" w:cs="Times New Roman"/>
              </w:rPr>
              <w:t>在</w:t>
            </w:r>
            <w:proofErr w:type="spellStart"/>
            <w:r w:rsidRPr="000030C1">
              <w:rPr>
                <w:rFonts w:ascii="Times New Roman" w:hAnsi="Times New Roman" w:cs="Times New Roman"/>
              </w:rPr>
              <w:t>PCBStatus</w:t>
            </w:r>
            <w:proofErr w:type="spellEnd"/>
            <w:r w:rsidRPr="000030C1">
              <w:rPr>
                <w:rFonts w:ascii="Times New Roman" w:hAnsi="Times New Roman" w:cs="Times New Roman"/>
              </w:rPr>
              <w:t xml:space="preserve"> </w:t>
            </w:r>
            <w:r w:rsidRPr="000030C1">
              <w:rPr>
                <w:rFonts w:ascii="Times New Roman" w:hAnsiTheme="minorEastAsia" w:cs="Times New Roman"/>
              </w:rPr>
              <w:t>中的记录是否是</w:t>
            </w:r>
            <w:r w:rsidRPr="000030C1">
              <w:rPr>
                <w:rFonts w:ascii="Times New Roman" w:hAnsi="Times New Roman" w:cs="Times New Roman"/>
              </w:rPr>
              <w:t xml:space="preserve">Pass Print MB Label by Mo </w:t>
            </w:r>
            <w:r w:rsidRPr="000030C1">
              <w:rPr>
                <w:rFonts w:ascii="Times New Roman" w:hAnsiTheme="minorEastAsia" w:cs="Times New Roman"/>
              </w:rPr>
              <w:t>站，如果不是则可以说明该</w:t>
            </w:r>
            <w:r w:rsidRPr="000030C1">
              <w:rPr>
                <w:rFonts w:ascii="Times New Roman" w:hAnsi="Times New Roman" w:cs="Times New Roman"/>
              </w:rPr>
              <w:t xml:space="preserve">MB </w:t>
            </w:r>
            <w:proofErr w:type="spellStart"/>
            <w:r w:rsidRPr="000030C1">
              <w:rPr>
                <w:rFonts w:ascii="Times New Roman" w:hAnsi="Times New Roman" w:cs="Times New Roman"/>
              </w:rPr>
              <w:t>Sno</w:t>
            </w:r>
            <w:proofErr w:type="spellEnd"/>
            <w:r w:rsidRPr="000030C1">
              <w:rPr>
                <w:rFonts w:ascii="Times New Roman" w:hAnsi="Times New Roman" w:cs="Times New Roman"/>
              </w:rPr>
              <w:t xml:space="preserve"> </w:t>
            </w:r>
            <w:r w:rsidRPr="000030C1">
              <w:rPr>
                <w:rFonts w:ascii="Times New Roman" w:hAnsiTheme="minorEastAsia" w:cs="Times New Roman"/>
              </w:rPr>
              <w:t>已经投入生产了</w:t>
            </w:r>
          </w:p>
        </w:tc>
      </w:tr>
      <w:tr w:rsidR="00047FBC" w:rsidRPr="000030C1" w:rsidTr="006272F6">
        <w:tc>
          <w:tcPr>
            <w:tcW w:w="3195" w:type="dxa"/>
          </w:tcPr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="Times New Roman" w:cs="Times New Roman"/>
              </w:rPr>
              <w:t>7. Content of Success Message</w:t>
            </w:r>
          </w:p>
        </w:tc>
        <w:tc>
          <w:tcPr>
            <w:tcW w:w="5327" w:type="dxa"/>
          </w:tcPr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</w:rPr>
            </w:pPr>
            <w:r w:rsidRPr="000030C1">
              <w:rPr>
                <w:rFonts w:ascii="Times New Roman" w:hAnsi="Times New Roman" w:cs="Times New Roman"/>
              </w:rPr>
              <w:t xml:space="preserve">“Dismantle </w:t>
            </w:r>
            <w:proofErr w:type="gramStart"/>
            <w:r w:rsidRPr="000030C1">
              <w:rPr>
                <w:rFonts w:ascii="Times New Roman" w:hAnsi="Times New Roman" w:cs="Times New Roman"/>
              </w:rPr>
              <w:t>Success !!</w:t>
            </w:r>
            <w:proofErr w:type="gramEnd"/>
            <w:r w:rsidRPr="000030C1">
              <w:rPr>
                <w:rFonts w:ascii="Times New Roman" w:hAnsi="Times New Roman" w:cs="Times New Roman"/>
              </w:rPr>
              <w:t>”</w:t>
            </w:r>
          </w:p>
        </w:tc>
      </w:tr>
      <w:tr w:rsidR="00047FBC" w:rsidRPr="000030C1" w:rsidTr="006272F6">
        <w:tc>
          <w:tcPr>
            <w:tcW w:w="3195" w:type="dxa"/>
          </w:tcPr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327" w:type="dxa"/>
          </w:tcPr>
          <w:p w:rsidR="00047FBC" w:rsidRPr="000030C1" w:rsidRDefault="00047FBC" w:rsidP="006272F6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DD055F" w:rsidRDefault="00DD055F" w:rsidP="00017B64">
      <w:pPr>
        <w:rPr>
          <w:rFonts w:ascii="Arial" w:eastAsia="SimSun" w:hAnsi="Arial"/>
        </w:rPr>
      </w:pPr>
    </w:p>
    <w:p w:rsidR="000C2E6B" w:rsidRPr="00A00E0F" w:rsidRDefault="000C2E6B" w:rsidP="000C2E6B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SimHei" w:hAnsi="Times New Roman"/>
          <w:sz w:val="28"/>
          <w:szCs w:val="28"/>
        </w:rPr>
      </w:pPr>
      <w:bookmarkStart w:id="448" w:name="_Toc248283800"/>
      <w:bookmarkStart w:id="449" w:name="_Toc309655654"/>
      <w:bookmarkStart w:id="450" w:name="_Toc355013038"/>
      <w:r w:rsidRPr="00A00E0F">
        <w:rPr>
          <w:rFonts w:ascii="Times New Roman" w:eastAsia="SimHei" w:hAnsi="Times New Roman"/>
          <w:sz w:val="28"/>
          <w:szCs w:val="28"/>
        </w:rPr>
        <w:t>UC</w:t>
      </w:r>
      <w:r>
        <w:rPr>
          <w:rFonts w:ascii="Times New Roman" w:eastAsiaTheme="minorEastAsia" w:hAnsi="Times New Roman" w:hint="eastAsia"/>
          <w:sz w:val="28"/>
          <w:szCs w:val="28"/>
        </w:rPr>
        <w:t>-</w:t>
      </w:r>
      <w:r>
        <w:rPr>
          <w:rFonts w:ascii="Times New Roman" w:eastAsia="SimHei" w:hAnsi="Times New Roman" w:hint="eastAsia"/>
          <w:sz w:val="28"/>
          <w:szCs w:val="28"/>
        </w:rPr>
        <w:t xml:space="preserve"> </w:t>
      </w:r>
      <w:r>
        <w:rPr>
          <w:rFonts w:ascii="Times New Roman" w:eastAsiaTheme="minorEastAsia" w:hAnsi="Times New Roman" w:hint="eastAsia"/>
          <w:sz w:val="28"/>
          <w:szCs w:val="28"/>
        </w:rPr>
        <w:t xml:space="preserve">MB Label </w:t>
      </w:r>
      <w:r>
        <w:rPr>
          <w:rFonts w:ascii="Times New Roman" w:eastAsia="SimHei" w:hAnsi="Times New Roman" w:hint="eastAsia"/>
          <w:sz w:val="28"/>
          <w:szCs w:val="28"/>
        </w:rPr>
        <w:t>Reprint</w:t>
      </w:r>
      <w:bookmarkEnd w:id="448"/>
      <w:bookmarkEnd w:id="449"/>
      <w:bookmarkEnd w:id="450"/>
    </w:p>
    <w:p w:rsidR="000C2E6B" w:rsidRPr="00A00E0F" w:rsidRDefault="000C2E6B" w:rsidP="000C2E6B">
      <w:pPr>
        <w:ind w:firstLineChars="200" w:firstLine="420"/>
        <w:jc w:val="left"/>
        <w:rPr>
          <w:rFonts w:ascii="Arial" w:eastAsia="SimSun" w:hAnsi="Arial"/>
        </w:rPr>
      </w:pPr>
    </w:p>
    <w:p w:rsidR="000C2E6B" w:rsidRPr="00E57F40" w:rsidRDefault="000C2E6B" w:rsidP="000C2E6B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451" w:name="_Toc309655655"/>
      <w:bookmarkStart w:id="452" w:name="_Toc355013039"/>
      <w:r w:rsidRPr="00E57F40">
        <w:rPr>
          <w:rFonts w:ascii="Times New Roman" w:eastAsia="SimHei" w:hint="eastAsia"/>
          <w:sz w:val="28"/>
        </w:rPr>
        <w:lastRenderedPageBreak/>
        <w:t>功能及目标</w:t>
      </w:r>
      <w:bookmarkEnd w:id="451"/>
      <w:bookmarkEnd w:id="452"/>
    </w:p>
    <w:p w:rsidR="000C2E6B" w:rsidRPr="00E57F40" w:rsidRDefault="000C2E6B" w:rsidP="000C2E6B">
      <w:pPr>
        <w:ind w:firstLineChars="200" w:firstLine="420"/>
        <w:jc w:val="left"/>
        <w:rPr>
          <w:rFonts w:ascii="Arial" w:eastAsia="SimSun" w:hAnsi="Arial"/>
        </w:rPr>
      </w:pPr>
      <w:r w:rsidRPr="00E57F40">
        <w:rPr>
          <w:rFonts w:ascii="Arial" w:eastAsia="SimSun" w:hAnsi="Arial" w:hint="eastAsia"/>
        </w:rPr>
        <w:t>标签损坏时，重印</w:t>
      </w:r>
    </w:p>
    <w:p w:rsidR="000C2E6B" w:rsidRPr="00E57F40" w:rsidRDefault="000C2E6B" w:rsidP="000C2E6B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453" w:name="_Toc309655656"/>
      <w:bookmarkStart w:id="454" w:name="_Toc355013040"/>
      <w:r w:rsidRPr="00E57F40">
        <w:rPr>
          <w:rFonts w:ascii="Times New Roman" w:eastAsia="SimHei" w:hint="eastAsia"/>
          <w:sz w:val="28"/>
        </w:rPr>
        <w:t>前置条件</w:t>
      </w:r>
      <w:bookmarkEnd w:id="453"/>
      <w:bookmarkEnd w:id="454"/>
    </w:p>
    <w:p w:rsidR="000C2E6B" w:rsidRPr="00A00E0F" w:rsidRDefault="000C2E6B" w:rsidP="000C2E6B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N/A</w:t>
      </w:r>
    </w:p>
    <w:p w:rsidR="000C2E6B" w:rsidRPr="00E57F40" w:rsidRDefault="000C2E6B" w:rsidP="000C2E6B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455" w:name="_Toc309655657"/>
      <w:bookmarkStart w:id="456" w:name="_Toc355013041"/>
      <w:r w:rsidRPr="00E57F40">
        <w:rPr>
          <w:rFonts w:ascii="Times New Roman" w:eastAsia="SimHei" w:hint="eastAsia"/>
          <w:sz w:val="28"/>
        </w:rPr>
        <w:t>后置条件</w:t>
      </w:r>
      <w:bookmarkEnd w:id="455"/>
      <w:bookmarkEnd w:id="456"/>
    </w:p>
    <w:p w:rsidR="000C2E6B" w:rsidRPr="00A00E0F" w:rsidRDefault="000C2E6B" w:rsidP="000C2E6B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N/A</w:t>
      </w:r>
    </w:p>
    <w:p w:rsidR="000C2E6B" w:rsidRPr="00E57F40" w:rsidRDefault="000C2E6B" w:rsidP="000C2E6B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457" w:name="_Toc309655658"/>
      <w:bookmarkStart w:id="458" w:name="_Toc355013042"/>
      <w:r w:rsidRPr="00E57F40">
        <w:rPr>
          <w:rFonts w:ascii="Times New Roman" w:eastAsia="SimHei" w:hint="eastAsia"/>
          <w:sz w:val="28"/>
        </w:rPr>
        <w:t>过程描述</w:t>
      </w:r>
      <w:bookmarkEnd w:id="457"/>
      <w:bookmarkEnd w:id="45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86"/>
        <w:gridCol w:w="5576"/>
      </w:tblGrid>
      <w:tr w:rsidR="000C2E6B" w:rsidRPr="0026380C" w:rsidTr="00EE2D00">
        <w:tc>
          <w:tcPr>
            <w:tcW w:w="2786" w:type="dxa"/>
            <w:shd w:val="clear" w:color="auto" w:fill="92D050"/>
          </w:tcPr>
          <w:p w:rsidR="000C2E6B" w:rsidRPr="0026380C" w:rsidRDefault="000C2E6B" w:rsidP="00EE2D00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0C2E6B" w:rsidRPr="0026380C" w:rsidRDefault="000C2E6B" w:rsidP="00EE2D00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0C2E6B" w:rsidRPr="0026380C" w:rsidTr="00EE2D00">
        <w:tc>
          <w:tcPr>
            <w:tcW w:w="2786" w:type="dxa"/>
          </w:tcPr>
          <w:p w:rsidR="000C2E6B" w:rsidRPr="0026380C" w:rsidRDefault="000C2E6B" w:rsidP="000C2E6B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Input Reason</w:t>
            </w:r>
          </w:p>
        </w:tc>
        <w:tc>
          <w:tcPr>
            <w:tcW w:w="5576" w:type="dxa"/>
          </w:tcPr>
          <w:p w:rsidR="000C2E6B" w:rsidRPr="0026380C" w:rsidRDefault="000C2E6B" w:rsidP="00EE2D00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C2E6B" w:rsidRPr="0026380C" w:rsidTr="00EE2D00">
        <w:tc>
          <w:tcPr>
            <w:tcW w:w="2786" w:type="dxa"/>
          </w:tcPr>
          <w:p w:rsidR="000C2E6B" w:rsidRPr="0026380C" w:rsidRDefault="000C2E6B" w:rsidP="000C2E6B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 xml:space="preserve">Input MB </w:t>
            </w:r>
            <w:proofErr w:type="spellStart"/>
            <w:r w:rsidRPr="0026380C">
              <w:rPr>
                <w:rFonts w:ascii="Times New Roman" w:hAnsi="Times New Roman" w:cs="Times New Roman"/>
              </w:rPr>
              <w:t>SNo</w:t>
            </w:r>
            <w:proofErr w:type="spellEnd"/>
          </w:p>
        </w:tc>
        <w:tc>
          <w:tcPr>
            <w:tcW w:w="5576" w:type="dxa"/>
          </w:tcPr>
          <w:p w:rsidR="000C2E6B" w:rsidRPr="000C2E6B" w:rsidRDefault="000C2E6B" w:rsidP="000C2E6B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C2E6B" w:rsidRPr="0026380C" w:rsidTr="00EE2D00">
        <w:tc>
          <w:tcPr>
            <w:tcW w:w="2786" w:type="dxa"/>
          </w:tcPr>
          <w:p w:rsidR="000C2E6B" w:rsidRPr="0026380C" w:rsidRDefault="000C2E6B" w:rsidP="000C2E6B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Click [</w:t>
            </w:r>
            <w:r>
              <w:rPr>
                <w:rFonts w:ascii="Times New Roman" w:hAnsi="Times New Roman" w:cs="Times New Roman" w:hint="eastAsia"/>
              </w:rPr>
              <w:t>Rep</w:t>
            </w:r>
            <w:r w:rsidRPr="0026380C">
              <w:rPr>
                <w:rFonts w:ascii="Times New Roman" w:hAnsi="Times New Roman" w:cs="Times New Roman"/>
              </w:rPr>
              <w:t>rint]</w:t>
            </w:r>
          </w:p>
        </w:tc>
        <w:tc>
          <w:tcPr>
            <w:tcW w:w="5576" w:type="dxa"/>
          </w:tcPr>
          <w:p w:rsidR="000C2E6B" w:rsidRDefault="000C2E6B" w:rsidP="000C2E6B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Save and Print</w:t>
            </w:r>
          </w:p>
          <w:p w:rsidR="000C2E6B" w:rsidRPr="0026380C" w:rsidRDefault="000C2E6B" w:rsidP="000C2E6B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异常情况：</w:t>
            </w:r>
          </w:p>
          <w:p w:rsidR="000C2E6B" w:rsidRPr="0026380C" w:rsidRDefault="000C2E6B" w:rsidP="000C2E6B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如果用户没有输入</w:t>
            </w:r>
            <w:r w:rsidRPr="0026380C">
              <w:rPr>
                <w:rFonts w:ascii="Times New Roman" w:hAnsi="Times New Roman" w:cs="Times New Roman"/>
              </w:rPr>
              <w:t>Reason</w:t>
            </w:r>
            <w:r w:rsidRPr="0026380C">
              <w:rPr>
                <w:rFonts w:ascii="Times New Roman" w:hAnsiTheme="minorEastAsia" w:cs="Times New Roman"/>
              </w:rPr>
              <w:t>，则报告错误</w:t>
            </w:r>
            <w:r w:rsidRPr="0026380C">
              <w:rPr>
                <w:rFonts w:ascii="Times New Roman" w:hAnsi="Times New Roman" w:cs="Times New Roman"/>
              </w:rPr>
              <w:t xml:space="preserve">“Please input reason first!!” </w:t>
            </w:r>
          </w:p>
          <w:p w:rsidR="000C2E6B" w:rsidRPr="0026380C" w:rsidRDefault="000C2E6B" w:rsidP="000C2E6B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如果</w:t>
            </w:r>
            <w:r w:rsidRPr="0026380C">
              <w:rPr>
                <w:rFonts w:ascii="Times New Roman" w:hAnsi="Times New Roman" w:cs="Times New Roman"/>
              </w:rPr>
              <w:t xml:space="preserve">MB </w:t>
            </w:r>
            <w:r w:rsidRPr="0026380C">
              <w:rPr>
                <w:rFonts w:ascii="Times New Roman" w:hAnsiTheme="minorEastAsia" w:cs="Times New Roman"/>
              </w:rPr>
              <w:t>已经投入到</w:t>
            </w:r>
            <w:r w:rsidRPr="0026380C">
              <w:rPr>
                <w:rFonts w:ascii="Times New Roman" w:hAnsi="Times New Roman" w:cs="Times New Roman"/>
              </w:rPr>
              <w:t xml:space="preserve">FA </w:t>
            </w:r>
            <w:r w:rsidRPr="0026380C">
              <w:rPr>
                <w:rFonts w:ascii="Times New Roman" w:hAnsiTheme="minorEastAsia" w:cs="Times New Roman"/>
              </w:rPr>
              <w:t>生产，则报告错误：</w:t>
            </w:r>
            <w:r w:rsidRPr="0026380C">
              <w:rPr>
                <w:rFonts w:ascii="Times New Roman" w:hAnsi="Times New Roman" w:cs="Times New Roman"/>
              </w:rPr>
              <w:t>“</w:t>
            </w:r>
            <w:r w:rsidRPr="0026380C">
              <w:rPr>
                <w:rFonts w:ascii="Times New Roman" w:hAnsiTheme="minorEastAsia" w:cs="Times New Roman"/>
              </w:rPr>
              <w:t>此</w:t>
            </w:r>
            <w:r w:rsidRPr="0026380C">
              <w:rPr>
                <w:rFonts w:ascii="Times New Roman" w:hAnsi="Times New Roman" w:cs="Times New Roman"/>
              </w:rPr>
              <w:t xml:space="preserve">MB </w:t>
            </w:r>
            <w:r w:rsidRPr="0026380C">
              <w:rPr>
                <w:rFonts w:ascii="Times New Roman" w:hAnsiTheme="minorEastAsia" w:cs="Times New Roman"/>
              </w:rPr>
              <w:t>已经投入到</w:t>
            </w:r>
            <w:r w:rsidRPr="0026380C">
              <w:rPr>
                <w:rFonts w:ascii="Times New Roman" w:hAnsi="Times New Roman" w:cs="Times New Roman"/>
              </w:rPr>
              <w:t xml:space="preserve">FA </w:t>
            </w:r>
            <w:r w:rsidRPr="0026380C">
              <w:rPr>
                <w:rFonts w:ascii="Times New Roman" w:hAnsiTheme="minorEastAsia" w:cs="Times New Roman"/>
              </w:rPr>
              <w:t>生产，不能</w:t>
            </w:r>
            <w:r w:rsidRPr="0026380C">
              <w:rPr>
                <w:rFonts w:ascii="Times New Roman" w:hAnsi="Times New Roman" w:cs="Times New Roman"/>
              </w:rPr>
              <w:t>Reprint!!“</w:t>
            </w:r>
          </w:p>
          <w:p w:rsidR="000C2E6B" w:rsidRPr="0026380C" w:rsidRDefault="000C2E6B" w:rsidP="000C2E6B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参考下列</w:t>
            </w:r>
            <w:r w:rsidRPr="0026380C">
              <w:rPr>
                <w:rFonts w:ascii="Times New Roman" w:hAnsi="Times New Roman" w:cs="Times New Roman"/>
              </w:rPr>
              <w:t>Tables</w:t>
            </w:r>
            <w:r w:rsidRPr="0026380C">
              <w:rPr>
                <w:rFonts w:ascii="Times New Roman" w:hAnsiTheme="minorEastAsia" w:cs="Times New Roman"/>
              </w:rPr>
              <w:t>：</w:t>
            </w:r>
          </w:p>
          <w:p w:rsidR="000C2E6B" w:rsidRPr="0026380C" w:rsidRDefault="000C2E6B" w:rsidP="000C2E6B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FA</w:t>
            </w:r>
            <w:proofErr w:type="gramStart"/>
            <w:r w:rsidRPr="0026380C">
              <w:rPr>
                <w:rFonts w:ascii="Times New Roman" w:hAnsi="Times New Roman" w:cs="Times New Roman"/>
              </w:rPr>
              <w:t>..</w:t>
            </w:r>
            <w:proofErr w:type="gramEnd"/>
            <w:r w:rsidRPr="0026380C">
              <w:rPr>
                <w:rFonts w:ascii="Times New Roman" w:hAnsi="Times New Roman" w:cs="Times New Roman"/>
              </w:rPr>
              <w:t>[Product]</w:t>
            </w:r>
          </w:p>
          <w:p w:rsidR="000C2E6B" w:rsidRPr="000C2E6B" w:rsidRDefault="000C2E6B" w:rsidP="000C2E6B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如果能够查询到使用该</w:t>
            </w:r>
            <w:r w:rsidRPr="0026380C">
              <w:rPr>
                <w:rFonts w:ascii="Times New Roman" w:hAnsi="Times New Roman" w:cs="Times New Roman"/>
              </w:rPr>
              <w:t xml:space="preserve">MB </w:t>
            </w:r>
            <w:proofErr w:type="spellStart"/>
            <w:r w:rsidRPr="0026380C">
              <w:rPr>
                <w:rFonts w:ascii="Times New Roman" w:hAnsi="Times New Roman" w:cs="Times New Roman"/>
              </w:rPr>
              <w:t>SNo</w:t>
            </w:r>
            <w:proofErr w:type="spellEnd"/>
            <w:r w:rsidRPr="0026380C">
              <w:rPr>
                <w:rFonts w:ascii="Times New Roman" w:hAnsiTheme="minorEastAsia" w:cs="Times New Roman"/>
              </w:rPr>
              <w:t>的记录，则意味着该</w:t>
            </w:r>
            <w:r w:rsidRPr="0026380C">
              <w:rPr>
                <w:rFonts w:ascii="Times New Roman" w:hAnsi="Times New Roman" w:cs="Times New Roman"/>
              </w:rPr>
              <w:t xml:space="preserve">MB </w:t>
            </w:r>
            <w:r w:rsidRPr="0026380C">
              <w:rPr>
                <w:rFonts w:ascii="Times New Roman" w:hAnsiTheme="minorEastAsia" w:cs="Times New Roman"/>
              </w:rPr>
              <w:t>已经投入到</w:t>
            </w:r>
            <w:r w:rsidRPr="0026380C">
              <w:rPr>
                <w:rFonts w:ascii="Times New Roman" w:hAnsi="Times New Roman" w:cs="Times New Roman"/>
              </w:rPr>
              <w:t xml:space="preserve">FA </w:t>
            </w:r>
            <w:r w:rsidRPr="0026380C">
              <w:rPr>
                <w:rFonts w:ascii="Times New Roman" w:hAnsiTheme="minorEastAsia" w:cs="Times New Roman"/>
              </w:rPr>
              <w:t>生产</w:t>
            </w:r>
          </w:p>
        </w:tc>
      </w:tr>
    </w:tbl>
    <w:p w:rsidR="000C2E6B" w:rsidRPr="00937410" w:rsidRDefault="000C2E6B" w:rsidP="000C2E6B">
      <w:pPr>
        <w:jc w:val="left"/>
      </w:pPr>
    </w:p>
    <w:p w:rsidR="000C2E6B" w:rsidRPr="00E57F40" w:rsidRDefault="000C2E6B" w:rsidP="000C2E6B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459" w:name="_Toc309655659"/>
      <w:bookmarkStart w:id="460" w:name="_Toc355013043"/>
      <w:r w:rsidRPr="00E57F40">
        <w:rPr>
          <w:rFonts w:ascii="Times New Roman" w:eastAsia="SimHei" w:hint="eastAsia"/>
          <w:sz w:val="28"/>
        </w:rPr>
        <w:t>业务规则</w:t>
      </w:r>
      <w:bookmarkEnd w:id="459"/>
      <w:bookmarkEnd w:id="46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786"/>
        <w:gridCol w:w="5576"/>
      </w:tblGrid>
      <w:tr w:rsidR="000C2E6B" w:rsidTr="00EE2D00">
        <w:tc>
          <w:tcPr>
            <w:tcW w:w="2786" w:type="dxa"/>
            <w:shd w:val="clear" w:color="auto" w:fill="92D050"/>
          </w:tcPr>
          <w:p w:rsidR="000C2E6B" w:rsidRPr="007A2F7F" w:rsidRDefault="000C2E6B" w:rsidP="00EE2D00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0C2E6B" w:rsidRPr="007A2F7F" w:rsidRDefault="000C2E6B" w:rsidP="00EE2D00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Rule</w:t>
            </w:r>
          </w:p>
        </w:tc>
      </w:tr>
      <w:tr w:rsidR="000C2E6B" w:rsidTr="00EE2D00">
        <w:tc>
          <w:tcPr>
            <w:tcW w:w="2786" w:type="dxa"/>
          </w:tcPr>
          <w:p w:rsidR="000C2E6B" w:rsidRPr="007D44BE" w:rsidRDefault="000C2E6B" w:rsidP="00EE2D00">
            <w:pPr>
              <w:jc w:val="left"/>
              <w:rPr>
                <w:rFonts w:eastAsia="SimSun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eastAsia="SimSun" w:hint="eastAsia"/>
              </w:rPr>
              <w:t>. Save</w:t>
            </w:r>
          </w:p>
        </w:tc>
        <w:tc>
          <w:tcPr>
            <w:tcW w:w="5576" w:type="dxa"/>
          </w:tcPr>
          <w:p w:rsidR="000C2E6B" w:rsidRPr="004C24DE" w:rsidRDefault="000C2E6B" w:rsidP="000C2E6B">
            <w:pPr>
              <w:pStyle w:val="a9"/>
              <w:numPr>
                <w:ilvl w:val="0"/>
                <w:numId w:val="13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hint="eastAsia"/>
              </w:rPr>
              <w:t xml:space="preserve">Check MB </w:t>
            </w:r>
          </w:p>
          <w:p w:rsidR="000C2E6B" w:rsidRDefault="000C2E6B" w:rsidP="00EE2D0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MBSno</w:t>
            </w:r>
            <w:proofErr w:type="spellEnd"/>
            <w:r>
              <w:rPr>
                <w:rFonts w:hint="eastAsia"/>
              </w:rPr>
              <w:t>是否存在</w:t>
            </w:r>
          </w:p>
          <w:p w:rsidR="000C2E6B" w:rsidRDefault="000C2E6B" w:rsidP="00EE2D00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C24E85" w:rsidRPr="00C24E85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rPrChange w:id="461" w:author="itc211017" w:date="2012-02-14T14:04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>PCBStatus</w:t>
            </w:r>
            <w:ins w:id="462" w:author="itc211017" w:date="2012-02-14T14:04:00Z">
              <w:r w:rsidR="00C24E85" w:rsidRPr="00C24E85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rPrChange w:id="463" w:author="itc211017" w:date="2012-02-14T14:04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>/PCB</w:t>
              </w:r>
            </w:ins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@MBSno</w:t>
            </w:r>
          </w:p>
          <w:p w:rsidR="000C2E6B" w:rsidRPr="004C24DE" w:rsidRDefault="000C2E6B" w:rsidP="00EE2D00">
            <w:pPr>
              <w:jc w:val="left"/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若不存在，则报错：“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MB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不存在”</w:t>
            </w:r>
          </w:p>
          <w:p w:rsidR="000C2E6B" w:rsidRPr="000D4898" w:rsidRDefault="000C2E6B" w:rsidP="000C2E6B">
            <w:pPr>
              <w:pStyle w:val="a9"/>
              <w:numPr>
                <w:ilvl w:val="0"/>
                <w:numId w:val="13"/>
              </w:numPr>
              <w:ind w:firstLineChars="0"/>
              <w:jc w:val="left"/>
              <w:rPr>
                <w:rFonts w:eastAsia="SimSun"/>
              </w:rPr>
            </w:pPr>
            <w:r w:rsidRPr="00500D7A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Insert GetData..RePrintLog</w:t>
            </w:r>
          </w:p>
        </w:tc>
      </w:tr>
    </w:tbl>
    <w:p w:rsidR="000C2E6B" w:rsidRPr="004F1A42" w:rsidRDefault="000C2E6B" w:rsidP="00017B64">
      <w:pPr>
        <w:rPr>
          <w:rFonts w:ascii="Arial" w:eastAsia="SimSun" w:hAnsi="Arial"/>
        </w:rPr>
      </w:pPr>
    </w:p>
    <w:p w:rsidR="003427C1" w:rsidRPr="00C43B53" w:rsidRDefault="003427C1" w:rsidP="003427C1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64" w:name="_Ref311099629"/>
      <w:bookmarkStart w:id="465" w:name="_Ref311099634"/>
      <w:bookmarkStart w:id="466" w:name="_Toc355013044"/>
      <w:r w:rsidRPr="00C43B53">
        <w:rPr>
          <w:rFonts w:ascii="Times New Roman" w:eastAsia="SimSun" w:hAnsi="Times New Roman" w:hint="eastAsia"/>
        </w:rPr>
        <w:lastRenderedPageBreak/>
        <w:t>UC-</w:t>
      </w:r>
      <w:r w:rsidR="00BD142C">
        <w:rPr>
          <w:rFonts w:ascii="Times New Roman" w:eastAsia="SimSun" w:hAnsi="Times New Roman" w:hint="eastAsia"/>
        </w:rPr>
        <w:t>MB</w:t>
      </w:r>
      <w:r>
        <w:rPr>
          <w:rFonts w:ascii="Times New Roman" w:eastAsia="SimSun" w:hAnsi="Times New Roman" w:hint="eastAsia"/>
        </w:rPr>
        <w:t xml:space="preserve"> Label</w:t>
      </w:r>
      <w:bookmarkEnd w:id="464"/>
      <w:bookmarkEnd w:id="465"/>
      <w:bookmarkEnd w:id="466"/>
      <w:r>
        <w:rPr>
          <w:rFonts w:ascii="Times New Roman" w:eastAsia="SimSun" w:hAnsi="Times New Roman" w:hint="eastAsia"/>
        </w:rPr>
        <w:t xml:space="preserve"> </w:t>
      </w:r>
    </w:p>
    <w:p w:rsidR="003427C1" w:rsidRPr="003D6048" w:rsidRDefault="003D6048" w:rsidP="003D6048">
      <w:pPr>
        <w:pStyle w:val="a9"/>
        <w:numPr>
          <w:ilvl w:val="0"/>
          <w:numId w:val="14"/>
        </w:numPr>
        <w:ind w:firstLineChars="0"/>
        <w:rPr>
          <w:rFonts w:ascii="Arial" w:eastAsia="SimSun" w:hAnsi="Arial"/>
          <w:highlight w:val="green"/>
          <w:rPrChange w:id="467" w:author="IEC960923" w:date="2013-04-29T15:21:00Z">
            <w:rPr/>
          </w:rPrChange>
        </w:rPr>
        <w:pPrChange w:id="468" w:author="IEC960923" w:date="2013-04-29T15:21:00Z">
          <w:pPr>
            <w:ind w:firstLineChars="200" w:firstLine="420"/>
          </w:pPr>
        </w:pPrChange>
      </w:pPr>
      <w:ins w:id="469" w:author="IEC960923" w:date="2013-04-29T15:21:00Z">
        <w:r w:rsidRPr="003D6048">
          <w:rPr>
            <w:rFonts w:ascii="Arial" w:hAnsi="Arial" w:hint="eastAsia"/>
            <w:highlight w:val="green"/>
            <w:lang w:eastAsia="zh-TW"/>
            <w:rPrChange w:id="470" w:author="IEC960923" w:date="2013-04-29T15:21:00Z">
              <w:rPr>
                <w:rFonts w:ascii="Arial" w:hAnsi="Arial" w:hint="eastAsia"/>
                <w:lang w:eastAsia="zh-TW"/>
              </w:rPr>
            </w:rPrChange>
          </w:rPr>
          <w:t>IPC(</w:t>
        </w:r>
        <w:r w:rsidRPr="003D6048">
          <w:rPr>
            <w:rFonts w:ascii="Arial" w:hAnsi="Arial" w:hint="eastAsia"/>
            <w:highlight w:val="green"/>
            <w:lang w:eastAsia="zh-TW"/>
            <w:rPrChange w:id="471" w:author="IEC960923" w:date="2013-04-29T15:21:00Z">
              <w:rPr>
                <w:rFonts w:ascii="Arial" w:hAnsi="Arial" w:hint="eastAsia"/>
                <w:lang w:eastAsia="zh-TW"/>
              </w:rPr>
            </w:rPrChange>
          </w:rPr>
          <w:t>上海廠</w:t>
        </w:r>
        <w:r w:rsidRPr="003D6048">
          <w:rPr>
            <w:rFonts w:ascii="Arial" w:hAnsi="Arial" w:hint="eastAsia"/>
            <w:highlight w:val="green"/>
            <w:lang w:eastAsia="zh-TW"/>
            <w:rPrChange w:id="472" w:author="IEC960923" w:date="2013-04-29T15:21:00Z">
              <w:rPr>
                <w:rFonts w:ascii="Arial" w:hAnsi="Arial" w:hint="eastAsia"/>
                <w:lang w:eastAsia="zh-TW"/>
              </w:rPr>
            </w:rPrChange>
          </w:rPr>
          <w:t>)</w:t>
        </w:r>
      </w:ins>
    </w:p>
    <w:p w:rsidR="002E23C8" w:rsidRDefault="00DC5B8F" w:rsidP="00426D7F">
      <w:pPr>
        <w:jc w:val="center"/>
        <w:rPr>
          <w:ins w:id="473" w:author="IEC960923" w:date="2013-04-29T15:21:00Z"/>
          <w:rFonts w:ascii="Arial" w:hAnsi="Arial" w:hint="eastAsia"/>
          <w:lang w:val="es-ES" w:eastAsia="zh-TW"/>
        </w:rPr>
      </w:pPr>
      <w:r>
        <w:rPr>
          <w:rFonts w:ascii="Arial" w:eastAsia="SimSun" w:hAnsi="Arial"/>
          <w:noProof/>
          <w:lang w:eastAsia="zh-TW"/>
        </w:rPr>
        <w:drawing>
          <wp:inline distT="0" distB="0" distL="0" distR="0">
            <wp:extent cx="5274310" cy="221423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048" w:rsidRDefault="003D6048" w:rsidP="00426D7F">
      <w:pPr>
        <w:jc w:val="center"/>
        <w:rPr>
          <w:ins w:id="474" w:author="IEC960923" w:date="2013-04-29T15:21:00Z"/>
          <w:rFonts w:ascii="Arial" w:hAnsi="Arial" w:hint="eastAsia"/>
          <w:lang w:val="es-ES" w:eastAsia="zh-TW"/>
        </w:rPr>
      </w:pPr>
    </w:p>
    <w:p w:rsidR="003D6048" w:rsidRPr="003D6048" w:rsidRDefault="003D6048" w:rsidP="003D6048">
      <w:pPr>
        <w:pStyle w:val="a9"/>
        <w:numPr>
          <w:ilvl w:val="0"/>
          <w:numId w:val="14"/>
        </w:numPr>
        <w:ind w:firstLineChars="0"/>
        <w:jc w:val="left"/>
        <w:rPr>
          <w:ins w:id="475" w:author="IEC960923" w:date="2013-04-29T15:21:00Z"/>
          <w:rFonts w:ascii="Arial" w:hAnsi="Arial" w:hint="eastAsia"/>
          <w:highlight w:val="green"/>
          <w:lang w:val="es-ES" w:eastAsia="zh-TW"/>
          <w:rPrChange w:id="476" w:author="IEC960923" w:date="2013-04-29T15:22:00Z">
            <w:rPr>
              <w:ins w:id="477" w:author="IEC960923" w:date="2013-04-29T15:21:00Z"/>
              <w:rFonts w:ascii="Arial" w:hAnsi="Arial" w:hint="eastAsia"/>
              <w:lang w:val="es-ES" w:eastAsia="zh-TW"/>
            </w:rPr>
          </w:rPrChange>
        </w:rPr>
        <w:pPrChange w:id="478" w:author="IEC960923" w:date="2013-04-29T15:21:00Z">
          <w:pPr>
            <w:jc w:val="center"/>
          </w:pPr>
        </w:pPrChange>
      </w:pPr>
      <w:ins w:id="479" w:author="IEC960923" w:date="2013-04-29T15:21:00Z">
        <w:r w:rsidRPr="003D6048">
          <w:rPr>
            <w:rFonts w:ascii="Arial" w:hAnsi="Arial" w:hint="eastAsia"/>
            <w:highlight w:val="green"/>
            <w:lang w:val="es-ES" w:eastAsia="zh-TW"/>
            <w:rPrChange w:id="480" w:author="IEC960923" w:date="2013-04-29T15:22:00Z">
              <w:rPr>
                <w:rFonts w:ascii="Arial" w:hAnsi="Arial" w:hint="eastAsia"/>
                <w:lang w:val="es-ES" w:eastAsia="zh-TW"/>
              </w:rPr>
            </w:rPrChange>
          </w:rPr>
          <w:t>ICC(</w:t>
        </w:r>
        <w:r w:rsidRPr="003D6048">
          <w:rPr>
            <w:rFonts w:ascii="Arial" w:hAnsi="Arial" w:hint="eastAsia"/>
            <w:highlight w:val="green"/>
            <w:lang w:val="es-ES" w:eastAsia="zh-TW"/>
            <w:rPrChange w:id="481" w:author="IEC960923" w:date="2013-04-29T15:22:00Z">
              <w:rPr>
                <w:rFonts w:ascii="Arial" w:hAnsi="Arial" w:hint="eastAsia"/>
                <w:lang w:val="es-ES" w:eastAsia="zh-TW"/>
              </w:rPr>
            </w:rPrChange>
          </w:rPr>
          <w:t>重慶廠</w:t>
        </w:r>
        <w:r w:rsidRPr="003D6048">
          <w:rPr>
            <w:rFonts w:ascii="Arial" w:hAnsi="Arial" w:hint="eastAsia"/>
            <w:highlight w:val="green"/>
            <w:lang w:val="es-ES" w:eastAsia="zh-TW"/>
            <w:rPrChange w:id="482" w:author="IEC960923" w:date="2013-04-29T15:22:00Z">
              <w:rPr>
                <w:rFonts w:hint="eastAsia"/>
                <w:lang w:val="es-ES" w:eastAsia="zh-TW"/>
              </w:rPr>
            </w:rPrChange>
          </w:rPr>
          <w:t>)</w:t>
        </w:r>
      </w:ins>
    </w:p>
    <w:p w:rsidR="003D6048" w:rsidRPr="003D6048" w:rsidRDefault="003D6048" w:rsidP="003D6048">
      <w:pPr>
        <w:jc w:val="left"/>
        <w:rPr>
          <w:rFonts w:ascii="Arial" w:hAnsi="Arial" w:hint="eastAsia"/>
          <w:lang w:val="es-ES" w:eastAsia="zh-TW"/>
          <w:rPrChange w:id="483" w:author="IEC960923" w:date="2013-04-29T15:21:00Z">
            <w:rPr>
              <w:rFonts w:ascii="Arial" w:eastAsia="SimSun" w:hAnsi="Arial"/>
              <w:lang w:val="es-ES"/>
            </w:rPr>
          </w:rPrChange>
        </w:rPr>
        <w:pPrChange w:id="484" w:author="IEC960923" w:date="2013-04-29T15:21:00Z">
          <w:pPr>
            <w:jc w:val="center"/>
          </w:pPr>
        </w:pPrChange>
      </w:pPr>
      <w:ins w:id="485" w:author="IEC960923" w:date="2013-04-29T15:21:00Z">
        <w:r>
          <w:rPr>
            <w:rFonts w:ascii="Arial" w:hAnsi="Arial" w:hint="eastAsia"/>
            <w:noProof/>
            <w:lang w:eastAsia="zh-TW"/>
          </w:rPr>
          <w:drawing>
            <wp:inline distT="0" distB="0" distL="0" distR="0">
              <wp:extent cx="5274310" cy="2571115"/>
              <wp:effectExtent l="0" t="0" r="0" b="0"/>
              <wp:docPr id="1" name="圖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B Number.jp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571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427C1" w:rsidRPr="00B3032C" w:rsidRDefault="003427C1" w:rsidP="00736D66">
      <w:pPr>
        <w:ind w:firstLineChars="200" w:firstLine="420"/>
        <w:rPr>
          <w:rFonts w:ascii="Arial" w:eastAsia="SimSun" w:hAnsi="Arial"/>
          <w:lang w:val="es-ES"/>
        </w:rPr>
      </w:pPr>
    </w:p>
    <w:p w:rsidR="00C8015F" w:rsidRPr="00B3032C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486" w:name="_Toc355013045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486"/>
    </w:p>
    <w:p w:rsidR="00363EA2" w:rsidRDefault="00363EA2" w:rsidP="00363EA2">
      <w:pPr>
        <w:pStyle w:val="2"/>
      </w:pPr>
      <w:bookmarkStart w:id="487" w:name="_Toc355013046"/>
      <w:r>
        <w:rPr>
          <w:rFonts w:hint="eastAsia"/>
        </w:rPr>
        <w:t>Question</w:t>
      </w:r>
      <w:bookmarkEnd w:id="487"/>
    </w:p>
    <w:sectPr w:rsidR="00363EA2" w:rsidSect="00254B3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A5E" w:rsidRDefault="00360A5E" w:rsidP="000127C3">
      <w:r>
        <w:separator/>
      </w:r>
    </w:p>
  </w:endnote>
  <w:endnote w:type="continuationSeparator" w:id="0">
    <w:p w:rsidR="00360A5E" w:rsidRDefault="00360A5E" w:rsidP="00012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D00" w:rsidRDefault="00EE2D00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rPr>
            <w:lang w:val="zh-CN"/>
          </w:rPr>
          <w:t xml:space="preserve"> </w:t>
        </w:r>
        <w:r w:rsidR="00360A5E">
          <w:fldChar w:fldCharType="begin"/>
        </w:r>
        <w:r w:rsidR="00360A5E">
          <w:instrText xml:space="preserve"> PAGE </w:instrText>
        </w:r>
        <w:r w:rsidR="00360A5E">
          <w:fldChar w:fldCharType="separate"/>
        </w:r>
        <w:r w:rsidR="00EE597D">
          <w:rPr>
            <w:noProof/>
          </w:rPr>
          <w:t>3</w:t>
        </w:r>
        <w:r w:rsidR="00360A5E">
          <w:rPr>
            <w:noProof/>
          </w:rPr>
          <w:fldChar w:fldCharType="end"/>
        </w:r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r w:rsidR="00360A5E">
          <w:fldChar w:fldCharType="begin"/>
        </w:r>
        <w:r w:rsidR="00360A5E">
          <w:instrText xml:space="preserve"> NUMPAGES  </w:instrText>
        </w:r>
        <w:r w:rsidR="00360A5E">
          <w:fldChar w:fldCharType="separate"/>
        </w:r>
        <w:r w:rsidR="00EE597D">
          <w:rPr>
            <w:noProof/>
          </w:rPr>
          <w:t>16</w:t>
        </w:r>
        <w:r w:rsidR="00360A5E">
          <w:rPr>
            <w:noProof/>
          </w:rPr>
          <w:fldChar w:fldCharType="end"/>
        </w:r>
      </w:sdtContent>
    </w:sdt>
  </w:p>
  <w:p w:rsidR="00EE2D00" w:rsidRDefault="00EE2D0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A5E" w:rsidRDefault="00360A5E" w:rsidP="000127C3">
      <w:r>
        <w:separator/>
      </w:r>
    </w:p>
  </w:footnote>
  <w:footnote w:type="continuationSeparator" w:id="0">
    <w:p w:rsidR="00360A5E" w:rsidRDefault="00360A5E" w:rsidP="000127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D00" w:rsidRPr="000127C3" w:rsidRDefault="00EE2D00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EE2D00" w:rsidRPr="00DE0AE1" w:rsidRDefault="00EE2D00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hint="eastAsia"/>
      </w:rPr>
      <w:t>SA</w:t>
    </w:r>
    <w:r w:rsidRPr="008F139E">
      <w:t xml:space="preserve">-UC </w:t>
    </w:r>
    <w:r w:rsidRPr="00E13517">
      <w:t>MB Label Print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9FE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DD3FC9"/>
    <w:multiLevelType w:val="hybridMultilevel"/>
    <w:tmpl w:val="6D9090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4C1438E"/>
    <w:multiLevelType w:val="hybridMultilevel"/>
    <w:tmpl w:val="FEF495CA"/>
    <w:lvl w:ilvl="0" w:tplc="272E6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7EF0294"/>
    <w:multiLevelType w:val="hybridMultilevel"/>
    <w:tmpl w:val="EC2A9E78"/>
    <w:lvl w:ilvl="0" w:tplc="F252ED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356B24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94B6DD3"/>
    <w:multiLevelType w:val="hybridMultilevel"/>
    <w:tmpl w:val="1DC2F3AA"/>
    <w:lvl w:ilvl="0" w:tplc="0316A59E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F965A35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DCA26CB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64E4D25"/>
    <w:multiLevelType w:val="hybridMultilevel"/>
    <w:tmpl w:val="EC2A9E78"/>
    <w:lvl w:ilvl="0" w:tplc="F252ED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9B27766"/>
    <w:multiLevelType w:val="hybridMultilevel"/>
    <w:tmpl w:val="97983F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B5E1791"/>
    <w:multiLevelType w:val="hybridMultilevel"/>
    <w:tmpl w:val="2284979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12"/>
  </w:num>
  <w:num w:numId="9">
    <w:abstractNumId w:val="5"/>
  </w:num>
  <w:num w:numId="10">
    <w:abstractNumId w:val="2"/>
  </w:num>
  <w:num w:numId="11">
    <w:abstractNumId w:val="9"/>
  </w:num>
  <w:num w:numId="12">
    <w:abstractNumId w:val="10"/>
  </w:num>
  <w:num w:numId="13">
    <w:abstractNumId w:val="13"/>
  </w:num>
  <w:num w:numId="14">
    <w:abstractNumId w:val="14"/>
  </w:num>
  <w:num w:numId="1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27C3"/>
    <w:rsid w:val="00000C16"/>
    <w:rsid w:val="00002BEC"/>
    <w:rsid w:val="000030C1"/>
    <w:rsid w:val="000035CC"/>
    <w:rsid w:val="00003960"/>
    <w:rsid w:val="000044CD"/>
    <w:rsid w:val="0000593B"/>
    <w:rsid w:val="00005FAE"/>
    <w:rsid w:val="00006742"/>
    <w:rsid w:val="00007ACE"/>
    <w:rsid w:val="00010B1F"/>
    <w:rsid w:val="0001184D"/>
    <w:rsid w:val="00011CDD"/>
    <w:rsid w:val="0001214B"/>
    <w:rsid w:val="000127C3"/>
    <w:rsid w:val="00013FD4"/>
    <w:rsid w:val="000144DF"/>
    <w:rsid w:val="00014EDD"/>
    <w:rsid w:val="000154BC"/>
    <w:rsid w:val="00017416"/>
    <w:rsid w:val="00017748"/>
    <w:rsid w:val="00017B64"/>
    <w:rsid w:val="000204E4"/>
    <w:rsid w:val="000205B2"/>
    <w:rsid w:val="00020759"/>
    <w:rsid w:val="000214CF"/>
    <w:rsid w:val="00021A3A"/>
    <w:rsid w:val="000234FC"/>
    <w:rsid w:val="0002402E"/>
    <w:rsid w:val="0002672E"/>
    <w:rsid w:val="000267CB"/>
    <w:rsid w:val="000304FB"/>
    <w:rsid w:val="000306FF"/>
    <w:rsid w:val="00030D62"/>
    <w:rsid w:val="00030DF9"/>
    <w:rsid w:val="00031520"/>
    <w:rsid w:val="00031ED5"/>
    <w:rsid w:val="00033BCF"/>
    <w:rsid w:val="000343D8"/>
    <w:rsid w:val="00035779"/>
    <w:rsid w:val="0003761E"/>
    <w:rsid w:val="00037A4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DD0"/>
    <w:rsid w:val="00047FBC"/>
    <w:rsid w:val="000510EB"/>
    <w:rsid w:val="00051EC6"/>
    <w:rsid w:val="00053539"/>
    <w:rsid w:val="000541E1"/>
    <w:rsid w:val="000542C9"/>
    <w:rsid w:val="000559F4"/>
    <w:rsid w:val="00055F15"/>
    <w:rsid w:val="00060063"/>
    <w:rsid w:val="00060BE2"/>
    <w:rsid w:val="00060D36"/>
    <w:rsid w:val="0006106D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832"/>
    <w:rsid w:val="00072A50"/>
    <w:rsid w:val="00074C0E"/>
    <w:rsid w:val="00075188"/>
    <w:rsid w:val="00076EEF"/>
    <w:rsid w:val="00077B3E"/>
    <w:rsid w:val="00077CBA"/>
    <w:rsid w:val="000815C9"/>
    <w:rsid w:val="00081CCF"/>
    <w:rsid w:val="00082E08"/>
    <w:rsid w:val="00084424"/>
    <w:rsid w:val="00084D0D"/>
    <w:rsid w:val="00085195"/>
    <w:rsid w:val="000852AE"/>
    <w:rsid w:val="00087D83"/>
    <w:rsid w:val="00090BF1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837"/>
    <w:rsid w:val="000B0D88"/>
    <w:rsid w:val="000B2835"/>
    <w:rsid w:val="000B2CFE"/>
    <w:rsid w:val="000B40D6"/>
    <w:rsid w:val="000B567D"/>
    <w:rsid w:val="000B5BC2"/>
    <w:rsid w:val="000B6745"/>
    <w:rsid w:val="000B6886"/>
    <w:rsid w:val="000B7E17"/>
    <w:rsid w:val="000B7E68"/>
    <w:rsid w:val="000C025A"/>
    <w:rsid w:val="000C11E8"/>
    <w:rsid w:val="000C22DE"/>
    <w:rsid w:val="000C2E6B"/>
    <w:rsid w:val="000C3125"/>
    <w:rsid w:val="000C319E"/>
    <w:rsid w:val="000C3ABE"/>
    <w:rsid w:val="000C4424"/>
    <w:rsid w:val="000C4847"/>
    <w:rsid w:val="000D0988"/>
    <w:rsid w:val="000D1121"/>
    <w:rsid w:val="000D1ACB"/>
    <w:rsid w:val="000D2836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29"/>
    <w:rsid w:val="000E576D"/>
    <w:rsid w:val="000E6785"/>
    <w:rsid w:val="000E67B8"/>
    <w:rsid w:val="000E6EDA"/>
    <w:rsid w:val="000F0180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85D"/>
    <w:rsid w:val="00107BBD"/>
    <w:rsid w:val="00107FB7"/>
    <w:rsid w:val="00110605"/>
    <w:rsid w:val="00110A10"/>
    <w:rsid w:val="00110C7B"/>
    <w:rsid w:val="00112340"/>
    <w:rsid w:val="00112C01"/>
    <w:rsid w:val="00113D43"/>
    <w:rsid w:val="0011433E"/>
    <w:rsid w:val="001149AC"/>
    <w:rsid w:val="00115FA1"/>
    <w:rsid w:val="00117BF8"/>
    <w:rsid w:val="00120489"/>
    <w:rsid w:val="0012130E"/>
    <w:rsid w:val="00123CF2"/>
    <w:rsid w:val="001253A9"/>
    <w:rsid w:val="00126C50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16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0E0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41EB"/>
    <w:rsid w:val="001845AA"/>
    <w:rsid w:val="00184B9D"/>
    <w:rsid w:val="001861EB"/>
    <w:rsid w:val="001865C9"/>
    <w:rsid w:val="00190246"/>
    <w:rsid w:val="001905A5"/>
    <w:rsid w:val="00190947"/>
    <w:rsid w:val="0019098B"/>
    <w:rsid w:val="00192945"/>
    <w:rsid w:val="00193F8F"/>
    <w:rsid w:val="001945F8"/>
    <w:rsid w:val="001947A6"/>
    <w:rsid w:val="00195DA1"/>
    <w:rsid w:val="00195F6F"/>
    <w:rsid w:val="001978F8"/>
    <w:rsid w:val="0019794A"/>
    <w:rsid w:val="001A0CCE"/>
    <w:rsid w:val="001A1237"/>
    <w:rsid w:val="001A1A94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559"/>
    <w:rsid w:val="001C36F0"/>
    <w:rsid w:val="001C3F07"/>
    <w:rsid w:val="001C62A6"/>
    <w:rsid w:val="001C7AEF"/>
    <w:rsid w:val="001D1016"/>
    <w:rsid w:val="001D2CAF"/>
    <w:rsid w:val="001D57B8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56E"/>
    <w:rsid w:val="001F2E63"/>
    <w:rsid w:val="001F3092"/>
    <w:rsid w:val="001F32F2"/>
    <w:rsid w:val="001F3DA7"/>
    <w:rsid w:val="001F4076"/>
    <w:rsid w:val="001F47ED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5311"/>
    <w:rsid w:val="0020559C"/>
    <w:rsid w:val="0020695F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361C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181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0FF4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3CFC"/>
    <w:rsid w:val="00284B7F"/>
    <w:rsid w:val="002856C3"/>
    <w:rsid w:val="00287356"/>
    <w:rsid w:val="002879A3"/>
    <w:rsid w:val="00290CE1"/>
    <w:rsid w:val="00291BFA"/>
    <w:rsid w:val="00291E4F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4583"/>
    <w:rsid w:val="002D4EDE"/>
    <w:rsid w:val="002D5360"/>
    <w:rsid w:val="002D575F"/>
    <w:rsid w:val="002D598C"/>
    <w:rsid w:val="002D5D0D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577E"/>
    <w:rsid w:val="002E5EAC"/>
    <w:rsid w:val="002E739C"/>
    <w:rsid w:val="002E7E38"/>
    <w:rsid w:val="002E7EBD"/>
    <w:rsid w:val="002F05D4"/>
    <w:rsid w:val="002F0EB3"/>
    <w:rsid w:val="002F1383"/>
    <w:rsid w:val="002F3FA4"/>
    <w:rsid w:val="002F42C1"/>
    <w:rsid w:val="002F5273"/>
    <w:rsid w:val="002F5330"/>
    <w:rsid w:val="002F6120"/>
    <w:rsid w:val="002F6A23"/>
    <w:rsid w:val="002F730E"/>
    <w:rsid w:val="00300311"/>
    <w:rsid w:val="003018DB"/>
    <w:rsid w:val="003030DD"/>
    <w:rsid w:val="00303645"/>
    <w:rsid w:val="003036E4"/>
    <w:rsid w:val="0030371B"/>
    <w:rsid w:val="00304F91"/>
    <w:rsid w:val="003054CF"/>
    <w:rsid w:val="00310D36"/>
    <w:rsid w:val="00312BB1"/>
    <w:rsid w:val="003157D9"/>
    <w:rsid w:val="00316234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60FD"/>
    <w:rsid w:val="00357641"/>
    <w:rsid w:val="003604F3"/>
    <w:rsid w:val="0036066F"/>
    <w:rsid w:val="00360A5E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CCA"/>
    <w:rsid w:val="00375E1C"/>
    <w:rsid w:val="00376A63"/>
    <w:rsid w:val="0037767A"/>
    <w:rsid w:val="00381B32"/>
    <w:rsid w:val="00381BB4"/>
    <w:rsid w:val="003820F7"/>
    <w:rsid w:val="00382499"/>
    <w:rsid w:val="00382A0A"/>
    <w:rsid w:val="00383818"/>
    <w:rsid w:val="00384850"/>
    <w:rsid w:val="00386FC9"/>
    <w:rsid w:val="00386FED"/>
    <w:rsid w:val="003870DA"/>
    <w:rsid w:val="003878C6"/>
    <w:rsid w:val="003927A3"/>
    <w:rsid w:val="0039332A"/>
    <w:rsid w:val="00393A98"/>
    <w:rsid w:val="00393FB3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7083"/>
    <w:rsid w:val="003A4069"/>
    <w:rsid w:val="003A4EBD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24FC"/>
    <w:rsid w:val="003D30D4"/>
    <w:rsid w:val="003D3206"/>
    <w:rsid w:val="003D524D"/>
    <w:rsid w:val="003D5E27"/>
    <w:rsid w:val="003D6048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173"/>
    <w:rsid w:val="003F0282"/>
    <w:rsid w:val="003F080C"/>
    <w:rsid w:val="003F1924"/>
    <w:rsid w:val="003F21A4"/>
    <w:rsid w:val="003F227D"/>
    <w:rsid w:val="003F3552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079A3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6D7F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3146"/>
    <w:rsid w:val="00444284"/>
    <w:rsid w:val="004446BB"/>
    <w:rsid w:val="00445229"/>
    <w:rsid w:val="00445465"/>
    <w:rsid w:val="004454C2"/>
    <w:rsid w:val="00446154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AEE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03"/>
    <w:rsid w:val="004903F7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7C90"/>
    <w:rsid w:val="004B0070"/>
    <w:rsid w:val="004B0AAD"/>
    <w:rsid w:val="004B1B64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1A42"/>
    <w:rsid w:val="004F21CF"/>
    <w:rsid w:val="004F2959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732"/>
    <w:rsid w:val="005048E8"/>
    <w:rsid w:val="00505481"/>
    <w:rsid w:val="0050592E"/>
    <w:rsid w:val="00510C8A"/>
    <w:rsid w:val="00511E94"/>
    <w:rsid w:val="005124D4"/>
    <w:rsid w:val="005138CE"/>
    <w:rsid w:val="005150CB"/>
    <w:rsid w:val="00516683"/>
    <w:rsid w:val="00516CCE"/>
    <w:rsid w:val="00517133"/>
    <w:rsid w:val="005171DA"/>
    <w:rsid w:val="00517248"/>
    <w:rsid w:val="00520A7B"/>
    <w:rsid w:val="00521325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104"/>
    <w:rsid w:val="0054056C"/>
    <w:rsid w:val="005412F1"/>
    <w:rsid w:val="00543C9F"/>
    <w:rsid w:val="00544AAF"/>
    <w:rsid w:val="00544F33"/>
    <w:rsid w:val="00547C5D"/>
    <w:rsid w:val="00552738"/>
    <w:rsid w:val="00553D09"/>
    <w:rsid w:val="00553DE9"/>
    <w:rsid w:val="005548EF"/>
    <w:rsid w:val="00554D88"/>
    <w:rsid w:val="00555586"/>
    <w:rsid w:val="0055642D"/>
    <w:rsid w:val="0055724A"/>
    <w:rsid w:val="00557D56"/>
    <w:rsid w:val="00560FBB"/>
    <w:rsid w:val="005617DE"/>
    <w:rsid w:val="00561BAF"/>
    <w:rsid w:val="00561BCF"/>
    <w:rsid w:val="00561D17"/>
    <w:rsid w:val="0056359F"/>
    <w:rsid w:val="00563D3F"/>
    <w:rsid w:val="005642E5"/>
    <w:rsid w:val="00566232"/>
    <w:rsid w:val="0056628E"/>
    <w:rsid w:val="00566BCB"/>
    <w:rsid w:val="00566F71"/>
    <w:rsid w:val="0056732B"/>
    <w:rsid w:val="005723CC"/>
    <w:rsid w:val="00575D87"/>
    <w:rsid w:val="00576501"/>
    <w:rsid w:val="0057677D"/>
    <w:rsid w:val="0057794C"/>
    <w:rsid w:val="00577CB5"/>
    <w:rsid w:val="005819F0"/>
    <w:rsid w:val="00581C26"/>
    <w:rsid w:val="00583FC9"/>
    <w:rsid w:val="0058431D"/>
    <w:rsid w:val="005863F0"/>
    <w:rsid w:val="005917C2"/>
    <w:rsid w:val="005923C7"/>
    <w:rsid w:val="0059347B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1B6E"/>
    <w:rsid w:val="005A2451"/>
    <w:rsid w:val="005A354A"/>
    <w:rsid w:val="005A4E72"/>
    <w:rsid w:val="005A522E"/>
    <w:rsid w:val="005A5A48"/>
    <w:rsid w:val="005A5B00"/>
    <w:rsid w:val="005A64C4"/>
    <w:rsid w:val="005B16A4"/>
    <w:rsid w:val="005B219E"/>
    <w:rsid w:val="005B267E"/>
    <w:rsid w:val="005B402C"/>
    <w:rsid w:val="005B460A"/>
    <w:rsid w:val="005B512E"/>
    <w:rsid w:val="005B6BAC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5E0"/>
    <w:rsid w:val="005E3793"/>
    <w:rsid w:val="005E5323"/>
    <w:rsid w:val="005E6B5C"/>
    <w:rsid w:val="005F1D60"/>
    <w:rsid w:val="005F2D69"/>
    <w:rsid w:val="005F31F4"/>
    <w:rsid w:val="005F3471"/>
    <w:rsid w:val="005F39CA"/>
    <w:rsid w:val="005F431E"/>
    <w:rsid w:val="005F5FCC"/>
    <w:rsid w:val="005F6EF7"/>
    <w:rsid w:val="005F7A30"/>
    <w:rsid w:val="005F7E47"/>
    <w:rsid w:val="00601733"/>
    <w:rsid w:val="006019D3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74AC"/>
    <w:rsid w:val="00620618"/>
    <w:rsid w:val="006232C9"/>
    <w:rsid w:val="006233AA"/>
    <w:rsid w:val="00624890"/>
    <w:rsid w:val="0062581F"/>
    <w:rsid w:val="00626B37"/>
    <w:rsid w:val="006272F6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409D3"/>
    <w:rsid w:val="00640BA2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6F46"/>
    <w:rsid w:val="00651819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85E3E"/>
    <w:rsid w:val="00690015"/>
    <w:rsid w:val="00690126"/>
    <w:rsid w:val="00693958"/>
    <w:rsid w:val="006946A4"/>
    <w:rsid w:val="00696EB8"/>
    <w:rsid w:val="0069715B"/>
    <w:rsid w:val="0069766A"/>
    <w:rsid w:val="006A06F7"/>
    <w:rsid w:val="006A2938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28A7"/>
    <w:rsid w:val="006B44C7"/>
    <w:rsid w:val="006B68A8"/>
    <w:rsid w:val="006C18DE"/>
    <w:rsid w:val="006C1D88"/>
    <w:rsid w:val="006C4D8E"/>
    <w:rsid w:val="006C5D0B"/>
    <w:rsid w:val="006D07BB"/>
    <w:rsid w:val="006D1AAE"/>
    <w:rsid w:val="006D1B4E"/>
    <w:rsid w:val="006D4687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4D9"/>
    <w:rsid w:val="006E5126"/>
    <w:rsid w:val="006E650F"/>
    <w:rsid w:val="006E7067"/>
    <w:rsid w:val="006E7BFF"/>
    <w:rsid w:val="006F0A43"/>
    <w:rsid w:val="006F154E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05828"/>
    <w:rsid w:val="007062F9"/>
    <w:rsid w:val="00710395"/>
    <w:rsid w:val="0071076B"/>
    <w:rsid w:val="007109FB"/>
    <w:rsid w:val="007132CD"/>
    <w:rsid w:val="00714BA1"/>
    <w:rsid w:val="0071612F"/>
    <w:rsid w:val="00716809"/>
    <w:rsid w:val="007173D0"/>
    <w:rsid w:val="00717CE4"/>
    <w:rsid w:val="00721107"/>
    <w:rsid w:val="00723272"/>
    <w:rsid w:val="0072329C"/>
    <w:rsid w:val="007261CA"/>
    <w:rsid w:val="0072690B"/>
    <w:rsid w:val="00726A90"/>
    <w:rsid w:val="00726BE8"/>
    <w:rsid w:val="007317EB"/>
    <w:rsid w:val="00732029"/>
    <w:rsid w:val="0073235D"/>
    <w:rsid w:val="00732ABD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2003"/>
    <w:rsid w:val="00772B2B"/>
    <w:rsid w:val="00773F7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869FA"/>
    <w:rsid w:val="00787374"/>
    <w:rsid w:val="0079113D"/>
    <w:rsid w:val="0079236D"/>
    <w:rsid w:val="00792A4B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75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D7E1B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7F7E9F"/>
    <w:rsid w:val="0080063B"/>
    <w:rsid w:val="00800A28"/>
    <w:rsid w:val="0080135E"/>
    <w:rsid w:val="00802211"/>
    <w:rsid w:val="008027EE"/>
    <w:rsid w:val="008028AF"/>
    <w:rsid w:val="00802E6E"/>
    <w:rsid w:val="00804A80"/>
    <w:rsid w:val="0080526E"/>
    <w:rsid w:val="00805333"/>
    <w:rsid w:val="008053D1"/>
    <w:rsid w:val="008061C1"/>
    <w:rsid w:val="00806A7C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5C43"/>
    <w:rsid w:val="008164BF"/>
    <w:rsid w:val="00817A0B"/>
    <w:rsid w:val="00820828"/>
    <w:rsid w:val="00823045"/>
    <w:rsid w:val="00823880"/>
    <w:rsid w:val="00824B3E"/>
    <w:rsid w:val="00827549"/>
    <w:rsid w:val="00827C28"/>
    <w:rsid w:val="00830F73"/>
    <w:rsid w:val="00831580"/>
    <w:rsid w:val="0083165C"/>
    <w:rsid w:val="00833264"/>
    <w:rsid w:val="008346E0"/>
    <w:rsid w:val="00834BC8"/>
    <w:rsid w:val="00834C42"/>
    <w:rsid w:val="00837767"/>
    <w:rsid w:val="008408C5"/>
    <w:rsid w:val="008412CD"/>
    <w:rsid w:val="0084242E"/>
    <w:rsid w:val="00842FB2"/>
    <w:rsid w:val="008434E5"/>
    <w:rsid w:val="00843C91"/>
    <w:rsid w:val="00843D29"/>
    <w:rsid w:val="0084438F"/>
    <w:rsid w:val="0084534E"/>
    <w:rsid w:val="0084583E"/>
    <w:rsid w:val="00845A08"/>
    <w:rsid w:val="0084726B"/>
    <w:rsid w:val="00847AD2"/>
    <w:rsid w:val="00850138"/>
    <w:rsid w:val="0085226D"/>
    <w:rsid w:val="008524D6"/>
    <w:rsid w:val="00853A51"/>
    <w:rsid w:val="00853C8B"/>
    <w:rsid w:val="008544FE"/>
    <w:rsid w:val="00854FFB"/>
    <w:rsid w:val="00855790"/>
    <w:rsid w:val="00860A2D"/>
    <w:rsid w:val="0086161E"/>
    <w:rsid w:val="00862BCF"/>
    <w:rsid w:val="00862D1E"/>
    <w:rsid w:val="008631F4"/>
    <w:rsid w:val="0086401E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C35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1381"/>
    <w:rsid w:val="00892A54"/>
    <w:rsid w:val="00892DD8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8E3"/>
    <w:rsid w:val="008A1AFA"/>
    <w:rsid w:val="008A2793"/>
    <w:rsid w:val="008A3BE6"/>
    <w:rsid w:val="008A4636"/>
    <w:rsid w:val="008A4B4B"/>
    <w:rsid w:val="008A5227"/>
    <w:rsid w:val="008A6517"/>
    <w:rsid w:val="008A6534"/>
    <w:rsid w:val="008A67D7"/>
    <w:rsid w:val="008B02F8"/>
    <w:rsid w:val="008B08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2A3C"/>
    <w:rsid w:val="008C47E6"/>
    <w:rsid w:val="008C4A5B"/>
    <w:rsid w:val="008C4F85"/>
    <w:rsid w:val="008C5E9E"/>
    <w:rsid w:val="008C7FF9"/>
    <w:rsid w:val="008D05FA"/>
    <w:rsid w:val="008D0FC1"/>
    <w:rsid w:val="008D1476"/>
    <w:rsid w:val="008D24F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72D"/>
    <w:rsid w:val="008E6925"/>
    <w:rsid w:val="008E75D3"/>
    <w:rsid w:val="008F020B"/>
    <w:rsid w:val="008F0901"/>
    <w:rsid w:val="008F139E"/>
    <w:rsid w:val="008F1F3D"/>
    <w:rsid w:val="008F296B"/>
    <w:rsid w:val="008F2C2B"/>
    <w:rsid w:val="008F33AA"/>
    <w:rsid w:val="008F52D3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624"/>
    <w:rsid w:val="00914832"/>
    <w:rsid w:val="009158C4"/>
    <w:rsid w:val="00916FE5"/>
    <w:rsid w:val="00917051"/>
    <w:rsid w:val="009203DE"/>
    <w:rsid w:val="00922571"/>
    <w:rsid w:val="009226BF"/>
    <w:rsid w:val="00922AAF"/>
    <w:rsid w:val="00923886"/>
    <w:rsid w:val="009242E4"/>
    <w:rsid w:val="00924A84"/>
    <w:rsid w:val="00926F74"/>
    <w:rsid w:val="009278DF"/>
    <w:rsid w:val="00931456"/>
    <w:rsid w:val="00931E7F"/>
    <w:rsid w:val="00933497"/>
    <w:rsid w:val="009354F0"/>
    <w:rsid w:val="009358ED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5B0E"/>
    <w:rsid w:val="0095706F"/>
    <w:rsid w:val="0096093E"/>
    <w:rsid w:val="00965113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A56E9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684"/>
    <w:rsid w:val="009C7E66"/>
    <w:rsid w:val="009D07AE"/>
    <w:rsid w:val="009D2291"/>
    <w:rsid w:val="009D3829"/>
    <w:rsid w:val="009D3BDB"/>
    <w:rsid w:val="009E133B"/>
    <w:rsid w:val="009E1A42"/>
    <w:rsid w:val="009E2C36"/>
    <w:rsid w:val="009E2F54"/>
    <w:rsid w:val="009E3BAD"/>
    <w:rsid w:val="009E6FCD"/>
    <w:rsid w:val="009E74EC"/>
    <w:rsid w:val="009E7F9A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1311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2DC"/>
    <w:rsid w:val="00A06381"/>
    <w:rsid w:val="00A07D08"/>
    <w:rsid w:val="00A10B28"/>
    <w:rsid w:val="00A10B8C"/>
    <w:rsid w:val="00A1146F"/>
    <w:rsid w:val="00A122B7"/>
    <w:rsid w:val="00A129A1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FEA"/>
    <w:rsid w:val="00A2785B"/>
    <w:rsid w:val="00A32ECE"/>
    <w:rsid w:val="00A3336A"/>
    <w:rsid w:val="00A33EC3"/>
    <w:rsid w:val="00A36061"/>
    <w:rsid w:val="00A36117"/>
    <w:rsid w:val="00A3753D"/>
    <w:rsid w:val="00A4031A"/>
    <w:rsid w:val="00A415F5"/>
    <w:rsid w:val="00A41687"/>
    <w:rsid w:val="00A42429"/>
    <w:rsid w:val="00A432F2"/>
    <w:rsid w:val="00A43320"/>
    <w:rsid w:val="00A44283"/>
    <w:rsid w:val="00A442A1"/>
    <w:rsid w:val="00A442B7"/>
    <w:rsid w:val="00A446A4"/>
    <w:rsid w:val="00A464A0"/>
    <w:rsid w:val="00A47AF4"/>
    <w:rsid w:val="00A5018F"/>
    <w:rsid w:val="00A5070B"/>
    <w:rsid w:val="00A509A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2DF1"/>
    <w:rsid w:val="00A6387B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1F63"/>
    <w:rsid w:val="00A82702"/>
    <w:rsid w:val="00A835E8"/>
    <w:rsid w:val="00A83E86"/>
    <w:rsid w:val="00A85DEB"/>
    <w:rsid w:val="00A85E7F"/>
    <w:rsid w:val="00A86273"/>
    <w:rsid w:val="00A91D88"/>
    <w:rsid w:val="00A924D0"/>
    <w:rsid w:val="00A92B73"/>
    <w:rsid w:val="00A9465D"/>
    <w:rsid w:val="00A94DC7"/>
    <w:rsid w:val="00A957F4"/>
    <w:rsid w:val="00A9617B"/>
    <w:rsid w:val="00AA1702"/>
    <w:rsid w:val="00AA199A"/>
    <w:rsid w:val="00AA1D39"/>
    <w:rsid w:val="00AA1E62"/>
    <w:rsid w:val="00AA2D82"/>
    <w:rsid w:val="00AA4CAE"/>
    <w:rsid w:val="00AA71AB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60B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C0A"/>
    <w:rsid w:val="00AF3869"/>
    <w:rsid w:val="00AF39E5"/>
    <w:rsid w:val="00AF3D24"/>
    <w:rsid w:val="00AF447E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214B"/>
    <w:rsid w:val="00B13DEF"/>
    <w:rsid w:val="00B16572"/>
    <w:rsid w:val="00B1670E"/>
    <w:rsid w:val="00B16D98"/>
    <w:rsid w:val="00B17904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0F84"/>
    <w:rsid w:val="00B42801"/>
    <w:rsid w:val="00B43DE9"/>
    <w:rsid w:val="00B4664D"/>
    <w:rsid w:val="00B474A0"/>
    <w:rsid w:val="00B51705"/>
    <w:rsid w:val="00B5369E"/>
    <w:rsid w:val="00B5495F"/>
    <w:rsid w:val="00B5673F"/>
    <w:rsid w:val="00B57B17"/>
    <w:rsid w:val="00B57DC0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9DE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27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1B3B"/>
    <w:rsid w:val="00B831C0"/>
    <w:rsid w:val="00B841B4"/>
    <w:rsid w:val="00B8631A"/>
    <w:rsid w:val="00B875BB"/>
    <w:rsid w:val="00B87606"/>
    <w:rsid w:val="00B90E5B"/>
    <w:rsid w:val="00B9122C"/>
    <w:rsid w:val="00B921E6"/>
    <w:rsid w:val="00B9225E"/>
    <w:rsid w:val="00B92502"/>
    <w:rsid w:val="00B933A6"/>
    <w:rsid w:val="00B933F4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6284"/>
    <w:rsid w:val="00BA62A9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2645"/>
    <w:rsid w:val="00BC3A61"/>
    <w:rsid w:val="00BC4D8D"/>
    <w:rsid w:val="00BC5269"/>
    <w:rsid w:val="00BC55F9"/>
    <w:rsid w:val="00BC5F55"/>
    <w:rsid w:val="00BC6529"/>
    <w:rsid w:val="00BD142C"/>
    <w:rsid w:val="00BD2407"/>
    <w:rsid w:val="00BD265E"/>
    <w:rsid w:val="00BD2CE7"/>
    <w:rsid w:val="00BD3119"/>
    <w:rsid w:val="00BD392A"/>
    <w:rsid w:val="00BD3F10"/>
    <w:rsid w:val="00BD45AB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4E85"/>
    <w:rsid w:val="00C25312"/>
    <w:rsid w:val="00C25330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0C3A"/>
    <w:rsid w:val="00C41593"/>
    <w:rsid w:val="00C41B6A"/>
    <w:rsid w:val="00C43087"/>
    <w:rsid w:val="00C434C9"/>
    <w:rsid w:val="00C4393D"/>
    <w:rsid w:val="00C43B53"/>
    <w:rsid w:val="00C453DB"/>
    <w:rsid w:val="00C462DE"/>
    <w:rsid w:val="00C501E1"/>
    <w:rsid w:val="00C5478A"/>
    <w:rsid w:val="00C54AD2"/>
    <w:rsid w:val="00C55A50"/>
    <w:rsid w:val="00C55F4F"/>
    <w:rsid w:val="00C5622F"/>
    <w:rsid w:val="00C56617"/>
    <w:rsid w:val="00C56DCE"/>
    <w:rsid w:val="00C56FE1"/>
    <w:rsid w:val="00C60EE3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3A01"/>
    <w:rsid w:val="00C857ED"/>
    <w:rsid w:val="00C85854"/>
    <w:rsid w:val="00C85C42"/>
    <w:rsid w:val="00C8788B"/>
    <w:rsid w:val="00C87C22"/>
    <w:rsid w:val="00C900A9"/>
    <w:rsid w:val="00C903FA"/>
    <w:rsid w:val="00C91EF5"/>
    <w:rsid w:val="00C95C4E"/>
    <w:rsid w:val="00C97D20"/>
    <w:rsid w:val="00CA012C"/>
    <w:rsid w:val="00CA11AF"/>
    <w:rsid w:val="00CA21AA"/>
    <w:rsid w:val="00CA27A9"/>
    <w:rsid w:val="00CA28F3"/>
    <w:rsid w:val="00CA2FC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13BC"/>
    <w:rsid w:val="00CB31C5"/>
    <w:rsid w:val="00CB3831"/>
    <w:rsid w:val="00CB55CE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20B8"/>
    <w:rsid w:val="00CD2990"/>
    <w:rsid w:val="00CD62C5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2D1C"/>
    <w:rsid w:val="00D03A3D"/>
    <w:rsid w:val="00D03EFF"/>
    <w:rsid w:val="00D04484"/>
    <w:rsid w:val="00D04605"/>
    <w:rsid w:val="00D04A4F"/>
    <w:rsid w:val="00D04D00"/>
    <w:rsid w:val="00D051DD"/>
    <w:rsid w:val="00D05556"/>
    <w:rsid w:val="00D05699"/>
    <w:rsid w:val="00D05E42"/>
    <w:rsid w:val="00D06D0B"/>
    <w:rsid w:val="00D07C8F"/>
    <w:rsid w:val="00D112C2"/>
    <w:rsid w:val="00D112DF"/>
    <w:rsid w:val="00D11793"/>
    <w:rsid w:val="00D12498"/>
    <w:rsid w:val="00D12EA1"/>
    <w:rsid w:val="00D13259"/>
    <w:rsid w:val="00D13A41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3F29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1F9F"/>
    <w:rsid w:val="00D4237A"/>
    <w:rsid w:val="00D43CED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21B"/>
    <w:rsid w:val="00D53A34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208"/>
    <w:rsid w:val="00D65401"/>
    <w:rsid w:val="00D65726"/>
    <w:rsid w:val="00D6656F"/>
    <w:rsid w:val="00D66B8E"/>
    <w:rsid w:val="00D67BBF"/>
    <w:rsid w:val="00D70371"/>
    <w:rsid w:val="00D7079E"/>
    <w:rsid w:val="00D71EBA"/>
    <w:rsid w:val="00D72092"/>
    <w:rsid w:val="00D72C8D"/>
    <w:rsid w:val="00D72D6D"/>
    <w:rsid w:val="00D73840"/>
    <w:rsid w:val="00D74383"/>
    <w:rsid w:val="00D74C4B"/>
    <w:rsid w:val="00D7539C"/>
    <w:rsid w:val="00D75EBB"/>
    <w:rsid w:val="00D76CC6"/>
    <w:rsid w:val="00D7780A"/>
    <w:rsid w:val="00D82DFE"/>
    <w:rsid w:val="00D83BEC"/>
    <w:rsid w:val="00D83E9C"/>
    <w:rsid w:val="00D84BF8"/>
    <w:rsid w:val="00D85228"/>
    <w:rsid w:val="00D8580D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24AC"/>
    <w:rsid w:val="00DA474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669"/>
    <w:rsid w:val="00DC577B"/>
    <w:rsid w:val="00DC5B8F"/>
    <w:rsid w:val="00DC5EC3"/>
    <w:rsid w:val="00DC6565"/>
    <w:rsid w:val="00DC707E"/>
    <w:rsid w:val="00DC70A6"/>
    <w:rsid w:val="00DC7AF1"/>
    <w:rsid w:val="00DD049E"/>
    <w:rsid w:val="00DD055F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2737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6D7"/>
    <w:rsid w:val="00DF1BCB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BFD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79EE"/>
    <w:rsid w:val="00E17A7B"/>
    <w:rsid w:val="00E207EC"/>
    <w:rsid w:val="00E2175B"/>
    <w:rsid w:val="00E21C0E"/>
    <w:rsid w:val="00E224B0"/>
    <w:rsid w:val="00E238D2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368D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4818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38F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5931"/>
    <w:rsid w:val="00EB6A08"/>
    <w:rsid w:val="00EC048F"/>
    <w:rsid w:val="00EC166A"/>
    <w:rsid w:val="00EC2415"/>
    <w:rsid w:val="00EC2B51"/>
    <w:rsid w:val="00EC3426"/>
    <w:rsid w:val="00EC3F5C"/>
    <w:rsid w:val="00EC455E"/>
    <w:rsid w:val="00EC5440"/>
    <w:rsid w:val="00EC5677"/>
    <w:rsid w:val="00EC64BE"/>
    <w:rsid w:val="00EC6A24"/>
    <w:rsid w:val="00EC72B9"/>
    <w:rsid w:val="00EC7CA3"/>
    <w:rsid w:val="00ED0D64"/>
    <w:rsid w:val="00ED10B4"/>
    <w:rsid w:val="00ED38C7"/>
    <w:rsid w:val="00ED3F40"/>
    <w:rsid w:val="00ED570D"/>
    <w:rsid w:val="00ED594B"/>
    <w:rsid w:val="00ED5ACB"/>
    <w:rsid w:val="00ED6503"/>
    <w:rsid w:val="00ED712D"/>
    <w:rsid w:val="00ED7777"/>
    <w:rsid w:val="00EE1223"/>
    <w:rsid w:val="00EE1A30"/>
    <w:rsid w:val="00EE2A15"/>
    <w:rsid w:val="00EE2D00"/>
    <w:rsid w:val="00EE329E"/>
    <w:rsid w:val="00EE3EE5"/>
    <w:rsid w:val="00EE557C"/>
    <w:rsid w:val="00EE560B"/>
    <w:rsid w:val="00EE597D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41F"/>
    <w:rsid w:val="00F06A43"/>
    <w:rsid w:val="00F06F7E"/>
    <w:rsid w:val="00F1015C"/>
    <w:rsid w:val="00F110A4"/>
    <w:rsid w:val="00F1215E"/>
    <w:rsid w:val="00F133AC"/>
    <w:rsid w:val="00F135AA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538E"/>
    <w:rsid w:val="00F274AA"/>
    <w:rsid w:val="00F306BD"/>
    <w:rsid w:val="00F30824"/>
    <w:rsid w:val="00F31340"/>
    <w:rsid w:val="00F330F3"/>
    <w:rsid w:val="00F34BA2"/>
    <w:rsid w:val="00F34CE4"/>
    <w:rsid w:val="00F35725"/>
    <w:rsid w:val="00F35C33"/>
    <w:rsid w:val="00F36145"/>
    <w:rsid w:val="00F366AF"/>
    <w:rsid w:val="00F36E37"/>
    <w:rsid w:val="00F402A1"/>
    <w:rsid w:val="00F404A9"/>
    <w:rsid w:val="00F41633"/>
    <w:rsid w:val="00F428E5"/>
    <w:rsid w:val="00F43493"/>
    <w:rsid w:val="00F4491A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724E"/>
    <w:rsid w:val="00F57E1B"/>
    <w:rsid w:val="00F6136F"/>
    <w:rsid w:val="00F61ED4"/>
    <w:rsid w:val="00F62552"/>
    <w:rsid w:val="00F62AC6"/>
    <w:rsid w:val="00F62B60"/>
    <w:rsid w:val="00F6336F"/>
    <w:rsid w:val="00F63E55"/>
    <w:rsid w:val="00F6437E"/>
    <w:rsid w:val="00F64457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01B"/>
    <w:rsid w:val="00F7672F"/>
    <w:rsid w:val="00F76911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99C"/>
    <w:rsid w:val="00F90A8E"/>
    <w:rsid w:val="00F91103"/>
    <w:rsid w:val="00F91C6B"/>
    <w:rsid w:val="00F92142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1D0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43F3"/>
    <w:rsid w:val="00FB5270"/>
    <w:rsid w:val="00FB5488"/>
    <w:rsid w:val="00FB54F1"/>
    <w:rsid w:val="00FB5F25"/>
    <w:rsid w:val="00FB6099"/>
    <w:rsid w:val="00FB6A93"/>
    <w:rsid w:val="00FC152A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947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E41"/>
    <w:rsid w:val="00FF48DE"/>
    <w:rsid w:val="00FF60BC"/>
    <w:rsid w:val="00FF67FC"/>
    <w:rsid w:val="00FF70B9"/>
    <w:rsid w:val="00FF70EB"/>
    <w:rsid w:val="00FF71CE"/>
    <w:rsid w:val="00FF77E7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f">
    <w:name w:val="annotation text"/>
    <w:basedOn w:val="a"/>
    <w:link w:val="af0"/>
    <w:uiPriority w:val="99"/>
    <w:semiHidden/>
    <w:unhideWhenUsed/>
    <w:rsid w:val="00A047E7"/>
    <w:pPr>
      <w:jc w:val="left"/>
    </w:pPr>
  </w:style>
  <w:style w:type="character" w:customStyle="1" w:styleId="af0">
    <w:name w:val="註解文字 字元"/>
    <w:basedOn w:val="a0"/>
    <w:link w:val="af"/>
    <w:uiPriority w:val="99"/>
    <w:semiHidden/>
    <w:rsid w:val="00A047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9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E49BB-8F36-48A8-B568-EDC07F437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16</Pages>
  <Words>1652</Words>
  <Characters>9419</Characters>
  <Application>Microsoft Office Word</Application>
  <DocSecurity>0</DocSecurity>
  <Lines>78</Lines>
  <Paragraphs>22</Paragraphs>
  <ScaleCrop>false</ScaleCrop>
  <Company>英业达(天津）电子技术有限公司</Company>
  <LinksUpToDate>false</LinksUpToDate>
  <CharactersWithSpaces>11049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IEC960923</cp:lastModifiedBy>
  <cp:revision>250</cp:revision>
  <dcterms:created xsi:type="dcterms:W3CDTF">2011-09-20T01:57:00Z</dcterms:created>
  <dcterms:modified xsi:type="dcterms:W3CDTF">2013-04-29T07:34:00Z</dcterms:modified>
</cp:coreProperties>
</file>