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2E05B6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MB Borrow Control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F0BE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0" w:author="itc211017" w:date="2012-02-18T14:08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7" w:type="dxa"/>
          </w:tcPr>
          <w:p w:rsidR="006612ED" w:rsidRPr="006612ED" w:rsidRDefault="006F0BE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18T14:08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6612ED" w:rsidRPr="006612ED" w:rsidRDefault="006F0BE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18T14:08:00Z">
              <w:r>
                <w:rPr>
                  <w:rFonts w:ascii="Courier New" w:eastAsia="SimSun" w:hAnsi="Courier New" w:cs="Times New Roman" w:hint="eastAsia"/>
                  <w:szCs w:val="18"/>
                </w:rPr>
                <w:t>MB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返回站有变动</w:t>
              </w:r>
            </w:ins>
          </w:p>
        </w:tc>
        <w:tc>
          <w:tcPr>
            <w:tcW w:w="2185" w:type="dxa"/>
          </w:tcPr>
          <w:p w:rsidR="006612ED" w:rsidRPr="006612ED" w:rsidRDefault="006F0BE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18T14:08:00Z">
              <w:r>
                <w:rPr>
                  <w:rFonts w:ascii="Courier New" w:eastAsia="SimSun" w:hAnsi="Courier New" w:cs="Times New Roman" w:hint="eastAsia"/>
                  <w:szCs w:val="18"/>
                </w:rPr>
                <w:t>若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MB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借出时为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10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以后的站，还回时为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10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；若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10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以前的站，</w:t>
              </w:r>
            </w:ins>
            <w:ins w:id="4" w:author="itc211017" w:date="2012-02-18T14:09:00Z">
              <w:r>
                <w:rPr>
                  <w:rFonts w:ascii="Courier New" w:eastAsia="SimSun" w:hAnsi="Courier New" w:cs="Times New Roman" w:hint="eastAsia"/>
                  <w:szCs w:val="18"/>
                </w:rPr>
                <w:t>还回时为借出时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MB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所在的站</w:t>
              </w:r>
            </w:ins>
          </w:p>
        </w:tc>
        <w:tc>
          <w:tcPr>
            <w:tcW w:w="1374" w:type="dxa"/>
          </w:tcPr>
          <w:p w:rsidR="006612ED" w:rsidRPr="006F0BE6" w:rsidRDefault="006F0BE6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5" w:author="itc211017" w:date="2012-02-18T14:09:00Z">
              <w:r>
                <w:rPr>
                  <w:rFonts w:ascii="Courier New" w:eastAsia="SimSun" w:hAnsi="Courier New" w:cs="Times New Roman" w:hint="eastAsia"/>
                  <w:szCs w:val="18"/>
                </w:rPr>
                <w:t>2012-2-18</w:t>
              </w:r>
            </w:ins>
          </w:p>
        </w:tc>
        <w:tc>
          <w:tcPr>
            <w:tcW w:w="944" w:type="dxa"/>
          </w:tcPr>
          <w:p w:rsidR="006612ED" w:rsidRPr="006612ED" w:rsidRDefault="006F0BE6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18T14:09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406501" w:rsidRPr="006612ED" w:rsidTr="00A047E7">
        <w:trPr>
          <w:jc w:val="center"/>
        </w:trPr>
        <w:tc>
          <w:tcPr>
            <w:tcW w:w="987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" w:author="Gao, Guan-Wei (高貫偉 ITC)" w:date="2012-05-18T08:40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687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8" w:author="Gao, Guan-Wei (高貫偉 ITC)" w:date="2012-05-18T08:40:00Z">
              <w:r>
                <w:rPr>
                  <w:rFonts w:ascii="Arial" w:eastAsia="宋体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9" w:author="Gao, Guan-Wei (高貫偉 ITC)" w:date="2012-05-18T08:40:00Z">
              <w:r>
                <w:rPr>
                  <w:rFonts w:ascii="Arial" w:eastAsia="宋体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5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proofErr w:type="spellStart"/>
            <w:ins w:id="10" w:author="Gao, Guan-Wei (高貫偉 ITC)" w:date="2012-05-18T08:40:00Z">
              <w:r>
                <w:rPr>
                  <w:rFonts w:ascii="Arial" w:eastAsia="宋体" w:hAnsi="Arial" w:cs="Times New Roman"/>
                  <w:sz w:val="20"/>
                  <w:szCs w:val="18"/>
                </w:rPr>
                <w:t>MBCode</w:t>
              </w:r>
              <w:proofErr w:type="spellEnd"/>
              <w:r>
                <w:rPr>
                  <w:rFonts w:ascii="Arial" w:eastAsia="宋体" w:hAnsi="Arial" w:cs="Times New Roman" w:hint="eastAsia"/>
                  <w:sz w:val="20"/>
                  <w:szCs w:val="18"/>
                </w:rPr>
                <w:t>升级，统一修改</w:t>
              </w:r>
            </w:ins>
          </w:p>
        </w:tc>
        <w:tc>
          <w:tcPr>
            <w:tcW w:w="1374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  <w:ins w:id="11" w:author="Gao, Guan-Wei (高貫偉 ITC)" w:date="2012-05-18T08:40:00Z">
              <w:r>
                <w:rPr>
                  <w:rFonts w:ascii="Arial" w:eastAsia="宋体" w:hAnsi="Arial"/>
                  <w:szCs w:val="18"/>
                </w:rPr>
                <w:t>2012-5-18</w:t>
              </w:r>
            </w:ins>
          </w:p>
        </w:tc>
        <w:tc>
          <w:tcPr>
            <w:tcW w:w="944" w:type="dxa"/>
          </w:tcPr>
          <w:p w:rsidR="00406501" w:rsidRPr="006612ED" w:rsidRDefault="00406501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9B43BD" w:rsidRDefault="00143A47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9717661" w:history="1">
        <w:r w:rsidR="009B43BD" w:rsidRPr="00830A2F">
          <w:rPr>
            <w:rStyle w:val="a5"/>
            <w:rFonts w:ascii="Times New Roman" w:eastAsia="SimHei" w:hAnsi="Times New Roman"/>
            <w:noProof/>
          </w:rPr>
          <w:t>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62" w:history="1">
        <w:r w:rsidR="009B43BD" w:rsidRPr="00830A2F">
          <w:rPr>
            <w:rStyle w:val="a5"/>
            <w:rFonts w:ascii="Times New Roman" w:eastAsia="SimSun" w:hAnsi="Times New Roman"/>
            <w:noProof/>
          </w:rPr>
          <w:t>1.1.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Introduce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63" w:history="1">
        <w:r w:rsidR="009B43BD" w:rsidRPr="00830A2F">
          <w:rPr>
            <w:rStyle w:val="a5"/>
            <w:rFonts w:ascii="Times New Roman" w:eastAsia="SimSun" w:hAnsi="Times New Roman"/>
            <w:noProof/>
          </w:rPr>
          <w:t>1.2.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References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717664" w:history="1">
        <w:r w:rsidR="009B43BD" w:rsidRPr="00830A2F">
          <w:rPr>
            <w:rStyle w:val="a5"/>
            <w:rFonts w:ascii="Times New Roman" w:eastAsia="SimHei" w:hAnsi="Times New Roman"/>
            <w:noProof/>
          </w:rPr>
          <w:t>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Ansi="Times New Roman"/>
            <w:noProof/>
          </w:rPr>
          <w:t>Use Cases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65" w:history="1">
        <w:r w:rsidR="009B43BD" w:rsidRPr="00830A2F">
          <w:rPr>
            <w:rStyle w:val="a5"/>
            <w:rFonts w:ascii="Times New Roman" w:eastAsia="SimSun" w:hAnsi="Times New Roman"/>
            <w:noProof/>
          </w:rPr>
          <w:t>2.1.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UC-MB Borrow Control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66" w:history="1">
        <w:r w:rsidR="009B43BD" w:rsidRPr="00830A2F">
          <w:rPr>
            <w:rStyle w:val="a5"/>
            <w:rFonts w:ascii="Times New Roman" w:eastAsia="SimHei" w:hAnsi="Times New Roman"/>
            <w:noProof/>
          </w:rPr>
          <w:t>2.1.1.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功能及目标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67" w:history="1">
        <w:r w:rsidR="009B43BD" w:rsidRPr="00830A2F">
          <w:rPr>
            <w:rStyle w:val="a5"/>
            <w:rFonts w:ascii="Times New Roman" w:eastAsia="SimHei"/>
            <w:noProof/>
          </w:rPr>
          <w:t>2.1.2.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前置条件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68" w:history="1">
        <w:r w:rsidR="009B43BD" w:rsidRPr="00830A2F">
          <w:rPr>
            <w:rStyle w:val="a5"/>
            <w:rFonts w:ascii="Times New Roman" w:eastAsia="SimHei"/>
            <w:noProof/>
          </w:rPr>
          <w:t>2.1.3.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后置条件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69" w:history="1">
        <w:r w:rsidR="009B43BD" w:rsidRPr="00830A2F">
          <w:rPr>
            <w:rStyle w:val="a5"/>
            <w:rFonts w:ascii="Times New Roman" w:eastAsia="SimHei"/>
            <w:noProof/>
          </w:rPr>
          <w:t>2.1.4.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过程描述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0" w:history="1">
        <w:r w:rsidR="009B43BD" w:rsidRPr="00830A2F">
          <w:rPr>
            <w:rStyle w:val="a5"/>
            <w:rFonts w:ascii="Times New Roman" w:eastAsia="SimHei"/>
            <w:noProof/>
          </w:rPr>
          <w:t>2.1.5.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业务规则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71" w:history="1">
        <w:r w:rsidR="009B43BD" w:rsidRPr="00830A2F">
          <w:rPr>
            <w:rStyle w:val="a5"/>
            <w:rFonts w:ascii="Times New Roman" w:eastAsia="SimSun" w:hAnsi="Times New Roman"/>
            <w:noProof/>
          </w:rPr>
          <w:t>2.2.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UC-Query And Excel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2" w:history="1">
        <w:r w:rsidR="009B43BD" w:rsidRPr="00830A2F">
          <w:rPr>
            <w:rStyle w:val="a5"/>
            <w:rFonts w:ascii="Times New Roman" w:eastAsia="SimHei" w:hAnsi="Times New Roman"/>
            <w:noProof/>
          </w:rPr>
          <w:t>2.2.1.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功能及目标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3" w:history="1">
        <w:r w:rsidR="009B43BD" w:rsidRPr="00830A2F">
          <w:rPr>
            <w:rStyle w:val="a5"/>
            <w:rFonts w:ascii="Times New Roman" w:eastAsia="SimHei"/>
            <w:noProof/>
          </w:rPr>
          <w:t>2.2.2.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前置条件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4" w:history="1">
        <w:r w:rsidR="009B43BD" w:rsidRPr="00830A2F">
          <w:rPr>
            <w:rStyle w:val="a5"/>
            <w:rFonts w:ascii="Times New Roman" w:eastAsia="SimHei"/>
            <w:noProof/>
          </w:rPr>
          <w:t>2.2.3.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后置条件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5" w:history="1">
        <w:r w:rsidR="009B43BD" w:rsidRPr="00830A2F">
          <w:rPr>
            <w:rStyle w:val="a5"/>
            <w:rFonts w:ascii="Times New Roman" w:eastAsia="SimHei"/>
            <w:noProof/>
          </w:rPr>
          <w:t>2.2.4.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过程描述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6" w:history="1">
        <w:r w:rsidR="009B43BD" w:rsidRPr="00830A2F">
          <w:rPr>
            <w:rStyle w:val="a5"/>
            <w:rFonts w:ascii="Times New Roman" w:eastAsia="SimHei"/>
            <w:noProof/>
          </w:rPr>
          <w:t>2.2.5.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业务规则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77" w:history="1">
        <w:r w:rsidR="009B43BD" w:rsidRPr="00830A2F">
          <w:rPr>
            <w:rStyle w:val="a5"/>
            <w:rFonts w:ascii="Times New Roman" w:eastAsia="SimSun" w:hAnsi="Times New Roman"/>
            <w:noProof/>
          </w:rPr>
          <w:t>2.3.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UC-Prd Borrow Control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8" w:history="1">
        <w:r w:rsidR="009B43BD" w:rsidRPr="00830A2F">
          <w:rPr>
            <w:rStyle w:val="a5"/>
            <w:rFonts w:ascii="Times New Roman" w:eastAsia="SimHei" w:hAnsi="Times New Roman"/>
            <w:noProof/>
          </w:rPr>
          <w:t>2.3.1.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功能及目标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79" w:history="1">
        <w:r w:rsidR="009B43BD" w:rsidRPr="00830A2F">
          <w:rPr>
            <w:rStyle w:val="a5"/>
            <w:rFonts w:ascii="Times New Roman" w:eastAsia="SimHei"/>
            <w:noProof/>
          </w:rPr>
          <w:t>2.3.2.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前置条件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0" w:history="1">
        <w:r w:rsidR="009B43BD" w:rsidRPr="00830A2F">
          <w:rPr>
            <w:rStyle w:val="a5"/>
            <w:rFonts w:ascii="Times New Roman" w:eastAsia="SimHei"/>
            <w:noProof/>
          </w:rPr>
          <w:t>2.3.3.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后置条件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1" w:history="1">
        <w:r w:rsidR="009B43BD" w:rsidRPr="00830A2F">
          <w:rPr>
            <w:rStyle w:val="a5"/>
            <w:rFonts w:ascii="Times New Roman" w:eastAsia="SimHei"/>
            <w:noProof/>
          </w:rPr>
          <w:t>2.3.4.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过程描述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2" w:history="1">
        <w:r w:rsidR="009B43BD" w:rsidRPr="00830A2F">
          <w:rPr>
            <w:rStyle w:val="a5"/>
            <w:rFonts w:ascii="Times New Roman" w:eastAsia="SimHei"/>
            <w:noProof/>
          </w:rPr>
          <w:t>2.3.5.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业务规则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9717683" w:history="1">
        <w:r w:rsidR="009B43BD" w:rsidRPr="00830A2F">
          <w:rPr>
            <w:rStyle w:val="a5"/>
            <w:rFonts w:ascii="Times New Roman" w:eastAsia="SimSun" w:hAnsi="Times New Roman"/>
            <w:noProof/>
          </w:rPr>
          <w:t>2.4.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Sun" w:hAnsi="Times New Roman"/>
            <w:noProof/>
          </w:rPr>
          <w:t>UC-Part Borrow Control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4" w:history="1">
        <w:r w:rsidR="009B43BD" w:rsidRPr="00830A2F">
          <w:rPr>
            <w:rStyle w:val="a5"/>
            <w:rFonts w:ascii="Times New Roman" w:eastAsia="SimHei" w:hAnsi="Times New Roman"/>
            <w:noProof/>
          </w:rPr>
          <w:t>2.4.1.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功能及目标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5" w:history="1">
        <w:r w:rsidR="009B43BD" w:rsidRPr="00830A2F">
          <w:rPr>
            <w:rStyle w:val="a5"/>
            <w:rFonts w:ascii="Times New Roman" w:eastAsia="SimHei"/>
            <w:noProof/>
          </w:rPr>
          <w:t>2.4.2.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前置条件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6" w:history="1">
        <w:r w:rsidR="009B43BD" w:rsidRPr="00830A2F">
          <w:rPr>
            <w:rStyle w:val="a5"/>
            <w:rFonts w:ascii="Times New Roman" w:eastAsia="SimHei"/>
            <w:noProof/>
          </w:rPr>
          <w:t>2.4.3.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后置条件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7" w:history="1">
        <w:r w:rsidR="009B43BD" w:rsidRPr="00830A2F">
          <w:rPr>
            <w:rStyle w:val="a5"/>
            <w:rFonts w:ascii="Times New Roman" w:eastAsia="SimHei"/>
            <w:noProof/>
          </w:rPr>
          <w:t>2.4.4.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过程描述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717688" w:history="1">
        <w:r w:rsidR="009B43BD" w:rsidRPr="00830A2F">
          <w:rPr>
            <w:rStyle w:val="a5"/>
            <w:rFonts w:ascii="Times New Roman" w:eastAsia="SimHei"/>
            <w:noProof/>
          </w:rPr>
          <w:t>2.4.5.</w:t>
        </w:r>
        <w:r w:rsidR="009B43BD">
          <w:rPr>
            <w:noProof/>
          </w:rPr>
          <w:tab/>
        </w:r>
        <w:r w:rsidR="009B43BD" w:rsidRPr="00830A2F">
          <w:rPr>
            <w:rStyle w:val="a5"/>
            <w:rFonts w:ascii="Times New Roman" w:eastAsia="SimHei" w:hint="eastAsia"/>
            <w:noProof/>
          </w:rPr>
          <w:t>业务规则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10"/>
        <w:tabs>
          <w:tab w:val="right" w:leader="dot" w:pos="8296"/>
        </w:tabs>
        <w:rPr>
          <w:noProof/>
        </w:rPr>
      </w:pPr>
      <w:hyperlink w:anchor="_Toc309717689" w:history="1">
        <w:r w:rsidR="009B43BD" w:rsidRPr="00830A2F">
          <w:rPr>
            <w:rStyle w:val="a5"/>
            <w:rFonts w:ascii="Times New Roman" w:eastAsia="SimHei" w:hAnsi="Times New Roman"/>
            <w:noProof/>
          </w:rPr>
          <w:t>Appendix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43BD" w:rsidRDefault="00143A47">
      <w:pPr>
        <w:pStyle w:val="20"/>
        <w:tabs>
          <w:tab w:val="right" w:leader="dot" w:pos="8296"/>
        </w:tabs>
        <w:rPr>
          <w:noProof/>
        </w:rPr>
      </w:pPr>
      <w:hyperlink w:anchor="_Toc309717690" w:history="1">
        <w:r w:rsidR="009B43BD" w:rsidRPr="00830A2F">
          <w:rPr>
            <w:rStyle w:val="a5"/>
            <w:noProof/>
          </w:rPr>
          <w:t>Question</w:t>
        </w:r>
        <w:r w:rsidR="009B43B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43BD">
          <w:rPr>
            <w:noProof/>
            <w:webHidden/>
          </w:rPr>
          <w:instrText xml:space="preserve"> PAGEREF _Toc309717690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43B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2370C" w:rsidRDefault="00143A47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2" w:name="_Toc309717661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12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3" w:name="_Toc309717662"/>
      <w:r w:rsidRPr="00A722CC">
        <w:rPr>
          <w:rFonts w:ascii="Times New Roman" w:eastAsia="SimSun" w:hAnsi="Times New Roman" w:hint="eastAsia"/>
        </w:rPr>
        <w:t>Introduce</w:t>
      </w:r>
      <w:bookmarkEnd w:id="13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2E05B6">
        <w:rPr>
          <w:rFonts w:ascii="Courier New" w:eastAsia="SimSun" w:hAnsi="Courier New" w:hint="eastAsia"/>
        </w:rPr>
        <w:t>MB Borrow Control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4" w:name="_Toc309717663"/>
      <w:r w:rsidRPr="00A722CC">
        <w:rPr>
          <w:rFonts w:ascii="Times New Roman" w:eastAsia="SimSun" w:hAnsi="Times New Roman"/>
        </w:rPr>
        <w:t>References</w:t>
      </w:r>
      <w:bookmarkEnd w:id="14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5" w:name="_Toc309717664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15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6" w:name="_Toc309717665"/>
      <w:r w:rsidRPr="00C43B53">
        <w:rPr>
          <w:rFonts w:ascii="Times New Roman" w:eastAsia="SimSun" w:hAnsi="Times New Roman" w:hint="eastAsia"/>
        </w:rPr>
        <w:t>UC-</w:t>
      </w:r>
      <w:r w:rsidR="00C66AFA">
        <w:rPr>
          <w:rFonts w:ascii="Times New Roman" w:eastAsia="SimSun" w:hAnsi="Times New Roman" w:hint="eastAsia"/>
        </w:rPr>
        <w:t>MB Borrow Control</w:t>
      </w:r>
      <w:bookmarkEnd w:id="16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7" w:name="_Toc309717666"/>
      <w:r w:rsidRPr="00A722CC">
        <w:rPr>
          <w:rFonts w:ascii="Times New Roman" w:eastAsia="SimHei" w:hint="eastAsia"/>
          <w:sz w:val="28"/>
        </w:rPr>
        <w:t>功能及目标</w:t>
      </w:r>
      <w:bookmarkEnd w:id="17"/>
    </w:p>
    <w:p w:rsidR="00333BF6" w:rsidRPr="00A047E7" w:rsidRDefault="00C66AFA" w:rsidP="00A047E7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用于管理外借</w:t>
      </w:r>
      <w:r>
        <w:rPr>
          <w:rFonts w:ascii="Arial" w:hAnsi="Arial" w:hint="eastAsia"/>
        </w:rPr>
        <w:t>Main Board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8" w:name="_Toc309717667"/>
      <w:r w:rsidRPr="00A722CC">
        <w:rPr>
          <w:rFonts w:ascii="Times New Roman" w:eastAsia="SimHei" w:hint="eastAsia"/>
          <w:sz w:val="28"/>
        </w:rPr>
        <w:t>前置条件</w:t>
      </w:r>
      <w:bookmarkEnd w:id="18"/>
    </w:p>
    <w:p w:rsidR="00F2370C" w:rsidRPr="0000593B" w:rsidRDefault="00D96C6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09717668"/>
      <w:r w:rsidRPr="00A722CC">
        <w:rPr>
          <w:rFonts w:ascii="Times New Roman" w:eastAsia="SimHei" w:hint="eastAsia"/>
          <w:sz w:val="28"/>
        </w:rPr>
        <w:t>后置条件</w:t>
      </w:r>
      <w:bookmarkEnd w:id="19"/>
    </w:p>
    <w:p w:rsidR="00F2370C" w:rsidRPr="0000593B" w:rsidRDefault="00D96C62" w:rsidP="00F2370C">
      <w:pPr>
        <w:ind w:firstLineChars="200" w:firstLine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无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0" w:name="_Toc309717669"/>
      <w:r w:rsidRPr="00A722CC">
        <w:rPr>
          <w:rFonts w:ascii="Times New Roman" w:eastAsia="SimHei" w:hint="eastAsia"/>
          <w:sz w:val="28"/>
        </w:rPr>
        <w:t>过程描述</w:t>
      </w:r>
      <w:bookmarkEnd w:id="20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Tr="00D96C62">
        <w:tc>
          <w:tcPr>
            <w:tcW w:w="2786" w:type="dxa"/>
            <w:shd w:val="clear" w:color="auto" w:fill="92D050"/>
          </w:tcPr>
          <w:p w:rsidR="00BD142C" w:rsidRPr="00806C02" w:rsidRDefault="00BD142C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806C02" w:rsidRDefault="00BD142C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C66AFA" w:rsidTr="00D96C62">
        <w:tc>
          <w:tcPr>
            <w:tcW w:w="2786" w:type="dxa"/>
          </w:tcPr>
          <w:p w:rsidR="00C66AFA" w:rsidRPr="00EF5486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Show [Lender] / [Accepter] (</w:t>
            </w:r>
            <w:r>
              <w:rPr>
                <w:rFonts w:hint="eastAsia"/>
              </w:rPr>
              <w:t>即登入系统用户</w:t>
            </w:r>
            <w:r>
              <w:rPr>
                <w:rFonts w:hint="eastAsia"/>
              </w:rPr>
              <w:t>)</w:t>
            </w:r>
          </w:p>
        </w:tc>
      </w:tr>
      <w:tr w:rsidR="00C66AFA" w:rsidTr="00D96C62">
        <w:tc>
          <w:tcPr>
            <w:tcW w:w="2786" w:type="dxa"/>
          </w:tcPr>
          <w:p w:rsidR="00C66AFA" w:rsidRPr="00EF5486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Input 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5576" w:type="dxa"/>
          </w:tcPr>
          <w:p w:rsidR="00C66AFA" w:rsidRPr="00E3619D" w:rsidRDefault="00C66AFA" w:rsidP="00D96C62">
            <w:pPr>
              <w:jc w:val="left"/>
              <w:rPr>
                <w:rFonts w:eastAsia="SimSun"/>
              </w:rPr>
            </w:pPr>
          </w:p>
        </w:tc>
      </w:tr>
      <w:tr w:rsidR="00C66AFA" w:rsidTr="00D96C62">
        <w:tc>
          <w:tcPr>
            <w:tcW w:w="2786" w:type="dxa"/>
          </w:tcPr>
          <w:p w:rsidR="00C66AFA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C66AFA" w:rsidRDefault="00C66AFA" w:rsidP="00D96C62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C66AFA" w:rsidRPr="007F2137" w:rsidRDefault="00C66AFA" w:rsidP="00C66AFA">
            <w:pPr>
              <w:pStyle w:val="a7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如果该</w:t>
            </w:r>
            <w:r>
              <w:rPr>
                <w:rFonts w:hint="eastAsia"/>
              </w:rPr>
              <w:t xml:space="preserve">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 w:rsidR="009B43BD">
              <w:rPr>
                <w:rFonts w:hint="eastAsia"/>
              </w:rPr>
              <w:t>IMES_PCA..</w:t>
            </w:r>
            <w:proofErr w:type="spellStart"/>
            <w:r>
              <w:rPr>
                <w:rFonts w:hint="eastAsia"/>
              </w:rPr>
              <w:t>PCBStatus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中不存在，则报告错误：“</w:t>
            </w:r>
            <w:r w:rsidRPr="003B1629">
              <w:rPr>
                <w:rFonts w:hint="eastAsia"/>
              </w:rPr>
              <w:t>该</w:t>
            </w:r>
            <w:r w:rsidRPr="003B1629">
              <w:rPr>
                <w:rFonts w:hint="eastAsia"/>
              </w:rPr>
              <w:t xml:space="preserve">MB </w:t>
            </w:r>
            <w:proofErr w:type="spellStart"/>
            <w:r w:rsidRPr="003B1629">
              <w:rPr>
                <w:rFonts w:hint="eastAsia"/>
              </w:rPr>
              <w:t>Sno</w:t>
            </w:r>
            <w:proofErr w:type="spellEnd"/>
            <w:r w:rsidRPr="003B1629">
              <w:rPr>
                <w:rFonts w:hint="eastAsia"/>
              </w:rPr>
              <w:t xml:space="preserve"> </w:t>
            </w:r>
            <w:r w:rsidRPr="003B1629">
              <w:rPr>
                <w:rFonts w:hint="eastAsia"/>
              </w:rPr>
              <w:t>不存在，不能外借</w:t>
            </w:r>
            <w:r>
              <w:rPr>
                <w:rFonts w:hint="eastAsia"/>
              </w:rPr>
              <w:t>”</w:t>
            </w:r>
          </w:p>
        </w:tc>
      </w:tr>
      <w:tr w:rsidR="00C66AFA" w:rsidTr="00D96C62">
        <w:tc>
          <w:tcPr>
            <w:tcW w:w="2786" w:type="dxa"/>
          </w:tcPr>
          <w:p w:rsidR="00C66AFA" w:rsidRPr="000955B4" w:rsidRDefault="00C66AFA" w:rsidP="00D96C62">
            <w:pPr>
              <w:jc w:val="left"/>
              <w:rPr>
                <w:strike/>
              </w:rPr>
            </w:pPr>
          </w:p>
        </w:tc>
        <w:tc>
          <w:tcPr>
            <w:tcW w:w="5576" w:type="dxa"/>
          </w:tcPr>
          <w:p w:rsidR="00C66AFA" w:rsidRPr="000955B4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strike/>
              </w:rPr>
            </w:pPr>
            <w:r w:rsidRPr="000955B4">
              <w:rPr>
                <w:rFonts w:hint="eastAsia"/>
                <w:strike/>
              </w:rPr>
              <w:t>Get Model, then Display</w:t>
            </w:r>
          </w:p>
        </w:tc>
      </w:tr>
      <w:tr w:rsidR="00C66AFA" w:rsidTr="00D96C62">
        <w:tc>
          <w:tcPr>
            <w:tcW w:w="278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Input [Borrower] / [Returner]</w:t>
            </w:r>
          </w:p>
        </w:tc>
        <w:tc>
          <w:tcPr>
            <w:tcW w:w="5576" w:type="dxa"/>
          </w:tcPr>
          <w:p w:rsidR="00C66AFA" w:rsidRPr="00EF5486" w:rsidRDefault="00C66AFA" w:rsidP="00D96C62">
            <w:pPr>
              <w:jc w:val="left"/>
            </w:pP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Click [</w:t>
            </w:r>
            <w:r>
              <w:rPr>
                <w:rFonts w:hint="eastAsia"/>
              </w:rPr>
              <w:t>外借</w:t>
            </w:r>
            <w:r>
              <w:rPr>
                <w:rFonts w:hint="eastAsia"/>
              </w:rPr>
              <w:t>] / [</w:t>
            </w:r>
            <w:r>
              <w:rPr>
                <w:rFonts w:hint="eastAsia"/>
              </w:rPr>
              <w:t>收取</w:t>
            </w:r>
            <w:r>
              <w:rPr>
                <w:rFonts w:hint="eastAsia"/>
              </w:rPr>
              <w:t>] Button</w:t>
            </w:r>
          </w:p>
        </w:tc>
        <w:tc>
          <w:tcPr>
            <w:tcW w:w="5576" w:type="dxa"/>
          </w:tcPr>
          <w:p w:rsidR="00C66AFA" w:rsidRPr="00EF5486" w:rsidRDefault="00C66AFA" w:rsidP="00D96C62">
            <w:pPr>
              <w:jc w:val="left"/>
            </w:pP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 xml:space="preserve">Check Input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C66AFA" w:rsidRDefault="00C66AFA" w:rsidP="00D96C62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C66AFA" w:rsidRDefault="00C66AFA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如果没有输入</w:t>
            </w:r>
            <w:r>
              <w:rPr>
                <w:rFonts w:hint="eastAsia"/>
              </w:rPr>
              <w:t xml:space="preserve">[MB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 xml:space="preserve">MB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  <w:p w:rsidR="00C66AFA" w:rsidRDefault="00C66AFA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当外借的时候，如果没有输入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Borrower!</w:t>
            </w:r>
            <w:r>
              <w:rPr>
                <w:rFonts w:hint="eastAsia"/>
              </w:rPr>
              <w:t>”</w:t>
            </w:r>
          </w:p>
          <w:p w:rsidR="00C66AFA" w:rsidRPr="00A5202A" w:rsidRDefault="00C66AFA" w:rsidP="00C66AFA">
            <w:pPr>
              <w:pStyle w:val="a7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当收取的时候，如果没有输入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Returner!</w:t>
            </w:r>
            <w:r>
              <w:rPr>
                <w:rFonts w:hint="eastAsia"/>
              </w:rPr>
              <w:t>”</w:t>
            </w: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477EF2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Save</w:t>
            </w:r>
          </w:p>
        </w:tc>
      </w:tr>
      <w:tr w:rsidR="00C66AFA" w:rsidTr="00D96C62">
        <w:tc>
          <w:tcPr>
            <w:tcW w:w="2786" w:type="dxa"/>
          </w:tcPr>
          <w:p w:rsidR="00C66AFA" w:rsidRPr="00EA7207" w:rsidRDefault="00C66AFA" w:rsidP="00D96C62">
            <w:pPr>
              <w:jc w:val="left"/>
            </w:pPr>
          </w:p>
        </w:tc>
        <w:tc>
          <w:tcPr>
            <w:tcW w:w="5576" w:type="dxa"/>
          </w:tcPr>
          <w:p w:rsidR="00C66AFA" w:rsidRPr="00A5202A" w:rsidRDefault="00C66AFA" w:rsidP="00C66AFA">
            <w:pPr>
              <w:pStyle w:val="a7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Display Save Data in UI</w:t>
            </w:r>
          </w:p>
        </w:tc>
      </w:tr>
      <w:tr w:rsidR="00C66AFA" w:rsidTr="00D96C62">
        <w:tc>
          <w:tcPr>
            <w:tcW w:w="2786" w:type="dxa"/>
          </w:tcPr>
          <w:p w:rsidR="00C66AFA" w:rsidRPr="008C32F6" w:rsidRDefault="00C66AFA" w:rsidP="00D96C62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66AFA" w:rsidRPr="00D10ED7" w:rsidRDefault="00C66AFA" w:rsidP="00C66AFA">
            <w:pPr>
              <w:jc w:val="left"/>
            </w:pPr>
          </w:p>
        </w:tc>
      </w:tr>
      <w:tr w:rsidR="00C66AFA" w:rsidTr="00D96C62">
        <w:tc>
          <w:tcPr>
            <w:tcW w:w="2786" w:type="dxa"/>
          </w:tcPr>
          <w:p w:rsidR="00C66AFA" w:rsidRPr="008C32F6" w:rsidRDefault="00C66AFA" w:rsidP="00D96C62">
            <w:pPr>
              <w:jc w:val="left"/>
              <w:rPr>
                <w:rFonts w:eastAsia="SimSun"/>
              </w:rPr>
            </w:pPr>
          </w:p>
        </w:tc>
        <w:tc>
          <w:tcPr>
            <w:tcW w:w="5576" w:type="dxa"/>
          </w:tcPr>
          <w:p w:rsidR="00C66AFA" w:rsidRPr="00D10ED7" w:rsidRDefault="00C66AFA" w:rsidP="00C66AFA">
            <w:pPr>
              <w:jc w:val="left"/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1" w:name="_Toc309717670"/>
      <w:r w:rsidRPr="00A722CC">
        <w:rPr>
          <w:rFonts w:ascii="Times New Roman" w:eastAsia="SimHei" w:hint="eastAsia"/>
          <w:sz w:val="28"/>
        </w:rPr>
        <w:t>业务规则</w:t>
      </w:r>
      <w:bookmarkEnd w:id="21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BD142C" w:rsidRPr="00620BE5" w:rsidTr="00D96C62">
        <w:tc>
          <w:tcPr>
            <w:tcW w:w="3195" w:type="dxa"/>
            <w:shd w:val="clear" w:color="auto" w:fill="D6E3BC" w:themeFill="accent3" w:themeFillTint="66"/>
          </w:tcPr>
          <w:p w:rsidR="00BD142C" w:rsidRPr="00620BE5" w:rsidRDefault="00BD142C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20BE5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BD142C" w:rsidRPr="00620BE5" w:rsidRDefault="00BD142C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620BE5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620BE5" w:rsidP="00620BE5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 xml:space="preserve">2. </w:t>
            </w:r>
            <w:r w:rsidRPr="00620BE5">
              <w:rPr>
                <w:rFonts w:ascii="Times New Roman" w:hAnsiTheme="minorEastAsia" w:cs="Times New Roman"/>
              </w:rPr>
              <w:t>本站只提供一个</w:t>
            </w:r>
            <w:r w:rsidRPr="00620BE5">
              <w:rPr>
                <w:rFonts w:ascii="Times New Roman" w:hAnsi="Times New Roman" w:cs="Times New Roman"/>
              </w:rPr>
              <w:t xml:space="preserve">[Data Entry] </w:t>
            </w:r>
            <w:r w:rsidRPr="00620BE5">
              <w:rPr>
                <w:rFonts w:ascii="Times New Roman" w:hAnsiTheme="minorEastAsia" w:cs="Times New Roman"/>
              </w:rPr>
              <w:t>输入框，</w:t>
            </w:r>
            <w:r w:rsidRPr="00620BE5">
              <w:rPr>
                <w:rFonts w:ascii="Times New Roman" w:hAnsi="Times New Roman" w:cs="Times New Roman"/>
              </w:rPr>
              <w:t xml:space="preserve">[Product ID] / [MB </w:t>
            </w:r>
            <w:proofErr w:type="spellStart"/>
            <w:r w:rsidRPr="00620BE5">
              <w:rPr>
                <w:rFonts w:ascii="Times New Roman" w:hAnsi="Times New Roman" w:cs="Times New Roman"/>
              </w:rPr>
              <w:t>Sno</w:t>
            </w:r>
            <w:proofErr w:type="spellEnd"/>
            <w:r w:rsidRPr="00620BE5">
              <w:rPr>
                <w:rFonts w:ascii="Times New Roman" w:hAnsi="Times New Roman" w:cs="Times New Roman"/>
              </w:rPr>
              <w:t>] / [CT No] / [Model] / [Borrower] / [Returner]</w:t>
            </w:r>
            <w:r w:rsidRPr="00620BE5">
              <w:rPr>
                <w:rFonts w:ascii="Times New Roman" w:hAnsiTheme="minorEastAsia" w:cs="Times New Roman"/>
              </w:rPr>
              <w:t>均在此输入框内输入</w:t>
            </w:r>
          </w:p>
        </w:tc>
        <w:tc>
          <w:tcPr>
            <w:tcW w:w="5327" w:type="dxa"/>
          </w:tcPr>
          <w:p w:rsidR="00620BE5" w:rsidRPr="00620BE5" w:rsidRDefault="00620BE5" w:rsidP="00620BE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620BE5" w:rsidP="00620BE5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 xml:space="preserve">2.1 </w:t>
            </w:r>
            <w:r w:rsidRPr="00620BE5">
              <w:rPr>
                <w:rFonts w:ascii="Times New Roman" w:hAnsiTheme="minorEastAsia" w:cs="Times New Roman"/>
              </w:rPr>
              <w:t>如何判断用户输入的是</w:t>
            </w:r>
            <w:r w:rsidRPr="00620BE5">
              <w:rPr>
                <w:rFonts w:ascii="Times New Roman" w:hAnsi="Times New Roman" w:cs="Times New Roman"/>
              </w:rPr>
              <w:t xml:space="preserve">[Product ID] / [MB </w:t>
            </w:r>
            <w:proofErr w:type="spellStart"/>
            <w:r w:rsidRPr="00620BE5">
              <w:rPr>
                <w:rFonts w:ascii="Times New Roman" w:hAnsi="Times New Roman" w:cs="Times New Roman"/>
              </w:rPr>
              <w:t>Sno</w:t>
            </w:r>
            <w:proofErr w:type="spellEnd"/>
            <w:r w:rsidRPr="00620BE5">
              <w:rPr>
                <w:rFonts w:ascii="Times New Roman" w:hAnsi="Times New Roman" w:cs="Times New Roman"/>
              </w:rPr>
              <w:t>] / [CT No] / [Model] / [Borrower] / [Returner]</w:t>
            </w:r>
          </w:p>
        </w:tc>
        <w:tc>
          <w:tcPr>
            <w:tcW w:w="5327" w:type="dxa"/>
          </w:tcPr>
          <w:p w:rsidR="00620BE5" w:rsidRPr="00620BE5" w:rsidRDefault="00620BE5" w:rsidP="00620BE5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按照如下原则进行判断：</w:t>
            </w:r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 xml:space="preserve">6 </w:t>
            </w:r>
            <w:r w:rsidRPr="00620BE5">
              <w:rPr>
                <w:rFonts w:ascii="Times New Roman" w:hAnsiTheme="minorEastAsia" w:cs="Times New Roman"/>
              </w:rPr>
              <w:t>位，则可认定用户输入的为</w:t>
            </w:r>
            <w:r w:rsidRPr="00620BE5">
              <w:rPr>
                <w:rFonts w:ascii="Times New Roman" w:hAnsi="Times New Roman" w:cs="Times New Roman"/>
              </w:rPr>
              <w:t>[Borrower]</w:t>
            </w:r>
            <w:r w:rsidRPr="00620BE5">
              <w:rPr>
                <w:rFonts w:ascii="Times New Roman" w:hAnsiTheme="minorEastAsia" w:cs="Times New Roman"/>
              </w:rPr>
              <w:t>；</w:t>
            </w:r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12</w:t>
            </w:r>
            <w:r w:rsidRPr="00620BE5">
              <w:rPr>
                <w:rFonts w:ascii="Times New Roman" w:hAnsiTheme="minorEastAsia" w:cs="Times New Roman"/>
              </w:rPr>
              <w:t>位，则可认为用户输入的为</w:t>
            </w:r>
            <w:r w:rsidRPr="00620BE5">
              <w:rPr>
                <w:rFonts w:ascii="Times New Roman" w:hAnsi="Times New Roman" w:cs="Times New Roman"/>
              </w:rPr>
              <w:t>[Model]</w:t>
            </w:r>
          </w:p>
          <w:p w:rsidR="00620BE5" w:rsidRPr="001231D6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ins w:id="22" w:author="Gao, Guan-Wei (高貫偉 ITC)" w:date="2012-05-16T16:36:00Z"/>
                <w:rFonts w:ascii="Times New Roman" w:hAnsi="Times New Roman" w:cs="Times New Roman"/>
                <w:highlight w:val="cyan"/>
                <w:rPrChange w:id="23" w:author="Gao, Guan-Wei (高貫偉 ITC)" w:date="2012-05-16T16:37:00Z">
                  <w:rPr>
                    <w:ins w:id="24" w:author="Gao, Guan-Wei (高貫偉 ITC)" w:date="2012-05-16T16:36:00Z"/>
                    <w:rFonts w:ascii="Times New Roman" w:eastAsia="宋体" w:hAnsi="Times New Roman" w:cs="Times New Roman"/>
                  </w:rPr>
                </w:rPrChange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11(</w:t>
            </w:r>
            <w:proofErr w:type="gramStart"/>
            <w:r w:rsidRPr="00620BE5">
              <w:rPr>
                <w:rFonts w:ascii="Times New Roman" w:hAnsiTheme="minorEastAsia" w:cs="Times New Roman"/>
              </w:rPr>
              <w:t>老系统带</w:t>
            </w:r>
            <w:proofErr w:type="gramEnd"/>
            <w:r w:rsidRPr="00620BE5">
              <w:rPr>
                <w:rFonts w:ascii="Times New Roman" w:hAnsiTheme="minorEastAsia" w:cs="Times New Roman"/>
              </w:rPr>
              <w:t>校验码的</w:t>
            </w:r>
            <w:r w:rsidRPr="00620BE5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620BE5">
              <w:rPr>
                <w:rFonts w:ascii="Times New Roman" w:hAnsi="Times New Roman" w:cs="Times New Roman"/>
              </w:rPr>
              <w:t>Sno</w:t>
            </w:r>
            <w:proofErr w:type="spellEnd"/>
            <w:r w:rsidRPr="00620BE5">
              <w:rPr>
                <w:rFonts w:ascii="Times New Roman" w:hAnsi="Times New Roman" w:cs="Times New Roman"/>
              </w:rPr>
              <w:t>)</w:t>
            </w:r>
            <w:r w:rsidRPr="00620BE5">
              <w:rPr>
                <w:rFonts w:ascii="Times New Roman" w:hAnsiTheme="minorEastAsia" w:cs="Times New Roman"/>
              </w:rPr>
              <w:t>位或者</w:t>
            </w:r>
            <w:r w:rsidRPr="00620BE5">
              <w:rPr>
                <w:rFonts w:ascii="Times New Roman" w:hAnsi="Times New Roman" w:cs="Times New Roman"/>
              </w:rPr>
              <w:t xml:space="preserve">10 </w:t>
            </w:r>
            <w:r w:rsidRPr="00620BE5">
              <w:rPr>
                <w:rFonts w:ascii="Times New Roman" w:hAnsiTheme="minorEastAsia" w:cs="Times New Roman"/>
              </w:rPr>
              <w:t>位，如果第</w:t>
            </w:r>
            <w:r w:rsidRPr="00620BE5">
              <w:rPr>
                <w:rFonts w:ascii="Times New Roman" w:hAnsi="Times New Roman" w:cs="Times New Roman"/>
              </w:rPr>
              <w:t>5</w:t>
            </w:r>
            <w:r w:rsidRPr="00620BE5">
              <w:rPr>
                <w:rFonts w:ascii="Times New Roman" w:hAnsiTheme="minorEastAsia" w:cs="Times New Roman"/>
              </w:rPr>
              <w:t>位为字符</w:t>
            </w:r>
            <w:proofErr w:type="gramStart"/>
            <w:r w:rsidRPr="00620BE5">
              <w:rPr>
                <w:rFonts w:ascii="Times New Roman" w:hAnsi="Times New Roman" w:cs="Times New Roman"/>
              </w:rPr>
              <w:t>”</w:t>
            </w:r>
            <w:proofErr w:type="gramEnd"/>
            <w:r w:rsidRPr="00620BE5">
              <w:rPr>
                <w:rFonts w:ascii="Times New Roman" w:hAnsi="Times New Roman" w:cs="Times New Roman"/>
              </w:rPr>
              <w:t>M</w:t>
            </w:r>
            <w:proofErr w:type="gramStart"/>
            <w:r w:rsidRPr="00620BE5">
              <w:rPr>
                <w:rFonts w:ascii="Times New Roman" w:hAnsi="Times New Roman" w:cs="Times New Roman"/>
              </w:rPr>
              <w:t>”</w:t>
            </w:r>
            <w:proofErr w:type="gramEnd"/>
            <w:r w:rsidRPr="00620BE5">
              <w:rPr>
                <w:rFonts w:ascii="Times New Roman" w:hAnsiTheme="minorEastAsia" w:cs="Times New Roman"/>
              </w:rPr>
              <w:t>，则可认为用户输入的为</w:t>
            </w:r>
            <w:r w:rsidRPr="00620BE5">
              <w:rPr>
                <w:rFonts w:ascii="Times New Roman" w:hAnsi="Times New Roman" w:cs="Times New Roman"/>
              </w:rPr>
              <w:t xml:space="preserve">[MB </w:t>
            </w:r>
            <w:proofErr w:type="spellStart"/>
            <w:r w:rsidRPr="00620BE5">
              <w:rPr>
                <w:rFonts w:ascii="Times New Roman" w:hAnsi="Times New Roman" w:cs="Times New Roman"/>
              </w:rPr>
              <w:t>Sno</w:t>
            </w:r>
            <w:proofErr w:type="spellEnd"/>
            <w:r w:rsidRPr="00620BE5">
              <w:rPr>
                <w:rFonts w:ascii="Times New Roman" w:hAnsi="Times New Roman" w:cs="Times New Roman"/>
              </w:rPr>
              <w:t>]</w:t>
            </w:r>
            <w:ins w:id="25" w:author="Gao, Guan-Wei (高貫偉 ITC)" w:date="2012-05-16T16:37:00Z">
              <w:r w:rsidR="001231D6">
                <w:rPr>
                  <w:rFonts w:ascii="Times New Roman" w:eastAsia="宋体" w:hAnsi="Times New Roman" w:cs="Times New Roman" w:hint="eastAsia"/>
                </w:rPr>
                <w:t>；</w:t>
              </w:r>
              <w:r w:rsidR="00143A47" w:rsidRPr="00143A47">
                <w:rPr>
                  <w:rFonts w:ascii="Times New Roman" w:eastAsia="宋体" w:hAnsi="Times New Roman" w:cs="Times New Roman"/>
                  <w:highlight w:val="cyan"/>
                  <w:rPrChange w:id="26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11</w:t>
              </w:r>
              <w:r w:rsidR="00143A47" w:rsidRPr="00143A47">
                <w:rPr>
                  <w:rFonts w:ascii="Times New Roman" w:eastAsia="宋体" w:hAnsi="Times New Roman" w:cs="Times New Roman" w:hint="eastAsia"/>
                  <w:highlight w:val="cyan"/>
                  <w:rPrChange w:id="27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码，则去除最后一位校验码</w:t>
              </w:r>
            </w:ins>
          </w:p>
          <w:p w:rsidR="008B2EB8" w:rsidRPr="001231D6" w:rsidRDefault="00143A47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  <w:highlight w:val="cyan"/>
                <w:rPrChange w:id="28" w:author="Gao, Guan-Wei (高貫偉 ITC)" w:date="2012-05-16T16:37:00Z">
                  <w:rPr>
                    <w:rFonts w:ascii="Times New Roman" w:hAnsi="Times New Roman" w:cs="Times New Roman"/>
                  </w:rPr>
                </w:rPrChange>
              </w:rPr>
            </w:pPr>
            <w:ins w:id="29" w:author="Gao, Guan-Wei (高貫偉 ITC)" w:date="2012-05-16T16:36:00Z">
              <w:r w:rsidRPr="00143A47">
                <w:rPr>
                  <w:rFonts w:ascii="Times New Roman" w:eastAsia="宋体" w:hAnsi="Times New Roman" w:cs="Times New Roman" w:hint="eastAsia"/>
                  <w:highlight w:val="cyan"/>
                  <w:rPrChange w:id="30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刷入的字符串如果是</w:t>
              </w:r>
              <w:r w:rsidRPr="00143A47">
                <w:rPr>
                  <w:rFonts w:ascii="Times New Roman" w:eastAsia="宋体" w:hAnsi="Times New Roman" w:cs="Times New Roman"/>
                  <w:highlight w:val="cyan"/>
                  <w:rPrChange w:id="31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11</w:t>
              </w:r>
              <w:r w:rsidRPr="00143A47">
                <w:rPr>
                  <w:rFonts w:ascii="Times New Roman" w:eastAsia="宋体" w:hAnsi="Times New Roman" w:cs="Times New Roman" w:hint="eastAsia"/>
                  <w:highlight w:val="cyan"/>
                  <w:rPrChange w:id="32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码，第</w:t>
              </w:r>
              <w:r w:rsidRPr="00143A47">
                <w:rPr>
                  <w:rFonts w:ascii="Times New Roman" w:eastAsia="宋体" w:hAnsi="Times New Roman" w:cs="Times New Roman"/>
                  <w:highlight w:val="cyan"/>
                  <w:rPrChange w:id="33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6</w:t>
              </w:r>
              <w:r w:rsidRPr="00143A47">
                <w:rPr>
                  <w:rFonts w:ascii="Times New Roman" w:eastAsia="宋体" w:hAnsi="Times New Roman" w:cs="Times New Roman" w:hint="eastAsia"/>
                  <w:highlight w:val="cyan"/>
                  <w:rPrChange w:id="34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码为</w:t>
              </w:r>
              <w:proofErr w:type="gramStart"/>
              <w:r w:rsidRPr="00143A47">
                <w:rPr>
                  <w:rFonts w:ascii="Times New Roman" w:eastAsia="宋体" w:hAnsi="Times New Roman" w:cs="Times New Roman"/>
                  <w:highlight w:val="cyan"/>
                  <w:rPrChange w:id="35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’</w:t>
              </w:r>
              <w:proofErr w:type="gramEnd"/>
              <w:r w:rsidRPr="00143A47">
                <w:rPr>
                  <w:rFonts w:ascii="Times New Roman" w:eastAsia="宋体" w:hAnsi="Times New Roman" w:cs="Times New Roman"/>
                  <w:highlight w:val="cyan"/>
                  <w:rPrChange w:id="36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M</w:t>
              </w:r>
              <w:proofErr w:type="gramStart"/>
              <w:r w:rsidRPr="00143A47">
                <w:rPr>
                  <w:rFonts w:ascii="Times New Roman" w:eastAsia="宋体" w:hAnsi="Times New Roman" w:cs="Times New Roman"/>
                  <w:highlight w:val="cyan"/>
                  <w:rPrChange w:id="37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’</w:t>
              </w:r>
              <w:proofErr w:type="gramEnd"/>
              <w:r w:rsidRPr="00143A47">
                <w:rPr>
                  <w:rFonts w:ascii="Times New Roman" w:eastAsia="宋体" w:hAnsi="Times New Roman" w:cs="Times New Roman" w:hint="eastAsia"/>
                  <w:highlight w:val="cyan"/>
                  <w:rPrChange w:id="38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，则可认为</w:t>
              </w:r>
            </w:ins>
            <w:ins w:id="39" w:author="Gao, Guan-Wei (高貫偉 ITC)" w:date="2012-05-16T16:37:00Z">
              <w:r w:rsidRPr="00143A47">
                <w:rPr>
                  <w:rFonts w:ascii="Times New Roman" w:eastAsia="宋体" w:hAnsi="Times New Roman" w:cs="Times New Roman" w:hint="eastAsia"/>
                  <w:highlight w:val="cyan"/>
                  <w:rPrChange w:id="40" w:author="Gao, Guan-Wei (高貫偉 ITC)" w:date="2012-05-16T16:37:00Z">
                    <w:rPr>
                      <w:rFonts w:ascii="Times New Roman" w:eastAsia="宋体" w:hAnsi="Times New Roman" w:cs="Times New Roman" w:hint="eastAsia"/>
                    </w:rPr>
                  </w:rPrChange>
                </w:rPr>
                <w:t>用户输入的为</w:t>
              </w:r>
              <w:r w:rsidRPr="00143A47">
                <w:rPr>
                  <w:rFonts w:ascii="Times New Roman" w:eastAsia="宋体" w:hAnsi="Times New Roman" w:cs="Times New Roman"/>
                  <w:highlight w:val="cyan"/>
                  <w:rPrChange w:id="41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 xml:space="preserve">[MB </w:t>
              </w:r>
              <w:proofErr w:type="spellStart"/>
              <w:r w:rsidRPr="00143A47">
                <w:rPr>
                  <w:rFonts w:ascii="Times New Roman" w:eastAsia="宋体" w:hAnsi="Times New Roman" w:cs="Times New Roman"/>
                  <w:highlight w:val="cyan"/>
                  <w:rPrChange w:id="42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Sno</w:t>
              </w:r>
              <w:proofErr w:type="spellEnd"/>
              <w:r w:rsidRPr="00143A47">
                <w:rPr>
                  <w:rFonts w:ascii="Times New Roman" w:eastAsia="宋体" w:hAnsi="Times New Roman" w:cs="Times New Roman"/>
                  <w:highlight w:val="cyan"/>
                  <w:rPrChange w:id="43" w:author="Gao, Guan-Wei (高貫偉 ITC)" w:date="2012-05-16T16:37:00Z">
                    <w:rPr>
                      <w:rFonts w:ascii="Times New Roman" w:eastAsia="宋体" w:hAnsi="Times New Roman" w:cs="Times New Roman"/>
                    </w:rPr>
                  </w:rPrChange>
                </w:rPr>
                <w:t>]</w:t>
              </w:r>
            </w:ins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9</w:t>
            </w:r>
            <w:r w:rsidRPr="00620BE5">
              <w:rPr>
                <w:rFonts w:ascii="Times New Roman" w:hAnsiTheme="minorEastAsia" w:cs="Times New Roman"/>
              </w:rPr>
              <w:t>位，则可以认为用户输入的是</w:t>
            </w:r>
            <w:r w:rsidRPr="00620BE5">
              <w:rPr>
                <w:rFonts w:ascii="Times New Roman" w:hAnsi="Times New Roman" w:cs="Times New Roman"/>
              </w:rPr>
              <w:t>[Product ID]</w:t>
            </w:r>
            <w:r w:rsidRPr="00620BE5">
              <w:rPr>
                <w:rFonts w:ascii="Times New Roman" w:hAnsiTheme="minorEastAsia" w:cs="Times New Roman"/>
              </w:rPr>
              <w:t>；</w:t>
            </w:r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10</w:t>
            </w:r>
            <w:r w:rsidRPr="00620BE5">
              <w:rPr>
                <w:rFonts w:ascii="Times New Roman" w:hAnsiTheme="minorEastAsia" w:cs="Times New Roman"/>
              </w:rPr>
              <w:t>位，并且第</w:t>
            </w:r>
            <w:r w:rsidRPr="00620BE5">
              <w:rPr>
                <w:rFonts w:ascii="Times New Roman" w:hAnsi="Times New Roman" w:cs="Times New Roman"/>
              </w:rPr>
              <w:t>5</w:t>
            </w:r>
            <w:r w:rsidRPr="00620BE5">
              <w:rPr>
                <w:rFonts w:ascii="Times New Roman" w:hAnsiTheme="minorEastAsia" w:cs="Times New Roman"/>
              </w:rPr>
              <w:t>位不是字符</w:t>
            </w:r>
            <w:r w:rsidRPr="00620BE5">
              <w:rPr>
                <w:rFonts w:ascii="Times New Roman" w:hAnsi="Times New Roman" w:cs="Times New Roman"/>
              </w:rPr>
              <w:t>”M”</w:t>
            </w:r>
            <w:r w:rsidRPr="00620BE5">
              <w:rPr>
                <w:rFonts w:ascii="Times New Roman" w:hAnsiTheme="minorEastAsia" w:cs="Times New Roman"/>
              </w:rPr>
              <w:t>，则可以认为用户输入的是</w:t>
            </w:r>
            <w:r w:rsidRPr="00620BE5">
              <w:rPr>
                <w:rFonts w:ascii="Times New Roman" w:hAnsi="Times New Roman" w:cs="Times New Roman"/>
              </w:rPr>
              <w:t>[Product ID]</w:t>
            </w:r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输入的字符串如果是</w:t>
            </w:r>
            <w:r w:rsidRPr="00620BE5">
              <w:rPr>
                <w:rFonts w:ascii="Times New Roman" w:hAnsi="Times New Roman" w:cs="Times New Roman"/>
              </w:rPr>
              <w:t>14</w:t>
            </w:r>
            <w:r w:rsidRPr="00620BE5">
              <w:rPr>
                <w:rFonts w:ascii="Times New Roman" w:hAnsiTheme="minorEastAsia" w:cs="Times New Roman"/>
              </w:rPr>
              <w:t>位，则可以认为用户输入的是</w:t>
            </w:r>
            <w:r w:rsidRPr="00620BE5">
              <w:rPr>
                <w:rFonts w:ascii="Times New Roman" w:hAnsi="Times New Roman" w:cs="Times New Roman"/>
              </w:rPr>
              <w:t>CT No</w:t>
            </w:r>
          </w:p>
          <w:p w:rsidR="00620BE5" w:rsidRPr="00620BE5" w:rsidRDefault="00620BE5" w:rsidP="00620BE5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如果用户输入的字符串不满足上述任何一条原则，则报告错误：</w:t>
            </w:r>
            <w:r w:rsidRPr="00620BE5">
              <w:rPr>
                <w:rFonts w:ascii="Times New Roman" w:hAnsi="Times New Roman" w:cs="Times New Roman"/>
              </w:rPr>
              <w:t>“</w:t>
            </w:r>
            <w:r w:rsidRPr="00620BE5">
              <w:rPr>
                <w:rFonts w:ascii="Times New Roman" w:hAnsiTheme="minorEastAsia" w:cs="Times New Roman"/>
              </w:rPr>
              <w:t>输入数据错误！</w:t>
            </w:r>
            <w:r w:rsidRPr="00620BE5">
              <w:rPr>
                <w:rFonts w:ascii="Times New Roman" w:hAnsi="Times New Roman" w:cs="Times New Roman"/>
              </w:rPr>
              <w:t>”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0955B4" w:rsidRDefault="00620BE5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0955B4">
              <w:rPr>
                <w:rFonts w:ascii="Times New Roman" w:hAnsi="Times New Roman" w:cs="Times New Roman"/>
                <w:strike/>
              </w:rPr>
              <w:t>4. Get Model</w:t>
            </w:r>
          </w:p>
        </w:tc>
        <w:tc>
          <w:tcPr>
            <w:tcW w:w="5327" w:type="dxa"/>
          </w:tcPr>
          <w:p w:rsidR="00620BE5" w:rsidRPr="000955B4" w:rsidRDefault="00620BE5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0955B4">
              <w:rPr>
                <w:rFonts w:ascii="Times New Roman" w:hAnsiTheme="minorEastAsia" w:cs="Times New Roman"/>
                <w:strike/>
              </w:rPr>
              <w:t>参考方法：</w:t>
            </w:r>
          </w:p>
          <w:p w:rsidR="00620BE5" w:rsidRPr="000955B4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0955B4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Model </w:t>
            </w:r>
            <w:r w:rsidRPr="000955B4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IMES2012_FA</w:t>
            </w:r>
            <w:r w:rsidRPr="000955B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BorrowLog </w:t>
            </w:r>
            <w:r w:rsidRPr="000955B4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Sn</w:t>
            </w:r>
            <w:r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955B4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955B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@MBSno</w:t>
            </w:r>
          </w:p>
          <w:p w:rsidR="00620BE5" w:rsidRPr="000955B4" w:rsidRDefault="00620BE5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F25CE3" w:rsidP="00D96C6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620BE5" w:rsidRPr="00620BE5">
              <w:rPr>
                <w:rFonts w:ascii="Times New Roman" w:hAnsi="Times New Roman" w:cs="Times New Roman"/>
              </w:rPr>
              <w:t>. Check Input Pass</w:t>
            </w:r>
          </w:p>
        </w:tc>
        <w:tc>
          <w:tcPr>
            <w:tcW w:w="5327" w:type="dxa"/>
          </w:tcPr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620BE5">
              <w:rPr>
                <w:rFonts w:ascii="Times New Roman" w:hAnsi="Times New Roman" w:cs="Times New Roman"/>
                <w:b/>
              </w:rPr>
              <w:t>1</w:t>
            </w:r>
            <w:r w:rsidRPr="00620BE5">
              <w:rPr>
                <w:rFonts w:ascii="Times New Roman" w:hAnsiTheme="minorEastAsia" w:cs="Times New Roman"/>
                <w:b/>
              </w:rPr>
              <w:t>、检查</w:t>
            </w:r>
            <w:r w:rsidRPr="00620BE5">
              <w:rPr>
                <w:rFonts w:ascii="Times New Roman" w:hAnsi="Times New Roman" w:cs="Times New Roman"/>
                <w:b/>
              </w:rPr>
              <w:t>MB</w:t>
            </w:r>
            <w:r w:rsidRPr="00620BE5">
              <w:rPr>
                <w:rFonts w:ascii="Times New Roman" w:hAnsiTheme="minorEastAsia" w:cs="Times New Roman"/>
                <w:b/>
              </w:rPr>
              <w:t>是否已经结合，若结合，则报错：</w:t>
            </w:r>
            <w:r w:rsidRPr="00620BE5">
              <w:rPr>
                <w:rFonts w:ascii="Times New Roman" w:hAnsi="Times New Roman" w:cs="Times New Roman"/>
                <w:b/>
              </w:rPr>
              <w:t>“</w:t>
            </w:r>
            <w:r w:rsidRPr="00423B86">
              <w:rPr>
                <w:rFonts w:ascii="Times New Roman" w:hAnsiTheme="minorEastAsia" w:cs="Times New Roman"/>
                <w:b/>
                <w:color w:val="FF0000"/>
              </w:rPr>
              <w:t>此</w:t>
            </w:r>
            <w:r w:rsidRPr="00423B86">
              <w:rPr>
                <w:rFonts w:ascii="Times New Roman" w:hAnsi="Times New Roman" w:cs="Times New Roman"/>
                <w:b/>
                <w:color w:val="FF0000"/>
              </w:rPr>
              <w:t>MB</w:t>
            </w:r>
            <w:r w:rsidRPr="00423B86">
              <w:rPr>
                <w:rFonts w:ascii="Times New Roman" w:hAnsiTheme="minorEastAsia" w:cs="Times New Roman"/>
                <w:b/>
                <w:color w:val="FF0000"/>
              </w:rPr>
              <w:t>已经结合，且未解除，不能外借</w:t>
            </w:r>
            <w:r w:rsidRPr="00620BE5">
              <w:rPr>
                <w:rFonts w:ascii="Times New Roman" w:hAnsi="Times New Roman" w:cs="Times New Roman"/>
                <w:b/>
              </w:rPr>
              <w:t>”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参考方法：</w:t>
            </w:r>
          </w:p>
          <w:p w:rsidR="00620BE5" w:rsidRPr="00620BE5" w:rsidRDefault="002640EA" w:rsidP="00D96C62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IMES2012_FA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  <w:t>2</w:t>
            </w:r>
            <w:r w:rsidRPr="00620BE5">
              <w:rPr>
                <w:rFonts w:ascii="Times New Roman" w:hAnsiTheme="minorEastAsia" w:cs="Times New Roman"/>
                <w:b/>
                <w:noProof/>
                <w:kern w:val="0"/>
                <w:sz w:val="20"/>
                <w:szCs w:val="20"/>
              </w:rPr>
              <w:t>、</w:t>
            </w:r>
            <w:r w:rsidR="002640EA">
              <w:rPr>
                <w:rFonts w:ascii="Times New Roman" w:hAnsiTheme="minorEastAsia" w:cs="Times New Roman" w:hint="eastAsia"/>
                <w:b/>
                <w:noProof/>
                <w:kern w:val="0"/>
                <w:sz w:val="20"/>
                <w:szCs w:val="20"/>
              </w:rPr>
              <w:t>检查</w:t>
            </w:r>
            <w:r w:rsidR="002640EA">
              <w:rPr>
                <w:rFonts w:ascii="Times New Roman" w:hAnsiTheme="minorEastAsia" w:cs="Times New Roman" w:hint="eastAsia"/>
                <w:b/>
                <w:noProof/>
                <w:kern w:val="0"/>
                <w:sz w:val="20"/>
                <w:szCs w:val="20"/>
              </w:rPr>
              <w:t>MB</w:t>
            </w:r>
            <w:r w:rsidR="002640EA">
              <w:rPr>
                <w:rFonts w:ascii="Times New Roman" w:hAnsiTheme="minorEastAsia" w:cs="Times New Roman" w:hint="eastAsia"/>
                <w:b/>
                <w:noProof/>
                <w:kern w:val="0"/>
                <w:sz w:val="20"/>
                <w:szCs w:val="20"/>
              </w:rPr>
              <w:t>是否存在不良，若存在不良，则报告错误：“请先修复此</w:t>
            </w:r>
            <w:r w:rsidR="002640EA">
              <w:rPr>
                <w:rFonts w:ascii="Times New Roman" w:hAnsiTheme="minorEastAsia" w:cs="Times New Roman" w:hint="eastAsia"/>
                <w:b/>
                <w:noProof/>
                <w:kern w:val="0"/>
                <w:sz w:val="20"/>
                <w:szCs w:val="20"/>
              </w:rPr>
              <w:t>MB</w:t>
            </w:r>
            <w:r w:rsidR="002640EA">
              <w:rPr>
                <w:rFonts w:ascii="Times New Roman" w:hAnsiTheme="minorEastAsia" w:cs="Times New Roman" w:hint="eastAsia"/>
                <w:b/>
                <w:noProof/>
                <w:kern w:val="0"/>
                <w:sz w:val="20"/>
                <w:szCs w:val="20"/>
              </w:rPr>
              <w:t>”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参考方法：</w:t>
            </w:r>
          </w:p>
          <w:p w:rsidR="00620BE5" w:rsidRPr="00A523C4" w:rsidRDefault="002640EA" w:rsidP="00AB75AC">
            <w:pPr>
              <w:jc w:val="left"/>
              <w:rPr>
                <w:rFonts w:ascii="Times New Roman" w:hAnsi="Times New Roman" w:cs="Times New Roman"/>
                <w:i/>
                <w:noProof/>
                <w:color w:val="808080" w:themeColor="background1" w:themeShade="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</w:p>
        </w:tc>
      </w:tr>
      <w:tr w:rsidR="00620BE5" w:rsidRPr="00620BE5" w:rsidTr="00D96C62">
        <w:tc>
          <w:tcPr>
            <w:tcW w:w="3195" w:type="dxa"/>
          </w:tcPr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lastRenderedPageBreak/>
              <w:t>8. Save</w:t>
            </w:r>
          </w:p>
        </w:tc>
        <w:tc>
          <w:tcPr>
            <w:tcW w:w="5327" w:type="dxa"/>
          </w:tcPr>
          <w:p w:rsidR="00620BE5" w:rsidRPr="00620BE5" w:rsidRDefault="00620BE5" w:rsidP="00C66AF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外借：</w:t>
            </w:r>
          </w:p>
          <w:p w:rsidR="00620BE5" w:rsidRPr="00620BE5" w:rsidRDefault="00620BE5" w:rsidP="00C66AFA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620BE5">
              <w:rPr>
                <w:rFonts w:ascii="Times New Roman" w:hAnsi="Times New Roman" w:cs="Times New Roman"/>
                <w:b/>
              </w:rPr>
              <w:t>Insert IMES2012_FA</w:t>
            </w:r>
            <w:proofErr w:type="gramStart"/>
            <w:r w:rsidRPr="00620BE5">
              <w:rPr>
                <w:rFonts w:ascii="Times New Roman" w:hAnsi="Times New Roman" w:cs="Times New Roman"/>
                <w:b/>
              </w:rPr>
              <w:t>..</w:t>
            </w:r>
            <w:proofErr w:type="spellStart"/>
            <w:proofErr w:type="gramEnd"/>
            <w:r w:rsidRPr="00620BE5">
              <w:rPr>
                <w:rFonts w:ascii="Times New Roman" w:hAnsi="Times New Roman" w:cs="Times New Roman"/>
                <w:b/>
              </w:rPr>
              <w:t>BorrowLog</w:t>
            </w:r>
            <w:proofErr w:type="spellEnd"/>
          </w:p>
          <w:p w:rsidR="00620BE5" w:rsidRPr="00620BE5" w:rsidRDefault="00620BE5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检查</w:t>
            </w:r>
            <w:r w:rsidRPr="00620BE5">
              <w:rPr>
                <w:rFonts w:ascii="Times New Roman" w:hAnsi="Times New Roman" w:cs="Times New Roman"/>
              </w:rPr>
              <w:t>MB</w:t>
            </w:r>
            <w:r w:rsidRPr="00620BE5">
              <w:rPr>
                <w:rFonts w:ascii="Times New Roman" w:hAnsiTheme="minorEastAsia" w:cs="Times New Roman"/>
              </w:rPr>
              <w:t>是否已经借出，若借出则报错：</w:t>
            </w:r>
            <w:r w:rsidRPr="00620BE5">
              <w:rPr>
                <w:rFonts w:ascii="Times New Roman" w:hAnsi="Times New Roman" w:cs="Times New Roman"/>
              </w:rPr>
              <w:t>“</w:t>
            </w:r>
            <w:r w:rsidRPr="00620BE5">
              <w:rPr>
                <w:rFonts w:ascii="Times New Roman" w:hAnsiTheme="minorEastAsia" w:cs="Times New Roman"/>
              </w:rPr>
              <w:t>该</w:t>
            </w:r>
            <w:r w:rsidRPr="00620BE5">
              <w:rPr>
                <w:rFonts w:ascii="Times New Roman" w:hAnsi="Times New Roman" w:cs="Times New Roman"/>
              </w:rPr>
              <w:t>MB</w:t>
            </w:r>
            <w:r w:rsidRPr="00620BE5">
              <w:rPr>
                <w:rFonts w:ascii="Times New Roman" w:hAnsiTheme="minorEastAsia" w:cs="Times New Roman"/>
              </w:rPr>
              <w:t>已经借出</w:t>
            </w:r>
            <w:r w:rsidRPr="00620BE5">
              <w:rPr>
                <w:rFonts w:ascii="Times New Roman" w:hAnsi="Times New Roman" w:cs="Times New Roman"/>
              </w:rPr>
              <w:t>”</w:t>
            </w:r>
          </w:p>
          <w:p w:rsidR="00620BE5" w:rsidRPr="00620BE5" w:rsidRDefault="00620BE5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获取</w:t>
            </w:r>
            <w:r w:rsidRPr="00620BE5">
              <w:rPr>
                <w:rFonts w:ascii="Times New Roman" w:hAnsi="Times New Roman" w:cs="Times New Roman"/>
              </w:rPr>
              <w:t>MB</w:t>
            </w:r>
            <w:r w:rsidRPr="00620BE5">
              <w:rPr>
                <w:rFonts w:ascii="Times New Roman" w:hAnsiTheme="minorEastAsia" w:cs="Times New Roman"/>
              </w:rPr>
              <w:t>当前站的</w:t>
            </w:r>
            <w:r w:rsidRPr="00620BE5">
              <w:rPr>
                <w:rFonts w:ascii="Times New Roman" w:hAnsi="Times New Roman" w:cs="Times New Roman"/>
              </w:rPr>
              <w:t>WC</w:t>
            </w:r>
          </w:p>
          <w:p w:rsidR="00620BE5" w:rsidRPr="00620BE5" w:rsidRDefault="00620BE5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获取</w:t>
            </w:r>
            <w:r w:rsidRPr="00620BE5">
              <w:rPr>
                <w:rFonts w:ascii="Times New Roman" w:hAnsi="Times New Roman" w:cs="Times New Roman"/>
              </w:rPr>
              <w:t>MB</w:t>
            </w:r>
            <w:r w:rsidR="002640EA">
              <w:rPr>
                <w:rFonts w:ascii="Times New Roman" w:hAnsiTheme="minorEastAsia" w:cs="Times New Roman"/>
              </w:rPr>
              <w:t>的</w:t>
            </w:r>
            <w:ins w:id="44" w:author="itc211017" w:date="2012-02-18T13:54:00Z">
              <w:r w:rsidR="00AA30FA">
                <w:rPr>
                  <w:rFonts w:ascii="Times New Roman" w:hAnsiTheme="minorEastAsia" w:cs="Times New Roman" w:hint="eastAsia"/>
                </w:rPr>
                <w:t>返回站</w:t>
              </w:r>
            </w:ins>
            <w:del w:id="45" w:author="itc211017" w:date="2012-02-18T13:54:00Z">
              <w:r w:rsidR="002640EA" w:rsidDel="00AA30FA">
                <w:rPr>
                  <w:rFonts w:ascii="Times New Roman" w:hAnsiTheme="minorEastAsia" w:cs="Times New Roman"/>
                </w:rPr>
                <w:delText>类型</w:delText>
              </w:r>
            </w:del>
            <w:r w:rsidR="002640EA">
              <w:rPr>
                <w:rFonts w:ascii="Times New Roman" w:hAnsiTheme="minorEastAsia" w:cs="Times New Roman" w:hint="eastAsia"/>
              </w:rPr>
              <w:t>：</w:t>
            </w:r>
            <w:r w:rsidRPr="00620BE5">
              <w:rPr>
                <w:rFonts w:ascii="Times New Roman" w:hAnsiTheme="minorEastAsia" w:cs="Times New Roman"/>
              </w:rPr>
              <w:t>若</w:t>
            </w:r>
            <w:r w:rsidRPr="00620BE5">
              <w:rPr>
                <w:rFonts w:ascii="Times New Roman" w:hAnsi="Times New Roman" w:cs="Times New Roman"/>
              </w:rPr>
              <w:t>WC</w:t>
            </w:r>
            <w:ins w:id="46" w:author="itc211017" w:date="2012-02-18T13:54:00Z">
              <w:r w:rsidR="00AA30FA">
                <w:rPr>
                  <w:rFonts w:ascii="Times New Roman" w:hAnsi="Times New Roman" w:cs="Times New Roman"/>
                </w:rPr>
                <w:t>’</w:t>
              </w:r>
              <w:r w:rsidR="00AA30FA">
                <w:rPr>
                  <w:rFonts w:ascii="Times New Roman" w:hAnsi="Times New Roman" w:cs="Times New Roman" w:hint="eastAsia"/>
                </w:rPr>
                <w:t>P0</w:t>
              </w:r>
              <w:r w:rsidR="00AA30FA">
                <w:rPr>
                  <w:rFonts w:ascii="Times New Roman" w:hAnsi="Times New Roman" w:cs="Times New Roman"/>
                </w:rPr>
                <w:t>’</w:t>
              </w:r>
              <w:r w:rsidR="00AA30FA">
                <w:rPr>
                  <w:rFonts w:ascii="Times New Roman" w:hAnsi="Times New Roman" w:cs="Times New Roman" w:hint="eastAsia"/>
                </w:rPr>
                <w:t>或者</w:t>
              </w:r>
              <w:r w:rsidR="00AA30FA">
                <w:rPr>
                  <w:rFonts w:ascii="Times New Roman" w:hAnsi="Times New Roman" w:cs="Times New Roman"/>
                </w:rPr>
                <w:t>’</w:t>
              </w:r>
              <w:r w:rsidR="00AA30FA">
                <w:rPr>
                  <w:rFonts w:ascii="Times New Roman" w:hAnsi="Times New Roman" w:cs="Times New Roman" w:hint="eastAsia"/>
                </w:rPr>
                <w:t>09</w:t>
              </w:r>
              <w:r w:rsidR="00AA30FA">
                <w:rPr>
                  <w:rFonts w:ascii="Times New Roman" w:hAnsi="Times New Roman" w:cs="Times New Roman"/>
                </w:rPr>
                <w:t>’</w:t>
              </w:r>
            </w:ins>
            <w:del w:id="47" w:author="itc211017" w:date="2012-02-18T13:54:00Z">
              <w:r w:rsidRPr="00620BE5" w:rsidDel="00AA30FA">
                <w:rPr>
                  <w:rFonts w:ascii="Times New Roman" w:hAnsiTheme="minorEastAsia" w:cs="Times New Roman"/>
                </w:rPr>
                <w:delText>为空或者小于</w:delText>
              </w:r>
              <w:r w:rsidRPr="00620BE5" w:rsidDel="00AA30FA">
                <w:rPr>
                  <w:rFonts w:ascii="Times New Roman" w:hAnsi="Times New Roman" w:cs="Times New Roman"/>
                </w:rPr>
                <w:delText>10</w:delText>
              </w:r>
            </w:del>
            <w:r w:rsidRPr="00620BE5">
              <w:rPr>
                <w:rFonts w:ascii="Times New Roman" w:hAnsiTheme="minorEastAsia" w:cs="Times New Roman"/>
              </w:rPr>
              <w:t>，则</w:t>
            </w:r>
            <w:del w:id="48" w:author="itc211017" w:date="2012-02-18T13:54:00Z">
              <w:r w:rsidRPr="00620BE5" w:rsidDel="00AA30FA">
                <w:rPr>
                  <w:rFonts w:ascii="Times New Roman" w:hAnsiTheme="minorEastAsia" w:cs="Times New Roman"/>
                </w:rPr>
                <w:delText>类型为</w:delText>
              </w:r>
              <w:r w:rsidRPr="00620BE5" w:rsidDel="00AA30FA">
                <w:rPr>
                  <w:rFonts w:ascii="Times New Roman" w:hAnsi="Times New Roman" w:cs="Times New Roman"/>
                </w:rPr>
                <w:delText>’AMB’</w:delText>
              </w:r>
            </w:del>
            <w:ins w:id="49" w:author="itc211017" w:date="2012-02-18T13:54:00Z">
              <w:r w:rsidR="00AA30FA">
                <w:rPr>
                  <w:rFonts w:ascii="Times New Roman" w:hAnsiTheme="minorEastAsia" w:cs="Times New Roman" w:hint="eastAsia"/>
                </w:rPr>
                <w:t>返回站为</w:t>
              </w:r>
            </w:ins>
            <w:ins w:id="50" w:author="itc211017" w:date="2012-02-18T13:55:00Z">
              <w:r w:rsidR="00AA30FA">
                <w:rPr>
                  <w:rFonts w:ascii="Times New Roman" w:hAnsiTheme="minorEastAsia" w:cs="Times New Roman" w:hint="eastAsia"/>
                </w:rPr>
                <w:t>PCB</w:t>
              </w:r>
              <w:r w:rsidR="00AA30FA">
                <w:rPr>
                  <w:rFonts w:ascii="Times New Roman" w:hAnsiTheme="minorEastAsia" w:cs="Times New Roman" w:hint="eastAsia"/>
                </w:rPr>
                <w:t>的当前站</w:t>
              </w:r>
            </w:ins>
            <w:r w:rsidRPr="00620BE5">
              <w:rPr>
                <w:rFonts w:ascii="Times New Roman" w:hAnsiTheme="minorEastAsia" w:cs="Times New Roman"/>
              </w:rPr>
              <w:t>，否则</w:t>
            </w:r>
            <w:del w:id="51" w:author="itc211017" w:date="2012-02-18T13:55:00Z">
              <w:r w:rsidRPr="00620BE5" w:rsidDel="00AA30FA">
                <w:rPr>
                  <w:rFonts w:ascii="Times New Roman" w:hAnsiTheme="minorEastAsia" w:cs="Times New Roman"/>
                </w:rPr>
                <w:delText>类型为</w:delText>
              </w:r>
              <w:r w:rsidRPr="00620BE5" w:rsidDel="00AA30FA">
                <w:rPr>
                  <w:rFonts w:ascii="Times New Roman" w:hAnsi="Times New Roman" w:cs="Times New Roman"/>
                </w:rPr>
                <w:delText>’MB’</w:delText>
              </w:r>
            </w:del>
            <w:ins w:id="52" w:author="itc211017" w:date="2012-02-18T13:55:00Z">
              <w:r w:rsidR="00AA30FA">
                <w:rPr>
                  <w:rFonts w:ascii="Times New Roman" w:hAnsiTheme="minorEastAsia" w:cs="Times New Roman" w:hint="eastAsia"/>
                </w:rPr>
                <w:t>返回站为‘</w:t>
              </w:r>
              <w:r w:rsidR="00AA30FA">
                <w:rPr>
                  <w:rFonts w:ascii="Times New Roman" w:hAnsiTheme="minorEastAsia" w:cs="Times New Roman" w:hint="eastAsia"/>
                </w:rPr>
                <w:t>10</w:t>
              </w:r>
              <w:r w:rsidR="00AA30FA">
                <w:rPr>
                  <w:rFonts w:ascii="Times New Roman" w:hAnsiTheme="minorEastAsia" w:cs="Times New Roman" w:hint="eastAsia"/>
                </w:rPr>
                <w:t>’</w:t>
              </w:r>
            </w:ins>
          </w:p>
          <w:p w:rsidR="00620BE5" w:rsidRPr="00620BE5" w:rsidRDefault="00620BE5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Update [</w:t>
            </w:r>
            <w:proofErr w:type="spellStart"/>
            <w:r w:rsidRPr="00620BE5">
              <w:rPr>
                <w:rFonts w:ascii="Times New Roman" w:hAnsi="Times New Roman" w:cs="Times New Roman"/>
              </w:rPr>
              <w:t>PCBStatus</w:t>
            </w:r>
            <w:proofErr w:type="spellEnd"/>
            <w:r w:rsidRPr="00620BE5">
              <w:rPr>
                <w:rFonts w:ascii="Times New Roman" w:hAnsi="Times New Roman" w:cs="Times New Roman"/>
              </w:rPr>
              <w:t>]</w:t>
            </w:r>
          </w:p>
          <w:p w:rsidR="00620BE5" w:rsidRPr="00620BE5" w:rsidRDefault="00620BE5" w:rsidP="00090095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Station=’WJ’</w:t>
            </w:r>
          </w:p>
          <w:p w:rsidR="00620BE5" w:rsidRPr="00620BE5" w:rsidRDefault="00620BE5" w:rsidP="00090095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Status = ‘1’</w:t>
            </w:r>
          </w:p>
          <w:p w:rsidR="00974014" w:rsidRDefault="00974014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Insert [</w:t>
            </w:r>
            <w:proofErr w:type="spellStart"/>
            <w:r>
              <w:rPr>
                <w:rFonts w:ascii="Times New Roman" w:hAnsi="Times New Roman" w:cs="Times New Roman" w:hint="eastAsia"/>
              </w:rPr>
              <w:t>PCBLog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974014" w:rsidRPr="00620BE5" w:rsidRDefault="00974014" w:rsidP="00974014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Station=’WJ’</w:t>
            </w:r>
          </w:p>
          <w:p w:rsidR="00974014" w:rsidRPr="00974014" w:rsidRDefault="00974014" w:rsidP="00974014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Status = ‘1’</w:t>
            </w:r>
          </w:p>
          <w:p w:rsidR="00620BE5" w:rsidRPr="00620BE5" w:rsidRDefault="00620BE5" w:rsidP="0009009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Insert [IMES2012_FA</w:t>
            </w:r>
            <w:proofErr w:type="gramStart"/>
            <w:r w:rsidRPr="00620BE5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620BE5">
              <w:rPr>
                <w:rFonts w:ascii="Times New Roman" w:hAnsi="Times New Roman" w:cs="Times New Roman"/>
              </w:rPr>
              <w:t>BorrowLog</w:t>
            </w:r>
            <w:proofErr w:type="spellEnd"/>
            <w:r w:rsidRPr="00620BE5">
              <w:rPr>
                <w:rFonts w:ascii="Times New Roman" w:hAnsi="Times New Roman" w:cs="Times New Roman"/>
              </w:rPr>
              <w:t>]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参考方法：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已经借出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--Insert BorrowLog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100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'203016'</w:t>
            </w:r>
            <w:r w:rsidR="002640EA">
              <w:rPr>
                <w:rFonts w:ascii="Times New Roman" w:hAnsi="Times New Roman" w:cs="Times New Roman" w:hint="eastAsia"/>
                <w:noProof/>
                <w:color w:val="FF0000"/>
                <w:kern w:val="0"/>
                <w:sz w:val="20"/>
                <w:szCs w:val="20"/>
              </w:rPr>
              <w:t xml:space="preserve">    --UI Input</w:t>
            </w:r>
          </w:p>
          <w:p w:rsidR="00620BE5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@WC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A523C4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5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@WC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PCBStatus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620BE5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53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ins w:id="54" w:author="itc211017" w:date="2012-02-18T13:56:00Z">
              <w:r w:rsidR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55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ins w:id="56" w:author="itc211017" w:date="2012-02-18T13:56:00Z">
              <w:r w:rsidR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57" w:author="itc211017" w:date="2012-02-18T14:02:00Z">
              <w:r w:rsidRPr="00620BE5" w:rsidDel="00AA30FA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'MB'</w:delText>
              </w:r>
            </w:del>
            <w:ins w:id="58" w:author="itc211017" w:date="2012-02-18T14:02:00Z">
              <w:r w:rsidR="00AA30FA" w:rsidRPr="00620BE5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t>'</w:t>
              </w:r>
              <w:r w:rsidR="00AA30FA">
                <w:rPr>
                  <w:rFonts w:ascii="Times New Roman" w:hAnsi="Times New Roman" w:cs="Times New Roman" w:hint="eastAsia"/>
                  <w:noProof/>
                  <w:color w:val="FF0000"/>
                  <w:kern w:val="0"/>
                  <w:sz w:val="20"/>
                  <w:szCs w:val="20"/>
                </w:rPr>
                <w:t>10</w:t>
              </w:r>
              <w:r w:rsidR="00AA30FA" w:rsidRPr="00620BE5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t>'</w:t>
              </w:r>
            </w:ins>
          </w:p>
          <w:p w:rsidR="00620BE5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@WC </w:t>
            </w:r>
            <w:del w:id="59" w:author="itc211017" w:date="2012-02-18T14:02:00Z">
              <w:r w:rsidRPr="00620BE5" w:rsidDel="00AA30FA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is</w:delText>
              </w:r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AA30FA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null</w:delText>
              </w:r>
            </w:del>
            <w:ins w:id="60" w:author="itc211017" w:date="2012-02-18T14:02:00Z">
              <w:r w:rsidR="00AA30FA">
                <w:rPr>
                  <w:rFonts w:ascii="Times New Roman" w:hAnsi="Times New Roman" w:cs="Times New Roman" w:hint="eastAsia"/>
                  <w:noProof/>
                  <w:color w:val="808080"/>
                  <w:kern w:val="0"/>
                  <w:sz w:val="20"/>
                  <w:szCs w:val="20"/>
                </w:rPr>
                <w:t xml:space="preserve">= </w:t>
              </w:r>
              <w:r w:rsidR="00AA30FA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t>‘</w:t>
              </w:r>
            </w:ins>
            <w:ins w:id="61" w:author="itc211017" w:date="2012-02-18T14:03:00Z">
              <w:r w:rsidR="00AA30FA">
                <w:rPr>
                  <w:rFonts w:ascii="Times New Roman" w:hAnsi="Times New Roman" w:cs="Times New Roman" w:hint="eastAsia"/>
                  <w:noProof/>
                  <w:color w:val="808080"/>
                  <w:kern w:val="0"/>
                  <w:sz w:val="20"/>
                  <w:szCs w:val="20"/>
                </w:rPr>
                <w:t>P0</w:t>
              </w:r>
            </w:ins>
            <w:ins w:id="62" w:author="itc211017" w:date="2012-02-18T14:02:00Z">
              <w:r w:rsidR="00AA30FA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t>’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or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@WC</w:t>
            </w:r>
            <w:del w:id="63" w:author="itc211017" w:date="2012-02-18T14:03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AA30FA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&lt;</w:delText>
              </w:r>
            </w:del>
            <w:ins w:id="64" w:author="itc211017" w:date="2012-02-18T14:03:00Z">
              <w:r w:rsidR="00AA30FA">
                <w:rPr>
                  <w:rFonts w:ascii="Times New Roman" w:hAnsi="Times New Roman" w:cs="Times New Roman" w:hint="eastAsia"/>
                  <w:noProof/>
                  <w:color w:val="808080"/>
                  <w:kern w:val="0"/>
                  <w:sz w:val="20"/>
                  <w:szCs w:val="20"/>
                </w:rPr>
                <w:t xml:space="preserve"> = </w:t>
              </w:r>
            </w:ins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ins w:id="65" w:author="itc211017" w:date="2012-02-18T14:03:00Z">
              <w:r w:rsidR="00AA30FA">
                <w:rPr>
                  <w:rFonts w:ascii="Times New Roman" w:hAnsi="Times New Roman" w:cs="Times New Roman" w:hint="eastAsia"/>
                  <w:noProof/>
                  <w:color w:val="FF0000"/>
                  <w:kern w:val="0"/>
                  <w:sz w:val="20"/>
                  <w:szCs w:val="20"/>
                </w:rPr>
                <w:t>09</w:t>
              </w:r>
            </w:ins>
            <w:del w:id="66" w:author="itc211017" w:date="2012-02-18T14:03:00Z">
              <w:r w:rsidRPr="00620BE5" w:rsidDel="00AA30FA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10</w:delText>
              </w:r>
            </w:del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AA30FA" w:rsidRPr="00620BE5" w:rsidRDefault="00620BE5" w:rsidP="00D17D4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67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ins w:id="68" w:author="itc211017" w:date="2012-02-18T13:56:00Z">
              <w:r w:rsidR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69" w:author="itc211017" w:date="2012-02-18T14:03:00Z">
              <w:r w:rsidRPr="00620BE5" w:rsidDel="00AA30FA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'AMB'</w:delText>
              </w:r>
            </w:del>
            <w:ins w:id="70" w:author="itc211017" w:date="2012-02-18T14:03:00Z">
              <w:r w:rsidR="00AA30FA">
                <w:rPr>
                  <w:rFonts w:ascii="Times New Roman" w:hAnsi="Times New Roman" w:cs="Times New Roman" w:hint="eastAsia"/>
                  <w:noProof/>
                  <w:color w:val="FF0000"/>
                  <w:kern w:val="0"/>
                  <w:sz w:val="20"/>
                  <w:szCs w:val="20"/>
                </w:rPr>
                <w:t>@WC</w:t>
              </w:r>
            </w:ins>
          </w:p>
          <w:p w:rsid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PCBStatus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'WJ'</w:t>
            </w: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，</w:t>
            </w:r>
            <w:r w:rsidRPr="004B234A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Status=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‘1’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4B234A" w:rsidRPr="00620BE5" w:rsidRDefault="004B234A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PCBModelID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'WJ'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@MBSno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[BorrowLog]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[Sn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[Model]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[Borrower]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[Lender]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[Returner]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lastRenderedPageBreak/>
              <w:tab/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>[Accepter]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[Status]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[Bdate]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[Rdate]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@MBSno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71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@TP</w:delText>
              </w:r>
            </w:del>
            <w:ins w:id="72" w:author="itc211017" w:date="2012-02-18T13:56:00Z">
              <w:r w:rsidR="00AA30FA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借出操作成功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620BE5" w:rsidRPr="00620BE5" w:rsidRDefault="00620BE5" w:rsidP="00C66AF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收取：</w:t>
            </w:r>
          </w:p>
          <w:p w:rsidR="00620BE5" w:rsidRPr="00620BE5" w:rsidRDefault="00620BE5" w:rsidP="00C66AFA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Update IMES2012_FA</w:t>
            </w:r>
            <w:proofErr w:type="gramStart"/>
            <w:r w:rsidRPr="00620BE5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620BE5">
              <w:rPr>
                <w:rFonts w:ascii="Times New Roman" w:hAnsi="Times New Roman" w:cs="Times New Roman"/>
              </w:rPr>
              <w:t>BorrowLog</w:t>
            </w:r>
            <w:proofErr w:type="spellEnd"/>
          </w:p>
          <w:p w:rsidR="00620BE5" w:rsidRPr="00F26483" w:rsidRDefault="00620BE5" w:rsidP="0009009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ins w:id="73" w:author="itc211017" w:date="2012-02-18T14:05:00Z"/>
                <w:rFonts w:ascii="Times New Roman" w:hAnsi="Times New Roman" w:cs="Times New Roman"/>
                <w:rPrChange w:id="74" w:author="itc211017" w:date="2012-02-18T14:05:00Z">
                  <w:rPr>
                    <w:ins w:id="75" w:author="itc211017" w:date="2012-02-18T14:05:00Z"/>
                    <w:rFonts w:ascii="Times New Roman" w:hAnsiTheme="minorEastAsia" w:cs="Times New Roman"/>
                  </w:rPr>
                </w:rPrChange>
              </w:rPr>
            </w:pPr>
            <w:r w:rsidRPr="00620BE5">
              <w:rPr>
                <w:rFonts w:ascii="Times New Roman" w:hAnsiTheme="minorEastAsia" w:cs="Times New Roman"/>
              </w:rPr>
              <w:t>检查</w:t>
            </w:r>
            <w:r w:rsidRPr="00620BE5">
              <w:rPr>
                <w:rFonts w:ascii="Times New Roman" w:hAnsi="Times New Roman" w:cs="Times New Roman"/>
              </w:rPr>
              <w:t>MB</w:t>
            </w:r>
            <w:r w:rsidRPr="00620BE5">
              <w:rPr>
                <w:rFonts w:ascii="Times New Roman" w:hAnsiTheme="minorEastAsia" w:cs="Times New Roman"/>
              </w:rPr>
              <w:t>是否需要归还</w:t>
            </w:r>
          </w:p>
          <w:p w:rsidR="00F26483" w:rsidRPr="00620BE5" w:rsidRDefault="00F26483" w:rsidP="0009009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ins w:id="76" w:author="itc211017" w:date="2012-02-18T14:05:00Z">
              <w:r>
                <w:rPr>
                  <w:rFonts w:ascii="Times New Roman" w:hAnsiTheme="minorEastAsia" w:cs="Times New Roman" w:hint="eastAsia"/>
                </w:rPr>
                <w:t>获取</w:t>
              </w:r>
              <w:r>
                <w:rPr>
                  <w:rFonts w:ascii="Times New Roman" w:hAnsiTheme="minorEastAsia" w:cs="Times New Roman" w:hint="eastAsia"/>
                </w:rPr>
                <w:t>MB</w:t>
              </w:r>
              <w:r>
                <w:rPr>
                  <w:rFonts w:ascii="Times New Roman" w:hAnsiTheme="minorEastAsia" w:cs="Times New Roman" w:hint="eastAsia"/>
                </w:rPr>
                <w:t>返回站</w:t>
              </w:r>
            </w:ins>
          </w:p>
          <w:p w:rsidR="00620BE5" w:rsidRPr="00620BE5" w:rsidDel="00521BA5" w:rsidRDefault="00620BE5" w:rsidP="0009009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del w:id="77" w:author="itc211017" w:date="2012-02-18T14:03:00Z"/>
                <w:rFonts w:ascii="Times New Roman" w:hAnsi="Times New Roman" w:cs="Times New Roman"/>
              </w:rPr>
            </w:pPr>
            <w:del w:id="78" w:author="itc211017" w:date="2012-02-18T14:03:00Z">
              <w:r w:rsidRPr="00620BE5" w:rsidDel="00521BA5">
                <w:rPr>
                  <w:rFonts w:ascii="Times New Roman" w:hAnsiTheme="minorEastAsia" w:cs="Times New Roman"/>
                </w:rPr>
                <w:delText>获取借出</w:delText>
              </w:r>
              <w:r w:rsidRPr="00620BE5" w:rsidDel="00521BA5">
                <w:rPr>
                  <w:rFonts w:ascii="Times New Roman" w:hAnsi="Times New Roman" w:cs="Times New Roman"/>
                </w:rPr>
                <w:delText>MB</w:delText>
              </w:r>
              <w:r w:rsidR="009D76B6" w:rsidDel="00521BA5">
                <w:rPr>
                  <w:rFonts w:ascii="Times New Roman" w:hAnsiTheme="minorEastAsia" w:cs="Times New Roman"/>
                </w:rPr>
                <w:delText>的类型</w:delText>
              </w:r>
              <w:r w:rsidR="009D76B6" w:rsidDel="00521BA5">
                <w:rPr>
                  <w:rFonts w:ascii="Times New Roman" w:hAnsiTheme="minorEastAsia" w:cs="Times New Roman" w:hint="eastAsia"/>
                </w:rPr>
                <w:delText>：</w:delText>
              </w:r>
              <w:r w:rsidRPr="00620BE5" w:rsidDel="00521BA5">
                <w:rPr>
                  <w:rFonts w:ascii="Times New Roman" w:hAnsiTheme="minorEastAsia" w:cs="Times New Roman"/>
                </w:rPr>
                <w:delText>若类型为</w:delText>
              </w:r>
              <w:r w:rsidRPr="00620BE5" w:rsidDel="00521BA5">
                <w:rPr>
                  <w:rFonts w:ascii="Times New Roman" w:hAnsi="Times New Roman" w:cs="Times New Roman"/>
                </w:rPr>
                <w:delText>’AMB’</w:delText>
              </w:r>
              <w:r w:rsidRPr="00620BE5" w:rsidDel="00521BA5">
                <w:rPr>
                  <w:rFonts w:ascii="Times New Roman" w:hAnsiTheme="minorEastAsia" w:cs="Times New Roman"/>
                </w:rPr>
                <w:delText>，则</w:delText>
              </w:r>
              <w:r w:rsidRPr="00620BE5" w:rsidDel="00521BA5">
                <w:rPr>
                  <w:rFonts w:ascii="Times New Roman" w:hAnsi="Times New Roman" w:cs="Times New Roman"/>
                </w:rPr>
                <w:delText>NWC=’04’</w:delText>
              </w:r>
              <w:r w:rsidRPr="00620BE5" w:rsidDel="00521BA5">
                <w:rPr>
                  <w:rFonts w:ascii="Times New Roman" w:hAnsiTheme="minorEastAsia" w:cs="Times New Roman"/>
                </w:rPr>
                <w:delText>，否则</w:delText>
              </w:r>
              <w:r w:rsidRPr="00620BE5" w:rsidDel="00521BA5">
                <w:rPr>
                  <w:rFonts w:ascii="Times New Roman" w:hAnsi="Times New Roman" w:cs="Times New Roman"/>
                </w:rPr>
                <w:delText>NWC=’10’</w:delText>
              </w:r>
            </w:del>
          </w:p>
          <w:p w:rsidR="00620BE5" w:rsidRPr="00620BE5" w:rsidRDefault="00620BE5" w:rsidP="0009009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Update [</w:t>
            </w:r>
            <w:proofErr w:type="spellStart"/>
            <w:r w:rsidRPr="00620BE5">
              <w:rPr>
                <w:rFonts w:ascii="Times New Roman" w:hAnsi="Times New Roman" w:cs="Times New Roman"/>
              </w:rPr>
              <w:t>PCBStatus</w:t>
            </w:r>
            <w:proofErr w:type="spellEnd"/>
            <w:r w:rsidRPr="00620BE5">
              <w:rPr>
                <w:rFonts w:ascii="Times New Roman" w:hAnsi="Times New Roman" w:cs="Times New Roman"/>
              </w:rPr>
              <w:t>]</w:t>
            </w:r>
          </w:p>
          <w:p w:rsidR="00620BE5" w:rsidRPr="00620BE5" w:rsidRDefault="00620BE5" w:rsidP="00620BE5">
            <w:pPr>
              <w:ind w:left="375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 xml:space="preserve">Station = </w:t>
            </w:r>
            <w:ins w:id="79" w:author="itc211017" w:date="2012-02-18T14:06:00Z">
              <w:r w:rsidR="00F26483">
                <w:rPr>
                  <w:rFonts w:ascii="Times New Roman" w:hAnsi="Times New Roman" w:cs="Times New Roman" w:hint="eastAsia"/>
                </w:rPr>
                <w:t>@R</w:t>
              </w:r>
            </w:ins>
            <w:del w:id="80" w:author="itc211017" w:date="2012-02-18T14:06:00Z">
              <w:r w:rsidRPr="00620BE5" w:rsidDel="00F26483">
                <w:rPr>
                  <w:rFonts w:ascii="Times New Roman" w:hAnsi="Times New Roman" w:cs="Times New Roman"/>
                </w:rPr>
                <w:delText>N</w:delText>
              </w:r>
            </w:del>
            <w:r w:rsidRPr="00620BE5">
              <w:rPr>
                <w:rFonts w:ascii="Times New Roman" w:hAnsi="Times New Roman" w:cs="Times New Roman"/>
              </w:rPr>
              <w:t>WC</w:t>
            </w:r>
          </w:p>
          <w:p w:rsidR="00620BE5" w:rsidRDefault="00620BE5" w:rsidP="00620BE5">
            <w:pPr>
              <w:ind w:left="375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Status = ‘1’</w:t>
            </w:r>
          </w:p>
          <w:p w:rsidR="00974014" w:rsidRDefault="00974014" w:rsidP="00974014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Insert [</w:t>
            </w:r>
            <w:proofErr w:type="spellStart"/>
            <w:r>
              <w:rPr>
                <w:rFonts w:ascii="Times New Roman" w:hAnsi="Times New Roman" w:cs="Times New Roman" w:hint="eastAsia"/>
              </w:rPr>
              <w:t>PCBLog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974014" w:rsidRPr="00620BE5" w:rsidRDefault="00974014" w:rsidP="00974014">
            <w:pPr>
              <w:ind w:left="375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 xml:space="preserve">Station = </w:t>
            </w:r>
            <w:ins w:id="81" w:author="itc211017" w:date="2012-02-18T14:06:00Z">
              <w:r w:rsidR="00F26483">
                <w:rPr>
                  <w:rFonts w:ascii="Times New Roman" w:hAnsi="Times New Roman" w:cs="Times New Roman" w:hint="eastAsia"/>
                </w:rPr>
                <w:t>@R</w:t>
              </w:r>
            </w:ins>
            <w:del w:id="82" w:author="itc211017" w:date="2012-02-18T14:06:00Z">
              <w:r w:rsidRPr="00620BE5" w:rsidDel="00F26483">
                <w:rPr>
                  <w:rFonts w:ascii="Times New Roman" w:hAnsi="Times New Roman" w:cs="Times New Roman"/>
                </w:rPr>
                <w:delText>N</w:delText>
              </w:r>
            </w:del>
            <w:r w:rsidRPr="00620BE5">
              <w:rPr>
                <w:rFonts w:ascii="Times New Roman" w:hAnsi="Times New Roman" w:cs="Times New Roman"/>
              </w:rPr>
              <w:t>WC</w:t>
            </w:r>
          </w:p>
          <w:p w:rsidR="00974014" w:rsidRPr="00111D26" w:rsidRDefault="00974014" w:rsidP="00111D26">
            <w:pPr>
              <w:ind w:left="375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Status = ‘1’</w:t>
            </w:r>
          </w:p>
          <w:p w:rsidR="00620BE5" w:rsidRPr="00620BE5" w:rsidRDefault="00620BE5" w:rsidP="00090095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="Times New Roman" w:cs="Times New Roman"/>
              </w:rPr>
              <w:t>Insert [IMES2012_FA</w:t>
            </w:r>
            <w:proofErr w:type="gramStart"/>
            <w:r w:rsidRPr="00620BE5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620BE5">
              <w:rPr>
                <w:rFonts w:ascii="Times New Roman" w:hAnsi="Times New Roman" w:cs="Times New Roman"/>
              </w:rPr>
              <w:t>BorrowLog</w:t>
            </w:r>
            <w:proofErr w:type="spellEnd"/>
            <w:r w:rsidRPr="00620BE5">
              <w:rPr>
                <w:rFonts w:ascii="Times New Roman" w:hAnsi="Times New Roman" w:cs="Times New Roman"/>
              </w:rPr>
              <w:t>]</w:t>
            </w:r>
          </w:p>
          <w:p w:rsidR="00620BE5" w:rsidRPr="00620BE5" w:rsidRDefault="00620BE5" w:rsidP="00D96C62">
            <w:pPr>
              <w:jc w:val="left"/>
              <w:rPr>
                <w:rFonts w:ascii="Times New Roman" w:hAnsi="Times New Roman" w:cs="Times New Roman"/>
              </w:rPr>
            </w:pPr>
            <w:r w:rsidRPr="00620BE5">
              <w:rPr>
                <w:rFonts w:ascii="Times New Roman" w:hAnsiTheme="minorEastAsia" w:cs="Times New Roman"/>
              </w:rPr>
              <w:t>参考方法：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620BE5" w:rsidRPr="00620BE5" w:rsidRDefault="00620BE5" w:rsidP="00601B5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83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ins w:id="84" w:author="itc211017" w:date="2012-02-18T13:56:00Z">
              <w:r w:rsidR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620BE5" w:rsidRPr="00620BE5" w:rsidDel="00521BA5" w:rsidRDefault="00620BE5" w:rsidP="00601B5C">
            <w:pPr>
              <w:autoSpaceDE w:val="0"/>
              <w:autoSpaceDN w:val="0"/>
              <w:adjustRightInd w:val="0"/>
              <w:jc w:val="left"/>
              <w:rPr>
                <w:del w:id="85" w:author="itc211017" w:date="2012-02-18T14:05:00Z"/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86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ins w:id="87" w:author="itc211017" w:date="2012-02-18T13:56:00Z">
              <w:r w:rsidR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>@RWC</w:t>
              </w:r>
            </w:ins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Model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BorrowLog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@MBSno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A754E6" w:rsidRDefault="00620BE5">
            <w:pPr>
              <w:autoSpaceDE w:val="0"/>
              <w:autoSpaceDN w:val="0"/>
              <w:adjustRightInd w:val="0"/>
              <w:jc w:val="left"/>
              <w:rPr>
                <w:del w:id="88" w:author="itc211017" w:date="2012-02-18T14:04:00Z"/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del w:id="89" w:author="itc211017" w:date="2012-02-18T14:04:00Z"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</w:rPr>
                <w:delText>declare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@WC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</w:rPr>
                <w:delText>varchar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(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2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)</w:delText>
              </w:r>
            </w:del>
          </w:p>
          <w:p w:rsidR="00A754E6" w:rsidRDefault="00620BE5">
            <w:pPr>
              <w:autoSpaceDE w:val="0"/>
              <w:autoSpaceDN w:val="0"/>
              <w:adjustRightInd w:val="0"/>
              <w:jc w:val="left"/>
              <w:rPr>
                <w:del w:id="90" w:author="itc211017" w:date="2012-02-18T14:04:00Z"/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del w:id="91" w:author="itc211017" w:date="2012-02-18T14:04:00Z"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</w:rPr>
                <w:delText>set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@WC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'10'</w:delText>
              </w:r>
            </w:del>
          </w:p>
          <w:p w:rsidR="00A754E6" w:rsidRDefault="00620BE5">
            <w:pPr>
              <w:autoSpaceDE w:val="0"/>
              <w:autoSpaceDN w:val="0"/>
              <w:adjustRightInd w:val="0"/>
              <w:jc w:val="left"/>
              <w:rPr>
                <w:del w:id="92" w:author="itc211017" w:date="2012-02-18T14:04:00Z"/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del w:id="93" w:author="itc211017" w:date="2012-02-18T14:04:00Z"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</w:rPr>
                <w:delText>if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</w:del>
            <w:del w:id="94" w:author="itc211017" w:date="2012-02-18T13:56:00Z">
              <w:r w:rsidRPr="00620BE5" w:rsidDel="00AA30FA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>@Tp</w:delText>
              </w:r>
            </w:del>
            <w:del w:id="95" w:author="itc211017" w:date="2012-02-18T14:04:00Z"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'AMB'</w:delText>
              </w:r>
            </w:del>
          </w:p>
          <w:p w:rsidR="00A754E6" w:rsidRDefault="00620BE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del w:id="96" w:author="itc211017" w:date="2012-02-18T14:04:00Z"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ab/>
              </w:r>
              <w:r w:rsidRPr="00620BE5" w:rsidDel="00521BA5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</w:rPr>
                <w:delText>set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@WC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</w:rPr>
                <w:delText>=</w:delText>
              </w:r>
              <w:r w:rsidRPr="00620BE5" w:rsidDel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delText xml:space="preserve"> </w:delText>
              </w:r>
              <w:r w:rsidRPr="00620BE5" w:rsidDel="00521BA5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</w:rPr>
                <w:delText>'04'</w:delText>
              </w:r>
            </w:del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--Update BorrowLog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@Returner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Accepter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'R'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 xml:space="preserve">Rdate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PCBStatus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@</w:t>
            </w:r>
            <w:ins w:id="97" w:author="itc211017" w:date="2012-02-20T10:28:00Z">
              <w:r w:rsidR="00C04858">
                <w:rPr>
                  <w:rFonts w:ascii="Times New Roman" w:eastAsia="SimSun" w:hAnsi="Times New Roman" w:cs="Times New Roman" w:hint="eastAsia"/>
                  <w:noProof/>
                  <w:color w:val="FF0000"/>
                  <w:kern w:val="0"/>
                  <w:sz w:val="20"/>
                  <w:szCs w:val="20"/>
                </w:rPr>
                <w:t>R</w:t>
              </w:r>
            </w:ins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WC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620BE5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4B234A" w:rsidRPr="00620BE5" w:rsidRDefault="004B234A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PCBModelID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ins w:id="98" w:author="itc211017" w:date="2012-02-18T14:05:00Z">
              <w:r w:rsidR="00521BA5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</w:rPr>
                <w:t xml:space="preserve"> @RWC</w:t>
              </w:r>
              <w:r w:rsidR="00521BA5" w:rsidDel="00521BA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</w:t>
              </w:r>
            </w:ins>
            <w:del w:id="99" w:author="itc211017" w:date="2012-02-18T14:05:00Z">
              <w:r w:rsidDel="00521BA5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@WC</w:delText>
              </w:r>
            </w:del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@MBSno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lastRenderedPageBreak/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归还操作成功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620BE5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尚未借出</w:t>
            </w:r>
            <w:r w:rsidRPr="00620BE5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620BE5" w:rsidRP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620BE5" w:rsidRDefault="00620BE5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620BE5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111D26" w:rsidRDefault="00111D26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  <w:p w:rsidR="00111D26" w:rsidRPr="00111D26" w:rsidRDefault="00111D26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</w:pP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Note: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@Borrower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/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>@Returner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UI Input</w:t>
            </w: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837EB3" w:rsidRPr="00C43B53" w:rsidRDefault="00837EB3" w:rsidP="00837EB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0" w:name="_Toc309717671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 xml:space="preserve">Query </w:t>
      </w:r>
      <w:proofErr w:type="gramStart"/>
      <w:r>
        <w:rPr>
          <w:rFonts w:ascii="Times New Roman" w:eastAsia="SimSun" w:hAnsi="Times New Roman" w:hint="eastAsia"/>
        </w:rPr>
        <w:t>And</w:t>
      </w:r>
      <w:proofErr w:type="gramEnd"/>
      <w:r>
        <w:rPr>
          <w:rFonts w:ascii="Times New Roman" w:eastAsia="SimSun" w:hAnsi="Times New Roman" w:hint="eastAsia"/>
        </w:rPr>
        <w:t xml:space="preserve"> Excel</w:t>
      </w:r>
      <w:bookmarkEnd w:id="100"/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01" w:name="_Toc309717672"/>
      <w:r w:rsidRPr="00A722CC">
        <w:rPr>
          <w:rFonts w:ascii="Times New Roman" w:eastAsia="SimHei" w:hint="eastAsia"/>
          <w:sz w:val="28"/>
        </w:rPr>
        <w:t>功能及目标</w:t>
      </w:r>
      <w:bookmarkEnd w:id="101"/>
    </w:p>
    <w:p w:rsidR="00837EB3" w:rsidRPr="00A047E7" w:rsidRDefault="00837EB3" w:rsidP="00837EB3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查询并生成</w:t>
      </w:r>
      <w:r>
        <w:rPr>
          <w:rFonts w:ascii="Arial" w:hAnsi="Arial" w:hint="eastAsia"/>
        </w:rPr>
        <w:t>Excel</w:t>
      </w:r>
      <w:r>
        <w:rPr>
          <w:rFonts w:ascii="Arial" w:hAnsi="Arial" w:hint="eastAsia"/>
        </w:rPr>
        <w:t>报表。</w:t>
      </w: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2" w:name="_Toc309717673"/>
      <w:r w:rsidRPr="00A722CC">
        <w:rPr>
          <w:rFonts w:ascii="Times New Roman" w:eastAsia="SimHei" w:hint="eastAsia"/>
          <w:sz w:val="28"/>
        </w:rPr>
        <w:t>前置条件</w:t>
      </w:r>
      <w:bookmarkEnd w:id="102"/>
    </w:p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3" w:name="_Toc309717674"/>
      <w:r w:rsidRPr="00A722CC">
        <w:rPr>
          <w:rFonts w:ascii="Times New Roman" w:eastAsia="SimHei" w:hint="eastAsia"/>
          <w:sz w:val="28"/>
        </w:rPr>
        <w:t>后置条件</w:t>
      </w:r>
      <w:bookmarkEnd w:id="103"/>
    </w:p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4" w:name="_Toc309717675"/>
      <w:r w:rsidRPr="00A722CC">
        <w:rPr>
          <w:rFonts w:ascii="Times New Roman" w:eastAsia="SimHei" w:hint="eastAsia"/>
          <w:sz w:val="28"/>
        </w:rPr>
        <w:t>过程描述</w:t>
      </w:r>
      <w:bookmarkEnd w:id="104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837EB3" w:rsidRPr="00E71679" w:rsidTr="00D96C62">
        <w:tc>
          <w:tcPr>
            <w:tcW w:w="2786" w:type="dxa"/>
            <w:shd w:val="clear" w:color="auto" w:fill="92D050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Select [Type]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Click [Query] Button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Query by Type, then display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Click [Excel] Button</w:t>
            </w: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CF29E3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Query by Type, then export result to excel file</w:t>
            </w:r>
          </w:p>
        </w:tc>
      </w:tr>
      <w:tr w:rsidR="00CF29E3" w:rsidRPr="00E71679" w:rsidTr="00D96C62">
        <w:tc>
          <w:tcPr>
            <w:tcW w:w="278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CF29E3" w:rsidRPr="00E71679" w:rsidRDefault="00CF29E3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37EB3" w:rsidRDefault="00837EB3" w:rsidP="00837EB3">
      <w:pPr>
        <w:ind w:firstLineChars="200" w:firstLine="420"/>
        <w:rPr>
          <w:rFonts w:ascii="Courier New" w:eastAsia="SimSun" w:hAnsi="Courier New"/>
        </w:rPr>
      </w:pPr>
    </w:p>
    <w:p w:rsidR="00837EB3" w:rsidRPr="00A722CC" w:rsidRDefault="00837EB3" w:rsidP="00837EB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5" w:name="_Toc309717676"/>
      <w:r w:rsidRPr="00A722CC">
        <w:rPr>
          <w:rFonts w:ascii="Times New Roman" w:eastAsia="SimHei" w:hint="eastAsia"/>
          <w:sz w:val="28"/>
        </w:rPr>
        <w:t>业务规则</w:t>
      </w:r>
      <w:bookmarkEnd w:id="105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837EB3" w:rsidRPr="00E71679" w:rsidTr="00D96C62">
        <w:tc>
          <w:tcPr>
            <w:tcW w:w="3195" w:type="dxa"/>
            <w:shd w:val="clear" w:color="auto" w:fill="D6E3BC" w:themeFill="accent3" w:themeFillTint="66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837EB3" w:rsidRPr="00E71679" w:rsidRDefault="00837EB3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8D4537" w:rsidRPr="00E71679" w:rsidTr="00D96C62">
        <w:tc>
          <w:tcPr>
            <w:tcW w:w="3195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lastRenderedPageBreak/>
              <w:t>3. Query by Type</w:t>
            </w:r>
          </w:p>
        </w:tc>
        <w:tc>
          <w:tcPr>
            <w:tcW w:w="5327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 xml:space="preserve">Type </w:t>
            </w:r>
            <w:r w:rsidRPr="00E71679">
              <w:rPr>
                <w:rFonts w:ascii="Times New Roman" w:hAnsiTheme="minorEastAsia" w:cs="Times New Roman"/>
              </w:rPr>
              <w:t>有三种方式：</w:t>
            </w:r>
            <w:r w:rsidRPr="00E71679">
              <w:rPr>
                <w:rFonts w:ascii="Times New Roman" w:hAnsi="Times New Roman" w:cs="Times New Roman"/>
              </w:rPr>
              <w:t>Borrow / Return / All</w:t>
            </w: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Borrow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Borrower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Lender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Accepter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Rdate 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55FA3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BorrowLog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Return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Borrower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Lender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Accepter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Rdate 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55FA3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BorrowLog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'R'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8D4537" w:rsidRPr="00E71679" w:rsidRDefault="008D4537" w:rsidP="008D4537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All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Borrower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Lender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Accepter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Rdate 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55FA3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BorrowLog</w:t>
            </w:r>
          </w:p>
          <w:p w:rsidR="008D4537" w:rsidRPr="00E71679" w:rsidRDefault="008D4537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</w:p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8D4537" w:rsidRPr="00E71679" w:rsidTr="00D96C62">
        <w:tc>
          <w:tcPr>
            <w:tcW w:w="3195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327" w:type="dxa"/>
          </w:tcPr>
          <w:p w:rsidR="008D4537" w:rsidRPr="00E71679" w:rsidRDefault="008D4537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837EB3" w:rsidRPr="0000593B" w:rsidRDefault="00837EB3" w:rsidP="00837EB3">
      <w:pPr>
        <w:ind w:firstLineChars="200" w:firstLine="420"/>
        <w:rPr>
          <w:rFonts w:ascii="Arial" w:eastAsia="SimSun" w:hAnsi="Arial"/>
        </w:rPr>
      </w:pPr>
    </w:p>
    <w:p w:rsidR="00F87728" w:rsidRPr="00C43B53" w:rsidRDefault="00F87728" w:rsidP="00F87728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06" w:name="_Toc309717677"/>
      <w:r w:rsidRPr="00C43B53">
        <w:rPr>
          <w:rFonts w:ascii="Times New Roman" w:eastAsia="SimSun" w:hAnsi="Times New Roman" w:hint="eastAsia"/>
        </w:rPr>
        <w:t>UC-</w:t>
      </w:r>
      <w:proofErr w:type="spellStart"/>
      <w:r>
        <w:rPr>
          <w:rFonts w:ascii="Times New Roman" w:eastAsia="SimSun" w:hAnsi="Times New Roman" w:hint="eastAsia"/>
        </w:rPr>
        <w:t>Prd</w:t>
      </w:r>
      <w:proofErr w:type="spellEnd"/>
      <w:r>
        <w:rPr>
          <w:rFonts w:ascii="Times New Roman" w:eastAsia="SimSun" w:hAnsi="Times New Roman" w:hint="eastAsia"/>
        </w:rPr>
        <w:t xml:space="preserve"> Borrow Control</w:t>
      </w:r>
      <w:bookmarkEnd w:id="106"/>
    </w:p>
    <w:p w:rsidR="00F87728" w:rsidRPr="00A722CC" w:rsidRDefault="00F87728" w:rsidP="00F87728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07" w:name="_Toc309717678"/>
      <w:r w:rsidRPr="00A722CC">
        <w:rPr>
          <w:rFonts w:ascii="Times New Roman" w:eastAsia="SimHei" w:hint="eastAsia"/>
          <w:sz w:val="28"/>
        </w:rPr>
        <w:t>功能及目标</w:t>
      </w:r>
      <w:bookmarkEnd w:id="107"/>
    </w:p>
    <w:p w:rsidR="00F87728" w:rsidRPr="00A047E7" w:rsidRDefault="00F87728" w:rsidP="00F87728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用于管理外借</w:t>
      </w:r>
      <w:r w:rsidR="00233347">
        <w:rPr>
          <w:rFonts w:ascii="Arial" w:hAnsi="Arial" w:hint="eastAsia"/>
        </w:rPr>
        <w:t>Product</w:t>
      </w:r>
    </w:p>
    <w:p w:rsidR="00F87728" w:rsidRPr="00A722CC" w:rsidRDefault="00F87728" w:rsidP="00F877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8" w:name="_Toc309717679"/>
      <w:r w:rsidRPr="00A722CC">
        <w:rPr>
          <w:rFonts w:ascii="Times New Roman" w:eastAsia="SimHei" w:hint="eastAsia"/>
          <w:sz w:val="28"/>
        </w:rPr>
        <w:t>前置条件</w:t>
      </w:r>
      <w:bookmarkEnd w:id="108"/>
    </w:p>
    <w:p w:rsidR="00F87728" w:rsidRPr="0000593B" w:rsidRDefault="00F87728" w:rsidP="00F87728">
      <w:pPr>
        <w:ind w:firstLineChars="200" w:firstLine="420"/>
        <w:rPr>
          <w:rFonts w:ascii="Arial" w:eastAsia="SimSun" w:hAnsi="Arial"/>
        </w:rPr>
      </w:pPr>
    </w:p>
    <w:p w:rsidR="00F87728" w:rsidRPr="00A722CC" w:rsidRDefault="00F87728" w:rsidP="00F877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9" w:name="_Toc309717680"/>
      <w:r w:rsidRPr="00A722CC">
        <w:rPr>
          <w:rFonts w:ascii="Times New Roman" w:eastAsia="SimHei" w:hint="eastAsia"/>
          <w:sz w:val="28"/>
        </w:rPr>
        <w:t>后置条件</w:t>
      </w:r>
      <w:bookmarkEnd w:id="109"/>
    </w:p>
    <w:p w:rsidR="00F87728" w:rsidRPr="0000593B" w:rsidRDefault="00F87728" w:rsidP="00F87728">
      <w:pPr>
        <w:ind w:firstLineChars="200" w:firstLine="420"/>
        <w:rPr>
          <w:rFonts w:ascii="Arial" w:eastAsia="SimSun" w:hAnsi="Arial"/>
        </w:rPr>
      </w:pPr>
    </w:p>
    <w:p w:rsidR="00F87728" w:rsidRPr="00A722CC" w:rsidRDefault="00F87728" w:rsidP="00F877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0" w:name="_Toc309717681"/>
      <w:r w:rsidRPr="00A722CC">
        <w:rPr>
          <w:rFonts w:ascii="Times New Roman" w:eastAsia="SimHei" w:hint="eastAsia"/>
          <w:sz w:val="28"/>
        </w:rPr>
        <w:lastRenderedPageBreak/>
        <w:t>过程描述</w:t>
      </w:r>
      <w:bookmarkEnd w:id="110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F87728" w:rsidRPr="00E71679" w:rsidTr="00D96C62">
        <w:tc>
          <w:tcPr>
            <w:tcW w:w="2786" w:type="dxa"/>
            <w:shd w:val="clear" w:color="auto" w:fill="92D050"/>
          </w:tcPr>
          <w:p w:rsidR="00F87728" w:rsidRPr="00E71679" w:rsidRDefault="00F87728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F87728" w:rsidRPr="00E71679" w:rsidRDefault="00F87728" w:rsidP="00D96C62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71679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Show [Lender] / [Accepter] (</w:t>
            </w:r>
            <w:r w:rsidRPr="00E71679">
              <w:rPr>
                <w:rFonts w:ascii="Times New Roman" w:hAnsiTheme="minorEastAsia" w:cs="Times New Roman"/>
              </w:rPr>
              <w:t>即登入系统用户</w:t>
            </w:r>
            <w:r w:rsidRPr="00E71679">
              <w:rPr>
                <w:rFonts w:ascii="Times New Roman" w:hAnsi="Times New Roman" w:cs="Times New Roman"/>
              </w:rPr>
              <w:t>)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Input [Product ID]</w:t>
            </w:r>
          </w:p>
        </w:tc>
        <w:tc>
          <w:tcPr>
            <w:tcW w:w="557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D071E" w:rsidRPr="00E71679" w:rsidTr="00D96C62">
        <w:tc>
          <w:tcPr>
            <w:tcW w:w="2786" w:type="dxa"/>
          </w:tcPr>
          <w:p w:rsidR="004D071E" w:rsidRPr="00D9082F" w:rsidRDefault="004D071E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5576" w:type="dxa"/>
          </w:tcPr>
          <w:p w:rsidR="0042654B" w:rsidRDefault="0042654B" w:rsidP="0042654B">
            <w:pPr>
              <w:pStyle w:val="a7"/>
              <w:numPr>
                <w:ilvl w:val="0"/>
                <w:numId w:val="13"/>
              </w:numPr>
              <w:ind w:firstLineChars="0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[Product ID]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42654B" w:rsidRDefault="0042654B" w:rsidP="0042654B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42654B" w:rsidRPr="0042654B" w:rsidRDefault="0042654B" w:rsidP="00F90588">
            <w:pPr>
              <w:jc w:val="left"/>
              <w:rPr>
                <w:rFonts w:ascii="Times New Roman" w:hAnsi="Times New Roman" w:cs="Times New Roman"/>
                <w:strike/>
              </w:rPr>
            </w:pPr>
            <w:r>
              <w:rPr>
                <w:rFonts w:hint="eastAsia"/>
              </w:rPr>
              <w:t>如果该</w:t>
            </w:r>
            <w:r>
              <w:rPr>
                <w:rFonts w:hint="eastAsia"/>
              </w:rPr>
              <w:t xml:space="preserve">Product ID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IMES_FA..</w:t>
            </w:r>
            <w:proofErr w:type="spellStart"/>
            <w:r w:rsidR="00F90588">
              <w:rPr>
                <w:rFonts w:hint="eastAsia"/>
              </w:rPr>
              <w:t>ProductStatus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中不存在，则报告错误：“</w:t>
            </w:r>
            <w:r w:rsidRPr="003B1629">
              <w:rPr>
                <w:rFonts w:hint="eastAsia"/>
              </w:rPr>
              <w:t>该</w:t>
            </w:r>
            <w:r>
              <w:rPr>
                <w:rFonts w:hint="eastAsia"/>
              </w:rPr>
              <w:t>Product</w:t>
            </w:r>
            <w:r w:rsidRPr="003B1629">
              <w:rPr>
                <w:rFonts w:hint="eastAsia"/>
              </w:rPr>
              <w:t xml:space="preserve"> </w:t>
            </w:r>
            <w:r w:rsidRPr="003B1629">
              <w:rPr>
                <w:rFonts w:hint="eastAsia"/>
              </w:rPr>
              <w:t>不存在，不能外借</w:t>
            </w:r>
            <w:r>
              <w:rPr>
                <w:rFonts w:hint="eastAsia"/>
              </w:rPr>
              <w:t>”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</w:t>
            </w:r>
            <w:r w:rsidRPr="00E71679">
              <w:rPr>
                <w:rFonts w:ascii="Times New Roman" w:hAnsi="Times New Roman" w:cs="Times New Roman"/>
              </w:rPr>
              <w:t xml:space="preserve">[Model] </w:t>
            </w:r>
            <w:r w:rsidRPr="00E71679">
              <w:rPr>
                <w:rFonts w:ascii="Times New Roman" w:hAnsiTheme="minorEastAsia" w:cs="Times New Roman"/>
              </w:rPr>
              <w:t>已经输入，需要检查</w:t>
            </w:r>
            <w:proofErr w:type="spellStart"/>
            <w:r w:rsidRPr="00E71679">
              <w:rPr>
                <w:rFonts w:ascii="Times New Roman" w:hAnsi="Times New Roman" w:cs="Times New Roman"/>
              </w:rPr>
              <w:t>Product.Model</w:t>
            </w:r>
            <w:proofErr w:type="spellEnd"/>
            <w:r w:rsidRPr="00E71679">
              <w:rPr>
                <w:rFonts w:ascii="Times New Roman" w:hAnsi="Times New Roman" w:cs="Times New Roman"/>
              </w:rPr>
              <w:t xml:space="preserve"> </w:t>
            </w:r>
            <w:r w:rsidRPr="00E71679">
              <w:rPr>
                <w:rFonts w:ascii="Times New Roman" w:hAnsiTheme="minorEastAsia" w:cs="Times New Roman"/>
              </w:rPr>
              <w:t>是否和页面输入的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匹配</w:t>
            </w:r>
          </w:p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异常情况：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</w:t>
            </w:r>
            <w:proofErr w:type="spellStart"/>
            <w:r w:rsidRPr="00E71679">
              <w:rPr>
                <w:rFonts w:ascii="Times New Roman" w:hAnsi="Times New Roman" w:cs="Times New Roman"/>
              </w:rPr>
              <w:t>Product.Model</w:t>
            </w:r>
            <w:proofErr w:type="spellEnd"/>
            <w:r w:rsidRPr="00E71679">
              <w:rPr>
                <w:rFonts w:ascii="Times New Roman" w:hAnsi="Times New Roman" w:cs="Times New Roman"/>
              </w:rPr>
              <w:t xml:space="preserve"> </w:t>
            </w:r>
            <w:r w:rsidRPr="00E71679">
              <w:rPr>
                <w:rFonts w:ascii="Times New Roman" w:hAnsiTheme="minorEastAsia" w:cs="Times New Roman"/>
              </w:rPr>
              <w:t>是和页面输入的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不匹配，则报告错误：</w:t>
            </w:r>
            <w:r w:rsidRPr="00E71679">
              <w:rPr>
                <w:rFonts w:ascii="Times New Roman" w:hAnsi="Times New Roman" w:cs="Times New Roman"/>
              </w:rPr>
              <w:t xml:space="preserve">“Product </w:t>
            </w:r>
            <w:r w:rsidRPr="00E71679">
              <w:rPr>
                <w:rFonts w:ascii="Times New Roman" w:hAnsiTheme="minorEastAsia" w:cs="Times New Roman"/>
              </w:rPr>
              <w:t>和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不匹配</w:t>
            </w:r>
            <w:r w:rsidRPr="00E71679">
              <w:rPr>
                <w:rFonts w:ascii="Times New Roman" w:hAnsi="Times New Roman" w:cs="Times New Roman"/>
              </w:rPr>
              <w:t>!”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DF3A6E" w:rsidRDefault="004D071E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5576" w:type="dxa"/>
          </w:tcPr>
          <w:p w:rsidR="004D071E" w:rsidRPr="00DF3A6E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  <w:strike/>
              </w:rPr>
            </w:pPr>
            <w:r w:rsidRPr="00DF3A6E">
              <w:rPr>
                <w:rFonts w:ascii="Times New Roman" w:hAnsiTheme="minorEastAsia" w:cs="Times New Roman"/>
                <w:strike/>
              </w:rPr>
              <w:t>如果</w:t>
            </w:r>
            <w:r w:rsidRPr="00DF3A6E">
              <w:rPr>
                <w:rFonts w:ascii="Times New Roman" w:hAnsi="Times New Roman" w:cs="Times New Roman"/>
                <w:strike/>
              </w:rPr>
              <w:t xml:space="preserve">[Model] </w:t>
            </w:r>
            <w:r w:rsidRPr="00DF3A6E">
              <w:rPr>
                <w:rFonts w:ascii="Times New Roman" w:hAnsiTheme="minorEastAsia" w:cs="Times New Roman"/>
                <w:strike/>
              </w:rPr>
              <w:t>为空，则</w:t>
            </w:r>
            <w:r w:rsidRPr="00DF3A6E">
              <w:rPr>
                <w:rFonts w:ascii="Times New Roman" w:hAnsi="Times New Roman" w:cs="Times New Roman"/>
                <w:strike/>
              </w:rPr>
              <w:t>Get Model, then Display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Input [Model]</w:t>
            </w:r>
            <w:r w:rsidR="00DF3A6E">
              <w:rPr>
                <w:rFonts w:ascii="Times New Roman" w:hAnsi="Times New Roman" w:cs="Times New Roman" w:hint="eastAsia"/>
              </w:rPr>
              <w:t>，</w:t>
            </w:r>
            <w:r w:rsidR="00DF3A6E">
              <w:rPr>
                <w:rFonts w:ascii="Times New Roman" w:hAnsi="Times New Roman" w:cs="Times New Roman" w:hint="eastAsia"/>
              </w:rPr>
              <w:t>then Display</w:t>
            </w:r>
          </w:p>
        </w:tc>
        <w:tc>
          <w:tcPr>
            <w:tcW w:w="557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</w:t>
            </w:r>
            <w:r w:rsidRPr="00E71679">
              <w:rPr>
                <w:rFonts w:ascii="Times New Roman" w:hAnsi="Times New Roman" w:cs="Times New Roman"/>
              </w:rPr>
              <w:t xml:space="preserve">[Product] </w:t>
            </w:r>
            <w:r w:rsidRPr="00E71679">
              <w:rPr>
                <w:rFonts w:ascii="Times New Roman" w:hAnsiTheme="minorEastAsia" w:cs="Times New Roman"/>
              </w:rPr>
              <w:t>已经输入，需要检查</w:t>
            </w:r>
            <w:proofErr w:type="spellStart"/>
            <w:r w:rsidRPr="00E71679">
              <w:rPr>
                <w:rFonts w:ascii="Times New Roman" w:hAnsi="Times New Roman" w:cs="Times New Roman"/>
              </w:rPr>
              <w:t>Product.Model</w:t>
            </w:r>
            <w:proofErr w:type="spellEnd"/>
            <w:r w:rsidRPr="00E71679">
              <w:rPr>
                <w:rFonts w:ascii="Times New Roman" w:hAnsi="Times New Roman" w:cs="Times New Roman"/>
              </w:rPr>
              <w:t xml:space="preserve"> </w:t>
            </w:r>
            <w:r w:rsidRPr="00E71679">
              <w:rPr>
                <w:rFonts w:ascii="Times New Roman" w:hAnsiTheme="minorEastAsia" w:cs="Times New Roman"/>
              </w:rPr>
              <w:t>是否和页面输入的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匹配</w:t>
            </w:r>
          </w:p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异常情况：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</w:t>
            </w:r>
            <w:proofErr w:type="spellStart"/>
            <w:r w:rsidRPr="00E71679">
              <w:rPr>
                <w:rFonts w:ascii="Times New Roman" w:hAnsi="Times New Roman" w:cs="Times New Roman"/>
              </w:rPr>
              <w:t>Product.Model</w:t>
            </w:r>
            <w:proofErr w:type="spellEnd"/>
            <w:r w:rsidRPr="00E71679">
              <w:rPr>
                <w:rFonts w:ascii="Times New Roman" w:hAnsi="Times New Roman" w:cs="Times New Roman"/>
              </w:rPr>
              <w:t xml:space="preserve"> </w:t>
            </w:r>
            <w:r w:rsidRPr="00E71679">
              <w:rPr>
                <w:rFonts w:ascii="Times New Roman" w:hAnsiTheme="minorEastAsia" w:cs="Times New Roman"/>
              </w:rPr>
              <w:t>是和页面输入的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不匹配，则报告错误：</w:t>
            </w:r>
            <w:r w:rsidRPr="00E71679">
              <w:rPr>
                <w:rFonts w:ascii="Times New Roman" w:hAnsi="Times New Roman" w:cs="Times New Roman"/>
              </w:rPr>
              <w:t xml:space="preserve">“Product </w:t>
            </w:r>
            <w:r w:rsidRPr="00E71679">
              <w:rPr>
                <w:rFonts w:ascii="Times New Roman" w:hAnsiTheme="minorEastAsia" w:cs="Times New Roman"/>
              </w:rPr>
              <w:t>和</w:t>
            </w:r>
            <w:r w:rsidRPr="00E71679">
              <w:rPr>
                <w:rFonts w:ascii="Times New Roman" w:hAnsi="Times New Roman" w:cs="Times New Roman"/>
              </w:rPr>
              <w:t xml:space="preserve">Model </w:t>
            </w:r>
            <w:r w:rsidRPr="00E71679">
              <w:rPr>
                <w:rFonts w:ascii="Times New Roman" w:hAnsiTheme="minorEastAsia" w:cs="Times New Roman"/>
              </w:rPr>
              <w:t>不匹配</w:t>
            </w:r>
            <w:r w:rsidRPr="00E71679">
              <w:rPr>
                <w:rFonts w:ascii="Times New Roman" w:hAnsi="Times New Roman" w:cs="Times New Roman"/>
              </w:rPr>
              <w:t>!”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Input [Borrower] / [Returner]</w:t>
            </w:r>
          </w:p>
        </w:tc>
        <w:tc>
          <w:tcPr>
            <w:tcW w:w="557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Click [</w:t>
            </w:r>
            <w:r w:rsidRPr="00E71679">
              <w:rPr>
                <w:rFonts w:ascii="Times New Roman" w:hAnsiTheme="minorEastAsia" w:cs="Times New Roman"/>
              </w:rPr>
              <w:t>外借</w:t>
            </w:r>
            <w:r w:rsidRPr="00E71679">
              <w:rPr>
                <w:rFonts w:ascii="Times New Roman" w:hAnsi="Times New Roman" w:cs="Times New Roman"/>
              </w:rPr>
              <w:t>] / [</w:t>
            </w:r>
            <w:r w:rsidRPr="00E71679">
              <w:rPr>
                <w:rFonts w:ascii="Times New Roman" w:hAnsiTheme="minorEastAsia" w:cs="Times New Roman"/>
              </w:rPr>
              <w:t>收取</w:t>
            </w:r>
            <w:r w:rsidRPr="00E71679">
              <w:rPr>
                <w:rFonts w:ascii="Times New Roman" w:hAnsi="Times New Roman" w:cs="Times New Roman"/>
              </w:rPr>
              <w:t>] Button</w:t>
            </w:r>
          </w:p>
        </w:tc>
        <w:tc>
          <w:tcPr>
            <w:tcW w:w="557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Check Input – Pass</w:t>
            </w:r>
          </w:p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异常情况：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如果没有输入</w:t>
            </w:r>
            <w:r w:rsidRPr="00E71679">
              <w:rPr>
                <w:rFonts w:ascii="Times New Roman" w:hAnsi="Times New Roman" w:cs="Times New Roman"/>
              </w:rPr>
              <w:t>[Product ID]</w:t>
            </w:r>
            <w:r w:rsidRPr="00E71679">
              <w:rPr>
                <w:rFonts w:ascii="Times New Roman" w:hAnsiTheme="minorEastAsia" w:cs="Times New Roman"/>
              </w:rPr>
              <w:t>，则报告错误：</w:t>
            </w:r>
            <w:r w:rsidRPr="00E71679">
              <w:rPr>
                <w:rFonts w:ascii="Times New Roman" w:hAnsi="Times New Roman" w:cs="Times New Roman"/>
              </w:rPr>
              <w:t>“</w:t>
            </w:r>
            <w:r w:rsidRPr="00E71679">
              <w:rPr>
                <w:rFonts w:ascii="Times New Roman" w:hAnsiTheme="minorEastAsia" w:cs="Times New Roman"/>
              </w:rPr>
              <w:t>请输入</w:t>
            </w:r>
            <w:r w:rsidRPr="00E71679">
              <w:rPr>
                <w:rFonts w:ascii="Times New Roman" w:hAnsi="Times New Roman" w:cs="Times New Roman"/>
              </w:rPr>
              <w:t>Product ID!”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如果没有输入</w:t>
            </w:r>
            <w:r w:rsidRPr="00E71679">
              <w:rPr>
                <w:rFonts w:ascii="Times New Roman" w:hAnsi="Times New Roman" w:cs="Times New Roman"/>
              </w:rPr>
              <w:t>[Model]</w:t>
            </w:r>
            <w:r w:rsidRPr="00E71679">
              <w:rPr>
                <w:rFonts w:ascii="Times New Roman" w:hAnsiTheme="minorEastAsia" w:cs="Times New Roman"/>
              </w:rPr>
              <w:t>，则报告错误：</w:t>
            </w:r>
            <w:r w:rsidRPr="00E71679">
              <w:rPr>
                <w:rFonts w:ascii="Times New Roman" w:hAnsi="Times New Roman" w:cs="Times New Roman"/>
              </w:rPr>
              <w:t>“</w:t>
            </w:r>
            <w:r w:rsidRPr="00E71679">
              <w:rPr>
                <w:rFonts w:ascii="Times New Roman" w:hAnsiTheme="minorEastAsia" w:cs="Times New Roman"/>
              </w:rPr>
              <w:t>请输入</w:t>
            </w:r>
            <w:r w:rsidRPr="00E71679">
              <w:rPr>
                <w:rFonts w:ascii="Times New Roman" w:hAnsi="Times New Roman" w:cs="Times New Roman"/>
              </w:rPr>
              <w:t>Model!”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当外借的时候，如果没有输入</w:t>
            </w:r>
            <w:r w:rsidRPr="00E71679">
              <w:rPr>
                <w:rFonts w:ascii="Times New Roman" w:hAnsi="Times New Roman" w:cs="Times New Roman"/>
              </w:rPr>
              <w:t>[Borrower] / [Returner]</w:t>
            </w:r>
            <w:r w:rsidRPr="00E71679">
              <w:rPr>
                <w:rFonts w:ascii="Times New Roman" w:hAnsiTheme="minorEastAsia" w:cs="Times New Roman"/>
              </w:rPr>
              <w:t>，则报告错误：</w:t>
            </w:r>
            <w:r w:rsidRPr="00E71679">
              <w:rPr>
                <w:rFonts w:ascii="Times New Roman" w:hAnsi="Times New Roman" w:cs="Times New Roman"/>
              </w:rPr>
              <w:t>“</w:t>
            </w:r>
            <w:r w:rsidRPr="00E71679">
              <w:rPr>
                <w:rFonts w:ascii="Times New Roman" w:hAnsiTheme="minorEastAsia" w:cs="Times New Roman"/>
              </w:rPr>
              <w:t>请输入</w:t>
            </w:r>
            <w:r w:rsidRPr="00E71679">
              <w:rPr>
                <w:rFonts w:ascii="Times New Roman" w:hAnsi="Times New Roman" w:cs="Times New Roman"/>
              </w:rPr>
              <w:t>Borrower!”</w:t>
            </w:r>
          </w:p>
          <w:p w:rsidR="004D071E" w:rsidRPr="00E71679" w:rsidRDefault="004D071E" w:rsidP="004D071E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当收取的时候，如果没有输入</w:t>
            </w:r>
            <w:r w:rsidRPr="00E71679">
              <w:rPr>
                <w:rFonts w:ascii="Times New Roman" w:hAnsi="Times New Roman" w:cs="Times New Roman"/>
              </w:rPr>
              <w:t>[Borrower] / [Returner]</w:t>
            </w:r>
            <w:r w:rsidRPr="00E71679">
              <w:rPr>
                <w:rFonts w:ascii="Times New Roman" w:hAnsiTheme="minorEastAsia" w:cs="Times New Roman"/>
              </w:rPr>
              <w:t>，则报告错误：</w:t>
            </w:r>
            <w:r w:rsidRPr="00E71679">
              <w:rPr>
                <w:rFonts w:ascii="Times New Roman" w:hAnsi="Times New Roman" w:cs="Times New Roman"/>
              </w:rPr>
              <w:t>“</w:t>
            </w:r>
            <w:r w:rsidRPr="00E71679">
              <w:rPr>
                <w:rFonts w:ascii="Times New Roman" w:hAnsiTheme="minorEastAsia" w:cs="Times New Roman"/>
              </w:rPr>
              <w:t>请输入</w:t>
            </w:r>
            <w:r w:rsidRPr="00E71679">
              <w:rPr>
                <w:rFonts w:ascii="Times New Roman" w:hAnsi="Times New Roman" w:cs="Times New Roman"/>
              </w:rPr>
              <w:t>Returner!”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Save</w:t>
            </w:r>
          </w:p>
        </w:tc>
      </w:tr>
      <w:tr w:rsidR="004D071E" w:rsidRPr="00E71679" w:rsidTr="00D96C62">
        <w:tc>
          <w:tcPr>
            <w:tcW w:w="2786" w:type="dxa"/>
          </w:tcPr>
          <w:p w:rsidR="004D071E" w:rsidRPr="00E71679" w:rsidRDefault="004D071E" w:rsidP="00D96C6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4D071E" w:rsidRPr="00E71679" w:rsidRDefault="004D071E" w:rsidP="004D071E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Display Save Data in UI</w:t>
            </w:r>
          </w:p>
        </w:tc>
      </w:tr>
    </w:tbl>
    <w:p w:rsidR="00F87728" w:rsidRDefault="00F87728" w:rsidP="00F87728">
      <w:pPr>
        <w:ind w:firstLineChars="200" w:firstLine="420"/>
        <w:rPr>
          <w:rFonts w:ascii="Courier New" w:eastAsia="SimSun" w:hAnsi="Courier New"/>
        </w:rPr>
      </w:pPr>
    </w:p>
    <w:p w:rsidR="00F87728" w:rsidRPr="00A722CC" w:rsidRDefault="00F87728" w:rsidP="00F87728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1" w:name="_Toc309717682"/>
      <w:r w:rsidRPr="00A722CC">
        <w:rPr>
          <w:rFonts w:ascii="Times New Roman" w:eastAsia="SimHei" w:hint="eastAsia"/>
          <w:sz w:val="28"/>
        </w:rPr>
        <w:t>业务规则</w:t>
      </w:r>
      <w:bookmarkEnd w:id="111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87728" w:rsidRPr="00E71679" w:rsidTr="00D96C62">
        <w:tc>
          <w:tcPr>
            <w:tcW w:w="3195" w:type="dxa"/>
            <w:shd w:val="clear" w:color="auto" w:fill="D6E3BC" w:themeFill="accent3" w:themeFillTint="66"/>
          </w:tcPr>
          <w:p w:rsidR="00F87728" w:rsidRPr="00E71679" w:rsidRDefault="00F87728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87728" w:rsidRPr="00E71679" w:rsidRDefault="00F87728" w:rsidP="00D96C62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E71679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955FA3" w:rsidRPr="00E71679" w:rsidTr="00D96C62">
        <w:tc>
          <w:tcPr>
            <w:tcW w:w="3195" w:type="dxa"/>
          </w:tcPr>
          <w:p w:rsidR="00955FA3" w:rsidRPr="00DF3A6E" w:rsidRDefault="00955FA3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DF3A6E">
              <w:rPr>
                <w:rFonts w:ascii="Times New Roman" w:hAnsi="Times New Roman" w:cs="Times New Roman"/>
                <w:strike/>
              </w:rPr>
              <w:lastRenderedPageBreak/>
              <w:t>5. Get Model</w:t>
            </w:r>
          </w:p>
        </w:tc>
        <w:tc>
          <w:tcPr>
            <w:tcW w:w="5327" w:type="dxa"/>
          </w:tcPr>
          <w:p w:rsidR="00955FA3" w:rsidRPr="00DF3A6E" w:rsidRDefault="00955FA3" w:rsidP="00D96C62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DF3A6E">
              <w:rPr>
                <w:rFonts w:ascii="Times New Roman" w:hAnsiTheme="minorEastAsia" w:cs="Times New Roman"/>
                <w:strike/>
              </w:rPr>
              <w:t>参考方法：</w:t>
            </w:r>
          </w:p>
          <w:p w:rsidR="00955FA3" w:rsidRPr="00DF3A6E" w:rsidRDefault="00955FA3" w:rsidP="00955FA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</w:rPr>
            </w:pPr>
            <w:r w:rsidRPr="00DF3A6E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Model </w:t>
            </w:r>
            <w:r w:rsidRPr="00DF3A6E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IMES2012_FA</w:t>
            </w:r>
            <w:r w:rsidRPr="00DF3A6E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BorrowLog </w:t>
            </w:r>
            <w:r w:rsidRPr="00DF3A6E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Sn</w:t>
            </w:r>
            <w:r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DF3A6E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DF3A6E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@ProductID</w:t>
            </w:r>
          </w:p>
        </w:tc>
      </w:tr>
      <w:tr w:rsidR="00955FA3" w:rsidRPr="00E71679" w:rsidTr="00D96C62">
        <w:tc>
          <w:tcPr>
            <w:tcW w:w="3195" w:type="dxa"/>
          </w:tcPr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11. Save</w:t>
            </w:r>
          </w:p>
        </w:tc>
        <w:tc>
          <w:tcPr>
            <w:tcW w:w="5327" w:type="dxa"/>
          </w:tcPr>
          <w:p w:rsidR="00955FA3" w:rsidRPr="00E71679" w:rsidRDefault="00955FA3" w:rsidP="00955FA3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外借：</w:t>
            </w:r>
          </w:p>
          <w:p w:rsidR="00955FA3" w:rsidRPr="00E71679" w:rsidRDefault="00955FA3" w:rsidP="00955FA3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Insert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BorrowLog</w:t>
            </w:r>
            <w:proofErr w:type="spellEnd"/>
          </w:p>
          <w:p w:rsidR="00955FA3" w:rsidRPr="00E71679" w:rsidRDefault="00955FA3" w:rsidP="00955FA3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Update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ProductStatus</w:t>
            </w:r>
            <w:proofErr w:type="spellEnd"/>
          </w:p>
          <w:p w:rsidR="00955FA3" w:rsidRPr="00E71679" w:rsidRDefault="00955FA3" w:rsidP="00955FA3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Insert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ProductLog</w:t>
            </w:r>
            <w:proofErr w:type="spellEnd"/>
          </w:p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E71679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已经借出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--INSERT ProductLog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[ProductLog]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[ProductID]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[Model]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[Station]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[Status]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[Line]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[Editor]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[Cdt]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'WJ'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'2'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Line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ProductStatus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ProductStatus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--Update ProductStatus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ProductStatus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'WJ'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'2'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Editor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Udt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--Insert BorrowLog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100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'203016'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[BorrowLog]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[Sn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[Model]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[Borrower]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[Lender]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[Returner]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>[Accepter]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[Status]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[Bdate]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[Rdate]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VALUES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@ProductID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@Borrower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E71679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借出操作成功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lastRenderedPageBreak/>
              <w:t>END</w:t>
            </w:r>
          </w:p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</w:p>
          <w:p w:rsidR="00955FA3" w:rsidRPr="00E71679" w:rsidRDefault="00955FA3" w:rsidP="00955FA3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收取：</w:t>
            </w:r>
          </w:p>
          <w:p w:rsidR="00955FA3" w:rsidRPr="00E71679" w:rsidRDefault="00955FA3" w:rsidP="00955FA3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Update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BorrowLog</w:t>
            </w:r>
            <w:proofErr w:type="spellEnd"/>
          </w:p>
          <w:p w:rsidR="00955FA3" w:rsidRPr="00E71679" w:rsidRDefault="00955FA3" w:rsidP="00955FA3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Update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ProductStatus</w:t>
            </w:r>
            <w:proofErr w:type="spellEnd"/>
          </w:p>
          <w:p w:rsidR="00955FA3" w:rsidRPr="00E71679" w:rsidRDefault="00955FA3" w:rsidP="00955FA3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t>Insert IMES2012_FA</w:t>
            </w:r>
            <w:proofErr w:type="gramStart"/>
            <w:r w:rsidRPr="00E71679">
              <w:rPr>
                <w:rFonts w:ascii="Times New Roman" w:hAnsi="Times New Roman" w:cs="Times New Roman"/>
              </w:rPr>
              <w:t>..</w:t>
            </w:r>
            <w:proofErr w:type="spellStart"/>
            <w:proofErr w:type="gramEnd"/>
            <w:r w:rsidRPr="00E71679">
              <w:rPr>
                <w:rFonts w:ascii="Times New Roman" w:hAnsi="Times New Roman" w:cs="Times New Roman"/>
              </w:rPr>
              <w:t>ProductLog</w:t>
            </w:r>
            <w:proofErr w:type="spellEnd"/>
          </w:p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参考方法：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--INSERT ProductLog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INTO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[ProductLog]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[ProductID]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[Model]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[Station]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[Status]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[Line]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[Editor]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[Cdt]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@Model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'WJ'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Line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ProductStatus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--Update ProductStatus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IMES2012_FA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ProductStatus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'WJ'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Editor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Udt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--Update BorrowLog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</w:t>
            </w:r>
            <w:r w:rsidR="00111D26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</w:t>
            </w:r>
            <w:r w:rsidR="00111D26"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30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</w:t>
            </w:r>
            <w:r w:rsidR="00111D26"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</w:t>
            </w:r>
            <w:r w:rsidR="00111D26"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'203016'</w:t>
            </w:r>
            <w:r w:rsidR="00111D26">
              <w:rPr>
                <w:rFonts w:ascii="Times New Roman" w:hAnsi="Times New Roman" w:cs="Times New Roman" w:hint="eastAsia"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  <w:r w:rsidR="00111D26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–</w:t>
            </w:r>
            <w:r w:rsidR="00111D26">
              <w:rPr>
                <w:rFonts w:ascii="Times New Roman" w:hAnsi="Times New Roman" w:cs="Times New Roman" w:hint="eastAsia"/>
                <w:noProof/>
                <w:color w:val="FF0000"/>
                <w:kern w:val="0"/>
                <w:sz w:val="20"/>
                <w:szCs w:val="20"/>
              </w:rPr>
              <w:t>UI Input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[IMES2012_FA]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[dbo]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[BorrowLog] </w:t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Returner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@Returner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Accepter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@Editor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'R'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 xml:space="preserve">Rdate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Sn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@ProductID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Status </w:t>
            </w:r>
            <w:r w:rsidRPr="00E71679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E71679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归还操作成功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</w:t>
            </w:r>
            <w:r w:rsidRPr="00E71679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尚未借出</w:t>
            </w:r>
            <w:r w:rsidRPr="00E71679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955FA3" w:rsidRPr="00E71679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955FA3" w:rsidRDefault="00955FA3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E71679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111D26" w:rsidRPr="00E71679" w:rsidRDefault="00111D26" w:rsidP="00D96C6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  <w:p w:rsidR="00955FA3" w:rsidRPr="00E71679" w:rsidRDefault="00111D26" w:rsidP="00D96C62">
            <w:pPr>
              <w:jc w:val="left"/>
              <w:rPr>
                <w:rFonts w:ascii="Times New Roman" w:hAnsi="Times New Roman" w:cs="Times New Roman"/>
              </w:rPr>
            </w:pP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Note: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@Borrower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/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>@Returner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UI Input</w:t>
            </w:r>
          </w:p>
        </w:tc>
      </w:tr>
      <w:tr w:rsidR="00955FA3" w:rsidRPr="00E71679" w:rsidTr="00D96C62">
        <w:tc>
          <w:tcPr>
            <w:tcW w:w="3195" w:type="dxa"/>
          </w:tcPr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="Times New Roman" w:cs="Times New Roman"/>
              </w:rPr>
              <w:lastRenderedPageBreak/>
              <w:t>12. Display Save Data in UI</w:t>
            </w:r>
          </w:p>
        </w:tc>
        <w:tc>
          <w:tcPr>
            <w:tcW w:w="5327" w:type="dxa"/>
          </w:tcPr>
          <w:p w:rsidR="00955FA3" w:rsidRPr="00E71679" w:rsidRDefault="00955FA3" w:rsidP="00D96C62">
            <w:pPr>
              <w:jc w:val="left"/>
              <w:rPr>
                <w:rFonts w:ascii="Times New Roman" w:hAnsi="Times New Roman" w:cs="Times New Roman"/>
              </w:rPr>
            </w:pPr>
            <w:r w:rsidRPr="00E71679">
              <w:rPr>
                <w:rFonts w:ascii="Times New Roman" w:hAnsiTheme="minorEastAsia" w:cs="Times New Roman"/>
              </w:rPr>
              <w:t>在</w:t>
            </w:r>
            <w:r w:rsidRPr="00E71679">
              <w:rPr>
                <w:rFonts w:ascii="Times New Roman" w:hAnsi="Times New Roman" w:cs="Times New Roman"/>
              </w:rPr>
              <w:t xml:space="preserve">UI </w:t>
            </w:r>
            <w:r w:rsidRPr="00E71679">
              <w:rPr>
                <w:rFonts w:ascii="Times New Roman" w:hAnsiTheme="minorEastAsia" w:cs="Times New Roman"/>
              </w:rPr>
              <w:t>上显示借还结果的表格中显示并高亮保存的数据</w:t>
            </w:r>
          </w:p>
        </w:tc>
      </w:tr>
    </w:tbl>
    <w:p w:rsidR="00F87728" w:rsidRPr="0000593B" w:rsidRDefault="00F87728" w:rsidP="00F87728">
      <w:pPr>
        <w:ind w:firstLineChars="200" w:firstLine="420"/>
        <w:rPr>
          <w:rFonts w:ascii="Arial" w:eastAsia="SimSun" w:hAnsi="Arial"/>
        </w:rPr>
      </w:pPr>
    </w:p>
    <w:p w:rsidR="00955FA3" w:rsidRPr="00C43B53" w:rsidRDefault="00955FA3" w:rsidP="00955FA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2" w:name="_Toc309717683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="SimSun" w:hAnsi="Times New Roman" w:hint="eastAsia"/>
        </w:rPr>
        <w:t>Part Borrow Control</w:t>
      </w:r>
      <w:bookmarkEnd w:id="112"/>
    </w:p>
    <w:p w:rsidR="00955FA3" w:rsidRPr="00A722CC" w:rsidRDefault="00955FA3" w:rsidP="00955FA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13" w:name="_Toc309717684"/>
      <w:r w:rsidRPr="00A722CC">
        <w:rPr>
          <w:rFonts w:ascii="Times New Roman" w:eastAsia="SimHei" w:hint="eastAsia"/>
          <w:sz w:val="28"/>
        </w:rPr>
        <w:t>功能及目标</w:t>
      </w:r>
      <w:bookmarkEnd w:id="113"/>
    </w:p>
    <w:p w:rsidR="00955FA3" w:rsidRPr="00A047E7" w:rsidRDefault="00955FA3" w:rsidP="00955FA3">
      <w:pPr>
        <w:ind w:left="420"/>
        <w:rPr>
          <w:rFonts w:ascii="Arial" w:eastAsia="SimSun" w:hAnsi="Arial"/>
        </w:rPr>
      </w:pPr>
      <w:r>
        <w:rPr>
          <w:rFonts w:ascii="Arial" w:hAnsi="Arial" w:hint="eastAsia"/>
        </w:rPr>
        <w:t>用于管理外借</w:t>
      </w:r>
      <w:r>
        <w:rPr>
          <w:rFonts w:ascii="Arial" w:hAnsi="Arial" w:hint="eastAsia"/>
        </w:rPr>
        <w:t>Part</w:t>
      </w:r>
    </w:p>
    <w:p w:rsidR="00955FA3" w:rsidRPr="00A722CC" w:rsidRDefault="00955FA3" w:rsidP="00955FA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4" w:name="_Toc309717685"/>
      <w:r w:rsidRPr="00A722CC">
        <w:rPr>
          <w:rFonts w:ascii="Times New Roman" w:eastAsia="SimHei" w:hint="eastAsia"/>
          <w:sz w:val="28"/>
        </w:rPr>
        <w:t>前置条件</w:t>
      </w:r>
      <w:bookmarkEnd w:id="114"/>
    </w:p>
    <w:p w:rsidR="00955FA3" w:rsidRPr="0000593B" w:rsidRDefault="00955FA3" w:rsidP="00955FA3">
      <w:pPr>
        <w:ind w:firstLineChars="200" w:firstLine="420"/>
        <w:rPr>
          <w:rFonts w:ascii="Arial" w:eastAsia="SimSun" w:hAnsi="Arial"/>
        </w:rPr>
      </w:pPr>
    </w:p>
    <w:p w:rsidR="00955FA3" w:rsidRPr="00A722CC" w:rsidRDefault="00955FA3" w:rsidP="00955FA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5" w:name="_Toc309717686"/>
      <w:r w:rsidRPr="00A722CC">
        <w:rPr>
          <w:rFonts w:ascii="Times New Roman" w:eastAsia="SimHei" w:hint="eastAsia"/>
          <w:sz w:val="28"/>
        </w:rPr>
        <w:t>后置条件</w:t>
      </w:r>
      <w:bookmarkEnd w:id="115"/>
    </w:p>
    <w:p w:rsidR="00955FA3" w:rsidRPr="0000593B" w:rsidRDefault="00955FA3" w:rsidP="00955FA3">
      <w:pPr>
        <w:ind w:firstLineChars="200" w:firstLine="420"/>
        <w:rPr>
          <w:rFonts w:ascii="Arial" w:eastAsia="SimSun" w:hAnsi="Arial"/>
        </w:rPr>
      </w:pPr>
    </w:p>
    <w:p w:rsidR="00955FA3" w:rsidRPr="00A722CC" w:rsidRDefault="00955FA3" w:rsidP="00955FA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6" w:name="_Toc309717687"/>
      <w:r w:rsidRPr="00A722CC">
        <w:rPr>
          <w:rFonts w:ascii="Times New Roman" w:eastAsia="SimHei" w:hint="eastAsia"/>
          <w:sz w:val="28"/>
        </w:rPr>
        <w:t>过程描述</w:t>
      </w:r>
      <w:bookmarkEnd w:id="116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955FA3" w:rsidTr="00D96C62">
        <w:tc>
          <w:tcPr>
            <w:tcW w:w="2786" w:type="dxa"/>
            <w:shd w:val="clear" w:color="auto" w:fill="92D050"/>
          </w:tcPr>
          <w:p w:rsidR="00955FA3" w:rsidRPr="00806C02" w:rsidRDefault="00955FA3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955FA3" w:rsidRPr="00806C02" w:rsidRDefault="00955FA3" w:rsidP="00D96C62">
            <w:pPr>
              <w:jc w:val="left"/>
              <w:rPr>
                <w:b/>
              </w:rPr>
            </w:pPr>
            <w:r w:rsidRPr="00806C02">
              <w:rPr>
                <w:rFonts w:hint="eastAsia"/>
                <w:b/>
              </w:rPr>
              <w:t>System</w:t>
            </w:r>
          </w:p>
        </w:tc>
      </w:tr>
      <w:tr w:rsidR="002C52B5" w:rsidTr="00D96C62">
        <w:tc>
          <w:tcPr>
            <w:tcW w:w="2786" w:type="dxa"/>
          </w:tcPr>
          <w:p w:rsidR="002C52B5" w:rsidRPr="00EF5486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A5202A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Show [Lender] / [Accepter] (</w:t>
            </w:r>
            <w:r>
              <w:rPr>
                <w:rFonts w:hint="eastAsia"/>
              </w:rPr>
              <w:t>即登入系统用户</w:t>
            </w:r>
            <w:r>
              <w:rPr>
                <w:rFonts w:hint="eastAsia"/>
              </w:rPr>
              <w:t>)</w:t>
            </w:r>
          </w:p>
        </w:tc>
      </w:tr>
      <w:tr w:rsidR="002C52B5" w:rsidTr="00D96C62">
        <w:tc>
          <w:tcPr>
            <w:tcW w:w="2786" w:type="dxa"/>
          </w:tcPr>
          <w:p w:rsidR="002C52B5" w:rsidRPr="00EF5486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Input [CT No]</w:t>
            </w:r>
          </w:p>
        </w:tc>
        <w:tc>
          <w:tcPr>
            <w:tcW w:w="5576" w:type="dxa"/>
          </w:tcPr>
          <w:p w:rsidR="002C52B5" w:rsidRPr="00E3619D" w:rsidRDefault="002C52B5" w:rsidP="00D96C62">
            <w:pPr>
              <w:jc w:val="left"/>
              <w:rPr>
                <w:rFonts w:eastAsia="SimSun"/>
              </w:rPr>
            </w:pPr>
          </w:p>
        </w:tc>
      </w:tr>
      <w:tr w:rsidR="002C52B5" w:rsidTr="00D96C62">
        <w:tc>
          <w:tcPr>
            <w:tcW w:w="2786" w:type="dxa"/>
          </w:tcPr>
          <w:p w:rsidR="002C52B5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[CT No]</w:t>
            </w:r>
            <w:r>
              <w:rPr>
                <w:rFonts w:hint="eastAsia"/>
              </w:rPr>
              <w:t>是否存在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2C52B5" w:rsidRPr="007F2137" w:rsidRDefault="002C52B5" w:rsidP="002C52B5">
            <w:pPr>
              <w:pStyle w:val="a7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如果该</w:t>
            </w:r>
            <w:r>
              <w:rPr>
                <w:rFonts w:hint="eastAsia"/>
              </w:rPr>
              <w:t xml:space="preserve">[CT No]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IMES2012_FA..</w:t>
            </w:r>
            <w:proofErr w:type="spellStart"/>
            <w:r>
              <w:rPr>
                <w:rFonts w:hint="eastAsia"/>
              </w:rPr>
              <w:t>PartSN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中不存在，则报告错误：“该</w:t>
            </w:r>
            <w:r>
              <w:rPr>
                <w:rFonts w:hint="eastAsia"/>
              </w:rPr>
              <w:t>CT No</w:t>
            </w:r>
            <w:r>
              <w:rPr>
                <w:rFonts w:hint="eastAsia"/>
              </w:rPr>
              <w:t>不存在，不能外借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”</w:t>
            </w:r>
          </w:p>
        </w:tc>
      </w:tr>
      <w:tr w:rsidR="002C52B5" w:rsidTr="00D96C62">
        <w:tc>
          <w:tcPr>
            <w:tcW w:w="2786" w:type="dxa"/>
          </w:tcPr>
          <w:p w:rsidR="002C52B5" w:rsidRPr="000955B4" w:rsidRDefault="002C52B5" w:rsidP="00D96C62">
            <w:pPr>
              <w:jc w:val="left"/>
              <w:rPr>
                <w:strike/>
              </w:rPr>
            </w:pPr>
          </w:p>
        </w:tc>
        <w:tc>
          <w:tcPr>
            <w:tcW w:w="5576" w:type="dxa"/>
          </w:tcPr>
          <w:p w:rsidR="002C52B5" w:rsidRPr="000955B4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strike/>
              </w:rPr>
            </w:pPr>
            <w:r w:rsidRPr="000955B4">
              <w:rPr>
                <w:rFonts w:hint="eastAsia"/>
                <w:strike/>
              </w:rPr>
              <w:t>Get Model, then Display</w:t>
            </w:r>
          </w:p>
        </w:tc>
      </w:tr>
      <w:tr w:rsidR="002C52B5" w:rsidTr="00D96C62">
        <w:tc>
          <w:tcPr>
            <w:tcW w:w="2786" w:type="dxa"/>
          </w:tcPr>
          <w:p w:rsidR="002C52B5" w:rsidRPr="00A5202A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Input [Borrower] / [Returner]</w:t>
            </w:r>
          </w:p>
        </w:tc>
        <w:tc>
          <w:tcPr>
            <w:tcW w:w="5576" w:type="dxa"/>
          </w:tcPr>
          <w:p w:rsidR="002C52B5" w:rsidRPr="00EF5486" w:rsidRDefault="002C52B5" w:rsidP="00D96C62">
            <w:pPr>
              <w:jc w:val="left"/>
            </w:pP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Click [</w:t>
            </w:r>
            <w:r>
              <w:rPr>
                <w:rFonts w:hint="eastAsia"/>
              </w:rPr>
              <w:t>外借</w:t>
            </w:r>
            <w:r>
              <w:rPr>
                <w:rFonts w:hint="eastAsia"/>
              </w:rPr>
              <w:t>] / [</w:t>
            </w:r>
            <w:r>
              <w:rPr>
                <w:rFonts w:hint="eastAsia"/>
              </w:rPr>
              <w:t>收取</w:t>
            </w:r>
            <w:r>
              <w:rPr>
                <w:rFonts w:hint="eastAsia"/>
              </w:rPr>
              <w:t>] Button</w:t>
            </w:r>
          </w:p>
        </w:tc>
        <w:tc>
          <w:tcPr>
            <w:tcW w:w="5576" w:type="dxa"/>
          </w:tcPr>
          <w:p w:rsidR="002C52B5" w:rsidRPr="00EF5486" w:rsidRDefault="002C52B5" w:rsidP="00D96C62">
            <w:pPr>
              <w:jc w:val="left"/>
            </w:pP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 xml:space="preserve">Check Input </w:t>
            </w:r>
            <w:r>
              <w:t>–</w:t>
            </w:r>
            <w:r>
              <w:rPr>
                <w:rFonts w:hint="eastAsia"/>
              </w:rPr>
              <w:t xml:space="preserve"> Pass</w:t>
            </w:r>
          </w:p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异常情况：</w:t>
            </w:r>
          </w:p>
          <w:p w:rsidR="002C52B5" w:rsidRDefault="002C52B5" w:rsidP="002C52B5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如果没有输入</w:t>
            </w:r>
            <w:r>
              <w:rPr>
                <w:rFonts w:hint="eastAsia"/>
              </w:rPr>
              <w:t>[CT No]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CT No!</w:t>
            </w:r>
            <w:r>
              <w:rPr>
                <w:rFonts w:hint="eastAsia"/>
              </w:rPr>
              <w:t>”</w:t>
            </w:r>
          </w:p>
          <w:p w:rsidR="002C52B5" w:rsidRDefault="002C52B5" w:rsidP="002C52B5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当外借的时候，如果没有输入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Borrower!</w:t>
            </w:r>
            <w:r>
              <w:rPr>
                <w:rFonts w:hint="eastAsia"/>
              </w:rPr>
              <w:t>”</w:t>
            </w:r>
          </w:p>
          <w:p w:rsidR="002C52B5" w:rsidRPr="00A5202A" w:rsidRDefault="002C52B5" w:rsidP="002C52B5">
            <w:pPr>
              <w:pStyle w:val="a7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当收取的时候，如果没有输入</w:t>
            </w:r>
            <w:r>
              <w:rPr>
                <w:rFonts w:hint="eastAsia"/>
              </w:rPr>
              <w:t>[Borrower] / [Returner]</w:t>
            </w:r>
            <w:r>
              <w:rPr>
                <w:rFonts w:hint="eastAsia"/>
              </w:rPr>
              <w:t>，则报告错误：“请输入</w:t>
            </w:r>
            <w:r>
              <w:rPr>
                <w:rFonts w:hint="eastAsia"/>
              </w:rPr>
              <w:t>Returner!</w:t>
            </w:r>
            <w:r>
              <w:rPr>
                <w:rFonts w:hint="eastAsia"/>
              </w:rPr>
              <w:t>”</w:t>
            </w: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477EF2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Save</w:t>
            </w: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A5202A" w:rsidRDefault="002C52B5" w:rsidP="002C52B5">
            <w:pPr>
              <w:pStyle w:val="a7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Display Save Data in UI</w:t>
            </w: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A5202A" w:rsidRDefault="002C52B5" w:rsidP="00955FA3">
            <w:pPr>
              <w:jc w:val="left"/>
            </w:pP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477EF2" w:rsidRDefault="002C52B5" w:rsidP="00955FA3">
            <w:pPr>
              <w:jc w:val="left"/>
            </w:pPr>
          </w:p>
        </w:tc>
      </w:tr>
      <w:tr w:rsidR="002C52B5" w:rsidTr="00D96C62">
        <w:tc>
          <w:tcPr>
            <w:tcW w:w="2786" w:type="dxa"/>
          </w:tcPr>
          <w:p w:rsidR="002C52B5" w:rsidRPr="00EA7207" w:rsidRDefault="002C52B5" w:rsidP="00D96C62">
            <w:pPr>
              <w:jc w:val="left"/>
            </w:pPr>
          </w:p>
        </w:tc>
        <w:tc>
          <w:tcPr>
            <w:tcW w:w="5576" w:type="dxa"/>
          </w:tcPr>
          <w:p w:rsidR="002C52B5" w:rsidRPr="00A5202A" w:rsidRDefault="002C52B5" w:rsidP="00955FA3">
            <w:pPr>
              <w:jc w:val="left"/>
            </w:pPr>
          </w:p>
        </w:tc>
      </w:tr>
    </w:tbl>
    <w:p w:rsidR="00955FA3" w:rsidRDefault="00955FA3" w:rsidP="00955FA3">
      <w:pPr>
        <w:ind w:firstLineChars="200" w:firstLine="420"/>
        <w:rPr>
          <w:rFonts w:ascii="Courier New" w:eastAsia="SimSun" w:hAnsi="Courier New"/>
        </w:rPr>
      </w:pPr>
    </w:p>
    <w:p w:rsidR="00955FA3" w:rsidRPr="00A722CC" w:rsidRDefault="00955FA3" w:rsidP="00955FA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7" w:name="_Toc309717688"/>
      <w:r w:rsidRPr="00A722CC">
        <w:rPr>
          <w:rFonts w:ascii="Times New Roman" w:eastAsia="SimHei" w:hint="eastAsia"/>
          <w:sz w:val="28"/>
        </w:rPr>
        <w:t>业务规则</w:t>
      </w:r>
      <w:bookmarkEnd w:id="117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955FA3" w:rsidRPr="00936494" w:rsidTr="00D96C62">
        <w:tc>
          <w:tcPr>
            <w:tcW w:w="3195" w:type="dxa"/>
            <w:shd w:val="clear" w:color="auto" w:fill="D6E3BC" w:themeFill="accent3" w:themeFillTint="66"/>
          </w:tcPr>
          <w:p w:rsidR="00955FA3" w:rsidRPr="00936494" w:rsidRDefault="00955FA3" w:rsidP="00D96C62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955FA3" w:rsidRPr="00936494" w:rsidRDefault="00955FA3" w:rsidP="00D96C62">
            <w:pPr>
              <w:jc w:val="left"/>
              <w:rPr>
                <w:rFonts w:ascii="Courier New" w:eastAsia="SimSun" w:hAnsi="Courier New" w:cs="Times New Roman"/>
                <w:b/>
                <w:szCs w:val="21"/>
              </w:rPr>
            </w:pPr>
            <w:r w:rsidRPr="00936494">
              <w:rPr>
                <w:rFonts w:ascii="Courier New" w:eastAsia="SimSun" w:hAnsi="Courier New" w:cs="Times New Roman" w:hint="eastAsia"/>
                <w:b/>
                <w:szCs w:val="21"/>
              </w:rPr>
              <w:t>Rule</w:t>
            </w:r>
          </w:p>
        </w:tc>
      </w:tr>
      <w:tr w:rsidR="002C52B5" w:rsidRPr="00936494" w:rsidTr="00D96C62">
        <w:tc>
          <w:tcPr>
            <w:tcW w:w="3195" w:type="dxa"/>
          </w:tcPr>
          <w:p w:rsidR="002C52B5" w:rsidRPr="00205E0E" w:rsidRDefault="002C52B5" w:rsidP="00D96C62">
            <w:pPr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[CT No] 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5327" w:type="dxa"/>
          </w:tcPr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IMES2012_FA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PartSN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IECSN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CT No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不存在，不能外借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C52B5" w:rsidRDefault="002C52B5" w:rsidP="00D96C62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C52B5" w:rsidRPr="00A12E3D" w:rsidRDefault="002C52B5" w:rsidP="00D96C62">
            <w:pPr>
              <w:jc w:val="left"/>
            </w:pPr>
          </w:p>
        </w:tc>
      </w:tr>
      <w:tr w:rsidR="002C52B5" w:rsidRPr="00936494" w:rsidTr="00D96C62">
        <w:tc>
          <w:tcPr>
            <w:tcW w:w="3195" w:type="dxa"/>
          </w:tcPr>
          <w:p w:rsidR="002C52B5" w:rsidRPr="000955B4" w:rsidRDefault="002C52B5" w:rsidP="00D96C62">
            <w:pPr>
              <w:jc w:val="left"/>
              <w:rPr>
                <w:strike/>
              </w:rPr>
            </w:pPr>
            <w:r w:rsidRPr="000955B4">
              <w:rPr>
                <w:rFonts w:hint="eastAsia"/>
                <w:strike/>
              </w:rPr>
              <w:t>4. Get Model</w:t>
            </w:r>
          </w:p>
        </w:tc>
        <w:tc>
          <w:tcPr>
            <w:tcW w:w="5327" w:type="dxa"/>
          </w:tcPr>
          <w:p w:rsidR="002C52B5" w:rsidRPr="000955B4" w:rsidRDefault="002C52B5" w:rsidP="00D96C62">
            <w:pPr>
              <w:jc w:val="left"/>
              <w:rPr>
                <w:strike/>
              </w:rPr>
            </w:pPr>
            <w:r w:rsidRPr="000955B4">
              <w:rPr>
                <w:rFonts w:hint="eastAsia"/>
                <w:strike/>
              </w:rPr>
              <w:t>参考方法：</w:t>
            </w:r>
          </w:p>
          <w:p w:rsidR="002C52B5" w:rsidRPr="000955B4" w:rsidRDefault="002C52B5" w:rsidP="002C52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0955B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Model </w:t>
            </w:r>
            <w:r w:rsidRPr="000955B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IMES2012_FA</w:t>
            </w:r>
            <w:r w:rsidRPr="000955B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BorrowLog </w:t>
            </w:r>
            <w:r w:rsidRPr="000955B4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Sn</w:t>
            </w:r>
            <w:r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0955B4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0955B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@CTNo</w:t>
            </w:r>
          </w:p>
        </w:tc>
      </w:tr>
      <w:tr w:rsidR="002C52B5" w:rsidRPr="00936494" w:rsidTr="00D96C62">
        <w:tc>
          <w:tcPr>
            <w:tcW w:w="3195" w:type="dxa"/>
          </w:tcPr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8. Save</w:t>
            </w:r>
          </w:p>
        </w:tc>
        <w:tc>
          <w:tcPr>
            <w:tcW w:w="5327" w:type="dxa"/>
          </w:tcPr>
          <w:p w:rsidR="002C52B5" w:rsidRDefault="002C52B5" w:rsidP="002C52B5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外借：</w:t>
            </w:r>
          </w:p>
          <w:p w:rsidR="002C52B5" w:rsidRDefault="002C52B5" w:rsidP="002C52B5">
            <w:pPr>
              <w:pStyle w:val="a7"/>
              <w:numPr>
                <w:ilvl w:val="0"/>
                <w:numId w:val="23"/>
              </w:numPr>
              <w:ind w:firstLineChars="0"/>
              <w:jc w:val="left"/>
            </w:pPr>
            <w:r>
              <w:rPr>
                <w:rFonts w:hint="eastAsia"/>
              </w:rPr>
              <w:t>Insert IMES2012_FA</w:t>
            </w:r>
            <w:proofErr w:type="gramStart"/>
            <w:r>
              <w:rPr>
                <w:rFonts w:hint="eastAsia"/>
              </w:rPr>
              <w:t>..</w:t>
            </w:r>
            <w:proofErr w:type="spellStart"/>
            <w:proofErr w:type="gramEnd"/>
            <w:r>
              <w:rPr>
                <w:rFonts w:hint="eastAsia"/>
              </w:rPr>
              <w:t>BorrowLog</w:t>
            </w:r>
            <w:proofErr w:type="spellEnd"/>
          </w:p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[IMES2012_FA]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[BorrowLog]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Status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已经借出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--Insert BorrowLog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[IMES2012_FA]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[BorrowLog]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974014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[Model]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[Borrower]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[Lender]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[Returner]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[Accepter]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[Bdate]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[Rdate]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'KP'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@Borrower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借出操作成功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C52B5" w:rsidRPr="00F54F70" w:rsidRDefault="002C52B5" w:rsidP="00D96C62">
            <w:pPr>
              <w:jc w:val="left"/>
            </w:pPr>
          </w:p>
          <w:p w:rsidR="002C52B5" w:rsidRDefault="002C52B5" w:rsidP="002C52B5">
            <w:pPr>
              <w:pStyle w:val="a7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收取：</w:t>
            </w:r>
          </w:p>
          <w:p w:rsidR="002C52B5" w:rsidRDefault="002C52B5" w:rsidP="002C52B5">
            <w:pPr>
              <w:pStyle w:val="a7"/>
              <w:numPr>
                <w:ilvl w:val="0"/>
                <w:numId w:val="24"/>
              </w:numPr>
              <w:ind w:firstLineChars="0"/>
              <w:jc w:val="left"/>
            </w:pPr>
            <w:r>
              <w:rPr>
                <w:rFonts w:hint="eastAsia"/>
              </w:rPr>
              <w:t>Update IMES2012_FA</w:t>
            </w:r>
            <w:proofErr w:type="gramStart"/>
            <w:r>
              <w:rPr>
                <w:rFonts w:hint="eastAsia"/>
              </w:rPr>
              <w:t>..</w:t>
            </w:r>
            <w:proofErr w:type="spellStart"/>
            <w:proofErr w:type="gramEnd"/>
            <w:r>
              <w:rPr>
                <w:rFonts w:hint="eastAsia"/>
              </w:rPr>
              <w:t>BorrowLog</w:t>
            </w:r>
            <w:proofErr w:type="spellEnd"/>
          </w:p>
          <w:p w:rsidR="002C52B5" w:rsidRDefault="002C52B5" w:rsidP="00D96C62">
            <w:pPr>
              <w:jc w:val="left"/>
            </w:pPr>
            <w:r>
              <w:rPr>
                <w:rFonts w:hint="eastAsia"/>
              </w:rPr>
              <w:t>参考方法：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[IMES2012_FA]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[BorrowLog]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Status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--Update BorrowLog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[IMES2012_FA]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[BorrowLog]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Returner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@Returner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Accepter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Status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Rdate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="00974014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Status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归还操作成功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尚未借出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!'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2C52B5" w:rsidRDefault="002C52B5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111D26" w:rsidRDefault="00111D26" w:rsidP="00D96C6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2C52B5" w:rsidRDefault="00111D26" w:rsidP="00D96C62">
            <w:pPr>
              <w:autoSpaceDE w:val="0"/>
              <w:autoSpaceDN w:val="0"/>
              <w:adjustRightInd w:val="0"/>
              <w:jc w:val="left"/>
            </w:pP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Note: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@Borrower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>/</w:t>
            </w:r>
            <w:r w:rsidRPr="00111D26">
              <w:rPr>
                <w:rFonts w:ascii="Times New Roman" w:hAnsi="Times New Roman" w:cs="Times New Roman"/>
                <w:b/>
                <w:i/>
                <w:noProof/>
                <w:color w:val="FF0000"/>
                <w:kern w:val="0"/>
                <w:sz w:val="20"/>
                <w:szCs w:val="20"/>
              </w:rPr>
              <w:t>@Returner</w:t>
            </w:r>
            <w:r w:rsidRPr="00111D26">
              <w:rPr>
                <w:rFonts w:ascii="Times New Roman" w:hAnsi="Times New Roman" w:cs="Times New Roman" w:hint="eastAsia"/>
                <w:b/>
                <w:i/>
                <w:noProof/>
                <w:color w:val="FF0000"/>
                <w:kern w:val="0"/>
                <w:sz w:val="20"/>
                <w:szCs w:val="20"/>
              </w:rPr>
              <w:t xml:space="preserve"> UI Input</w:t>
            </w:r>
          </w:p>
        </w:tc>
      </w:tr>
      <w:tr w:rsidR="002C52B5" w:rsidRPr="00936494" w:rsidTr="00D96C62">
        <w:tc>
          <w:tcPr>
            <w:tcW w:w="3195" w:type="dxa"/>
          </w:tcPr>
          <w:p w:rsidR="002C52B5" w:rsidRPr="00893442" w:rsidRDefault="002C52B5" w:rsidP="00D96C62">
            <w:pPr>
              <w:jc w:val="left"/>
            </w:pPr>
          </w:p>
        </w:tc>
        <w:tc>
          <w:tcPr>
            <w:tcW w:w="5327" w:type="dxa"/>
          </w:tcPr>
          <w:p w:rsidR="002C52B5" w:rsidRPr="004415E5" w:rsidRDefault="002C52B5" w:rsidP="00D96C62">
            <w:pPr>
              <w:jc w:val="left"/>
            </w:pPr>
          </w:p>
        </w:tc>
      </w:tr>
      <w:tr w:rsidR="002C52B5" w:rsidRPr="00936494" w:rsidTr="00D96C62">
        <w:tc>
          <w:tcPr>
            <w:tcW w:w="3195" w:type="dxa"/>
          </w:tcPr>
          <w:p w:rsidR="002C52B5" w:rsidRPr="00AF0F7E" w:rsidRDefault="002C52B5" w:rsidP="00D96C62">
            <w:pPr>
              <w:jc w:val="left"/>
            </w:pPr>
          </w:p>
        </w:tc>
        <w:tc>
          <w:tcPr>
            <w:tcW w:w="5327" w:type="dxa"/>
          </w:tcPr>
          <w:p w:rsidR="002C52B5" w:rsidRPr="00AF0F7E" w:rsidRDefault="002C52B5" w:rsidP="00D96C62">
            <w:pPr>
              <w:jc w:val="left"/>
            </w:pPr>
          </w:p>
        </w:tc>
      </w:tr>
    </w:tbl>
    <w:p w:rsidR="00955FA3" w:rsidRPr="0000593B" w:rsidRDefault="00955FA3" w:rsidP="00955FA3">
      <w:pPr>
        <w:ind w:firstLineChars="200" w:firstLine="420"/>
        <w:rPr>
          <w:rFonts w:ascii="Arial" w:eastAsia="SimSun" w:hAnsi="Arial"/>
        </w:rPr>
      </w:pPr>
    </w:p>
    <w:p w:rsidR="00736D66" w:rsidRPr="00955FA3" w:rsidRDefault="00736D66" w:rsidP="00736D66">
      <w:pPr>
        <w:ind w:firstLineChars="200" w:firstLine="420"/>
        <w:rPr>
          <w:rFonts w:ascii="Arial" w:eastAsia="SimSun" w:hAnsi="Arial"/>
        </w:rPr>
      </w:pPr>
    </w:p>
    <w:p w:rsidR="003427C1" w:rsidRPr="00B3032C" w:rsidRDefault="003427C1" w:rsidP="002300E8">
      <w:pPr>
        <w:rPr>
          <w:rFonts w:ascii="Arial" w:eastAsia="SimSun" w:hAnsi="Arial"/>
          <w:lang w:val="es-ES"/>
        </w:rPr>
      </w:pPr>
    </w:p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18" w:name="_Toc309717689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18"/>
    </w:p>
    <w:p w:rsidR="00363EA2" w:rsidRDefault="00363EA2" w:rsidP="00363EA2">
      <w:pPr>
        <w:pStyle w:val="2"/>
      </w:pPr>
      <w:bookmarkStart w:id="119" w:name="_Toc309717690"/>
      <w:r>
        <w:rPr>
          <w:rFonts w:hint="eastAsia"/>
        </w:rPr>
        <w:t>Question</w:t>
      </w:r>
      <w:bookmarkEnd w:id="119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6D5" w:rsidRDefault="00E536D5" w:rsidP="000127C3">
      <w:r>
        <w:separator/>
      </w:r>
    </w:p>
  </w:endnote>
  <w:endnote w:type="continuationSeparator" w:id="0">
    <w:p w:rsidR="00E536D5" w:rsidRDefault="00E536D5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0FA" w:rsidRDefault="00AA30FA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06501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406501">
            <w:rPr>
              <w:noProof/>
            </w:rPr>
            <w:t>17</w:t>
          </w:r>
        </w:fldSimple>
      </w:sdtContent>
    </w:sdt>
  </w:p>
  <w:p w:rsidR="00AA30FA" w:rsidRDefault="00AA30F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6D5" w:rsidRDefault="00E536D5" w:rsidP="000127C3">
      <w:r>
        <w:separator/>
      </w:r>
    </w:p>
  </w:footnote>
  <w:footnote w:type="continuationSeparator" w:id="0">
    <w:p w:rsidR="00E536D5" w:rsidRDefault="00E536D5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0FA" w:rsidRPr="000127C3" w:rsidRDefault="00AA30FA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A30FA" w:rsidRPr="00DE0AE1" w:rsidRDefault="00AA30FA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MB Borrow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22E"/>
    <w:multiLevelType w:val="hybridMultilevel"/>
    <w:tmpl w:val="8618F010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B7AC4"/>
    <w:multiLevelType w:val="hybridMultilevel"/>
    <w:tmpl w:val="52AC08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8D44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9F1203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F850F8"/>
    <w:multiLevelType w:val="hybridMultilevel"/>
    <w:tmpl w:val="3E26C13C"/>
    <w:lvl w:ilvl="0" w:tplc="73480A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B67B06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2039E"/>
    <w:multiLevelType w:val="hybridMultilevel"/>
    <w:tmpl w:val="FE407E9C"/>
    <w:lvl w:ilvl="0" w:tplc="B22E1B4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C42935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0B585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2D2F43"/>
    <w:multiLevelType w:val="hybridMultilevel"/>
    <w:tmpl w:val="5B9E3A6C"/>
    <w:lvl w:ilvl="0" w:tplc="92D098EE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8C6D3A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C74378"/>
    <w:multiLevelType w:val="hybridMultilevel"/>
    <w:tmpl w:val="2528C164"/>
    <w:lvl w:ilvl="0" w:tplc="211238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335A05"/>
    <w:multiLevelType w:val="hybridMultilevel"/>
    <w:tmpl w:val="F5BA8500"/>
    <w:lvl w:ilvl="0" w:tplc="547C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1E201AA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8841C6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DB5518"/>
    <w:multiLevelType w:val="hybridMultilevel"/>
    <w:tmpl w:val="1D86F05E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845469"/>
    <w:multiLevelType w:val="hybridMultilevel"/>
    <w:tmpl w:val="469884E0"/>
    <w:lvl w:ilvl="0" w:tplc="181E7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E46727"/>
    <w:multiLevelType w:val="hybridMultilevel"/>
    <w:tmpl w:val="86CCBF16"/>
    <w:lvl w:ilvl="0" w:tplc="A9AE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ED3201"/>
    <w:multiLevelType w:val="hybridMultilevel"/>
    <w:tmpl w:val="6658B83A"/>
    <w:lvl w:ilvl="0" w:tplc="33AA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843030"/>
    <w:multiLevelType w:val="hybridMultilevel"/>
    <w:tmpl w:val="CE702C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8B753B"/>
    <w:multiLevelType w:val="hybridMultilevel"/>
    <w:tmpl w:val="2056EB3C"/>
    <w:lvl w:ilvl="0" w:tplc="F9F4B61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9A2941"/>
    <w:multiLevelType w:val="hybridMultilevel"/>
    <w:tmpl w:val="1F18438C"/>
    <w:lvl w:ilvl="0" w:tplc="F0C09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0"/>
  </w:num>
  <w:num w:numId="3">
    <w:abstractNumId w:val="3"/>
  </w:num>
  <w:num w:numId="4">
    <w:abstractNumId w:val="15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23"/>
  </w:num>
  <w:num w:numId="13">
    <w:abstractNumId w:val="7"/>
  </w:num>
  <w:num w:numId="14">
    <w:abstractNumId w:val="13"/>
  </w:num>
  <w:num w:numId="15">
    <w:abstractNumId w:val="19"/>
  </w:num>
  <w:num w:numId="16">
    <w:abstractNumId w:val="14"/>
  </w:num>
  <w:num w:numId="17">
    <w:abstractNumId w:val="21"/>
  </w:num>
  <w:num w:numId="18">
    <w:abstractNumId w:val="17"/>
  </w:num>
  <w:num w:numId="19">
    <w:abstractNumId w:val="16"/>
  </w:num>
  <w:num w:numId="20">
    <w:abstractNumId w:val="22"/>
  </w:num>
  <w:num w:numId="21">
    <w:abstractNumId w:val="4"/>
  </w:num>
  <w:num w:numId="22">
    <w:abstractNumId w:val="9"/>
  </w:num>
  <w:num w:numId="23">
    <w:abstractNumId w:val="18"/>
  </w:num>
  <w:num w:numId="24">
    <w:abstractNumId w:val="25"/>
  </w:num>
  <w:num w:numId="25">
    <w:abstractNumId w:val="24"/>
  </w:num>
  <w:num w:numId="26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67CB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DD0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5A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4C0E"/>
    <w:rsid w:val="00075188"/>
    <w:rsid w:val="00077B3E"/>
    <w:rsid w:val="000815C9"/>
    <w:rsid w:val="00081CCF"/>
    <w:rsid w:val="00082E08"/>
    <w:rsid w:val="00084424"/>
    <w:rsid w:val="00084D0D"/>
    <w:rsid w:val="000852AE"/>
    <w:rsid w:val="00085721"/>
    <w:rsid w:val="00087D83"/>
    <w:rsid w:val="00090095"/>
    <w:rsid w:val="00090BF1"/>
    <w:rsid w:val="0009259F"/>
    <w:rsid w:val="00092932"/>
    <w:rsid w:val="000955B4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6F86"/>
    <w:rsid w:val="000B7E17"/>
    <w:rsid w:val="000B7E68"/>
    <w:rsid w:val="000C025A"/>
    <w:rsid w:val="000C11E8"/>
    <w:rsid w:val="000C1728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1CEF"/>
    <w:rsid w:val="00102D88"/>
    <w:rsid w:val="001033D3"/>
    <w:rsid w:val="00104C6A"/>
    <w:rsid w:val="00105279"/>
    <w:rsid w:val="00105E77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1D26"/>
    <w:rsid w:val="00112340"/>
    <w:rsid w:val="00112C01"/>
    <w:rsid w:val="00113D43"/>
    <w:rsid w:val="0011433E"/>
    <w:rsid w:val="001149AC"/>
    <w:rsid w:val="00117BF8"/>
    <w:rsid w:val="00120489"/>
    <w:rsid w:val="0012130E"/>
    <w:rsid w:val="001231D6"/>
    <w:rsid w:val="00123CF2"/>
    <w:rsid w:val="001253A9"/>
    <w:rsid w:val="0013059B"/>
    <w:rsid w:val="001308C9"/>
    <w:rsid w:val="00133394"/>
    <w:rsid w:val="0013475D"/>
    <w:rsid w:val="0013480E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3A47"/>
    <w:rsid w:val="00144666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606B"/>
    <w:rsid w:val="00177EE2"/>
    <w:rsid w:val="00180A3D"/>
    <w:rsid w:val="00180CC3"/>
    <w:rsid w:val="00180D9E"/>
    <w:rsid w:val="00180DD9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AA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3FFE"/>
    <w:rsid w:val="001E4013"/>
    <w:rsid w:val="001E5BD6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5311"/>
    <w:rsid w:val="0020559C"/>
    <w:rsid w:val="0020695F"/>
    <w:rsid w:val="00211FEA"/>
    <w:rsid w:val="00212EA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A10"/>
    <w:rsid w:val="00231E82"/>
    <w:rsid w:val="00232A59"/>
    <w:rsid w:val="00232D6F"/>
    <w:rsid w:val="00232E2D"/>
    <w:rsid w:val="00233033"/>
    <w:rsid w:val="00233042"/>
    <w:rsid w:val="00233208"/>
    <w:rsid w:val="00233347"/>
    <w:rsid w:val="002334E5"/>
    <w:rsid w:val="002340FF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2D53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233"/>
    <w:rsid w:val="00257E35"/>
    <w:rsid w:val="00260537"/>
    <w:rsid w:val="00260CBB"/>
    <w:rsid w:val="00261342"/>
    <w:rsid w:val="002617B1"/>
    <w:rsid w:val="00262328"/>
    <w:rsid w:val="00262CD9"/>
    <w:rsid w:val="00262D7D"/>
    <w:rsid w:val="00262EE0"/>
    <w:rsid w:val="00264033"/>
    <w:rsid w:val="002640EA"/>
    <w:rsid w:val="00264F5E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19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3EE8"/>
    <w:rsid w:val="002C52B5"/>
    <w:rsid w:val="002C6798"/>
    <w:rsid w:val="002C7A2D"/>
    <w:rsid w:val="002C7E1E"/>
    <w:rsid w:val="002D1476"/>
    <w:rsid w:val="002D1B43"/>
    <w:rsid w:val="002D245E"/>
    <w:rsid w:val="002D4583"/>
    <w:rsid w:val="002D4EDE"/>
    <w:rsid w:val="002D575F"/>
    <w:rsid w:val="002D598C"/>
    <w:rsid w:val="002D5DA1"/>
    <w:rsid w:val="002D62F9"/>
    <w:rsid w:val="002D7196"/>
    <w:rsid w:val="002E05B6"/>
    <w:rsid w:val="002E0700"/>
    <w:rsid w:val="002E123A"/>
    <w:rsid w:val="002E15F8"/>
    <w:rsid w:val="002E1C67"/>
    <w:rsid w:val="002E2311"/>
    <w:rsid w:val="002E23C8"/>
    <w:rsid w:val="002E303A"/>
    <w:rsid w:val="002E395D"/>
    <w:rsid w:val="002E577E"/>
    <w:rsid w:val="002E5EAC"/>
    <w:rsid w:val="002E739C"/>
    <w:rsid w:val="002E7E38"/>
    <w:rsid w:val="002E7EBD"/>
    <w:rsid w:val="002F05D4"/>
    <w:rsid w:val="002F09F4"/>
    <w:rsid w:val="002F0EB3"/>
    <w:rsid w:val="002F1383"/>
    <w:rsid w:val="002F3FA4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1E7E"/>
    <w:rsid w:val="003326BF"/>
    <w:rsid w:val="00333BF6"/>
    <w:rsid w:val="003348C3"/>
    <w:rsid w:val="003349EA"/>
    <w:rsid w:val="0033528C"/>
    <w:rsid w:val="0033528F"/>
    <w:rsid w:val="00335B7F"/>
    <w:rsid w:val="00336015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870DA"/>
    <w:rsid w:val="003927A3"/>
    <w:rsid w:val="0039332A"/>
    <w:rsid w:val="00393A98"/>
    <w:rsid w:val="00393FB3"/>
    <w:rsid w:val="00394111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7083"/>
    <w:rsid w:val="003A4EBD"/>
    <w:rsid w:val="003A5AE1"/>
    <w:rsid w:val="003B00B5"/>
    <w:rsid w:val="003B0BE7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3F3D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501"/>
    <w:rsid w:val="004141B2"/>
    <w:rsid w:val="004153A0"/>
    <w:rsid w:val="00415550"/>
    <w:rsid w:val="004207D3"/>
    <w:rsid w:val="00421612"/>
    <w:rsid w:val="004224BE"/>
    <w:rsid w:val="00423B86"/>
    <w:rsid w:val="0042481B"/>
    <w:rsid w:val="004250A8"/>
    <w:rsid w:val="00425525"/>
    <w:rsid w:val="004263DC"/>
    <w:rsid w:val="0042654B"/>
    <w:rsid w:val="00426E8F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3146"/>
    <w:rsid w:val="00444284"/>
    <w:rsid w:val="004446BB"/>
    <w:rsid w:val="00445229"/>
    <w:rsid w:val="00445465"/>
    <w:rsid w:val="004454C2"/>
    <w:rsid w:val="00446154"/>
    <w:rsid w:val="00450D67"/>
    <w:rsid w:val="004528A5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BF3"/>
    <w:rsid w:val="00472F15"/>
    <w:rsid w:val="00473930"/>
    <w:rsid w:val="00476B63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087"/>
    <w:rsid w:val="004A089C"/>
    <w:rsid w:val="004A0D27"/>
    <w:rsid w:val="004A1205"/>
    <w:rsid w:val="004A280C"/>
    <w:rsid w:val="004A2FD2"/>
    <w:rsid w:val="004A7C90"/>
    <w:rsid w:val="004B0070"/>
    <w:rsid w:val="004B0AAD"/>
    <w:rsid w:val="004B1B64"/>
    <w:rsid w:val="004B234A"/>
    <w:rsid w:val="004B301A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071E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7AB"/>
    <w:rsid w:val="0050294F"/>
    <w:rsid w:val="005048E8"/>
    <w:rsid w:val="00505481"/>
    <w:rsid w:val="0050592E"/>
    <w:rsid w:val="00510C8A"/>
    <w:rsid w:val="00511E94"/>
    <w:rsid w:val="005124D4"/>
    <w:rsid w:val="005133D0"/>
    <w:rsid w:val="005138CE"/>
    <w:rsid w:val="00516683"/>
    <w:rsid w:val="00516CCE"/>
    <w:rsid w:val="00517133"/>
    <w:rsid w:val="005171DA"/>
    <w:rsid w:val="00517248"/>
    <w:rsid w:val="00521325"/>
    <w:rsid w:val="00521BA5"/>
    <w:rsid w:val="00521C8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359F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451"/>
    <w:rsid w:val="005A283A"/>
    <w:rsid w:val="005A354A"/>
    <w:rsid w:val="005A522E"/>
    <w:rsid w:val="005A5A48"/>
    <w:rsid w:val="005A5B00"/>
    <w:rsid w:val="005A64C4"/>
    <w:rsid w:val="005A6CF5"/>
    <w:rsid w:val="005B16A4"/>
    <w:rsid w:val="005B219E"/>
    <w:rsid w:val="005B2360"/>
    <w:rsid w:val="005B267E"/>
    <w:rsid w:val="005B402C"/>
    <w:rsid w:val="005B460A"/>
    <w:rsid w:val="005B512E"/>
    <w:rsid w:val="005B6BAC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B5C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20DA"/>
    <w:rsid w:val="006121B3"/>
    <w:rsid w:val="006127B9"/>
    <w:rsid w:val="0061362E"/>
    <w:rsid w:val="0061391C"/>
    <w:rsid w:val="006166CC"/>
    <w:rsid w:val="00616DBA"/>
    <w:rsid w:val="006174AC"/>
    <w:rsid w:val="00620618"/>
    <w:rsid w:val="00620BE5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1EB6"/>
    <w:rsid w:val="0066209F"/>
    <w:rsid w:val="006639EE"/>
    <w:rsid w:val="00663B13"/>
    <w:rsid w:val="00663EEB"/>
    <w:rsid w:val="006641C1"/>
    <w:rsid w:val="006649C3"/>
    <w:rsid w:val="00664AFC"/>
    <w:rsid w:val="00664E46"/>
    <w:rsid w:val="00665036"/>
    <w:rsid w:val="006658AC"/>
    <w:rsid w:val="00670FDB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764"/>
    <w:rsid w:val="00693958"/>
    <w:rsid w:val="006946A4"/>
    <w:rsid w:val="00695D33"/>
    <w:rsid w:val="0069715B"/>
    <w:rsid w:val="0069766A"/>
    <w:rsid w:val="006A06F7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27C4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3BBB"/>
    <w:rsid w:val="006D4687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4D9"/>
    <w:rsid w:val="006E5126"/>
    <w:rsid w:val="006E650F"/>
    <w:rsid w:val="006E7067"/>
    <w:rsid w:val="006E7BFF"/>
    <w:rsid w:val="006F0A43"/>
    <w:rsid w:val="006F0BE6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7F9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9FA"/>
    <w:rsid w:val="0079113D"/>
    <w:rsid w:val="007917AA"/>
    <w:rsid w:val="0079236D"/>
    <w:rsid w:val="00792A4B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3C7C"/>
    <w:rsid w:val="007D4A2A"/>
    <w:rsid w:val="007D5719"/>
    <w:rsid w:val="007D5818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208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32A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3264"/>
    <w:rsid w:val="00833A0C"/>
    <w:rsid w:val="008346E0"/>
    <w:rsid w:val="00834C42"/>
    <w:rsid w:val="00837767"/>
    <w:rsid w:val="00837EB3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6D"/>
    <w:rsid w:val="008524D6"/>
    <w:rsid w:val="00853A51"/>
    <w:rsid w:val="00853C8B"/>
    <w:rsid w:val="008544FE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8E3"/>
    <w:rsid w:val="008A1AFA"/>
    <w:rsid w:val="008A2793"/>
    <w:rsid w:val="008A3BE6"/>
    <w:rsid w:val="008A4636"/>
    <w:rsid w:val="008A4B4B"/>
    <w:rsid w:val="008A5227"/>
    <w:rsid w:val="008A6517"/>
    <w:rsid w:val="008A6534"/>
    <w:rsid w:val="008A67D7"/>
    <w:rsid w:val="008A696C"/>
    <w:rsid w:val="008B02F8"/>
    <w:rsid w:val="008B1774"/>
    <w:rsid w:val="008B2960"/>
    <w:rsid w:val="008B2EB8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4537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570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07574"/>
    <w:rsid w:val="00912C10"/>
    <w:rsid w:val="00914832"/>
    <w:rsid w:val="009158C4"/>
    <w:rsid w:val="00917051"/>
    <w:rsid w:val="009203DE"/>
    <w:rsid w:val="00922571"/>
    <w:rsid w:val="009226BF"/>
    <w:rsid w:val="00922AAF"/>
    <w:rsid w:val="00923886"/>
    <w:rsid w:val="009242E4"/>
    <w:rsid w:val="00924A84"/>
    <w:rsid w:val="00926F74"/>
    <w:rsid w:val="009278DF"/>
    <w:rsid w:val="00931456"/>
    <w:rsid w:val="00931E7F"/>
    <w:rsid w:val="00933497"/>
    <w:rsid w:val="009354F0"/>
    <w:rsid w:val="00940396"/>
    <w:rsid w:val="0094080C"/>
    <w:rsid w:val="00941C8E"/>
    <w:rsid w:val="0094241B"/>
    <w:rsid w:val="00942FAE"/>
    <w:rsid w:val="00943295"/>
    <w:rsid w:val="009434E2"/>
    <w:rsid w:val="009436DE"/>
    <w:rsid w:val="00943B6E"/>
    <w:rsid w:val="00943C75"/>
    <w:rsid w:val="00943EB6"/>
    <w:rsid w:val="009446D2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B72"/>
    <w:rsid w:val="00953E26"/>
    <w:rsid w:val="00955B0E"/>
    <w:rsid w:val="00955FA3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014"/>
    <w:rsid w:val="00974C2B"/>
    <w:rsid w:val="009761C4"/>
    <w:rsid w:val="00981FB5"/>
    <w:rsid w:val="00982FF1"/>
    <w:rsid w:val="00983E95"/>
    <w:rsid w:val="00985F71"/>
    <w:rsid w:val="00990508"/>
    <w:rsid w:val="009906B3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C7"/>
    <w:rsid w:val="009A556A"/>
    <w:rsid w:val="009A56E9"/>
    <w:rsid w:val="009B02D8"/>
    <w:rsid w:val="009B18BD"/>
    <w:rsid w:val="009B239F"/>
    <w:rsid w:val="009B2D7A"/>
    <w:rsid w:val="009B3198"/>
    <w:rsid w:val="009B43B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7D0"/>
    <w:rsid w:val="009C7123"/>
    <w:rsid w:val="009C7525"/>
    <w:rsid w:val="009C7E66"/>
    <w:rsid w:val="009D07AE"/>
    <w:rsid w:val="009D2291"/>
    <w:rsid w:val="009D3829"/>
    <w:rsid w:val="009D3BDB"/>
    <w:rsid w:val="009D76B6"/>
    <w:rsid w:val="009E133B"/>
    <w:rsid w:val="009E1A42"/>
    <w:rsid w:val="009E2C36"/>
    <w:rsid w:val="009E2F54"/>
    <w:rsid w:val="009E3BAD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B28"/>
    <w:rsid w:val="00A10B8C"/>
    <w:rsid w:val="00A1146F"/>
    <w:rsid w:val="00A122B7"/>
    <w:rsid w:val="00A126CA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FEA"/>
    <w:rsid w:val="00A3336A"/>
    <w:rsid w:val="00A33EC3"/>
    <w:rsid w:val="00A33FE0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23C4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38B"/>
    <w:rsid w:val="00A7379F"/>
    <w:rsid w:val="00A73C75"/>
    <w:rsid w:val="00A7491F"/>
    <w:rsid w:val="00A754E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2BC3"/>
    <w:rsid w:val="00A835E8"/>
    <w:rsid w:val="00A85DEB"/>
    <w:rsid w:val="00A85E7F"/>
    <w:rsid w:val="00A86273"/>
    <w:rsid w:val="00A917A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30FA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5AC"/>
    <w:rsid w:val="00AB799A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47E"/>
    <w:rsid w:val="00AF4654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DEF"/>
    <w:rsid w:val="00B1670E"/>
    <w:rsid w:val="00B16D98"/>
    <w:rsid w:val="00B179B8"/>
    <w:rsid w:val="00B17B29"/>
    <w:rsid w:val="00B17E33"/>
    <w:rsid w:val="00B20AC0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664D"/>
    <w:rsid w:val="00B474A0"/>
    <w:rsid w:val="00B51705"/>
    <w:rsid w:val="00B5369E"/>
    <w:rsid w:val="00B5495F"/>
    <w:rsid w:val="00B5673F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1B3B"/>
    <w:rsid w:val="00B831C0"/>
    <w:rsid w:val="00B841B4"/>
    <w:rsid w:val="00B8577E"/>
    <w:rsid w:val="00B85F52"/>
    <w:rsid w:val="00B875BB"/>
    <w:rsid w:val="00B87606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DFD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4F9A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145C"/>
    <w:rsid w:val="00BE2B15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C00E43"/>
    <w:rsid w:val="00C030E3"/>
    <w:rsid w:val="00C03397"/>
    <w:rsid w:val="00C03621"/>
    <w:rsid w:val="00C03991"/>
    <w:rsid w:val="00C04858"/>
    <w:rsid w:val="00C06FEF"/>
    <w:rsid w:val="00C0715E"/>
    <w:rsid w:val="00C10574"/>
    <w:rsid w:val="00C13DFC"/>
    <w:rsid w:val="00C1415B"/>
    <w:rsid w:val="00C148CC"/>
    <w:rsid w:val="00C150D1"/>
    <w:rsid w:val="00C158DA"/>
    <w:rsid w:val="00C16200"/>
    <w:rsid w:val="00C163E4"/>
    <w:rsid w:val="00C17C02"/>
    <w:rsid w:val="00C215C3"/>
    <w:rsid w:val="00C2207A"/>
    <w:rsid w:val="00C2422D"/>
    <w:rsid w:val="00C245D3"/>
    <w:rsid w:val="00C25312"/>
    <w:rsid w:val="00C25C9E"/>
    <w:rsid w:val="00C277AE"/>
    <w:rsid w:val="00C3027B"/>
    <w:rsid w:val="00C31F1F"/>
    <w:rsid w:val="00C32646"/>
    <w:rsid w:val="00C32AB5"/>
    <w:rsid w:val="00C34C2A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4FF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8E9"/>
    <w:rsid w:val="00C6291F"/>
    <w:rsid w:val="00C62B52"/>
    <w:rsid w:val="00C6489D"/>
    <w:rsid w:val="00C65AEF"/>
    <w:rsid w:val="00C66058"/>
    <w:rsid w:val="00C6691F"/>
    <w:rsid w:val="00C66AFA"/>
    <w:rsid w:val="00C67888"/>
    <w:rsid w:val="00C6788A"/>
    <w:rsid w:val="00C679F1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2DBD"/>
    <w:rsid w:val="00CA2FC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1C5"/>
    <w:rsid w:val="00CB3831"/>
    <w:rsid w:val="00CB55CE"/>
    <w:rsid w:val="00CB61AB"/>
    <w:rsid w:val="00CB66B8"/>
    <w:rsid w:val="00CB79B9"/>
    <w:rsid w:val="00CC07B4"/>
    <w:rsid w:val="00CC0DCD"/>
    <w:rsid w:val="00CC2203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29E3"/>
    <w:rsid w:val="00CF37E2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0ED7"/>
    <w:rsid w:val="00D112C2"/>
    <w:rsid w:val="00D112DF"/>
    <w:rsid w:val="00D11793"/>
    <w:rsid w:val="00D12498"/>
    <w:rsid w:val="00D13259"/>
    <w:rsid w:val="00D1488F"/>
    <w:rsid w:val="00D16076"/>
    <w:rsid w:val="00D16169"/>
    <w:rsid w:val="00D16A18"/>
    <w:rsid w:val="00D17B1E"/>
    <w:rsid w:val="00D17D42"/>
    <w:rsid w:val="00D17D91"/>
    <w:rsid w:val="00D20901"/>
    <w:rsid w:val="00D210A0"/>
    <w:rsid w:val="00D21162"/>
    <w:rsid w:val="00D215AE"/>
    <w:rsid w:val="00D21CBE"/>
    <w:rsid w:val="00D2247E"/>
    <w:rsid w:val="00D22CC5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889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A34"/>
    <w:rsid w:val="00D53DDF"/>
    <w:rsid w:val="00D53DFF"/>
    <w:rsid w:val="00D5448D"/>
    <w:rsid w:val="00D547D1"/>
    <w:rsid w:val="00D54F3F"/>
    <w:rsid w:val="00D553B8"/>
    <w:rsid w:val="00D55F89"/>
    <w:rsid w:val="00D56761"/>
    <w:rsid w:val="00D56B8B"/>
    <w:rsid w:val="00D5706D"/>
    <w:rsid w:val="00D57DAF"/>
    <w:rsid w:val="00D60136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682B"/>
    <w:rsid w:val="00D871C0"/>
    <w:rsid w:val="00D90590"/>
    <w:rsid w:val="00D9082F"/>
    <w:rsid w:val="00D9268E"/>
    <w:rsid w:val="00D92DDE"/>
    <w:rsid w:val="00D94D67"/>
    <w:rsid w:val="00D950D4"/>
    <w:rsid w:val="00D95466"/>
    <w:rsid w:val="00D95E00"/>
    <w:rsid w:val="00D9629F"/>
    <w:rsid w:val="00D96593"/>
    <w:rsid w:val="00D965F9"/>
    <w:rsid w:val="00D96C62"/>
    <w:rsid w:val="00DA063D"/>
    <w:rsid w:val="00DA1AE5"/>
    <w:rsid w:val="00DA474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51C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3A6E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98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552B"/>
    <w:rsid w:val="00E25758"/>
    <w:rsid w:val="00E272D6"/>
    <w:rsid w:val="00E278D8"/>
    <w:rsid w:val="00E27FE1"/>
    <w:rsid w:val="00E30019"/>
    <w:rsid w:val="00E304B6"/>
    <w:rsid w:val="00E31283"/>
    <w:rsid w:val="00E31541"/>
    <w:rsid w:val="00E33040"/>
    <w:rsid w:val="00E335D4"/>
    <w:rsid w:val="00E3456B"/>
    <w:rsid w:val="00E36362"/>
    <w:rsid w:val="00E3799D"/>
    <w:rsid w:val="00E40087"/>
    <w:rsid w:val="00E401E7"/>
    <w:rsid w:val="00E403E5"/>
    <w:rsid w:val="00E40E91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6D5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679"/>
    <w:rsid w:val="00E71950"/>
    <w:rsid w:val="00E71CA5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5A31"/>
    <w:rsid w:val="00E9638F"/>
    <w:rsid w:val="00E96D6C"/>
    <w:rsid w:val="00E96E5F"/>
    <w:rsid w:val="00E9719E"/>
    <w:rsid w:val="00E9771D"/>
    <w:rsid w:val="00E9793D"/>
    <w:rsid w:val="00EA13D4"/>
    <w:rsid w:val="00EA267B"/>
    <w:rsid w:val="00EA3B09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5C75"/>
    <w:rsid w:val="00EB6A08"/>
    <w:rsid w:val="00EC048F"/>
    <w:rsid w:val="00EC166A"/>
    <w:rsid w:val="00EC2415"/>
    <w:rsid w:val="00EC2B51"/>
    <w:rsid w:val="00EC3426"/>
    <w:rsid w:val="00EC3F5C"/>
    <w:rsid w:val="00EC455E"/>
    <w:rsid w:val="00EC5440"/>
    <w:rsid w:val="00EC5677"/>
    <w:rsid w:val="00EC64BE"/>
    <w:rsid w:val="00EC6A24"/>
    <w:rsid w:val="00EC72B9"/>
    <w:rsid w:val="00EC7CA3"/>
    <w:rsid w:val="00EC7E9C"/>
    <w:rsid w:val="00ED10B4"/>
    <w:rsid w:val="00ED38C7"/>
    <w:rsid w:val="00ED3F40"/>
    <w:rsid w:val="00ED594B"/>
    <w:rsid w:val="00ED5ACB"/>
    <w:rsid w:val="00ED6503"/>
    <w:rsid w:val="00ED712D"/>
    <w:rsid w:val="00EE1223"/>
    <w:rsid w:val="00EE1A30"/>
    <w:rsid w:val="00EE2A15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41F"/>
    <w:rsid w:val="00F06A43"/>
    <w:rsid w:val="00F06F7E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5CE3"/>
    <w:rsid w:val="00F26483"/>
    <w:rsid w:val="00F274AA"/>
    <w:rsid w:val="00F306BD"/>
    <w:rsid w:val="00F30824"/>
    <w:rsid w:val="00F31340"/>
    <w:rsid w:val="00F330F3"/>
    <w:rsid w:val="00F34026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0E4"/>
    <w:rsid w:val="00F71D52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728"/>
    <w:rsid w:val="00F8799C"/>
    <w:rsid w:val="00F90588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6B41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AE72-F117-497D-AC9C-C5C8992DB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17</Pages>
  <Words>1736</Words>
  <Characters>9896</Characters>
  <Application>Microsoft Office Word</Application>
  <DocSecurity>0</DocSecurity>
  <Lines>82</Lines>
  <Paragraphs>23</Paragraphs>
  <ScaleCrop>false</ScaleCrop>
  <Company>英业达(天津）电子技术有限公司</Company>
  <LinksUpToDate>false</LinksUpToDate>
  <CharactersWithSpaces>11609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Gao, Guan-Wei (高貫偉 ITC)</cp:lastModifiedBy>
  <cp:revision>236</cp:revision>
  <dcterms:created xsi:type="dcterms:W3CDTF">2011-09-20T01:57:00Z</dcterms:created>
  <dcterms:modified xsi:type="dcterms:W3CDTF">2012-05-18T00:40:00Z</dcterms:modified>
</cp:coreProperties>
</file>