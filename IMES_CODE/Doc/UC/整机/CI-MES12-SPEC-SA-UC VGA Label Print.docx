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E248FB" w:rsidRDefault="00254B3F" w:rsidP="006612ED">
      <w:pPr>
        <w:ind w:firstLineChars="200" w:firstLine="420"/>
        <w:rPr>
          <w:rFonts w:ascii="Courier New" w:eastAsia="宋体" w:hAnsi="Courier New"/>
          <w:rPrChange w:id="0" w:author="Gao, Guan-Wei (高貫偉 ITC)" w:date="2012-04-05T11:09:00Z">
            <w:rPr>
              <w:rFonts w:ascii="Courier New" w:eastAsia="SimSun" w:hAnsi="Courier New"/>
            </w:rPr>
          </w:rPrChange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985626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VGA Label Print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5150B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2.2.5</w:t>
            </w:r>
          </w:p>
        </w:tc>
        <w:tc>
          <w:tcPr>
            <w:tcW w:w="1687" w:type="dxa"/>
          </w:tcPr>
          <w:p w:rsidR="006612ED" w:rsidRPr="006612ED" w:rsidRDefault="005150B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6612ED" w:rsidRPr="006612ED" w:rsidRDefault="005150B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更改表述不清楚的地方</w:t>
            </w:r>
          </w:p>
        </w:tc>
        <w:tc>
          <w:tcPr>
            <w:tcW w:w="2185" w:type="dxa"/>
          </w:tcPr>
          <w:p w:rsidR="006612ED" w:rsidRPr="006612ED" w:rsidRDefault="005150B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>PCB</w:t>
            </w:r>
            <w:r>
              <w:rPr>
                <w:rFonts w:ascii="Courier New" w:eastAsia="SimSun" w:hAnsi="Courier New" w:cs="Times New Roman" w:hint="eastAsia"/>
                <w:szCs w:val="18"/>
              </w:rPr>
              <w:t>数据存在性判断</w:t>
            </w:r>
          </w:p>
        </w:tc>
        <w:tc>
          <w:tcPr>
            <w:tcW w:w="1374" w:type="dxa"/>
          </w:tcPr>
          <w:p w:rsidR="006612ED" w:rsidRPr="005150B3" w:rsidRDefault="005150B3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2012-2-14</w:t>
            </w:r>
          </w:p>
        </w:tc>
        <w:tc>
          <w:tcPr>
            <w:tcW w:w="944" w:type="dxa"/>
          </w:tcPr>
          <w:p w:rsidR="006612ED" w:rsidRPr="006612ED" w:rsidRDefault="005150B3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47304D" w:rsidRPr="006612ED" w:rsidTr="00A047E7">
        <w:trPr>
          <w:jc w:val="center"/>
        </w:trPr>
        <w:tc>
          <w:tcPr>
            <w:tcW w:w="987" w:type="dxa"/>
          </w:tcPr>
          <w:p w:rsidR="0047304D" w:rsidRPr="006612ED" w:rsidRDefault="0047304D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" w:author="itc211017" w:date="2012-02-25T11:30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7" w:type="dxa"/>
          </w:tcPr>
          <w:p w:rsidR="0047304D" w:rsidRPr="006612ED" w:rsidRDefault="0047304D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" w:author="itc211017" w:date="2012-02-25T11:30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47304D" w:rsidRPr="006612ED" w:rsidRDefault="0047304D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3" w:author="itc211017" w:date="2012-02-25T11:30:00Z">
              <w:r>
                <w:rPr>
                  <w:rFonts w:ascii="Courier New" w:eastAsia="SimSun" w:hAnsi="Courier New" w:cs="Times New Roman" w:hint="eastAsia"/>
                  <w:szCs w:val="18"/>
                </w:rPr>
                <w:t>避免子板数据重复</w:t>
              </w:r>
            </w:ins>
          </w:p>
        </w:tc>
        <w:tc>
          <w:tcPr>
            <w:tcW w:w="2185" w:type="dxa"/>
          </w:tcPr>
          <w:p w:rsidR="0047304D" w:rsidRPr="006612ED" w:rsidRDefault="0047304D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4" w:author="itc211017" w:date="2012-02-25T11:30:00Z">
              <w:r>
                <w:rPr>
                  <w:rFonts w:ascii="Courier New" w:eastAsia="SimSun" w:hAnsi="Courier New" w:cs="Times New Roman" w:hint="eastAsia"/>
                  <w:szCs w:val="18"/>
                </w:rPr>
                <w:t>更改最大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MBSN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获取方法</w:t>
              </w:r>
            </w:ins>
          </w:p>
        </w:tc>
        <w:tc>
          <w:tcPr>
            <w:tcW w:w="1374" w:type="dxa"/>
          </w:tcPr>
          <w:p w:rsidR="0047304D" w:rsidRPr="006612ED" w:rsidRDefault="0047304D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  <w:ins w:id="5" w:author="itc211017" w:date="2012-02-25T11:30:00Z">
              <w:r>
                <w:rPr>
                  <w:rFonts w:ascii="Courier New" w:eastAsia="SimSun" w:hAnsi="Courier New" w:hint="eastAsia"/>
                  <w:szCs w:val="18"/>
                </w:rPr>
                <w:t>2012-2-25</w:t>
              </w:r>
            </w:ins>
          </w:p>
        </w:tc>
        <w:tc>
          <w:tcPr>
            <w:tcW w:w="944" w:type="dxa"/>
          </w:tcPr>
          <w:p w:rsidR="0047304D" w:rsidRPr="006612ED" w:rsidRDefault="0047304D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" w:author="itc211017" w:date="2012-02-25T11:30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E248FB" w:rsidRPr="006612ED" w:rsidTr="00A047E7">
        <w:trPr>
          <w:jc w:val="center"/>
        </w:trPr>
        <w:tc>
          <w:tcPr>
            <w:tcW w:w="987" w:type="dxa"/>
          </w:tcPr>
          <w:p w:rsidR="00E248FB" w:rsidRPr="000058EF" w:rsidRDefault="00E248FB" w:rsidP="00372274">
            <w:pPr>
              <w:jc w:val="left"/>
              <w:rPr>
                <w:rFonts w:ascii="Courier New" w:eastAsia="宋体" w:hAnsi="Courier New" w:cs="Times New Roman"/>
                <w:szCs w:val="18"/>
                <w:rPrChange w:id="7" w:author="Gao, Guan-Wei (高貫偉 ITC)" w:date="2012-04-05T10:53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8" w:author="Gao, Guan-Wei (高貫偉 ITC)" w:date="2012-04-05T10:53:00Z">
              <w:r>
                <w:rPr>
                  <w:rFonts w:ascii="Courier New" w:eastAsia="宋体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7" w:type="dxa"/>
          </w:tcPr>
          <w:p w:rsidR="00E248FB" w:rsidRPr="000058EF" w:rsidRDefault="00E248FB" w:rsidP="00372274">
            <w:pPr>
              <w:jc w:val="left"/>
              <w:rPr>
                <w:rFonts w:ascii="Courier New" w:eastAsia="宋体" w:hAnsi="Courier New" w:cs="Times New Roman"/>
                <w:szCs w:val="18"/>
                <w:rPrChange w:id="9" w:author="Gao, Guan-Wei (高貫偉 ITC)" w:date="2012-04-05T10:53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10" w:author="Gao, Guan-Wei (高貫偉 ITC)" w:date="2012-04-05T10:53:00Z">
              <w:r>
                <w:rPr>
                  <w:rFonts w:ascii="Courier New" w:eastAsia="宋体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E248FB" w:rsidRPr="00E248FB" w:rsidRDefault="00E248FB" w:rsidP="00372274">
            <w:pPr>
              <w:jc w:val="left"/>
              <w:rPr>
                <w:rFonts w:ascii="Courier New" w:eastAsia="宋体" w:hAnsi="Courier New" w:cs="Times New Roman"/>
                <w:szCs w:val="18"/>
                <w:rPrChange w:id="11" w:author="Gao, Guan-Wei (高貫偉 ITC)" w:date="2012-04-05T11:10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12" w:author="Gao, Guan-Wei (高貫偉 ITC)" w:date="2012-04-05T11:10:00Z">
              <w:r>
                <w:rPr>
                  <w:rFonts w:ascii="Courier New" w:eastAsia="宋体" w:hAnsi="Courier New" w:cs="Times New Roman" w:hint="eastAsia"/>
                  <w:szCs w:val="18"/>
                </w:rPr>
                <w:t>更换了打印纸</w:t>
              </w:r>
            </w:ins>
          </w:p>
        </w:tc>
        <w:tc>
          <w:tcPr>
            <w:tcW w:w="2185" w:type="dxa"/>
          </w:tcPr>
          <w:p w:rsidR="00E248FB" w:rsidRPr="00335B7F" w:rsidRDefault="00E248FB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3" w:author="Gao, Guan-Wei (高貫偉 ITC)" w:date="2012-04-05T11:10:00Z">
              <w:r w:rsidRPr="00E248FB">
                <w:rPr>
                  <w:rFonts w:ascii="Courier New" w:eastAsia="SimSun" w:hAnsi="Courier New" w:cs="Times New Roman"/>
                  <w:szCs w:val="18"/>
                </w:rPr>
                <w:t>VGA</w:t>
              </w:r>
              <w:r w:rsidRPr="00E248FB">
                <w:rPr>
                  <w:rFonts w:ascii="宋体" w:eastAsia="宋体" w:hAnsi="宋体" w:cs="宋体" w:hint="eastAsia"/>
                  <w:szCs w:val="18"/>
                </w:rPr>
                <w:t>打印循环传入参数</w:t>
              </w:r>
            </w:ins>
          </w:p>
        </w:tc>
        <w:tc>
          <w:tcPr>
            <w:tcW w:w="1374" w:type="dxa"/>
          </w:tcPr>
          <w:p w:rsidR="00E248FB" w:rsidRPr="00E248FB" w:rsidRDefault="00E248FB" w:rsidP="001253A9">
            <w:pPr>
              <w:jc w:val="left"/>
              <w:rPr>
                <w:rFonts w:ascii="Courier New" w:eastAsia="宋体" w:hAnsi="Courier New"/>
                <w:szCs w:val="18"/>
                <w:rPrChange w:id="14" w:author="Gao, Guan-Wei (高貫偉 ITC)" w:date="2012-04-05T11:11:00Z">
                  <w:rPr>
                    <w:rFonts w:ascii="Courier New" w:eastAsia="SimSun" w:hAnsi="Courier New"/>
                    <w:szCs w:val="18"/>
                  </w:rPr>
                </w:rPrChange>
              </w:rPr>
            </w:pPr>
            <w:ins w:id="15" w:author="Gao, Guan-Wei (高貫偉 ITC)" w:date="2012-04-05T11:11:00Z">
              <w:r>
                <w:rPr>
                  <w:rFonts w:ascii="Courier New" w:eastAsia="宋体" w:hAnsi="Courier New" w:hint="eastAsia"/>
                  <w:szCs w:val="18"/>
                </w:rPr>
                <w:t>2012-4-5</w:t>
              </w:r>
            </w:ins>
          </w:p>
        </w:tc>
        <w:tc>
          <w:tcPr>
            <w:tcW w:w="944" w:type="dxa"/>
          </w:tcPr>
          <w:p w:rsidR="00E248FB" w:rsidRPr="00E248FB" w:rsidRDefault="00E248FB" w:rsidP="00372274">
            <w:pPr>
              <w:jc w:val="left"/>
              <w:rPr>
                <w:rFonts w:ascii="Courier New" w:eastAsia="宋体" w:hAnsi="Courier New" w:cs="Times New Roman"/>
                <w:szCs w:val="18"/>
                <w:rPrChange w:id="16" w:author="Gao, Guan-Wei (高貫偉 ITC)" w:date="2012-04-05T11:11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17" w:author="Gao, Guan-Wei (高貫偉 ITC)" w:date="2012-04-05T11:11:00Z">
              <w:r>
                <w:rPr>
                  <w:rFonts w:ascii="Courier New" w:eastAsia="宋体" w:hAnsi="Courier New" w:cs="Times New Roman" w:hint="eastAsia"/>
                  <w:szCs w:val="18"/>
                </w:rPr>
                <w:t>0.01a</w:t>
              </w:r>
            </w:ins>
          </w:p>
        </w:tc>
      </w:tr>
      <w:tr w:rsidR="00E248FB" w:rsidRPr="006612ED" w:rsidTr="00A047E7">
        <w:trPr>
          <w:jc w:val="center"/>
        </w:trPr>
        <w:tc>
          <w:tcPr>
            <w:tcW w:w="987" w:type="dxa"/>
          </w:tcPr>
          <w:p w:rsidR="00E248FB" w:rsidRPr="006612ED" w:rsidRDefault="00E248F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248FB" w:rsidRPr="006612ED" w:rsidRDefault="00E248F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248FB" w:rsidRPr="006612ED" w:rsidRDefault="00E248F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248FB" w:rsidRPr="006612ED" w:rsidRDefault="00E248F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248FB" w:rsidRPr="008E48E4" w:rsidRDefault="00E248F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248FB" w:rsidRPr="006612ED" w:rsidRDefault="00E248F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248FB" w:rsidRPr="006612ED" w:rsidTr="00A047E7">
        <w:trPr>
          <w:jc w:val="center"/>
          <w:ins w:id="18" w:author="Gao, Guan-Wei (高貫偉 ITC)" w:date="2012-04-05T10:53:00Z"/>
        </w:trPr>
        <w:tc>
          <w:tcPr>
            <w:tcW w:w="987" w:type="dxa"/>
          </w:tcPr>
          <w:p w:rsidR="00E248FB" w:rsidRPr="006612ED" w:rsidRDefault="00E248FB" w:rsidP="00372274">
            <w:pPr>
              <w:jc w:val="left"/>
              <w:rPr>
                <w:ins w:id="19" w:author="Gao, Guan-Wei (高貫偉 ITC)" w:date="2012-04-05T10:53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248FB" w:rsidRPr="006612ED" w:rsidRDefault="00E248FB" w:rsidP="00372274">
            <w:pPr>
              <w:jc w:val="left"/>
              <w:rPr>
                <w:ins w:id="20" w:author="Gao, Guan-Wei (高貫偉 ITC)" w:date="2012-04-05T10:53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248FB" w:rsidRPr="006612ED" w:rsidRDefault="00E248FB" w:rsidP="00372274">
            <w:pPr>
              <w:jc w:val="left"/>
              <w:rPr>
                <w:ins w:id="21" w:author="Gao, Guan-Wei (高貫偉 ITC)" w:date="2012-04-05T10:53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248FB" w:rsidRPr="006612ED" w:rsidRDefault="00E248FB" w:rsidP="008E48E4">
            <w:pPr>
              <w:jc w:val="left"/>
              <w:rPr>
                <w:ins w:id="22" w:author="Gao, Guan-Wei (高貫偉 ITC)" w:date="2012-04-05T10:53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248FB" w:rsidRPr="008E48E4" w:rsidRDefault="00E248FB" w:rsidP="00372274">
            <w:pPr>
              <w:jc w:val="left"/>
              <w:rPr>
                <w:ins w:id="23" w:author="Gao, Guan-Wei (高貫偉 ITC)" w:date="2012-04-05T10:53:00Z"/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248FB" w:rsidRPr="006612ED" w:rsidRDefault="00E248FB" w:rsidP="00372274">
            <w:pPr>
              <w:jc w:val="left"/>
              <w:rPr>
                <w:ins w:id="24" w:author="Gao, Guan-Wei (高貫偉 ITC)" w:date="2012-04-05T10:53:00Z"/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10C2F" w:rsidRDefault="00926F84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9050100" w:history="1">
        <w:r w:rsidR="00D10C2F" w:rsidRPr="00E5599A">
          <w:rPr>
            <w:rStyle w:val="a5"/>
            <w:rFonts w:ascii="Times New Roman" w:eastAsia="SimHei" w:hAnsi="Times New Roman"/>
            <w:noProof/>
          </w:rPr>
          <w:t>1.</w:t>
        </w:r>
        <w:r w:rsidR="00D10C2F">
          <w:rPr>
            <w:noProof/>
          </w:rPr>
          <w:tab/>
        </w:r>
        <w:r w:rsidR="00D10C2F" w:rsidRPr="00E5599A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050101" w:history="1">
        <w:r w:rsidR="00D10C2F" w:rsidRPr="00E5599A">
          <w:rPr>
            <w:rStyle w:val="a5"/>
            <w:rFonts w:ascii="Times New Roman" w:eastAsia="SimSun" w:hAnsi="Times New Roman"/>
            <w:noProof/>
          </w:rPr>
          <w:t>1.1.</w:t>
        </w:r>
        <w:r w:rsidR="00D10C2F">
          <w:rPr>
            <w:noProof/>
          </w:rPr>
          <w:tab/>
        </w:r>
        <w:r w:rsidR="00D10C2F" w:rsidRPr="00E5599A">
          <w:rPr>
            <w:rStyle w:val="a5"/>
            <w:rFonts w:ascii="Times New Roman" w:eastAsia="SimSun" w:hAnsi="Times New Roman"/>
            <w:noProof/>
          </w:rPr>
          <w:t>Introduce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050102" w:history="1">
        <w:r w:rsidR="00D10C2F" w:rsidRPr="00E5599A">
          <w:rPr>
            <w:rStyle w:val="a5"/>
            <w:rFonts w:ascii="Times New Roman" w:eastAsia="SimSun" w:hAnsi="Times New Roman"/>
            <w:noProof/>
          </w:rPr>
          <w:t>1.2.</w:t>
        </w:r>
        <w:r w:rsidR="00D10C2F">
          <w:rPr>
            <w:noProof/>
          </w:rPr>
          <w:tab/>
        </w:r>
        <w:r w:rsidR="00D10C2F" w:rsidRPr="00E5599A">
          <w:rPr>
            <w:rStyle w:val="a5"/>
            <w:rFonts w:ascii="Times New Roman" w:eastAsia="SimSun" w:hAnsi="Times New Roman"/>
            <w:noProof/>
          </w:rPr>
          <w:t>References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50103" w:history="1">
        <w:r w:rsidR="00D10C2F" w:rsidRPr="00E5599A">
          <w:rPr>
            <w:rStyle w:val="a5"/>
            <w:rFonts w:ascii="Times New Roman" w:eastAsia="SimHei" w:hAnsi="Times New Roman"/>
            <w:noProof/>
          </w:rPr>
          <w:t>2.</w:t>
        </w:r>
        <w:r w:rsidR="00D10C2F">
          <w:rPr>
            <w:noProof/>
          </w:rPr>
          <w:tab/>
        </w:r>
        <w:r w:rsidR="00D10C2F" w:rsidRPr="00E5599A">
          <w:rPr>
            <w:rStyle w:val="a5"/>
            <w:rFonts w:ascii="Times New Roman" w:eastAsia="SimHei" w:hAnsi="Times New Roman"/>
            <w:noProof/>
          </w:rPr>
          <w:t>Use Cases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050104" w:history="1">
        <w:r w:rsidR="00D10C2F" w:rsidRPr="00E5599A">
          <w:rPr>
            <w:rStyle w:val="a5"/>
            <w:rFonts w:ascii="Times New Roman" w:eastAsia="SimSun" w:hAnsi="Times New Roman"/>
            <w:noProof/>
          </w:rPr>
          <w:t>2.1.</w:t>
        </w:r>
        <w:r w:rsidR="00D10C2F">
          <w:rPr>
            <w:noProof/>
          </w:rPr>
          <w:tab/>
        </w:r>
        <w:r w:rsidR="00D10C2F" w:rsidRPr="00E5599A">
          <w:rPr>
            <w:rStyle w:val="a5"/>
            <w:rFonts w:ascii="Times New Roman" w:eastAsia="SimSun" w:hAnsi="Times New Roman"/>
            <w:noProof/>
          </w:rPr>
          <w:t>UC-VGA Label Print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50105" w:history="1">
        <w:r w:rsidR="00D10C2F" w:rsidRPr="00E5599A">
          <w:rPr>
            <w:rStyle w:val="a5"/>
            <w:rFonts w:ascii="Times New Roman" w:eastAsia="SimHei" w:hAnsi="Times New Roman"/>
            <w:noProof/>
          </w:rPr>
          <w:t>2.1.1.</w:t>
        </w:r>
        <w:r w:rsidR="00D10C2F">
          <w:rPr>
            <w:noProof/>
          </w:rPr>
          <w:tab/>
        </w:r>
        <w:r w:rsidR="00D10C2F" w:rsidRPr="00E5599A">
          <w:rPr>
            <w:rStyle w:val="a5"/>
            <w:rFonts w:ascii="Times New Roman" w:eastAsia="SimHei" w:hint="eastAsia"/>
            <w:noProof/>
          </w:rPr>
          <w:t>功能及目标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50106" w:history="1">
        <w:r w:rsidR="00D10C2F" w:rsidRPr="00E5599A">
          <w:rPr>
            <w:rStyle w:val="a5"/>
            <w:rFonts w:ascii="Times New Roman" w:eastAsia="SimHei"/>
            <w:noProof/>
          </w:rPr>
          <w:t>2.1.2.</w:t>
        </w:r>
        <w:r w:rsidR="00D10C2F">
          <w:rPr>
            <w:noProof/>
          </w:rPr>
          <w:tab/>
        </w:r>
        <w:r w:rsidR="00D10C2F" w:rsidRPr="00E5599A">
          <w:rPr>
            <w:rStyle w:val="a5"/>
            <w:rFonts w:ascii="Times New Roman" w:eastAsia="SimHei" w:hint="eastAsia"/>
            <w:noProof/>
          </w:rPr>
          <w:t>前置条件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50107" w:history="1">
        <w:r w:rsidR="00D10C2F" w:rsidRPr="00E5599A">
          <w:rPr>
            <w:rStyle w:val="a5"/>
            <w:rFonts w:ascii="Times New Roman" w:eastAsia="SimHei"/>
            <w:noProof/>
          </w:rPr>
          <w:t>2.1.3.</w:t>
        </w:r>
        <w:r w:rsidR="00D10C2F">
          <w:rPr>
            <w:noProof/>
          </w:rPr>
          <w:tab/>
        </w:r>
        <w:r w:rsidR="00D10C2F" w:rsidRPr="00E5599A">
          <w:rPr>
            <w:rStyle w:val="a5"/>
            <w:rFonts w:ascii="Times New Roman" w:eastAsia="SimHei" w:hint="eastAsia"/>
            <w:noProof/>
          </w:rPr>
          <w:t>后置条件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50108" w:history="1">
        <w:r w:rsidR="00D10C2F" w:rsidRPr="00E5599A">
          <w:rPr>
            <w:rStyle w:val="a5"/>
            <w:rFonts w:ascii="Times New Roman" w:eastAsia="SimHei"/>
            <w:noProof/>
          </w:rPr>
          <w:t>2.1.4.</w:t>
        </w:r>
        <w:r w:rsidR="00D10C2F">
          <w:rPr>
            <w:noProof/>
          </w:rPr>
          <w:tab/>
        </w:r>
        <w:r w:rsidR="00D10C2F" w:rsidRPr="00E5599A">
          <w:rPr>
            <w:rStyle w:val="a5"/>
            <w:rFonts w:ascii="Times New Roman" w:eastAsia="SimHei" w:hint="eastAsia"/>
            <w:noProof/>
          </w:rPr>
          <w:t>过程描述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50109" w:history="1">
        <w:r w:rsidR="00D10C2F" w:rsidRPr="00E5599A">
          <w:rPr>
            <w:rStyle w:val="a5"/>
            <w:rFonts w:ascii="Times New Roman" w:eastAsia="SimHei"/>
            <w:noProof/>
          </w:rPr>
          <w:t>2.1.5.</w:t>
        </w:r>
        <w:r w:rsidR="00D10C2F">
          <w:rPr>
            <w:noProof/>
          </w:rPr>
          <w:tab/>
        </w:r>
        <w:r w:rsidR="00D10C2F" w:rsidRPr="00E5599A">
          <w:rPr>
            <w:rStyle w:val="a5"/>
            <w:rFonts w:ascii="Times New Roman" w:eastAsia="SimHei" w:hint="eastAsia"/>
            <w:noProof/>
          </w:rPr>
          <w:t>业务规则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050110" w:history="1">
        <w:r w:rsidR="00D10C2F" w:rsidRPr="00E5599A">
          <w:rPr>
            <w:rStyle w:val="a5"/>
            <w:rFonts w:ascii="Times New Roman" w:eastAsia="SimSun" w:hAnsi="Times New Roman"/>
            <w:noProof/>
          </w:rPr>
          <w:t>2.2.</w:t>
        </w:r>
        <w:r w:rsidR="00D10C2F">
          <w:rPr>
            <w:noProof/>
          </w:rPr>
          <w:tab/>
        </w:r>
        <w:r w:rsidR="00D10C2F" w:rsidRPr="00E5599A">
          <w:rPr>
            <w:rStyle w:val="a5"/>
            <w:rFonts w:ascii="Times New Roman" w:eastAsia="SimSun" w:hAnsi="Times New Roman"/>
            <w:noProof/>
          </w:rPr>
          <w:t>UC-VGA Label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10"/>
        <w:tabs>
          <w:tab w:val="right" w:leader="dot" w:pos="8296"/>
        </w:tabs>
        <w:rPr>
          <w:noProof/>
        </w:rPr>
      </w:pPr>
      <w:hyperlink w:anchor="_Toc309050111" w:history="1">
        <w:r w:rsidR="00D10C2F" w:rsidRPr="00E5599A">
          <w:rPr>
            <w:rStyle w:val="a5"/>
            <w:rFonts w:ascii="Times New Roman" w:eastAsia="SimHei" w:hAnsi="Times New Roman"/>
            <w:noProof/>
          </w:rPr>
          <w:t>Appendix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0C2F" w:rsidRDefault="00926F84">
      <w:pPr>
        <w:pStyle w:val="20"/>
        <w:tabs>
          <w:tab w:val="right" w:leader="dot" w:pos="8296"/>
        </w:tabs>
        <w:rPr>
          <w:noProof/>
        </w:rPr>
      </w:pPr>
      <w:hyperlink w:anchor="_Toc309050112" w:history="1">
        <w:r w:rsidR="00D10C2F" w:rsidRPr="00E5599A">
          <w:rPr>
            <w:rStyle w:val="a5"/>
            <w:noProof/>
          </w:rPr>
          <w:t>Question</w:t>
        </w:r>
        <w:r w:rsidR="00D10C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0C2F">
          <w:rPr>
            <w:noProof/>
            <w:webHidden/>
          </w:rPr>
          <w:instrText xml:space="preserve"> PAGEREF _Toc309050112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C2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370C" w:rsidRDefault="00926F84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25" w:name="_Toc309050100"/>
      <w:r w:rsidRPr="00A722CC">
        <w:rPr>
          <w:rFonts w:ascii="Times New Roman" w:eastAsia="SimHei" w:hAnsi="Times New Roman" w:hint="eastAsia"/>
          <w:sz w:val="32"/>
        </w:rPr>
        <w:t>前言</w:t>
      </w:r>
      <w:bookmarkEnd w:id="25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6" w:name="_Toc309050101"/>
      <w:r w:rsidRPr="00A722CC">
        <w:rPr>
          <w:rFonts w:ascii="Times New Roman" w:eastAsia="SimSun" w:hAnsi="Times New Roman" w:hint="eastAsia"/>
        </w:rPr>
        <w:t>Introduce</w:t>
      </w:r>
      <w:bookmarkEnd w:id="26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C166A">
        <w:rPr>
          <w:rFonts w:ascii="Courier New" w:eastAsia="SimSun" w:hAnsi="Courier New" w:hint="eastAsia"/>
        </w:rPr>
        <w:t xml:space="preserve">SA </w:t>
      </w:r>
      <w:r w:rsidR="00985626">
        <w:rPr>
          <w:rFonts w:ascii="Courier New" w:eastAsia="SimSun" w:hAnsi="Courier New" w:hint="eastAsia"/>
        </w:rPr>
        <w:t>VGA Label Print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D65726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 xml:space="preserve">MES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7" w:name="_Toc309050102"/>
      <w:r w:rsidRPr="00A722CC">
        <w:rPr>
          <w:rFonts w:ascii="Times New Roman" w:eastAsia="SimSun" w:hAnsi="Times New Roman"/>
        </w:rPr>
        <w:t>References</w:t>
      </w:r>
      <w:bookmarkEnd w:id="27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28" w:name="_Toc309050103"/>
      <w:r w:rsidRPr="00A722CC">
        <w:rPr>
          <w:rFonts w:ascii="Times New Roman" w:eastAsia="SimHei" w:hAnsi="Times New Roman" w:hint="eastAsia"/>
          <w:sz w:val="32"/>
        </w:rPr>
        <w:t>Use Cases</w:t>
      </w:r>
      <w:bookmarkEnd w:id="28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9" w:name="_Toc309050104"/>
      <w:r w:rsidRPr="00C43B53">
        <w:rPr>
          <w:rFonts w:ascii="Times New Roman" w:eastAsia="SimSun" w:hAnsi="Times New Roman" w:hint="eastAsia"/>
        </w:rPr>
        <w:t>UC-</w:t>
      </w:r>
      <w:r w:rsidR="00985626">
        <w:rPr>
          <w:rFonts w:ascii="Times New Roman" w:eastAsia="SimSun" w:hAnsi="Times New Roman" w:hint="eastAsia"/>
        </w:rPr>
        <w:t>VGA Label Print</w:t>
      </w:r>
      <w:bookmarkEnd w:id="29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30" w:name="_Toc309050105"/>
      <w:r w:rsidRPr="00A722CC">
        <w:rPr>
          <w:rFonts w:ascii="Times New Roman" w:eastAsia="SimHei" w:hint="eastAsia"/>
          <w:sz w:val="28"/>
        </w:rPr>
        <w:t>功能及目标</w:t>
      </w:r>
      <w:bookmarkEnd w:id="30"/>
    </w:p>
    <w:p w:rsidR="00240E92" w:rsidRDefault="005A5B00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打印</w:t>
      </w:r>
      <w:r w:rsidR="009A1B7E">
        <w:rPr>
          <w:rFonts w:ascii="Arial" w:eastAsia="SimSun" w:hAnsi="Arial" w:hint="eastAsia"/>
        </w:rPr>
        <w:t>VGA</w:t>
      </w:r>
      <w:r>
        <w:rPr>
          <w:rFonts w:ascii="Arial" w:eastAsia="SimSun" w:hAnsi="Arial" w:hint="eastAsia"/>
        </w:rPr>
        <w:t xml:space="preserve"> Label</w:t>
      </w:r>
      <w:r w:rsidR="008015BD">
        <w:rPr>
          <w:rFonts w:ascii="Arial" w:eastAsia="SimSun" w:hAnsi="Arial" w:hint="eastAsia"/>
        </w:rPr>
        <w:t>。</w:t>
      </w:r>
    </w:p>
    <w:p w:rsidR="008015BD" w:rsidRDefault="008015BD" w:rsidP="008015BD">
      <w:pPr>
        <w:pStyle w:val="a7"/>
        <w:numPr>
          <w:ilvl w:val="0"/>
          <w:numId w:val="7"/>
        </w:numPr>
        <w:ind w:firstLineChars="0"/>
        <w:rPr>
          <w:rFonts w:ascii="Arial" w:eastAsia="SimSun" w:hAnsi="Arial"/>
        </w:rPr>
      </w:pPr>
      <w:r w:rsidRPr="008015BD">
        <w:rPr>
          <w:rFonts w:ascii="Arial" w:eastAsia="SimSun" w:hAnsi="Arial" w:hint="eastAsia"/>
        </w:rPr>
        <w:t>只打印</w:t>
      </w:r>
      <w:r w:rsidRPr="008015BD">
        <w:rPr>
          <w:rFonts w:ascii="Arial" w:eastAsia="SimSun" w:hAnsi="Arial" w:hint="eastAsia"/>
        </w:rPr>
        <w:t>VGA</w:t>
      </w:r>
      <w:r w:rsidRPr="008015BD">
        <w:rPr>
          <w:rFonts w:ascii="Arial" w:eastAsia="SimSun" w:hAnsi="Arial" w:hint="eastAsia"/>
        </w:rPr>
        <w:t>外流的板子</w:t>
      </w:r>
    </w:p>
    <w:p w:rsidR="008015BD" w:rsidRDefault="008015BD" w:rsidP="008015BD">
      <w:pPr>
        <w:pStyle w:val="a7"/>
        <w:numPr>
          <w:ilvl w:val="0"/>
          <w:numId w:val="7"/>
        </w:numPr>
        <w:ind w:firstLineChars="0"/>
        <w:rPr>
          <w:rFonts w:ascii="Arial" w:eastAsia="SimSun" w:hAnsi="Arial"/>
        </w:rPr>
      </w:pPr>
      <w:r>
        <w:rPr>
          <w:rFonts w:ascii="Arial" w:eastAsia="SimSun" w:hAnsi="Arial" w:hint="eastAsia"/>
        </w:rPr>
        <w:t>过站记录站号为</w:t>
      </w:r>
      <w:r>
        <w:rPr>
          <w:rFonts w:ascii="Arial" w:eastAsia="SimSun" w:hAnsi="Arial"/>
        </w:rPr>
        <w:t>’</w:t>
      </w:r>
      <w:r w:rsidR="004B573E">
        <w:rPr>
          <w:rFonts w:ascii="Arial" w:eastAsia="SimSun" w:hAnsi="Arial" w:hint="eastAsia"/>
        </w:rPr>
        <w:t>VG</w:t>
      </w:r>
      <w:r w:rsidR="004B573E">
        <w:rPr>
          <w:rFonts w:ascii="Arial" w:eastAsia="SimSun" w:hAnsi="Arial"/>
        </w:rPr>
        <w:t>’</w:t>
      </w:r>
      <w:r w:rsidR="004B573E">
        <w:rPr>
          <w:rFonts w:ascii="Arial" w:eastAsia="SimSun" w:hAnsi="Arial" w:hint="eastAsia"/>
        </w:rPr>
        <w:t>，过站后可结合</w:t>
      </w:r>
      <w:r w:rsidR="004B573E">
        <w:rPr>
          <w:rFonts w:ascii="Arial" w:eastAsia="SimSun" w:hAnsi="Arial" w:hint="eastAsia"/>
        </w:rPr>
        <w:t>Product</w:t>
      </w:r>
    </w:p>
    <w:p w:rsidR="008015BD" w:rsidRDefault="008015BD" w:rsidP="008015BD">
      <w:pPr>
        <w:pStyle w:val="a7"/>
        <w:numPr>
          <w:ilvl w:val="0"/>
          <w:numId w:val="7"/>
        </w:numPr>
        <w:ind w:firstLineChars="0"/>
        <w:rPr>
          <w:rFonts w:ascii="Arial" w:eastAsia="SimSun" w:hAnsi="Arial"/>
        </w:rPr>
      </w:pPr>
      <w:r>
        <w:rPr>
          <w:rFonts w:ascii="Arial" w:eastAsia="SimSun" w:hAnsi="Arial" w:hint="eastAsia"/>
        </w:rPr>
        <w:t>走正常流程的板子，请在</w:t>
      </w:r>
      <w:r>
        <w:rPr>
          <w:rFonts w:ascii="Arial" w:eastAsia="SimSun" w:hAnsi="Arial"/>
        </w:rPr>
        <w:t>’</w:t>
      </w:r>
      <w:r>
        <w:rPr>
          <w:rFonts w:ascii="Arial" w:eastAsia="SimSun" w:hAnsi="Arial" w:hint="eastAsia"/>
        </w:rPr>
        <w:t>MB Label Print</w:t>
      </w:r>
      <w:r>
        <w:rPr>
          <w:rFonts w:ascii="Arial" w:eastAsia="SimSun" w:hAnsi="Arial"/>
        </w:rPr>
        <w:t>’</w:t>
      </w:r>
      <w:r>
        <w:rPr>
          <w:rFonts w:ascii="Arial" w:eastAsia="SimSun" w:hAnsi="Arial" w:hint="eastAsia"/>
        </w:rPr>
        <w:t>打印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31" w:name="_Toc309050106"/>
      <w:r w:rsidRPr="00A722CC">
        <w:rPr>
          <w:rFonts w:ascii="Times New Roman" w:eastAsia="SimHei" w:hint="eastAsia"/>
          <w:sz w:val="28"/>
        </w:rPr>
        <w:t>前置条件</w:t>
      </w:r>
      <w:bookmarkEnd w:id="31"/>
    </w:p>
    <w:p w:rsidR="00F2370C" w:rsidRPr="0000593B" w:rsidRDefault="008015BD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无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32" w:name="_Toc309050107"/>
      <w:r w:rsidRPr="00A722CC">
        <w:rPr>
          <w:rFonts w:ascii="Times New Roman" w:eastAsia="SimHei" w:hint="eastAsia"/>
          <w:sz w:val="28"/>
        </w:rPr>
        <w:t>后置条件</w:t>
      </w:r>
      <w:bookmarkEnd w:id="32"/>
    </w:p>
    <w:p w:rsidR="00F2370C" w:rsidRPr="0000593B" w:rsidRDefault="008015BD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站号更新为</w:t>
      </w:r>
      <w:r>
        <w:rPr>
          <w:rFonts w:ascii="Arial" w:eastAsia="SimSun" w:hAnsi="Arial"/>
        </w:rPr>
        <w:t>’</w:t>
      </w:r>
      <w:r w:rsidR="00F40D0C">
        <w:rPr>
          <w:rFonts w:ascii="Arial" w:eastAsia="SimSun" w:hAnsi="Arial" w:hint="eastAsia"/>
        </w:rPr>
        <w:t>VG</w:t>
      </w:r>
      <w:r w:rsidR="00BA5A01">
        <w:rPr>
          <w:rFonts w:ascii="Arial" w:eastAsia="SimSun" w:hAnsi="Arial"/>
        </w:rPr>
        <w:t>’</w:t>
      </w:r>
      <w:r>
        <w:rPr>
          <w:rFonts w:ascii="Arial" w:eastAsia="SimSun" w:hAnsi="Arial" w:hint="eastAsia"/>
        </w:rPr>
        <w:t>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33" w:name="_Toc309050108"/>
      <w:r w:rsidRPr="00A722CC">
        <w:rPr>
          <w:rFonts w:ascii="Times New Roman" w:eastAsia="SimHei" w:hint="eastAsia"/>
          <w:sz w:val="28"/>
        </w:rPr>
        <w:t>过程描述</w:t>
      </w:r>
      <w:bookmarkEnd w:id="33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RPr="009A1B7E" w:rsidTr="00D41F9F">
        <w:tc>
          <w:tcPr>
            <w:tcW w:w="2786" w:type="dxa"/>
            <w:shd w:val="clear" w:color="auto" w:fill="92D050"/>
          </w:tcPr>
          <w:p w:rsidR="00BD142C" w:rsidRPr="009A1B7E" w:rsidRDefault="00BD142C" w:rsidP="00D41F9F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9A1B7E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9A1B7E" w:rsidRDefault="00BD142C" w:rsidP="00D41F9F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9A1B7E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787374" w:rsidRPr="009A1B7E" w:rsidRDefault="00787374" w:rsidP="00787374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Get Offset X, Y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787374" w:rsidRPr="009A1B7E" w:rsidRDefault="00787374" w:rsidP="00787374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Get Batch Files/Template by WC, Label Type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Get</w:t>
            </w:r>
            <w:r w:rsidR="00DA24AC" w:rsidRPr="009A1B7E">
              <w:rPr>
                <w:rFonts w:ascii="Times New Roman" w:hAnsi="Times New Roman" w:cs="Times New Roman"/>
              </w:rPr>
              <w:t xml:space="preserve"> </w:t>
            </w:r>
            <w:r w:rsidRPr="009A1B7E">
              <w:rPr>
                <w:rFonts w:ascii="Times New Roman" w:hAnsi="Times New Roman" w:cs="Times New Roman"/>
              </w:rPr>
              <w:t>[MBCode]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A24A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Select [MBCode]</w:t>
            </w:r>
          </w:p>
        </w:tc>
        <w:tc>
          <w:tcPr>
            <w:tcW w:w="5576" w:type="dxa"/>
          </w:tcPr>
          <w:p w:rsidR="00787374" w:rsidRPr="009A1B7E" w:rsidRDefault="00787374" w:rsidP="0078737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Get [</w:t>
            </w:r>
            <w:r w:rsidR="00687E6A">
              <w:rPr>
                <w:rFonts w:ascii="Times New Roman" w:hAnsi="Times New Roman" w:cs="Times New Roman"/>
              </w:rPr>
              <w:t>Model</w:t>
            </w:r>
            <w:r w:rsidRPr="009A1B7E">
              <w:rPr>
                <w:rFonts w:ascii="Times New Roman" w:hAnsi="Times New Roman" w:cs="Times New Roman"/>
              </w:rPr>
              <w:t>]</w:t>
            </w:r>
            <w:r w:rsidR="009A1B7E">
              <w:rPr>
                <w:rFonts w:ascii="Times New Roman" w:hAnsi="Times New Roman" w:cs="Times New Roman" w:hint="eastAsia"/>
              </w:rPr>
              <w:t xml:space="preserve"> </w:t>
            </w:r>
            <w:r w:rsidRPr="009A1B7E">
              <w:rPr>
                <w:rFonts w:ascii="Times New Roman" w:hAnsi="Times New Roman" w:cs="Times New Roman"/>
              </w:rPr>
              <w:t>By [MBCode]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A24A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Select[</w:t>
            </w:r>
            <w:r w:rsidR="00687E6A">
              <w:rPr>
                <w:rFonts w:ascii="Times New Roman" w:hAnsi="Times New Roman" w:cs="Times New Roman"/>
              </w:rPr>
              <w:t>Model</w:t>
            </w:r>
            <w:r w:rsidRPr="009A1B7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Get[SMTMO] by [</w:t>
            </w:r>
            <w:r w:rsidR="00687E6A">
              <w:rPr>
                <w:rFonts w:ascii="Times New Roman" w:hAnsi="Times New Roman" w:cs="Times New Roman"/>
              </w:rPr>
              <w:t>Model</w:t>
            </w:r>
            <w:r w:rsidRPr="009A1B7E">
              <w:rPr>
                <w:rFonts w:ascii="Times New Roman" w:hAnsi="Times New Roman" w:cs="Times New Roman"/>
              </w:rPr>
              <w:t>]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A24A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Select[SMTMO]</w:t>
            </w:r>
          </w:p>
        </w:tc>
        <w:tc>
          <w:tcPr>
            <w:tcW w:w="557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Get[MO Qty and Remain Qty]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Get [PdLine]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Get [Factor]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Select [Factor]</w:t>
            </w:r>
          </w:p>
        </w:tc>
        <w:tc>
          <w:tcPr>
            <w:tcW w:w="557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Select [PdLine]</w:t>
            </w:r>
          </w:p>
        </w:tc>
        <w:tc>
          <w:tcPr>
            <w:tcW w:w="557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Select [this month] or [next month]</w:t>
            </w:r>
          </w:p>
        </w:tc>
        <w:tc>
          <w:tcPr>
            <w:tcW w:w="557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Theme="minorEastAsia" w:cs="Times New Roman"/>
              </w:rPr>
              <w:t>本月生产</w:t>
            </w:r>
            <w:r w:rsidRPr="009A1B7E">
              <w:rPr>
                <w:rFonts w:ascii="Times New Roman" w:hAnsi="Times New Roman" w:cs="Times New Roman"/>
              </w:rPr>
              <w:t>or</w:t>
            </w:r>
            <w:r w:rsidRPr="009A1B7E">
              <w:rPr>
                <w:rFonts w:ascii="Times New Roman" w:hAnsiTheme="minorEastAsia" w:cs="Times New Roman"/>
              </w:rPr>
              <w:t>下月生产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Input [Qty]</w:t>
            </w:r>
          </w:p>
        </w:tc>
        <w:tc>
          <w:tcPr>
            <w:tcW w:w="5576" w:type="dxa"/>
          </w:tcPr>
          <w:p w:rsidR="00A957F4" w:rsidRPr="009A1B7E" w:rsidRDefault="00A957F4" w:rsidP="00D41F9F">
            <w:pPr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Theme="minorEastAsia" w:cs="Times New Roman"/>
              </w:rPr>
              <w:t>范围：</w:t>
            </w:r>
            <w:r w:rsidRPr="009A1B7E">
              <w:rPr>
                <w:rFonts w:ascii="Times New Roman" w:hAnsi="Times New Roman" w:cs="Times New Roman"/>
              </w:rPr>
              <w:t>1-100</w:t>
            </w:r>
            <w:r w:rsidRPr="009A1B7E">
              <w:rPr>
                <w:rFonts w:ascii="Times New Roman" w:hAnsiTheme="minorEastAsia" w:cs="Times New Roman"/>
              </w:rPr>
              <w:t>，且小于</w:t>
            </w:r>
            <w:r w:rsidRPr="009A1B7E">
              <w:rPr>
                <w:rFonts w:ascii="Times New Roman" w:hAnsi="Times New Roman" w:cs="Times New Roman"/>
              </w:rPr>
              <w:t>[Remain Qty]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Select Batch File/Template</w:t>
            </w:r>
          </w:p>
        </w:tc>
        <w:tc>
          <w:tcPr>
            <w:tcW w:w="557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Adjust Offset X,Y (Optional)</w:t>
            </w:r>
          </w:p>
        </w:tc>
        <w:tc>
          <w:tcPr>
            <w:tcW w:w="557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Click [Print]</w:t>
            </w:r>
          </w:p>
        </w:tc>
        <w:tc>
          <w:tcPr>
            <w:tcW w:w="557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Check Input Pass</w:t>
            </w:r>
          </w:p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Theme="minorEastAsia" w:cs="Times New Roman"/>
              </w:rPr>
              <w:t>异常情况：</w:t>
            </w:r>
          </w:p>
          <w:p w:rsidR="00DA24AC" w:rsidRPr="009A1B7E" w:rsidRDefault="00DA24AC" w:rsidP="00DE718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Theme="minorEastAsia" w:cs="Times New Roman"/>
              </w:rPr>
              <w:t>没有选择</w:t>
            </w:r>
            <w:r w:rsidRPr="009A1B7E">
              <w:rPr>
                <w:rFonts w:ascii="Times New Roman" w:hAnsi="Times New Roman" w:cs="Times New Roman"/>
              </w:rPr>
              <w:t>[MBCode]</w:t>
            </w:r>
            <w:r w:rsidRPr="009A1B7E">
              <w:rPr>
                <w:rFonts w:ascii="Times New Roman" w:hAnsiTheme="minorEastAsia" w:cs="Times New Roman"/>
              </w:rPr>
              <w:t>，则报告错误：</w:t>
            </w:r>
            <w:r w:rsidRPr="009A1B7E">
              <w:rPr>
                <w:rFonts w:ascii="Times New Roman" w:hAnsi="Times New Roman" w:cs="Times New Roman"/>
              </w:rPr>
              <w:t>“</w:t>
            </w:r>
            <w:r w:rsidRPr="009A1B7E">
              <w:rPr>
                <w:rFonts w:ascii="Times New Roman" w:hAnsiTheme="minorEastAsia" w:cs="Times New Roman"/>
              </w:rPr>
              <w:t>请选择</w:t>
            </w:r>
            <w:r w:rsidRPr="009A1B7E">
              <w:rPr>
                <w:rFonts w:ascii="Times New Roman" w:hAnsi="Times New Roman" w:cs="Times New Roman"/>
              </w:rPr>
              <w:t>MBCODE”</w:t>
            </w:r>
          </w:p>
          <w:p w:rsidR="00787374" w:rsidRPr="009A1B7E" w:rsidRDefault="00787374" w:rsidP="00DE718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Theme="minorEastAsia" w:cs="Times New Roman"/>
              </w:rPr>
              <w:t>没有选择</w:t>
            </w:r>
            <w:r w:rsidRPr="009A1B7E">
              <w:rPr>
                <w:rFonts w:ascii="Times New Roman" w:hAnsi="Times New Roman" w:cs="Times New Roman"/>
              </w:rPr>
              <w:t>[</w:t>
            </w:r>
            <w:r w:rsidR="00687E6A">
              <w:rPr>
                <w:rFonts w:ascii="Times New Roman" w:hAnsi="Times New Roman" w:cs="Times New Roman"/>
              </w:rPr>
              <w:t>Model</w:t>
            </w:r>
            <w:r w:rsidRPr="009A1B7E">
              <w:rPr>
                <w:rFonts w:ascii="Times New Roman" w:hAnsi="Times New Roman" w:cs="Times New Roman"/>
              </w:rPr>
              <w:t>]</w:t>
            </w:r>
            <w:r w:rsidRPr="009A1B7E">
              <w:rPr>
                <w:rFonts w:ascii="Times New Roman" w:hAnsiTheme="minorEastAsia" w:cs="Times New Roman"/>
              </w:rPr>
              <w:t>，则报告错误：</w:t>
            </w:r>
            <w:r w:rsidRPr="009A1B7E">
              <w:rPr>
                <w:rFonts w:ascii="Times New Roman" w:hAnsi="Times New Roman" w:cs="Times New Roman"/>
              </w:rPr>
              <w:t>“</w:t>
            </w:r>
            <w:r w:rsidRPr="009A1B7E">
              <w:rPr>
                <w:rFonts w:ascii="Times New Roman" w:hAnsiTheme="minorEastAsia" w:cs="Times New Roman"/>
              </w:rPr>
              <w:t>请选择</w:t>
            </w:r>
            <w:r w:rsidR="00687E6A">
              <w:rPr>
                <w:rFonts w:ascii="Times New Roman" w:hAnsi="Times New Roman" w:cs="Times New Roman"/>
              </w:rPr>
              <w:t>Model</w:t>
            </w:r>
            <w:r w:rsidRPr="009A1B7E">
              <w:rPr>
                <w:rFonts w:ascii="Times New Roman" w:hAnsi="Times New Roman" w:cs="Times New Roman"/>
              </w:rPr>
              <w:t>”</w:t>
            </w:r>
            <w:r w:rsidRPr="009A1B7E">
              <w:rPr>
                <w:rFonts w:ascii="Times New Roman" w:hAnsiTheme="minorEastAsia" w:cs="Times New Roman"/>
              </w:rPr>
              <w:t>；</w:t>
            </w:r>
          </w:p>
          <w:p w:rsidR="00DA24AC" w:rsidRPr="009A1B7E" w:rsidRDefault="00DA24AC" w:rsidP="00DE718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Theme="minorEastAsia" w:cs="Times New Roman"/>
              </w:rPr>
              <w:t>没有选择</w:t>
            </w:r>
            <w:r w:rsidRPr="009A1B7E">
              <w:rPr>
                <w:rFonts w:ascii="Times New Roman" w:hAnsi="Times New Roman" w:cs="Times New Roman"/>
              </w:rPr>
              <w:t>[SMTMO]</w:t>
            </w:r>
            <w:r w:rsidRPr="009A1B7E">
              <w:rPr>
                <w:rFonts w:ascii="Times New Roman" w:hAnsiTheme="minorEastAsia" w:cs="Times New Roman"/>
              </w:rPr>
              <w:t>，则报告错误：</w:t>
            </w:r>
            <w:r w:rsidRPr="009A1B7E">
              <w:rPr>
                <w:rFonts w:ascii="Times New Roman" w:hAnsi="Times New Roman" w:cs="Times New Roman"/>
              </w:rPr>
              <w:t>“</w:t>
            </w:r>
            <w:r w:rsidRPr="009A1B7E">
              <w:rPr>
                <w:rFonts w:ascii="Times New Roman" w:hAnsiTheme="minorEastAsia" w:cs="Times New Roman"/>
              </w:rPr>
              <w:t>请选择</w:t>
            </w:r>
            <w:r w:rsidRPr="009A1B7E">
              <w:rPr>
                <w:rFonts w:ascii="Times New Roman" w:hAnsi="Times New Roman" w:cs="Times New Roman"/>
              </w:rPr>
              <w:t>MO”</w:t>
            </w:r>
          </w:p>
          <w:p w:rsidR="00787374" w:rsidRPr="009A1B7E" w:rsidRDefault="00787374" w:rsidP="00DE718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Theme="minorEastAsia" w:cs="Times New Roman"/>
              </w:rPr>
              <w:t>若没有选择</w:t>
            </w:r>
            <w:r w:rsidRPr="009A1B7E">
              <w:rPr>
                <w:rFonts w:ascii="Times New Roman" w:hAnsi="Times New Roman" w:cs="Times New Roman"/>
              </w:rPr>
              <w:t>[PdLine]</w:t>
            </w:r>
            <w:r w:rsidRPr="009A1B7E">
              <w:rPr>
                <w:rFonts w:ascii="Times New Roman" w:hAnsiTheme="minorEastAsia" w:cs="Times New Roman"/>
              </w:rPr>
              <w:t>，则报告错误：</w:t>
            </w:r>
            <w:r w:rsidRPr="009A1B7E">
              <w:rPr>
                <w:rFonts w:ascii="Times New Roman" w:hAnsi="Times New Roman" w:cs="Times New Roman"/>
              </w:rPr>
              <w:t>“</w:t>
            </w:r>
            <w:r w:rsidRPr="009A1B7E">
              <w:rPr>
                <w:rFonts w:ascii="Times New Roman" w:hAnsiTheme="minorEastAsia" w:cs="Times New Roman"/>
              </w:rPr>
              <w:t>请选择</w:t>
            </w:r>
            <w:r w:rsidRPr="009A1B7E">
              <w:rPr>
                <w:rFonts w:ascii="Times New Roman" w:hAnsi="Times New Roman" w:cs="Times New Roman"/>
              </w:rPr>
              <w:t>PdLine”</w:t>
            </w:r>
            <w:r w:rsidRPr="009A1B7E">
              <w:rPr>
                <w:rFonts w:ascii="Times New Roman" w:hAnsiTheme="minorEastAsia" w:cs="Times New Roman"/>
              </w:rPr>
              <w:t>；</w:t>
            </w:r>
          </w:p>
          <w:p w:rsidR="00787374" w:rsidRPr="009A1B7E" w:rsidRDefault="00787374" w:rsidP="00DE718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Theme="minorEastAsia" w:cs="Times New Roman"/>
              </w:rPr>
              <w:t>如果没有输入</w:t>
            </w:r>
            <w:r w:rsidRPr="009A1B7E">
              <w:rPr>
                <w:rFonts w:ascii="Times New Roman" w:hAnsi="Times New Roman" w:cs="Times New Roman"/>
              </w:rPr>
              <w:t>[Q’ty]</w:t>
            </w:r>
            <w:r w:rsidRPr="009A1B7E">
              <w:rPr>
                <w:rFonts w:ascii="Times New Roman" w:hAnsiTheme="minorEastAsia" w:cs="Times New Roman"/>
              </w:rPr>
              <w:t>，则报告错误：</w:t>
            </w:r>
            <w:r w:rsidRPr="009A1B7E">
              <w:rPr>
                <w:rFonts w:ascii="Times New Roman" w:hAnsi="Times New Roman" w:cs="Times New Roman"/>
              </w:rPr>
              <w:t>“</w:t>
            </w:r>
            <w:r w:rsidRPr="009A1B7E">
              <w:rPr>
                <w:rFonts w:ascii="Times New Roman" w:hAnsiTheme="minorEastAsia" w:cs="Times New Roman"/>
              </w:rPr>
              <w:t>请输入</w:t>
            </w:r>
            <w:r w:rsidRPr="009A1B7E">
              <w:rPr>
                <w:rFonts w:ascii="Times New Roman" w:hAnsi="Times New Roman" w:cs="Times New Roman"/>
              </w:rPr>
              <w:t>Q’ty”</w:t>
            </w:r>
            <w:r w:rsidRPr="009A1B7E">
              <w:rPr>
                <w:rFonts w:ascii="Times New Roman" w:hAnsiTheme="minorEastAsia" w:cs="Times New Roman"/>
              </w:rPr>
              <w:t>；</w:t>
            </w:r>
          </w:p>
          <w:p w:rsidR="00787374" w:rsidRPr="009A1B7E" w:rsidRDefault="00787374" w:rsidP="00DE718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Theme="minorEastAsia" w:cs="Times New Roman"/>
              </w:rPr>
              <w:t>如果没有选择</w:t>
            </w:r>
            <w:r w:rsidRPr="009A1B7E">
              <w:rPr>
                <w:rFonts w:ascii="Times New Roman" w:hAnsi="Times New Roman" w:cs="Times New Roman"/>
              </w:rPr>
              <w:t>Batch File/Template</w:t>
            </w:r>
            <w:r w:rsidRPr="009A1B7E">
              <w:rPr>
                <w:rFonts w:ascii="Times New Roman" w:hAnsiTheme="minorEastAsia" w:cs="Times New Roman"/>
              </w:rPr>
              <w:t>，则报告错误：</w:t>
            </w:r>
            <w:r w:rsidRPr="009A1B7E">
              <w:rPr>
                <w:rFonts w:ascii="Times New Roman" w:hAnsi="Times New Roman" w:cs="Times New Roman"/>
              </w:rPr>
              <w:t>“</w:t>
            </w:r>
            <w:r w:rsidRPr="009A1B7E">
              <w:rPr>
                <w:rFonts w:ascii="Times New Roman" w:hAnsiTheme="minorEastAsia" w:cs="Times New Roman"/>
              </w:rPr>
              <w:t>请选择</w:t>
            </w:r>
            <w:r w:rsidRPr="009A1B7E">
              <w:rPr>
                <w:rFonts w:ascii="Times New Roman" w:hAnsi="Times New Roman" w:cs="Times New Roman"/>
              </w:rPr>
              <w:t>Batch File/Template”</w:t>
            </w:r>
          </w:p>
          <w:p w:rsidR="001A0CCE" w:rsidRPr="009A1B7E" w:rsidRDefault="00787374" w:rsidP="001A0CC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Theme="minorEastAsia" w:cs="Times New Roman"/>
              </w:rPr>
              <w:t>如果输入的</w:t>
            </w:r>
            <w:r w:rsidRPr="009A1B7E">
              <w:rPr>
                <w:rFonts w:ascii="Times New Roman" w:hAnsi="Times New Roman" w:cs="Times New Roman"/>
              </w:rPr>
              <w:t>[Q’ty]</w:t>
            </w:r>
            <w:r w:rsidRPr="009A1B7E">
              <w:rPr>
                <w:rFonts w:ascii="Times New Roman" w:hAnsiTheme="minorEastAsia" w:cs="Times New Roman"/>
              </w:rPr>
              <w:t>大于</w:t>
            </w:r>
            <w:r w:rsidR="001A0CCE" w:rsidRPr="009A1B7E">
              <w:rPr>
                <w:rFonts w:ascii="Times New Roman" w:hAnsi="Times New Roman" w:cs="Times New Roman"/>
              </w:rPr>
              <w:t>100</w:t>
            </w:r>
            <w:r w:rsidR="001A0CCE" w:rsidRPr="009A1B7E">
              <w:rPr>
                <w:rFonts w:ascii="Times New Roman" w:hAnsiTheme="minorEastAsia" w:cs="Times New Roman"/>
              </w:rPr>
              <w:t>或大于</w:t>
            </w:r>
            <w:r w:rsidR="001A0CCE" w:rsidRPr="009A1B7E">
              <w:rPr>
                <w:rFonts w:ascii="Times New Roman" w:hAnsi="Times New Roman" w:cs="Times New Roman"/>
              </w:rPr>
              <w:t>[Remain Qty]</w:t>
            </w:r>
            <w:r w:rsidRPr="009A1B7E">
              <w:rPr>
                <w:rFonts w:ascii="Times New Roman" w:hAnsiTheme="minorEastAsia" w:cs="Times New Roman"/>
              </w:rPr>
              <w:t>，则报告错误：</w:t>
            </w:r>
            <w:r w:rsidRPr="009A1B7E">
              <w:rPr>
                <w:rFonts w:ascii="Times New Roman" w:hAnsi="Times New Roman" w:cs="Times New Roman"/>
              </w:rPr>
              <w:t>“</w:t>
            </w:r>
            <w:r w:rsidRPr="009A1B7E">
              <w:rPr>
                <w:rFonts w:ascii="Times New Roman" w:hAnsiTheme="minorEastAsia" w:cs="Times New Roman"/>
              </w:rPr>
              <w:t>一次打印数量不能超过</w:t>
            </w:r>
            <w:r w:rsidRPr="009A1B7E">
              <w:rPr>
                <w:rFonts w:ascii="Times New Roman" w:hAnsi="Times New Roman" w:cs="Times New Roman"/>
              </w:rPr>
              <w:t>100”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Generate MB SNo</w:t>
            </w:r>
            <w:r w:rsidRPr="009A1B7E">
              <w:rPr>
                <w:rFonts w:ascii="Times New Roman" w:hAnsiTheme="minorEastAsia" w:cs="Times New Roman"/>
              </w:rPr>
              <w:t>，</w:t>
            </w:r>
            <w:r w:rsidRPr="009A1B7E">
              <w:rPr>
                <w:rFonts w:ascii="Times New Roman" w:hAnsi="Times New Roman" w:cs="Times New Roman"/>
              </w:rPr>
              <w:t>then save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D41F9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787374" w:rsidRPr="009A1B7E" w:rsidRDefault="00787374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="Times New Roman" w:cs="Times New Roman"/>
              </w:rPr>
              <w:t>Print MB Sno</w:t>
            </w:r>
          </w:p>
        </w:tc>
      </w:tr>
      <w:tr w:rsidR="00787374" w:rsidRPr="009A1B7E" w:rsidTr="00D41F9F">
        <w:tc>
          <w:tcPr>
            <w:tcW w:w="2786" w:type="dxa"/>
          </w:tcPr>
          <w:p w:rsidR="00787374" w:rsidRPr="009A1B7E" w:rsidRDefault="00787374" w:rsidP="00876C35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A1B7E">
              <w:rPr>
                <w:rFonts w:ascii="Times New Roman" w:hAnsiTheme="minorEastAsia" w:cs="Times New Roman"/>
              </w:rPr>
              <w:t>提示</w:t>
            </w:r>
            <w:r w:rsidRPr="009A1B7E">
              <w:rPr>
                <w:rFonts w:ascii="Times New Roman" w:hAnsi="Times New Roman" w:cs="Times New Roman"/>
              </w:rPr>
              <w:t>”MB (Start No)~(EndNo)</w:t>
            </w:r>
            <w:r w:rsidRPr="009A1B7E">
              <w:rPr>
                <w:rFonts w:ascii="Times New Roman" w:hAnsiTheme="minorEastAsia" w:cs="Times New Roman"/>
              </w:rPr>
              <w:t>列印完毕</w:t>
            </w:r>
            <w:r w:rsidRPr="009A1B7E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576" w:type="dxa"/>
          </w:tcPr>
          <w:p w:rsidR="00787374" w:rsidRPr="009A1B7E" w:rsidRDefault="00787374" w:rsidP="00876C3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34" w:name="_Toc309050109"/>
      <w:r w:rsidRPr="00A722CC">
        <w:rPr>
          <w:rFonts w:ascii="Times New Roman" w:eastAsia="SimHei" w:hint="eastAsia"/>
          <w:sz w:val="28"/>
        </w:rPr>
        <w:t>业务规则</w:t>
      </w:r>
      <w:bookmarkEnd w:id="34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D142C" w:rsidRPr="00674935" w:rsidTr="00674935">
        <w:tc>
          <w:tcPr>
            <w:tcW w:w="2802" w:type="dxa"/>
            <w:shd w:val="clear" w:color="auto" w:fill="D6E3BC" w:themeFill="accent3" w:themeFillTint="66"/>
          </w:tcPr>
          <w:p w:rsidR="00BD142C" w:rsidRPr="00674935" w:rsidRDefault="00BD142C" w:rsidP="00D41F9F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674935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D142C" w:rsidRPr="00674935" w:rsidRDefault="00BD142C" w:rsidP="00D41F9F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674935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D65208" w:rsidRPr="00674935" w:rsidTr="00674935">
        <w:tc>
          <w:tcPr>
            <w:tcW w:w="2802" w:type="dxa"/>
          </w:tcPr>
          <w:p w:rsidR="00D65208" w:rsidRPr="00674935" w:rsidRDefault="00DA24AC" w:rsidP="00D41F9F">
            <w:pPr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3</w:t>
            </w:r>
            <w:r w:rsidRPr="00674935">
              <w:rPr>
                <w:rFonts w:ascii="Times New Roman" w:hAnsiTheme="minorEastAsia" w:cs="Times New Roman"/>
              </w:rPr>
              <w:t>、</w:t>
            </w:r>
            <w:r w:rsidRPr="00674935">
              <w:rPr>
                <w:rFonts w:ascii="Times New Roman" w:hAnsi="Times New Roman" w:cs="Times New Roman"/>
              </w:rPr>
              <w:t>Get [MBCode]</w:t>
            </w:r>
          </w:p>
        </w:tc>
        <w:tc>
          <w:tcPr>
            <w:tcW w:w="5720" w:type="dxa"/>
          </w:tcPr>
          <w:p w:rsidR="001D3F37" w:rsidRPr="00003259" w:rsidRDefault="001D3F37" w:rsidP="00003259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Theme="minorEastAsia" w:cs="Times New Roman"/>
              </w:rPr>
            </w:pPr>
            <w:r w:rsidRPr="00003259">
              <w:rPr>
                <w:rFonts w:ascii="Times New Roman" w:hAnsiTheme="minorEastAsia" w:cs="Times New Roman" w:hint="eastAsia"/>
              </w:rPr>
              <w:t>根据以下条件筛选</w:t>
            </w:r>
            <w:r w:rsidR="00411FC4">
              <w:rPr>
                <w:rFonts w:ascii="Times New Roman" w:hAnsiTheme="minorEastAsia" w:cs="Times New Roman" w:hint="eastAsia"/>
              </w:rPr>
              <w:t>VGA</w:t>
            </w:r>
            <w:r w:rsidRPr="00003259">
              <w:rPr>
                <w:rFonts w:ascii="Times New Roman" w:hAnsiTheme="minorEastAsia" w:cs="Times New Roman" w:hint="eastAsia"/>
              </w:rPr>
              <w:t>的</w:t>
            </w:r>
            <w:r w:rsidRPr="00003259">
              <w:rPr>
                <w:rFonts w:ascii="Times New Roman" w:hAnsiTheme="minorEastAsia" w:cs="Times New Roman" w:hint="eastAsia"/>
              </w:rPr>
              <w:t>MBCode</w:t>
            </w:r>
          </w:p>
          <w:p w:rsidR="001D3F37" w:rsidRPr="001D3F37" w:rsidRDefault="001D3F37" w:rsidP="001D3F3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Theme="minorEastAsia" w:cs="Times New Roman"/>
              </w:rPr>
            </w:pPr>
            <w:r w:rsidRPr="001D3F37">
              <w:rPr>
                <w:rFonts w:ascii="Times New Roman" w:hAnsiTheme="minorEastAsia" w:cs="Times New Roman" w:hint="eastAsia"/>
              </w:rPr>
              <w:t>Model</w:t>
            </w:r>
            <w:r w:rsidRPr="001D3F37">
              <w:rPr>
                <w:rFonts w:ascii="Times New Roman" w:hAnsiTheme="minorEastAsia" w:cs="Times New Roman" w:hint="eastAsia"/>
              </w:rPr>
              <w:t>的</w:t>
            </w:r>
            <w:r w:rsidRPr="001D3F37">
              <w:rPr>
                <w:rFonts w:ascii="Times New Roman" w:hAnsiTheme="minorEastAsia" w:cs="Times New Roman" w:hint="eastAsia"/>
              </w:rPr>
              <w:t>BomNodeType=</w:t>
            </w:r>
            <w:r w:rsidRPr="001D3F37">
              <w:rPr>
                <w:rFonts w:ascii="Times New Roman" w:hAnsiTheme="minorEastAsia" w:cs="Times New Roman" w:hint="eastAsia"/>
              </w:rPr>
              <w:t>‘</w:t>
            </w:r>
            <w:r w:rsidRPr="001D3F37">
              <w:rPr>
                <w:rFonts w:ascii="Times New Roman" w:hAnsiTheme="minorEastAsia" w:cs="Times New Roman" w:hint="eastAsia"/>
              </w:rPr>
              <w:t>MB</w:t>
            </w:r>
            <w:r w:rsidRPr="001D3F37">
              <w:rPr>
                <w:rFonts w:ascii="Times New Roman" w:hAnsiTheme="minorEastAsia" w:cs="Times New Roman" w:hint="eastAsia"/>
              </w:rPr>
              <w:t>’</w:t>
            </w:r>
          </w:p>
          <w:p w:rsidR="001D3F37" w:rsidRDefault="001D3F37" w:rsidP="001D3F3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Model</w:t>
            </w:r>
            <w:r>
              <w:rPr>
                <w:rFonts w:ascii="Times New Roman" w:hAnsiTheme="minorEastAsia" w:cs="Times New Roman" w:hint="eastAsia"/>
              </w:rPr>
              <w:t>的</w:t>
            </w:r>
            <w:r w:rsidR="00411FC4">
              <w:rPr>
                <w:rFonts w:ascii="Times New Roman" w:hAnsiTheme="minorEastAsia" w:cs="Times New Roman" w:hint="eastAsia"/>
              </w:rPr>
              <w:t>VGA</w:t>
            </w:r>
            <w:r>
              <w:rPr>
                <w:rFonts w:ascii="Times New Roman" w:hAnsiTheme="minorEastAsia" w:cs="Times New Roman" w:hint="eastAsia"/>
              </w:rPr>
              <w:t>属性为</w:t>
            </w:r>
            <w:r>
              <w:rPr>
                <w:rFonts w:ascii="Times New Roman" w:hAnsiTheme="minorEastAsia" w:cs="Times New Roman"/>
              </w:rPr>
              <w:t>’</w:t>
            </w:r>
            <w:r>
              <w:rPr>
                <w:rFonts w:ascii="Times New Roman" w:hAnsiTheme="minorEastAsia" w:cs="Times New Roman" w:hint="eastAsia"/>
              </w:rPr>
              <w:t>SV</w:t>
            </w:r>
            <w:r>
              <w:rPr>
                <w:rFonts w:ascii="Times New Roman" w:hAnsiTheme="minorEastAsia" w:cs="Times New Roman"/>
              </w:rPr>
              <w:t>’</w:t>
            </w:r>
          </w:p>
          <w:p w:rsidR="001D3F37" w:rsidRDefault="001D3F37" w:rsidP="001D3F3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Model</w:t>
            </w:r>
            <w:r>
              <w:rPr>
                <w:rFonts w:ascii="Times New Roman" w:hAnsiTheme="minorEastAsia" w:cs="Times New Roman" w:hint="eastAsia"/>
              </w:rPr>
              <w:t>的</w:t>
            </w:r>
            <w:r>
              <w:rPr>
                <w:rFonts w:ascii="Times New Roman" w:hAnsiTheme="minorEastAsia" w:cs="Times New Roman" w:hint="eastAsia"/>
              </w:rPr>
              <w:t>MDL</w:t>
            </w:r>
            <w:r>
              <w:rPr>
                <w:rFonts w:ascii="Times New Roman" w:hAnsiTheme="minorEastAsia" w:cs="Times New Roman" w:hint="eastAsia"/>
              </w:rPr>
              <w:t>属性包含</w:t>
            </w:r>
            <w:r>
              <w:rPr>
                <w:rFonts w:ascii="Times New Roman" w:hAnsiTheme="minorEastAsia" w:cs="Times New Roman"/>
              </w:rPr>
              <w:t>’</w:t>
            </w:r>
            <w:r>
              <w:rPr>
                <w:rFonts w:ascii="Times New Roman" w:hAnsiTheme="minorEastAsia" w:cs="Times New Roman" w:hint="eastAsia"/>
              </w:rPr>
              <w:t>B SIDE</w:t>
            </w:r>
            <w:r>
              <w:rPr>
                <w:rFonts w:ascii="Times New Roman" w:hAnsiTheme="minorEastAsia" w:cs="Times New Roman"/>
              </w:rPr>
              <w:t>’</w:t>
            </w:r>
          </w:p>
          <w:p w:rsidR="001D3F37" w:rsidRDefault="001D3F37" w:rsidP="001D3F3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Model</w:t>
            </w:r>
            <w:r>
              <w:rPr>
                <w:rFonts w:ascii="Times New Roman" w:hAnsiTheme="minorEastAsia" w:cs="Times New Roman" w:hint="eastAsia"/>
              </w:rPr>
              <w:t>的</w:t>
            </w:r>
            <w:r>
              <w:rPr>
                <w:rFonts w:ascii="Times New Roman" w:hAnsiTheme="minorEastAsia" w:cs="Times New Roman" w:hint="eastAsia"/>
              </w:rPr>
              <w:t>SMTMO</w:t>
            </w:r>
            <w:r>
              <w:rPr>
                <w:rFonts w:ascii="Times New Roman" w:hAnsiTheme="minorEastAsia" w:cs="Times New Roman" w:hint="eastAsia"/>
              </w:rPr>
              <w:t>存在未列印的数量</w:t>
            </w:r>
          </w:p>
          <w:p w:rsidR="007B7FBE" w:rsidRDefault="007B7FBE" w:rsidP="00003259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MBCode</w:t>
            </w:r>
            <w:r>
              <w:rPr>
                <w:rFonts w:ascii="Times New Roman" w:hAnsiTheme="minorEastAsia" w:cs="Times New Roman" w:hint="eastAsia"/>
              </w:rPr>
              <w:t>显示格式</w:t>
            </w:r>
            <w:r>
              <w:rPr>
                <w:rFonts w:ascii="Times New Roman" w:hAnsiTheme="minorEastAsia" w:cs="Times New Roman" w:hint="eastAsia"/>
              </w:rPr>
              <w:t xml:space="preserve"> MBCode+</w:t>
            </w:r>
            <w:r>
              <w:rPr>
                <w:rFonts w:ascii="Times New Roman" w:hAnsiTheme="minorEastAsia" w:cs="Times New Roman" w:hint="eastAsia"/>
              </w:rPr>
              <w:t>‘</w:t>
            </w:r>
            <w:r>
              <w:rPr>
                <w:rFonts w:ascii="Times New Roman" w:hAnsiTheme="minorEastAsia" w:cs="Times New Roman" w:hint="eastAsia"/>
              </w:rPr>
              <w:t xml:space="preserve"> </w:t>
            </w:r>
            <w:r>
              <w:rPr>
                <w:rFonts w:ascii="Times New Roman" w:hAnsiTheme="minorEastAsia" w:cs="Times New Roman" w:hint="eastAsia"/>
              </w:rPr>
              <w:t>’</w:t>
            </w:r>
            <w:r>
              <w:rPr>
                <w:rFonts w:ascii="Times New Roman" w:hAnsiTheme="minorEastAsia" w:cs="Times New Roman" w:hint="eastAsia"/>
              </w:rPr>
              <w:t>+MDL</w:t>
            </w:r>
          </w:p>
          <w:p w:rsidR="006732FB" w:rsidRPr="006732FB" w:rsidRDefault="006732FB" w:rsidP="006732FB">
            <w:pPr>
              <w:jc w:val="left"/>
              <w:rPr>
                <w:rFonts w:ascii="Times New Roman" w:hAnsiTheme="minorEastAsia" w:cs="Times New Roman"/>
              </w:rPr>
            </w:pPr>
          </w:p>
          <w:p w:rsidR="00DA24AC" w:rsidRPr="00674935" w:rsidRDefault="00DA24AC" w:rsidP="00DA24AC">
            <w:pPr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Theme="minorEastAsia" w:cs="Times New Roman"/>
              </w:rPr>
              <w:t>参考方法：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[MB Code]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[MDL]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[DisplayName]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PartInfo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PartInfo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PartInfo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SMTMO e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BomNodeType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IECPartNo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'MDL'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C37235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Upper(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InfoValue</w:t>
            </w:r>
            <w:r w:rsidR="00C37235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'%B SIDE'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E101C1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E101C1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GA'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'SV'</w:t>
            </w:r>
          </w:p>
          <w:p w:rsidR="001D3F37" w:rsidRDefault="001D3F37" w:rsidP="001D3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PrintQty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Qty</w:t>
            </w:r>
          </w:p>
          <w:p w:rsidR="00D65208" w:rsidRPr="00674935" w:rsidRDefault="001D3F37" w:rsidP="001D3F37">
            <w:pPr>
              <w:ind w:firstLineChars="200" w:firstLine="4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InfoValue</w:t>
            </w:r>
          </w:p>
        </w:tc>
      </w:tr>
      <w:tr w:rsidR="00DA24AC" w:rsidRPr="00674935" w:rsidTr="00674935">
        <w:tc>
          <w:tcPr>
            <w:tcW w:w="2802" w:type="dxa"/>
          </w:tcPr>
          <w:p w:rsidR="00DA24AC" w:rsidRPr="00674935" w:rsidRDefault="00DA24AC" w:rsidP="00DA24AC">
            <w:pPr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5</w:t>
            </w:r>
            <w:r w:rsidRPr="00674935">
              <w:rPr>
                <w:rFonts w:ascii="Times New Roman" w:hAnsiTheme="minorEastAsia" w:cs="Times New Roman"/>
              </w:rPr>
              <w:t>、</w:t>
            </w:r>
            <w:r w:rsidRPr="00674935">
              <w:rPr>
                <w:rFonts w:ascii="Times New Roman" w:hAnsi="Times New Roman" w:cs="Times New Roman"/>
              </w:rPr>
              <w:t xml:space="preserve"> Get [</w:t>
            </w:r>
            <w:r w:rsidR="00687E6A">
              <w:rPr>
                <w:rFonts w:ascii="Times New Roman" w:hAnsi="Times New Roman" w:cs="Times New Roman"/>
              </w:rPr>
              <w:t>Model</w:t>
            </w:r>
            <w:r w:rsidRPr="0067493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720" w:type="dxa"/>
          </w:tcPr>
          <w:p w:rsidR="004E5882" w:rsidRPr="00963CCF" w:rsidRDefault="004E5882" w:rsidP="004E5882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MB</w:t>
            </w:r>
            <w:r w:rsidRPr="00963CCF">
              <w:rPr>
                <w:rFonts w:eastAsia="SimSun" w:hint="eastAsia"/>
              </w:rPr>
              <w:t>类型的</w:t>
            </w:r>
            <w:r w:rsidRPr="00963CCF">
              <w:rPr>
                <w:rFonts w:eastAsia="SimSun" w:hint="eastAsia"/>
              </w:rPr>
              <w:t xml:space="preserve">Part </w:t>
            </w:r>
            <w:r w:rsidRPr="00963CCF">
              <w:rPr>
                <w:rFonts w:eastAsia="SimSun" w:hint="eastAsia"/>
              </w:rPr>
              <w:t>的</w:t>
            </w:r>
            <w:r>
              <w:rPr>
                <w:rFonts w:eastAsia="SimSun" w:hint="eastAsia"/>
              </w:rPr>
              <w:t>MB</w:t>
            </w:r>
            <w:r w:rsidRPr="00963CCF">
              <w:rPr>
                <w:rFonts w:eastAsia="SimSun" w:hint="eastAsia"/>
              </w:rPr>
              <w:t>属性即该</w:t>
            </w:r>
            <w:r w:rsidRPr="00963CCF">
              <w:rPr>
                <w:rFonts w:eastAsia="SimSun" w:hint="eastAsia"/>
              </w:rPr>
              <w:t xml:space="preserve">Part </w:t>
            </w:r>
            <w:r w:rsidRPr="00963CCF">
              <w:rPr>
                <w:rFonts w:eastAsia="SimSun" w:hint="eastAsia"/>
              </w:rPr>
              <w:t>的</w:t>
            </w:r>
            <w:r w:rsidRPr="00963CCF">
              <w:rPr>
                <w:rFonts w:eastAsia="SimSun" w:hint="eastAsia"/>
              </w:rPr>
              <w:t>[MB_CODE]</w:t>
            </w:r>
          </w:p>
          <w:p w:rsidR="004E5882" w:rsidRPr="00963CCF" w:rsidRDefault="004E5882" w:rsidP="004E5882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</w:rPr>
            </w:pPr>
            <w:r w:rsidRPr="00963CCF">
              <w:rPr>
                <w:rFonts w:eastAsia="SimSun" w:hint="eastAsia"/>
              </w:rPr>
              <w:t>显示</w:t>
            </w:r>
            <w:r>
              <w:rPr>
                <w:rFonts w:hint="eastAsia"/>
              </w:rPr>
              <w:t>Model</w:t>
            </w:r>
          </w:p>
          <w:p w:rsidR="00DA24AC" w:rsidRPr="00572C03" w:rsidRDefault="004E5882" w:rsidP="004E5882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1D087C">
              <w:rPr>
                <w:rFonts w:eastAsia="SimSun" w:hint="eastAsia"/>
              </w:rPr>
              <w:t>查询结果按照</w:t>
            </w:r>
            <w:r w:rsidRPr="004E5882">
              <w:rPr>
                <w:rFonts w:eastAsia="SimSun" w:hint="eastAsia"/>
              </w:rPr>
              <w:t>[Model]</w:t>
            </w:r>
            <w:r w:rsidRPr="001D087C">
              <w:rPr>
                <w:rFonts w:eastAsia="SimSun" w:hint="eastAsia"/>
              </w:rPr>
              <w:t xml:space="preserve"> </w:t>
            </w:r>
            <w:r w:rsidRPr="001D087C">
              <w:rPr>
                <w:rFonts w:eastAsia="SimSun" w:hint="eastAsia"/>
              </w:rPr>
              <w:t>排序</w:t>
            </w:r>
          </w:p>
          <w:p w:rsidR="00572C03" w:rsidRDefault="00572C03" w:rsidP="00572C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@MBCode </w:t>
            </w:r>
            <w:ins w:id="35" w:author="Gao, Guan-Wei (高貫偉 ITC)" w:date="2012-05-18T07:52:00Z">
              <w:r w:rsidR="0037302B">
                <w:rPr>
                  <w:rFonts w:ascii="Courier New" w:eastAsia="宋体" w:hAnsi="Courier New" w:cs="Courier New" w:hint="eastAsia"/>
                  <w:noProof/>
                  <w:kern w:val="0"/>
                  <w:sz w:val="20"/>
                  <w:szCs w:val="20"/>
                </w:rPr>
                <w:t>Var</w:t>
              </w:r>
            </w:ins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del w:id="36" w:author="Gao, Guan-Wei (高貫偉 ITC)" w:date="2012-05-18T07:52:00Z">
              <w:r w:rsidDel="0037302B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2</w:delText>
              </w:r>
            </w:del>
            <w:ins w:id="37" w:author="Gao, Guan-Wei (高貫偉 ITC)" w:date="2012-05-18T07:52:00Z">
              <w:r w:rsidR="0037302B">
                <w:rPr>
                  <w:rFonts w:ascii="Courier New" w:eastAsia="宋体" w:hAnsi="Courier New" w:cs="Courier New" w:hint="eastAsia"/>
                  <w:noProof/>
                  <w:kern w:val="0"/>
                  <w:sz w:val="20"/>
                  <w:szCs w:val="20"/>
                </w:rPr>
                <w:t>3</w:t>
              </w:r>
            </w:ins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="0024777B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="0024777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–</w:t>
            </w:r>
            <w:r w:rsidR="0024777B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UI Input</w:t>
            </w:r>
          </w:p>
          <w:p w:rsidR="00572C03" w:rsidRDefault="00572C03" w:rsidP="00572C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[Model]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 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PartInfo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572C03" w:rsidRDefault="00572C03" w:rsidP="00572C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572C03" w:rsidRDefault="00572C03" w:rsidP="00572C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BomNodeType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572C03" w:rsidRDefault="00572C03" w:rsidP="00572C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572C03" w:rsidRDefault="00572C03" w:rsidP="00572C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@MBCode</w:t>
            </w:r>
          </w:p>
          <w:p w:rsidR="00572C03" w:rsidRPr="00572C03" w:rsidRDefault="00572C03" w:rsidP="00572C03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</w:tc>
      </w:tr>
      <w:tr w:rsidR="00DA24AC" w:rsidRPr="00674935" w:rsidTr="00674935">
        <w:tc>
          <w:tcPr>
            <w:tcW w:w="2802" w:type="dxa"/>
          </w:tcPr>
          <w:p w:rsidR="00DA24AC" w:rsidRPr="00674935" w:rsidRDefault="00DA24AC" w:rsidP="00DA24AC">
            <w:pPr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7</w:t>
            </w:r>
            <w:r w:rsidRPr="00674935">
              <w:rPr>
                <w:rFonts w:ascii="Times New Roman" w:hAnsiTheme="minorEastAsia" w:cs="Times New Roman"/>
              </w:rPr>
              <w:t>、</w:t>
            </w:r>
            <w:r w:rsidRPr="00674935">
              <w:rPr>
                <w:rFonts w:ascii="Times New Roman" w:hAnsi="Times New Roman" w:cs="Times New Roman"/>
              </w:rPr>
              <w:t>Get [SMTMO]</w:t>
            </w:r>
          </w:p>
        </w:tc>
        <w:tc>
          <w:tcPr>
            <w:tcW w:w="5720" w:type="dxa"/>
          </w:tcPr>
          <w:p w:rsidR="00DA24AC" w:rsidRPr="00674935" w:rsidRDefault="00DA24AC" w:rsidP="00DA24AC">
            <w:pPr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Theme="minorEastAsia" w:cs="Times New Roman"/>
              </w:rPr>
              <w:t>参考方法：</w:t>
            </w:r>
          </w:p>
          <w:p w:rsidR="00DA24AC" w:rsidRPr="00674935" w:rsidRDefault="00DA24AC" w:rsidP="00DA24A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SMTMO 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IMES_PCA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SMTMO 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IECPartNo 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@PartNo</w:t>
            </w:r>
          </w:p>
          <w:p w:rsidR="00DA24AC" w:rsidRPr="00674935" w:rsidRDefault="00DA24AC" w:rsidP="00DA24A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PrintQty 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&lt;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Qty</w:t>
            </w:r>
          </w:p>
          <w:p w:rsidR="006732FB" w:rsidRDefault="00DA24AC" w:rsidP="00DA24AC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SMTMO</w:t>
            </w:r>
          </w:p>
          <w:p w:rsidR="006732FB" w:rsidRDefault="006732FB" w:rsidP="00DA24AC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Note:</w:t>
            </w:r>
          </w:p>
          <w:p w:rsidR="006732FB" w:rsidRPr="00674935" w:rsidRDefault="006732FB" w:rsidP="00DA24AC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 xml:space="preserve">@PartNo </w:t>
            </w:r>
            <w:del w:id="38" w:author="itc211017" w:date="2012-02-25T11:27:00Z">
              <w:r w:rsidDel="00D63D22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>--</w:delText>
              </w:r>
            </w:del>
            <w:ins w:id="39" w:author="itc211017" w:date="2012-02-25T11:27:00Z">
              <w:r w:rsidR="00D63D22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t>–</w:t>
              </w:r>
            </w:ins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 xml:space="preserve"> Model</w:t>
            </w:r>
          </w:p>
        </w:tc>
      </w:tr>
      <w:tr w:rsidR="00DA24AC" w:rsidRPr="00674935" w:rsidTr="00674935">
        <w:tc>
          <w:tcPr>
            <w:tcW w:w="2802" w:type="dxa"/>
          </w:tcPr>
          <w:p w:rsidR="00DA24AC" w:rsidRPr="00674935" w:rsidRDefault="00DA24AC" w:rsidP="00DA24AC">
            <w:pPr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9</w:t>
            </w:r>
            <w:r w:rsidRPr="00674935">
              <w:rPr>
                <w:rFonts w:ascii="Times New Roman" w:hAnsiTheme="minorEastAsia" w:cs="Times New Roman"/>
              </w:rPr>
              <w:t>、</w:t>
            </w:r>
            <w:r w:rsidRPr="00674935">
              <w:rPr>
                <w:rFonts w:ascii="Times New Roman" w:hAnsi="Times New Roman" w:cs="Times New Roman"/>
              </w:rPr>
              <w:t>Get[MO Qty and Remain Qty]</w:t>
            </w:r>
          </w:p>
        </w:tc>
        <w:tc>
          <w:tcPr>
            <w:tcW w:w="5720" w:type="dxa"/>
          </w:tcPr>
          <w:p w:rsidR="00DA24AC" w:rsidRPr="00674935" w:rsidRDefault="00DA24AC" w:rsidP="00DA24AC">
            <w:pPr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Theme="minorEastAsia" w:cs="Times New Roman"/>
              </w:rPr>
              <w:t>参考方法：</w:t>
            </w:r>
          </w:p>
          <w:p w:rsidR="00DA24AC" w:rsidRPr="000E2F36" w:rsidRDefault="00DA24AC" w:rsidP="000E2F3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Qty 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[Mo Q’ty]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Qty 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-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PrintQty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[Remain Q’ty] 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IMES_PCA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SMTMO 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SMTMO 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@SMTMO</w:t>
            </w:r>
          </w:p>
        </w:tc>
      </w:tr>
      <w:tr w:rsidR="00DA24AC" w:rsidRPr="00674935" w:rsidTr="00674935">
        <w:tc>
          <w:tcPr>
            <w:tcW w:w="2802" w:type="dxa"/>
          </w:tcPr>
          <w:p w:rsidR="00DA24AC" w:rsidRPr="00674935" w:rsidRDefault="00DA24AC" w:rsidP="00D41F9F">
            <w:pPr>
              <w:rPr>
                <w:rFonts w:ascii="Times New Roman" w:hAnsi="Times New Roman" w:cs="Times New Roman"/>
                <w:szCs w:val="21"/>
              </w:rPr>
            </w:pPr>
            <w:r w:rsidRPr="00674935">
              <w:rPr>
                <w:rFonts w:ascii="Times New Roman" w:hAnsi="Times New Roman" w:cs="Times New Roman"/>
                <w:szCs w:val="21"/>
              </w:rPr>
              <w:t>10</w:t>
            </w:r>
            <w:r w:rsidRPr="00674935">
              <w:rPr>
                <w:rFonts w:ascii="Times New Roman" w:hAnsiTheme="minorEastAsia" w:cs="Times New Roman"/>
                <w:szCs w:val="21"/>
              </w:rPr>
              <w:t>、</w:t>
            </w:r>
            <w:r w:rsidRPr="00674935">
              <w:rPr>
                <w:rFonts w:ascii="Times New Roman" w:hAnsi="Times New Roman" w:cs="Times New Roman"/>
                <w:szCs w:val="21"/>
              </w:rPr>
              <w:t>Get[PdLine]</w:t>
            </w:r>
          </w:p>
        </w:tc>
        <w:tc>
          <w:tcPr>
            <w:tcW w:w="5720" w:type="dxa"/>
          </w:tcPr>
          <w:p w:rsidR="00DA24AC" w:rsidRPr="00674935" w:rsidRDefault="00DA24AC" w:rsidP="00D41F9F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674935">
              <w:rPr>
                <w:rFonts w:ascii="Times New Roman" w:hAnsiTheme="minorEastAsia" w:cs="Times New Roman"/>
              </w:rPr>
              <w:t>请参考</w:t>
            </w:r>
            <w:r w:rsidRPr="00674935">
              <w:rPr>
                <w:rFonts w:ascii="Times New Roman" w:hAnsi="Times New Roman" w:cs="Times New Roman"/>
              </w:rPr>
              <w:t>&lt;&lt; CI-MES12-SPEC-000-UC Common Rule.docx&gt;&gt;</w:t>
            </w:r>
          </w:p>
        </w:tc>
      </w:tr>
      <w:tr w:rsidR="00DA24AC" w:rsidRPr="00674935" w:rsidTr="00674935">
        <w:tc>
          <w:tcPr>
            <w:tcW w:w="2802" w:type="dxa"/>
          </w:tcPr>
          <w:p w:rsidR="00DA24AC" w:rsidRPr="00674935" w:rsidRDefault="00DA24AC" w:rsidP="00D41F9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4935">
              <w:rPr>
                <w:rFonts w:ascii="Times New Roman" w:hAnsi="Times New Roman" w:cs="Times New Roman"/>
                <w:szCs w:val="21"/>
              </w:rPr>
              <w:t>11</w:t>
            </w:r>
            <w:r w:rsidRPr="00674935">
              <w:rPr>
                <w:rFonts w:ascii="Times New Roman" w:hAnsiTheme="minorEastAsia" w:cs="Times New Roman"/>
                <w:szCs w:val="21"/>
              </w:rPr>
              <w:t>、</w:t>
            </w:r>
            <w:r w:rsidRPr="00674935">
              <w:rPr>
                <w:rFonts w:ascii="Times New Roman" w:hAnsi="Times New Roman" w:cs="Times New Roman"/>
                <w:szCs w:val="21"/>
              </w:rPr>
              <w:t>[Factor]</w:t>
            </w:r>
          </w:p>
        </w:tc>
        <w:tc>
          <w:tcPr>
            <w:tcW w:w="5720" w:type="dxa"/>
          </w:tcPr>
          <w:p w:rsidR="00DA24AC" w:rsidRPr="00674935" w:rsidRDefault="00DA24AC" w:rsidP="00D41F9F">
            <w:pPr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Options:</w:t>
            </w:r>
          </w:p>
          <w:p w:rsidR="00DA24AC" w:rsidRPr="00674935" w:rsidRDefault="004717EF" w:rsidP="00D41F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(‘Local’, ’</w:t>
            </w:r>
            <w:r w:rsidR="00DA24AC" w:rsidRPr="00674935">
              <w:rPr>
                <w:rFonts w:ascii="Times New Roman" w:hAnsi="Times New Roman" w:cs="Times New Roman"/>
              </w:rPr>
              <w:t xml:space="preserve">’) </w:t>
            </w:r>
          </w:p>
          <w:p w:rsidR="00DA24AC" w:rsidRPr="00674935" w:rsidRDefault="00DA24AC" w:rsidP="00D41F9F">
            <w:pPr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(‘G’, ’G’)</w:t>
            </w:r>
          </w:p>
        </w:tc>
      </w:tr>
      <w:tr w:rsidR="00DA24AC" w:rsidRPr="00674935" w:rsidTr="00674935">
        <w:tc>
          <w:tcPr>
            <w:tcW w:w="2802" w:type="dxa"/>
          </w:tcPr>
          <w:p w:rsidR="00DA24AC" w:rsidRPr="00674935" w:rsidRDefault="00A957F4" w:rsidP="00D41F9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4935">
              <w:rPr>
                <w:rFonts w:ascii="Times New Roman" w:hAnsi="Times New Roman" w:cs="Times New Roman"/>
                <w:szCs w:val="21"/>
              </w:rPr>
              <w:t>20</w:t>
            </w:r>
            <w:r w:rsidR="00916FE5" w:rsidRPr="00674935">
              <w:rPr>
                <w:rFonts w:ascii="Times New Roman" w:hAnsi="Times New Roman" w:cs="Times New Roman"/>
                <w:szCs w:val="21"/>
              </w:rPr>
              <w:t>.</w:t>
            </w:r>
            <w:r w:rsidR="00C41B6A" w:rsidRPr="00674935">
              <w:rPr>
                <w:rFonts w:ascii="Times New Roman" w:hAnsi="Times New Roman" w:cs="Times New Roman"/>
                <w:szCs w:val="21"/>
              </w:rPr>
              <w:t>1</w:t>
            </w:r>
            <w:r w:rsidR="00C41B6A" w:rsidRPr="00674935">
              <w:rPr>
                <w:rFonts w:ascii="Times New Roman" w:hAnsiTheme="minorEastAsia" w:cs="Times New Roman"/>
                <w:szCs w:val="21"/>
              </w:rPr>
              <w:t>、</w:t>
            </w:r>
            <w:r w:rsidR="00916FE5" w:rsidRPr="00674935">
              <w:rPr>
                <w:rFonts w:ascii="Times New Roman" w:hAnsi="Times New Roman" w:cs="Times New Roman"/>
              </w:rPr>
              <w:t>Generate MB SNo</w:t>
            </w:r>
          </w:p>
        </w:tc>
        <w:tc>
          <w:tcPr>
            <w:tcW w:w="5720" w:type="dxa"/>
          </w:tcPr>
          <w:p w:rsidR="00DA24AC" w:rsidRPr="00674935" w:rsidRDefault="000E2F36" w:rsidP="003D524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请参考</w:t>
            </w:r>
            <w:r>
              <w:rPr>
                <w:rFonts w:ascii="Times New Roman" w:hAnsi="Times New Roman" w:cs="Times New Roman" w:hint="eastAsia"/>
              </w:rPr>
              <w:t xml:space="preserve">20.1.1 </w:t>
            </w:r>
            <w:r w:rsidR="00C41B6A" w:rsidRPr="00674935">
              <w:rPr>
                <w:rFonts w:ascii="Times New Roman" w:hAnsi="Times New Roman" w:cs="Times New Roman"/>
              </w:rPr>
              <w:t>Get[MBSno]</w:t>
            </w:r>
          </w:p>
        </w:tc>
      </w:tr>
      <w:tr w:rsidR="00C41B6A" w:rsidRPr="00674935" w:rsidTr="00674935">
        <w:tc>
          <w:tcPr>
            <w:tcW w:w="2802" w:type="dxa"/>
          </w:tcPr>
          <w:p w:rsidR="00C41B6A" w:rsidRPr="00674935" w:rsidRDefault="00C41B6A" w:rsidP="00674935">
            <w:pPr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  <w:szCs w:val="21"/>
              </w:rPr>
              <w:t>20.1.1</w:t>
            </w:r>
            <w:r w:rsidRPr="00674935">
              <w:rPr>
                <w:rFonts w:ascii="Times New Roman" w:hAnsiTheme="minorEastAsia" w:cs="Times New Roman"/>
                <w:szCs w:val="21"/>
              </w:rPr>
              <w:t>、</w:t>
            </w:r>
            <w:r w:rsidRPr="00674935">
              <w:rPr>
                <w:rFonts w:ascii="Times New Roman" w:hAnsi="Times New Roman" w:cs="Times New Roman"/>
                <w:szCs w:val="21"/>
              </w:rPr>
              <w:t>Get[MBSno]</w:t>
            </w:r>
          </w:p>
        </w:tc>
        <w:tc>
          <w:tcPr>
            <w:tcW w:w="5720" w:type="dxa"/>
          </w:tcPr>
          <w:p w:rsidR="006732FB" w:rsidRDefault="006732F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 w:rsidRPr="006732FB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参考</w:t>
            </w:r>
            <w:r w:rsidRPr="006732FB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 xml:space="preserve"> </w:t>
            </w:r>
            <w:fldSimple w:instr=" REF _Ref311116210 \r \h  \* MERGEFORMAT ">
              <w:r w:rsidR="000A1BC1" w:rsidRPr="000A1BC1">
                <w:rPr>
                  <w:rFonts w:ascii="Courier New" w:hAnsi="Courier New" w:cs="Courier New"/>
                  <w:b/>
                  <w:noProof/>
                  <w:color w:val="000000" w:themeColor="text1"/>
                  <w:kern w:val="0"/>
                  <w:sz w:val="20"/>
                  <w:szCs w:val="20"/>
                </w:rPr>
                <w:t>2.3</w:t>
              </w:r>
            </w:fldSimple>
            <w:fldSimple w:instr=" REF _Ref311116213 \h  \* MERGEFORMAT ">
              <w:r w:rsidR="000A1BC1" w:rsidRPr="000A1BC1">
                <w:rPr>
                  <w:rFonts w:ascii="Times New Roman" w:eastAsia="SimSun" w:hAnsi="Times New Roman" w:hint="eastAsia"/>
                  <w:b/>
                </w:rPr>
                <w:t>UC-VGA Label</w:t>
              </w:r>
            </w:fldSimple>
          </w:p>
          <w:p w:rsidR="006732FB" w:rsidRPr="006732FB" w:rsidRDefault="006732F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参考流程：</w:t>
            </w:r>
          </w:p>
          <w:p w:rsidR="00237D3B" w:rsidRPr="002D5360" w:rsidRDefault="00237D3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、若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[Factor]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为空，则查询</w:t>
            </w:r>
            <w:r w:rsidR="002E57C5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SysSetting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表取</w:t>
            </w:r>
            <w:r w:rsidR="002E57C5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Name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 xml:space="preserve"> = </w:t>
            </w:r>
            <w:r w:rsidRPr="002D5360"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  <w:t>’MB_Initial’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的</w:t>
            </w:r>
            <w:r w:rsidR="002E57C5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Value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栏位；若还为空，报错：“</w:t>
            </w:r>
            <w:r w:rsidRPr="002D5360">
              <w:rPr>
                <w:rFonts w:ascii="Courier New" w:hAnsi="Courier New" w:cs="Courier New"/>
                <w:b/>
                <w:noProof/>
                <w:color w:val="FF0000"/>
                <w:kern w:val="0"/>
                <w:sz w:val="20"/>
                <w:szCs w:val="20"/>
              </w:rPr>
              <w:t>Not found the M/B Initial Range Data.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”</w:t>
            </w:r>
          </w:p>
          <w:p w:rsidR="00237D3B" w:rsidRDefault="00237D3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参考方法：</w:t>
            </w:r>
          </w:p>
          <w:p w:rsidR="00237D3B" w:rsidRDefault="00237D3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@Factor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char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37D3B" w:rsidRDefault="00237D3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@Factor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F86190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[Factor].SelectedValue</w:t>
            </w:r>
          </w:p>
          <w:p w:rsidR="00237D3B" w:rsidRDefault="00237D3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@Factor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237D3B" w:rsidRDefault="00237D3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37D3B" w:rsidRDefault="00237D3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@Factor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2E57C5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rtrim(Value)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2E57C5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2E57C5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'MB_Initial'</w:t>
            </w:r>
          </w:p>
          <w:p w:rsidR="00237D3B" w:rsidRDefault="00237D3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@Factor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237D3B" w:rsidRDefault="00237D3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'Not found the M/B Initial Range Data.'</w:t>
            </w:r>
          </w:p>
          <w:p w:rsidR="00237D3B" w:rsidRPr="00916FE5" w:rsidRDefault="00237D3B" w:rsidP="00237D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41B6A" w:rsidRPr="00237D3B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 w:rsidRPr="00237D3B">
              <w:rPr>
                <w:rFonts w:ascii="Times New Roman" w:hAnsi="Times New Roman" w:cs="Times New Roman"/>
                <w:b/>
                <w:noProof/>
                <w:color w:val="000000" w:themeColor="text1"/>
                <w:kern w:val="0"/>
                <w:sz w:val="20"/>
                <w:szCs w:val="20"/>
              </w:rPr>
              <w:t>2</w:t>
            </w:r>
            <w:r w:rsidRPr="00237D3B">
              <w:rPr>
                <w:rFonts w:ascii="Times New Roman" w:hAnsiTheme="minorEastAsia" w:cs="Times New Roman"/>
                <w:b/>
                <w:noProof/>
                <w:color w:val="000000" w:themeColor="text1"/>
                <w:kern w:val="0"/>
                <w:sz w:val="20"/>
                <w:szCs w:val="20"/>
              </w:rPr>
              <w:t>、获取板子类型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</w:pPr>
            <w:r w:rsidRPr="00674935">
              <w:rPr>
                <w:rFonts w:ascii="Times New Roman" w:hAnsiTheme="minorEastAsia" w:cs="Times New Roman"/>
                <w:noProof/>
                <w:color w:val="000000" w:themeColor="text1"/>
                <w:kern w:val="0"/>
                <w:sz w:val="20"/>
                <w:szCs w:val="20"/>
              </w:rPr>
              <w:t>参考方法：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@mbType 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InfoValue 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IMES2012_GetData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PartInfo 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PartNo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@PartNo 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InfoType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7493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'TP'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@mbType 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is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7493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@mbType</w:t>
            </w:r>
            <w:r w:rsidRPr="0067493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7493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'M'</w:t>
            </w:r>
          </w:p>
          <w:p w:rsidR="00C41B6A" w:rsidRPr="00237D3B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 w:rsidRPr="00237D3B">
              <w:rPr>
                <w:rFonts w:ascii="Times New Roman" w:hAnsi="Times New Roman" w:cs="Times New Roman"/>
                <w:b/>
                <w:noProof/>
                <w:color w:val="000000" w:themeColor="text1"/>
                <w:kern w:val="0"/>
                <w:sz w:val="20"/>
                <w:szCs w:val="20"/>
              </w:rPr>
              <w:t>3</w:t>
            </w:r>
            <w:r w:rsidRPr="00237D3B">
              <w:rPr>
                <w:rFonts w:ascii="Times New Roman" w:hAnsiTheme="minorEastAsia" w:cs="Times New Roman"/>
                <w:b/>
                <w:noProof/>
                <w:color w:val="000000" w:themeColor="text1"/>
                <w:kern w:val="0"/>
                <w:sz w:val="20"/>
                <w:szCs w:val="20"/>
              </w:rPr>
              <w:t>、获取年月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若选择本月生产：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年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当前年的最后一位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月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当前月，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A=10</w:t>
            </w: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：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B=11</w:t>
            </w: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：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C=12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若选择下月生产：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   </w:t>
            </w: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计算时间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= </w:t>
            </w: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当前时间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+1</w:t>
            </w: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月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年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计算年的最后一位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月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计算月，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A=10</w:t>
            </w: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：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B=11</w:t>
            </w:r>
            <w:r w:rsidRPr="00674935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：</w:t>
            </w:r>
            <w:r w:rsidRPr="0067493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C=12</w:t>
            </w:r>
          </w:p>
          <w:p w:rsidR="00411FC4" w:rsidRPr="002D5360" w:rsidRDefault="00411FC4" w:rsidP="00411F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4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、获取当前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MB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最大序列号</w:t>
            </w:r>
          </w:p>
          <w:p w:rsidR="00411FC4" w:rsidRDefault="00411FC4" w:rsidP="00411F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参考方法：</w:t>
            </w:r>
          </w:p>
          <w:p w:rsidR="00411FC4" w:rsidRDefault="00411FC4" w:rsidP="00411F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 @sno = MBCode+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年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+[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板子类型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]</w:t>
            </w:r>
            <w:r w:rsidR="00926F84" w:rsidRPr="00926F8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40" w:author="itc211017" w:date="2012-02-25T11:28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 xml:space="preserve"> +[Factor]</w:t>
            </w:r>
          </w:p>
          <w:p w:rsidR="00411FC4" w:rsidRPr="00D63D22" w:rsidRDefault="00926F84" w:rsidP="00411F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rPrChange w:id="41" w:author="itc211017" w:date="2012-02-25T11:27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r w:rsidRPr="00926F8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42" w:author="itc211017" w:date="2012-02-25T11:2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select</w:t>
            </w:r>
            <w:r w:rsidRPr="00926F8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43" w:author="itc211017" w:date="2012-02-25T11:2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@maxno</w:t>
            </w:r>
            <w:r w:rsidRPr="00926F8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44" w:author="itc211017" w:date="2012-02-25T11:2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=</w:t>
            </w:r>
            <w:r w:rsidRPr="00926F84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  <w:rPrChange w:id="45" w:author="itc211017" w:date="2012-02-25T11:27:00Z">
                  <w:rPr>
                    <w:rFonts w:ascii="Courier New" w:hAnsi="Courier New" w:cs="Courier New"/>
                    <w:noProof/>
                    <w:color w:val="FF00FF"/>
                    <w:kern w:val="0"/>
                    <w:sz w:val="20"/>
                    <w:szCs w:val="20"/>
                  </w:rPr>
                </w:rPrChange>
              </w:rPr>
              <w:t>max</w:t>
            </w:r>
            <w:r w:rsidRPr="00926F8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46" w:author="itc211017" w:date="2012-02-25T11:2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(</w:t>
            </w:r>
            <w:r w:rsidRPr="00926F8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47" w:author="itc211017" w:date="2012-02-25T11:2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Value</w:t>
            </w:r>
            <w:r w:rsidRPr="00926F8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48" w:author="itc211017" w:date="2012-02-25T11:2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)</w:t>
            </w:r>
            <w:r w:rsidRPr="00926F8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49" w:author="itc211017" w:date="2012-02-25T11:2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926F8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50" w:author="itc211017" w:date="2012-02-25T11:2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from</w:t>
            </w:r>
            <w:r w:rsidRPr="00926F8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51" w:author="itc211017" w:date="2012-02-25T11:2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IMES2012_GetData</w:t>
            </w:r>
            <w:r w:rsidRPr="00926F8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52" w:author="itc211017" w:date="2012-02-25T11:2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..</w:t>
            </w:r>
            <w:r w:rsidRPr="00926F8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53" w:author="itc211017" w:date="2012-02-25T11:2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NumControl</w:t>
            </w:r>
            <w:r w:rsidRPr="00926F8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54" w:author="itc211017" w:date="2012-02-25T11:2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926F8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55" w:author="itc211017" w:date="2012-02-25T11:2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(</w:t>
            </w:r>
            <w:r w:rsidRPr="00926F8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56" w:author="itc211017" w:date="2012-02-25T11:2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nolock</w:t>
            </w:r>
            <w:r w:rsidRPr="00926F8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57" w:author="itc211017" w:date="2012-02-25T11:2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)</w:t>
            </w:r>
            <w:r w:rsidRPr="00926F8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58" w:author="itc211017" w:date="2012-02-25T11:2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926F8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59" w:author="itc211017" w:date="2012-02-25T11:2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where</w:t>
            </w:r>
            <w:r w:rsidRPr="00926F8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60" w:author="itc211017" w:date="2012-02-25T11:2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Value </w:t>
            </w:r>
            <w:r w:rsidRPr="00926F8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61" w:author="itc211017" w:date="2012-02-25T11:2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like</w:t>
            </w:r>
            <w:r w:rsidRPr="00926F8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62" w:author="itc211017" w:date="2012-02-25T11:2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@sno</w:t>
            </w:r>
            <w:r w:rsidRPr="00926F8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63" w:author="itc211017" w:date="2012-02-25T11:2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+</w:t>
            </w:r>
            <w:r w:rsidRPr="00926F84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rPrChange w:id="64" w:author="itc211017" w:date="2012-02-25T11:27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  <w:t>'%'</w:t>
            </w:r>
            <w:r w:rsidRPr="00926F8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65" w:author="itc211017" w:date="2012-02-25T11:2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926F8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66" w:author="itc211017" w:date="2012-02-25T11:2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and</w:t>
            </w:r>
            <w:r w:rsidRPr="00926F8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67" w:author="itc211017" w:date="2012-02-25T11:2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NoType</w:t>
            </w:r>
            <w:r w:rsidRPr="00926F8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68" w:author="itc211017" w:date="2012-02-25T11:2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=</w:t>
            </w:r>
            <w:r w:rsidRPr="00926F84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rPrChange w:id="69" w:author="itc211017" w:date="2012-02-25T11:27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  <w:t>'MB'</w:t>
            </w:r>
          </w:p>
          <w:p w:rsidR="00D63D22" w:rsidRPr="003F3552" w:rsidRDefault="00D63D22" w:rsidP="00D63D22">
            <w:pPr>
              <w:autoSpaceDE w:val="0"/>
              <w:autoSpaceDN w:val="0"/>
              <w:adjustRightInd w:val="0"/>
              <w:jc w:val="left"/>
              <w:rPr>
                <w:ins w:id="70" w:author="itc211017" w:date="2012-02-25T11:29:00Z"/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ins w:id="71" w:author="itc211017" w:date="2012-02-25T11:29:00Z"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获取前</w:t>
              </w:r>
              <w:r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5</w:t>
              </w:r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位相同，后四位最大的</w:t>
              </w:r>
              <w:r w:rsidRPr="009D3352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@max</w:t>
              </w:r>
              <w:r w:rsidRPr="009D3352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SN</w:t>
              </w:r>
            </w:ins>
          </w:p>
          <w:p w:rsidR="00D63D22" w:rsidRPr="003F3552" w:rsidRDefault="00D63D22" w:rsidP="00D63D22">
            <w:pPr>
              <w:autoSpaceDE w:val="0"/>
              <w:autoSpaceDN w:val="0"/>
              <w:adjustRightInd w:val="0"/>
              <w:jc w:val="left"/>
              <w:rPr>
                <w:ins w:id="72" w:author="itc211017" w:date="2012-02-25T11:29:00Z"/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ins w:id="73" w:author="itc211017" w:date="2012-02-25T11:29:00Z">
              <w:r w:rsidRPr="009D3352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@maxno</w:t>
              </w:r>
              <w:r w:rsidRPr="009D3352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</w:rPr>
                <w:t xml:space="preserve"> = </w:t>
              </w:r>
              <w:r w:rsidRPr="009D3352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MBCode+</w:t>
              </w:r>
              <w:r w:rsidRPr="009D3352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年</w:t>
              </w:r>
              <w:r w:rsidRPr="009D3352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+</w:t>
              </w:r>
              <w:r w:rsidRPr="009D3352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月</w:t>
              </w:r>
              <w:r w:rsidRPr="009D3352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+[</w:t>
              </w:r>
              <w:r w:rsidRPr="009D3352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板子类型</w:t>
              </w:r>
              <w:r w:rsidRPr="009D3352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]</w:t>
              </w:r>
              <w:r w:rsidRPr="009D3352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</w:rPr>
                <w:t xml:space="preserve"> + </w:t>
              </w:r>
              <w:r w:rsidRPr="009D3352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[Factor]</w:t>
              </w:r>
              <w:r w:rsidRPr="009D3352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</w:rPr>
                <w:t xml:space="preserve"> +@maxSN </w:t>
              </w:r>
            </w:ins>
          </w:p>
          <w:p w:rsidR="00411FC4" w:rsidRPr="00D63D22" w:rsidRDefault="00411FC4" w:rsidP="00411FC4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rPrChange w:id="74" w:author="itc211017" w:date="2012-02-25T11:28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</w:p>
          <w:p w:rsidR="00411FC4" w:rsidRDefault="00411FC4" w:rsidP="00411F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@maxno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411FC4" w:rsidRDefault="00411FC4" w:rsidP="00411FC4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'0000'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411FC4" w:rsidRPr="00685E3E" w:rsidRDefault="00411FC4" w:rsidP="00411F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kern w:val="0"/>
                <w:sz w:val="20"/>
                <w:szCs w:val="20"/>
              </w:rPr>
            </w:pP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5</w:t>
            </w: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、根据</w:t>
            </w: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@maxno</w:t>
            </w: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生成</w:t>
            </w: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Qty</w:t>
            </w: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个</w:t>
            </w: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MBSno</w:t>
            </w:r>
          </w:p>
          <w:p w:rsidR="00411FC4" w:rsidRDefault="006732FB" w:rsidP="00411FC4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根据传入的上一生成</w:t>
            </w:r>
            <w:r w:rsidR="00411FC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MBSno</w:t>
            </w:r>
            <w:r w:rsidR="00411FC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，获取下一</w:t>
            </w:r>
            <w:r w:rsidR="00411FC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MBSno</w:t>
            </w:r>
            <w:r w:rsidR="00411FC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，只到数量为</w:t>
            </w:r>
            <w:r w:rsidR="00411FC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Qty</w:t>
            </w:r>
            <w:r w:rsidR="00411FC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，见</w:t>
            </w:r>
            <w:r>
              <w:rPr>
                <w:rFonts w:ascii="Courier New" w:eastAsia="SimSun" w:hAnsi="Courier New" w:hint="eastAsia"/>
                <w:szCs w:val="21"/>
              </w:rPr>
              <w:t>20.1.2</w:t>
            </w:r>
          </w:p>
          <w:p w:rsidR="00411FC4" w:rsidRDefault="00411FC4" w:rsidP="00411FC4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hint="eastAsia"/>
                <w:szCs w:val="21"/>
              </w:rPr>
              <w:t>第一次传入的</w:t>
            </w:r>
            <w:r w:rsidR="006732FB">
              <w:rPr>
                <w:rFonts w:ascii="Courier New" w:eastAsia="SimSun" w:hAnsi="Courier New" w:hint="eastAsia"/>
                <w:szCs w:val="21"/>
              </w:rPr>
              <w:t>MBSno</w:t>
            </w:r>
            <w:r>
              <w:rPr>
                <w:rFonts w:ascii="Courier New" w:eastAsia="SimSun" w:hAnsi="Courier New" w:hint="eastAsia"/>
                <w:szCs w:val="21"/>
              </w:rPr>
              <w:t>为</w:t>
            </w:r>
            <w:r>
              <w:rPr>
                <w:rFonts w:ascii="Courier New" w:eastAsia="SimSun" w:hAnsi="Courier New" w:hint="eastAsia"/>
                <w:szCs w:val="21"/>
              </w:rPr>
              <w:t>@maxno</w:t>
            </w:r>
          </w:p>
          <w:p w:rsidR="00411FC4" w:rsidRDefault="00411FC4" w:rsidP="00411F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、</w:t>
            </w:r>
            <w:r w:rsidRPr="00A509AB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 xml:space="preserve">Update </w:t>
            </w:r>
            <w:r w:rsidRPr="00A509AB"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  <w:t>NumControl</w:t>
            </w:r>
          </w:p>
          <w:p w:rsidR="00C41B6A" w:rsidRPr="00674935" w:rsidRDefault="00411FC4" w:rsidP="00411F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若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最后生成的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MBSno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NumControl.Value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NumControl.Value,Tp=</w:t>
            </w: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MB</w:t>
            </w: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）</w:t>
            </w: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存在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前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位相同的</w:t>
            </w: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记录，则</w:t>
            </w: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 NumControl.Value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MBSno</w:t>
            </w: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；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否则</w:t>
            </w: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Insert</w:t>
            </w:r>
          </w:p>
        </w:tc>
      </w:tr>
      <w:tr w:rsidR="00C41B6A" w:rsidRPr="00674935" w:rsidTr="00674935">
        <w:tc>
          <w:tcPr>
            <w:tcW w:w="2802" w:type="dxa"/>
          </w:tcPr>
          <w:p w:rsidR="00C41B6A" w:rsidRPr="00674935" w:rsidRDefault="00C41B6A" w:rsidP="00674935">
            <w:pPr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  <w:szCs w:val="21"/>
              </w:rPr>
              <w:t>20.1.2[MBSno]</w:t>
            </w:r>
            <w:r w:rsidRPr="00674935">
              <w:rPr>
                <w:rFonts w:ascii="Times New Roman" w:hAnsiTheme="minorEastAsia" w:cs="Times New Roman"/>
                <w:szCs w:val="21"/>
              </w:rPr>
              <w:t>生成规则</w:t>
            </w:r>
          </w:p>
        </w:tc>
        <w:tc>
          <w:tcPr>
            <w:tcW w:w="5720" w:type="dxa"/>
          </w:tcPr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MSSno</w:t>
            </w:r>
            <w:r w:rsidRPr="00674935">
              <w:rPr>
                <w:rFonts w:ascii="Times New Roman" w:hAnsiTheme="minorEastAsia" w:cs="Times New Roman"/>
              </w:rPr>
              <w:t>，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1</w:t>
            </w:r>
            <w:r w:rsidRPr="00674935">
              <w:rPr>
                <w:rFonts w:ascii="Times New Roman" w:hAnsiTheme="minorEastAsia" w:cs="Times New Roman"/>
              </w:rPr>
              <w:t>、前</w:t>
            </w:r>
            <w:r w:rsidRPr="00674935">
              <w:rPr>
                <w:rFonts w:ascii="Times New Roman" w:hAnsi="Times New Roman" w:cs="Times New Roman"/>
              </w:rPr>
              <w:t>6</w:t>
            </w:r>
            <w:r w:rsidRPr="00674935">
              <w:rPr>
                <w:rFonts w:ascii="Times New Roman" w:hAnsiTheme="minorEastAsia" w:cs="Times New Roman"/>
              </w:rPr>
              <w:t>位固定，后四位为浮动位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2</w:t>
            </w:r>
            <w:r w:rsidRPr="00674935">
              <w:rPr>
                <w:rFonts w:ascii="Times New Roman" w:hAnsiTheme="minorEastAsia" w:cs="Times New Roman"/>
              </w:rPr>
              <w:t>、后四位为</w:t>
            </w:r>
            <w:r w:rsidRPr="00674935">
              <w:rPr>
                <w:rFonts w:ascii="Times New Roman" w:hAnsi="Times New Roman" w:cs="Times New Roman"/>
              </w:rPr>
              <w:t xml:space="preserve"> </w:t>
            </w:r>
            <w:r w:rsidRPr="0067493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'0123456789ABCDEFGHJKLMNPRSTVWXYZ'</w:t>
            </w:r>
            <w:r w:rsidRPr="00674935">
              <w:rPr>
                <w:rFonts w:ascii="Times New Roman" w:hAnsi="Times New Roman" w:cs="Times New Roman"/>
              </w:rPr>
              <w:t>32</w:t>
            </w:r>
            <w:r w:rsidRPr="00674935">
              <w:rPr>
                <w:rFonts w:ascii="Times New Roman" w:hAnsiTheme="minorEastAsia" w:cs="Times New Roman"/>
              </w:rPr>
              <w:t>进制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3</w:t>
            </w:r>
            <w:r w:rsidRPr="00674935">
              <w:rPr>
                <w:rFonts w:ascii="Times New Roman" w:hAnsiTheme="minorEastAsia" w:cs="Times New Roman"/>
              </w:rPr>
              <w:t>、传入的</w:t>
            </w:r>
            <w:r w:rsidRPr="00674935">
              <w:rPr>
                <w:rFonts w:ascii="Times New Roman" w:hAnsi="Times New Roman" w:cs="Times New Roman"/>
              </w:rPr>
              <w:t>MBSno</w:t>
            </w:r>
            <w:r w:rsidRPr="00674935">
              <w:rPr>
                <w:rFonts w:ascii="Times New Roman" w:hAnsiTheme="minorEastAsia" w:cs="Times New Roman"/>
              </w:rPr>
              <w:t>的后</w:t>
            </w:r>
            <w:r w:rsidRPr="00674935">
              <w:rPr>
                <w:rFonts w:ascii="Times New Roman" w:hAnsi="Times New Roman" w:cs="Times New Roman"/>
              </w:rPr>
              <w:t>4</w:t>
            </w:r>
            <w:r w:rsidRPr="00674935">
              <w:rPr>
                <w:rFonts w:ascii="Times New Roman" w:hAnsiTheme="minorEastAsia" w:cs="Times New Roman"/>
              </w:rPr>
              <w:t>位为</w:t>
            </w:r>
            <w:r w:rsidRPr="00674935">
              <w:rPr>
                <w:rFonts w:ascii="Times New Roman" w:hAnsi="Times New Roman" w:cs="Times New Roman"/>
              </w:rPr>
              <w:t>’ZZZZ’</w:t>
            </w:r>
            <w:r w:rsidRPr="00674935">
              <w:rPr>
                <w:rFonts w:ascii="Times New Roman" w:hAnsiTheme="minorEastAsia" w:cs="Times New Roman"/>
              </w:rPr>
              <w:t>，则报错：</w:t>
            </w:r>
            <w:r w:rsidRPr="00674935">
              <w:rPr>
                <w:rFonts w:ascii="Times New Roman" w:hAnsi="Times New Roman" w:cs="Times New Roman"/>
              </w:rPr>
              <w:t>“MB</w:t>
            </w:r>
            <w:r w:rsidRPr="00674935">
              <w:rPr>
                <w:rFonts w:ascii="Times New Roman" w:hAnsiTheme="minorEastAsia" w:cs="Times New Roman"/>
              </w:rPr>
              <w:t>流水号已满</w:t>
            </w:r>
            <w:r w:rsidRPr="00674935">
              <w:rPr>
                <w:rFonts w:ascii="Times New Roman" w:hAnsi="Times New Roman" w:cs="Times New Roman"/>
              </w:rPr>
              <w:t>”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4</w:t>
            </w:r>
            <w:r w:rsidRPr="00674935">
              <w:rPr>
                <w:rFonts w:ascii="Times New Roman" w:hAnsiTheme="minorEastAsia" w:cs="Times New Roman"/>
              </w:rPr>
              <w:t>、根据传入的</w:t>
            </w:r>
            <w:r w:rsidRPr="00674935">
              <w:rPr>
                <w:rFonts w:ascii="Times New Roman" w:hAnsi="Times New Roman" w:cs="Times New Roman"/>
              </w:rPr>
              <w:t>MBSno</w:t>
            </w:r>
            <w:r w:rsidRPr="00674935">
              <w:rPr>
                <w:rFonts w:ascii="Times New Roman" w:hAnsiTheme="minorEastAsia" w:cs="Times New Roman"/>
              </w:rPr>
              <w:t>和生成规则，生成新的</w:t>
            </w:r>
            <w:r w:rsidRPr="00674935">
              <w:rPr>
                <w:rFonts w:ascii="Times New Roman" w:hAnsi="Times New Roman" w:cs="Times New Roman"/>
              </w:rPr>
              <w:t>MBSno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 xml:space="preserve">   A</w:t>
            </w:r>
            <w:r w:rsidRPr="00674935">
              <w:rPr>
                <w:rFonts w:ascii="Times New Roman" w:hAnsiTheme="minorEastAsia" w:cs="Times New Roman"/>
              </w:rPr>
              <w:t>、前</w:t>
            </w:r>
            <w:r w:rsidRPr="00674935">
              <w:rPr>
                <w:rFonts w:ascii="Times New Roman" w:hAnsi="Times New Roman" w:cs="Times New Roman"/>
              </w:rPr>
              <w:t>6</w:t>
            </w:r>
            <w:r w:rsidRPr="00674935">
              <w:rPr>
                <w:rFonts w:ascii="Times New Roman" w:hAnsiTheme="minorEastAsia" w:cs="Times New Roman"/>
              </w:rPr>
              <w:t>位与传入的</w:t>
            </w:r>
            <w:r w:rsidRPr="00674935">
              <w:rPr>
                <w:rFonts w:ascii="Times New Roman" w:hAnsi="Times New Roman" w:cs="Times New Roman"/>
              </w:rPr>
              <w:t>MBSno</w:t>
            </w:r>
            <w:r w:rsidRPr="00674935">
              <w:rPr>
                <w:rFonts w:ascii="Times New Roman" w:hAnsiTheme="minorEastAsia" w:cs="Times New Roman"/>
              </w:rPr>
              <w:t>一致</w:t>
            </w:r>
          </w:p>
          <w:p w:rsidR="00C41B6A" w:rsidRPr="00674935" w:rsidRDefault="00C41B6A" w:rsidP="006749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 xml:space="preserve">   B</w:t>
            </w:r>
            <w:r w:rsidRPr="00674935">
              <w:rPr>
                <w:rFonts w:ascii="Times New Roman" w:hAnsiTheme="minorEastAsia" w:cs="Times New Roman"/>
              </w:rPr>
              <w:t>、后四位</w:t>
            </w:r>
            <w:r w:rsidRPr="00674935">
              <w:rPr>
                <w:rFonts w:ascii="Times New Roman" w:hAnsi="Times New Roman" w:cs="Times New Roman"/>
              </w:rPr>
              <w:t>=</w:t>
            </w:r>
            <w:r w:rsidRPr="00674935">
              <w:rPr>
                <w:rFonts w:ascii="Times New Roman" w:hAnsiTheme="minorEastAsia" w:cs="Times New Roman"/>
              </w:rPr>
              <w:t>传入的</w:t>
            </w:r>
            <w:r w:rsidRPr="00674935">
              <w:rPr>
                <w:rFonts w:ascii="Times New Roman" w:hAnsi="Times New Roman" w:cs="Times New Roman"/>
              </w:rPr>
              <w:t>MBSno</w:t>
            </w:r>
            <w:r w:rsidRPr="00674935">
              <w:rPr>
                <w:rFonts w:ascii="Times New Roman" w:hAnsiTheme="minorEastAsia" w:cs="Times New Roman"/>
              </w:rPr>
              <w:t>后四位</w:t>
            </w:r>
            <w:r w:rsidRPr="00674935">
              <w:rPr>
                <w:rFonts w:ascii="Times New Roman" w:hAnsi="Times New Roman" w:cs="Times New Roman"/>
              </w:rPr>
              <w:t xml:space="preserve"> + 1</w:t>
            </w:r>
          </w:p>
        </w:tc>
      </w:tr>
      <w:tr w:rsidR="00C41B6A" w:rsidRPr="00674935" w:rsidTr="00674935">
        <w:tc>
          <w:tcPr>
            <w:tcW w:w="2802" w:type="dxa"/>
          </w:tcPr>
          <w:p w:rsidR="00C41B6A" w:rsidRPr="00674935" w:rsidRDefault="00C41B6A" w:rsidP="00D41F9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4935">
              <w:rPr>
                <w:rFonts w:ascii="Times New Roman" w:hAnsi="Times New Roman" w:cs="Times New Roman"/>
                <w:szCs w:val="21"/>
              </w:rPr>
              <w:t>20.2Save</w:t>
            </w:r>
          </w:p>
        </w:tc>
        <w:tc>
          <w:tcPr>
            <w:tcW w:w="5720" w:type="dxa"/>
          </w:tcPr>
          <w:p w:rsidR="00802211" w:rsidRPr="00D9593D" w:rsidRDefault="00802211" w:rsidP="00802211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D9593D">
              <w:rPr>
                <w:rFonts w:ascii="Times New Roman" w:hAnsiTheme="minorEastAsia" w:cs="Times New Roman"/>
                <w:strike/>
              </w:rPr>
              <w:t>检查记录是否存在，若存在，则报错：</w:t>
            </w:r>
            <w:r w:rsidRPr="00D9593D">
              <w:rPr>
                <w:rFonts w:ascii="Times New Roman" w:hAnsi="Times New Roman" w:cs="Times New Roman"/>
                <w:strike/>
              </w:rPr>
              <w:t>“</w:t>
            </w:r>
            <w:r w:rsidRPr="00D9593D">
              <w:rPr>
                <w:rFonts w:ascii="Times New Roman" w:hAnsiTheme="minorEastAsia" w:cs="Times New Roman"/>
                <w:strike/>
                <w:color w:val="FF0000"/>
              </w:rPr>
              <w:t>请重新进入页面打印</w:t>
            </w:r>
            <w:r w:rsidRPr="00D9593D">
              <w:rPr>
                <w:rFonts w:ascii="Times New Roman" w:hAnsi="Times New Roman" w:cs="Times New Roman"/>
                <w:strike/>
                <w:color w:val="FF0000"/>
              </w:rPr>
              <w:t>MB</w:t>
            </w:r>
            <w:r w:rsidRPr="00D9593D">
              <w:rPr>
                <w:rFonts w:ascii="Times New Roman" w:hAnsi="Times New Roman" w:cs="Times New Roman"/>
                <w:strike/>
              </w:rPr>
              <w:t>”</w:t>
            </w:r>
          </w:p>
          <w:p w:rsidR="00802211" w:rsidRPr="00D9593D" w:rsidRDefault="00802211" w:rsidP="00802211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D9593D">
              <w:rPr>
                <w:rFonts w:ascii="Times New Roman" w:hAnsiTheme="minorEastAsia" w:cs="Times New Roman"/>
                <w:strike/>
              </w:rPr>
              <w:t>参考方法：</w:t>
            </w:r>
          </w:p>
          <w:p w:rsidR="005162FF" w:rsidRPr="00D9593D" w:rsidRDefault="00802211" w:rsidP="00802211">
            <w:pPr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D9593D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EndNo </w:t>
            </w:r>
            <w:r w:rsidRPr="00D9593D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SnoCtrl_Off</w:t>
            </w:r>
            <w:r w:rsidRPr="00D9593D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D9593D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D9593D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Tp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D9593D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'MB'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BegNo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D9593D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([</w:t>
            </w:r>
            <w:r w:rsidRPr="00D9593D">
              <w:rPr>
                <w:rFonts w:ascii="Times New Roman" w:hAnsi="Times New Roman" w:cs="Times New Roman"/>
                <w:strike/>
                <w:kern w:val="0"/>
                <w:sz w:val="19"/>
                <w:szCs w:val="19"/>
              </w:rPr>
              <w:t>Start No]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Pr="00D9593D" w:rsidRDefault="00C41B6A" w:rsidP="00C41B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D9593D">
              <w:rPr>
                <w:rFonts w:ascii="Times New Roman" w:hAnsi="Times New Roman" w:cs="Times New Roman"/>
                <w:b/>
              </w:rPr>
              <w:t xml:space="preserve">Insert </w:t>
            </w:r>
            <w:r w:rsidR="00674935" w:rsidRPr="00D9593D">
              <w:rPr>
                <w:rFonts w:ascii="Times New Roman" w:hAnsi="Times New Roman" w:cs="Times New Roman" w:hint="eastAsia"/>
                <w:b/>
              </w:rPr>
              <w:t>IMES_</w:t>
            </w:r>
            <w:r w:rsidRPr="00D9593D">
              <w:rPr>
                <w:rFonts w:ascii="Times New Roman" w:hAnsi="Times New Roman" w:cs="Times New Roman"/>
                <w:b/>
              </w:rPr>
              <w:t>GetData..PrintLog</w:t>
            </w:r>
          </w:p>
          <w:p w:rsidR="004B24CA" w:rsidRDefault="004B24CA" w:rsidP="004B24CA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PrintLog.BegNo=[Start No]</w:t>
            </w:r>
          </w:p>
          <w:p w:rsidR="004B24CA" w:rsidRDefault="004B24CA" w:rsidP="004B24CA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PrintLog.EndNo=[End No]</w:t>
            </w:r>
          </w:p>
          <w:p w:rsidR="00C41B6A" w:rsidRPr="00674935" w:rsidRDefault="00916915" w:rsidP="004B24CA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PrintLog.Name - 'VB'</w:t>
            </w:r>
          </w:p>
          <w:p w:rsidR="00C41B6A" w:rsidRPr="00674935" w:rsidRDefault="00C41B6A" w:rsidP="004B24CA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PrintLog.Descr – PdLine+ ' ' + Mo Number + ' ' + PartNo</w:t>
            </w:r>
          </w:p>
          <w:p w:rsidR="00B71127" w:rsidRPr="00D9593D" w:rsidRDefault="00B71127" w:rsidP="00C41B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D9593D">
              <w:rPr>
                <w:rFonts w:ascii="Times New Roman" w:hAnsi="Times New Roman" w:cs="Times New Roman"/>
                <w:b/>
              </w:rPr>
              <w:t>Insert PCB</w:t>
            </w:r>
            <w:r w:rsidR="00802211" w:rsidRPr="00D9593D">
              <w:rPr>
                <w:rFonts w:ascii="Times New Roman" w:hAnsiTheme="minorEastAsia" w:cs="Times New Roman"/>
                <w:b/>
              </w:rPr>
              <w:t>、</w:t>
            </w:r>
            <w:r w:rsidRPr="00D9593D">
              <w:rPr>
                <w:rFonts w:ascii="Times New Roman" w:hAnsi="Times New Roman" w:cs="Times New Roman"/>
                <w:b/>
              </w:rPr>
              <w:t>PCBStatus</w:t>
            </w:r>
            <w:r w:rsidR="00802211" w:rsidRPr="00D9593D">
              <w:rPr>
                <w:rFonts w:ascii="Times New Roman" w:hAnsi="Times New Roman" w:cs="Times New Roman"/>
                <w:b/>
              </w:rPr>
              <w:t xml:space="preserve"> And PCBLog</w:t>
            </w:r>
            <w:r w:rsidR="005C35CA">
              <w:rPr>
                <w:rFonts w:ascii="Times New Roman" w:hAnsi="Times New Roman" w:cs="Times New Roman" w:hint="eastAsia"/>
                <w:b/>
              </w:rPr>
              <w:t xml:space="preserve"> For every MBSno</w:t>
            </w:r>
          </w:p>
          <w:p w:rsidR="00B71127" w:rsidRPr="00674935" w:rsidRDefault="00212517" w:rsidP="00802211">
            <w:pPr>
              <w:ind w:firstLineChars="100" w:firstLine="2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Station = ‘</w:t>
            </w:r>
            <w:r w:rsidR="00025353">
              <w:rPr>
                <w:rFonts w:ascii="Times New Roman" w:hAnsi="Times New Roman" w:cs="Times New Roman" w:hint="eastAsia"/>
              </w:rPr>
              <w:t>VG</w:t>
            </w:r>
            <w:r w:rsidR="006732FB">
              <w:rPr>
                <w:rFonts w:ascii="Times New Roman" w:hAnsi="Times New Roman" w:cs="Times New Roman"/>
              </w:rPr>
              <w:t>’</w:t>
            </w:r>
          </w:p>
          <w:p w:rsidR="00B71127" w:rsidRDefault="00B71127" w:rsidP="00802211">
            <w:pPr>
              <w:ind w:firstLineChars="100" w:firstLine="210"/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Status = ‘1’</w:t>
            </w:r>
          </w:p>
          <w:p w:rsidR="00212517" w:rsidRPr="00674935" w:rsidRDefault="00212517" w:rsidP="00802211">
            <w:pPr>
              <w:ind w:firstLineChars="100" w:firstLine="2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PCB.ECR =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00000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212517" w:rsidRPr="00F0251A" w:rsidRDefault="00212517" w:rsidP="00C41B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F0251A">
              <w:rPr>
                <w:rFonts w:ascii="Times New Roman" w:hAnsi="Times New Roman" w:cs="Times New Roman" w:hint="eastAsia"/>
                <w:strike/>
              </w:rPr>
              <w:t>Insert IMES_FA</w:t>
            </w:r>
            <w:r w:rsidR="005162FF" w:rsidRPr="00F0251A">
              <w:rPr>
                <w:rFonts w:ascii="Times New Roman" w:hAnsi="Times New Roman" w:cs="Times New Roman" w:hint="eastAsia"/>
                <w:strike/>
              </w:rPr>
              <w:t>..</w:t>
            </w:r>
            <w:r w:rsidRPr="00F0251A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MPInterface</w:t>
            </w:r>
          </w:p>
          <w:p w:rsidR="00212517" w:rsidRPr="00F0251A" w:rsidRDefault="00212517" w:rsidP="00212517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F0251A">
              <w:rPr>
                <w:rFonts w:ascii="Times New Roman" w:hAnsi="Times New Roman" w:cs="Times New Roman" w:hint="eastAsia"/>
                <w:strike/>
              </w:rPr>
              <w:t xml:space="preserve">    SnoId = @MBSno</w:t>
            </w:r>
          </w:p>
          <w:p w:rsidR="00212517" w:rsidRPr="00F0251A" w:rsidRDefault="00212517" w:rsidP="00212517">
            <w:pPr>
              <w:ind w:firstLine="420"/>
              <w:jc w:val="left"/>
              <w:rPr>
                <w:rFonts w:ascii="Times New Roman" w:hAnsi="Times New Roman" w:cs="Times New Roman"/>
                <w:strike/>
              </w:rPr>
            </w:pPr>
            <w:r w:rsidRPr="00F0251A">
              <w:rPr>
                <w:rFonts w:ascii="Times New Roman" w:hAnsi="Times New Roman" w:cs="Times New Roman" w:hint="eastAsia"/>
                <w:strike/>
              </w:rPr>
              <w:t>Pno = @PartNo</w:t>
            </w:r>
          </w:p>
          <w:p w:rsidR="00212517" w:rsidRPr="00F0251A" w:rsidRDefault="00212517" w:rsidP="00212517">
            <w:pPr>
              <w:ind w:firstLine="420"/>
              <w:jc w:val="left"/>
              <w:rPr>
                <w:rFonts w:ascii="Times New Roman" w:hAnsi="Times New Roman" w:cs="Times New Roman"/>
                <w:strike/>
              </w:rPr>
            </w:pPr>
            <w:r w:rsidRPr="00F0251A">
              <w:rPr>
                <w:rFonts w:ascii="Times New Roman" w:hAnsi="Times New Roman" w:cs="Times New Roman" w:hint="eastAsia"/>
                <w:strike/>
              </w:rPr>
              <w:t xml:space="preserve">WC = </w:t>
            </w:r>
            <w:r w:rsidRPr="00F0251A">
              <w:rPr>
                <w:rFonts w:ascii="Times New Roman" w:hAnsi="Times New Roman" w:cs="Times New Roman"/>
                <w:strike/>
              </w:rPr>
              <w:t>‘</w:t>
            </w:r>
            <w:r w:rsidRPr="00F0251A">
              <w:rPr>
                <w:rFonts w:ascii="Times New Roman" w:hAnsi="Times New Roman" w:cs="Times New Roman" w:hint="eastAsia"/>
                <w:strike/>
              </w:rPr>
              <w:t>30</w:t>
            </w:r>
            <w:r w:rsidRPr="00F0251A">
              <w:rPr>
                <w:rFonts w:ascii="Times New Roman" w:hAnsi="Times New Roman" w:cs="Times New Roman"/>
                <w:strike/>
              </w:rPr>
              <w:t>’</w:t>
            </w:r>
          </w:p>
          <w:p w:rsidR="00212517" w:rsidRPr="00F0251A" w:rsidRDefault="00212517" w:rsidP="00212517">
            <w:pPr>
              <w:ind w:firstLine="420"/>
              <w:jc w:val="left"/>
              <w:rPr>
                <w:rFonts w:ascii="Times New Roman" w:hAnsi="Times New Roman" w:cs="Times New Roman"/>
                <w:strike/>
              </w:rPr>
            </w:pPr>
            <w:r w:rsidRPr="00F0251A">
              <w:rPr>
                <w:rFonts w:ascii="Times New Roman" w:hAnsi="Times New Roman" w:cs="Times New Roman" w:hint="eastAsia"/>
                <w:strike/>
              </w:rPr>
              <w:t xml:space="preserve">MAC = </w:t>
            </w:r>
            <w:r w:rsidRPr="00F0251A">
              <w:rPr>
                <w:rFonts w:ascii="Times New Roman" w:hAnsi="Times New Roman" w:cs="Times New Roman"/>
                <w:strike/>
              </w:rPr>
              <w:t>‘’</w:t>
            </w:r>
          </w:p>
          <w:p w:rsidR="00212517" w:rsidRPr="00F0251A" w:rsidRDefault="00212517" w:rsidP="00212517">
            <w:pPr>
              <w:ind w:firstLine="420"/>
              <w:jc w:val="left"/>
              <w:rPr>
                <w:rFonts w:ascii="Times New Roman" w:hAnsi="Times New Roman" w:cs="Times New Roman"/>
                <w:strike/>
              </w:rPr>
            </w:pPr>
            <w:r w:rsidRPr="00F0251A">
              <w:rPr>
                <w:rFonts w:ascii="Times New Roman" w:hAnsi="Times New Roman" w:cs="Times New Roman" w:hint="eastAsia"/>
                <w:strike/>
              </w:rPr>
              <w:t xml:space="preserve">Remark = </w:t>
            </w:r>
            <w:r w:rsidRPr="00F0251A">
              <w:rPr>
                <w:rFonts w:ascii="Times New Roman" w:hAnsi="Times New Roman" w:cs="Times New Roman"/>
                <w:strike/>
              </w:rPr>
              <w:t>‘</w:t>
            </w:r>
            <w:r w:rsidRPr="00F0251A">
              <w:rPr>
                <w:rFonts w:ascii="Times New Roman" w:hAnsi="Times New Roman" w:cs="Times New Roman" w:hint="eastAsia"/>
                <w:strike/>
              </w:rPr>
              <w:t>00000</w:t>
            </w:r>
            <w:r w:rsidRPr="00F0251A">
              <w:rPr>
                <w:rFonts w:ascii="Times New Roman" w:hAnsi="Times New Roman" w:cs="Times New Roman"/>
                <w:strike/>
              </w:rPr>
              <w:t>’</w:t>
            </w:r>
          </w:p>
          <w:p w:rsidR="00802211" w:rsidRPr="00D9593D" w:rsidRDefault="00802211" w:rsidP="00C41B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D9593D">
              <w:rPr>
                <w:rFonts w:ascii="Times New Roman" w:hAnsi="Times New Roman" w:cs="Times New Roman"/>
                <w:b/>
              </w:rPr>
              <w:t>Update SMTMO</w:t>
            </w:r>
          </w:p>
          <w:p w:rsidR="00802211" w:rsidRPr="00674935" w:rsidRDefault="00802211" w:rsidP="004B24CA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674935">
              <w:rPr>
                <w:rFonts w:ascii="Times New Roman" w:hAnsi="Times New Roman" w:cs="Times New Roman"/>
              </w:rPr>
              <w:t>PrintQty</w:t>
            </w:r>
          </w:p>
          <w:p w:rsidR="00C41B6A" w:rsidRPr="00D9593D" w:rsidRDefault="00B17904" w:rsidP="00C41B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D9593D">
              <w:rPr>
                <w:rFonts w:ascii="Times New Roman" w:hAnsi="Times New Roman" w:cs="Times New Roman"/>
                <w:strike/>
              </w:rPr>
              <w:t xml:space="preserve">Insert </w:t>
            </w:r>
            <w:r w:rsidR="00802211" w:rsidRPr="00D9593D">
              <w:rPr>
                <w:rFonts w:ascii="Times New Roman" w:hAnsi="Times New Roman" w:cs="Times New Roman"/>
                <w:strike/>
              </w:rPr>
              <w:t>SnoCtrl_Off</w:t>
            </w:r>
          </w:p>
          <w:p w:rsidR="004B24CA" w:rsidRPr="00D9593D" w:rsidRDefault="004B24CA" w:rsidP="004B24CA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D9593D">
              <w:rPr>
                <w:rFonts w:ascii="Times New Roman" w:hAnsi="Times New Roman" w:cs="Times New Roman" w:hint="eastAsia"/>
                <w:strike/>
              </w:rPr>
              <w:t>参考方法：</w:t>
            </w:r>
          </w:p>
          <w:p w:rsidR="00C41B6A" w:rsidRPr="004B24CA" w:rsidRDefault="00C41B6A" w:rsidP="00C41B6A">
            <w:pPr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D9593D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SnoCtrl_Off </w:t>
            </w:r>
            <w:r w:rsidRPr="00D9593D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@PartNo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D9593D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[Start No]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D9593D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[</w:t>
            </w:r>
            <w:r w:rsidR="00E03BFD"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End No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]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D9593D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’MB’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 xml:space="preserve"> ,</w:t>
            </w:r>
            <w:r w:rsidRPr="00D9593D">
              <w:rPr>
                <w:rFonts w:ascii="Times New Roman" w:hAnsi="Times New Roman" w:cs="Times New Roman"/>
                <w:strike/>
              </w:rPr>
              <w:t xml:space="preserve"> </w:t>
            </w:r>
            <w:r w:rsidRPr="00D9593D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CmbPL.value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D9593D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@editor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D9593D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Cdt</w:t>
            </w:r>
            <w:r w:rsidRPr="00D9593D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  <w:tr w:rsidR="00574109" w:rsidRPr="00674935" w:rsidTr="00674935">
        <w:tc>
          <w:tcPr>
            <w:tcW w:w="2802" w:type="dxa"/>
          </w:tcPr>
          <w:p w:rsidR="00574109" w:rsidRPr="00674935" w:rsidRDefault="00574109" w:rsidP="00D41F9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 Print MB Sno</w:t>
            </w:r>
          </w:p>
        </w:tc>
        <w:tc>
          <w:tcPr>
            <w:tcW w:w="5720" w:type="dxa"/>
          </w:tcPr>
          <w:p w:rsidR="00DD1157" w:rsidRDefault="00DD1157" w:rsidP="00574109">
            <w:pPr>
              <w:jc w:val="left"/>
              <w:rPr>
                <w:ins w:id="75" w:author="Gao, Guan-Wei (高貫偉 ITC)" w:date="2012-04-05T10:56:00Z"/>
                <w:rFonts w:ascii="Arial" w:eastAsia="宋体" w:hAnsi="Arial"/>
              </w:rPr>
            </w:pPr>
            <w:r>
              <w:rPr>
                <w:rFonts w:ascii="Arial" w:eastAsia="SimSun" w:hAnsi="Arial" w:hint="eastAsia"/>
              </w:rPr>
              <w:t>模板打印传入参数：</w:t>
            </w:r>
          </w:p>
          <w:p w:rsidR="000058EF" w:rsidRPr="000058EF" w:rsidRDefault="000058EF" w:rsidP="00574109">
            <w:pPr>
              <w:jc w:val="left"/>
              <w:rPr>
                <w:rFonts w:ascii="Arial" w:eastAsia="宋体" w:hAnsi="Arial"/>
                <w:rPrChange w:id="76" w:author="Gao, Guan-Wei (高貫偉 ITC)" w:date="2012-04-05T10:56:00Z">
                  <w:rPr>
                    <w:rFonts w:ascii="Arial" w:eastAsia="SimSun" w:hAnsi="Arial"/>
                  </w:rPr>
                </w:rPrChange>
              </w:rPr>
            </w:pPr>
            <w:ins w:id="77" w:author="Gao, Guan-Wei (高貫偉 ITC)" w:date="2012-04-05T10:56:00Z">
              <w:r>
                <w:rPr>
                  <w:rFonts w:ascii="Arial" w:eastAsia="宋体" w:hAnsi="Arial" w:hint="eastAsia"/>
                </w:rPr>
                <w:t>本次产生的</w:t>
              </w:r>
              <w:r>
                <w:rPr>
                  <w:rFonts w:ascii="Arial" w:eastAsia="宋体" w:hAnsi="Arial" w:hint="eastAsia"/>
                </w:rPr>
                <w:t>PCBNo</w:t>
              </w:r>
              <w:r>
                <w:rPr>
                  <w:rFonts w:ascii="Arial" w:eastAsia="宋体" w:hAnsi="Arial" w:hint="eastAsia"/>
                </w:rPr>
                <w:t>，需循环调用模板</w:t>
              </w:r>
            </w:ins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DD1157" w:rsidTr="00642E26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DD1157" w:rsidRDefault="00DD1157" w:rsidP="00642E2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DD1157" w:rsidRDefault="00DD1157" w:rsidP="00642E2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</w:p>
              </w:tc>
            </w:tr>
            <w:tr w:rsidR="00B85168" w:rsidDel="000058EF" w:rsidTr="00642E26">
              <w:trPr>
                <w:del w:id="78" w:author="Gao, Guan-Wei (高貫偉 ITC)" w:date="2012-04-05T10:55:00Z"/>
              </w:trPr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5168" w:rsidRPr="00842A21" w:rsidDel="000058EF" w:rsidRDefault="00B85168" w:rsidP="00B52E9B">
                  <w:pPr>
                    <w:rPr>
                      <w:del w:id="79" w:author="Gao, Guan-Wei (高貫偉 ITC)" w:date="2012-04-05T10:55:00Z"/>
                    </w:rPr>
                  </w:pPr>
                  <w:del w:id="80" w:author="Gao, Guan-Wei (高貫偉 ITC)" w:date="2012-04-05T10:55:00Z">
                    <w:r w:rsidRPr="00842A21" w:rsidDel="000058EF">
                      <w:rPr>
                        <w:rFonts w:hint="eastAsia"/>
                      </w:rPr>
                      <w:delText>BegNo</w:delText>
                    </w:r>
                  </w:del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5168" w:rsidRPr="00842A21" w:rsidDel="000058EF" w:rsidRDefault="00B85168" w:rsidP="00B52E9B">
                  <w:pPr>
                    <w:rPr>
                      <w:del w:id="81" w:author="Gao, Guan-Wei (高貫偉 ITC)" w:date="2012-04-05T10:55:00Z"/>
                    </w:rPr>
                  </w:pPr>
                  <w:del w:id="82" w:author="Gao, Guan-Wei (高貫偉 ITC)" w:date="2012-04-05T10:55:00Z">
                    <w:r w:rsidRPr="00842A21" w:rsidDel="000058EF">
                      <w:rPr>
                        <w:rFonts w:hint="eastAsia"/>
                      </w:rPr>
                      <w:delText>本次产生的首个</w:delText>
                    </w:r>
                    <w:r w:rsidRPr="00842A21" w:rsidDel="000058EF">
                      <w:rPr>
                        <w:rFonts w:hint="eastAsia"/>
                      </w:rPr>
                      <w:delText>MBSN</w:delText>
                    </w:r>
                  </w:del>
                </w:p>
              </w:tc>
            </w:tr>
            <w:tr w:rsidR="00B85168" w:rsidTr="00642E26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5168" w:rsidRPr="000058EF" w:rsidRDefault="00B85168" w:rsidP="00B52E9B">
                  <w:pPr>
                    <w:rPr>
                      <w:rFonts w:eastAsia="宋体"/>
                      <w:rPrChange w:id="83" w:author="Gao, Guan-Wei (高貫偉 ITC)" w:date="2012-04-05T10:55:00Z">
                        <w:rPr/>
                      </w:rPrChange>
                    </w:rPr>
                  </w:pPr>
                  <w:del w:id="84" w:author="Gao, Guan-Wei (高貫偉 ITC)" w:date="2012-04-05T10:55:00Z">
                    <w:r w:rsidRPr="00842A21" w:rsidDel="000058EF">
                      <w:rPr>
                        <w:rFonts w:hint="eastAsia"/>
                      </w:rPr>
                      <w:delText>EndNo</w:delText>
                    </w:r>
                  </w:del>
                  <w:ins w:id="85" w:author="Gao, Guan-Wei (高貫偉 ITC)" w:date="2012-04-05T10:55:00Z">
                    <w:r w:rsidR="000058EF">
                      <w:rPr>
                        <w:rFonts w:eastAsia="宋体" w:hint="eastAsia"/>
                      </w:rPr>
                      <w:t>PCBNo</w:t>
                    </w:r>
                  </w:ins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5168" w:rsidRDefault="000058EF" w:rsidP="00B52E9B">
                  <w:ins w:id="86" w:author="Gao, Guan-Wei (高貫偉 ITC)" w:date="2012-04-05T10:56:00Z">
                    <w:r>
                      <w:rPr>
                        <w:rFonts w:eastAsia="宋体" w:hint="eastAsia"/>
                      </w:rPr>
                      <w:t>每次产生的</w:t>
                    </w:r>
                    <w:r>
                      <w:rPr>
                        <w:rFonts w:eastAsia="宋体" w:hint="eastAsia"/>
                      </w:rPr>
                      <w:t>PCBNo</w:t>
                    </w:r>
                  </w:ins>
                  <w:del w:id="87" w:author="Gao, Guan-Wei (高貫偉 ITC)" w:date="2012-04-05T10:55:00Z">
                    <w:r w:rsidR="00B85168" w:rsidRPr="00842A21" w:rsidDel="000058EF">
                      <w:rPr>
                        <w:rFonts w:hint="eastAsia"/>
                      </w:rPr>
                      <w:delText>本次产生的最后一个</w:delText>
                    </w:r>
                    <w:r w:rsidR="00B85168" w:rsidRPr="00842A21" w:rsidDel="000058EF">
                      <w:rPr>
                        <w:rFonts w:hint="eastAsia"/>
                      </w:rPr>
                      <w:delText>MBSN</w:delText>
                    </w:r>
                  </w:del>
                </w:p>
              </w:tc>
            </w:tr>
          </w:tbl>
          <w:p w:rsidR="00DD1157" w:rsidRPr="00B85168" w:rsidRDefault="00DD1157" w:rsidP="00574109">
            <w:pPr>
              <w:jc w:val="left"/>
              <w:rPr>
                <w:rFonts w:ascii="Arial" w:eastAsia="SimSun" w:hAnsi="Arial"/>
              </w:rPr>
            </w:pPr>
          </w:p>
          <w:p w:rsidR="00574109" w:rsidRPr="00DD1157" w:rsidRDefault="00574109" w:rsidP="00574109">
            <w:pPr>
              <w:jc w:val="left"/>
              <w:rPr>
                <w:rFonts w:ascii="Arial" w:eastAsia="SimSun" w:hAnsi="Arial"/>
                <w:strike/>
              </w:rPr>
            </w:pPr>
            <w:r w:rsidRPr="00DD1157">
              <w:rPr>
                <w:rFonts w:ascii="Arial" w:eastAsia="SimSun" w:hAnsi="Arial"/>
                <w:strike/>
              </w:rPr>
              <w:t>Bat</w:t>
            </w:r>
            <w:r w:rsidRPr="00DD1157">
              <w:rPr>
                <w:rFonts w:ascii="Arial" w:eastAsia="SimSun" w:hAnsi="Arial" w:hint="eastAsia"/>
                <w:strike/>
              </w:rPr>
              <w:t>打印传入参数：</w:t>
            </w:r>
          </w:p>
          <w:p w:rsidR="00574109" w:rsidRPr="00DD1157" w:rsidRDefault="00574109" w:rsidP="00574109">
            <w:pPr>
              <w:jc w:val="left"/>
              <w:rPr>
                <w:rFonts w:ascii="Arial" w:eastAsia="SimSun" w:hAnsi="Arial"/>
                <w:strike/>
              </w:rPr>
            </w:pPr>
            <w:r w:rsidRPr="00DD1157">
              <w:rPr>
                <w:rFonts w:ascii="Arial" w:eastAsia="SimSun" w:hAnsi="Arial" w:hint="eastAsia"/>
                <w:strike/>
              </w:rPr>
              <w:t>获取本次产生的</w:t>
            </w:r>
            <w:r w:rsidRPr="00DD1157">
              <w:rPr>
                <w:rFonts w:ascii="Arial" w:eastAsia="SimSun" w:hAnsi="Arial"/>
                <w:strike/>
              </w:rPr>
              <w:t>@MBSno(PCB.PCBNo in PrintLog.BegNo and PrintLog.EndNo Order By Cdt Desc)</w:t>
            </w:r>
          </w:p>
          <w:p w:rsidR="00574109" w:rsidRPr="00DD1157" w:rsidRDefault="00574109" w:rsidP="00574109">
            <w:pPr>
              <w:jc w:val="left"/>
              <w:rPr>
                <w:rFonts w:ascii="Arial" w:eastAsia="SimSun" w:hAnsi="Arial"/>
                <w:strike/>
              </w:rPr>
            </w:pPr>
            <w:r w:rsidRPr="00DD1157">
              <w:rPr>
                <w:rFonts w:ascii="Arial" w:eastAsia="SimSun" w:hAnsi="Arial" w:hint="eastAsia"/>
                <w:strike/>
              </w:rPr>
              <w:t>每个</w:t>
            </w:r>
            <w:r w:rsidRPr="00DD1157">
              <w:rPr>
                <w:rFonts w:ascii="Arial" w:eastAsia="SimSun" w:hAnsi="Arial"/>
                <w:strike/>
              </w:rPr>
              <w:t>MBSno</w:t>
            </w:r>
            <w:r w:rsidRPr="00DD1157">
              <w:rPr>
                <w:rFonts w:ascii="Arial" w:eastAsia="SimSun" w:hAnsi="Arial" w:hint="eastAsia"/>
                <w:strike/>
              </w:rPr>
              <w:t>都调用</w:t>
            </w:r>
            <w:r w:rsidRPr="00DD1157">
              <w:rPr>
                <w:rFonts w:ascii="Arial" w:eastAsia="SimSun" w:hAnsi="Arial"/>
                <w:strike/>
              </w:rPr>
              <w:t>XXXX.Bat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574109" w:rsidRPr="00DD1157" w:rsidTr="00574109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 w:hint="eastAsia"/>
                      <w:strike/>
                    </w:rPr>
                    <w:t>环境变量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 w:hint="eastAsia"/>
                      <w:strike/>
                    </w:rPr>
                    <w:t>说明</w:t>
                  </w:r>
                </w:p>
              </w:tc>
            </w:tr>
            <w:tr w:rsidR="00574109" w:rsidRPr="00DD1157" w:rsidTr="00574109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/>
                      <w:strike/>
                    </w:rPr>
                    <w:t>QTY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/>
                      <w:strike/>
                    </w:rPr>
                    <w:t>1</w:t>
                  </w:r>
                </w:p>
              </w:tc>
            </w:tr>
            <w:tr w:rsidR="00574109" w:rsidRPr="00DD1157" w:rsidTr="00574109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/>
                      <w:strike/>
                    </w:rPr>
                    <w:t>PdLine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/>
                      <w:strike/>
                    </w:rPr>
                    <w:t>UI Input PdLine</w:t>
                  </w:r>
                </w:p>
              </w:tc>
            </w:tr>
            <w:tr w:rsidR="00574109" w:rsidRPr="00DD1157" w:rsidTr="00574109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/>
                      <w:strike/>
                    </w:rPr>
                    <w:t>LBL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/>
                      <w:strike/>
                    </w:rPr>
                    <w:t>Model</w:t>
                  </w:r>
                  <w:r w:rsidRPr="00DD1157">
                    <w:rPr>
                      <w:rFonts w:ascii="Arial" w:eastAsia="SimSun" w:hAnsi="Arial" w:cs="Arial" w:hint="eastAsia"/>
                      <w:strike/>
                    </w:rPr>
                    <w:t>的</w:t>
                  </w:r>
                  <w:r w:rsidRPr="00DD1157">
                    <w:rPr>
                      <w:rFonts w:ascii="Arial" w:eastAsia="SimSun" w:hAnsi="Arial" w:cs="Arial"/>
                      <w:strike/>
                    </w:rPr>
                    <w:t>LBL</w:t>
                  </w:r>
                  <w:r w:rsidRPr="00DD1157">
                    <w:rPr>
                      <w:rFonts w:ascii="Arial" w:eastAsia="SimSun" w:hAnsi="Arial" w:cs="Arial" w:hint="eastAsia"/>
                      <w:strike/>
                    </w:rPr>
                    <w:t>属性值</w:t>
                  </w:r>
                </w:p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/>
                      <w:strike/>
                    </w:rPr>
                    <w:t>(PartInfo.InfoValue Condition:PartInfo.PartNo=[Model] and PartInfo.InfoType=’LBL’)</w:t>
                  </w:r>
                </w:p>
              </w:tc>
            </w:tr>
            <w:tr w:rsidR="00574109" w:rsidRPr="00DD1157" w:rsidTr="00574109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/>
                      <w:strike/>
                    </w:rPr>
                    <w:t>Date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74109" w:rsidRPr="00DD1157" w:rsidRDefault="0057410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declare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@dt 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datetime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@dtcode 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char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6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574109" w:rsidRPr="00DD1157" w:rsidRDefault="0057410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@dt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getdate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()</w:t>
                  </w:r>
                </w:p>
                <w:p w:rsidR="00574109" w:rsidRPr="00DD1157" w:rsidRDefault="00574109">
                  <w:pPr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@dtcode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convert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char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19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@dt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121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3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22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))</w:t>
                  </w:r>
                </w:p>
                <w:p w:rsidR="00574109" w:rsidRPr="00DD1157" w:rsidRDefault="00574109">
                  <w:pPr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 xml:space="preserve"> @</w:t>
                  </w:r>
                  <w:r w:rsidRPr="00DD1157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dtcode</w:t>
                  </w:r>
                </w:p>
              </w:tc>
            </w:tr>
            <w:tr w:rsidR="00574109" w:rsidRPr="00DD1157" w:rsidTr="00574109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/>
                      <w:strike/>
                    </w:rPr>
                    <w:t>SNO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74109" w:rsidRPr="00DD1157" w:rsidRDefault="0057410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DD1157">
                    <w:rPr>
                      <w:rFonts w:ascii="Arial" w:eastAsia="SimSun" w:hAnsi="Arial" w:cs="Arial"/>
                      <w:strike/>
                    </w:rPr>
                    <w:t>@MBSno</w:t>
                  </w:r>
                </w:p>
              </w:tc>
            </w:tr>
          </w:tbl>
          <w:p w:rsidR="00574109" w:rsidRPr="00574109" w:rsidRDefault="00574109" w:rsidP="00574109">
            <w:pPr>
              <w:jc w:val="left"/>
              <w:rPr>
                <w:rFonts w:ascii="Times New Roman" w:hAnsiTheme="minorEastAsia" w:cs="Times New Roman"/>
                <w:strike/>
              </w:rPr>
            </w:pPr>
          </w:p>
        </w:tc>
      </w:tr>
    </w:tbl>
    <w:p w:rsidR="000A1BC1" w:rsidRPr="00A00E0F" w:rsidRDefault="000A1BC1" w:rsidP="000A1BC1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88" w:name="_Toc248283800"/>
      <w:bookmarkStart w:id="89" w:name="_Toc309655654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Theme="minorEastAsia" w:hAnsi="Times New Roman" w:hint="eastAsia"/>
          <w:sz w:val="28"/>
          <w:szCs w:val="28"/>
        </w:rPr>
        <w:t>-</w:t>
      </w:r>
      <w:r>
        <w:rPr>
          <w:rFonts w:ascii="Times New Roman" w:eastAsia="SimHei" w:hAnsi="Times New Roman" w:hint="eastAsia"/>
          <w:sz w:val="28"/>
          <w:szCs w:val="28"/>
        </w:rPr>
        <w:t xml:space="preserve"> </w:t>
      </w:r>
      <w:r>
        <w:rPr>
          <w:rFonts w:ascii="Times New Roman" w:eastAsiaTheme="minorEastAsia" w:hAnsi="Times New Roman" w:hint="eastAsia"/>
          <w:sz w:val="28"/>
          <w:szCs w:val="28"/>
        </w:rPr>
        <w:t xml:space="preserve">VGA Label </w:t>
      </w:r>
      <w:r>
        <w:rPr>
          <w:rFonts w:ascii="Times New Roman" w:eastAsia="SimHei" w:hAnsi="Times New Roman" w:hint="eastAsia"/>
          <w:sz w:val="28"/>
          <w:szCs w:val="28"/>
        </w:rPr>
        <w:t>Reprint</w:t>
      </w:r>
      <w:bookmarkEnd w:id="88"/>
      <w:bookmarkEnd w:id="89"/>
    </w:p>
    <w:p w:rsidR="000A1BC1" w:rsidRPr="00A00E0F" w:rsidRDefault="000A1BC1" w:rsidP="000A1BC1">
      <w:pPr>
        <w:ind w:firstLineChars="200" w:firstLine="420"/>
        <w:jc w:val="left"/>
        <w:rPr>
          <w:rFonts w:ascii="Arial" w:eastAsia="SimSun" w:hAnsi="Arial"/>
        </w:rPr>
      </w:pPr>
    </w:p>
    <w:p w:rsidR="000A1BC1" w:rsidRPr="00E57F40" w:rsidRDefault="000A1BC1" w:rsidP="000A1BC1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0" w:name="_Toc309655655"/>
      <w:r w:rsidRPr="00E57F40">
        <w:rPr>
          <w:rFonts w:ascii="Times New Roman" w:eastAsia="SimHei" w:hint="eastAsia"/>
          <w:sz w:val="28"/>
        </w:rPr>
        <w:t>功能及目标</w:t>
      </w:r>
      <w:bookmarkEnd w:id="90"/>
    </w:p>
    <w:p w:rsidR="000A1BC1" w:rsidRPr="00E57F40" w:rsidRDefault="000A1BC1" w:rsidP="000A1BC1">
      <w:pPr>
        <w:ind w:firstLineChars="200" w:firstLine="420"/>
        <w:jc w:val="left"/>
        <w:rPr>
          <w:rFonts w:ascii="Arial" w:eastAsia="SimSun" w:hAnsi="Arial"/>
        </w:rPr>
      </w:pPr>
      <w:r w:rsidRPr="00E57F40">
        <w:rPr>
          <w:rFonts w:ascii="Arial" w:eastAsia="SimSun" w:hAnsi="Arial" w:hint="eastAsia"/>
        </w:rPr>
        <w:t>标签损坏时，重印</w:t>
      </w:r>
    </w:p>
    <w:p w:rsidR="000A1BC1" w:rsidRPr="00E57F40" w:rsidRDefault="000A1BC1" w:rsidP="000A1BC1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1" w:name="_Toc309655656"/>
      <w:r w:rsidRPr="00E57F40">
        <w:rPr>
          <w:rFonts w:ascii="Times New Roman" w:eastAsia="SimHei" w:hint="eastAsia"/>
          <w:sz w:val="28"/>
        </w:rPr>
        <w:t>前置条件</w:t>
      </w:r>
      <w:bookmarkEnd w:id="91"/>
    </w:p>
    <w:p w:rsidR="000A1BC1" w:rsidRPr="00A00E0F" w:rsidRDefault="000A1BC1" w:rsidP="000A1BC1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0A1BC1" w:rsidRPr="00E57F40" w:rsidRDefault="000A1BC1" w:rsidP="000A1BC1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2" w:name="_Toc309655657"/>
      <w:r w:rsidRPr="00E57F40">
        <w:rPr>
          <w:rFonts w:ascii="Times New Roman" w:eastAsia="SimHei" w:hint="eastAsia"/>
          <w:sz w:val="28"/>
        </w:rPr>
        <w:t>后置条件</w:t>
      </w:r>
      <w:bookmarkEnd w:id="92"/>
    </w:p>
    <w:p w:rsidR="000A1BC1" w:rsidRPr="00A00E0F" w:rsidRDefault="000A1BC1" w:rsidP="000A1BC1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0A1BC1" w:rsidRPr="00E57F40" w:rsidRDefault="000A1BC1" w:rsidP="000A1BC1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3" w:name="_Toc309655658"/>
      <w:r w:rsidRPr="00E57F40">
        <w:rPr>
          <w:rFonts w:ascii="Times New Roman" w:eastAsia="SimHei" w:hint="eastAsia"/>
          <w:sz w:val="28"/>
        </w:rPr>
        <w:t>过程描述</w:t>
      </w:r>
      <w:bookmarkEnd w:id="93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0A1BC1" w:rsidRPr="0026380C" w:rsidTr="004B67B2">
        <w:tc>
          <w:tcPr>
            <w:tcW w:w="2786" w:type="dxa"/>
            <w:shd w:val="clear" w:color="auto" w:fill="92D050"/>
          </w:tcPr>
          <w:p w:rsidR="000A1BC1" w:rsidRPr="0026380C" w:rsidRDefault="000A1BC1" w:rsidP="004B67B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0A1BC1" w:rsidRPr="0026380C" w:rsidRDefault="000A1BC1" w:rsidP="004B67B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0A1BC1" w:rsidRPr="0026380C" w:rsidTr="004B67B2">
        <w:tc>
          <w:tcPr>
            <w:tcW w:w="2786" w:type="dxa"/>
          </w:tcPr>
          <w:p w:rsidR="000A1BC1" w:rsidRPr="0026380C" w:rsidRDefault="000A1BC1" w:rsidP="004B67B2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Input Reason</w:t>
            </w:r>
          </w:p>
        </w:tc>
        <w:tc>
          <w:tcPr>
            <w:tcW w:w="5576" w:type="dxa"/>
          </w:tcPr>
          <w:p w:rsidR="000A1BC1" w:rsidRPr="0026380C" w:rsidRDefault="000A1BC1" w:rsidP="004B67B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A1BC1" w:rsidRPr="0026380C" w:rsidTr="004B67B2">
        <w:tc>
          <w:tcPr>
            <w:tcW w:w="2786" w:type="dxa"/>
          </w:tcPr>
          <w:p w:rsidR="000A1BC1" w:rsidRPr="0026380C" w:rsidRDefault="000A1BC1" w:rsidP="004B67B2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Input MB SNo</w:t>
            </w:r>
          </w:p>
        </w:tc>
        <w:tc>
          <w:tcPr>
            <w:tcW w:w="5576" w:type="dxa"/>
          </w:tcPr>
          <w:p w:rsidR="000A1BC1" w:rsidRPr="000C2E6B" w:rsidRDefault="000A1BC1" w:rsidP="004B67B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A1BC1" w:rsidRPr="0026380C" w:rsidTr="004B67B2">
        <w:tc>
          <w:tcPr>
            <w:tcW w:w="2786" w:type="dxa"/>
          </w:tcPr>
          <w:p w:rsidR="000A1BC1" w:rsidRPr="0026380C" w:rsidRDefault="000A1BC1" w:rsidP="004B67B2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Click [</w:t>
            </w:r>
            <w:r>
              <w:rPr>
                <w:rFonts w:ascii="Times New Roman" w:hAnsi="Times New Roman" w:cs="Times New Roman" w:hint="eastAsia"/>
              </w:rPr>
              <w:t>Rep</w:t>
            </w:r>
            <w:r w:rsidRPr="0026380C">
              <w:rPr>
                <w:rFonts w:ascii="Times New Roman" w:hAnsi="Times New Roman" w:cs="Times New Roman"/>
              </w:rPr>
              <w:t>rint]</w:t>
            </w:r>
          </w:p>
        </w:tc>
        <w:tc>
          <w:tcPr>
            <w:tcW w:w="5576" w:type="dxa"/>
          </w:tcPr>
          <w:p w:rsidR="000A1BC1" w:rsidRDefault="000A1BC1" w:rsidP="004B67B2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Save and Print</w:t>
            </w:r>
          </w:p>
          <w:p w:rsidR="000A1BC1" w:rsidRPr="0026380C" w:rsidRDefault="000A1BC1" w:rsidP="004B67B2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异常情况：</w:t>
            </w:r>
          </w:p>
          <w:p w:rsidR="000A1BC1" w:rsidRPr="0026380C" w:rsidRDefault="000A1BC1" w:rsidP="004B67B2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如果用户没有输入</w:t>
            </w:r>
            <w:r w:rsidRPr="0026380C">
              <w:rPr>
                <w:rFonts w:ascii="Times New Roman" w:hAnsi="Times New Roman" w:cs="Times New Roman"/>
              </w:rPr>
              <w:t>Reason</w:t>
            </w:r>
            <w:r w:rsidRPr="0026380C">
              <w:rPr>
                <w:rFonts w:ascii="Times New Roman" w:hAnsiTheme="minorEastAsia" w:cs="Times New Roman"/>
              </w:rPr>
              <w:t>，则报告错误</w:t>
            </w:r>
            <w:r w:rsidRPr="0026380C">
              <w:rPr>
                <w:rFonts w:ascii="Times New Roman" w:hAnsi="Times New Roman" w:cs="Times New Roman"/>
              </w:rPr>
              <w:t xml:space="preserve">“Please input reason first!!” </w:t>
            </w:r>
          </w:p>
          <w:p w:rsidR="000A1BC1" w:rsidRPr="0026380C" w:rsidRDefault="000A1BC1" w:rsidP="004B67B2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如果</w:t>
            </w:r>
            <w:r w:rsidRPr="0026380C">
              <w:rPr>
                <w:rFonts w:ascii="Times New Roman" w:hAnsi="Times New Roman" w:cs="Times New Roman"/>
              </w:rPr>
              <w:t xml:space="preserve">MB </w:t>
            </w:r>
            <w:r w:rsidRPr="0026380C">
              <w:rPr>
                <w:rFonts w:ascii="Times New Roman" w:hAnsiTheme="minorEastAsia" w:cs="Times New Roman"/>
              </w:rPr>
              <w:t>已经投入到</w:t>
            </w:r>
            <w:r w:rsidRPr="0026380C">
              <w:rPr>
                <w:rFonts w:ascii="Times New Roman" w:hAnsi="Times New Roman" w:cs="Times New Roman"/>
              </w:rPr>
              <w:t xml:space="preserve">FA </w:t>
            </w:r>
            <w:r w:rsidRPr="0026380C">
              <w:rPr>
                <w:rFonts w:ascii="Times New Roman" w:hAnsiTheme="minorEastAsia" w:cs="Times New Roman"/>
              </w:rPr>
              <w:t>生产，则报告错误：</w:t>
            </w:r>
            <w:r w:rsidRPr="0026380C">
              <w:rPr>
                <w:rFonts w:ascii="Times New Roman" w:hAnsi="Times New Roman" w:cs="Times New Roman"/>
              </w:rPr>
              <w:t>“</w:t>
            </w:r>
            <w:r w:rsidRPr="0026380C">
              <w:rPr>
                <w:rFonts w:ascii="Times New Roman" w:hAnsiTheme="minorEastAsia" w:cs="Times New Roman"/>
              </w:rPr>
              <w:t>此</w:t>
            </w:r>
            <w:r w:rsidRPr="0026380C">
              <w:rPr>
                <w:rFonts w:ascii="Times New Roman" w:hAnsi="Times New Roman" w:cs="Times New Roman"/>
              </w:rPr>
              <w:t xml:space="preserve">MB </w:t>
            </w:r>
            <w:r w:rsidRPr="0026380C">
              <w:rPr>
                <w:rFonts w:ascii="Times New Roman" w:hAnsiTheme="minorEastAsia" w:cs="Times New Roman"/>
              </w:rPr>
              <w:t>已经投入到</w:t>
            </w:r>
            <w:r w:rsidRPr="0026380C">
              <w:rPr>
                <w:rFonts w:ascii="Times New Roman" w:hAnsi="Times New Roman" w:cs="Times New Roman"/>
              </w:rPr>
              <w:t xml:space="preserve">FA </w:t>
            </w:r>
            <w:r w:rsidRPr="0026380C">
              <w:rPr>
                <w:rFonts w:ascii="Times New Roman" w:hAnsiTheme="minorEastAsia" w:cs="Times New Roman"/>
              </w:rPr>
              <w:t>生产，不能</w:t>
            </w:r>
            <w:r w:rsidRPr="0026380C">
              <w:rPr>
                <w:rFonts w:ascii="Times New Roman" w:hAnsi="Times New Roman" w:cs="Times New Roman"/>
              </w:rPr>
              <w:t>Reprint!!“</w:t>
            </w:r>
          </w:p>
          <w:p w:rsidR="000A1BC1" w:rsidRPr="0026380C" w:rsidRDefault="000A1BC1" w:rsidP="004B67B2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参考下列</w:t>
            </w:r>
            <w:r w:rsidRPr="0026380C">
              <w:rPr>
                <w:rFonts w:ascii="Times New Roman" w:hAnsi="Times New Roman" w:cs="Times New Roman"/>
              </w:rPr>
              <w:t>Tables</w:t>
            </w:r>
            <w:r w:rsidRPr="0026380C">
              <w:rPr>
                <w:rFonts w:ascii="Times New Roman" w:hAnsiTheme="minorEastAsia" w:cs="Times New Roman"/>
              </w:rPr>
              <w:t>：</w:t>
            </w:r>
          </w:p>
          <w:p w:rsidR="000A1BC1" w:rsidRPr="0026380C" w:rsidRDefault="000A1BC1" w:rsidP="004B67B2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FA..[Product]</w:t>
            </w:r>
          </w:p>
          <w:p w:rsidR="000A1BC1" w:rsidRPr="000C2E6B" w:rsidRDefault="000A1BC1" w:rsidP="004B67B2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如果能够查询到使用该</w:t>
            </w:r>
            <w:r w:rsidRPr="0026380C">
              <w:rPr>
                <w:rFonts w:ascii="Times New Roman" w:hAnsi="Times New Roman" w:cs="Times New Roman"/>
              </w:rPr>
              <w:t>MB SNo</w:t>
            </w:r>
            <w:r w:rsidRPr="0026380C">
              <w:rPr>
                <w:rFonts w:ascii="Times New Roman" w:hAnsiTheme="minorEastAsia" w:cs="Times New Roman"/>
              </w:rPr>
              <w:t>的记录，则意味着该</w:t>
            </w:r>
            <w:r w:rsidRPr="0026380C">
              <w:rPr>
                <w:rFonts w:ascii="Times New Roman" w:hAnsi="Times New Roman" w:cs="Times New Roman"/>
              </w:rPr>
              <w:t xml:space="preserve">MB </w:t>
            </w:r>
            <w:r w:rsidRPr="0026380C">
              <w:rPr>
                <w:rFonts w:ascii="Times New Roman" w:hAnsiTheme="minorEastAsia" w:cs="Times New Roman"/>
              </w:rPr>
              <w:t>已经投入到</w:t>
            </w:r>
            <w:r w:rsidRPr="0026380C">
              <w:rPr>
                <w:rFonts w:ascii="Times New Roman" w:hAnsi="Times New Roman" w:cs="Times New Roman"/>
              </w:rPr>
              <w:t xml:space="preserve">FA </w:t>
            </w:r>
            <w:r w:rsidRPr="0026380C">
              <w:rPr>
                <w:rFonts w:ascii="Times New Roman" w:hAnsiTheme="minorEastAsia" w:cs="Times New Roman"/>
              </w:rPr>
              <w:t>生产</w:t>
            </w:r>
          </w:p>
        </w:tc>
      </w:tr>
    </w:tbl>
    <w:p w:rsidR="000A1BC1" w:rsidRPr="00937410" w:rsidRDefault="000A1BC1" w:rsidP="000A1BC1">
      <w:pPr>
        <w:jc w:val="left"/>
      </w:pPr>
    </w:p>
    <w:p w:rsidR="000A1BC1" w:rsidRPr="00E57F40" w:rsidRDefault="000A1BC1" w:rsidP="000A1BC1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4" w:name="_Toc309655659"/>
      <w:r w:rsidRPr="00E57F40">
        <w:rPr>
          <w:rFonts w:ascii="Times New Roman" w:eastAsia="SimHei" w:hint="eastAsia"/>
          <w:sz w:val="28"/>
        </w:rPr>
        <w:t>业务规则</w:t>
      </w:r>
      <w:bookmarkEnd w:id="94"/>
    </w:p>
    <w:tbl>
      <w:tblPr>
        <w:tblStyle w:val="a6"/>
        <w:tblW w:w="0" w:type="auto"/>
        <w:tblLayout w:type="fixed"/>
        <w:tblLook w:val="04A0"/>
      </w:tblPr>
      <w:tblGrid>
        <w:gridCol w:w="2786"/>
        <w:gridCol w:w="5576"/>
      </w:tblGrid>
      <w:tr w:rsidR="000A1BC1" w:rsidTr="004B67B2">
        <w:tc>
          <w:tcPr>
            <w:tcW w:w="2786" w:type="dxa"/>
            <w:shd w:val="clear" w:color="auto" w:fill="92D050"/>
          </w:tcPr>
          <w:p w:rsidR="000A1BC1" w:rsidRPr="007A2F7F" w:rsidRDefault="000A1BC1" w:rsidP="004B67B2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0A1BC1" w:rsidRPr="007A2F7F" w:rsidRDefault="000A1BC1" w:rsidP="004B67B2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Rule</w:t>
            </w:r>
          </w:p>
        </w:tc>
      </w:tr>
      <w:tr w:rsidR="000A1BC1" w:rsidTr="004B67B2">
        <w:tc>
          <w:tcPr>
            <w:tcW w:w="2786" w:type="dxa"/>
          </w:tcPr>
          <w:p w:rsidR="000A1BC1" w:rsidRPr="007D44BE" w:rsidRDefault="000A1BC1" w:rsidP="004B67B2">
            <w:pPr>
              <w:jc w:val="left"/>
              <w:rPr>
                <w:rFonts w:eastAsia="SimSun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eastAsia="SimSun" w:hint="eastAsia"/>
              </w:rPr>
              <w:t>. Save</w:t>
            </w:r>
          </w:p>
        </w:tc>
        <w:tc>
          <w:tcPr>
            <w:tcW w:w="5576" w:type="dxa"/>
          </w:tcPr>
          <w:p w:rsidR="000A1BC1" w:rsidRPr="004C24DE" w:rsidRDefault="000A1BC1" w:rsidP="004B67B2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hint="eastAsia"/>
              </w:rPr>
              <w:t xml:space="preserve">Check MB </w:t>
            </w:r>
          </w:p>
          <w:p w:rsidR="000A1BC1" w:rsidRDefault="000A1BC1" w:rsidP="004B67B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MBSno</w:t>
            </w:r>
            <w:r>
              <w:rPr>
                <w:rFonts w:hint="eastAsia"/>
              </w:rPr>
              <w:t>是否存在</w:t>
            </w:r>
          </w:p>
          <w:p w:rsidR="000A1BC1" w:rsidRDefault="000A1BC1" w:rsidP="004B67B2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926F84" w:rsidRPr="00926F8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rPrChange w:id="95" w:author="itc211017" w:date="2012-02-14T14:03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PCBStatus</w:t>
            </w:r>
            <w:ins w:id="96" w:author="itc211017" w:date="2012-02-14T14:03:00Z">
              <w:r w:rsidR="00926F84" w:rsidRPr="00926F84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97" w:author="itc211017" w:date="2012-02-14T14:03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>/PCB</w:t>
              </w:r>
            </w:ins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0A1BC1" w:rsidRPr="004C24DE" w:rsidRDefault="000A1BC1" w:rsidP="004B67B2">
            <w:pPr>
              <w:jc w:val="left"/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若不存在，则报错：“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MB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不存在”</w:t>
            </w:r>
          </w:p>
          <w:p w:rsidR="000A1BC1" w:rsidRPr="000D4898" w:rsidRDefault="000A1BC1" w:rsidP="004B67B2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eastAsia="SimSun"/>
              </w:rPr>
            </w:pPr>
            <w:r w:rsidRPr="00500D7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Insert GetData..RePrintLog</w:t>
            </w:r>
          </w:p>
        </w:tc>
      </w:tr>
    </w:tbl>
    <w:p w:rsidR="00DD055F" w:rsidRPr="004F1A42" w:rsidRDefault="00DD055F" w:rsidP="00017B64">
      <w:pPr>
        <w:rPr>
          <w:rFonts w:ascii="Arial" w:eastAsia="SimSun" w:hAnsi="Arial"/>
        </w:rPr>
      </w:pPr>
    </w:p>
    <w:p w:rsidR="003427C1" w:rsidRPr="00C43B53" w:rsidRDefault="003427C1" w:rsidP="003427C1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98" w:name="_Toc309050110"/>
      <w:bookmarkStart w:id="99" w:name="_Ref311116210"/>
      <w:bookmarkStart w:id="100" w:name="_Ref311116213"/>
      <w:r w:rsidRPr="00C43B53">
        <w:rPr>
          <w:rFonts w:ascii="Times New Roman" w:eastAsia="SimSun" w:hAnsi="Times New Roman" w:hint="eastAsia"/>
        </w:rPr>
        <w:t>UC-</w:t>
      </w:r>
      <w:r w:rsidR="004B24CA">
        <w:rPr>
          <w:rFonts w:ascii="Times New Roman" w:eastAsia="SimSun" w:hAnsi="Times New Roman" w:hint="eastAsia"/>
        </w:rPr>
        <w:t>VGA</w:t>
      </w:r>
      <w:r>
        <w:rPr>
          <w:rFonts w:ascii="Times New Roman" w:eastAsia="SimSun" w:hAnsi="Times New Roman" w:hint="eastAsia"/>
        </w:rPr>
        <w:t xml:space="preserve"> Label</w:t>
      </w:r>
      <w:bookmarkEnd w:id="98"/>
      <w:bookmarkEnd w:id="99"/>
      <w:bookmarkEnd w:id="100"/>
      <w:r>
        <w:rPr>
          <w:rFonts w:ascii="Times New Roman" w:eastAsia="SimSun" w:hAnsi="Times New Roman" w:hint="eastAsia"/>
        </w:rPr>
        <w:t xml:space="preserve"> </w:t>
      </w:r>
    </w:p>
    <w:p w:rsidR="003427C1" w:rsidRDefault="000A1BC1" w:rsidP="003427C1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参考</w:t>
      </w:r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《</w:t>
      </w:r>
      <w:r w:rsidRPr="000A1BC1">
        <w:rPr>
          <w:rFonts w:ascii="Arial" w:eastAsia="SimSun" w:hAnsi="Arial"/>
        </w:rPr>
        <w:t>CI-MES12-SPEC-SA-UC MB Label Print.docx</w:t>
      </w:r>
      <w:r>
        <w:rPr>
          <w:rFonts w:ascii="Arial" w:eastAsia="SimSun" w:hAnsi="Arial" w:hint="eastAsia"/>
        </w:rPr>
        <w:t>》</w:t>
      </w:r>
      <w:r>
        <w:rPr>
          <w:rFonts w:ascii="Arial" w:eastAsia="SimSun" w:hAnsi="Arial"/>
        </w:rPr>
        <w:t>2.4.</w:t>
      </w:r>
      <w:r w:rsidRPr="000A1BC1">
        <w:rPr>
          <w:rFonts w:ascii="Arial" w:eastAsia="SimSun" w:hAnsi="Arial"/>
        </w:rPr>
        <w:t>UC-MB Label</w:t>
      </w:r>
    </w:p>
    <w:p w:rsidR="002E23C8" w:rsidRPr="002E23C8" w:rsidRDefault="002E23C8" w:rsidP="003427C1">
      <w:pPr>
        <w:ind w:firstLineChars="200" w:firstLine="420"/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1" w:name="_Toc309050111"/>
      <w:r w:rsidRPr="00A722CC">
        <w:rPr>
          <w:rFonts w:ascii="Times New Roman" w:eastAsia="SimHei" w:hAnsi="Times New Roman"/>
          <w:sz w:val="32"/>
        </w:rPr>
        <w:t>Appendix</w:t>
      </w:r>
      <w:bookmarkEnd w:id="101"/>
    </w:p>
    <w:p w:rsidR="00363EA2" w:rsidRDefault="00363EA2" w:rsidP="00363EA2">
      <w:pPr>
        <w:pStyle w:val="2"/>
      </w:pPr>
      <w:bookmarkStart w:id="102" w:name="_Toc309050112"/>
      <w:r>
        <w:rPr>
          <w:rFonts w:hint="eastAsia"/>
        </w:rPr>
        <w:t>Question</w:t>
      </w:r>
      <w:bookmarkEnd w:id="102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AB5" w:rsidRDefault="00D50AB5" w:rsidP="000127C3">
      <w:r>
        <w:separator/>
      </w:r>
    </w:p>
  </w:endnote>
  <w:endnote w:type="continuationSeparator" w:id="0">
    <w:p w:rsidR="00D50AB5" w:rsidRDefault="00D50AB5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6EA" w:rsidRDefault="00AA56EA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37302B">
            <w:rPr>
              <w:noProof/>
            </w:rPr>
            <w:t>11</w:t>
          </w:r>
        </w:fldSimple>
        <w:r>
          <w:rPr>
            <w:lang w:val="zh-CN"/>
          </w:rPr>
          <w:t xml:space="preserve"> / </w:t>
        </w:r>
        <w:fldSimple w:instr=" NUMPAGES  ">
          <w:r w:rsidR="0037302B">
            <w:rPr>
              <w:noProof/>
            </w:rPr>
            <w:t>12</w:t>
          </w:r>
        </w:fldSimple>
      </w:sdtContent>
    </w:sdt>
  </w:p>
  <w:p w:rsidR="00AA56EA" w:rsidRDefault="00AA56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AB5" w:rsidRDefault="00D50AB5" w:rsidP="000127C3">
      <w:r>
        <w:separator/>
      </w:r>
    </w:p>
  </w:footnote>
  <w:footnote w:type="continuationSeparator" w:id="0">
    <w:p w:rsidR="00D50AB5" w:rsidRDefault="00D50AB5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6EA" w:rsidRPr="000127C3" w:rsidRDefault="00AA56EA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A56EA" w:rsidRPr="00DE0AE1" w:rsidRDefault="00AA56EA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>
      <w:t>VGA Label Print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19FE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DD3FC9"/>
    <w:multiLevelType w:val="hybridMultilevel"/>
    <w:tmpl w:val="6D9090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B50448E"/>
    <w:multiLevelType w:val="hybridMultilevel"/>
    <w:tmpl w:val="7BD665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272A70"/>
    <w:multiLevelType w:val="hybridMultilevel"/>
    <w:tmpl w:val="9B9645DA"/>
    <w:lvl w:ilvl="0" w:tplc="1E5E7B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8DB5F36"/>
    <w:multiLevelType w:val="hybridMultilevel"/>
    <w:tmpl w:val="640A31BA"/>
    <w:lvl w:ilvl="0" w:tplc="64E40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356B24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10"/>
  </w:num>
  <w:num w:numId="13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259"/>
    <w:rsid w:val="000035CC"/>
    <w:rsid w:val="00003960"/>
    <w:rsid w:val="000044CD"/>
    <w:rsid w:val="000058EF"/>
    <w:rsid w:val="0000593B"/>
    <w:rsid w:val="00006742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17B64"/>
    <w:rsid w:val="000204E4"/>
    <w:rsid w:val="000205B2"/>
    <w:rsid w:val="00020759"/>
    <w:rsid w:val="000214CF"/>
    <w:rsid w:val="00021A3A"/>
    <w:rsid w:val="000234FC"/>
    <w:rsid w:val="0002402E"/>
    <w:rsid w:val="00025353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3769F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1E1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4CA5"/>
    <w:rsid w:val="000651B7"/>
    <w:rsid w:val="00065268"/>
    <w:rsid w:val="00065B5C"/>
    <w:rsid w:val="00065C5A"/>
    <w:rsid w:val="000709C2"/>
    <w:rsid w:val="00070BFE"/>
    <w:rsid w:val="000723EF"/>
    <w:rsid w:val="00072A50"/>
    <w:rsid w:val="00074C0E"/>
    <w:rsid w:val="00075188"/>
    <w:rsid w:val="00077B3E"/>
    <w:rsid w:val="000815C9"/>
    <w:rsid w:val="00081CCF"/>
    <w:rsid w:val="00082E08"/>
    <w:rsid w:val="00084424"/>
    <w:rsid w:val="00084D0D"/>
    <w:rsid w:val="00085195"/>
    <w:rsid w:val="000852AE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1BC1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2F36"/>
    <w:rsid w:val="000E30A8"/>
    <w:rsid w:val="000E564D"/>
    <w:rsid w:val="000E5729"/>
    <w:rsid w:val="000E576D"/>
    <w:rsid w:val="000E6785"/>
    <w:rsid w:val="000E67B8"/>
    <w:rsid w:val="000F0180"/>
    <w:rsid w:val="000F117E"/>
    <w:rsid w:val="000F14EF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85D"/>
    <w:rsid w:val="00107BBD"/>
    <w:rsid w:val="00107FB7"/>
    <w:rsid w:val="0011015D"/>
    <w:rsid w:val="00110605"/>
    <w:rsid w:val="00110A10"/>
    <w:rsid w:val="00110C7B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271B2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16"/>
    <w:rsid w:val="0014744B"/>
    <w:rsid w:val="00147921"/>
    <w:rsid w:val="00147A25"/>
    <w:rsid w:val="00147CDB"/>
    <w:rsid w:val="00150A2F"/>
    <w:rsid w:val="00150DF2"/>
    <w:rsid w:val="00151FF5"/>
    <w:rsid w:val="001522C9"/>
    <w:rsid w:val="00153A77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0CCE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3F37"/>
    <w:rsid w:val="001D3F42"/>
    <w:rsid w:val="001D57B8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2517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361C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D3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427"/>
    <w:rsid w:val="0024777B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3CFC"/>
    <w:rsid w:val="00284B7F"/>
    <w:rsid w:val="00287356"/>
    <w:rsid w:val="002879A3"/>
    <w:rsid w:val="00290CE1"/>
    <w:rsid w:val="00291BFA"/>
    <w:rsid w:val="00291E4F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3604"/>
    <w:rsid w:val="002C6798"/>
    <w:rsid w:val="002C7021"/>
    <w:rsid w:val="002C7A2D"/>
    <w:rsid w:val="002C7E1E"/>
    <w:rsid w:val="002D1476"/>
    <w:rsid w:val="002D1B43"/>
    <w:rsid w:val="002D245E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7C5"/>
    <w:rsid w:val="002E5EAC"/>
    <w:rsid w:val="002E739C"/>
    <w:rsid w:val="002E7E38"/>
    <w:rsid w:val="002E7EBD"/>
    <w:rsid w:val="002F05D4"/>
    <w:rsid w:val="002F0EB3"/>
    <w:rsid w:val="002F1383"/>
    <w:rsid w:val="002F3FA4"/>
    <w:rsid w:val="002F5273"/>
    <w:rsid w:val="002F5330"/>
    <w:rsid w:val="002F6120"/>
    <w:rsid w:val="002F6A23"/>
    <w:rsid w:val="002F730E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199B"/>
    <w:rsid w:val="003427C1"/>
    <w:rsid w:val="00342EF6"/>
    <w:rsid w:val="003436BD"/>
    <w:rsid w:val="003436D0"/>
    <w:rsid w:val="00346AAA"/>
    <w:rsid w:val="00347249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60FD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56"/>
    <w:rsid w:val="00370CC8"/>
    <w:rsid w:val="0037116C"/>
    <w:rsid w:val="003718F1"/>
    <w:rsid w:val="00371D36"/>
    <w:rsid w:val="00372274"/>
    <w:rsid w:val="00372D5E"/>
    <w:rsid w:val="0037302B"/>
    <w:rsid w:val="00373ABB"/>
    <w:rsid w:val="00373E67"/>
    <w:rsid w:val="0037568E"/>
    <w:rsid w:val="00375CCA"/>
    <w:rsid w:val="00375E1C"/>
    <w:rsid w:val="00376A63"/>
    <w:rsid w:val="0037767A"/>
    <w:rsid w:val="00381B32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069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539A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24D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3BB0"/>
    <w:rsid w:val="003E4C38"/>
    <w:rsid w:val="003E54B7"/>
    <w:rsid w:val="003E5E80"/>
    <w:rsid w:val="003E7349"/>
    <w:rsid w:val="003E7807"/>
    <w:rsid w:val="003F0173"/>
    <w:rsid w:val="003F0282"/>
    <w:rsid w:val="003F080C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1FC4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C3B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17EF"/>
    <w:rsid w:val="00472F15"/>
    <w:rsid w:val="0047304D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2E3D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AAD"/>
    <w:rsid w:val="004B1B64"/>
    <w:rsid w:val="004B24CA"/>
    <w:rsid w:val="004B301A"/>
    <w:rsid w:val="004B31CE"/>
    <w:rsid w:val="004B35F2"/>
    <w:rsid w:val="004B3796"/>
    <w:rsid w:val="004B4953"/>
    <w:rsid w:val="004B5203"/>
    <w:rsid w:val="004B573E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5882"/>
    <w:rsid w:val="004E6858"/>
    <w:rsid w:val="004F12A4"/>
    <w:rsid w:val="004F144A"/>
    <w:rsid w:val="004F1A42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732"/>
    <w:rsid w:val="005048E8"/>
    <w:rsid w:val="00505481"/>
    <w:rsid w:val="0050592E"/>
    <w:rsid w:val="00510C8A"/>
    <w:rsid w:val="00511E94"/>
    <w:rsid w:val="005124D4"/>
    <w:rsid w:val="005138CE"/>
    <w:rsid w:val="005150B3"/>
    <w:rsid w:val="005162FF"/>
    <w:rsid w:val="00516683"/>
    <w:rsid w:val="00516CCE"/>
    <w:rsid w:val="00517133"/>
    <w:rsid w:val="005171DA"/>
    <w:rsid w:val="00517248"/>
    <w:rsid w:val="00520A7B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104"/>
    <w:rsid w:val="0054056C"/>
    <w:rsid w:val="005412F1"/>
    <w:rsid w:val="00543C9F"/>
    <w:rsid w:val="00544AAF"/>
    <w:rsid w:val="00544F33"/>
    <w:rsid w:val="00553D09"/>
    <w:rsid w:val="00553DE9"/>
    <w:rsid w:val="005548EF"/>
    <w:rsid w:val="00554D88"/>
    <w:rsid w:val="0055642D"/>
    <w:rsid w:val="0055724A"/>
    <w:rsid w:val="00560FBB"/>
    <w:rsid w:val="005617DE"/>
    <w:rsid w:val="00561BAF"/>
    <w:rsid w:val="00561BCF"/>
    <w:rsid w:val="00561D17"/>
    <w:rsid w:val="0056359F"/>
    <w:rsid w:val="005642E5"/>
    <w:rsid w:val="00566232"/>
    <w:rsid w:val="0056628E"/>
    <w:rsid w:val="00566BCB"/>
    <w:rsid w:val="0056732B"/>
    <w:rsid w:val="005723CC"/>
    <w:rsid w:val="00572C03"/>
    <w:rsid w:val="00574109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1B6E"/>
    <w:rsid w:val="005A2451"/>
    <w:rsid w:val="005A354A"/>
    <w:rsid w:val="005A4E72"/>
    <w:rsid w:val="005A522E"/>
    <w:rsid w:val="005A5A48"/>
    <w:rsid w:val="005A5B00"/>
    <w:rsid w:val="005A64C4"/>
    <w:rsid w:val="005B16A4"/>
    <w:rsid w:val="005B219E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35CA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1F4"/>
    <w:rsid w:val="005F3471"/>
    <w:rsid w:val="005F39CA"/>
    <w:rsid w:val="005F431E"/>
    <w:rsid w:val="005F5FCC"/>
    <w:rsid w:val="005F6EF7"/>
    <w:rsid w:val="005F7A30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6F46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0DC3"/>
    <w:rsid w:val="00671B0B"/>
    <w:rsid w:val="006732FB"/>
    <w:rsid w:val="0067492F"/>
    <w:rsid w:val="00674935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87E6A"/>
    <w:rsid w:val="00690015"/>
    <w:rsid w:val="00690126"/>
    <w:rsid w:val="00693958"/>
    <w:rsid w:val="006946A4"/>
    <w:rsid w:val="0069715B"/>
    <w:rsid w:val="0069766A"/>
    <w:rsid w:val="006A06F7"/>
    <w:rsid w:val="006A2938"/>
    <w:rsid w:val="006A3CF9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0A43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62F9"/>
    <w:rsid w:val="00710395"/>
    <w:rsid w:val="0071076B"/>
    <w:rsid w:val="007109FB"/>
    <w:rsid w:val="007132CD"/>
    <w:rsid w:val="00715C96"/>
    <w:rsid w:val="0071612F"/>
    <w:rsid w:val="00716809"/>
    <w:rsid w:val="007173D0"/>
    <w:rsid w:val="00717CE4"/>
    <w:rsid w:val="00721107"/>
    <w:rsid w:val="00723272"/>
    <w:rsid w:val="0072329C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0A6C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2003"/>
    <w:rsid w:val="00772B2B"/>
    <w:rsid w:val="00773F7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87374"/>
    <w:rsid w:val="0079113D"/>
    <w:rsid w:val="0079236D"/>
    <w:rsid w:val="00792A4B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71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B7FBE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15BD"/>
    <w:rsid w:val="00802211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64BF"/>
    <w:rsid w:val="008169B3"/>
    <w:rsid w:val="00817A0B"/>
    <w:rsid w:val="00820828"/>
    <w:rsid w:val="00823045"/>
    <w:rsid w:val="00823880"/>
    <w:rsid w:val="00824B3E"/>
    <w:rsid w:val="00827084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12CD"/>
    <w:rsid w:val="0084242E"/>
    <w:rsid w:val="00842FB2"/>
    <w:rsid w:val="008434E5"/>
    <w:rsid w:val="00843C91"/>
    <w:rsid w:val="008442EA"/>
    <w:rsid w:val="0084438F"/>
    <w:rsid w:val="0084534E"/>
    <w:rsid w:val="0084583E"/>
    <w:rsid w:val="00845A08"/>
    <w:rsid w:val="0084726B"/>
    <w:rsid w:val="00847AD2"/>
    <w:rsid w:val="00850138"/>
    <w:rsid w:val="008511F0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3C64"/>
    <w:rsid w:val="0086401E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C35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284E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0901"/>
    <w:rsid w:val="008F139E"/>
    <w:rsid w:val="008F1F3D"/>
    <w:rsid w:val="008F296B"/>
    <w:rsid w:val="008F2C2B"/>
    <w:rsid w:val="008F33AA"/>
    <w:rsid w:val="008F52D3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624"/>
    <w:rsid w:val="00914832"/>
    <w:rsid w:val="009158C4"/>
    <w:rsid w:val="00916915"/>
    <w:rsid w:val="00916FE5"/>
    <w:rsid w:val="00917051"/>
    <w:rsid w:val="009203DE"/>
    <w:rsid w:val="00922571"/>
    <w:rsid w:val="009226BF"/>
    <w:rsid w:val="00922AAF"/>
    <w:rsid w:val="00923886"/>
    <w:rsid w:val="009242E4"/>
    <w:rsid w:val="00924A84"/>
    <w:rsid w:val="00926F74"/>
    <w:rsid w:val="00926F84"/>
    <w:rsid w:val="009278DF"/>
    <w:rsid w:val="00931456"/>
    <w:rsid w:val="00931E7F"/>
    <w:rsid w:val="00933497"/>
    <w:rsid w:val="00933DE1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2715"/>
    <w:rsid w:val="0095338D"/>
    <w:rsid w:val="00953E26"/>
    <w:rsid w:val="00955B0E"/>
    <w:rsid w:val="0095706F"/>
    <w:rsid w:val="0096093E"/>
    <w:rsid w:val="0096143F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61C4"/>
    <w:rsid w:val="00981FB5"/>
    <w:rsid w:val="00982FF1"/>
    <w:rsid w:val="00985626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1B7E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1311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6061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3AC3"/>
    <w:rsid w:val="00A544FC"/>
    <w:rsid w:val="00A54E6B"/>
    <w:rsid w:val="00A56061"/>
    <w:rsid w:val="00A56754"/>
    <w:rsid w:val="00A57B28"/>
    <w:rsid w:val="00A60514"/>
    <w:rsid w:val="00A60C1C"/>
    <w:rsid w:val="00A61A27"/>
    <w:rsid w:val="00A6353F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3E86"/>
    <w:rsid w:val="00A85DEB"/>
    <w:rsid w:val="00A85E7F"/>
    <w:rsid w:val="00A86273"/>
    <w:rsid w:val="00A91D88"/>
    <w:rsid w:val="00A924D0"/>
    <w:rsid w:val="00A92B73"/>
    <w:rsid w:val="00A9465D"/>
    <w:rsid w:val="00A94DC7"/>
    <w:rsid w:val="00A957F4"/>
    <w:rsid w:val="00A9617B"/>
    <w:rsid w:val="00AA1702"/>
    <w:rsid w:val="00AA199A"/>
    <w:rsid w:val="00AA1D39"/>
    <w:rsid w:val="00AA1E62"/>
    <w:rsid w:val="00AA2D82"/>
    <w:rsid w:val="00AA4CAE"/>
    <w:rsid w:val="00AA56EA"/>
    <w:rsid w:val="00AA5B7D"/>
    <w:rsid w:val="00AA71AB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138"/>
    <w:rsid w:val="00AE53AA"/>
    <w:rsid w:val="00AE558F"/>
    <w:rsid w:val="00AE5761"/>
    <w:rsid w:val="00AE5DBF"/>
    <w:rsid w:val="00AE6A17"/>
    <w:rsid w:val="00AE722E"/>
    <w:rsid w:val="00AE7989"/>
    <w:rsid w:val="00AF095B"/>
    <w:rsid w:val="00AF0973"/>
    <w:rsid w:val="00AF1B8E"/>
    <w:rsid w:val="00AF20DB"/>
    <w:rsid w:val="00AF2647"/>
    <w:rsid w:val="00AF2AD2"/>
    <w:rsid w:val="00AF2C0A"/>
    <w:rsid w:val="00AF3869"/>
    <w:rsid w:val="00AF39E5"/>
    <w:rsid w:val="00AF3D24"/>
    <w:rsid w:val="00AF447E"/>
    <w:rsid w:val="00B010BE"/>
    <w:rsid w:val="00B010F3"/>
    <w:rsid w:val="00B0133B"/>
    <w:rsid w:val="00B01544"/>
    <w:rsid w:val="00B02646"/>
    <w:rsid w:val="00B02808"/>
    <w:rsid w:val="00B03165"/>
    <w:rsid w:val="00B0442B"/>
    <w:rsid w:val="00B0502E"/>
    <w:rsid w:val="00B05066"/>
    <w:rsid w:val="00B05A62"/>
    <w:rsid w:val="00B1214B"/>
    <w:rsid w:val="00B13DEF"/>
    <w:rsid w:val="00B16572"/>
    <w:rsid w:val="00B1670E"/>
    <w:rsid w:val="00B16D98"/>
    <w:rsid w:val="00B17904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664D"/>
    <w:rsid w:val="00B474A0"/>
    <w:rsid w:val="00B51705"/>
    <w:rsid w:val="00B5369E"/>
    <w:rsid w:val="00B5495F"/>
    <w:rsid w:val="00B5673F"/>
    <w:rsid w:val="00B57DC0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27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5168"/>
    <w:rsid w:val="00B8631A"/>
    <w:rsid w:val="00B875BB"/>
    <w:rsid w:val="00B87606"/>
    <w:rsid w:val="00B90E5B"/>
    <w:rsid w:val="00B9122C"/>
    <w:rsid w:val="00B9225E"/>
    <w:rsid w:val="00B92502"/>
    <w:rsid w:val="00B933A6"/>
    <w:rsid w:val="00B933F4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5A01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645"/>
    <w:rsid w:val="00BC3A61"/>
    <w:rsid w:val="00BC4D8D"/>
    <w:rsid w:val="00BC5269"/>
    <w:rsid w:val="00BC55F9"/>
    <w:rsid w:val="00BC5F55"/>
    <w:rsid w:val="00BC6529"/>
    <w:rsid w:val="00BD142C"/>
    <w:rsid w:val="00BD2407"/>
    <w:rsid w:val="00BD265E"/>
    <w:rsid w:val="00BD2CE7"/>
    <w:rsid w:val="00BD3119"/>
    <w:rsid w:val="00BD3F10"/>
    <w:rsid w:val="00BD45AB"/>
    <w:rsid w:val="00BD4B59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235"/>
    <w:rsid w:val="00C3740F"/>
    <w:rsid w:val="00C404A0"/>
    <w:rsid w:val="00C41593"/>
    <w:rsid w:val="00C41B6A"/>
    <w:rsid w:val="00C43087"/>
    <w:rsid w:val="00C434C9"/>
    <w:rsid w:val="00C4393D"/>
    <w:rsid w:val="00C43B53"/>
    <w:rsid w:val="00C453DB"/>
    <w:rsid w:val="00C462DE"/>
    <w:rsid w:val="00C501E1"/>
    <w:rsid w:val="00C5478A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3A01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13BC"/>
    <w:rsid w:val="00CB31C5"/>
    <w:rsid w:val="00CB3831"/>
    <w:rsid w:val="00CB55CE"/>
    <w:rsid w:val="00CB61AB"/>
    <w:rsid w:val="00CB66B8"/>
    <w:rsid w:val="00CB79B9"/>
    <w:rsid w:val="00CC0286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30E"/>
    <w:rsid w:val="00CD058E"/>
    <w:rsid w:val="00CD0DD6"/>
    <w:rsid w:val="00CD14D5"/>
    <w:rsid w:val="00CD20B8"/>
    <w:rsid w:val="00CD2755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5E42"/>
    <w:rsid w:val="00D06D0B"/>
    <w:rsid w:val="00D07C8F"/>
    <w:rsid w:val="00D10C2F"/>
    <w:rsid w:val="00D112C2"/>
    <w:rsid w:val="00D112DF"/>
    <w:rsid w:val="00D11793"/>
    <w:rsid w:val="00D12498"/>
    <w:rsid w:val="00D13259"/>
    <w:rsid w:val="00D13A41"/>
    <w:rsid w:val="00D1488F"/>
    <w:rsid w:val="00D16169"/>
    <w:rsid w:val="00D16A18"/>
    <w:rsid w:val="00D17B1E"/>
    <w:rsid w:val="00D17BA8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1F9F"/>
    <w:rsid w:val="00D4237A"/>
    <w:rsid w:val="00D43CED"/>
    <w:rsid w:val="00D44A23"/>
    <w:rsid w:val="00D45DB3"/>
    <w:rsid w:val="00D46247"/>
    <w:rsid w:val="00D46279"/>
    <w:rsid w:val="00D462B5"/>
    <w:rsid w:val="00D47102"/>
    <w:rsid w:val="00D47342"/>
    <w:rsid w:val="00D474D6"/>
    <w:rsid w:val="00D50AB5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D22"/>
    <w:rsid w:val="00D63E5B"/>
    <w:rsid w:val="00D65208"/>
    <w:rsid w:val="00D65401"/>
    <w:rsid w:val="00D65726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383"/>
    <w:rsid w:val="00D74C4B"/>
    <w:rsid w:val="00D7539C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93D"/>
    <w:rsid w:val="00D95E00"/>
    <w:rsid w:val="00D9629F"/>
    <w:rsid w:val="00D96593"/>
    <w:rsid w:val="00D965F9"/>
    <w:rsid w:val="00DA063D"/>
    <w:rsid w:val="00DA1AE5"/>
    <w:rsid w:val="00DA24AC"/>
    <w:rsid w:val="00DA474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5F"/>
    <w:rsid w:val="00DD1157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1CFD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BFD"/>
    <w:rsid w:val="00E048E0"/>
    <w:rsid w:val="00E049B9"/>
    <w:rsid w:val="00E05C5C"/>
    <w:rsid w:val="00E067E5"/>
    <w:rsid w:val="00E07022"/>
    <w:rsid w:val="00E101C1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48FB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368D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030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5931"/>
    <w:rsid w:val="00EB6A08"/>
    <w:rsid w:val="00EC048F"/>
    <w:rsid w:val="00EC166A"/>
    <w:rsid w:val="00EC1E44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6CE"/>
    <w:rsid w:val="00EC7CA3"/>
    <w:rsid w:val="00ED0D64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51A"/>
    <w:rsid w:val="00F02DDF"/>
    <w:rsid w:val="00F031D4"/>
    <w:rsid w:val="00F032EC"/>
    <w:rsid w:val="00F03A56"/>
    <w:rsid w:val="00F0551A"/>
    <w:rsid w:val="00F05887"/>
    <w:rsid w:val="00F0641F"/>
    <w:rsid w:val="00F06A43"/>
    <w:rsid w:val="00F06F7E"/>
    <w:rsid w:val="00F1015C"/>
    <w:rsid w:val="00F110A4"/>
    <w:rsid w:val="00F1215E"/>
    <w:rsid w:val="00F133AC"/>
    <w:rsid w:val="00F135AA"/>
    <w:rsid w:val="00F13B9E"/>
    <w:rsid w:val="00F13EE0"/>
    <w:rsid w:val="00F14012"/>
    <w:rsid w:val="00F14763"/>
    <w:rsid w:val="00F1499D"/>
    <w:rsid w:val="00F175CA"/>
    <w:rsid w:val="00F177CD"/>
    <w:rsid w:val="00F17887"/>
    <w:rsid w:val="00F206C2"/>
    <w:rsid w:val="00F20949"/>
    <w:rsid w:val="00F2166C"/>
    <w:rsid w:val="00F217C1"/>
    <w:rsid w:val="00F221B9"/>
    <w:rsid w:val="00F2370C"/>
    <w:rsid w:val="00F24ABE"/>
    <w:rsid w:val="00F2538E"/>
    <w:rsid w:val="00F274AA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D0C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552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19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43F3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947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paragraph" w:styleId="ac">
    <w:name w:val="Revision"/>
    <w:hidden/>
    <w:uiPriority w:val="99"/>
    <w:semiHidden/>
    <w:rsid w:val="00005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44294-8D1B-4EEC-A848-3D0804F2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12</Pages>
  <Words>1045</Words>
  <Characters>5963</Characters>
  <Application>Microsoft Office Word</Application>
  <DocSecurity>0</DocSecurity>
  <Lines>49</Lines>
  <Paragraphs>13</Paragraphs>
  <ScaleCrop>false</ScaleCrop>
  <Company>英业达(天津）电子技术有限公司</Company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234</cp:revision>
  <dcterms:created xsi:type="dcterms:W3CDTF">2011-09-20T01:57:00Z</dcterms:created>
  <dcterms:modified xsi:type="dcterms:W3CDTF">2012-05-17T23:53:00Z</dcterms:modified>
</cp:coreProperties>
</file>